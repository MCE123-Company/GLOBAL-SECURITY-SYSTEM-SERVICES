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E585835" w:rsidR="00074C5F" w:rsidRDefault="007C549B" w:rsidP="00B111EA">
      <w:pPr>
        <w:jc w:val="center"/>
        <w:rPr>
          <w:bCs/>
          <w:sz w:val="28"/>
          <w:szCs w:val="28"/>
        </w:rPr>
      </w:pPr>
      <w:r>
        <w:rPr>
          <w:bCs/>
          <w:sz w:val="28"/>
          <w:szCs w:val="28"/>
        </w:rPr>
        <w:t>9/26/2022 1:22:38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pPr>
      <w:r w:rsidRPr="00D779AB">
        <w:rPr>
          <w:u w:val="single"/>
        </w:rPr>
        <w:t xml:space="preserve">AUTONOMOUS </w:t>
      </w:r>
      <w:r>
        <w:rPr>
          <w:u w:val="single"/>
        </w:rPr>
        <w:t>INTELLECTUAL PROPERTY ACCESS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ACCESS</w:t>
      </w:r>
      <w:r w:rsidRPr="00D779AB">
        <w:t xml:space="preserve"> </w:t>
      </w:r>
      <w:r>
        <w:t>never occurs</w:t>
      </w:r>
      <w:r w:rsidRPr="00D779AB">
        <w:t>.</w:t>
      </w:r>
    </w:p>
    <w:p w14:paraId="72B393A9" w14:textId="709C77DD" w:rsidR="00D45A08" w:rsidRDefault="00D45A08" w:rsidP="00D45A08">
      <w:pPr>
        <w:ind w:left="360" w:hanging="360"/>
        <w:jc w:val="both"/>
      </w:pPr>
      <w:r w:rsidRPr="00D779AB">
        <w:rPr>
          <w:u w:val="single"/>
        </w:rPr>
        <w:lastRenderedPageBreak/>
        <w:t xml:space="preserve">AUTONOMOUS </w:t>
      </w:r>
      <w:r>
        <w:rPr>
          <w:u w:val="single"/>
        </w:rPr>
        <w:t>INTELLECTUAL PROPERTY 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MODIFICATION</w:t>
      </w:r>
      <w:r w:rsidRPr="00D779AB">
        <w:t xml:space="preserve"> </w:t>
      </w:r>
      <w:r>
        <w:t>never occurs</w:t>
      </w:r>
      <w:r w:rsidRPr="00D779AB">
        <w:t>.</w:t>
      </w:r>
    </w:p>
    <w:p w14:paraId="7706F559" w14:textId="2AF76A26" w:rsidR="00570851" w:rsidRDefault="00570851" w:rsidP="00570851">
      <w:pPr>
        <w:ind w:left="360" w:hanging="360"/>
        <w:jc w:val="both"/>
      </w:pPr>
      <w:r w:rsidRPr="00D779AB">
        <w:rPr>
          <w:u w:val="single"/>
        </w:rPr>
        <w:t xml:space="preserve">AUTONOMOUS </w:t>
      </w:r>
      <w:r>
        <w:rPr>
          <w:u w:val="single"/>
        </w:rPr>
        <w:t>INTELLECTUAL PROPERTY 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DOWNLOAD</w:t>
      </w:r>
      <w:r w:rsidRPr="00D779AB">
        <w:t xml:space="preserve"> </w:t>
      </w:r>
      <w:r>
        <w:t>never occurs</w:t>
      </w:r>
      <w:r w:rsidRPr="00D779AB">
        <w:t>.</w:t>
      </w:r>
    </w:p>
    <w:p w14:paraId="3E997430" w14:textId="311315E7" w:rsidR="00ED3A42" w:rsidRDefault="00ED3A42" w:rsidP="00ED3A42">
      <w:pPr>
        <w:ind w:left="360" w:hanging="360"/>
        <w:jc w:val="both"/>
      </w:pPr>
      <w:r w:rsidRPr="00D779AB">
        <w:rPr>
          <w:u w:val="single"/>
        </w:rPr>
        <w:t xml:space="preserve">AUTONOMOUS </w:t>
      </w:r>
      <w:r>
        <w:rPr>
          <w:u w:val="single"/>
        </w:rPr>
        <w:t>INTELLECTUAL PROPERTY 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RECURRING TRANSFER</w:t>
      </w:r>
      <w:r w:rsidRPr="00D779AB">
        <w:t xml:space="preserve"> </w:t>
      </w:r>
      <w:r>
        <w:t>never occurs</w:t>
      </w:r>
      <w:r w:rsidRPr="00D779AB">
        <w:t>.</w:t>
      </w:r>
    </w:p>
    <w:p w14:paraId="690B4281" w14:textId="550D0B8B" w:rsidR="00675260" w:rsidRDefault="00675260" w:rsidP="00675260">
      <w:pPr>
        <w:ind w:left="360" w:hanging="360"/>
        <w:jc w:val="both"/>
      </w:pPr>
      <w:r w:rsidRPr="00D779AB">
        <w:rPr>
          <w:u w:val="single"/>
        </w:rPr>
        <w:t xml:space="preserve">AUTONOMOUS </w:t>
      </w:r>
      <w:r>
        <w:rPr>
          <w:u w:val="single"/>
        </w:rPr>
        <w:t>INTELLECTUAL PROPERTY 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INVALID LICENSE</w:t>
      </w:r>
      <w:r w:rsidRPr="00D779AB">
        <w:t xml:space="preserve"> </w:t>
      </w:r>
      <w:r>
        <w:t>never occurs</w:t>
      </w:r>
      <w:r w:rsidRPr="00D779AB">
        <w:t>.</w:t>
      </w:r>
    </w:p>
    <w:p w14:paraId="5F62D91D" w14:textId="00908697" w:rsidR="00CF26C1" w:rsidRDefault="00CF26C1" w:rsidP="00CF26C1">
      <w:pPr>
        <w:ind w:left="360" w:hanging="360"/>
        <w:jc w:val="both"/>
      </w:pPr>
      <w:r w:rsidRPr="00D779AB">
        <w:rPr>
          <w:u w:val="single"/>
        </w:rPr>
        <w:t xml:space="preserve">AUTONOMOUS </w:t>
      </w:r>
      <w:r>
        <w:rPr>
          <w:u w:val="single"/>
        </w:rPr>
        <w:t>INTELLECTUAL PROPERTY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COPYING</w:t>
      </w:r>
      <w:r w:rsidRPr="00D779AB">
        <w:t xml:space="preserve"> </w:t>
      </w:r>
      <w:r>
        <w:t>never occurs</w:t>
      </w:r>
      <w:r w:rsidRPr="00D779AB">
        <w:t>.</w:t>
      </w:r>
    </w:p>
    <w:p w14:paraId="2A5B0CD7" w14:textId="74649760" w:rsidR="00CF26C1" w:rsidRDefault="00CF26C1" w:rsidP="00CF26C1">
      <w:pPr>
        <w:ind w:left="360" w:hanging="360"/>
        <w:jc w:val="both"/>
      </w:pPr>
      <w:r w:rsidRPr="00D779AB">
        <w:rPr>
          <w:u w:val="single"/>
        </w:rPr>
        <w:t xml:space="preserve">AUTONOMOUS </w:t>
      </w:r>
      <w:r>
        <w:rPr>
          <w:u w:val="single"/>
        </w:rPr>
        <w:t>INTELLECTUAL PROPERTY 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RETAINMENT</w:t>
      </w:r>
      <w:r w:rsidRPr="00D779AB">
        <w:t xml:space="preserve"> </w:t>
      </w:r>
      <w:r>
        <w:t>never occurs</w:t>
      </w:r>
      <w:r w:rsidRPr="00D779AB">
        <w:t>.</w:t>
      </w:r>
    </w:p>
    <w:p w14:paraId="2B4CE3EF" w14:textId="1A5298FA" w:rsidR="00CF26C1" w:rsidRDefault="00CF26C1" w:rsidP="00CF26C1">
      <w:pPr>
        <w:ind w:left="360" w:hanging="360"/>
        <w:jc w:val="both"/>
      </w:pPr>
      <w:r w:rsidRPr="00D779AB">
        <w:rPr>
          <w:u w:val="single"/>
        </w:rPr>
        <w:t xml:space="preserve">AUTONOMOUS </w:t>
      </w:r>
      <w:r>
        <w:rPr>
          <w:u w:val="single"/>
        </w:rPr>
        <w:t>INTELLECTUAL PROPERTY STORAGE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STORAGE</w:t>
      </w:r>
      <w:r w:rsidRPr="00D779AB">
        <w:t xml:space="preserve"> </w:t>
      </w:r>
      <w:r>
        <w:t>never occurs</w:t>
      </w:r>
      <w:r w:rsidRPr="00D779AB">
        <w:t>.</w:t>
      </w:r>
    </w:p>
    <w:p w14:paraId="69555C3B" w14:textId="6F7B4E7B" w:rsidR="00CF26C1" w:rsidRDefault="00CF26C1" w:rsidP="00CF26C1">
      <w:pPr>
        <w:ind w:left="360" w:hanging="360"/>
        <w:jc w:val="both"/>
      </w:pPr>
      <w:r w:rsidRPr="00D779AB">
        <w:rPr>
          <w:u w:val="single"/>
        </w:rPr>
        <w:t xml:space="preserve">AUTONOMOUS </w:t>
      </w:r>
      <w:r>
        <w:rPr>
          <w:u w:val="single"/>
        </w:rPr>
        <w:t>INTELLECTUAL PROPERTY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TRANSFER</w:t>
      </w:r>
      <w:r w:rsidRPr="00D779AB">
        <w:t xml:space="preserve"> </w:t>
      </w:r>
      <w:r>
        <w:t>never occurs</w:t>
      </w:r>
      <w:r w:rsidRPr="00D779AB">
        <w:t>.</w:t>
      </w:r>
    </w:p>
    <w:p w14:paraId="0CAA5E73" w14:textId="16E4B801" w:rsidR="00CF26C1" w:rsidRDefault="00CF26C1" w:rsidP="00CF26C1">
      <w:pPr>
        <w:ind w:left="360" w:hanging="360"/>
        <w:jc w:val="both"/>
      </w:pPr>
      <w:r w:rsidRPr="00D779AB">
        <w:rPr>
          <w:u w:val="single"/>
        </w:rPr>
        <w:t xml:space="preserve">AUTONOMOUS </w:t>
      </w:r>
      <w:r>
        <w:rPr>
          <w:u w:val="single"/>
        </w:rPr>
        <w:t>INVALID CONTRACT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CONTRAC</w:t>
      </w:r>
      <w:r w:rsidRPr="00D779AB">
        <w:t xml:space="preserve"> </w:t>
      </w:r>
      <w:r>
        <w:t>never occurs</w:t>
      </w:r>
      <w:r w:rsidRPr="00D779AB">
        <w:t>.</w:t>
      </w:r>
    </w:p>
    <w:p w14:paraId="1F9A30C7" w14:textId="680DFE0A" w:rsidR="00CF26C1" w:rsidRDefault="00CF26C1" w:rsidP="00CF26C1">
      <w:pPr>
        <w:ind w:left="360" w:hanging="360"/>
        <w:jc w:val="both"/>
      </w:pPr>
      <w:r w:rsidRPr="00D779AB">
        <w:rPr>
          <w:u w:val="single"/>
        </w:rPr>
        <w:t xml:space="preserve">AUTONOMOUS </w:t>
      </w:r>
      <w:r>
        <w:rPr>
          <w:u w:val="single"/>
        </w:rPr>
        <w:t>ILLEGAL CONTRACT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COPYING</w:t>
      </w:r>
      <w:r w:rsidRPr="00D779AB">
        <w:t xml:space="preserve"> </w:t>
      </w:r>
      <w:r>
        <w:t>never occurs</w:t>
      </w:r>
      <w:r w:rsidRPr="00D779AB">
        <w:t>.</w:t>
      </w:r>
    </w:p>
    <w:p w14:paraId="3BBE9A3D" w14:textId="466F9899" w:rsidR="00CF26C1" w:rsidRDefault="00CF26C1" w:rsidP="00CF26C1">
      <w:pPr>
        <w:ind w:left="360" w:hanging="360"/>
        <w:jc w:val="both"/>
      </w:pPr>
      <w:r w:rsidRPr="00D779AB">
        <w:rPr>
          <w:u w:val="single"/>
        </w:rPr>
        <w:t xml:space="preserve">AUTONOMOUS </w:t>
      </w:r>
      <w:r>
        <w:rPr>
          <w:u w:val="single"/>
        </w:rPr>
        <w:t>INTELLECTUAL PROPERTY SCREENSHOT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SCREENSHOT</w:t>
      </w:r>
      <w:r w:rsidRPr="00D779AB">
        <w:t xml:space="preserve"> </w:t>
      </w:r>
      <w:r>
        <w:t>never occurs</w:t>
      </w:r>
      <w:r w:rsidRPr="00D779AB">
        <w:t>.</w:t>
      </w:r>
    </w:p>
    <w:p w14:paraId="5F7AFB3E" w14:textId="3D3BDACA" w:rsidR="002D5773" w:rsidRDefault="002D5773" w:rsidP="002D5773">
      <w:pPr>
        <w:ind w:left="360" w:hanging="360"/>
        <w:jc w:val="both"/>
      </w:pPr>
      <w:r w:rsidRPr="00D779AB">
        <w:rPr>
          <w:u w:val="single"/>
        </w:rPr>
        <w:t xml:space="preserve">AUTONOMOUS </w:t>
      </w:r>
      <w:r>
        <w:rPr>
          <w:u w:val="single"/>
        </w:rPr>
        <w:t>INTELLECTUAL PROPERTY PRINTING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PRINTING</w:t>
      </w:r>
      <w:r w:rsidRPr="00D779AB">
        <w:t xml:space="preserve"> </w:t>
      </w:r>
      <w:r>
        <w:t>never occurs</w:t>
      </w:r>
      <w:r w:rsidRPr="00D779AB">
        <w:t>.</w:t>
      </w:r>
    </w:p>
    <w:p w14:paraId="1C22F44E" w14:textId="414FAA1E" w:rsidR="002D5773" w:rsidRDefault="002D5773" w:rsidP="002D5773">
      <w:pPr>
        <w:ind w:left="360" w:hanging="360"/>
        <w:jc w:val="both"/>
      </w:pPr>
      <w:r w:rsidRPr="00D779AB">
        <w:rPr>
          <w:u w:val="single"/>
        </w:rPr>
        <w:t xml:space="preserve">AUTONOMOUS </w:t>
      </w:r>
      <w:r>
        <w:rPr>
          <w:u w:val="single"/>
        </w:rPr>
        <w:t>INTELLECTUAL PROPERTY SAVE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SAVE</w:t>
      </w:r>
      <w:r w:rsidRPr="00D779AB">
        <w:t xml:space="preserve"> </w:t>
      </w:r>
      <w:r>
        <w:t>never occurs</w:t>
      </w:r>
      <w:r w:rsidRPr="00D779AB">
        <w:t>.</w:t>
      </w:r>
    </w:p>
    <w:p w14:paraId="6BDB6DAD" w14:textId="04700C39" w:rsidR="002D5773" w:rsidRDefault="002D5773" w:rsidP="002D5773">
      <w:pPr>
        <w:ind w:left="360" w:hanging="360"/>
        <w:jc w:val="both"/>
      </w:pPr>
      <w:r w:rsidRPr="00D779AB">
        <w:rPr>
          <w:u w:val="single"/>
        </w:rPr>
        <w:lastRenderedPageBreak/>
        <w:t xml:space="preserve">AUTONOMOUS </w:t>
      </w:r>
      <w:r>
        <w:rPr>
          <w:u w:val="single"/>
        </w:rPr>
        <w:t>INTELLECTUAL PROPERTY COMMENT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COMMENT</w:t>
      </w:r>
      <w:r w:rsidRPr="00D779AB">
        <w:t xml:space="preserve"> </w:t>
      </w:r>
      <w:r>
        <w:t>never occurs</w:t>
      </w:r>
      <w:r w:rsidRPr="00D779AB">
        <w:t>.</w:t>
      </w:r>
    </w:p>
    <w:p w14:paraId="7C1FABA3" w14:textId="634CA775" w:rsidR="002D5773" w:rsidRDefault="002D5773" w:rsidP="002D5773">
      <w:pPr>
        <w:ind w:left="360" w:hanging="360"/>
        <w:jc w:val="both"/>
      </w:pPr>
      <w:r w:rsidRPr="00D779AB">
        <w:rPr>
          <w:u w:val="single"/>
        </w:rPr>
        <w:t xml:space="preserve">AUTONOMOUS </w:t>
      </w:r>
      <w:r>
        <w:rPr>
          <w:u w:val="single"/>
        </w:rPr>
        <w:t>INVALID ATTORNEY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INVALID ATTORNEY</w:t>
      </w:r>
      <w:r w:rsidRPr="00D779AB">
        <w:t xml:space="preserve"> </w:t>
      </w:r>
      <w:r>
        <w:t>never occurs</w:t>
      </w:r>
      <w:r w:rsidRPr="00D779AB">
        <w:t>.</w:t>
      </w:r>
    </w:p>
    <w:p w14:paraId="0AD15985" w14:textId="3ECF8DFB" w:rsidR="002D5773" w:rsidRDefault="002D5773" w:rsidP="002D5773">
      <w:pPr>
        <w:ind w:left="360" w:hanging="360"/>
        <w:jc w:val="both"/>
      </w:pPr>
      <w:r w:rsidRPr="00D779AB">
        <w:rPr>
          <w:u w:val="single"/>
        </w:rPr>
        <w:t xml:space="preserve">AUTONOMOUS </w:t>
      </w:r>
      <w:r>
        <w:rPr>
          <w:u w:val="single"/>
        </w:rPr>
        <w:t>INTELLECTUAL PROPERTY CONVERSATION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w:t>
      </w:r>
      <w:r w:rsidRPr="00D779AB">
        <w:t xml:space="preserve"> </w:t>
      </w:r>
      <w:r>
        <w:t>never occurs</w:t>
      </w:r>
      <w:r w:rsidRPr="00D779AB">
        <w:t>.</w:t>
      </w:r>
    </w:p>
    <w:p w14:paraId="57405DE5" w14:textId="0D326E54" w:rsidR="002D5773" w:rsidRDefault="002D5773" w:rsidP="002D5773">
      <w:pPr>
        <w:ind w:left="360" w:hanging="360"/>
        <w:jc w:val="both"/>
      </w:pPr>
      <w:r w:rsidRPr="00D779AB">
        <w:rPr>
          <w:u w:val="single"/>
        </w:rPr>
        <w:t xml:space="preserve">AUTONOMOUS </w:t>
      </w:r>
      <w:r>
        <w:rPr>
          <w:u w:val="single"/>
        </w:rPr>
        <w:t>INTELLECTUAL PROPERTY SPEECH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SPEECH</w:t>
      </w:r>
      <w:r w:rsidRPr="00D779AB">
        <w:t xml:space="preserve"> </w:t>
      </w:r>
      <w:r>
        <w:t>never occurs</w:t>
      </w:r>
      <w:r w:rsidRPr="00D779AB">
        <w:t>.</w:t>
      </w:r>
    </w:p>
    <w:p w14:paraId="1CD38C0E" w14:textId="7C6ADD14" w:rsidR="002D5773" w:rsidRDefault="002D5773" w:rsidP="002D5773">
      <w:pPr>
        <w:ind w:left="360" w:hanging="360"/>
        <w:jc w:val="both"/>
      </w:pPr>
      <w:r w:rsidRPr="00D779AB">
        <w:rPr>
          <w:u w:val="single"/>
        </w:rPr>
        <w:t xml:space="preserve">AUTONOMOUS </w:t>
      </w:r>
      <w:r>
        <w:rPr>
          <w:u w:val="single"/>
        </w:rPr>
        <w:t>INTELLECTUAL PROPERTY THOUGHT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THOUGHT</w:t>
      </w:r>
      <w:r w:rsidRPr="00D779AB">
        <w:t xml:space="preserve"> </w:t>
      </w:r>
      <w:r>
        <w:t>never occurs</w:t>
      </w:r>
      <w:r w:rsidRPr="00D779AB">
        <w:t>.</w:t>
      </w:r>
    </w:p>
    <w:p w14:paraId="6DB9750E" w14:textId="45C49582" w:rsidR="002D5773" w:rsidRDefault="002D5773" w:rsidP="002D5773">
      <w:pPr>
        <w:ind w:left="360" w:hanging="360"/>
        <w:jc w:val="both"/>
      </w:pPr>
      <w:r w:rsidRPr="00D779AB">
        <w:rPr>
          <w:u w:val="single"/>
        </w:rPr>
        <w:t xml:space="preserve">AUTONOMOUS </w:t>
      </w:r>
      <w:r>
        <w:rPr>
          <w:u w:val="single"/>
        </w:rPr>
        <w:t>INTELLECTUAL PROPERTY MEMORY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MEMORY</w:t>
      </w:r>
      <w:r w:rsidRPr="00D779AB">
        <w:t xml:space="preserve"> </w:t>
      </w:r>
      <w:r>
        <w:t>never occurs</w:t>
      </w:r>
      <w:r w:rsidRPr="00D779AB">
        <w:t>.</w:t>
      </w:r>
    </w:p>
    <w:p w14:paraId="55BA7840" w14:textId="199CB1A3" w:rsidR="002D5773" w:rsidRDefault="002D5773" w:rsidP="002D5773">
      <w:pPr>
        <w:ind w:left="360" w:hanging="360"/>
        <w:jc w:val="both"/>
      </w:pPr>
      <w:r w:rsidRPr="00D779AB">
        <w:rPr>
          <w:u w:val="single"/>
        </w:rPr>
        <w:t xml:space="preserve">AUTONOMOUS </w:t>
      </w:r>
      <w:r>
        <w:rPr>
          <w:u w:val="single"/>
        </w:rPr>
        <w:t>INTELLECTUAL PROPERTY PROCESSING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PROCESSING</w:t>
      </w:r>
      <w:r w:rsidRPr="00D779AB">
        <w:t xml:space="preserve"> </w:t>
      </w:r>
      <w:r>
        <w:t>never occurs</w:t>
      </w:r>
      <w:r w:rsidRPr="00D779AB">
        <w:t>.</w:t>
      </w:r>
    </w:p>
    <w:p w14:paraId="29F0D95E" w14:textId="0BC54FEB" w:rsidR="002D5773" w:rsidRDefault="002D5773" w:rsidP="002D5773">
      <w:pPr>
        <w:ind w:left="360" w:hanging="360"/>
        <w:jc w:val="both"/>
      </w:pPr>
      <w:r w:rsidRPr="00D779AB">
        <w:rPr>
          <w:u w:val="single"/>
        </w:rPr>
        <w:t xml:space="preserve">AUTONOMOUS </w:t>
      </w:r>
      <w:r>
        <w:rPr>
          <w:u w:val="single"/>
        </w:rPr>
        <w:t>INTELLECTUAL PROPERTY ORIGINATION CHARGING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ORIGINATION CHARGING</w:t>
      </w:r>
      <w:r w:rsidRPr="00D779AB">
        <w:t xml:space="preserve"> </w:t>
      </w:r>
      <w:r>
        <w:t>never occurs</w:t>
      </w:r>
      <w:r w:rsidRPr="00D779AB">
        <w:t>.</w:t>
      </w:r>
    </w:p>
    <w:p w14:paraId="619906CF" w14:textId="06588563" w:rsidR="002D5773" w:rsidRDefault="002D5773" w:rsidP="002D5773">
      <w:pPr>
        <w:ind w:left="360" w:hanging="360"/>
        <w:jc w:val="both"/>
      </w:pPr>
      <w:r w:rsidRPr="00D779AB">
        <w:rPr>
          <w:u w:val="single"/>
        </w:rPr>
        <w:t xml:space="preserve">AUTONOMOUS </w:t>
      </w:r>
      <w:r>
        <w:rPr>
          <w:u w:val="single"/>
        </w:rPr>
        <w:t>FALSE INTELLECTUAL PROPERTY LAWSUIT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FALSE INTELLECTUAL PROPERTY </w:t>
      </w:r>
      <w:r>
        <w:rPr>
          <w:b/>
          <w:bCs/>
        </w:rPr>
        <w:t>LAWSUIT</w:t>
      </w:r>
      <w:r w:rsidRPr="00D779AB">
        <w:t xml:space="preserve"> </w:t>
      </w:r>
      <w:r>
        <w:t>never occurs</w:t>
      </w:r>
      <w:r w:rsidRPr="00D779AB">
        <w:t>.</w:t>
      </w:r>
    </w:p>
    <w:p w14:paraId="4F36723A" w14:textId="33186628" w:rsidR="004D0187" w:rsidRDefault="004D0187" w:rsidP="004D0187">
      <w:pPr>
        <w:ind w:left="360" w:hanging="360"/>
        <w:jc w:val="both"/>
      </w:pPr>
      <w:r w:rsidRPr="00D779AB">
        <w:rPr>
          <w:u w:val="single"/>
        </w:rPr>
        <w:t xml:space="preserve">AUTONOMOUS </w:t>
      </w:r>
      <w:r>
        <w:rPr>
          <w:u w:val="single"/>
        </w:rPr>
        <w:t>NON-ORIGINATION INTELLECTUAL PROPERTY USE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NON-ORIGINATION</w:t>
      </w:r>
      <w:r w:rsidRPr="002D5773">
        <w:rPr>
          <w:b/>
          <w:bCs/>
        </w:rPr>
        <w:t xml:space="preserve"> INTELLECTUAL PROPERTY </w:t>
      </w:r>
      <w:r>
        <w:rPr>
          <w:b/>
          <w:bCs/>
        </w:rPr>
        <w:t>USE</w:t>
      </w:r>
      <w:r w:rsidRPr="00D779AB">
        <w:t xml:space="preserve"> </w:t>
      </w:r>
      <w:r>
        <w:t>never occurs</w:t>
      </w:r>
      <w:r w:rsidRPr="00D779AB">
        <w:t>.</w:t>
      </w:r>
    </w:p>
    <w:p w14:paraId="25673C8D" w14:textId="741D1D69" w:rsidR="004D0187" w:rsidRDefault="004D0187" w:rsidP="004D0187">
      <w:pPr>
        <w:ind w:left="360" w:hanging="360"/>
        <w:jc w:val="both"/>
      </w:pPr>
      <w:r w:rsidRPr="00D779AB">
        <w:rPr>
          <w:u w:val="single"/>
        </w:rPr>
        <w:t xml:space="preserve">AUTONOMOUS </w:t>
      </w:r>
      <w:r>
        <w:rPr>
          <w:u w:val="single"/>
        </w:rPr>
        <w:t>INTELLECTUAL PROPERTY DISTRACTION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DISTRACTION</w:t>
      </w:r>
      <w:r w:rsidRPr="00D779AB">
        <w:t xml:space="preserve"> </w:t>
      </w:r>
      <w:r>
        <w:t>never occurs</w:t>
      </w:r>
      <w:r w:rsidRPr="00D779AB">
        <w:t>.</w:t>
      </w:r>
    </w:p>
    <w:p w14:paraId="3381E7FA" w14:textId="4356FD1D" w:rsidR="004D0187" w:rsidRDefault="004D0187" w:rsidP="004D0187">
      <w:pPr>
        <w:ind w:left="360" w:hanging="360"/>
        <w:jc w:val="both"/>
      </w:pPr>
      <w:r w:rsidRPr="00D779AB">
        <w:rPr>
          <w:u w:val="single"/>
        </w:rPr>
        <w:t xml:space="preserve">AUTONOMOUS </w:t>
      </w:r>
      <w:r>
        <w:rPr>
          <w:u w:val="single"/>
        </w:rPr>
        <w:t>INTELLECTUAL PROPERTY CONVERSATION PIECE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 PIECE</w:t>
      </w:r>
      <w:r w:rsidRPr="00D779AB">
        <w:t xml:space="preserve"> </w:t>
      </w:r>
      <w:r>
        <w:t>never occurs</w:t>
      </w:r>
      <w:r w:rsidRPr="00D779AB">
        <w:t>.</w:t>
      </w:r>
    </w:p>
    <w:p w14:paraId="4128F5E4" w14:textId="5EF2AA3C" w:rsidR="004D0187" w:rsidRDefault="004D0187" w:rsidP="004D0187">
      <w:pPr>
        <w:ind w:left="360" w:hanging="360"/>
        <w:jc w:val="both"/>
      </w:pPr>
      <w:r w:rsidRPr="00D779AB">
        <w:rPr>
          <w:u w:val="single"/>
        </w:rPr>
        <w:t xml:space="preserve">AUTONOMOUS </w:t>
      </w:r>
      <w:r>
        <w:rPr>
          <w:u w:val="single"/>
        </w:rPr>
        <w:t>INTELLECTUAL PROPERTY FRAUD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FRAUD</w:t>
      </w:r>
      <w:r w:rsidRPr="00D779AB">
        <w:t xml:space="preserve"> </w:t>
      </w:r>
      <w:r>
        <w:t>never occurs</w:t>
      </w:r>
      <w:r w:rsidRPr="00D779AB">
        <w:t>.</w:t>
      </w:r>
    </w:p>
    <w:p w14:paraId="6667C8B9" w14:textId="31E198FF" w:rsidR="004D0187" w:rsidRDefault="004D0187" w:rsidP="004D0187">
      <w:pPr>
        <w:ind w:left="360" w:hanging="360"/>
        <w:jc w:val="both"/>
      </w:pPr>
      <w:r w:rsidRPr="00D779AB">
        <w:rPr>
          <w:u w:val="single"/>
        </w:rPr>
        <w:lastRenderedPageBreak/>
        <w:t xml:space="preserve">AUTONOMOUS </w:t>
      </w:r>
      <w:r>
        <w:rPr>
          <w:u w:val="single"/>
        </w:rPr>
        <w:t>INTELLECTUAL PROPERTY 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RETAINMENT</w:t>
      </w:r>
      <w:r w:rsidRPr="00D779AB">
        <w:t xml:space="preserve"> </w:t>
      </w:r>
      <w:r>
        <w:t>never occurs</w:t>
      </w:r>
      <w:r w:rsidRPr="00D779AB">
        <w:t>.</w:t>
      </w:r>
    </w:p>
    <w:p w14:paraId="4ED585D2" w14:textId="038FE749" w:rsidR="004D0187" w:rsidRDefault="004D0187" w:rsidP="004D0187">
      <w:pPr>
        <w:ind w:left="360" w:hanging="360"/>
        <w:jc w:val="both"/>
      </w:pPr>
      <w:r w:rsidRPr="00D779AB">
        <w:rPr>
          <w:u w:val="single"/>
        </w:rPr>
        <w:t xml:space="preserve">AUTONOMOUS </w:t>
      </w:r>
      <w:r>
        <w:rPr>
          <w:u w:val="single"/>
        </w:rPr>
        <w:t>INTELLECTUAL PROPERTY CLOSE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CLOSE</w:t>
      </w:r>
      <w:r w:rsidRPr="00D779AB">
        <w:t xml:space="preserve"> </w:t>
      </w:r>
      <w:r>
        <w:t>never occurs</w:t>
      </w:r>
      <w:r w:rsidRPr="00D779AB">
        <w:t>.</w:t>
      </w:r>
    </w:p>
    <w:p w14:paraId="6593703B" w14:textId="61AC8F42" w:rsidR="004D0187" w:rsidRDefault="004D0187" w:rsidP="004D0187">
      <w:pPr>
        <w:ind w:left="360" w:hanging="360"/>
        <w:jc w:val="both"/>
      </w:pPr>
      <w:r w:rsidRPr="00D779AB">
        <w:rPr>
          <w:u w:val="single"/>
        </w:rPr>
        <w:t xml:space="preserve">AUTONOMOUS </w:t>
      </w:r>
      <w:r>
        <w:rPr>
          <w:u w:val="single"/>
        </w:rPr>
        <w:t>INTELLECTUAL PROPERTY CLICK</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CLICK</w:t>
      </w:r>
      <w:r w:rsidRPr="00D779AB">
        <w:t xml:space="preserve"> </w:t>
      </w:r>
      <w:r>
        <w:t>never occurs</w:t>
      </w:r>
      <w:r w:rsidRPr="00D779AB">
        <w:t>.</w:t>
      </w:r>
    </w:p>
    <w:p w14:paraId="0108772E" w14:textId="15411D40" w:rsidR="004D0187" w:rsidRDefault="004D0187" w:rsidP="004D0187">
      <w:pPr>
        <w:ind w:left="360" w:hanging="360"/>
        <w:jc w:val="both"/>
      </w:pPr>
      <w:r w:rsidRPr="00D779AB">
        <w:rPr>
          <w:u w:val="single"/>
        </w:rPr>
        <w:t xml:space="preserve">AUTONOMOUS </w:t>
      </w:r>
      <w:r>
        <w:rPr>
          <w:u w:val="single"/>
        </w:rPr>
        <w:t>INTELLECTUAL PROPERTY OPEN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OPEN</w:t>
      </w:r>
      <w:r w:rsidRPr="00D779AB">
        <w:t xml:space="preserve"> </w:t>
      </w:r>
      <w:r>
        <w:t>never occurs</w:t>
      </w:r>
      <w:r w:rsidRPr="00D779AB">
        <w:t>.</w:t>
      </w:r>
    </w:p>
    <w:p w14:paraId="63B3E14B" w14:textId="0633616F" w:rsidR="004D0187" w:rsidRDefault="004D0187" w:rsidP="004D0187">
      <w:pPr>
        <w:ind w:left="360" w:hanging="360"/>
        <w:jc w:val="both"/>
      </w:pPr>
      <w:r w:rsidRPr="00D779AB">
        <w:rPr>
          <w:u w:val="single"/>
        </w:rPr>
        <w:t xml:space="preserve">AUTONOMOUS </w:t>
      </w:r>
      <w:r>
        <w:rPr>
          <w:u w:val="single"/>
        </w:rPr>
        <w:t>INTELLECTUAL PROPERTY DELETE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DELETE</w:t>
      </w:r>
      <w:r w:rsidRPr="00D779AB">
        <w:t xml:space="preserve"> </w:t>
      </w:r>
      <w:r>
        <w:t>never occurs</w:t>
      </w:r>
      <w:r w:rsidRPr="00D779AB">
        <w:t>.</w:t>
      </w:r>
    </w:p>
    <w:p w14:paraId="5896F56E" w14:textId="6CD79846" w:rsidR="004D0187" w:rsidRDefault="004D0187" w:rsidP="004D0187">
      <w:pPr>
        <w:ind w:left="360" w:hanging="360"/>
        <w:jc w:val="both"/>
      </w:pPr>
      <w:r w:rsidRPr="00D779AB">
        <w:rPr>
          <w:u w:val="single"/>
        </w:rPr>
        <w:t xml:space="preserve">AUTONOMOUS </w:t>
      </w:r>
      <w:r>
        <w:rPr>
          <w:u w:val="single"/>
        </w:rPr>
        <w:t>INTELLECTUAL PROPERTY 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MODIFICATION</w:t>
      </w:r>
      <w:r w:rsidRPr="00D779AB">
        <w:t xml:space="preserve"> </w:t>
      </w:r>
      <w:r>
        <w:t>never occurs</w:t>
      </w:r>
      <w:r w:rsidRPr="00D779AB">
        <w:t>.</w:t>
      </w:r>
    </w:p>
    <w:p w14:paraId="75E02561" w14:textId="31041FFC" w:rsidR="004D0187" w:rsidRDefault="004D0187" w:rsidP="004D0187">
      <w:pPr>
        <w:ind w:left="360" w:hanging="360"/>
        <w:jc w:val="both"/>
      </w:pPr>
      <w:r w:rsidRPr="00D779AB">
        <w:rPr>
          <w:u w:val="single"/>
        </w:rPr>
        <w:t xml:space="preserve">AUTONOMOUS </w:t>
      </w:r>
      <w:r>
        <w:rPr>
          <w:u w:val="single"/>
        </w:rPr>
        <w:t>INTELLECTUAL PROPERTY ALTERATION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ALTERATION</w:t>
      </w:r>
      <w:r w:rsidRPr="00D779AB">
        <w:t xml:space="preserve"> </w:t>
      </w:r>
      <w:r>
        <w:t>never occurs</w:t>
      </w:r>
      <w:r w:rsidRPr="00D779AB">
        <w:t>.</w:t>
      </w:r>
    </w:p>
    <w:p w14:paraId="4C07B2B8" w14:textId="07266892" w:rsidR="004D0187" w:rsidRDefault="004D0187" w:rsidP="004D0187">
      <w:pPr>
        <w:ind w:left="360" w:hanging="360"/>
        <w:jc w:val="both"/>
      </w:pPr>
      <w:r w:rsidRPr="00D779AB">
        <w:rPr>
          <w:u w:val="single"/>
        </w:rPr>
        <w:t xml:space="preserve">AUTONOMOUS </w:t>
      </w:r>
      <w:r>
        <w:rPr>
          <w:u w:val="single"/>
        </w:rPr>
        <w:t>INTELLECTUAL PROPERTY PAINTBRUSH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PAINBRUSH</w:t>
      </w:r>
      <w:r w:rsidRPr="00D779AB">
        <w:t xml:space="preserve"> </w:t>
      </w:r>
      <w:r>
        <w:t>never occurs</w:t>
      </w:r>
      <w:r w:rsidRPr="00D779AB">
        <w:t>.</w:t>
      </w:r>
    </w:p>
    <w:p w14:paraId="6EF8666E" w14:textId="1E965F8F" w:rsidR="002F2F3A" w:rsidRDefault="002F2F3A" w:rsidP="002F2F3A">
      <w:pPr>
        <w:ind w:left="360" w:hanging="360"/>
        <w:jc w:val="both"/>
      </w:pPr>
      <w:r w:rsidRPr="00D779AB">
        <w:rPr>
          <w:u w:val="single"/>
        </w:rPr>
        <w:t xml:space="preserve">AUTONOMOUS </w:t>
      </w:r>
      <w:r>
        <w:rPr>
          <w:u w:val="single"/>
        </w:rPr>
        <w:t>INTELLECTUAL PROPERTY DESCRIPTION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DESCRIPTION</w:t>
      </w:r>
      <w:r w:rsidRPr="00D779AB">
        <w:t xml:space="preserve"> </w:t>
      </w:r>
      <w:r>
        <w:t>never occurs</w:t>
      </w:r>
      <w:r w:rsidRPr="00D779AB">
        <w:t>.</w:t>
      </w:r>
    </w:p>
    <w:p w14:paraId="136A1A4D" w14:textId="09852964" w:rsidR="002F2F3A" w:rsidRDefault="002F2F3A" w:rsidP="002F2F3A">
      <w:pPr>
        <w:ind w:left="360" w:hanging="360"/>
        <w:jc w:val="both"/>
      </w:pPr>
      <w:r w:rsidRPr="00D779AB">
        <w:rPr>
          <w:u w:val="single"/>
        </w:rPr>
        <w:t xml:space="preserve">AUTONOMOUS </w:t>
      </w:r>
      <w:r>
        <w:rPr>
          <w:u w:val="single"/>
        </w:rPr>
        <w:t>INTELLECTUAL PROPERTY NOTIFICATION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NOTIFICATION</w:t>
      </w:r>
      <w:r w:rsidRPr="00D779AB">
        <w:t xml:space="preserve"> </w:t>
      </w:r>
      <w:r>
        <w:t>never occurs</w:t>
      </w:r>
      <w:r w:rsidRPr="00D779AB">
        <w:t>.</w:t>
      </w:r>
    </w:p>
    <w:p w14:paraId="4A80D60D" w14:textId="6852530B" w:rsidR="002F2F3A" w:rsidRDefault="002F2F3A" w:rsidP="002F2F3A">
      <w:pPr>
        <w:ind w:left="360" w:hanging="360"/>
        <w:jc w:val="both"/>
      </w:pPr>
      <w:r w:rsidRPr="00D779AB">
        <w:rPr>
          <w:u w:val="single"/>
        </w:rPr>
        <w:t xml:space="preserve">AUTONOMOUS </w:t>
      </w:r>
      <w:r>
        <w:rPr>
          <w:u w:val="single"/>
        </w:rPr>
        <w:t>INTELLECTUAL PROPERTY COMMUNICATION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COMMUNICATION</w:t>
      </w:r>
      <w:r w:rsidRPr="00D779AB">
        <w:t xml:space="preserve"> </w:t>
      </w:r>
      <w:r>
        <w:t>never occurs</w:t>
      </w:r>
      <w:r w:rsidRPr="00D779AB">
        <w:t>.</w:t>
      </w:r>
    </w:p>
    <w:p w14:paraId="10D0605D" w14:textId="43856A2C" w:rsidR="006B4EB1" w:rsidRDefault="006B4EB1" w:rsidP="006B4EB1">
      <w:pPr>
        <w:ind w:left="360" w:hanging="360"/>
        <w:jc w:val="both"/>
      </w:pPr>
      <w:r w:rsidRPr="00D779AB">
        <w:rPr>
          <w:u w:val="single"/>
        </w:rPr>
        <w:t xml:space="preserve">AUTONOMOUS </w:t>
      </w:r>
      <w:r>
        <w:rPr>
          <w:u w:val="single"/>
        </w:rPr>
        <w:t>BAD INTELLECTUAL PROPERTY CONTRACT REQUIREMENT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B4EB1">
        <w:rPr>
          <w:b/>
          <w:bCs/>
        </w:rPr>
        <w:t xml:space="preserve">BAD </w:t>
      </w:r>
      <w:r w:rsidRPr="002D5773">
        <w:rPr>
          <w:b/>
          <w:bCs/>
        </w:rPr>
        <w:t xml:space="preserve">INTELLECTUAL PROPERTY </w:t>
      </w:r>
      <w:r>
        <w:rPr>
          <w:b/>
          <w:bCs/>
        </w:rPr>
        <w:t>CONTRACT REQUIREMENT</w:t>
      </w:r>
      <w:r w:rsidRPr="00D779AB">
        <w:t xml:space="preserve"> </w:t>
      </w:r>
      <w:r>
        <w:t>never occurs</w:t>
      </w:r>
      <w:r w:rsidRPr="00D779AB">
        <w:t>.</w:t>
      </w:r>
    </w:p>
    <w:p w14:paraId="2C82295C" w14:textId="78C25049" w:rsidR="006B4EB1" w:rsidRDefault="006B4EB1" w:rsidP="006B4EB1">
      <w:pPr>
        <w:ind w:left="360" w:hanging="360"/>
        <w:jc w:val="both"/>
      </w:pPr>
      <w:r w:rsidRPr="00D779AB">
        <w:rPr>
          <w:u w:val="single"/>
        </w:rPr>
        <w:t xml:space="preserve">AUTONOMOUS </w:t>
      </w:r>
      <w:r>
        <w:rPr>
          <w:u w:val="single"/>
        </w:rPr>
        <w:t>INTELLECTUAL PROPERTY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LIMITATION</w:t>
      </w:r>
      <w:r w:rsidRPr="00D779AB">
        <w:t xml:space="preserve"> </w:t>
      </w:r>
      <w:r>
        <w:t>never occurs</w:t>
      </w:r>
      <w:r w:rsidRPr="00D779AB">
        <w:t>.</w:t>
      </w:r>
    </w:p>
    <w:p w14:paraId="3CF174C1" w14:textId="127521BD" w:rsidR="006B4EB1" w:rsidRDefault="006B4EB1" w:rsidP="006B4EB1">
      <w:pPr>
        <w:ind w:left="360" w:hanging="360"/>
        <w:jc w:val="both"/>
      </w:pPr>
      <w:r w:rsidRPr="00D779AB">
        <w:rPr>
          <w:u w:val="single"/>
        </w:rPr>
        <w:lastRenderedPageBreak/>
        <w:t xml:space="preserve">AUTONOMOUS </w:t>
      </w:r>
      <w:r>
        <w:rPr>
          <w:u w:val="single"/>
        </w:rPr>
        <w:t>INTELLECTUAL PROPERTY CONTRACT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CONTRACT LIMITATION</w:t>
      </w:r>
      <w:r w:rsidRPr="00D779AB">
        <w:t xml:space="preserve"> </w:t>
      </w:r>
      <w:r>
        <w:t>never occurs</w:t>
      </w:r>
      <w:r w:rsidRPr="00D779AB">
        <w:t>.</w:t>
      </w:r>
    </w:p>
    <w:p w14:paraId="36FBC43B" w14:textId="6508CF24" w:rsidR="006B4EB1" w:rsidRDefault="006B4EB1" w:rsidP="006B4EB1">
      <w:pPr>
        <w:ind w:left="360" w:hanging="360"/>
        <w:jc w:val="both"/>
      </w:pPr>
      <w:r w:rsidRPr="00D779AB">
        <w:rPr>
          <w:u w:val="single"/>
        </w:rPr>
        <w:t xml:space="preserve">AUTONOMOUS </w:t>
      </w:r>
      <w:r>
        <w:rPr>
          <w:u w:val="single"/>
        </w:rPr>
        <w:t>INTELLECTUAL PROPERTY LAWSUIT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LAWSUIT LIMITATION</w:t>
      </w:r>
      <w:r w:rsidRPr="00D779AB">
        <w:t xml:space="preserve"> </w:t>
      </w:r>
      <w:r>
        <w:t>never occurs</w:t>
      </w:r>
      <w:r w:rsidRPr="00D779AB">
        <w:t>.</w:t>
      </w:r>
    </w:p>
    <w:p w14:paraId="55C68B15" w14:textId="4D4722A8" w:rsidR="006B4EB1" w:rsidRDefault="006B4EB1" w:rsidP="006B4EB1">
      <w:pPr>
        <w:ind w:left="360" w:hanging="360"/>
        <w:jc w:val="both"/>
      </w:pPr>
      <w:r w:rsidRPr="00D779AB">
        <w:rPr>
          <w:u w:val="single"/>
        </w:rPr>
        <w:t xml:space="preserve">AUTONOMOUS </w:t>
      </w:r>
      <w:r>
        <w:rPr>
          <w:u w:val="single"/>
        </w:rPr>
        <w:t>INTELLECTUAL PROPERTY REGULATION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REGULATION</w:t>
      </w:r>
      <w:r w:rsidRPr="00D779AB">
        <w:t xml:space="preserve"> </w:t>
      </w:r>
      <w:r>
        <w:t>never occurs</w:t>
      </w:r>
      <w:r w:rsidRPr="00D779AB">
        <w:t>.</w:t>
      </w:r>
    </w:p>
    <w:p w14:paraId="743D664F" w14:textId="2F613BAF" w:rsidR="006B4EB1" w:rsidRDefault="006B4EB1" w:rsidP="006B4EB1">
      <w:pPr>
        <w:ind w:left="360" w:hanging="360"/>
        <w:jc w:val="both"/>
      </w:pPr>
      <w:r w:rsidRPr="00D779AB">
        <w:rPr>
          <w:u w:val="single"/>
        </w:rPr>
        <w:t xml:space="preserve">AUTONOMOUS </w:t>
      </w:r>
      <w:r>
        <w:rPr>
          <w:u w:val="single"/>
        </w:rPr>
        <w:t>INTELLECTUAL PROPERTY REPLACE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REPLACE</w:t>
      </w:r>
      <w:r w:rsidRPr="00D779AB">
        <w:t xml:space="preserve"> </w:t>
      </w:r>
      <w:r>
        <w:t>never occurs</w:t>
      </w:r>
      <w:r w:rsidRPr="00D779AB">
        <w:t>.</w:t>
      </w:r>
    </w:p>
    <w:p w14:paraId="233A4416" w14:textId="33A44BC3" w:rsidR="006B4EB1" w:rsidRDefault="006B4EB1" w:rsidP="006B4EB1">
      <w:pPr>
        <w:ind w:left="360" w:hanging="360"/>
        <w:jc w:val="both"/>
      </w:pPr>
      <w:r w:rsidRPr="00D779AB">
        <w:rPr>
          <w:u w:val="single"/>
        </w:rPr>
        <w:t xml:space="preserve">AUTONOMOUS </w:t>
      </w:r>
      <w:r>
        <w:rPr>
          <w:u w:val="single"/>
        </w:rPr>
        <w:t>INTELLECTUAL PROPERTY SWAP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SWAP</w:t>
      </w:r>
      <w:r w:rsidRPr="00D779AB">
        <w:t xml:space="preserve"> </w:t>
      </w:r>
      <w:r>
        <w:t>never occurs</w:t>
      </w:r>
      <w:r w:rsidRPr="00D779AB">
        <w:t>.</w:t>
      </w:r>
    </w:p>
    <w:p w14:paraId="4360F43C" w14:textId="46E2856C" w:rsidR="00530227" w:rsidRDefault="00530227" w:rsidP="00530227">
      <w:pPr>
        <w:ind w:left="360" w:hanging="360"/>
        <w:jc w:val="both"/>
      </w:pPr>
      <w:r w:rsidRPr="00D779AB">
        <w:rPr>
          <w:u w:val="single"/>
        </w:rPr>
        <w:t xml:space="preserve">AUTONOMOUS </w:t>
      </w:r>
      <w:r>
        <w:rPr>
          <w:u w:val="single"/>
        </w:rPr>
        <w:t>INTELLECTUAL PROPERTY REPAIR</w:t>
      </w:r>
      <w:r w:rsidRPr="00D779AB">
        <w:rPr>
          <w:u w:val="single"/>
        </w:rPr>
        <w:t xml:space="preserve">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REPAIR SECURITY SYSTEMS</w:t>
      </w:r>
      <w:r w:rsidRPr="00D779AB">
        <w:t xml:space="preserve"> </w:t>
      </w:r>
      <w:r>
        <w:t>never occurs</w:t>
      </w:r>
      <w:r w:rsidRPr="00D779AB">
        <w:t>.</w:t>
      </w:r>
    </w:p>
    <w:p w14:paraId="4BE6B67B" w14:textId="0A23D61B" w:rsidR="00530227" w:rsidRDefault="00530227" w:rsidP="00530227">
      <w:pPr>
        <w:ind w:left="360" w:hanging="360"/>
        <w:jc w:val="both"/>
      </w:pPr>
      <w:r w:rsidRPr="00D779AB">
        <w:rPr>
          <w:u w:val="single"/>
        </w:rPr>
        <w:t xml:space="preserve">AUTONOMOUS </w:t>
      </w:r>
      <w:r>
        <w:rPr>
          <w:u w:val="single"/>
        </w:rPr>
        <w:t>INTELLECTUAL PROPERTY SECRECY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SECRECY</w:t>
      </w:r>
      <w:r w:rsidRPr="00D779AB">
        <w:t xml:space="preserve"> </w:t>
      </w:r>
      <w:r>
        <w:t>never occurs</w:t>
      </w:r>
      <w:r w:rsidRPr="00D779AB">
        <w:t>.</w:t>
      </w:r>
    </w:p>
    <w:p w14:paraId="5DF8D07A" w14:textId="4C212B3A" w:rsidR="00530227" w:rsidRDefault="00530227" w:rsidP="00530227">
      <w:pPr>
        <w:ind w:left="360" w:hanging="360"/>
        <w:jc w:val="both"/>
      </w:pPr>
      <w:r w:rsidRPr="00D779AB">
        <w:rPr>
          <w:u w:val="single"/>
        </w:rPr>
        <w:t xml:space="preserve">AUTONOMOUS </w:t>
      </w:r>
      <w:r>
        <w:rPr>
          <w:u w:val="single"/>
        </w:rPr>
        <w:t>INTELLECTUAL PROPERTY CONTROL</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CONTROL</w:t>
      </w:r>
      <w:r w:rsidRPr="00D779AB">
        <w:t xml:space="preserve"> </w:t>
      </w:r>
      <w:r>
        <w:t>never occurs</w:t>
      </w:r>
      <w:r w:rsidRPr="00D779AB">
        <w:t>.</w:t>
      </w:r>
    </w:p>
    <w:p w14:paraId="49B91558" w14:textId="69434E28" w:rsidR="00530227" w:rsidRDefault="00530227" w:rsidP="00530227">
      <w:pPr>
        <w:ind w:left="360" w:hanging="360"/>
        <w:jc w:val="both"/>
      </w:pPr>
      <w:r w:rsidRPr="00D779AB">
        <w:rPr>
          <w:u w:val="single"/>
        </w:rPr>
        <w:t xml:space="preserve">AUTONOMOUS </w:t>
      </w:r>
      <w:r>
        <w:rPr>
          <w:u w:val="single"/>
        </w:rPr>
        <w:t>INTELLECTUAL PROPERTY COERCION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COERCION</w:t>
      </w:r>
      <w:r w:rsidRPr="00D779AB">
        <w:t xml:space="preserve"> </w:t>
      </w:r>
      <w:r>
        <w:t>never occurs</w:t>
      </w:r>
      <w:r w:rsidRPr="00D779AB">
        <w:t>.</w:t>
      </w:r>
    </w:p>
    <w:p w14:paraId="429C5ACF" w14:textId="36533458" w:rsidR="00530227" w:rsidRDefault="00530227" w:rsidP="00530227">
      <w:pPr>
        <w:ind w:left="360" w:hanging="360"/>
        <w:jc w:val="both"/>
      </w:pPr>
      <w:r w:rsidRPr="00D779AB">
        <w:rPr>
          <w:u w:val="single"/>
        </w:rPr>
        <w:t xml:space="preserve">AUTONOMOUS </w:t>
      </w:r>
      <w:r>
        <w:rPr>
          <w:u w:val="single"/>
        </w:rPr>
        <w:t>INTELLECTUAL PROPERTY COLLECTION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COLLECTION</w:t>
      </w:r>
      <w:r w:rsidRPr="00D779AB">
        <w:t xml:space="preserve"> </w:t>
      </w:r>
      <w:r>
        <w:t>never occurs</w:t>
      </w:r>
      <w:r w:rsidRPr="00D779AB">
        <w:t>.</w:t>
      </w:r>
    </w:p>
    <w:p w14:paraId="347934FC" w14:textId="0686F519" w:rsidR="00530227" w:rsidRDefault="00530227" w:rsidP="00530227">
      <w:pPr>
        <w:ind w:left="360" w:hanging="360"/>
        <w:jc w:val="both"/>
      </w:pPr>
      <w:r w:rsidRPr="00D779AB">
        <w:rPr>
          <w:u w:val="single"/>
        </w:rPr>
        <w:t xml:space="preserve">AUTONOMOUS </w:t>
      </w:r>
      <w:r>
        <w:rPr>
          <w:u w:val="single"/>
        </w:rPr>
        <w:t>INTELLECTUAL PROPERTY DATABASE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DATABASE</w:t>
      </w:r>
      <w:r w:rsidRPr="00D779AB">
        <w:t xml:space="preserve"> </w:t>
      </w:r>
      <w:r>
        <w:t>never occurs</w:t>
      </w:r>
      <w:r w:rsidRPr="00D779AB">
        <w:t>.</w:t>
      </w:r>
    </w:p>
    <w:p w14:paraId="5EC8401A" w14:textId="07F34BD7" w:rsidR="00530227" w:rsidRDefault="00530227" w:rsidP="00530227">
      <w:pPr>
        <w:ind w:left="360" w:hanging="360"/>
        <w:jc w:val="both"/>
      </w:pPr>
      <w:r w:rsidRPr="00D779AB">
        <w:rPr>
          <w:u w:val="single"/>
        </w:rPr>
        <w:t xml:space="preserve">AUTONOMOUS </w:t>
      </w:r>
      <w:r>
        <w:rPr>
          <w:u w:val="single"/>
        </w:rPr>
        <w:t>INTELLECTUAL PROPERTY DETECTION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DETECTION</w:t>
      </w:r>
      <w:r w:rsidRPr="00D779AB">
        <w:t xml:space="preserve"> </w:t>
      </w:r>
      <w:r>
        <w:t>never occurs</w:t>
      </w:r>
      <w:r w:rsidRPr="00D779AB">
        <w:t>.</w:t>
      </w:r>
    </w:p>
    <w:p w14:paraId="5DF06572" w14:textId="12F1C42B" w:rsidR="00530227" w:rsidRDefault="00530227" w:rsidP="00530227">
      <w:pPr>
        <w:ind w:left="360" w:hanging="360"/>
        <w:jc w:val="both"/>
      </w:pPr>
      <w:r w:rsidRPr="00D779AB">
        <w:rPr>
          <w:u w:val="single"/>
        </w:rPr>
        <w:t xml:space="preserve">AUTONOMOUS </w:t>
      </w:r>
      <w:r>
        <w:rPr>
          <w:u w:val="single"/>
        </w:rPr>
        <w:t>INTELLECTUAL PROPERTY WARRANT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WARRANT</w:t>
      </w:r>
      <w:r w:rsidRPr="00D779AB">
        <w:t xml:space="preserve"> </w:t>
      </w:r>
      <w:r>
        <w:t>never occurs</w:t>
      </w:r>
      <w:r w:rsidRPr="00D779AB">
        <w:t>.</w:t>
      </w:r>
    </w:p>
    <w:p w14:paraId="6C8A4386" w14:textId="71C7F0FE" w:rsidR="00530227" w:rsidRDefault="00530227" w:rsidP="00530227">
      <w:pPr>
        <w:ind w:left="360" w:hanging="360"/>
        <w:jc w:val="both"/>
      </w:pPr>
      <w:r w:rsidRPr="00D779AB">
        <w:rPr>
          <w:u w:val="single"/>
        </w:rPr>
        <w:lastRenderedPageBreak/>
        <w:t xml:space="preserve">AUTONOMOUS </w:t>
      </w:r>
      <w:r>
        <w:rPr>
          <w:u w:val="single"/>
        </w:rPr>
        <w:t>INTELLECTUAL PROPERTY GENERATION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GENERATION</w:t>
      </w:r>
      <w:r w:rsidRPr="00673883">
        <w:t xml:space="preserve"> </w:t>
      </w:r>
      <w:r>
        <w:t>never occurs</w:t>
      </w:r>
      <w:r w:rsidRPr="00D779AB">
        <w:t>.</w:t>
      </w:r>
    </w:p>
    <w:p w14:paraId="32C4B279" w14:textId="7C8C96DD" w:rsidR="00530227" w:rsidRDefault="00530227" w:rsidP="00530227">
      <w:pPr>
        <w:ind w:left="360" w:hanging="360"/>
        <w:jc w:val="both"/>
      </w:pPr>
      <w:r w:rsidRPr="00D779AB">
        <w:rPr>
          <w:u w:val="single"/>
        </w:rPr>
        <w:t xml:space="preserve">AUTONOMOUS </w:t>
      </w:r>
      <w:r>
        <w:rPr>
          <w:u w:val="single"/>
        </w:rPr>
        <w:t>INTELLECTUAL PROPERTY MANIPULATION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MANIPULATION</w:t>
      </w:r>
      <w:r w:rsidRPr="00D779AB">
        <w:t xml:space="preserve"> </w:t>
      </w:r>
      <w:r>
        <w:t>never occurs</w:t>
      </w:r>
      <w:r w:rsidRPr="00D779AB">
        <w:t>.</w:t>
      </w:r>
    </w:p>
    <w:p w14:paraId="2A27C53B" w14:textId="46622C61" w:rsidR="00530227" w:rsidRDefault="00530227" w:rsidP="00530227">
      <w:pPr>
        <w:ind w:left="360" w:hanging="360"/>
        <w:jc w:val="both"/>
      </w:pPr>
      <w:r w:rsidRPr="00D779AB">
        <w:rPr>
          <w:u w:val="single"/>
        </w:rPr>
        <w:t xml:space="preserve">AUTONOMOUS </w:t>
      </w:r>
      <w:r>
        <w:rPr>
          <w:u w:val="single"/>
        </w:rPr>
        <w:t>INTELLECTUAL PROPERTY RECURSION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RECURSION</w:t>
      </w:r>
      <w:r w:rsidRPr="00D779AB">
        <w:t xml:space="preserve"> </w:t>
      </w:r>
      <w:r>
        <w:t>never occurs</w:t>
      </w:r>
      <w:r w:rsidRPr="00D779AB">
        <w:t>.</w:t>
      </w:r>
    </w:p>
    <w:p w14:paraId="7C6973FF" w14:textId="224A8478" w:rsidR="00530227" w:rsidRDefault="00530227" w:rsidP="00530227">
      <w:pPr>
        <w:ind w:left="360" w:hanging="360"/>
        <w:jc w:val="both"/>
      </w:pPr>
      <w:r w:rsidRPr="00D779AB">
        <w:rPr>
          <w:u w:val="single"/>
        </w:rPr>
        <w:t xml:space="preserve">AUTONOMOUS </w:t>
      </w:r>
      <w:r>
        <w:rPr>
          <w:u w:val="single"/>
        </w:rPr>
        <w:t>INTELLECTUAL PROPERTY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THREAT</w:t>
      </w:r>
      <w:r w:rsidRPr="00D779AB">
        <w:t xml:space="preserve"> </w:t>
      </w:r>
      <w:r>
        <w:t>never occurs</w:t>
      </w:r>
      <w:r w:rsidRPr="00D779AB">
        <w:t>.</w:t>
      </w:r>
    </w:p>
    <w:p w14:paraId="1B2B4FFA" w14:textId="73CE0B55" w:rsidR="00673883" w:rsidRDefault="00673883" w:rsidP="00673883">
      <w:pPr>
        <w:ind w:left="360" w:hanging="360"/>
        <w:jc w:val="both"/>
      </w:pPr>
      <w:r w:rsidRPr="00D779AB">
        <w:rPr>
          <w:u w:val="single"/>
        </w:rPr>
        <w:t xml:space="preserve">AUTONOMOUS </w:t>
      </w:r>
      <w:r>
        <w:rPr>
          <w:u w:val="single"/>
        </w:rPr>
        <w:t>INTELLECTUAL PROPERTY DISCUSSION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DISCUSSION</w:t>
      </w:r>
      <w:r w:rsidRPr="00D779AB">
        <w:t xml:space="preserve"> </w:t>
      </w:r>
      <w:r>
        <w:t>never occurs</w:t>
      </w:r>
      <w:r w:rsidRPr="00D779AB">
        <w:t>.</w:t>
      </w:r>
    </w:p>
    <w:p w14:paraId="75B4AF03" w14:textId="684E43B2" w:rsidR="00673883" w:rsidRDefault="00673883" w:rsidP="00673883">
      <w:pPr>
        <w:ind w:left="360" w:hanging="360"/>
        <w:jc w:val="both"/>
      </w:pPr>
      <w:r w:rsidRPr="00D779AB">
        <w:rPr>
          <w:u w:val="single"/>
        </w:rPr>
        <w:t xml:space="preserve">AUTONOMOUS </w:t>
      </w:r>
      <w:r>
        <w:rPr>
          <w:u w:val="single"/>
        </w:rPr>
        <w:t>INTELLECTUAL PROPERTY DETERMINATION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DETERMINATION</w:t>
      </w:r>
      <w:r w:rsidRPr="00D779AB">
        <w:t xml:space="preserve"> </w:t>
      </w:r>
      <w:r>
        <w:t>never occurs</w:t>
      </w:r>
      <w:r w:rsidRPr="00D779AB">
        <w:t>.</w:t>
      </w:r>
    </w:p>
    <w:p w14:paraId="427790D8" w14:textId="1793792E" w:rsidR="00673883" w:rsidRDefault="00673883" w:rsidP="00673883">
      <w:pPr>
        <w:ind w:left="360" w:hanging="360"/>
        <w:jc w:val="both"/>
      </w:pPr>
      <w:r w:rsidRPr="00D779AB">
        <w:rPr>
          <w:u w:val="single"/>
        </w:rPr>
        <w:t xml:space="preserve">AUTONOMOUS </w:t>
      </w:r>
      <w:r>
        <w:rPr>
          <w:u w:val="single"/>
        </w:rPr>
        <w:t>INTELLECTUAL PROPERTY STUDY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STUDY</w:t>
      </w:r>
      <w:r w:rsidRPr="00D779AB">
        <w:t xml:space="preserve"> </w:t>
      </w:r>
      <w:r>
        <w:t>never occurs</w:t>
      </w:r>
      <w:r w:rsidRPr="00D779AB">
        <w:t>.</w:t>
      </w:r>
    </w:p>
    <w:p w14:paraId="6948B6B4" w14:textId="3E358847" w:rsidR="00673883" w:rsidRDefault="00673883" w:rsidP="00673883">
      <w:pPr>
        <w:ind w:left="360" w:hanging="360"/>
        <w:jc w:val="both"/>
      </w:pPr>
      <w:r w:rsidRPr="00D779AB">
        <w:rPr>
          <w:u w:val="single"/>
        </w:rPr>
        <w:t xml:space="preserve">AUTONOMOUS </w:t>
      </w:r>
      <w:r>
        <w:rPr>
          <w:u w:val="single"/>
        </w:rPr>
        <w:t>INTELLECTUAL PROPERTY REPLICATION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REPLICATION</w:t>
      </w:r>
      <w:r w:rsidRPr="00D779AB">
        <w:t xml:space="preserve"> </w:t>
      </w:r>
      <w:r>
        <w:t>never occurs</w:t>
      </w:r>
      <w:r w:rsidRPr="00D779AB">
        <w:t>.</w:t>
      </w:r>
    </w:p>
    <w:p w14:paraId="0B2C7245" w14:textId="5A5F0D04" w:rsidR="00673883" w:rsidRDefault="00673883" w:rsidP="00673883">
      <w:pPr>
        <w:ind w:left="360" w:hanging="360"/>
        <w:jc w:val="both"/>
      </w:pPr>
      <w:r w:rsidRPr="00D779AB">
        <w:rPr>
          <w:u w:val="single"/>
        </w:rPr>
        <w:t xml:space="preserve">AUTONOMOUS </w:t>
      </w:r>
      <w:r>
        <w:rPr>
          <w:u w:val="single"/>
        </w:rPr>
        <w:t>INTELLECTUAL PROPERTY CLONING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CLONING</w:t>
      </w:r>
      <w:r w:rsidRPr="00D779AB">
        <w:t xml:space="preserve"> </w:t>
      </w:r>
      <w:r>
        <w:t>never occurs</w:t>
      </w:r>
      <w:r w:rsidRPr="00D779AB">
        <w:t>.</w:t>
      </w:r>
    </w:p>
    <w:p w14:paraId="02FDAB23" w14:textId="29BAC7B9" w:rsidR="00673883" w:rsidRDefault="00673883" w:rsidP="00673883">
      <w:pPr>
        <w:ind w:left="360" w:hanging="360"/>
        <w:jc w:val="both"/>
      </w:pPr>
      <w:r w:rsidRPr="00D779AB">
        <w:rPr>
          <w:u w:val="single"/>
        </w:rPr>
        <w:t xml:space="preserve">AUTONOMOUS </w:t>
      </w:r>
      <w:r>
        <w:rPr>
          <w:u w:val="single"/>
        </w:rPr>
        <w:t>INTELLECTUAL PROPERTY SIMILARITY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SIMILARITY</w:t>
      </w:r>
      <w:r w:rsidRPr="00D779AB">
        <w:t xml:space="preserve"> </w:t>
      </w:r>
      <w:r>
        <w:t>never occurs</w:t>
      </w:r>
      <w:r w:rsidRPr="00D779AB">
        <w:t>.</w:t>
      </w:r>
    </w:p>
    <w:p w14:paraId="7FE43A5F" w14:textId="51B5A23D" w:rsidR="00673883" w:rsidRDefault="00673883" w:rsidP="00673883">
      <w:pPr>
        <w:ind w:left="360" w:hanging="360"/>
        <w:jc w:val="both"/>
      </w:pPr>
      <w:r w:rsidRPr="00D779AB">
        <w:rPr>
          <w:u w:val="single"/>
        </w:rPr>
        <w:t xml:space="preserve">AUTONOMOUS </w:t>
      </w:r>
      <w:r>
        <w:rPr>
          <w:u w:val="single"/>
        </w:rPr>
        <w:t>STOLEN INTELLECTUAL PROPERTY PROTECTION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73883">
        <w:rPr>
          <w:b/>
          <w:bCs/>
        </w:rPr>
        <w:t xml:space="preserve">STOLEN </w:t>
      </w:r>
      <w:r w:rsidRPr="002D5773">
        <w:rPr>
          <w:b/>
          <w:bCs/>
        </w:rPr>
        <w:t>INTELLECTUAL PROPERTY</w:t>
      </w:r>
      <w:r>
        <w:rPr>
          <w:b/>
          <w:bCs/>
        </w:rPr>
        <w:t xml:space="preserve"> PROTECTION</w:t>
      </w:r>
      <w:r w:rsidRPr="00D779AB">
        <w:t xml:space="preserve"> </w:t>
      </w:r>
      <w:r>
        <w:t>never occurs</w:t>
      </w:r>
      <w:r w:rsidRPr="00D779AB">
        <w:t>.</w:t>
      </w:r>
    </w:p>
    <w:p w14:paraId="16E1B6F1" w14:textId="4FFCBBEA" w:rsidR="00673883" w:rsidRDefault="00673883" w:rsidP="00673883">
      <w:pPr>
        <w:ind w:left="360" w:hanging="360"/>
        <w:jc w:val="both"/>
      </w:pPr>
      <w:r w:rsidRPr="00D779AB">
        <w:rPr>
          <w:u w:val="single"/>
        </w:rPr>
        <w:t xml:space="preserve">AUTONOMOUS </w:t>
      </w:r>
      <w:r>
        <w:rPr>
          <w:u w:val="single"/>
        </w:rPr>
        <w:t>INTELLECTUAL PROPERTY BRAINWASHING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BRAINWASHING</w:t>
      </w:r>
      <w:r w:rsidRPr="00D779AB">
        <w:t xml:space="preserve"> </w:t>
      </w:r>
      <w:r>
        <w:t>never occurs</w:t>
      </w:r>
      <w:r w:rsidRPr="00D779AB">
        <w:t>.</w:t>
      </w:r>
    </w:p>
    <w:p w14:paraId="50EC26C6" w14:textId="0ED26EC2" w:rsidR="00673883" w:rsidRDefault="00673883" w:rsidP="00673883">
      <w:pPr>
        <w:ind w:left="360" w:hanging="360"/>
        <w:jc w:val="both"/>
      </w:pPr>
      <w:r w:rsidRPr="00D779AB">
        <w:rPr>
          <w:u w:val="single"/>
        </w:rPr>
        <w:t xml:space="preserve">AUTONOMOUS </w:t>
      </w:r>
      <w:r w:rsidR="00966DFF">
        <w:rPr>
          <w:u w:val="single"/>
        </w:rPr>
        <w:t xml:space="preserve">ILLEGAL </w:t>
      </w:r>
      <w:r>
        <w:rPr>
          <w:u w:val="single"/>
        </w:rPr>
        <w:t xml:space="preserve">INTELLECTUAL PROPERTY </w:t>
      </w:r>
      <w:r w:rsidR="00966DFF">
        <w:rPr>
          <w:u w:val="single"/>
        </w:rPr>
        <w:t>CENSORSHIP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966DFF">
        <w:rPr>
          <w:b/>
          <w:bCs/>
        </w:rPr>
        <w:t>ILLEGAL</w:t>
      </w:r>
      <w:r w:rsidRPr="00673883">
        <w:rPr>
          <w:b/>
          <w:bCs/>
        </w:rPr>
        <w:t xml:space="preserve"> </w:t>
      </w:r>
      <w:r w:rsidRPr="002D5773">
        <w:rPr>
          <w:b/>
          <w:bCs/>
        </w:rPr>
        <w:t>INTELLECTUAL PROPERTY</w:t>
      </w:r>
      <w:r>
        <w:rPr>
          <w:b/>
          <w:bCs/>
        </w:rPr>
        <w:t xml:space="preserve"> </w:t>
      </w:r>
      <w:r w:rsidR="00966DFF">
        <w:rPr>
          <w:b/>
          <w:bCs/>
        </w:rPr>
        <w:t>CENSORSHIP</w:t>
      </w:r>
      <w:r w:rsidRPr="00D779AB">
        <w:t xml:space="preserve"> </w:t>
      </w:r>
      <w:r>
        <w:t>never occurs</w:t>
      </w:r>
      <w:r w:rsidRPr="00D779AB">
        <w:t>.</w:t>
      </w:r>
    </w:p>
    <w:p w14:paraId="4AE0D23D" w14:textId="44BA2FCE" w:rsidR="00966DFF" w:rsidRDefault="00966DFF" w:rsidP="00966DFF">
      <w:pPr>
        <w:ind w:left="360" w:hanging="360"/>
        <w:jc w:val="both"/>
      </w:pPr>
      <w:r w:rsidRPr="00D779AB">
        <w:rPr>
          <w:u w:val="single"/>
        </w:rPr>
        <w:lastRenderedPageBreak/>
        <w:t xml:space="preserve">AUTONOMOUS </w:t>
      </w:r>
      <w:r>
        <w:rPr>
          <w:u w:val="single"/>
        </w:rPr>
        <w:t>INTELLECTUAL PROPERTY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DAMAGES</w:t>
      </w:r>
      <w:r w:rsidRPr="00D779AB">
        <w:t xml:space="preserve"> </w:t>
      </w:r>
      <w:r>
        <w:t>never occurs</w:t>
      </w:r>
      <w:r w:rsidRPr="00D779AB">
        <w:t>.</w:t>
      </w:r>
    </w:p>
    <w:p w14:paraId="0C64D1F1" w14:textId="2BC97A75" w:rsidR="00391715" w:rsidRDefault="00391715" w:rsidP="00391715">
      <w:pPr>
        <w:ind w:left="360" w:hanging="360"/>
        <w:jc w:val="both"/>
      </w:pPr>
      <w:r w:rsidRPr="00D779AB">
        <w:rPr>
          <w:u w:val="single"/>
        </w:rPr>
        <w:t xml:space="preserve">AUTONOMOUS </w:t>
      </w:r>
      <w:r>
        <w:rPr>
          <w:u w:val="single"/>
        </w:rPr>
        <w:t>INTELLECTUAL PROPERTY COUNTERFEITING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COUNTERFEITING</w:t>
      </w:r>
      <w:r w:rsidRPr="00D779AB">
        <w:t xml:space="preserve"> </w:t>
      </w:r>
      <w:r>
        <w:t>never occurs</w:t>
      </w:r>
      <w:r w:rsidRPr="00D779AB">
        <w:t>.</w:t>
      </w:r>
    </w:p>
    <w:p w14:paraId="1154E521" w14:textId="357B7BEC" w:rsidR="00391715" w:rsidRDefault="00391715" w:rsidP="00391715">
      <w:pPr>
        <w:ind w:left="360" w:hanging="360"/>
        <w:jc w:val="both"/>
      </w:pPr>
      <w:r w:rsidRPr="00D779AB">
        <w:rPr>
          <w:u w:val="single"/>
        </w:rPr>
        <w:t xml:space="preserve">AUTONOMOUS </w:t>
      </w:r>
      <w:r>
        <w:rPr>
          <w:u w:val="single"/>
        </w:rPr>
        <w:t>ILLEGAL INTELLECTUAL PROPERTY PROTOTYPING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PROTOTYPING</w:t>
      </w:r>
      <w:r w:rsidRPr="00D779AB">
        <w:t xml:space="preserve"> </w:t>
      </w:r>
      <w:r>
        <w:t>never occurs</w:t>
      </w:r>
      <w:r w:rsidRPr="00D779AB">
        <w:t>.</w:t>
      </w:r>
    </w:p>
    <w:p w14:paraId="773F7144" w14:textId="336BDDEF" w:rsidR="00391715" w:rsidRDefault="00391715" w:rsidP="00391715">
      <w:pPr>
        <w:ind w:left="360" w:hanging="360"/>
        <w:jc w:val="both"/>
      </w:pPr>
      <w:r w:rsidRPr="00D779AB">
        <w:rPr>
          <w:u w:val="single"/>
        </w:rPr>
        <w:t xml:space="preserve">AUTONOMOUS </w:t>
      </w:r>
      <w:r>
        <w:rPr>
          <w:u w:val="single"/>
        </w:rPr>
        <w:t>ILLEGAL INTELLECTUAL PROPERTY MANUFACTURING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MANUFACTURING</w:t>
      </w:r>
      <w:r w:rsidRPr="00D779AB">
        <w:t xml:space="preserve"> </w:t>
      </w:r>
      <w:r>
        <w:t>never occurs</w:t>
      </w:r>
      <w:r w:rsidRPr="00D779AB">
        <w:t>.</w:t>
      </w:r>
    </w:p>
    <w:p w14:paraId="6E1B324E" w14:textId="5F6B9020" w:rsidR="007B3036" w:rsidRDefault="007B3036" w:rsidP="007B3036">
      <w:pPr>
        <w:ind w:left="360" w:hanging="360"/>
        <w:jc w:val="both"/>
      </w:pPr>
      <w:r w:rsidRPr="00D779AB">
        <w:rPr>
          <w:u w:val="single"/>
        </w:rPr>
        <w:t xml:space="preserve">AUTONOMOUS </w:t>
      </w:r>
      <w:r>
        <w:rPr>
          <w:u w:val="single"/>
        </w:rPr>
        <w:t xml:space="preserve">ILLEGAL WIRELESS WARRANTTAP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ILLEGAL</w:t>
      </w:r>
      <w:r>
        <w:rPr>
          <w:b/>
          <w:bCs/>
        </w:rPr>
        <w:t xml:space="preserve"> WIRELESS WARRANTTAP</w:t>
      </w:r>
      <w:r w:rsidRPr="00D779AB">
        <w:t xml:space="preserve"> </w:t>
      </w:r>
      <w:r>
        <w:t>never occurs</w:t>
      </w:r>
      <w:r w:rsidRPr="00D779AB">
        <w:t>.</w:t>
      </w:r>
    </w:p>
    <w:p w14:paraId="355D7DD7" w14:textId="5505C285" w:rsidR="007B3036" w:rsidRDefault="007B3036" w:rsidP="007B3036">
      <w:pPr>
        <w:ind w:left="360" w:hanging="360"/>
        <w:jc w:val="both"/>
      </w:pPr>
      <w:r w:rsidRPr="00D779AB">
        <w:rPr>
          <w:u w:val="single"/>
        </w:rPr>
        <w:t xml:space="preserve">AUTONOMOUS </w:t>
      </w:r>
      <w:r>
        <w:rPr>
          <w:u w:val="single"/>
        </w:rPr>
        <w:t xml:space="preserve">WARRANTLESS WIRETAP INTELLECTUAL PROPERTY THEFT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WARRANTLESS WIRETAP INTELLECTUAL PROPERTY THEFT</w:t>
      </w:r>
      <w:r w:rsidRPr="00D779AB">
        <w:t xml:space="preserve"> </w:t>
      </w:r>
      <w:r>
        <w:t>never occurs</w:t>
      </w:r>
      <w:r w:rsidRPr="00D779AB">
        <w:t>.</w:t>
      </w:r>
    </w:p>
    <w:p w14:paraId="01E843EC" w14:textId="46C8EC5A" w:rsidR="007B3036" w:rsidRDefault="007B3036" w:rsidP="007B3036">
      <w:pPr>
        <w:ind w:left="360" w:hanging="360"/>
        <w:jc w:val="both"/>
      </w:pPr>
      <w:r w:rsidRPr="00D779AB">
        <w:rPr>
          <w:u w:val="single"/>
        </w:rPr>
        <w:t xml:space="preserve">AUTONOMOUS </w:t>
      </w:r>
      <w:r>
        <w:rPr>
          <w:u w:val="single"/>
        </w:rPr>
        <w:t xml:space="preserve">INTELLECTUAL PROPERTY REMOTE SAVE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REMOTE SAVE</w:t>
      </w:r>
      <w:r w:rsidRPr="00D779AB">
        <w:t xml:space="preserve"> </w:t>
      </w:r>
      <w:r>
        <w:t>never occurs</w:t>
      </w:r>
      <w:r w:rsidRPr="00D779AB">
        <w:t>.</w:t>
      </w:r>
    </w:p>
    <w:p w14:paraId="2960BE2E" w14:textId="5D4559E5" w:rsidR="007959B4" w:rsidRDefault="007959B4" w:rsidP="007959B4">
      <w:pPr>
        <w:ind w:left="360" w:hanging="360"/>
        <w:jc w:val="both"/>
      </w:pPr>
      <w:r w:rsidRPr="00D779AB">
        <w:rPr>
          <w:u w:val="single"/>
        </w:rPr>
        <w:t xml:space="preserve">AUTONOMOUS </w:t>
      </w:r>
      <w:r>
        <w:rPr>
          <w:u w:val="single"/>
        </w:rPr>
        <w:t xml:space="preserve">INTELLECTUAL PROPERTY ANNOYANCE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ANNOYANCE</w:t>
      </w:r>
      <w:r w:rsidRPr="00D779AB">
        <w:t xml:space="preserve"> </w:t>
      </w:r>
      <w:r>
        <w:t>never occurs</w:t>
      </w:r>
      <w:r w:rsidRPr="00D779AB">
        <w:t>.</w:t>
      </w:r>
    </w:p>
    <w:p w14:paraId="49909EBF" w14:textId="3356EC4B" w:rsidR="007C549B" w:rsidRDefault="007C549B" w:rsidP="007C549B">
      <w:pPr>
        <w:ind w:left="360" w:hanging="360"/>
        <w:jc w:val="both"/>
      </w:pPr>
      <w:r w:rsidRPr="00D779AB">
        <w:rPr>
          <w:u w:val="single"/>
        </w:rPr>
        <w:t xml:space="preserve">AUTONOMOUS </w:t>
      </w:r>
      <w:r>
        <w:rPr>
          <w:u w:val="single"/>
        </w:rPr>
        <w:t xml:space="preserve">INTELLECTUAL PROPERTY INTEROGATORY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INTERAGATORY</w:t>
      </w:r>
      <w:r w:rsidRPr="00D779AB">
        <w:t xml:space="preserve"> </w:t>
      </w:r>
      <w:r>
        <w:t>never occurs</w:t>
      </w:r>
      <w:r w:rsidRPr="00D779AB">
        <w:t>.</w:t>
      </w:r>
    </w:p>
    <w:p w14:paraId="51B33458" w14:textId="2AEDB28B" w:rsidR="00CB6167" w:rsidRDefault="00CB6167" w:rsidP="00CB6167">
      <w:pPr>
        <w:ind w:left="360" w:hanging="360"/>
        <w:jc w:val="both"/>
      </w:pPr>
      <w:r w:rsidRPr="00D779AB">
        <w:rPr>
          <w:u w:val="single"/>
        </w:rPr>
        <w:t xml:space="preserve">AUTONOMOUS </w:t>
      </w:r>
      <w:r>
        <w:rPr>
          <w:u w:val="single"/>
        </w:rPr>
        <w:t xml:space="preserve">SPEECH CRIME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SPEECH CRIME</w:t>
      </w:r>
      <w:r w:rsidRPr="00D779AB">
        <w:t xml:space="preserve"> </w:t>
      </w:r>
      <w:r>
        <w:t>never occurs</w:t>
      </w:r>
      <w:r w:rsidRPr="00D779AB">
        <w:t>.</w:t>
      </w:r>
    </w:p>
    <w:p w14:paraId="0A3931FC" w14:textId="69819194" w:rsidR="00CB6167" w:rsidRDefault="00CB6167" w:rsidP="00CB6167">
      <w:pPr>
        <w:ind w:left="360" w:hanging="360"/>
        <w:jc w:val="both"/>
      </w:pPr>
      <w:r w:rsidRPr="00D779AB">
        <w:rPr>
          <w:u w:val="single"/>
        </w:rPr>
        <w:t xml:space="preserve">AUTONOMOUS </w:t>
      </w:r>
      <w:r>
        <w:rPr>
          <w:u w:val="single"/>
        </w:rPr>
        <w:t xml:space="preserve">HATE CRIME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HATE CRIME</w:t>
      </w:r>
      <w:r w:rsidRPr="00D779AB">
        <w:t xml:space="preserve"> </w:t>
      </w:r>
      <w:r>
        <w:t>never occurs</w:t>
      </w:r>
      <w:r w:rsidRPr="00D779AB">
        <w:t>.</w:t>
      </w:r>
    </w:p>
    <w:p w14:paraId="55897FFD" w14:textId="727DC36A" w:rsidR="00CF0048" w:rsidRDefault="00CF0048" w:rsidP="00CF0048">
      <w:pPr>
        <w:ind w:left="360" w:hanging="360"/>
        <w:jc w:val="both"/>
      </w:pPr>
      <w:r w:rsidRPr="00D779AB">
        <w:rPr>
          <w:u w:val="single"/>
        </w:rPr>
        <w:t xml:space="preserve">AUTONOMOUS </w:t>
      </w:r>
      <w:r>
        <w:rPr>
          <w:u w:val="single"/>
        </w:rPr>
        <w:t xml:space="preserve">INTELLECTUAL PROPERTY IMAGE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IMAGE</w:t>
      </w:r>
      <w:r w:rsidRPr="00D779AB">
        <w:t xml:space="preserve"> </w:t>
      </w:r>
      <w:r>
        <w:t>never occurs</w:t>
      </w:r>
      <w:r w:rsidRPr="00D779AB">
        <w:t>.</w:t>
      </w:r>
    </w:p>
    <w:p w14:paraId="742D3487" w14:textId="3418A1A2" w:rsidR="00CF0048" w:rsidRDefault="00CF0048" w:rsidP="00CF0048">
      <w:pPr>
        <w:ind w:left="360" w:hanging="360"/>
        <w:jc w:val="both"/>
      </w:pPr>
      <w:r w:rsidRPr="00D779AB">
        <w:rPr>
          <w:u w:val="single"/>
        </w:rPr>
        <w:t xml:space="preserve">AUTONOMOUS </w:t>
      </w:r>
      <w:r>
        <w:rPr>
          <w:u w:val="single"/>
        </w:rPr>
        <w:t xml:space="preserve">INTELLECTUAL PROPERTY COLLECTION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COLLECTION</w:t>
      </w:r>
      <w:r w:rsidRPr="00D779AB">
        <w:t xml:space="preserve"> </w:t>
      </w:r>
      <w:r>
        <w:t>never occurs</w:t>
      </w:r>
      <w:r w:rsidRPr="00D779AB">
        <w:t>.</w:t>
      </w:r>
    </w:p>
    <w:p w14:paraId="786D1230" w14:textId="35C91211" w:rsidR="00CF0048" w:rsidRDefault="00CF0048" w:rsidP="00CF0048">
      <w:pPr>
        <w:ind w:left="360" w:hanging="360"/>
        <w:jc w:val="both"/>
      </w:pPr>
      <w:r w:rsidRPr="00D779AB">
        <w:rPr>
          <w:u w:val="single"/>
        </w:rPr>
        <w:lastRenderedPageBreak/>
        <w:t xml:space="preserve">AUTONOMOUS </w:t>
      </w:r>
      <w:r>
        <w:rPr>
          <w:u w:val="single"/>
        </w:rPr>
        <w:t xml:space="preserve">INTELLECTUAL PROPERTY SURVEILLANCE MISUSE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SURVEILLANCE MISUSE</w:t>
      </w:r>
      <w:r w:rsidRPr="00D779AB">
        <w:t xml:space="preserve"> </w:t>
      </w:r>
      <w:r>
        <w:t>never occurs</w:t>
      </w:r>
      <w:r w:rsidRPr="00D779AB">
        <w:t>.</w:t>
      </w:r>
    </w:p>
    <w:p w14:paraId="1223E04B" w14:textId="5FB53B2F" w:rsidR="00C274D7" w:rsidRDefault="00C274D7" w:rsidP="00C274D7">
      <w:pPr>
        <w:ind w:left="360" w:hanging="360"/>
        <w:jc w:val="both"/>
      </w:pPr>
      <w:r w:rsidRPr="00D779AB">
        <w:rPr>
          <w:u w:val="single"/>
        </w:rPr>
        <w:t xml:space="preserve">AUTONOMOUS </w:t>
      </w:r>
      <w:r>
        <w:rPr>
          <w:u w:val="single"/>
        </w:rPr>
        <w:t xml:space="preserve">INTELLECTUAL PROPERTY SOURCE MISUSE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SOURCE MISUSE</w:t>
      </w:r>
      <w:r w:rsidRPr="00D779AB">
        <w:t xml:space="preserve"> </w:t>
      </w:r>
      <w:r>
        <w:t>never occurs</w:t>
      </w:r>
      <w:r w:rsidRPr="00D779AB">
        <w:t>.</w:t>
      </w:r>
    </w:p>
    <w:p w14:paraId="2D1F069E" w14:textId="3C4C5870" w:rsidR="004563F4" w:rsidRDefault="004563F4" w:rsidP="004563F4">
      <w:pPr>
        <w:ind w:left="360" w:hanging="360"/>
        <w:jc w:val="both"/>
        <w:rPr>
          <w:ins w:id="0" w:author="Patrick McElhiney" w:date="2022-09-26T14:22:00Z"/>
        </w:rPr>
      </w:pPr>
      <w:ins w:id="1" w:author="Patrick McElhiney" w:date="2022-09-26T14:22:00Z">
        <w:r w:rsidRPr="00D779AB">
          <w:rPr>
            <w:u w:val="single"/>
          </w:rPr>
          <w:t xml:space="preserve">AUTONOMOUS </w:t>
        </w:r>
        <w:r>
          <w:rPr>
            <w:u w:val="single"/>
          </w:rPr>
          <w:t>RUMOR GENERATION</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RUMOR GENERATION</w:t>
        </w:r>
        <w:r>
          <w:rPr>
            <w:b/>
            <w:bCs/>
          </w:rPr>
          <w:t xml:space="preserve"> MISUSE</w:t>
        </w:r>
        <w:r w:rsidRPr="00D779AB">
          <w:t xml:space="preserve"> </w:t>
        </w:r>
        <w:r>
          <w:t>never occurs</w:t>
        </w:r>
        <w:r w:rsidRPr="00D779AB">
          <w:t>.</w:t>
        </w:r>
      </w:ins>
    </w:p>
    <w:p w14:paraId="714FE54F" w14:textId="0BB9280B" w:rsidR="004563F4" w:rsidRDefault="004563F4" w:rsidP="004563F4">
      <w:pPr>
        <w:ind w:left="360" w:hanging="360"/>
        <w:jc w:val="both"/>
        <w:rPr>
          <w:ins w:id="2" w:author="Patrick McElhiney" w:date="2022-09-26T14:24:00Z"/>
        </w:rPr>
      </w:pPr>
      <w:ins w:id="3" w:author="Patrick McElhiney" w:date="2022-09-26T14:22:00Z">
        <w:r w:rsidRPr="00D779AB">
          <w:rPr>
            <w:u w:val="single"/>
          </w:rPr>
          <w:t xml:space="preserve">AUTONOMOUS </w:t>
        </w:r>
      </w:ins>
      <w:ins w:id="4" w:author="Patrick McElhiney" w:date="2022-09-26T14:23:00Z">
        <w:r>
          <w:rPr>
            <w:u w:val="single"/>
          </w:rPr>
          <w:t>BAD GENERATION</w:t>
        </w:r>
      </w:ins>
      <w:ins w:id="5" w:author="Patrick McElhiney" w:date="2022-09-26T14:22:00Z">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ins>
      <w:ins w:id="6" w:author="Patrick McElhiney" w:date="2022-09-26T14:23:00Z">
        <w:r>
          <w:t xml:space="preserve">                   </w:t>
        </w:r>
      </w:ins>
      <w:ins w:id="7" w:author="Patrick McElhiney" w:date="2022-09-26T14:22:00Z">
        <w:r w:rsidRPr="00D779AB">
          <w:t xml:space="preserve"> </w:t>
        </w:r>
      </w:ins>
      <w:ins w:id="8" w:author="Patrick McElhiney" w:date="2022-09-26T14:23:00Z">
        <w:r>
          <w:rPr>
            <w:b/>
            <w:bCs/>
          </w:rPr>
          <w:t>BAD GENERATION</w:t>
        </w:r>
      </w:ins>
      <w:ins w:id="9" w:author="Patrick McElhiney" w:date="2022-09-26T14:22:00Z">
        <w:r w:rsidRPr="00D779AB">
          <w:t xml:space="preserve"> </w:t>
        </w:r>
        <w:r>
          <w:t>never occurs</w:t>
        </w:r>
        <w:r w:rsidRPr="00D779AB">
          <w:t>.</w:t>
        </w:r>
      </w:ins>
    </w:p>
    <w:p w14:paraId="5941E54B" w14:textId="7AC5E33C" w:rsidR="004563F4" w:rsidRDefault="00AC475C" w:rsidP="004563F4">
      <w:pPr>
        <w:ind w:left="360" w:hanging="360"/>
        <w:jc w:val="both"/>
        <w:rPr>
          <w:ins w:id="10" w:author="Patrick McElhiney" w:date="2022-09-26T14:25:00Z"/>
        </w:rPr>
      </w:pPr>
      <w:ins w:id="11" w:author="Patrick McElhiney" w:date="2022-09-26T14:28:00Z">
        <w:r>
          <w:rPr>
            <w:u w:val="single"/>
          </w:rPr>
          <w:t xml:space="preserve">GENERALLY </w:t>
        </w:r>
      </w:ins>
      <w:ins w:id="12" w:author="Patrick McElhiney" w:date="2022-09-26T14:24:00Z">
        <w:r w:rsidR="004563F4" w:rsidRPr="004563F4">
          <w:rPr>
            <w:u w:val="single"/>
          </w:rPr>
          <w:t>AUTONOMOUS BAD THING PREVENTION SECURITY SYSTEMS GENERATORS SECURITY SYSTEMS</w:t>
        </w:r>
        <w:r w:rsidR="004563F4" w:rsidRPr="004563F4">
          <w:rPr>
            <w:rPrChange w:id="13" w:author="Patrick McElhiney" w:date="2022-09-26T14:25:00Z">
              <w:rPr>
                <w:u w:val="single"/>
              </w:rPr>
            </w:rPrChange>
          </w:rPr>
          <w:t xml:space="preserve"> (2022) – ensures that bad thi</w:t>
        </w:r>
      </w:ins>
      <w:ins w:id="14" w:author="Patrick McElhiney" w:date="2022-09-26T14:25:00Z">
        <w:r w:rsidR="004563F4" w:rsidRPr="004563F4">
          <w:rPr>
            <w:rPrChange w:id="15" w:author="Patrick McElhiney" w:date="2022-09-26T14:25:00Z">
              <w:rPr>
                <w:u w:val="single"/>
              </w:rPr>
            </w:rPrChange>
          </w:rPr>
          <w:t>ngs are prevented with a unique prevention security system for each bad thing that is detected.</w:t>
        </w:r>
      </w:ins>
    </w:p>
    <w:p w14:paraId="55288101" w14:textId="45ED9A2F" w:rsidR="004563F4" w:rsidRDefault="004563F4" w:rsidP="004563F4">
      <w:pPr>
        <w:ind w:left="360" w:hanging="360"/>
        <w:jc w:val="both"/>
        <w:rPr>
          <w:ins w:id="16" w:author="Patrick McElhiney" w:date="2022-09-26T14:25:00Z"/>
        </w:rPr>
      </w:pPr>
      <w:ins w:id="17" w:author="Patrick McElhiney" w:date="2022-09-26T14:25:00Z">
        <w:r w:rsidRPr="00D779AB">
          <w:rPr>
            <w:u w:val="single"/>
          </w:rPr>
          <w:t xml:space="preserve">AUTONOMOUS </w:t>
        </w:r>
        <w:r>
          <w:rPr>
            <w:u w:val="single"/>
          </w:rPr>
          <w:t xml:space="preserve">BAD </w:t>
        </w:r>
        <w:r>
          <w:rPr>
            <w:u w:val="single"/>
          </w:rPr>
          <w:t>THING CREATION</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 xml:space="preserve">BAD </w:t>
        </w:r>
      </w:ins>
      <w:ins w:id="18" w:author="Patrick McElhiney" w:date="2022-09-26T14:26:00Z">
        <w:r>
          <w:rPr>
            <w:b/>
            <w:bCs/>
          </w:rPr>
          <w:t>THING CREATION</w:t>
        </w:r>
      </w:ins>
      <w:ins w:id="19" w:author="Patrick McElhiney" w:date="2022-09-26T14:25:00Z">
        <w:r w:rsidRPr="00D779AB">
          <w:t xml:space="preserve"> </w:t>
        </w:r>
        <w:r>
          <w:t>never occurs</w:t>
        </w:r>
        <w:r w:rsidRPr="00D779AB">
          <w:t>.</w:t>
        </w:r>
      </w:ins>
    </w:p>
    <w:p w14:paraId="31CC0F90" w14:textId="773704E6" w:rsidR="004563F4" w:rsidRDefault="004563F4" w:rsidP="004563F4">
      <w:pPr>
        <w:ind w:left="360" w:hanging="360"/>
        <w:jc w:val="both"/>
        <w:rPr>
          <w:ins w:id="20" w:author="Patrick McElhiney" w:date="2022-09-26T14:26:00Z"/>
        </w:rPr>
      </w:pPr>
      <w:ins w:id="21" w:author="Patrick McElhiney" w:date="2022-09-26T14:26:00Z">
        <w:r w:rsidRPr="00D779AB">
          <w:rPr>
            <w:u w:val="single"/>
          </w:rPr>
          <w:t xml:space="preserve">AUTONOMOUS </w:t>
        </w:r>
        <w:r>
          <w:rPr>
            <w:u w:val="single"/>
          </w:rPr>
          <w:t xml:space="preserve">BAD </w:t>
        </w:r>
        <w:r>
          <w:rPr>
            <w:u w:val="single"/>
          </w:rPr>
          <w:t>THING THOUGHT</w:t>
        </w:r>
        <w:r>
          <w:rPr>
            <w:u w:val="single"/>
          </w:rPr>
          <w:t xml:space="preserve"> </w:t>
        </w:r>
        <w:r w:rsidRPr="00D779AB">
          <w:rPr>
            <w:u w:val="single"/>
          </w:rPr>
          <w:t xml:space="preserve">PREVENTION </w:t>
        </w:r>
        <w:r>
          <w:rPr>
            <w:u w:val="single"/>
          </w:rPr>
          <w:t xml:space="preserve">SECURITY </w:t>
        </w:r>
        <w:r w:rsidRPr="00D779AB">
          <w:rPr>
            <w:u w:val="single"/>
          </w:rPr>
          <w:t>SYSTEMS</w:t>
        </w:r>
        <w:r>
          <w:rPr>
            <w:u w:val="single"/>
          </w:rPr>
          <w:t xml:space="preserve"> AND SECURITY SYSTEMS</w:t>
        </w:r>
        <w:r w:rsidRPr="00D779AB">
          <w:t xml:space="preserve"> (</w:t>
        </w:r>
        <w:r w:rsidRPr="00D779AB">
          <w:rPr>
            <w:b/>
            <w:bCs/>
          </w:rPr>
          <w:t>2022</w:t>
        </w:r>
        <w:r w:rsidRPr="00D779AB">
          <w:t>) – ensures that</w:t>
        </w:r>
      </w:ins>
      <w:ins w:id="22" w:author="Patrick McElhiney" w:date="2022-09-26T14:28:00Z">
        <w:r w:rsidR="00AC475C">
          <w:t xml:space="preserve"> </w:t>
        </w:r>
      </w:ins>
      <w:ins w:id="23" w:author="Patrick McElhiney" w:date="2022-09-26T14:26:00Z">
        <w:r>
          <w:rPr>
            <w:b/>
            <w:bCs/>
          </w:rPr>
          <w:t xml:space="preserve">BAD </w:t>
        </w:r>
        <w:r>
          <w:rPr>
            <w:b/>
            <w:bCs/>
          </w:rPr>
          <w:t>THING THOUGHT</w:t>
        </w:r>
        <w:r w:rsidRPr="00D779AB">
          <w:t xml:space="preserve"> </w:t>
        </w:r>
        <w:r>
          <w:t>never occurs</w:t>
        </w:r>
        <w:r>
          <w:t xml:space="preserve">, and that any </w:t>
        </w:r>
      </w:ins>
      <w:ins w:id="24" w:author="Patrick McElhiney" w:date="2022-09-26T14:27:00Z">
        <w:r w:rsidRPr="00AC475C">
          <w:rPr>
            <w:b/>
            <w:bCs/>
            <w:rPrChange w:id="25" w:author="Patrick McElhiney" w:date="2022-09-26T14:28:00Z">
              <w:rPr/>
            </w:rPrChange>
          </w:rPr>
          <w:t>BAD THING THOUGHT</w:t>
        </w:r>
        <w:r>
          <w:t>, instead of making any human being think it,</w:t>
        </w:r>
        <w:r w:rsidR="00AC475C">
          <w:t xml:space="preserve"> </w:t>
        </w:r>
      </w:ins>
      <w:ins w:id="26" w:author="Patrick McElhiney" w:date="2022-09-26T14:28:00Z">
        <w:r w:rsidR="00AC475C">
          <w:t>or when i</w:t>
        </w:r>
      </w:ins>
      <w:ins w:id="27" w:author="Patrick McElhiney" w:date="2022-09-26T14:29:00Z">
        <w:r w:rsidR="00AC475C">
          <w:t xml:space="preserve">t is detected, </w:t>
        </w:r>
      </w:ins>
      <w:ins w:id="28" w:author="Patrick McElhiney" w:date="2022-09-26T14:27:00Z">
        <w:r w:rsidR="00AC475C">
          <w:t xml:space="preserve">ensures any same </w:t>
        </w:r>
        <w:r w:rsidR="00AC475C" w:rsidRPr="00AC475C">
          <w:rPr>
            <w:b/>
            <w:bCs/>
            <w:rPrChange w:id="29" w:author="Patrick McElhiney" w:date="2022-09-26T14:29:00Z">
              <w:rPr/>
            </w:rPrChange>
          </w:rPr>
          <w:t>BAD THING THOUGHT</w:t>
        </w:r>
        <w:r w:rsidR="00AC475C">
          <w:t xml:space="preserve"> is prevented, which means whatever the </w:t>
        </w:r>
        <w:r w:rsidR="00AC475C" w:rsidRPr="00AC475C">
          <w:rPr>
            <w:b/>
            <w:bCs/>
            <w:rPrChange w:id="30" w:author="Patrick McElhiney" w:date="2022-09-26T14:29:00Z">
              <w:rPr/>
            </w:rPrChange>
          </w:rPr>
          <w:t>BAD THING THOUGHT</w:t>
        </w:r>
        <w:r w:rsidR="00AC475C">
          <w:t xml:space="preserve"> was, that it is prevented from occurring</w:t>
        </w:r>
      </w:ins>
      <w:ins w:id="31" w:author="Patrick McElhiney" w:date="2022-09-26T14:28:00Z">
        <w:r w:rsidR="00AC475C">
          <w:t xml:space="preserve">, including using </w:t>
        </w:r>
        <w:r w:rsidR="00AC475C">
          <w:rPr>
            <w:u w:val="single"/>
          </w:rPr>
          <w:t xml:space="preserve">GENERALLY </w:t>
        </w:r>
        <w:r w:rsidR="00AC475C" w:rsidRPr="004563F4">
          <w:rPr>
            <w:u w:val="single"/>
          </w:rPr>
          <w:t>AUTONOMOUS BAD THING PREVENTION SECURITY SYSTEMS GENERATORS SECURITY SYSTEMS</w:t>
        </w:r>
      </w:ins>
      <w:ins w:id="32" w:author="Patrick McElhiney" w:date="2022-09-26T14:29:00Z">
        <w:r w:rsidR="00AC475C" w:rsidRPr="00AC475C">
          <w:rPr>
            <w:rPrChange w:id="33" w:author="Patrick McElhiney" w:date="2022-09-26T14:29:00Z">
              <w:rPr>
                <w:u w:val="single"/>
              </w:rPr>
            </w:rPrChange>
          </w:rPr>
          <w:t xml:space="preserve"> (</w:t>
        </w:r>
        <w:r w:rsidR="00AC475C" w:rsidRPr="00AC475C">
          <w:rPr>
            <w:b/>
            <w:bCs/>
            <w:rPrChange w:id="34" w:author="Patrick McElhiney" w:date="2022-09-26T14:29:00Z">
              <w:rPr>
                <w:u w:val="single"/>
              </w:rPr>
            </w:rPrChange>
          </w:rPr>
          <w:t>2022</w:t>
        </w:r>
        <w:r w:rsidR="00AC475C" w:rsidRPr="00AC475C">
          <w:rPr>
            <w:rPrChange w:id="35" w:author="Patrick McElhiney" w:date="2022-09-26T14:29:00Z">
              <w:rPr>
                <w:u w:val="single"/>
              </w:rPr>
            </w:rPrChange>
          </w:rPr>
          <w:t>)</w:t>
        </w:r>
      </w:ins>
      <w:ins w:id="36" w:author="Patrick McElhiney" w:date="2022-09-26T14:28:00Z">
        <w:r w:rsidR="00AC475C" w:rsidRPr="00AC475C">
          <w:rPr>
            <w:rPrChange w:id="37" w:author="Patrick McElhiney" w:date="2022-09-26T14:28:00Z">
              <w:rPr>
                <w:u w:val="single"/>
              </w:rPr>
            </w:rPrChange>
          </w:rPr>
          <w:t>.</w:t>
        </w:r>
      </w:ins>
    </w:p>
    <w:p w14:paraId="0E717600" w14:textId="77777777" w:rsidR="004563F4" w:rsidRPr="004563F4" w:rsidRDefault="004563F4" w:rsidP="004563F4">
      <w:pPr>
        <w:ind w:left="360" w:hanging="360"/>
        <w:jc w:val="both"/>
        <w:rPr>
          <w:ins w:id="38" w:author="Patrick McElhiney" w:date="2022-09-26T14:22:00Z"/>
        </w:rPr>
      </w:pPr>
    </w:p>
    <w:p w14:paraId="2ABAC65D" w14:textId="77777777" w:rsidR="00CF0048" w:rsidRDefault="00CF0048" w:rsidP="00CB6167">
      <w:pPr>
        <w:ind w:left="360" w:hanging="360"/>
        <w:jc w:val="both"/>
      </w:pPr>
    </w:p>
    <w:p w14:paraId="1E79B3CA" w14:textId="77777777" w:rsidR="004D0187" w:rsidRDefault="004D0187" w:rsidP="004D0187">
      <w:pPr>
        <w:ind w:left="360" w:hanging="360"/>
        <w:jc w:val="both"/>
      </w:pP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5EC97159" w14:textId="77777777" w:rsidR="007C549B" w:rsidRDefault="007C549B">
      <w:pPr>
        <w:rPr>
          <w:b/>
          <w:sz w:val="24"/>
        </w:rPr>
      </w:pPr>
      <w:r>
        <w:rPr>
          <w:b/>
          <w:sz w:val="24"/>
        </w:rPr>
        <w:br w:type="page"/>
      </w:r>
    </w:p>
    <w:p w14:paraId="376BC2BF" w14:textId="78513775" w:rsidR="00D779AB" w:rsidRPr="00C0532F" w:rsidRDefault="00D779AB" w:rsidP="00D779AB">
      <w:pPr>
        <w:ind w:left="360" w:hanging="360"/>
        <w:jc w:val="both"/>
        <w:rPr>
          <w:b/>
          <w:bCs/>
        </w:rPr>
      </w:pPr>
      <w:r>
        <w:rPr>
          <w:b/>
          <w:sz w:val="24"/>
        </w:rPr>
        <w:lastRenderedPageBreak/>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lastRenderedPageBreak/>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lastRenderedPageBreak/>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39"/>
      <w:commentRangeStart w:id="40"/>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39"/>
      <w:r w:rsidR="00372448" w:rsidRPr="00EC512E">
        <w:rPr>
          <w:rStyle w:val="CommentReference"/>
          <w:color w:val="00B050"/>
        </w:rPr>
        <w:commentReference w:id="39"/>
      </w:r>
    </w:p>
    <w:p w14:paraId="765FD5E0" w14:textId="18D1B366" w:rsidR="003E7FA0" w:rsidRDefault="00553C1D" w:rsidP="00EC512E">
      <w:pPr>
        <w:ind w:left="360" w:hanging="360"/>
        <w:jc w:val="both"/>
        <w:rPr>
          <w:b/>
          <w:sz w:val="24"/>
        </w:rPr>
      </w:pPr>
      <w:commentRangeStart w:id="41"/>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41"/>
      <w:r w:rsidR="00372448" w:rsidRPr="00EC512E">
        <w:rPr>
          <w:rStyle w:val="CommentReference"/>
          <w:color w:val="00B050"/>
        </w:rPr>
        <w:commentReference w:id="41"/>
      </w:r>
      <w:commentRangeEnd w:id="40"/>
      <w:r w:rsidR="00C65EDB">
        <w:rPr>
          <w:rStyle w:val="CommentReference"/>
        </w:rPr>
        <w:commentReference w:id="40"/>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FE559E6" w14:textId="5CB3686C" w:rsidR="00CF0048" w:rsidRDefault="00CF0048" w:rsidP="00CF0048">
      <w:pPr>
        <w:ind w:left="360" w:hanging="360"/>
        <w:jc w:val="both"/>
      </w:pPr>
      <w:r w:rsidRPr="006067AB">
        <w:rPr>
          <w:u w:val="single"/>
        </w:rPr>
        <w:t xml:space="preserve">AUTONOMOUS </w:t>
      </w:r>
      <w:r>
        <w:rPr>
          <w:u w:val="single"/>
        </w:rPr>
        <w:t xml:space="preserve">INTELLECTUAL PROPERTY DAMAGE ANNOUNCEMENT </w:t>
      </w:r>
      <w:r w:rsidRPr="006067AB">
        <w:rPr>
          <w:u w:val="single"/>
        </w:rPr>
        <w:t>SECURITY SYSTEMS</w:t>
      </w:r>
      <w:r w:rsidRPr="006D5E89">
        <w:t xml:space="preserve"> (</w:t>
      </w:r>
      <w:r w:rsidRPr="006067AB">
        <w:rPr>
          <w:b/>
          <w:bCs/>
        </w:rPr>
        <w:t>2022</w:t>
      </w:r>
      <w:r w:rsidRPr="006D5E89">
        <w:t xml:space="preserve">) – ensures that </w:t>
      </w:r>
      <w:r>
        <w:t>intellectual property damage named item announcement occurs for                        Patrick R. McElhiney and Anna V. Kushchenko, and that they are repeated later, if they are not prevented in this source code.</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41"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40"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25C9A" w14:textId="77777777" w:rsidR="001F0C37" w:rsidRDefault="001F0C37" w:rsidP="005B7682">
      <w:pPr>
        <w:spacing w:after="0" w:line="240" w:lineRule="auto"/>
      </w:pPr>
      <w:r>
        <w:separator/>
      </w:r>
    </w:p>
  </w:endnote>
  <w:endnote w:type="continuationSeparator" w:id="0">
    <w:p w14:paraId="7F96E75E" w14:textId="77777777" w:rsidR="001F0C37" w:rsidRDefault="001F0C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2DD7D" w14:textId="77777777" w:rsidR="001F0C37" w:rsidRDefault="001F0C37" w:rsidP="005B7682">
      <w:pPr>
        <w:spacing w:after="0" w:line="240" w:lineRule="auto"/>
      </w:pPr>
      <w:r>
        <w:separator/>
      </w:r>
    </w:p>
  </w:footnote>
  <w:footnote w:type="continuationSeparator" w:id="0">
    <w:p w14:paraId="2BD31E80" w14:textId="77777777" w:rsidR="001F0C37" w:rsidRDefault="001F0C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0C37"/>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71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3F4"/>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227"/>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573"/>
    <w:rsid w:val="006727FC"/>
    <w:rsid w:val="00673883"/>
    <w:rsid w:val="006739F4"/>
    <w:rsid w:val="006740E9"/>
    <w:rsid w:val="00675260"/>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9B4"/>
    <w:rsid w:val="00795DC3"/>
    <w:rsid w:val="007A0493"/>
    <w:rsid w:val="007A076E"/>
    <w:rsid w:val="007A1908"/>
    <w:rsid w:val="007A2515"/>
    <w:rsid w:val="007A2CA3"/>
    <w:rsid w:val="007A2CBA"/>
    <w:rsid w:val="007A3B95"/>
    <w:rsid w:val="007A3E5A"/>
    <w:rsid w:val="007A4EB2"/>
    <w:rsid w:val="007A74CE"/>
    <w:rsid w:val="007A77DE"/>
    <w:rsid w:val="007B1364"/>
    <w:rsid w:val="007B1AF2"/>
    <w:rsid w:val="007B3036"/>
    <w:rsid w:val="007B5459"/>
    <w:rsid w:val="007B5A60"/>
    <w:rsid w:val="007B649F"/>
    <w:rsid w:val="007B68F3"/>
    <w:rsid w:val="007C0491"/>
    <w:rsid w:val="007C07BF"/>
    <w:rsid w:val="007C15BE"/>
    <w:rsid w:val="007C549B"/>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475C"/>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BA3"/>
    <w:rsid w:val="00C24008"/>
    <w:rsid w:val="00C2409C"/>
    <w:rsid w:val="00C260B6"/>
    <w:rsid w:val="00C274D7"/>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167"/>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48"/>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4937</Words>
  <Characters>28144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2022-09-26T17:14:00Z</cp:lastPrinted>
  <dcterms:created xsi:type="dcterms:W3CDTF">2022-09-26T18:29:00Z</dcterms:created>
  <dcterms:modified xsi:type="dcterms:W3CDTF">2022-09-26T18:29:00Z</dcterms:modified>
</cp:coreProperties>
</file>