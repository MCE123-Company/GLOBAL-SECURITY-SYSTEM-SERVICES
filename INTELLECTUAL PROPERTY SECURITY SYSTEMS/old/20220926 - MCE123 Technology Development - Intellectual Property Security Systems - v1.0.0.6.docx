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72B393A9" w14:textId="709C77DD" w:rsidR="00D45A08" w:rsidRDefault="00D45A08" w:rsidP="00D45A08">
      <w:pPr>
        <w:ind w:left="360" w:hanging="360"/>
        <w:jc w:val="both"/>
        <w:rPr>
          <w:ins w:id="4" w:author="Patrick McElhiney" w:date="2022-09-26T12:39:00Z"/>
        </w:rPr>
      </w:pPr>
      <w:ins w:id="5" w:author="Patrick McElhiney" w:date="2022-09-26T12:39:00Z">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lastRenderedPageBreak/>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lastRenderedPageBreak/>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6"/>
      <w:commentRangeStart w:id="7"/>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6"/>
      <w:r w:rsidR="00372448" w:rsidRPr="00EC512E">
        <w:rPr>
          <w:rStyle w:val="CommentReference"/>
          <w:color w:val="00B050"/>
        </w:rPr>
        <w:commentReference w:id="6"/>
      </w:r>
    </w:p>
    <w:p w14:paraId="765FD5E0" w14:textId="18D1B366" w:rsidR="003E7FA0" w:rsidRDefault="00553C1D" w:rsidP="00EC512E">
      <w:pPr>
        <w:ind w:left="360" w:hanging="360"/>
        <w:jc w:val="both"/>
        <w:rPr>
          <w:b/>
          <w:sz w:val="24"/>
        </w:rPr>
      </w:pPr>
      <w:commentRangeStart w:id="8"/>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8"/>
      <w:r w:rsidR="00372448" w:rsidRPr="00EC512E">
        <w:rPr>
          <w:rStyle w:val="CommentReference"/>
          <w:color w:val="00B050"/>
        </w:rPr>
        <w:commentReference w:id="8"/>
      </w:r>
      <w:commentRangeEnd w:id="7"/>
      <w:r w:rsidR="00C65EDB">
        <w:rPr>
          <w:rStyle w:val="CommentReference"/>
        </w:rPr>
        <w:commentReference w:id="7"/>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8"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7"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ECE4D" w14:textId="77777777" w:rsidR="002E0CEB" w:rsidRDefault="002E0CEB" w:rsidP="005B7682">
      <w:pPr>
        <w:spacing w:after="0" w:line="240" w:lineRule="auto"/>
      </w:pPr>
      <w:r>
        <w:separator/>
      </w:r>
    </w:p>
  </w:endnote>
  <w:endnote w:type="continuationSeparator" w:id="0">
    <w:p w14:paraId="6B41B44D" w14:textId="77777777" w:rsidR="002E0CEB" w:rsidRDefault="002E0CE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3150" w14:textId="77777777" w:rsidR="002E0CEB" w:rsidRDefault="002E0CEB" w:rsidP="005B7682">
      <w:pPr>
        <w:spacing w:after="0" w:line="240" w:lineRule="auto"/>
      </w:pPr>
      <w:r>
        <w:separator/>
      </w:r>
    </w:p>
  </w:footnote>
  <w:footnote w:type="continuationSeparator" w:id="0">
    <w:p w14:paraId="15F937B8" w14:textId="77777777" w:rsidR="002E0CEB" w:rsidRDefault="002E0CE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0CEB"/>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2022-09-26T16:39:00Z</dcterms:created>
  <dcterms:modified xsi:type="dcterms:W3CDTF">2022-09-26T16:39:00Z</dcterms:modified>
</cp:coreProperties>
</file>