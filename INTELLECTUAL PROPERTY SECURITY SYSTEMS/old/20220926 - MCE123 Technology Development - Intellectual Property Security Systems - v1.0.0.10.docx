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rPr>
          <w:ins w:id="0" w:author="Patrick McElhiney" w:date="2022-09-26T12:38:00Z"/>
        </w:rPr>
      </w:pPr>
      <w:ins w:id="1" w:author="Patrick McElhiney" w:date="2022-09-26T12:38:00Z">
        <w:r w:rsidRPr="00D779AB">
          <w:rPr>
            <w:u w:val="single"/>
          </w:rPr>
          <w:t xml:space="preserve">AUTONOMOUS </w:t>
        </w:r>
        <w:r>
          <w:rPr>
            <w:u w:val="single"/>
          </w:rPr>
          <w:t xml:space="preserve">INTELLECTUAL PROPERTY </w:t>
        </w:r>
        <w:r>
          <w:rPr>
            <w:u w:val="single"/>
          </w:rPr>
          <w:t>A</w:t>
        </w:r>
      </w:ins>
      <w:ins w:id="2" w:author="Patrick McElhiney" w:date="2022-09-26T12:39:00Z">
        <w:r>
          <w:rPr>
            <w:u w:val="single"/>
          </w:rPr>
          <w:t>CCESS</w:t>
        </w:r>
      </w:ins>
      <w:ins w:id="3" w:author="Patrick McElhiney" w:date="2022-09-26T12:38:00Z">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ins>
    </w:p>
    <w:p w14:paraId="72B393A9" w14:textId="709C77DD" w:rsidR="00D45A08" w:rsidRDefault="00D45A08" w:rsidP="00D45A08">
      <w:pPr>
        <w:ind w:left="360" w:hanging="360"/>
        <w:jc w:val="both"/>
        <w:rPr>
          <w:ins w:id="4" w:author="Patrick McElhiney" w:date="2022-09-26T12:39:00Z"/>
        </w:rPr>
      </w:pPr>
      <w:ins w:id="5" w:author="Patrick McElhiney" w:date="2022-09-26T12:39:00Z">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ins>
    </w:p>
    <w:p w14:paraId="7706F559" w14:textId="2AF76A26" w:rsidR="00570851" w:rsidRDefault="00570851" w:rsidP="00570851">
      <w:pPr>
        <w:ind w:left="360" w:hanging="360"/>
        <w:jc w:val="both"/>
        <w:rPr>
          <w:ins w:id="6" w:author="Patrick McElhiney" w:date="2022-09-26T12:39:00Z"/>
        </w:rPr>
      </w:pPr>
      <w:ins w:id="7" w:author="Patrick McElhiney" w:date="2022-09-26T12:39:00Z">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ins>
    </w:p>
    <w:p w14:paraId="3E997430" w14:textId="311315E7" w:rsidR="00ED3A42" w:rsidRDefault="00ED3A42" w:rsidP="00ED3A42">
      <w:pPr>
        <w:ind w:left="360" w:hanging="360"/>
        <w:jc w:val="both"/>
        <w:rPr>
          <w:ins w:id="8" w:author="Patrick McElhiney" w:date="2022-09-26T12:40:00Z"/>
        </w:rPr>
      </w:pPr>
      <w:ins w:id="9" w:author="Patrick McElhiney" w:date="2022-09-26T12:40:00Z">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ins>
    </w:p>
    <w:p w14:paraId="690B4281" w14:textId="550D0B8B" w:rsidR="00675260" w:rsidRDefault="00675260" w:rsidP="00675260">
      <w:pPr>
        <w:ind w:left="360" w:hanging="360"/>
        <w:jc w:val="both"/>
        <w:rPr>
          <w:ins w:id="10" w:author="Patrick McElhiney" w:date="2022-09-26T12:40:00Z"/>
        </w:rPr>
      </w:pPr>
      <w:ins w:id="11" w:author="Patrick McElhiney" w:date="2022-09-26T12:40:00Z">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ins>
    </w:p>
    <w:p w14:paraId="5F62D91D" w14:textId="00908697" w:rsidR="00CF26C1" w:rsidRDefault="00CF26C1" w:rsidP="00CF26C1">
      <w:pPr>
        <w:ind w:left="360" w:hanging="360"/>
        <w:jc w:val="both"/>
        <w:rPr>
          <w:ins w:id="12" w:author="Patrick McElhiney" w:date="2022-09-26T12:41:00Z"/>
        </w:rPr>
      </w:pPr>
      <w:ins w:id="13" w:author="Patrick McElhiney" w:date="2022-09-26T12:41:00Z">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ins>
    </w:p>
    <w:p w14:paraId="2A5B0CD7" w14:textId="74649760" w:rsidR="00CF26C1" w:rsidRDefault="00CF26C1" w:rsidP="00CF26C1">
      <w:pPr>
        <w:ind w:left="360" w:hanging="360"/>
        <w:jc w:val="both"/>
        <w:rPr>
          <w:ins w:id="14" w:author="Patrick McElhiney" w:date="2022-09-26T12:41:00Z"/>
        </w:rPr>
      </w:pPr>
      <w:ins w:id="15" w:author="Patrick McElhiney" w:date="2022-09-26T12:41:00Z">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ins>
    </w:p>
    <w:p w14:paraId="2B4CE3EF" w14:textId="1A5298FA" w:rsidR="00CF26C1" w:rsidRDefault="00CF26C1" w:rsidP="00CF26C1">
      <w:pPr>
        <w:ind w:left="360" w:hanging="360"/>
        <w:jc w:val="both"/>
        <w:rPr>
          <w:ins w:id="16" w:author="Patrick McElhiney" w:date="2022-09-26T12:41:00Z"/>
        </w:rPr>
      </w:pPr>
      <w:ins w:id="17" w:author="Patrick McElhiney" w:date="2022-09-26T12:41:00Z">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ins>
    </w:p>
    <w:p w14:paraId="69555C3B" w14:textId="6F7B4E7B" w:rsidR="00CF26C1" w:rsidRDefault="00CF26C1" w:rsidP="00CF26C1">
      <w:pPr>
        <w:ind w:left="360" w:hanging="360"/>
        <w:jc w:val="both"/>
        <w:rPr>
          <w:ins w:id="18" w:author="Patrick McElhiney" w:date="2022-09-26T12:42:00Z"/>
        </w:rPr>
      </w:pPr>
      <w:ins w:id="19" w:author="Patrick McElhiney" w:date="2022-09-26T12:42:00Z">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ins>
    </w:p>
    <w:p w14:paraId="0CAA5E73" w14:textId="16E4B801" w:rsidR="00CF26C1" w:rsidRDefault="00CF26C1" w:rsidP="00CF26C1">
      <w:pPr>
        <w:ind w:left="360" w:hanging="360"/>
        <w:jc w:val="both"/>
        <w:rPr>
          <w:ins w:id="20" w:author="Patrick McElhiney" w:date="2022-09-26T12:42:00Z"/>
        </w:rPr>
      </w:pPr>
      <w:ins w:id="21" w:author="Patrick McElhiney" w:date="2022-09-26T12:42:00Z">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ins>
      <w:ins w:id="22" w:author="Patrick McElhiney" w:date="2022-09-26T12:43:00Z">
        <w:r>
          <w:rPr>
            <w:b/>
            <w:bCs/>
          </w:rPr>
          <w:t>CONTRAC</w:t>
        </w:r>
      </w:ins>
      <w:ins w:id="23" w:author="Patrick McElhiney" w:date="2022-09-26T12:42:00Z">
        <w:r w:rsidRPr="00D779AB">
          <w:t xml:space="preserve"> </w:t>
        </w:r>
        <w:r>
          <w:t>never occurs</w:t>
        </w:r>
        <w:r w:rsidRPr="00D779AB">
          <w:t>.</w:t>
        </w:r>
      </w:ins>
    </w:p>
    <w:p w14:paraId="1F9A30C7" w14:textId="680DFE0A" w:rsidR="00CF26C1" w:rsidRDefault="00CF26C1" w:rsidP="00CF26C1">
      <w:pPr>
        <w:ind w:left="360" w:hanging="360"/>
        <w:jc w:val="both"/>
        <w:rPr>
          <w:ins w:id="24" w:author="Patrick McElhiney" w:date="2022-09-26T12:42:00Z"/>
        </w:rPr>
      </w:pPr>
      <w:ins w:id="25" w:author="Patrick McElhiney" w:date="2022-09-26T12:42:00Z">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ins>
      <w:ins w:id="26" w:author="Patrick McElhiney" w:date="2022-09-26T12:43:00Z">
        <w:r w:rsidRPr="00CF26C1">
          <w:rPr>
            <w:b/>
            <w:bCs/>
            <w:rPrChange w:id="27" w:author="Patrick McElhiney" w:date="2022-09-26T12:43:00Z">
              <w:rPr/>
            </w:rPrChange>
          </w:rPr>
          <w:t xml:space="preserve">INTELLECTUAL PROPERTY </w:t>
        </w:r>
        <w:r>
          <w:rPr>
            <w:b/>
            <w:bCs/>
          </w:rPr>
          <w:t>COPYING</w:t>
        </w:r>
      </w:ins>
      <w:ins w:id="28" w:author="Patrick McElhiney" w:date="2022-09-26T12:42:00Z">
        <w:r w:rsidRPr="00D779AB">
          <w:t xml:space="preserve"> </w:t>
        </w:r>
        <w:r>
          <w:t>never occurs</w:t>
        </w:r>
        <w:r w:rsidRPr="00D779AB">
          <w:t>.</w:t>
        </w:r>
      </w:ins>
    </w:p>
    <w:p w14:paraId="3BBE9A3D" w14:textId="466F9899" w:rsidR="00CF26C1" w:rsidRDefault="00CF26C1" w:rsidP="00CF26C1">
      <w:pPr>
        <w:ind w:left="360" w:hanging="360"/>
        <w:jc w:val="both"/>
        <w:rPr>
          <w:ins w:id="29" w:author="Patrick McElhiney" w:date="2022-09-26T12:42:00Z"/>
        </w:rPr>
      </w:pPr>
      <w:ins w:id="30" w:author="Patrick McElhiney" w:date="2022-09-26T12:42:00Z">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ins>
      <w:ins w:id="31" w:author="Patrick McElhiney" w:date="2022-09-26T12:43:00Z">
        <w:r w:rsidRPr="00CF26C1">
          <w:rPr>
            <w:b/>
            <w:bCs/>
            <w:rPrChange w:id="32" w:author="Patrick McElhiney" w:date="2022-09-26T12:43:00Z">
              <w:rPr/>
            </w:rPrChange>
          </w:rPr>
          <w:t xml:space="preserve">INTELLECTUAL PROPERTY </w:t>
        </w:r>
        <w:r>
          <w:rPr>
            <w:b/>
            <w:bCs/>
          </w:rPr>
          <w:t>SCREENSHOT</w:t>
        </w:r>
      </w:ins>
      <w:ins w:id="33" w:author="Patrick McElhiney" w:date="2022-09-26T12:42:00Z">
        <w:r w:rsidRPr="00D779AB">
          <w:t xml:space="preserve"> </w:t>
        </w:r>
        <w:r>
          <w:t>never occurs</w:t>
        </w:r>
        <w:r w:rsidRPr="00D779AB">
          <w:t>.</w:t>
        </w:r>
      </w:ins>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lastRenderedPageBreak/>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lastRenderedPageBreak/>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34"/>
      <w:commentRangeStart w:id="35"/>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34"/>
      <w:r w:rsidR="00372448" w:rsidRPr="00EC512E">
        <w:rPr>
          <w:rStyle w:val="CommentReference"/>
          <w:color w:val="00B050"/>
        </w:rPr>
        <w:commentReference w:id="34"/>
      </w:r>
    </w:p>
    <w:p w14:paraId="765FD5E0" w14:textId="18D1B366" w:rsidR="003E7FA0" w:rsidRDefault="00553C1D" w:rsidP="00EC512E">
      <w:pPr>
        <w:ind w:left="360" w:hanging="360"/>
        <w:jc w:val="both"/>
        <w:rPr>
          <w:b/>
          <w:sz w:val="24"/>
        </w:rPr>
      </w:pPr>
      <w:commentRangeStart w:id="36"/>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36"/>
      <w:r w:rsidR="00372448" w:rsidRPr="00EC512E">
        <w:rPr>
          <w:rStyle w:val="CommentReference"/>
          <w:color w:val="00B050"/>
        </w:rPr>
        <w:commentReference w:id="36"/>
      </w:r>
      <w:commentRangeEnd w:id="35"/>
      <w:r w:rsidR="00C65EDB">
        <w:rPr>
          <w:rStyle w:val="CommentReference"/>
        </w:rPr>
        <w:commentReference w:id="35"/>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36"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35"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0D2C" w14:textId="77777777" w:rsidR="00C446C5" w:rsidRDefault="00C446C5" w:rsidP="005B7682">
      <w:pPr>
        <w:spacing w:after="0" w:line="240" w:lineRule="auto"/>
      </w:pPr>
      <w:r>
        <w:separator/>
      </w:r>
    </w:p>
  </w:endnote>
  <w:endnote w:type="continuationSeparator" w:id="0">
    <w:p w14:paraId="78F8ED77" w14:textId="77777777" w:rsidR="00C446C5" w:rsidRDefault="00C446C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C9B1" w14:textId="77777777" w:rsidR="00C446C5" w:rsidRDefault="00C446C5" w:rsidP="005B7682">
      <w:pPr>
        <w:spacing w:after="0" w:line="240" w:lineRule="auto"/>
      </w:pPr>
      <w:r>
        <w:separator/>
      </w:r>
    </w:p>
  </w:footnote>
  <w:footnote w:type="continuationSeparator" w:id="0">
    <w:p w14:paraId="0AC8D725" w14:textId="77777777" w:rsidR="00C446C5" w:rsidRDefault="00C446C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6C5"/>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2022-09-26T16:44:00Z</dcterms:created>
  <dcterms:modified xsi:type="dcterms:W3CDTF">2022-09-26T16:44:00Z</dcterms:modified>
</cp:coreProperties>
</file>