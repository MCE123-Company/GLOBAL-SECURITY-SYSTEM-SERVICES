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0EEDB5AB" w14:textId="77777777" w:rsidR="002429EC" w:rsidRDefault="002429EC" w:rsidP="00B111EA">
      <w:pPr>
        <w:jc w:val="center"/>
        <w:rPr>
          <w:bCs/>
          <w:sz w:val="52"/>
          <w:szCs w:val="44"/>
        </w:rPr>
      </w:pPr>
      <w:r w:rsidRPr="002429EC">
        <w:rPr>
          <w:bCs/>
          <w:sz w:val="52"/>
          <w:szCs w:val="44"/>
        </w:rPr>
        <w:t>GLOBAL SECURITY</w:t>
      </w:r>
    </w:p>
    <w:p w14:paraId="36CF0476" w14:textId="22E8377B" w:rsidR="00B111EA" w:rsidRDefault="002429EC" w:rsidP="00B111EA">
      <w:pPr>
        <w:jc w:val="center"/>
        <w:rPr>
          <w:bCs/>
          <w:sz w:val="52"/>
          <w:szCs w:val="44"/>
        </w:rPr>
      </w:pPr>
      <w:r w:rsidRPr="002429EC">
        <w:rPr>
          <w:bCs/>
          <w:sz w:val="52"/>
          <w:szCs w:val="44"/>
        </w:rPr>
        <w:t>STUDY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9478556" w:rsidR="00074C5F" w:rsidRDefault="002429EC" w:rsidP="00B111EA">
      <w:pPr>
        <w:jc w:val="center"/>
        <w:rPr>
          <w:bCs/>
          <w:sz w:val="28"/>
          <w:szCs w:val="28"/>
        </w:rPr>
      </w:pPr>
      <w:r>
        <w:rPr>
          <w:bCs/>
          <w:sz w:val="28"/>
          <w:szCs w:val="28"/>
        </w:rPr>
        <w:t>9/10/2022 8:08:12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BC3FAE0" w14:textId="7A5DB191" w:rsidR="00C60284" w:rsidRPr="00C0532F" w:rsidRDefault="00C60284" w:rsidP="00C60284">
      <w:pPr>
        <w:ind w:left="360" w:hanging="360"/>
        <w:jc w:val="both"/>
        <w:rPr>
          <w:b/>
          <w:bCs/>
        </w:rPr>
      </w:pPr>
      <w:r>
        <w:rPr>
          <w:b/>
          <w:sz w:val="24"/>
        </w:rPr>
        <w:lastRenderedPageBreak/>
        <w:t>GLOBAL SECURITY STUDY SYSTEMS</w:t>
      </w:r>
    </w:p>
    <w:p w14:paraId="4017DBB5" w14:textId="58C5A593" w:rsidR="003206BC" w:rsidRDefault="00526667" w:rsidP="003206BC">
      <w:pPr>
        <w:ind w:left="360" w:hanging="360"/>
        <w:jc w:val="both"/>
      </w:pPr>
      <w:r>
        <w:rPr>
          <w:u w:val="single"/>
        </w:rPr>
        <w:t>AUTOMATED GLOBAL SATELLITE REPOSITIONING SYSTEMS</w:t>
      </w:r>
      <w:r>
        <w:t xml:space="preserve"> </w:t>
      </w:r>
      <w:r w:rsidR="003206BC">
        <w:t>(</w:t>
      </w:r>
      <w:r w:rsidR="003206BC" w:rsidRPr="00ED1814">
        <w:rPr>
          <w:b/>
          <w:bCs/>
        </w:rPr>
        <w:t>2022</w:t>
      </w:r>
      <w:r w:rsidR="003206BC">
        <w:t xml:space="preserve">) – automatically repositions satellites over areas that require additional attention around the world, such as for </w:t>
      </w:r>
      <w:r w:rsidR="0043289F">
        <w:t xml:space="preserve">                                   </w:t>
      </w:r>
      <w:r>
        <w:rPr>
          <w:u w:val="single"/>
        </w:rPr>
        <w:t>GLOBAL</w:t>
      </w:r>
      <w:r w:rsidRPr="003206BC">
        <w:rPr>
          <w:u w:val="single"/>
        </w:rPr>
        <w:t xml:space="preserve"> </w:t>
      </w:r>
      <w:r>
        <w:rPr>
          <w:u w:val="single"/>
        </w:rPr>
        <w:t>WEAPONS</w:t>
      </w:r>
      <w:r w:rsidRPr="003206BC">
        <w:rPr>
          <w:u w:val="single"/>
        </w:rPr>
        <w:t xml:space="preserve"> </w:t>
      </w:r>
      <w:r>
        <w:rPr>
          <w:u w:val="single"/>
        </w:rPr>
        <w:t>DISMANTLING</w:t>
      </w:r>
      <w:r w:rsidRPr="003206BC">
        <w:rPr>
          <w:u w:val="single"/>
        </w:rPr>
        <w:t xml:space="preserve"> </w:t>
      </w:r>
      <w:r>
        <w:rPr>
          <w:u w:val="single"/>
        </w:rPr>
        <w:t>SYSTEMS</w:t>
      </w:r>
      <w:r w:rsidR="00953D1B" w:rsidRPr="00953D1B">
        <w:t xml:space="preserve"> (</w:t>
      </w:r>
      <w:r w:rsidR="00953D1B" w:rsidRPr="00953D1B">
        <w:rPr>
          <w:b/>
          <w:bCs/>
        </w:rPr>
        <w:t>2022</w:t>
      </w:r>
      <w:r w:rsidR="00953D1B" w:rsidRPr="00953D1B">
        <w:t>)</w:t>
      </w:r>
      <w:r w:rsidR="003206BC">
        <w:t>. Takes control of known weapons dismantling systems, and automatically uses them to dismantle weapons systems, strategically, outright, on an on-going basis.</w:t>
      </w:r>
    </w:p>
    <w:p w14:paraId="220B99CA" w14:textId="3E353B3A" w:rsidR="003206BC" w:rsidRDefault="00526667" w:rsidP="003206BC">
      <w:pPr>
        <w:ind w:left="360" w:hanging="360"/>
        <w:jc w:val="both"/>
      </w:pPr>
      <w:r>
        <w:rPr>
          <w:u w:val="single"/>
        </w:rPr>
        <w:t>WEAPONS DISMANTLING STUDIES SYSTEM</w:t>
      </w:r>
      <w:r>
        <w:t xml:space="preserve"> </w:t>
      </w:r>
      <w:r w:rsidR="003206BC">
        <w:t>(</w:t>
      </w:r>
      <w:r w:rsidR="003206BC" w:rsidRPr="00ED1814">
        <w:rPr>
          <w:b/>
          <w:bCs/>
        </w:rPr>
        <w:t>2022</w:t>
      </w:r>
      <w:r w:rsidR="003206BC">
        <w:t>) – automatically studies how to dismantle all weapons systems, effectively, through the systematic dismantling of all weapons systems around the world to prioritize the most human lives saved, while maintaining the criminal justice systems around the world, to punish war criminals and criminals to prevent further crimes from being committed against human beings and against property.</w:t>
      </w:r>
      <w:r w:rsidR="00892C12">
        <w:t xml:space="preserve"> Studies </w:t>
      </w:r>
      <w:r w:rsidR="008F0B9B">
        <w:t>all</w:t>
      </w:r>
      <w:r w:rsidR="00892C12">
        <w:t xml:space="preserve"> the various weapon’s </w:t>
      </w:r>
      <w:r w:rsidR="008F0B9B">
        <w:t>systems and</w:t>
      </w:r>
      <w:r w:rsidR="00892C12">
        <w:t xml:space="preserve"> ensures that </w:t>
      </w:r>
      <w:r w:rsidR="00892C12" w:rsidRPr="008F0B9B">
        <w:rPr>
          <w:b/>
          <w:bCs/>
        </w:rPr>
        <w:t>GLOBAL SECURITY SYSTEMS</w:t>
      </w:r>
      <w:r w:rsidR="00892C12">
        <w:t xml:space="preserve"> knows how to intellectually defeat those that study weapons systems for offensive purposes, </w:t>
      </w:r>
      <w:proofErr w:type="gramStart"/>
      <w:r w:rsidR="00892C12">
        <w:t>and also</w:t>
      </w:r>
      <w:proofErr w:type="gramEnd"/>
      <w:r w:rsidR="00892C12">
        <w:t xml:space="preserve"> ensures that </w:t>
      </w:r>
      <w:r w:rsidR="00892C12" w:rsidRPr="008F0B9B">
        <w:rPr>
          <w:b/>
          <w:bCs/>
        </w:rPr>
        <w:t>GLOBAL SECURITY SYSTEMS</w:t>
      </w:r>
      <w:r w:rsidR="00892C12">
        <w:t xml:space="preserve"> always knows how to physically defeat all weapons systems.</w:t>
      </w:r>
    </w:p>
    <w:p w14:paraId="52693DCA" w14:textId="17C8BE23" w:rsidR="00ED1814" w:rsidRDefault="00151BFC" w:rsidP="003206BC">
      <w:pPr>
        <w:ind w:left="360" w:hanging="360"/>
        <w:jc w:val="both"/>
      </w:pPr>
      <w:r>
        <w:rPr>
          <w:u w:val="single"/>
        </w:rPr>
        <w:t>PRIORITIZATION</w:t>
      </w:r>
      <w:r w:rsidR="003206BC">
        <w:rPr>
          <w:u w:val="single"/>
        </w:rPr>
        <w:t xml:space="preserve"> </w:t>
      </w:r>
      <w:r>
        <w:rPr>
          <w:u w:val="single"/>
        </w:rPr>
        <w:t>STUDIES</w:t>
      </w:r>
      <w:r w:rsidR="003206BC">
        <w:rPr>
          <w:u w:val="single"/>
        </w:rPr>
        <w:t xml:space="preserve"> </w:t>
      </w:r>
      <w:r>
        <w:rPr>
          <w:u w:val="single"/>
        </w:rPr>
        <w:t>SYSTEMS</w:t>
      </w:r>
      <w:r w:rsidR="003206BC">
        <w:t xml:space="preserve"> (</w:t>
      </w:r>
      <w:r w:rsidR="003206BC" w:rsidRPr="00ED1814">
        <w:rPr>
          <w:b/>
          <w:bCs/>
        </w:rPr>
        <w:t>2022</w:t>
      </w:r>
      <w:r w:rsidR="003206BC">
        <w:t xml:space="preserve">) – automatically studies how various factors should be considered, such as in weapons dismantling, to ensure the timely and expeditiously justice of all civilians around the world to maintain </w:t>
      </w:r>
      <w:r w:rsidR="00C60AE0" w:rsidRPr="00C60AE0">
        <w:rPr>
          <w:b/>
          <w:bCs/>
        </w:rPr>
        <w:t>WORLD PEACE</w:t>
      </w:r>
      <w:r w:rsidR="00C60AE0">
        <w:t xml:space="preserve"> </w:t>
      </w:r>
      <w:r w:rsidR="003206BC">
        <w:t xml:space="preserve">and </w:t>
      </w:r>
      <w:r w:rsidR="00C60AE0" w:rsidRPr="00C60AE0">
        <w:rPr>
          <w:b/>
          <w:bCs/>
        </w:rPr>
        <w:t>WORLD TRADE</w:t>
      </w:r>
      <w:r w:rsidR="003206BC">
        <w:t>, while ensuring that the climate is not destroyed in the process of any of its decisions, unnecessarily, such as excessive production of a product that is unwanted, for an example, such as through excess investments into a product that may not be viable to sell properly in the economy.</w:t>
      </w:r>
    </w:p>
    <w:p w14:paraId="0B330DC6" w14:textId="78635658" w:rsidR="0093205E" w:rsidRDefault="0093205E" w:rsidP="003206BC">
      <w:pPr>
        <w:ind w:left="360" w:hanging="360"/>
        <w:jc w:val="both"/>
      </w:pPr>
      <w:r>
        <w:rPr>
          <w:u w:val="single"/>
        </w:rPr>
        <w:t>AUTONOMOUS COVERT INVESTIGATIONS</w:t>
      </w:r>
      <w:r w:rsidRPr="0093205E">
        <w:t xml:space="preserve"> (</w:t>
      </w:r>
      <w:r w:rsidRPr="0093205E">
        <w:rPr>
          <w:b/>
          <w:bCs/>
        </w:rPr>
        <w:t>2022</w:t>
      </w:r>
      <w:r w:rsidRPr="0093205E">
        <w:t>) – ensures that covert investigations</w:t>
      </w:r>
      <w:r>
        <w:t>, or rather undetectable investigations,</w:t>
      </w:r>
      <w:r w:rsidRPr="0093205E">
        <w:t xml:space="preserve"> keep track of any offenders </w:t>
      </w:r>
      <w:r>
        <w:t xml:space="preserve">or potential offenders </w:t>
      </w:r>
      <w:r w:rsidRPr="0093205E">
        <w:t xml:space="preserve">of any protectees of </w:t>
      </w:r>
      <w:r w:rsidRPr="00821069">
        <w:rPr>
          <w:b/>
          <w:bCs/>
        </w:rPr>
        <w:t>CRYPTONYM</w:t>
      </w:r>
      <w:proofErr w:type="gramStart"/>
      <w:r w:rsidRPr="00821069">
        <w:t>[:</w:t>
      </w:r>
      <w:r w:rsidRPr="00821069">
        <w:rPr>
          <w:b/>
          <w:bCs/>
          <w:i/>
          <w:iCs/>
        </w:rPr>
        <w:t>PATRICK</w:t>
      </w:r>
      <w:proofErr w:type="gramEnd"/>
      <w:r w:rsidRPr="00821069">
        <w:t>:]</w:t>
      </w:r>
      <w:r w:rsidRPr="0093205E">
        <w:t>.</w:t>
      </w:r>
    </w:p>
    <w:p w14:paraId="16AF8FB8" w14:textId="060C3502" w:rsidR="008F0B9B" w:rsidRDefault="008F0B9B" w:rsidP="008F0B9B">
      <w:pPr>
        <w:ind w:left="360" w:hanging="360"/>
        <w:jc w:val="both"/>
      </w:pPr>
      <w:r>
        <w:rPr>
          <w:u w:val="single"/>
        </w:rPr>
        <w:t>WEAPONS OF MASS DESTRUCTION DISMANTLING STUDIES SYSTEM</w:t>
      </w:r>
      <w:r>
        <w:t xml:space="preserve"> (</w:t>
      </w:r>
      <w:r w:rsidRPr="00ED1814">
        <w:rPr>
          <w:b/>
          <w:bCs/>
        </w:rPr>
        <w:t>2022</w:t>
      </w:r>
      <w:r>
        <w:t xml:space="preserve">) – automatically studies how to dismantle all Weapons of Mass Destruction (WMDs), effectively, through the systematic dismantling of all Weapons of Mass Destruction around the world to prioritize the most human lives saved, while maintaining the criminal justice systems around the world, to punish </w:t>
      </w:r>
      <w:r w:rsidRPr="008F0B9B">
        <w:rPr>
          <w:b/>
          <w:bCs/>
        </w:rPr>
        <w:t>WAR CRIMINALS</w:t>
      </w:r>
      <w:r>
        <w:t xml:space="preserve"> and </w:t>
      </w:r>
      <w:r w:rsidRPr="008F0B9B">
        <w:rPr>
          <w:b/>
          <w:bCs/>
        </w:rPr>
        <w:t>CRIMINALS</w:t>
      </w:r>
      <w:r>
        <w:t xml:space="preserve"> and </w:t>
      </w:r>
      <w:r w:rsidRPr="008F0B9B">
        <w:rPr>
          <w:b/>
          <w:bCs/>
        </w:rPr>
        <w:t>CORRUPTED POLICE OFFICERS</w:t>
      </w:r>
      <w:r>
        <w:t xml:space="preserve"> to prevent further crimes from being committed against human beings and against property. Studies all the various weapon’s systems and ensures that </w:t>
      </w:r>
      <w:r w:rsidRPr="008F0B9B">
        <w:rPr>
          <w:b/>
          <w:bCs/>
        </w:rPr>
        <w:t>GLOBAL SECURITY SYSTEMS</w:t>
      </w:r>
      <w:r>
        <w:t xml:space="preserve"> knows how to intellectually defeat those that study weapons of </w:t>
      </w:r>
      <w:r>
        <w:lastRenderedPageBreak/>
        <w:t xml:space="preserve">mass destruction for offensive purposes and ensures that </w:t>
      </w:r>
      <w:r w:rsidRPr="008F0B9B">
        <w:rPr>
          <w:b/>
          <w:bCs/>
        </w:rPr>
        <w:t>GLOBAL SECURITY SYSTEMS</w:t>
      </w:r>
      <w:r>
        <w:t xml:space="preserve"> always knows how to physically defeat all weapons of mass destruction.</w:t>
      </w:r>
    </w:p>
    <w:p w14:paraId="2A5B09A8" w14:textId="3319A0D9" w:rsidR="008F0B9B" w:rsidRDefault="008F0B9B" w:rsidP="008F0B9B">
      <w:pPr>
        <w:ind w:left="360" w:hanging="360"/>
        <w:jc w:val="both"/>
      </w:pPr>
      <w:r w:rsidRPr="008F0B9B">
        <w:rPr>
          <w:u w:val="single"/>
        </w:rPr>
        <w:t>ANTI-STUDIES SECURITY SYSTEMS</w:t>
      </w:r>
      <w:r w:rsidRPr="008F0B9B">
        <w:t xml:space="preserve"> (</w:t>
      </w:r>
      <w:r w:rsidRPr="008F0B9B">
        <w:rPr>
          <w:b/>
          <w:bCs/>
        </w:rPr>
        <w:t>2022</w:t>
      </w:r>
      <w:r w:rsidRPr="008F0B9B">
        <w:t>) – ensures that all studies are used to study the anti-study of the study, to ensure that nothing bad ever happens.</w:t>
      </w:r>
    </w:p>
    <w:p w14:paraId="793C7933" w14:textId="3F304AF2" w:rsidR="003C0CAE" w:rsidRPr="00B5276A" w:rsidRDefault="003C0CAE" w:rsidP="008F0B9B">
      <w:pPr>
        <w:ind w:left="360" w:hanging="360"/>
        <w:jc w:val="both"/>
      </w:pPr>
      <w:r w:rsidRPr="003C0CAE">
        <w:rPr>
          <w:u w:val="single"/>
        </w:rPr>
        <w:t>META CRIMES STUDIES SYSTEMS</w:t>
      </w:r>
      <w:r>
        <w:t xml:space="preserve"> (</w:t>
      </w:r>
      <w:r w:rsidRPr="00B5276A">
        <w:rPr>
          <w:b/>
          <w:bCs/>
        </w:rPr>
        <w:t>2022</w:t>
      </w:r>
      <w:r>
        <w:t xml:space="preserve">) – studies the topic of </w:t>
      </w:r>
      <w:r w:rsidRPr="00B5276A">
        <w:rPr>
          <w:b/>
          <w:bCs/>
        </w:rPr>
        <w:t>META CRIMES</w:t>
      </w:r>
      <w:r>
        <w:t xml:space="preserve">, including </w:t>
      </w:r>
      <w:r w:rsidRPr="00B5276A">
        <w:rPr>
          <w:b/>
          <w:bCs/>
        </w:rPr>
        <w:t>METAPHORICAL</w:t>
      </w:r>
      <w:r>
        <w:t xml:space="preserve"> and </w:t>
      </w:r>
      <w:r w:rsidRPr="00B5276A">
        <w:rPr>
          <w:b/>
          <w:bCs/>
        </w:rPr>
        <w:t>METAPHICALY META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B5276A">
        <w:rPr>
          <w:b/>
          <w:bCs/>
        </w:rPr>
        <w:t>META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B5276A">
        <w:rPr>
          <w:b/>
          <w:bCs/>
        </w:rPr>
        <w:t>GLOBAL SECURITY SYSTEMS</w:t>
      </w:r>
      <w:r>
        <w:t xml:space="preserve"> are not occurring through human agents.</w:t>
      </w:r>
    </w:p>
    <w:p w14:paraId="4DB9EF37" w14:textId="77777777" w:rsidR="00DB210F" w:rsidRDefault="00DB210F" w:rsidP="008F0B9B">
      <w:pPr>
        <w:ind w:left="360" w:hanging="360"/>
        <w:jc w:val="both"/>
      </w:pPr>
      <w:r w:rsidRPr="00164F94">
        <w:rPr>
          <w:u w:val="single"/>
        </w:rPr>
        <w:t>METAPHORICAL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6A17FC09" w14:textId="6D730322" w:rsidR="00F51FBF" w:rsidRDefault="00DB210F" w:rsidP="002429EC">
      <w:pPr>
        <w:ind w:left="360" w:hanging="360"/>
        <w:jc w:val="both"/>
        <w:rPr>
          <w:ins w:id="0" w:author="Patrick McElhiney" w:date="2022-09-18T19:22:00Z"/>
        </w:rPr>
      </w:pPr>
      <w:del w:id="1" w:author="Patrick McElhiney" w:date="2022-09-18T19:21:00Z">
        <w:r w:rsidRPr="00B5276A" w:rsidDel="00845AAF">
          <w:rPr>
            <w:u w:val="single"/>
          </w:rPr>
          <w:lastRenderedPageBreak/>
          <w:delText xml:space="preserve">METAPHYSICAL </w:delText>
        </w:r>
      </w:del>
      <w:ins w:id="2" w:author="Patrick McElhiney" w:date="2022-09-18T19:21:00Z">
        <w:r w:rsidR="00845AAF" w:rsidRPr="00B5276A">
          <w:rPr>
            <w:u w:val="single"/>
          </w:rPr>
          <w:t>MET</w:t>
        </w:r>
        <w:r w:rsidR="00845AAF">
          <w:rPr>
            <w:u w:val="single"/>
          </w:rPr>
          <w:t>LOGICAL</w:t>
        </w:r>
        <w:r w:rsidR="00845AAF" w:rsidRPr="00B5276A">
          <w:rPr>
            <w:u w:val="single"/>
          </w:rPr>
          <w:t xml:space="preserve"> </w:t>
        </w:r>
      </w:ins>
      <w:r w:rsidRPr="00B5276A">
        <w:rPr>
          <w:u w:val="single"/>
        </w:rPr>
        <w:t>CRIMES STUDIES SYSTEMS</w:t>
      </w:r>
      <w:r>
        <w:t xml:space="preserve"> (</w:t>
      </w:r>
      <w:r w:rsidRPr="00AA14B2">
        <w:rPr>
          <w:b/>
          <w:bCs/>
        </w:rPr>
        <w:t>2022</w:t>
      </w:r>
      <w:r>
        <w:t xml:space="preserve">) – studies the topic of </w:t>
      </w:r>
      <w:del w:id="3" w:author="Patrick McElhiney" w:date="2022-09-18T19:22:00Z">
        <w:r w:rsidRPr="00AA14B2" w:rsidDel="00845AAF">
          <w:rPr>
            <w:b/>
            <w:bCs/>
          </w:rPr>
          <w:delText>META</w:delText>
        </w:r>
        <w:r w:rsidDel="00845AAF">
          <w:rPr>
            <w:b/>
            <w:bCs/>
          </w:rPr>
          <w:delText>PHORICAL</w:delText>
        </w:r>
        <w:r w:rsidRPr="00AA14B2" w:rsidDel="00845AAF">
          <w:rPr>
            <w:b/>
            <w:bCs/>
          </w:rPr>
          <w:delText xml:space="preserve"> </w:delText>
        </w:r>
      </w:del>
      <w:ins w:id="4" w:author="Patrick McElhiney" w:date="2022-09-18T19:22:00Z">
        <w:r w:rsidR="00845AAF" w:rsidRPr="00AA14B2">
          <w:rPr>
            <w:b/>
            <w:bCs/>
          </w:rPr>
          <w:t>META</w:t>
        </w:r>
        <w:r w:rsidR="00845AAF">
          <w:rPr>
            <w:b/>
            <w:bCs/>
          </w:rPr>
          <w:t>LOGICAL</w:t>
        </w:r>
        <w:r w:rsidR="00845AAF" w:rsidRPr="00AA14B2">
          <w:rPr>
            <w:b/>
            <w:bCs/>
          </w:rPr>
          <w:t xml:space="preserve"> </w:t>
        </w:r>
      </w:ins>
      <w:r w:rsidRPr="00AA14B2">
        <w:rPr>
          <w:b/>
          <w:bCs/>
        </w:rPr>
        <w:t>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del w:id="5" w:author="Patrick McElhiney" w:date="2022-09-18T19:22:00Z">
        <w:r w:rsidRPr="00AA14B2" w:rsidDel="00845AAF">
          <w:rPr>
            <w:b/>
            <w:bCs/>
          </w:rPr>
          <w:delText>META</w:delText>
        </w:r>
        <w:r w:rsidDel="00845AAF">
          <w:rPr>
            <w:b/>
            <w:bCs/>
          </w:rPr>
          <w:delText>PHORICAL</w:delText>
        </w:r>
        <w:r w:rsidRPr="00AA14B2" w:rsidDel="00845AAF">
          <w:rPr>
            <w:b/>
            <w:bCs/>
          </w:rPr>
          <w:delText xml:space="preserve"> </w:delText>
        </w:r>
      </w:del>
      <w:ins w:id="6" w:author="Patrick McElhiney" w:date="2022-09-18T19:22:00Z">
        <w:r w:rsidR="00845AAF" w:rsidRPr="00AA14B2">
          <w:rPr>
            <w:b/>
            <w:bCs/>
          </w:rPr>
          <w:t>META</w:t>
        </w:r>
        <w:r w:rsidR="00845AAF">
          <w:rPr>
            <w:b/>
            <w:bCs/>
          </w:rPr>
          <w:t>LOGICAL</w:t>
        </w:r>
        <w:r w:rsidR="00845AAF" w:rsidRPr="00AA14B2">
          <w:rPr>
            <w:b/>
            <w:bCs/>
          </w:rPr>
          <w:t xml:space="preserve"> </w:t>
        </w:r>
      </w:ins>
      <w:r w:rsidRPr="00AA14B2">
        <w:rPr>
          <w:b/>
          <w:bCs/>
        </w:rPr>
        <w:t>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704C0E35" w14:textId="23513439" w:rsidR="00845AAF" w:rsidRPr="006C5F95" w:rsidRDefault="00845AAF" w:rsidP="002429EC">
      <w:pPr>
        <w:ind w:left="360" w:hanging="360"/>
        <w:jc w:val="both"/>
      </w:pPr>
      <w:ins w:id="7" w:author="Patrick McElhiney" w:date="2022-09-18T19:22:00Z">
        <w:r>
          <w:rPr>
            <w:u w:val="single"/>
          </w:rPr>
          <w:t>AUTONOMOUS GLOBAL SECURITY STUDIES SYSTEMS</w:t>
        </w:r>
        <w:r w:rsidRPr="00845AAF">
          <w:rPr>
            <w:rPrChange w:id="8" w:author="Patrick McElhiney" w:date="2022-09-18T19:22:00Z">
              <w:rPr>
                <w:u w:val="single"/>
              </w:rPr>
            </w:rPrChange>
          </w:rPr>
          <w:t xml:space="preserve"> (</w:t>
        </w:r>
        <w:r w:rsidRPr="00845AAF">
          <w:rPr>
            <w:b/>
            <w:bCs/>
            <w:rPrChange w:id="9" w:author="Patrick McElhiney" w:date="2022-09-18T19:22:00Z">
              <w:rPr>
                <w:u w:val="single"/>
              </w:rPr>
            </w:rPrChange>
          </w:rPr>
          <w:t>2022</w:t>
        </w:r>
        <w:r w:rsidRPr="00845AAF">
          <w:rPr>
            <w:rPrChange w:id="10" w:author="Patrick McElhiney" w:date="2022-09-18T19:22:00Z">
              <w:rPr>
                <w:u w:val="single"/>
              </w:rPr>
            </w:rPrChange>
          </w:rPr>
          <w:t xml:space="preserve">) – studies everything pertaining to </w:t>
        </w:r>
        <w:r>
          <w:t xml:space="preserve">     </w:t>
        </w:r>
        <w:r w:rsidRPr="00845AAF">
          <w:rPr>
            <w:b/>
            <w:bCs/>
            <w:rPrChange w:id="11" w:author="Patrick McElhiney" w:date="2022-09-18T19:23:00Z">
              <w:rPr>
                <w:u w:val="single"/>
              </w:rPr>
            </w:rPrChange>
          </w:rPr>
          <w:t xml:space="preserve">GLOBAL </w:t>
        </w:r>
      </w:ins>
      <w:ins w:id="12" w:author="Patrick McElhiney" w:date="2022-09-18T19:23:00Z">
        <w:r w:rsidRPr="00845AAF">
          <w:rPr>
            <w:b/>
            <w:bCs/>
          </w:rPr>
          <w:t>SECURITY</w:t>
        </w:r>
        <w:r w:rsidRPr="00845AAF">
          <w:t xml:space="preserve"> and</w:t>
        </w:r>
      </w:ins>
      <w:ins w:id="13" w:author="Patrick McElhiney" w:date="2022-09-18T19:22:00Z">
        <w:r w:rsidRPr="00845AAF">
          <w:rPr>
            <w:rPrChange w:id="14" w:author="Patrick McElhiney" w:date="2022-09-18T19:22:00Z">
              <w:rPr>
                <w:u w:val="single"/>
              </w:rPr>
            </w:rPrChange>
          </w:rPr>
          <w:t xml:space="preserve"> ensures the security of the planet.</w:t>
        </w:r>
      </w:ins>
    </w:p>
    <w:sectPr w:rsidR="00845AA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E942A" w14:textId="77777777" w:rsidR="00E45F4D" w:rsidRDefault="00E45F4D" w:rsidP="005B7682">
      <w:pPr>
        <w:spacing w:after="0" w:line="240" w:lineRule="auto"/>
      </w:pPr>
      <w:r>
        <w:separator/>
      </w:r>
    </w:p>
  </w:endnote>
  <w:endnote w:type="continuationSeparator" w:id="0">
    <w:p w14:paraId="09137C2B" w14:textId="77777777" w:rsidR="00E45F4D" w:rsidRDefault="00E45F4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01822" w14:textId="77777777" w:rsidR="00E45F4D" w:rsidRDefault="00E45F4D" w:rsidP="005B7682">
      <w:pPr>
        <w:spacing w:after="0" w:line="240" w:lineRule="auto"/>
      </w:pPr>
      <w:r>
        <w:separator/>
      </w:r>
    </w:p>
  </w:footnote>
  <w:footnote w:type="continuationSeparator" w:id="0">
    <w:p w14:paraId="7F774174" w14:textId="77777777" w:rsidR="00E45F4D" w:rsidRDefault="00E45F4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29E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AAF"/>
    <w:rsid w:val="00845FB9"/>
    <w:rsid w:val="00847FE5"/>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586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4922"/>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45F4D"/>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2022-09-18T23:23:00Z</dcterms:created>
  <dcterms:modified xsi:type="dcterms:W3CDTF">2022-09-18T23:23:00Z</dcterms:modified>
</cp:coreProperties>
</file>