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064D321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68739E" w:rsidRPr="0068739E">
        <w:rPr>
          <w:rFonts w:ascii="Arial Black" w:hAnsi="Arial Black"/>
          <w:color w:val="0070C0"/>
        </w:rPr>
        <w:t>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14A011" w:rsidR="00074C5F" w:rsidRDefault="00EA53F4" w:rsidP="00B111EA">
      <w:pPr>
        <w:jc w:val="center"/>
        <w:rPr>
          <w:bCs/>
          <w:sz w:val="28"/>
          <w:szCs w:val="28"/>
        </w:rPr>
      </w:pPr>
      <w:ins w:id="0" w:author="Patrick McElhiney" w:date="2023-12-22T13:58:00Z">
        <w:r>
          <w:rPr>
            <w:bCs/>
            <w:sz w:val="28"/>
            <w:szCs w:val="28"/>
          </w:rPr>
          <w:t>12/22/2023 1:58:43 PM</w:t>
        </w:r>
      </w:ins>
      <w:del w:id="1" w:author="Patrick McElhiney" w:date="2023-12-22T13:58:00Z">
        <w:r w:rsidDel="00EA53F4">
          <w:rPr>
            <w:bCs/>
            <w:sz w:val="28"/>
            <w:szCs w:val="28"/>
          </w:rPr>
          <w:delText>12/22/2023 1:50:38 PM</w:delText>
        </w:r>
      </w:del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68AA5F56" w:rsidR="005A12A7" w:rsidRPr="00A279C3" w:rsidRDefault="00EA53F4" w:rsidP="005A12A7">
      <w:pPr>
        <w:ind w:left="360" w:hanging="360"/>
        <w:jc w:val="both"/>
        <w:rPr>
          <w:b/>
          <w:bCs/>
        </w:rPr>
      </w:pPr>
      <w:bookmarkStart w:id="2" w:name="_Hlk115721877"/>
      <w:bookmarkStart w:id="3" w:name="_Hlk116955431"/>
      <w:bookmarkStart w:id="4" w:name="_Hlk145439860"/>
      <w:r>
        <w:rPr>
          <w:b/>
          <w:sz w:val="24"/>
        </w:rPr>
        <w:lastRenderedPageBreak/>
        <w:t>BUSINESS</w:t>
      </w:r>
      <w:r w:rsidR="0068739E">
        <w:rPr>
          <w:b/>
          <w:sz w:val="24"/>
        </w:rPr>
        <w:t xml:space="preserve"> PROTECTIVE</w:t>
      </w:r>
      <w:r w:rsidR="005A12A7" w:rsidRPr="00A279C3">
        <w:rPr>
          <w:b/>
          <w:sz w:val="24"/>
        </w:rPr>
        <w:t xml:space="preserve"> SECURITY SYSTEMS</w:t>
      </w:r>
      <w:bookmarkEnd w:id="2"/>
    </w:p>
    <w:p w14:paraId="485F97AC" w14:textId="49895721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3F4">
        <w:rPr>
          <w:u w:val="single"/>
        </w:rPr>
        <w:t>BUSINESS</w:t>
      </w:r>
      <w:r w:rsidR="0068739E">
        <w:rPr>
          <w:u w:val="single"/>
        </w:rPr>
        <w:t xml:space="preserve">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EA53F4"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C9FB8E0" w:rsidR="005A12A7" w:rsidRDefault="00EA53F4" w:rsidP="005A12A7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BUSINESS</w:t>
      </w:r>
      <w:r w:rsidR="0068739E">
        <w:rPr>
          <w:u w:val="single"/>
        </w:rPr>
        <w:t xml:space="preserve">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proofErr w:type="gramStart"/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  <w:proofErr w:type="gramEnd"/>
    </w:p>
    <w:p w14:paraId="10E341A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DISSOLUTION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59783B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CHAPTER 13 BANKRUPTCY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86658D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CHAPTER </w:t>
      </w:r>
      <w:r>
        <w:rPr>
          <w:b/>
          <w:bCs/>
          <w:color w:val="FF0000"/>
        </w:rPr>
        <w:t>7</w:t>
      </w:r>
      <w:r>
        <w:rPr>
          <w:b/>
          <w:bCs/>
          <w:color w:val="FF0000"/>
        </w:rPr>
        <w:t xml:space="preserve"> BANKRUPTCY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96BB948" w14:textId="77777777" w:rsidR="00EA53F4" w:rsidRDefault="00EA53F4" w:rsidP="005B4D6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DAMAGING MERGER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8CB2B2" w14:textId="1545E50B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ISSOLUTION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4AFAC0B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BUSINESS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 xml:space="preserve">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267CDE7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BUSINESS </w:t>
      </w:r>
      <w:r>
        <w:rPr>
          <w:b/>
          <w:bCs/>
          <w:color w:val="FF0000"/>
        </w:rPr>
        <w:t>CUSTOMER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435301B1" w14:textId="77777777" w:rsidR="00EA53F4" w:rsidRDefault="00EA53F4" w:rsidP="00DE4CF1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BUSINESS REAL ESTATE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3F6823" w14:textId="53B20A2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EA53F4">
        <w:rPr>
          <w:b/>
          <w:bCs/>
        </w:rPr>
        <w:t xml:space="preserve"> </w:t>
      </w:r>
      <w:r w:rsidRPr="00EA53F4">
        <w:rPr>
          <w:b/>
          <w:bCs/>
          <w:color w:val="0070C0"/>
        </w:rPr>
        <w:t>OF</w:t>
      </w:r>
      <w:r w:rsidRPr="00EA53F4">
        <w:rPr>
          <w:b/>
          <w:bCs/>
        </w:rPr>
        <w:t xml:space="preserve"> </w:t>
      </w:r>
      <w:r>
        <w:rPr>
          <w:b/>
          <w:bCs/>
          <w:color w:val="FF0000"/>
        </w:rPr>
        <w:t>ANY MARKET VALUE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274B6EB" w14:textId="7777777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UNIQUE NECESSARY </w:t>
      </w:r>
      <w:r>
        <w:rPr>
          <w:b/>
          <w:bCs/>
          <w:color w:val="FF0000"/>
        </w:rPr>
        <w:t xml:space="preserve">BUSINESS </w:t>
      </w:r>
      <w:r>
        <w:rPr>
          <w:b/>
          <w:bCs/>
          <w:color w:val="FF0000"/>
        </w:rPr>
        <w:t>VENDOR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329A4A7C" w14:textId="77777777" w:rsidR="00EA53F4" w:rsidRDefault="00EA53F4" w:rsidP="004D2527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LAYOFFS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AC2FCD5" w14:textId="12E148FF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SECURITIES EXCHANGE COMMISSION (SEC) VIOLATIONS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EE7BB32" w14:textId="49F4B470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EPARTMENT OF JUSTICE</w:t>
      </w:r>
      <w:r>
        <w:rPr>
          <w:b/>
          <w:bCs/>
          <w:color w:val="FF0000"/>
        </w:rPr>
        <w:t xml:space="preserve"> (DOJ)</w:t>
      </w:r>
      <w:r>
        <w:rPr>
          <w:b/>
          <w:bCs/>
          <w:color w:val="FF0000"/>
        </w:rPr>
        <w:t xml:space="preserve">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03E66B15" w14:textId="40D8806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FEDERAL BUREAU OF INVESTIGATION</w:t>
      </w:r>
      <w:r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FBI</w:t>
      </w:r>
      <w:r>
        <w:rPr>
          <w:b/>
          <w:bCs/>
          <w:color w:val="FF0000"/>
        </w:rPr>
        <w:t>)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4EFF448" w14:textId="31FF5DAA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>FAVORABLE MARKET CONDITIONS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374CB75" w14:textId="6DE48657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FAVORABLE MARKET </w:t>
      </w:r>
      <w:r>
        <w:rPr>
          <w:b/>
          <w:bCs/>
          <w:color w:val="FF0000"/>
        </w:rPr>
        <w:t>FORECASTING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2F504F4" w14:textId="56956E6C" w:rsidR="00EA53F4" w:rsidRDefault="00EA53F4" w:rsidP="00EA53F4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UNFAVORABLE </w:t>
      </w:r>
      <w:r>
        <w:rPr>
          <w:b/>
          <w:bCs/>
          <w:color w:val="FF0000"/>
        </w:rPr>
        <w:t>SECURITIES EXCHANGE COMMISSION (SEC)</w:t>
      </w:r>
      <w:r>
        <w:rPr>
          <w:b/>
          <w:bCs/>
          <w:color w:val="FF0000"/>
        </w:rPr>
        <w:t xml:space="preserve"> INVESTIGATION</w:t>
      </w:r>
      <w:r>
        <w:rPr>
          <w:b/>
          <w:bCs/>
          <w:color w:val="FF0000"/>
        </w:rPr>
        <w:t xml:space="preserve">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64284D36" w14:textId="77777777" w:rsidR="00EA53F4" w:rsidRDefault="00EA53F4" w:rsidP="0068739E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LABOR UNION FORMATION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9270C78" w14:textId="77777777" w:rsidR="00EA53F4" w:rsidRDefault="00EA53F4" w:rsidP="00BD647B">
      <w:pPr>
        <w:ind w:left="720"/>
        <w:jc w:val="both"/>
        <w:rPr>
          <w:b/>
          <w:bCs/>
        </w:rPr>
      </w:pPr>
      <w:r>
        <w:rPr>
          <w:u w:val="single"/>
        </w:rPr>
        <w:t>BUSINESS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UNPROFESSIONAL BUSINESS RELATIONS PREVENTION SECURITY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1108470B" w14:textId="5B32C0BC" w:rsidR="005A12A7" w:rsidRPr="00CE57F0" w:rsidRDefault="00EA53F4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BUSINESS</w:t>
      </w:r>
      <w:r w:rsidR="0068739E">
        <w:rPr>
          <w:u w:val="single"/>
        </w:rPr>
        <w:t xml:space="preserve">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</w:t>
      </w:r>
      <w:r w:rsidR="0068739E">
        <w:rPr>
          <w:b/>
          <w:bCs/>
          <w:color w:val="FF0000"/>
        </w:rPr>
        <w:t xml:space="preserve">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proofErr w:type="gramStart"/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  <w:proofErr w:type="gramEnd"/>
    </w:p>
    <w:bookmarkEnd w:id="5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3"/>
    <w:bookmarkEnd w:id="4"/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7EAB5" w14:textId="77777777" w:rsidR="005314E1" w:rsidRDefault="005314E1" w:rsidP="005B7682">
      <w:pPr>
        <w:spacing w:after="0" w:line="240" w:lineRule="auto"/>
      </w:pPr>
      <w:r>
        <w:separator/>
      </w:r>
    </w:p>
  </w:endnote>
  <w:endnote w:type="continuationSeparator" w:id="0">
    <w:p w14:paraId="2BA27A21" w14:textId="77777777" w:rsidR="005314E1" w:rsidRDefault="005314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9C75C" w14:textId="77777777" w:rsidR="005314E1" w:rsidRDefault="005314E1" w:rsidP="005B7682">
      <w:pPr>
        <w:spacing w:after="0" w:line="240" w:lineRule="auto"/>
      </w:pPr>
      <w:r>
        <w:separator/>
      </w:r>
    </w:p>
  </w:footnote>
  <w:footnote w:type="continuationSeparator" w:id="0">
    <w:p w14:paraId="7C7B7223" w14:textId="77777777" w:rsidR="005314E1" w:rsidRDefault="005314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14E1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2023-12-22T16:10:00Z</dcterms:created>
  <dcterms:modified xsi:type="dcterms:W3CDTF">2023-12-22T18:58:00Z</dcterms:modified>
</cp:coreProperties>
</file>