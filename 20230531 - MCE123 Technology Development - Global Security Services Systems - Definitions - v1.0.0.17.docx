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95AE47" w:rsidR="00074C5F" w:rsidRDefault="00AC007C" w:rsidP="00B111EA">
      <w:pPr>
        <w:jc w:val="center"/>
        <w:rPr>
          <w:bCs/>
          <w:sz w:val="28"/>
          <w:szCs w:val="28"/>
        </w:rPr>
      </w:pPr>
      <w:ins w:id="0" w:author="Patrick McElhiney" w:date="2023-05-31T18:42:00Z">
        <w:r>
          <w:rPr>
            <w:bCs/>
            <w:sz w:val="28"/>
            <w:szCs w:val="28"/>
          </w:rPr>
          <w:t>5/31/2023 6:42:56 PM</w:t>
        </w:r>
      </w:ins>
      <w:del w:id="1" w:author="Patrick McElhiney" w:date="2023-05-31T18:42:00Z">
        <w:r w:rsidR="00F16C6E" w:rsidDel="00AC007C">
          <w:rPr>
            <w:bCs/>
            <w:sz w:val="28"/>
            <w:szCs w:val="28"/>
          </w:rPr>
          <w:delText>5/31/2023 5:49:06 PM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5E677F8B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</w:t>
      </w:r>
      <w:r>
        <w:rPr>
          <w:b/>
          <w:sz w:val="24"/>
        </w:rPr>
        <w:t xml:space="preserve"> – ACTIONS</w:t>
      </w:r>
    </w:p>
    <w:p w14:paraId="04ED79B4" w14:textId="0AC69C64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Z</w:t>
      </w:r>
      <w:r w:rsidR="00AC007C">
        <w:rPr>
          <w:b/>
          <w:bCs/>
          <w:color w:val="00B0F0"/>
        </w:rPr>
        <w:t>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FD6B17">
        <w:rPr>
          <w:b/>
          <w:bCs/>
          <w:color w:val="00B0F0"/>
        </w:rPr>
        <w:t>X</w:t>
      </w:r>
      <w:r w:rsidR="00FD6B17">
        <w:rPr>
          <w:b/>
          <w:bCs/>
          <w:color w:val="00B0F0"/>
        </w:rPr>
        <w:t>OR</w:t>
      </w:r>
      <w:r w:rsidR="00FD6B17" w:rsidRPr="00AC007C">
        <w:rPr>
          <w:b/>
          <w:bCs/>
        </w:rPr>
        <w:t>/</w:t>
      </w:r>
      <w:r w:rsidR="00FD6B17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</w:t>
      </w:r>
      <w:r w:rsidR="00AC007C">
        <w:rPr>
          <w:b/>
          <w:bCs/>
          <w:color w:val="00B0F0"/>
        </w:rPr>
        <w:t>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ANY CODEWORD</w:t>
      </w:r>
      <w:r w:rsidR="00FD6B17" w:rsidRPr="00F5793A">
        <w:rPr>
          <w:b/>
          <w:bCs/>
        </w:rPr>
        <w:t xml:space="preserve"> </w:t>
      </w:r>
      <w:r w:rsidR="00AC007C">
        <w:rPr>
          <w:b/>
          <w:bCs/>
        </w:rPr>
        <w:t xml:space="preserve">        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AC007C">
        <w:rPr>
          <w:b/>
          <w:bCs/>
        </w:rPr>
        <w:t xml:space="preserve">       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2" w:name="_Hlk128384163"/>
      <w:r>
        <w:rPr>
          <w:b/>
          <w:bCs/>
        </w:rPr>
        <w:t>“</w:t>
      </w:r>
      <w:bookmarkStart w:id="3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2"/>
      <w:bookmarkEnd w:id="3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4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5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5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3FF9" w14:textId="77777777" w:rsidR="00840798" w:rsidRDefault="00840798" w:rsidP="005B7682">
      <w:pPr>
        <w:spacing w:after="0" w:line="240" w:lineRule="auto"/>
      </w:pPr>
      <w:r>
        <w:separator/>
      </w:r>
    </w:p>
  </w:endnote>
  <w:endnote w:type="continuationSeparator" w:id="0">
    <w:p w14:paraId="559EE70A" w14:textId="77777777" w:rsidR="00840798" w:rsidRDefault="008407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641E" w14:textId="77777777" w:rsidR="00840798" w:rsidRDefault="00840798" w:rsidP="005B7682">
      <w:pPr>
        <w:spacing w:after="0" w:line="240" w:lineRule="auto"/>
      </w:pPr>
      <w:r>
        <w:separator/>
      </w:r>
    </w:p>
  </w:footnote>
  <w:footnote w:type="continuationSeparator" w:id="0">
    <w:p w14:paraId="67564B44" w14:textId="77777777" w:rsidR="00840798" w:rsidRDefault="008407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2023-05-31T20:43:00Z</dcterms:created>
  <dcterms:modified xsi:type="dcterms:W3CDTF">2023-05-31T23:40:00Z</dcterms:modified>
</cp:coreProperties>
</file>