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2FE6870" w:rsidR="00446DFC" w:rsidRDefault="002736AF" w:rsidP="00B111EA">
      <w:pPr>
        <w:jc w:val="center"/>
        <w:rPr>
          <w:bCs/>
          <w:sz w:val="52"/>
          <w:szCs w:val="44"/>
        </w:rPr>
      </w:pPr>
      <w:ins w:id="0" w:author="Patrick McElhiney" w:date="2022-10-17T18:46:00Z">
        <w:r>
          <w:rPr>
            <w:bCs/>
            <w:sz w:val="52"/>
            <w:szCs w:val="44"/>
          </w:rPr>
          <w:t>DENTAL</w:t>
        </w:r>
      </w:ins>
      <w:del w:id="1" w:author="Patrick McElhiney" w:date="2022-10-17T18:46:00Z">
        <w:r w:rsidR="00A44946" w:rsidDel="002736AF">
          <w:rPr>
            <w:bCs/>
            <w:sz w:val="52"/>
            <w:szCs w:val="44"/>
          </w:rPr>
          <w:delText>TEETH</w:delText>
        </w:r>
      </w:del>
      <w:r w:rsidR="00A44946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B94B1A" w:rsidR="00074C5F" w:rsidRDefault="001F76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2:45:36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0277624" w:rsidR="008D77DA" w:rsidRPr="00C0532F" w:rsidRDefault="00A4494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TEETH </w:t>
      </w:r>
      <w:r w:rsidR="008D77DA">
        <w:rPr>
          <w:b/>
          <w:sz w:val="24"/>
        </w:rPr>
        <w:t>WAR CRIME PREVENTION SECURITY SYSTEMS</w:t>
      </w:r>
    </w:p>
    <w:p w14:paraId="1A06475B" w14:textId="720FAC09" w:rsidR="002736AF" w:rsidRPr="006B6D34" w:rsidRDefault="002736AF" w:rsidP="002736AF">
      <w:pPr>
        <w:ind w:left="360" w:hanging="360"/>
        <w:jc w:val="both"/>
        <w:rPr>
          <w:ins w:id="2" w:author="Patrick McElhiney" w:date="2022-10-17T18:47:00Z"/>
        </w:rPr>
      </w:pPr>
      <w:ins w:id="3" w:author="Patrick McElhiney" w:date="2022-10-17T18:47:00Z">
        <w:r w:rsidRPr="006B6D34">
          <w:rPr>
            <w:u w:val="single"/>
          </w:rPr>
          <w:t xml:space="preserve">AUTONOMOUS </w:t>
        </w:r>
        <w:r>
          <w:rPr>
            <w:u w:val="single"/>
          </w:rPr>
          <w:t>DENTAL</w:t>
        </w:r>
        <w:r w:rsidRPr="006B6D34">
          <w:rPr>
            <w:u w:val="single"/>
          </w:rPr>
          <w:t xml:space="preserve"> WARRANT PREVENTION SECURITY SYSTEMS</w:t>
        </w:r>
        <w:r w:rsidRPr="006B6D34">
          <w:t xml:space="preserve"> (</w:t>
        </w:r>
        <w:r w:rsidRPr="006B6D34">
          <w:rPr>
            <w:b/>
            <w:bCs/>
          </w:rPr>
          <w:t>2022</w:t>
        </w:r>
        <w:r w:rsidRPr="006B6D34">
          <w:t xml:space="preserve">) – </w:t>
        </w:r>
        <w:r w:rsidRPr="006B6D34">
          <w:rPr>
            <w:b/>
            <w:bCs/>
            <w:color w:val="7030A0"/>
          </w:rPr>
          <w:t>ENSURES</w:t>
        </w:r>
        <w:r w:rsidRPr="006B6D34">
          <w:rPr>
            <w:b/>
            <w:bCs/>
          </w:rPr>
          <w:t xml:space="preserve"> </w:t>
        </w:r>
        <w:r w:rsidRPr="006B6D34">
          <w:rPr>
            <w:b/>
            <w:bCs/>
            <w:color w:val="92D050"/>
          </w:rPr>
          <w:t>THAT</w:t>
        </w:r>
        <w:r w:rsidRPr="006B6D34">
          <w:t xml:space="preserve">                         </w:t>
        </w:r>
        <w:r w:rsidRPr="006B6D34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DENTAL</w:t>
        </w:r>
        <w:r w:rsidRPr="006B6D34">
          <w:rPr>
            <w:b/>
            <w:bCs/>
            <w:color w:val="FF0000"/>
          </w:rPr>
          <w:t xml:space="preserve"> WARRANT</w:t>
        </w:r>
        <w:r w:rsidRPr="006B6D34">
          <w:t xml:space="preserve"> </w:t>
        </w:r>
        <w:r w:rsidRPr="006B6D34">
          <w:rPr>
            <w:b/>
            <w:bCs/>
            <w:color w:val="C00000"/>
          </w:rPr>
          <w:t>NEVER</w:t>
        </w:r>
        <w:r w:rsidRPr="006B6D34">
          <w:rPr>
            <w:b/>
            <w:bCs/>
          </w:rPr>
          <w:t xml:space="preserve"> </w:t>
        </w:r>
        <w:r w:rsidRPr="00880C06">
          <w:rPr>
            <w:b/>
            <w:bCs/>
            <w:color w:val="7030A0"/>
          </w:rPr>
          <w:t>OCCURS</w:t>
        </w:r>
        <w:r w:rsidRPr="006B6D34">
          <w:t xml:space="preserve">, </w:t>
        </w:r>
        <w:r w:rsidRPr="006B6D34">
          <w:rPr>
            <w:b/>
            <w:bCs/>
            <w:color w:val="00B0F0"/>
          </w:rPr>
          <w:t>IMPLICITLY-EXPLICITLY GLOBALLY VIRULENTLY DEFINED</w:t>
        </w:r>
        <w:r w:rsidRPr="006B6D34">
          <w:t>.</w:t>
        </w:r>
      </w:ins>
    </w:p>
    <w:p w14:paraId="778666BA" w14:textId="181D263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A44946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D2B786" w14:textId="3F596A0D" w:rsidR="00A44946" w:rsidRPr="006B6D34" w:rsidDel="002736AF" w:rsidRDefault="00A44946" w:rsidP="00A44946">
      <w:pPr>
        <w:ind w:left="360" w:hanging="360"/>
        <w:jc w:val="both"/>
        <w:rPr>
          <w:del w:id="4" w:author="Patrick McElhiney" w:date="2022-10-17T18:47:00Z"/>
        </w:rPr>
      </w:pPr>
      <w:del w:id="5" w:author="Patrick McElhiney" w:date="2022-10-17T18:47:00Z">
        <w:r w:rsidRPr="006B6D34" w:rsidDel="002736AF">
          <w:rPr>
            <w:u w:val="single"/>
          </w:rPr>
          <w:delText xml:space="preserve">AUTONOMOUS </w:delText>
        </w:r>
        <w:r w:rsidDel="002736AF">
          <w:rPr>
            <w:u w:val="single"/>
          </w:rPr>
          <w:delText>TEETH</w:delText>
        </w:r>
        <w:r w:rsidRPr="006B6D34" w:rsidDel="002736AF">
          <w:rPr>
            <w:u w:val="single"/>
          </w:rPr>
          <w:delText xml:space="preserve"> WARRANT PREVENTION SECURITY SYSTEMS</w:delText>
        </w:r>
        <w:r w:rsidRPr="006B6D34" w:rsidDel="002736AF">
          <w:delText xml:space="preserve"> (</w:delText>
        </w:r>
        <w:r w:rsidRPr="006B6D34" w:rsidDel="002736AF">
          <w:rPr>
            <w:b/>
            <w:bCs/>
          </w:rPr>
          <w:delText>2022</w:delText>
        </w:r>
        <w:r w:rsidRPr="006B6D34" w:rsidDel="002736AF">
          <w:delText xml:space="preserve">) – </w:delText>
        </w:r>
        <w:r w:rsidRPr="006B6D34" w:rsidDel="002736AF">
          <w:rPr>
            <w:b/>
            <w:bCs/>
            <w:color w:val="7030A0"/>
          </w:rPr>
          <w:delText>ENSURES</w:delText>
        </w:r>
        <w:r w:rsidRPr="006B6D34" w:rsidDel="002736AF">
          <w:rPr>
            <w:b/>
            <w:bCs/>
          </w:rPr>
          <w:delText xml:space="preserve"> </w:delText>
        </w:r>
        <w:r w:rsidRPr="006B6D34" w:rsidDel="002736AF">
          <w:rPr>
            <w:b/>
            <w:bCs/>
            <w:color w:val="92D050"/>
          </w:rPr>
          <w:delText>THAT</w:delText>
        </w:r>
        <w:r w:rsidRPr="006B6D34" w:rsidDel="002736AF">
          <w:delText xml:space="preserve">                         </w:delText>
        </w:r>
        <w:r w:rsidRPr="006B6D34" w:rsidDel="002736AF">
          <w:rPr>
            <w:b/>
            <w:bCs/>
            <w:color w:val="FF0000"/>
          </w:rPr>
          <w:delText xml:space="preserve">ANY </w:delText>
        </w:r>
        <w:r w:rsidDel="002736AF">
          <w:rPr>
            <w:b/>
            <w:bCs/>
            <w:color w:val="FF0000"/>
          </w:rPr>
          <w:delText>TEETH</w:delText>
        </w:r>
        <w:r w:rsidRPr="006B6D34" w:rsidDel="002736AF">
          <w:rPr>
            <w:b/>
            <w:bCs/>
            <w:color w:val="FF0000"/>
          </w:rPr>
          <w:delText xml:space="preserve"> WARRANT</w:delText>
        </w:r>
        <w:r w:rsidRPr="006B6D34" w:rsidDel="002736AF">
          <w:delText xml:space="preserve"> </w:delText>
        </w:r>
        <w:r w:rsidRPr="006B6D34" w:rsidDel="002736AF">
          <w:rPr>
            <w:b/>
            <w:bCs/>
            <w:color w:val="C00000"/>
          </w:rPr>
          <w:delText>NEVER</w:delText>
        </w:r>
        <w:r w:rsidRPr="006B6D34" w:rsidDel="002736AF">
          <w:rPr>
            <w:b/>
            <w:bCs/>
          </w:rPr>
          <w:delText xml:space="preserve"> </w:delText>
        </w:r>
        <w:r w:rsidRPr="00880C06" w:rsidDel="002736AF">
          <w:rPr>
            <w:b/>
            <w:bCs/>
            <w:color w:val="7030A0"/>
          </w:rPr>
          <w:delText>OCCURS</w:delText>
        </w:r>
        <w:r w:rsidRPr="006B6D34" w:rsidDel="002736AF">
          <w:delText xml:space="preserve">, </w:delText>
        </w:r>
        <w:r w:rsidRPr="006B6D34" w:rsidDel="002736AF">
          <w:rPr>
            <w:b/>
            <w:bCs/>
            <w:color w:val="00B0F0"/>
          </w:rPr>
          <w:delText>IMPLICITLY-EXPLICITLY GLOBALLY VIRULENTLY DEFINED</w:delText>
        </w:r>
        <w:r w:rsidRPr="006B6D34" w:rsidDel="002736AF">
          <w:delText>.</w:delText>
        </w:r>
      </w:del>
    </w:p>
    <w:p w14:paraId="7A1FF869" w14:textId="0562464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CDC6794" w14:textId="0BD8FDD2" w:rsidR="00A44946" w:rsidRPr="006B6D34" w:rsidDel="002736AF" w:rsidRDefault="00A44946" w:rsidP="00A44946">
      <w:pPr>
        <w:ind w:left="360" w:hanging="360"/>
        <w:jc w:val="both"/>
        <w:rPr>
          <w:del w:id="6" w:author="Patrick McElhiney" w:date="2022-10-17T18:47:00Z"/>
        </w:rPr>
      </w:pPr>
      <w:del w:id="7" w:author="Patrick McElhiney" w:date="2022-10-17T18:47:00Z">
        <w:r w:rsidRPr="006B6D34" w:rsidDel="002736AF">
          <w:rPr>
            <w:u w:val="single"/>
          </w:rPr>
          <w:delText xml:space="preserve">AUTONOMOUS </w:delText>
        </w:r>
        <w:r w:rsidDel="002736AF">
          <w:rPr>
            <w:u w:val="single"/>
          </w:rPr>
          <w:delText>TEETH</w:delText>
        </w:r>
        <w:r w:rsidRPr="006B6D34" w:rsidDel="002736AF">
          <w:rPr>
            <w:u w:val="single"/>
          </w:rPr>
          <w:delText xml:space="preserve"> DAMAGE PREVENTION SECURITY SYSTEMS</w:delText>
        </w:r>
        <w:r w:rsidRPr="006B6D34" w:rsidDel="002736AF">
          <w:delText xml:space="preserve"> (</w:delText>
        </w:r>
        <w:r w:rsidRPr="006B6D34" w:rsidDel="002736AF">
          <w:rPr>
            <w:b/>
            <w:bCs/>
          </w:rPr>
          <w:delText>2022</w:delText>
        </w:r>
        <w:r w:rsidRPr="006B6D34" w:rsidDel="002736AF">
          <w:delText xml:space="preserve">) – </w:delText>
        </w:r>
        <w:r w:rsidRPr="006B6D34" w:rsidDel="002736AF">
          <w:rPr>
            <w:b/>
            <w:bCs/>
            <w:color w:val="7030A0"/>
          </w:rPr>
          <w:delText>ENSURES</w:delText>
        </w:r>
        <w:r w:rsidRPr="006B6D34" w:rsidDel="002736AF">
          <w:rPr>
            <w:b/>
            <w:bCs/>
          </w:rPr>
          <w:delText xml:space="preserve"> </w:delText>
        </w:r>
        <w:r w:rsidRPr="006B6D34" w:rsidDel="002736AF">
          <w:rPr>
            <w:b/>
            <w:bCs/>
            <w:color w:val="92D050"/>
          </w:rPr>
          <w:delText>THAT</w:delText>
        </w:r>
        <w:r w:rsidRPr="006B6D34" w:rsidDel="002736AF">
          <w:delText xml:space="preserve">                         </w:delText>
        </w:r>
        <w:r w:rsidRPr="006B6D34" w:rsidDel="002736AF">
          <w:rPr>
            <w:b/>
            <w:bCs/>
            <w:color w:val="FF0000"/>
          </w:rPr>
          <w:delText xml:space="preserve">ANY </w:delText>
        </w:r>
        <w:r w:rsidDel="002736AF">
          <w:rPr>
            <w:b/>
            <w:bCs/>
            <w:color w:val="FF0000"/>
          </w:rPr>
          <w:delText>TEETH</w:delText>
        </w:r>
        <w:r w:rsidRPr="006B6D34" w:rsidDel="002736AF">
          <w:rPr>
            <w:b/>
            <w:bCs/>
            <w:color w:val="FF0000"/>
          </w:rPr>
          <w:delText xml:space="preserve"> DAMAGE</w:delText>
        </w:r>
        <w:r w:rsidRPr="006B6D34" w:rsidDel="002736AF">
          <w:delText xml:space="preserve"> </w:delText>
        </w:r>
        <w:r w:rsidRPr="006B6D34" w:rsidDel="002736AF">
          <w:rPr>
            <w:b/>
            <w:bCs/>
            <w:color w:val="C00000"/>
          </w:rPr>
          <w:delText>NEVER</w:delText>
        </w:r>
        <w:r w:rsidRPr="006B6D34" w:rsidDel="002736AF">
          <w:rPr>
            <w:b/>
            <w:bCs/>
          </w:rPr>
          <w:delText xml:space="preserve"> </w:delText>
        </w:r>
        <w:r w:rsidRPr="00880C06" w:rsidDel="002736AF">
          <w:rPr>
            <w:b/>
            <w:bCs/>
            <w:color w:val="7030A0"/>
          </w:rPr>
          <w:delText>OCCURS</w:delText>
        </w:r>
        <w:r w:rsidRPr="006B6D34" w:rsidDel="002736AF">
          <w:delText xml:space="preserve">, </w:delText>
        </w:r>
        <w:r w:rsidRPr="006B6D34" w:rsidDel="002736AF">
          <w:rPr>
            <w:b/>
            <w:bCs/>
            <w:color w:val="00B0F0"/>
          </w:rPr>
          <w:delText>IMPLICITLY-EXPLICITLY GLOBALLY VIRULENTLY DEFINED</w:delText>
        </w:r>
        <w:r w:rsidRPr="006B6D34" w:rsidDel="002736AF">
          <w:delText>.</w:delText>
        </w:r>
      </w:del>
    </w:p>
    <w:p w14:paraId="3789C450" w14:textId="6B114A1E" w:rsidR="008D77DA" w:rsidRPr="006B6D34" w:rsidDel="002736AF" w:rsidRDefault="008D77DA" w:rsidP="008D77DA">
      <w:pPr>
        <w:ind w:left="360" w:hanging="360"/>
        <w:jc w:val="both"/>
        <w:rPr>
          <w:del w:id="8" w:author="Patrick McElhiney" w:date="2022-10-17T18:47:00Z"/>
        </w:rPr>
      </w:pPr>
      <w:del w:id="9" w:author="Patrick McElhiney" w:date="2022-10-17T18:47:00Z">
        <w:r w:rsidRPr="006B6D34" w:rsidDel="002736AF">
          <w:rPr>
            <w:u w:val="single"/>
          </w:rPr>
          <w:delText xml:space="preserve">AUTONOMOUS </w:delText>
        </w:r>
        <w:r w:rsidR="00A44946" w:rsidDel="002736AF">
          <w:rPr>
            <w:u w:val="single"/>
          </w:rPr>
          <w:delText>TOOTH</w:delText>
        </w:r>
        <w:r w:rsidR="00A44946" w:rsidRPr="006B6D34" w:rsidDel="002736AF">
          <w:rPr>
            <w:u w:val="single"/>
          </w:rPr>
          <w:delText xml:space="preserve"> </w:delText>
        </w:r>
        <w:r w:rsidRPr="006B6D34" w:rsidDel="002736AF">
          <w:rPr>
            <w:u w:val="single"/>
          </w:rPr>
          <w:delText>TORTURE PREVENTION SECURITY SYSTEMS</w:delText>
        </w:r>
        <w:r w:rsidRPr="006B6D34" w:rsidDel="002736AF">
          <w:delText xml:space="preserve"> (</w:delText>
        </w:r>
        <w:r w:rsidRPr="006B6D34" w:rsidDel="002736AF">
          <w:rPr>
            <w:b/>
            <w:bCs/>
          </w:rPr>
          <w:delText>2022</w:delText>
        </w:r>
        <w:r w:rsidRPr="006B6D34" w:rsidDel="002736AF">
          <w:delText xml:space="preserve">) – </w:delText>
        </w:r>
        <w:r w:rsidRPr="006B6D34" w:rsidDel="002736AF">
          <w:rPr>
            <w:b/>
            <w:bCs/>
            <w:color w:val="7030A0"/>
          </w:rPr>
          <w:delText>ENSURES</w:delText>
        </w:r>
        <w:r w:rsidRPr="006B6D34" w:rsidDel="002736AF">
          <w:rPr>
            <w:b/>
            <w:bCs/>
          </w:rPr>
          <w:delText xml:space="preserve"> </w:delText>
        </w:r>
        <w:r w:rsidRPr="006B6D34" w:rsidDel="002736AF">
          <w:rPr>
            <w:b/>
            <w:bCs/>
            <w:color w:val="92D050"/>
          </w:rPr>
          <w:delText>THAT</w:delText>
        </w:r>
        <w:r w:rsidRPr="006B6D34" w:rsidDel="002736AF">
          <w:delText xml:space="preserve">                       </w:delText>
        </w:r>
        <w:r w:rsidRPr="006B6D34" w:rsidDel="002736AF">
          <w:rPr>
            <w:b/>
            <w:bCs/>
            <w:color w:val="FF0000"/>
          </w:rPr>
          <w:delText xml:space="preserve">ANY </w:delText>
        </w:r>
        <w:r w:rsidR="00A44946" w:rsidDel="002736AF">
          <w:rPr>
            <w:b/>
            <w:bCs/>
            <w:color w:val="FF0000"/>
          </w:rPr>
          <w:delText>TOOTH</w:delText>
        </w:r>
        <w:r w:rsidR="002423BF" w:rsidRPr="006B6D34" w:rsidDel="002736AF">
          <w:rPr>
            <w:b/>
            <w:bCs/>
            <w:color w:val="FF0000"/>
          </w:rPr>
          <w:delText xml:space="preserve"> </w:delText>
        </w:r>
        <w:r w:rsidRPr="006B6D34" w:rsidDel="002736AF">
          <w:rPr>
            <w:b/>
            <w:bCs/>
            <w:color w:val="FF0000"/>
          </w:rPr>
          <w:delText>TORTURE</w:delText>
        </w:r>
        <w:r w:rsidRPr="006B6D34" w:rsidDel="002736AF">
          <w:delText xml:space="preserve"> </w:delText>
        </w:r>
        <w:r w:rsidRPr="006B6D34" w:rsidDel="002736AF">
          <w:rPr>
            <w:b/>
            <w:bCs/>
            <w:color w:val="C00000"/>
          </w:rPr>
          <w:delText>NEVER</w:delText>
        </w:r>
        <w:r w:rsidRPr="006B6D34" w:rsidDel="002736AF">
          <w:rPr>
            <w:b/>
            <w:bCs/>
          </w:rPr>
          <w:delText xml:space="preserve"> </w:delText>
        </w:r>
        <w:r w:rsidR="00A44946" w:rsidRPr="00880C06" w:rsidDel="002736AF">
          <w:rPr>
            <w:b/>
            <w:bCs/>
            <w:color w:val="7030A0"/>
          </w:rPr>
          <w:delText>OCCURS</w:delText>
        </w:r>
        <w:r w:rsidRPr="006B6D34" w:rsidDel="002736AF">
          <w:delText xml:space="preserve">, </w:delText>
        </w:r>
        <w:r w:rsidRPr="006B6D34" w:rsidDel="002736AF">
          <w:rPr>
            <w:b/>
            <w:bCs/>
            <w:color w:val="00B0F0"/>
          </w:rPr>
          <w:delText>IMPLICITLY-EXPLICITLY GLOBALLY VIRULENTLY DEFINED</w:delText>
        </w:r>
        <w:r w:rsidRPr="006B6D34" w:rsidDel="002736AF">
          <w:delText>.</w:delText>
        </w:r>
      </w:del>
    </w:p>
    <w:p w14:paraId="5A5BD208" w14:textId="5DE3D89A" w:rsidR="00A44946" w:rsidRPr="006B6D34" w:rsidDel="002736AF" w:rsidRDefault="00A44946" w:rsidP="00A44946">
      <w:pPr>
        <w:ind w:left="360" w:hanging="360"/>
        <w:jc w:val="both"/>
        <w:rPr>
          <w:del w:id="10" w:author="Patrick McElhiney" w:date="2022-10-17T18:47:00Z"/>
        </w:rPr>
      </w:pPr>
      <w:del w:id="11" w:author="Patrick McElhiney" w:date="2022-10-17T18:47:00Z">
        <w:r w:rsidRPr="006B6D34" w:rsidDel="002736AF">
          <w:rPr>
            <w:u w:val="single"/>
          </w:rPr>
          <w:delText xml:space="preserve">AUTONOMOUS </w:delText>
        </w:r>
        <w:r w:rsidDel="002736AF">
          <w:rPr>
            <w:u w:val="single"/>
          </w:rPr>
          <w:delText>TEETH</w:delText>
        </w:r>
        <w:r w:rsidRPr="006B6D34" w:rsidDel="002736AF">
          <w:rPr>
            <w:u w:val="single"/>
          </w:rPr>
          <w:delText xml:space="preserve"> TORTURE PREVENTION SECURITY SYSTEMS</w:delText>
        </w:r>
        <w:r w:rsidRPr="006B6D34" w:rsidDel="002736AF">
          <w:delText xml:space="preserve"> (</w:delText>
        </w:r>
        <w:r w:rsidRPr="006B6D34" w:rsidDel="002736AF">
          <w:rPr>
            <w:b/>
            <w:bCs/>
          </w:rPr>
          <w:delText>2022</w:delText>
        </w:r>
        <w:r w:rsidRPr="006B6D34" w:rsidDel="002736AF">
          <w:delText xml:space="preserve">) – </w:delText>
        </w:r>
        <w:r w:rsidRPr="006B6D34" w:rsidDel="002736AF">
          <w:rPr>
            <w:b/>
            <w:bCs/>
            <w:color w:val="7030A0"/>
          </w:rPr>
          <w:delText>ENSURES</w:delText>
        </w:r>
        <w:r w:rsidRPr="006B6D34" w:rsidDel="002736AF">
          <w:rPr>
            <w:b/>
            <w:bCs/>
          </w:rPr>
          <w:delText xml:space="preserve"> </w:delText>
        </w:r>
        <w:r w:rsidRPr="006B6D34" w:rsidDel="002736AF">
          <w:rPr>
            <w:b/>
            <w:bCs/>
            <w:color w:val="92D050"/>
          </w:rPr>
          <w:delText>THAT</w:delText>
        </w:r>
        <w:r w:rsidRPr="006B6D34" w:rsidDel="002736AF">
          <w:delText xml:space="preserve">                       </w:delText>
        </w:r>
        <w:r w:rsidRPr="006B6D34" w:rsidDel="002736AF">
          <w:rPr>
            <w:b/>
            <w:bCs/>
            <w:color w:val="FF0000"/>
          </w:rPr>
          <w:delText xml:space="preserve">ANY </w:delText>
        </w:r>
        <w:r w:rsidDel="002736AF">
          <w:rPr>
            <w:b/>
            <w:bCs/>
            <w:color w:val="FF0000"/>
          </w:rPr>
          <w:delText>TEETH</w:delText>
        </w:r>
        <w:r w:rsidRPr="006B6D34" w:rsidDel="002736AF">
          <w:rPr>
            <w:b/>
            <w:bCs/>
            <w:color w:val="FF0000"/>
          </w:rPr>
          <w:delText xml:space="preserve"> TORTURE</w:delText>
        </w:r>
        <w:r w:rsidRPr="006B6D34" w:rsidDel="002736AF">
          <w:delText xml:space="preserve"> </w:delText>
        </w:r>
        <w:r w:rsidRPr="006B6D34" w:rsidDel="002736AF">
          <w:rPr>
            <w:b/>
            <w:bCs/>
            <w:color w:val="C00000"/>
          </w:rPr>
          <w:delText>NEVER</w:delText>
        </w:r>
        <w:r w:rsidRPr="006B6D34" w:rsidDel="002736AF">
          <w:rPr>
            <w:b/>
            <w:bCs/>
          </w:rPr>
          <w:delText xml:space="preserve"> </w:delText>
        </w:r>
        <w:r w:rsidRPr="00880C06" w:rsidDel="002736AF">
          <w:rPr>
            <w:b/>
            <w:bCs/>
            <w:color w:val="7030A0"/>
          </w:rPr>
          <w:delText>OCCURS</w:delText>
        </w:r>
        <w:r w:rsidRPr="006B6D34" w:rsidDel="002736AF">
          <w:delText xml:space="preserve">, </w:delText>
        </w:r>
        <w:r w:rsidRPr="006B6D34" w:rsidDel="002736AF">
          <w:rPr>
            <w:b/>
            <w:bCs/>
            <w:color w:val="00B0F0"/>
          </w:rPr>
          <w:delText>IMPLICITLY-EXPLICITLY GLOBALLY VIRULENTLY DEFINED</w:delText>
        </w:r>
        <w:r w:rsidRPr="006B6D34" w:rsidDel="002736AF">
          <w:delText>.</w:delText>
        </w:r>
      </w:del>
    </w:p>
    <w:p w14:paraId="121A57E5" w14:textId="37247FDB" w:rsidR="001F7618" w:rsidRPr="006B6D34" w:rsidRDefault="001F7618" w:rsidP="001F761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SENSITIVE TOOTH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SENSITIVE TOOTH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4494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178807D" w14:textId="6CCCAFCE" w:rsidR="002736AF" w:rsidRPr="006B6D34" w:rsidRDefault="002736AF" w:rsidP="002736AF">
      <w:pPr>
        <w:ind w:left="360" w:hanging="360"/>
        <w:jc w:val="both"/>
        <w:rPr>
          <w:ins w:id="12" w:author="Patrick McElhiney" w:date="2022-10-17T18:47:00Z"/>
        </w:rPr>
      </w:pPr>
      <w:ins w:id="13" w:author="Patrick McElhiney" w:date="2022-10-17T18:47:00Z">
        <w:r w:rsidRPr="006B6D34">
          <w:rPr>
            <w:u w:val="single"/>
          </w:rPr>
          <w:t xml:space="preserve">AUTONOMOUS </w:t>
        </w:r>
        <w:r>
          <w:rPr>
            <w:u w:val="single"/>
          </w:rPr>
          <w:t xml:space="preserve">SENSITIVE </w:t>
        </w:r>
      </w:ins>
      <w:ins w:id="14" w:author="Patrick McElhiney" w:date="2022-10-17T18:48:00Z">
        <w:r>
          <w:rPr>
            <w:u w:val="single"/>
          </w:rPr>
          <w:t>GUM</w:t>
        </w:r>
      </w:ins>
      <w:ins w:id="15" w:author="Patrick McElhiney" w:date="2022-10-17T18:47:00Z">
        <w:r w:rsidRPr="006B6D34">
          <w:rPr>
            <w:u w:val="single"/>
          </w:rPr>
          <w:t xml:space="preserve"> PREVENTION SECURITY SYSTEMS</w:t>
        </w:r>
        <w:r w:rsidRPr="006B6D34">
          <w:t xml:space="preserve"> (</w:t>
        </w:r>
        <w:r w:rsidRPr="006B6D34">
          <w:rPr>
            <w:b/>
            <w:bCs/>
          </w:rPr>
          <w:t>2022</w:t>
        </w:r>
        <w:r w:rsidRPr="006B6D34">
          <w:t xml:space="preserve">) – </w:t>
        </w:r>
        <w:r w:rsidRPr="006B6D34">
          <w:rPr>
            <w:b/>
            <w:bCs/>
            <w:color w:val="7030A0"/>
          </w:rPr>
          <w:t>ENSURES</w:t>
        </w:r>
        <w:r w:rsidRPr="006B6D34">
          <w:rPr>
            <w:b/>
            <w:bCs/>
          </w:rPr>
          <w:t xml:space="preserve"> </w:t>
        </w:r>
        <w:r w:rsidRPr="006B6D34">
          <w:rPr>
            <w:b/>
            <w:bCs/>
            <w:color w:val="92D050"/>
          </w:rPr>
          <w:t>THAT</w:t>
        </w:r>
        <w:r w:rsidRPr="006B6D34">
          <w:t xml:space="preserve">                         </w:t>
        </w:r>
        <w:r>
          <w:t xml:space="preserve">   </w:t>
        </w:r>
        <w:r w:rsidRPr="006B6D34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 xml:space="preserve">SENSITIVE </w:t>
        </w:r>
      </w:ins>
      <w:ins w:id="16" w:author="Patrick McElhiney" w:date="2022-10-17T18:48:00Z">
        <w:r>
          <w:rPr>
            <w:b/>
            <w:bCs/>
            <w:color w:val="FF0000"/>
          </w:rPr>
          <w:t>GUM</w:t>
        </w:r>
      </w:ins>
      <w:ins w:id="17" w:author="Patrick McElhiney" w:date="2022-10-17T18:47:00Z">
        <w:r w:rsidRPr="006B6D34">
          <w:t xml:space="preserve"> </w:t>
        </w:r>
        <w:r w:rsidRPr="006B6D34">
          <w:rPr>
            <w:b/>
            <w:bCs/>
            <w:color w:val="C00000"/>
          </w:rPr>
          <w:t>NEVER</w:t>
        </w:r>
        <w:r w:rsidRPr="006B6D34">
          <w:rPr>
            <w:b/>
            <w:bCs/>
          </w:rPr>
          <w:t xml:space="preserve"> </w:t>
        </w:r>
        <w:r w:rsidRPr="00A44946">
          <w:rPr>
            <w:b/>
            <w:bCs/>
            <w:color w:val="7030A0"/>
          </w:rPr>
          <w:t>OCCURS</w:t>
        </w:r>
        <w:r w:rsidRPr="006B6D34">
          <w:t xml:space="preserve">, </w:t>
        </w:r>
        <w:r w:rsidRPr="006B6D34">
          <w:rPr>
            <w:b/>
            <w:bCs/>
            <w:color w:val="00B0F0"/>
          </w:rPr>
          <w:t>IMPLICITLY-EXPLICITLY GLOBALLY VIRULENTLY DEFINED</w:t>
        </w:r>
        <w:r w:rsidRPr="006B6D34">
          <w:t>.</w:t>
        </w:r>
      </w:ins>
    </w:p>
    <w:p w14:paraId="70E942F4" w14:textId="6AB472E7" w:rsidR="0025125E" w:rsidRPr="006B6D34" w:rsidDel="002736AF" w:rsidRDefault="0025125E" w:rsidP="0025125E">
      <w:pPr>
        <w:ind w:left="360" w:hanging="360"/>
        <w:jc w:val="both"/>
        <w:rPr>
          <w:del w:id="18" w:author="Patrick McElhiney" w:date="2022-10-17T18:47:00Z"/>
        </w:rPr>
      </w:pPr>
      <w:del w:id="19" w:author="Patrick McElhiney" w:date="2022-10-17T18:47:00Z">
        <w:r w:rsidRPr="006B6D34" w:rsidDel="002736AF">
          <w:rPr>
            <w:u w:val="single"/>
          </w:rPr>
          <w:delText xml:space="preserve">AUTONOMOUS </w:delText>
        </w:r>
        <w:r w:rsidR="00A44946" w:rsidDel="002736AF">
          <w:rPr>
            <w:u w:val="single"/>
          </w:rPr>
          <w:delText>SENSITIVE TEETH</w:delText>
        </w:r>
        <w:r w:rsidRPr="006B6D34" w:rsidDel="002736AF">
          <w:rPr>
            <w:u w:val="single"/>
          </w:rPr>
          <w:delText xml:space="preserve"> PREVENTION SECURITY SYSTEMS</w:delText>
        </w:r>
        <w:r w:rsidRPr="006B6D34" w:rsidDel="002736AF">
          <w:delText xml:space="preserve"> (</w:delText>
        </w:r>
        <w:r w:rsidRPr="006B6D34" w:rsidDel="002736AF">
          <w:rPr>
            <w:b/>
            <w:bCs/>
          </w:rPr>
          <w:delText>2022</w:delText>
        </w:r>
        <w:r w:rsidRPr="006B6D34" w:rsidDel="002736AF">
          <w:delText xml:space="preserve">) – </w:delText>
        </w:r>
        <w:r w:rsidRPr="006B6D34" w:rsidDel="002736AF">
          <w:rPr>
            <w:b/>
            <w:bCs/>
            <w:color w:val="7030A0"/>
          </w:rPr>
          <w:delText>ENSURES</w:delText>
        </w:r>
        <w:r w:rsidRPr="006B6D34" w:rsidDel="002736AF">
          <w:rPr>
            <w:b/>
            <w:bCs/>
          </w:rPr>
          <w:delText xml:space="preserve"> </w:delText>
        </w:r>
        <w:r w:rsidRPr="006B6D34" w:rsidDel="002736AF">
          <w:rPr>
            <w:b/>
            <w:bCs/>
            <w:color w:val="92D050"/>
          </w:rPr>
          <w:delText>THAT</w:delText>
        </w:r>
        <w:r w:rsidRPr="006B6D34" w:rsidDel="002736AF">
          <w:delText xml:space="preserve">                         </w:delText>
        </w:r>
        <w:r w:rsidR="002423BF" w:rsidDel="002736AF">
          <w:delText xml:space="preserve">   </w:delText>
        </w:r>
        <w:r w:rsidRPr="006B6D34" w:rsidDel="002736AF">
          <w:rPr>
            <w:b/>
            <w:bCs/>
            <w:color w:val="FF0000"/>
          </w:rPr>
          <w:delText xml:space="preserve">ANY </w:delText>
        </w:r>
        <w:r w:rsidR="00A44946" w:rsidDel="002736AF">
          <w:rPr>
            <w:b/>
            <w:bCs/>
            <w:color w:val="FF0000"/>
          </w:rPr>
          <w:delText>SENSITIVE TEETH</w:delText>
        </w:r>
        <w:r w:rsidRPr="006B6D34" w:rsidDel="002736AF">
          <w:delText xml:space="preserve"> </w:delText>
        </w:r>
        <w:r w:rsidRPr="006B6D34" w:rsidDel="002736AF">
          <w:rPr>
            <w:b/>
            <w:bCs/>
            <w:color w:val="C00000"/>
          </w:rPr>
          <w:delText>NEVER</w:delText>
        </w:r>
        <w:r w:rsidRPr="006B6D34" w:rsidDel="002736AF">
          <w:rPr>
            <w:b/>
            <w:bCs/>
          </w:rPr>
          <w:delText xml:space="preserve"> </w:delText>
        </w:r>
        <w:r w:rsidRPr="00A44946" w:rsidDel="002736AF">
          <w:rPr>
            <w:b/>
            <w:bCs/>
            <w:color w:val="7030A0"/>
          </w:rPr>
          <w:delText>OCCURS</w:delText>
        </w:r>
        <w:r w:rsidRPr="006B6D34" w:rsidDel="002736AF">
          <w:delText xml:space="preserve">, </w:delText>
        </w:r>
        <w:r w:rsidRPr="006B6D34" w:rsidDel="002736AF">
          <w:rPr>
            <w:b/>
            <w:bCs/>
            <w:color w:val="00B0F0"/>
          </w:rPr>
          <w:delText>IMPLICITLY-EXPLICITLY GLOBALLY VIRULENTLY DEFINED</w:delText>
        </w:r>
        <w:r w:rsidRPr="006B6D34" w:rsidDel="002736AF">
          <w:delText>.</w:delText>
        </w:r>
      </w:del>
    </w:p>
    <w:p w14:paraId="1E1D06F6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SENSITIVITY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SENSITIVITY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A0E056" w14:textId="24AF1B45" w:rsidR="001F7618" w:rsidDel="002736AF" w:rsidRDefault="001F7618" w:rsidP="001F7618">
      <w:pPr>
        <w:ind w:left="360" w:hanging="360"/>
        <w:jc w:val="both"/>
        <w:rPr>
          <w:del w:id="20" w:author="Patrick McElhiney" w:date="2022-10-17T18:47:00Z"/>
        </w:rPr>
      </w:pPr>
      <w:del w:id="21" w:author="Patrick McElhiney" w:date="2022-10-17T18:47:00Z">
        <w:r w:rsidRPr="00D23BBE" w:rsidDel="002736AF">
          <w:rPr>
            <w:u w:val="single"/>
          </w:rPr>
          <w:delText xml:space="preserve">AUTONOMOUS </w:delText>
        </w:r>
        <w:r w:rsidDel="002736AF">
          <w:rPr>
            <w:u w:val="single"/>
          </w:rPr>
          <w:delText>TEETH SENSITIVITY</w:delText>
        </w:r>
        <w:r w:rsidRPr="00D23BBE" w:rsidDel="002736AF">
          <w:rPr>
            <w:u w:val="single"/>
          </w:rPr>
          <w:delText xml:space="preserve"> PREVENTION SECURITY SYSTEMS</w:delText>
        </w:r>
        <w:r w:rsidRPr="006E2019" w:rsidDel="002736AF">
          <w:delText xml:space="preserve"> (</w:delText>
        </w:r>
        <w:r w:rsidRPr="006E2019" w:rsidDel="002736AF">
          <w:rPr>
            <w:b/>
            <w:bCs/>
          </w:rPr>
          <w:delText>2022</w:delText>
        </w:r>
        <w:r w:rsidRPr="006E2019" w:rsidDel="002736AF">
          <w:delText xml:space="preserve">) – </w:delText>
        </w:r>
        <w:r w:rsidRPr="002E6F3F" w:rsidDel="002736AF">
          <w:rPr>
            <w:b/>
            <w:bCs/>
            <w:color w:val="7030A0"/>
          </w:rPr>
          <w:delText>ENSURES</w:delText>
        </w:r>
        <w:r w:rsidRPr="006D5E89" w:rsidDel="002736AF">
          <w:delText xml:space="preserve"> </w:delText>
        </w:r>
        <w:r w:rsidRPr="002E6F3F" w:rsidDel="002736AF">
          <w:rPr>
            <w:b/>
            <w:bCs/>
            <w:color w:val="92D050"/>
          </w:rPr>
          <w:delText>THAT</w:delText>
        </w:r>
        <w:r w:rsidRPr="006E2019" w:rsidDel="002736AF">
          <w:delText xml:space="preserve"> </w:delText>
        </w:r>
        <w:r w:rsidDel="002736AF">
          <w:delText xml:space="preserve">              </w:delText>
        </w:r>
        <w:r w:rsidRPr="008F3985" w:rsidDel="002736AF">
          <w:rPr>
            <w:b/>
            <w:bCs/>
            <w:color w:val="FF0000"/>
          </w:rPr>
          <w:delText xml:space="preserve">ANY </w:delText>
        </w:r>
        <w:r w:rsidDel="002736AF">
          <w:rPr>
            <w:b/>
            <w:bCs/>
            <w:color w:val="FF0000"/>
          </w:rPr>
          <w:delText>TEETH SENSITIVITY</w:delText>
        </w:r>
        <w:r w:rsidRPr="006E2019" w:rsidDel="002736AF">
          <w:delText xml:space="preserve"> </w:delText>
        </w:r>
        <w:r w:rsidRPr="002E6F3F" w:rsidDel="002736AF">
          <w:rPr>
            <w:b/>
            <w:bCs/>
            <w:color w:val="C00000"/>
          </w:rPr>
          <w:delText>NEVER</w:delText>
        </w:r>
        <w:r w:rsidRPr="006E2019" w:rsidDel="002736AF">
          <w:delText xml:space="preserve"> </w:delText>
        </w:r>
        <w:r w:rsidRPr="002E6F3F" w:rsidDel="002736AF">
          <w:rPr>
            <w:b/>
            <w:bCs/>
            <w:color w:val="7030A0"/>
          </w:rPr>
          <w:delText>OCCURS</w:delText>
        </w:r>
        <w:r w:rsidDel="002736AF">
          <w:delText xml:space="preserve">, </w:delText>
        </w:r>
        <w:r w:rsidDel="002736AF">
          <w:rPr>
            <w:b/>
            <w:bCs/>
            <w:color w:val="00B0F0"/>
          </w:rPr>
          <w:delText>IMPLICITLY-EXPLICITLY GLOBALLY VIRULENTLY DEFINED</w:delText>
        </w:r>
        <w:r w:rsidDel="002736AF">
          <w:delText>.</w:delText>
        </w:r>
      </w:del>
    </w:p>
    <w:p w14:paraId="68CB1C54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SENSITIVE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SENSITIVE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0AC198" w14:textId="4AFABEB5" w:rsidR="001F7618" w:rsidDel="002736AF" w:rsidRDefault="001F7618" w:rsidP="001F7618">
      <w:pPr>
        <w:ind w:left="360" w:hanging="360"/>
        <w:jc w:val="both"/>
        <w:rPr>
          <w:del w:id="22" w:author="Patrick McElhiney" w:date="2022-10-17T18:47:00Z"/>
        </w:rPr>
      </w:pPr>
      <w:del w:id="23" w:author="Patrick McElhiney" w:date="2022-10-17T18:47:00Z">
        <w:r w:rsidRPr="00D23BBE" w:rsidDel="002736AF">
          <w:rPr>
            <w:u w:val="single"/>
          </w:rPr>
          <w:delText xml:space="preserve">AUTONOMOUS </w:delText>
        </w:r>
        <w:r w:rsidDel="002736AF">
          <w:rPr>
            <w:u w:val="single"/>
          </w:rPr>
          <w:delText>TEETH SENSITIVE</w:delText>
        </w:r>
        <w:r w:rsidRPr="00D23BBE" w:rsidDel="002736AF">
          <w:rPr>
            <w:u w:val="single"/>
          </w:rPr>
          <w:delText xml:space="preserve"> PREVENTION SECURITY SYSTEMS</w:delText>
        </w:r>
        <w:r w:rsidRPr="006E2019" w:rsidDel="002736AF">
          <w:delText xml:space="preserve"> (</w:delText>
        </w:r>
        <w:r w:rsidRPr="006E2019" w:rsidDel="002736AF">
          <w:rPr>
            <w:b/>
            <w:bCs/>
          </w:rPr>
          <w:delText>2022</w:delText>
        </w:r>
        <w:r w:rsidRPr="006E2019" w:rsidDel="002736AF">
          <w:delText xml:space="preserve">) – </w:delText>
        </w:r>
        <w:r w:rsidRPr="002E6F3F" w:rsidDel="002736AF">
          <w:rPr>
            <w:b/>
            <w:bCs/>
            <w:color w:val="7030A0"/>
          </w:rPr>
          <w:delText>ENSURES</w:delText>
        </w:r>
        <w:r w:rsidRPr="006D5E89" w:rsidDel="002736AF">
          <w:delText xml:space="preserve"> </w:delText>
        </w:r>
        <w:r w:rsidRPr="002E6F3F" w:rsidDel="002736AF">
          <w:rPr>
            <w:b/>
            <w:bCs/>
            <w:color w:val="92D050"/>
          </w:rPr>
          <w:delText>THAT</w:delText>
        </w:r>
        <w:r w:rsidRPr="006E2019" w:rsidDel="002736AF">
          <w:delText xml:space="preserve"> </w:delText>
        </w:r>
        <w:r w:rsidDel="002736AF">
          <w:delText xml:space="preserve">                </w:delText>
        </w:r>
        <w:r w:rsidRPr="008F3985" w:rsidDel="002736AF">
          <w:rPr>
            <w:b/>
            <w:bCs/>
            <w:color w:val="FF0000"/>
          </w:rPr>
          <w:delText xml:space="preserve">ANY </w:delText>
        </w:r>
        <w:r w:rsidDel="002736AF">
          <w:rPr>
            <w:b/>
            <w:bCs/>
            <w:color w:val="FF0000"/>
          </w:rPr>
          <w:delText>TEETH SENSITIVE</w:delText>
        </w:r>
        <w:r w:rsidRPr="006E2019" w:rsidDel="002736AF">
          <w:delText xml:space="preserve"> </w:delText>
        </w:r>
        <w:r w:rsidRPr="002E6F3F" w:rsidDel="002736AF">
          <w:rPr>
            <w:b/>
            <w:bCs/>
            <w:color w:val="C00000"/>
          </w:rPr>
          <w:delText>NEVER</w:delText>
        </w:r>
        <w:r w:rsidRPr="006E2019" w:rsidDel="002736AF">
          <w:delText xml:space="preserve"> </w:delText>
        </w:r>
        <w:r w:rsidRPr="002E6F3F" w:rsidDel="002736AF">
          <w:rPr>
            <w:b/>
            <w:bCs/>
            <w:color w:val="7030A0"/>
          </w:rPr>
          <w:delText>OCCURS</w:delText>
        </w:r>
        <w:r w:rsidDel="002736AF">
          <w:delText xml:space="preserve">, </w:delText>
        </w:r>
        <w:r w:rsidDel="002736AF">
          <w:rPr>
            <w:b/>
            <w:bCs/>
            <w:color w:val="00B0F0"/>
          </w:rPr>
          <w:delText>IMPLICITLY-EXPLICITLY GLOBALLY VIRULENTLY DEFINED</w:delText>
        </w:r>
        <w:r w:rsidDel="002736AF">
          <w:delText>.</w:delText>
        </w:r>
      </w:del>
    </w:p>
    <w:p w14:paraId="5EB1C074" w14:textId="209E73EF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del w:id="24" w:author="Patrick McElhiney" w:date="2022-10-17T18:48:00Z">
        <w:r w:rsidDel="002736AF">
          <w:rPr>
            <w:u w:val="single"/>
          </w:rPr>
          <w:delText xml:space="preserve">TOOTH </w:delText>
        </w:r>
      </w:del>
      <w:r>
        <w:rPr>
          <w:u w:val="single"/>
        </w:rPr>
        <w:t>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ins w:id="25" w:author="Patrick McElhiney" w:date="2022-10-17T18:49:00Z">
        <w:r w:rsidR="002736AF">
          <w:t xml:space="preserve">            </w:t>
        </w:r>
      </w:ins>
      <w:r w:rsidRPr="008F3985">
        <w:rPr>
          <w:b/>
          <w:bCs/>
          <w:color w:val="FF0000"/>
        </w:rPr>
        <w:t xml:space="preserve">ANY </w:t>
      </w:r>
      <w:del w:id="26" w:author="Patrick McElhiney" w:date="2022-10-17T18:48:00Z">
        <w:r w:rsidDel="002736AF">
          <w:rPr>
            <w:b/>
            <w:bCs/>
            <w:color w:val="FF0000"/>
          </w:rPr>
          <w:delText xml:space="preserve">TOOTH </w:delText>
        </w:r>
      </w:del>
      <w:r>
        <w:rPr>
          <w:b/>
          <w:bCs/>
          <w:color w:val="FF0000"/>
        </w:rPr>
        <w:t>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E8F5BA" w14:textId="4DE1164D" w:rsidR="002736AF" w:rsidRDefault="002736AF" w:rsidP="002736AF">
      <w:pPr>
        <w:ind w:left="360" w:hanging="360"/>
        <w:jc w:val="both"/>
        <w:rPr>
          <w:ins w:id="27" w:author="Patrick McElhiney" w:date="2022-10-17T18:48:00Z"/>
        </w:rPr>
      </w:pPr>
      <w:ins w:id="28" w:author="Patrick McElhiney" w:date="2022-10-17T18:48:00Z">
        <w:r w:rsidRPr="00D23BBE">
          <w:rPr>
            <w:u w:val="single"/>
          </w:rPr>
          <w:t xml:space="preserve">AUTONOMOUS </w:t>
        </w:r>
        <w:r>
          <w:rPr>
            <w:u w:val="single"/>
          </w:rPr>
          <w:t xml:space="preserve">SENSITIVE </w:t>
        </w:r>
        <w:r>
          <w:rPr>
            <w:u w:val="single"/>
          </w:rPr>
          <w:t>NERVE</w:t>
        </w:r>
        <w:r w:rsidRPr="00D23BBE">
          <w:rPr>
            <w:u w:val="single"/>
          </w:rPr>
          <w:t xml:space="preserve"> PREVENTION SECURITY SYSTEMS</w:t>
        </w:r>
        <w:r w:rsidRPr="006E2019">
          <w:t xml:space="preserve"> (</w:t>
        </w:r>
        <w:r w:rsidRPr="006E2019">
          <w:rPr>
            <w:b/>
            <w:bCs/>
          </w:rPr>
          <w:t>2022</w:t>
        </w:r>
        <w:r w:rsidRPr="006E2019">
          <w:t xml:space="preserve">) – </w:t>
        </w:r>
        <w:r w:rsidRPr="002E6F3F">
          <w:rPr>
            <w:b/>
            <w:bCs/>
            <w:color w:val="7030A0"/>
          </w:rPr>
          <w:t>ENSURES</w:t>
        </w:r>
        <w:r w:rsidRPr="006D5E89">
          <w:t xml:space="preserve"> </w:t>
        </w:r>
        <w:r w:rsidRPr="002E6F3F">
          <w:rPr>
            <w:b/>
            <w:bCs/>
            <w:color w:val="92D050"/>
          </w:rPr>
          <w:t>THAT</w:t>
        </w:r>
        <w:r w:rsidRPr="006E2019">
          <w:t xml:space="preserve"> </w:t>
        </w:r>
        <w:r>
          <w:t xml:space="preserve">              </w:t>
        </w:r>
        <w:r>
          <w:t xml:space="preserve">  </w:t>
        </w:r>
        <w:r w:rsidRPr="008F3985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 xml:space="preserve">SENSITIVE </w:t>
        </w:r>
        <w:r>
          <w:rPr>
            <w:b/>
            <w:bCs/>
            <w:color w:val="FF0000"/>
          </w:rPr>
          <w:t>NERVE</w:t>
        </w:r>
        <w:r w:rsidRPr="006E2019">
          <w:t xml:space="preserve"> </w:t>
        </w:r>
        <w:r w:rsidRPr="002E6F3F">
          <w:rPr>
            <w:b/>
            <w:bCs/>
            <w:color w:val="C00000"/>
          </w:rPr>
          <w:t>NEVER</w:t>
        </w:r>
        <w:r w:rsidRPr="006E2019">
          <w:t xml:space="preserve"> </w:t>
        </w:r>
        <w:proofErr w:type="gramStart"/>
        <w:r w:rsidRPr="002E6F3F">
          <w:rPr>
            <w:b/>
            <w:bCs/>
            <w:color w:val="7030A0"/>
          </w:rPr>
          <w:t>OCCURS</w:t>
        </w:r>
        <w:r>
          <w:t xml:space="preserve">, </w:t>
        </w:r>
        <w:r>
          <w:t xml:space="preserve">  </w:t>
        </w:r>
        <w:proofErr w:type="gramEnd"/>
        <w:r>
          <w:t xml:space="preserve">  </w:t>
        </w:r>
      </w:ins>
      <w:ins w:id="29" w:author="Patrick McElhiney" w:date="2022-10-17T18:49:00Z">
        <w:r>
          <w:t xml:space="preserve">          </w:t>
        </w:r>
      </w:ins>
      <w:ins w:id="30" w:author="Patrick McElhiney" w:date="2022-10-17T18:48:00Z">
        <w:r>
          <w:t xml:space="preserve">                                                                          </w:t>
        </w:r>
        <w:r>
          <w:rPr>
            <w:b/>
            <w:bCs/>
            <w:color w:val="00B0F0"/>
          </w:rPr>
          <w:t>IMPLICITLY-EXPLICITLY GLOBALLY VIRULENTLY DEFINED</w:t>
        </w:r>
        <w:r>
          <w:t>.</w:t>
        </w:r>
      </w:ins>
    </w:p>
    <w:p w14:paraId="643112FB" w14:textId="3F076B52" w:rsidR="001F7618" w:rsidDel="002736AF" w:rsidRDefault="001F7618" w:rsidP="001F7618">
      <w:pPr>
        <w:ind w:left="360" w:hanging="360"/>
        <w:jc w:val="both"/>
        <w:rPr>
          <w:del w:id="31" w:author="Patrick McElhiney" w:date="2022-10-17T18:47:00Z"/>
        </w:rPr>
      </w:pPr>
      <w:del w:id="32" w:author="Patrick McElhiney" w:date="2022-10-17T18:47:00Z">
        <w:r w:rsidRPr="00D23BBE" w:rsidDel="002736AF">
          <w:rPr>
            <w:u w:val="single"/>
          </w:rPr>
          <w:delText xml:space="preserve">AUTONOMOUS </w:delText>
        </w:r>
        <w:r w:rsidDel="002736AF">
          <w:rPr>
            <w:u w:val="single"/>
          </w:rPr>
          <w:delText>TEETH NERVE PAIN</w:delText>
        </w:r>
        <w:r w:rsidRPr="00D23BBE" w:rsidDel="002736AF">
          <w:rPr>
            <w:u w:val="single"/>
          </w:rPr>
          <w:delText xml:space="preserve"> PREVENTION SECURITY SYSTEMS</w:delText>
        </w:r>
        <w:r w:rsidRPr="006E2019" w:rsidDel="002736AF">
          <w:delText xml:space="preserve"> (</w:delText>
        </w:r>
        <w:r w:rsidRPr="006E2019" w:rsidDel="002736AF">
          <w:rPr>
            <w:b/>
            <w:bCs/>
          </w:rPr>
          <w:delText>2022</w:delText>
        </w:r>
        <w:r w:rsidRPr="006E2019" w:rsidDel="002736AF">
          <w:delText xml:space="preserve">) – </w:delText>
        </w:r>
        <w:r w:rsidRPr="002E6F3F" w:rsidDel="002736AF">
          <w:rPr>
            <w:b/>
            <w:bCs/>
            <w:color w:val="7030A0"/>
          </w:rPr>
          <w:delText>ENSURES</w:delText>
        </w:r>
        <w:r w:rsidRPr="006D5E89" w:rsidDel="002736AF">
          <w:delText xml:space="preserve"> </w:delText>
        </w:r>
        <w:r w:rsidRPr="002E6F3F" w:rsidDel="002736AF">
          <w:rPr>
            <w:b/>
            <w:bCs/>
            <w:color w:val="92D050"/>
          </w:rPr>
          <w:delText>THAT</w:delText>
        </w:r>
        <w:r w:rsidRPr="006E2019" w:rsidDel="002736AF">
          <w:delText xml:space="preserve"> </w:delText>
        </w:r>
        <w:r w:rsidDel="002736AF">
          <w:delText xml:space="preserve">              </w:delText>
        </w:r>
        <w:r w:rsidRPr="008F3985" w:rsidDel="002736AF">
          <w:rPr>
            <w:b/>
            <w:bCs/>
            <w:color w:val="FF0000"/>
          </w:rPr>
          <w:delText xml:space="preserve">ANY </w:delText>
        </w:r>
        <w:r w:rsidDel="002736AF">
          <w:rPr>
            <w:b/>
            <w:bCs/>
            <w:color w:val="FF0000"/>
          </w:rPr>
          <w:delText>TEETH NERVE PAIN</w:delText>
        </w:r>
        <w:r w:rsidRPr="006E2019" w:rsidDel="002736AF">
          <w:delText xml:space="preserve"> </w:delText>
        </w:r>
        <w:r w:rsidRPr="002E6F3F" w:rsidDel="002736AF">
          <w:rPr>
            <w:b/>
            <w:bCs/>
            <w:color w:val="C00000"/>
          </w:rPr>
          <w:delText>NEVER</w:delText>
        </w:r>
        <w:r w:rsidRPr="006E2019" w:rsidDel="002736AF">
          <w:delText xml:space="preserve"> </w:delText>
        </w:r>
        <w:r w:rsidRPr="002E6F3F" w:rsidDel="002736AF">
          <w:rPr>
            <w:b/>
            <w:bCs/>
            <w:color w:val="7030A0"/>
          </w:rPr>
          <w:delText>OCCURS</w:delText>
        </w:r>
        <w:r w:rsidDel="002736AF">
          <w:delText xml:space="preserve">, </w:delText>
        </w:r>
        <w:r w:rsidDel="002736AF">
          <w:rPr>
            <w:b/>
            <w:bCs/>
            <w:color w:val="00B0F0"/>
          </w:rPr>
          <w:delText>IMPLICITLY-EXPLICITLY GLOBALLY VIRULENTLY DEFINED</w:delText>
        </w:r>
        <w:r w:rsidDel="002736AF">
          <w:delText>.</w:delText>
        </w:r>
      </w:del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2A6AF" w14:textId="77777777" w:rsidR="00D80E64" w:rsidRDefault="00D80E64" w:rsidP="005B7682">
      <w:pPr>
        <w:spacing w:after="0" w:line="240" w:lineRule="auto"/>
      </w:pPr>
      <w:r>
        <w:separator/>
      </w:r>
    </w:p>
  </w:endnote>
  <w:endnote w:type="continuationSeparator" w:id="0">
    <w:p w14:paraId="5F11C282" w14:textId="77777777" w:rsidR="00D80E64" w:rsidRDefault="00D80E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67D2" w14:textId="77777777" w:rsidR="00D80E64" w:rsidRDefault="00D80E64" w:rsidP="005B7682">
      <w:pPr>
        <w:spacing w:after="0" w:line="240" w:lineRule="auto"/>
      </w:pPr>
      <w:r>
        <w:separator/>
      </w:r>
    </w:p>
  </w:footnote>
  <w:footnote w:type="continuationSeparator" w:id="0">
    <w:p w14:paraId="1995A18A" w14:textId="77777777" w:rsidR="00D80E64" w:rsidRDefault="00D80E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36A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0E64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2022-10-17T22:49:00Z</dcterms:created>
  <dcterms:modified xsi:type="dcterms:W3CDTF">2022-10-17T22:49:00Z</dcterms:modified>
</cp:coreProperties>
</file>