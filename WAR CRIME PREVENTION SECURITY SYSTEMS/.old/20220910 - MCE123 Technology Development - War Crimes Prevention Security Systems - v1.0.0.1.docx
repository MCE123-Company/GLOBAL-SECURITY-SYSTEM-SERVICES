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D4D10B7" w14:textId="5F6952DC" w:rsidR="00446DFC" w:rsidRDefault="00446DFC" w:rsidP="00B111EA">
      <w:pPr>
        <w:jc w:val="center"/>
        <w:rPr>
          <w:bCs/>
          <w:sz w:val="52"/>
          <w:szCs w:val="44"/>
        </w:rPr>
      </w:pPr>
      <w:r>
        <w:rPr>
          <w:bCs/>
          <w:sz w:val="52"/>
          <w:szCs w:val="44"/>
        </w:rPr>
        <w:t>WAR CRIMES</w:t>
      </w:r>
    </w:p>
    <w:p w14:paraId="0ED4CEE7" w14:textId="77777777" w:rsidR="00446DFC" w:rsidRDefault="00446DFC" w:rsidP="00B111EA">
      <w:pPr>
        <w:jc w:val="center"/>
        <w:rPr>
          <w:bCs/>
          <w:sz w:val="52"/>
          <w:szCs w:val="44"/>
        </w:rPr>
      </w:pPr>
      <w:r>
        <w:rPr>
          <w:bCs/>
          <w:sz w:val="52"/>
          <w:szCs w:val="44"/>
        </w:rPr>
        <w:t>PREVENTION</w:t>
      </w:r>
    </w:p>
    <w:p w14:paraId="36CF0476" w14:textId="5211C58F"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AA0EBC5" w:rsidR="00074C5F" w:rsidRDefault="00446DFC" w:rsidP="00B111EA">
      <w:pPr>
        <w:jc w:val="center"/>
        <w:rPr>
          <w:bCs/>
          <w:sz w:val="28"/>
          <w:szCs w:val="28"/>
        </w:rPr>
      </w:pPr>
      <w:r>
        <w:rPr>
          <w:bCs/>
          <w:sz w:val="28"/>
          <w:szCs w:val="28"/>
        </w:rPr>
        <w:t>9/10/2022 5:53:14 AM</w:t>
      </w:r>
    </w:p>
    <w:p w14:paraId="4408AEEC" w14:textId="39372F2A" w:rsidR="009B00FA" w:rsidRDefault="009B00FA" w:rsidP="00B111EA">
      <w:pPr>
        <w:jc w:val="center"/>
        <w:rPr>
          <w:bCs/>
          <w:sz w:val="28"/>
          <w:szCs w:val="28"/>
        </w:rPr>
      </w:pPr>
    </w:p>
    <w:p w14:paraId="4783FC24" w14:textId="77777777" w:rsidR="003F672F" w:rsidRDefault="003F672F">
      <w:pPr>
        <w:rPr>
          <w:ins w:id="0" w:author="Patrick McElhiney" w:date="2022-09-13T07:19:00Z"/>
          <w:b/>
          <w:sz w:val="24"/>
        </w:rPr>
      </w:pPr>
      <w:ins w:id="1" w:author="Patrick McElhiney" w:date="2022-09-13T07:19:00Z">
        <w:r>
          <w:rPr>
            <w:b/>
            <w:sz w:val="24"/>
          </w:rPr>
          <w:br w:type="page"/>
        </w:r>
      </w:ins>
    </w:p>
    <w:p w14:paraId="2D7A4A96" w14:textId="4F0D2CFE" w:rsidR="00991D4F" w:rsidRPr="00C0532F" w:rsidRDefault="00991D4F" w:rsidP="00991D4F">
      <w:pPr>
        <w:ind w:left="360" w:hanging="360"/>
        <w:jc w:val="both"/>
        <w:rPr>
          <w:b/>
          <w:bCs/>
        </w:rPr>
      </w:pPr>
      <w:r>
        <w:rPr>
          <w:b/>
          <w:sz w:val="24"/>
        </w:rPr>
        <w:lastRenderedPageBreak/>
        <w:t>WAR CRIMES PREVENTION SECURITY SYSTEMS</w:t>
      </w:r>
    </w:p>
    <w:p w14:paraId="43D87636" w14:textId="0236CD1C" w:rsidR="00226310" w:rsidRDefault="00226310" w:rsidP="00226310">
      <w:pPr>
        <w:ind w:left="360" w:hanging="360"/>
        <w:jc w:val="both"/>
      </w:pPr>
      <w:r w:rsidRPr="006067AB">
        <w:rPr>
          <w:u w:val="single"/>
        </w:rPr>
        <w:t xml:space="preserve">AUTONOMOUS </w:t>
      </w:r>
      <w:r>
        <w:rPr>
          <w:u w:val="single"/>
        </w:rPr>
        <w:t>WAR CRIME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war crimes</w:t>
      </w:r>
      <w:r w:rsidRPr="006D5E89">
        <w:t>.</w:t>
      </w:r>
    </w:p>
    <w:p w14:paraId="35FC0E72" w14:textId="70CEFA6C" w:rsidR="00226310" w:rsidRPr="00C6068F" w:rsidRDefault="00226310" w:rsidP="00226310">
      <w:pPr>
        <w:ind w:left="360" w:hanging="360"/>
        <w:jc w:val="both"/>
      </w:pPr>
      <w:r w:rsidRPr="00C6068F">
        <w:rPr>
          <w:u w:val="single"/>
        </w:rPr>
        <w:t>AUTONOMOUS WARRANT PREVENTION SECURITY SYSTEMS</w:t>
      </w:r>
      <w:r w:rsidRPr="00C6068F">
        <w:t xml:space="preserve"> (</w:t>
      </w:r>
      <w:r w:rsidRPr="00C6068F">
        <w:rPr>
          <w:b/>
          <w:bCs/>
        </w:rPr>
        <w:t>2022</w:t>
      </w:r>
      <w:r w:rsidRPr="00C6068F">
        <w:t>) – ensures that warrant does not occur.</w:t>
      </w:r>
    </w:p>
    <w:p w14:paraId="35C1F80C" w14:textId="1B263B52" w:rsidR="00226310" w:rsidRPr="00C6068F" w:rsidRDefault="00226310" w:rsidP="00226310">
      <w:pPr>
        <w:ind w:left="360" w:hanging="360"/>
        <w:jc w:val="both"/>
      </w:pPr>
      <w:r w:rsidRPr="00C6068F">
        <w:rPr>
          <w:u w:val="single"/>
        </w:rPr>
        <w:t>AUTONOMOUS HOT TAP WARRANT PREVENTION SECURITY SYSTEMS</w:t>
      </w:r>
      <w:r w:rsidRPr="00C6068F">
        <w:t xml:space="preserve"> (</w:t>
      </w:r>
      <w:r w:rsidRPr="00C6068F">
        <w:rPr>
          <w:b/>
          <w:bCs/>
        </w:rPr>
        <w:t>2022</w:t>
      </w:r>
      <w:r w:rsidRPr="00C6068F">
        <w:t>) – ensures that hot tap warrant does not occur.</w:t>
      </w:r>
    </w:p>
    <w:p w14:paraId="36575785" w14:textId="6CF25F41" w:rsidR="00226310" w:rsidRPr="00C6068F" w:rsidRDefault="00226310" w:rsidP="00226310">
      <w:pPr>
        <w:ind w:left="360" w:hanging="360"/>
        <w:jc w:val="both"/>
      </w:pPr>
      <w:r w:rsidRPr="00C6068F">
        <w:rPr>
          <w:u w:val="single"/>
        </w:rPr>
        <w:t>AUTONOMOUS SOFT TAP WARRANT PREVENTION SECURITY SYSTEMS</w:t>
      </w:r>
      <w:r w:rsidRPr="00C6068F">
        <w:t xml:space="preserve"> (</w:t>
      </w:r>
      <w:r w:rsidRPr="00C6068F">
        <w:rPr>
          <w:b/>
          <w:bCs/>
        </w:rPr>
        <w:t>2022</w:t>
      </w:r>
      <w:r w:rsidRPr="00C6068F">
        <w:t>) – ensures that soft tap warrant does not occur.</w:t>
      </w:r>
    </w:p>
    <w:p w14:paraId="1B9BF039" w14:textId="2E245A29" w:rsidR="00226310" w:rsidRPr="00C6068F" w:rsidRDefault="00226310" w:rsidP="00226310">
      <w:pPr>
        <w:ind w:left="360" w:hanging="360"/>
        <w:jc w:val="both"/>
      </w:pPr>
      <w:r w:rsidRPr="00C6068F">
        <w:rPr>
          <w:u w:val="single"/>
        </w:rPr>
        <w:t>AUTONOMOUS NUCLEAR WARRANT PREVENTION SECURITY SYSTEMS</w:t>
      </w:r>
      <w:r w:rsidRPr="00C6068F">
        <w:t xml:space="preserve"> (</w:t>
      </w:r>
      <w:r w:rsidRPr="00C6068F">
        <w:rPr>
          <w:b/>
          <w:bCs/>
        </w:rPr>
        <w:t>2022</w:t>
      </w:r>
      <w:r w:rsidRPr="00C6068F">
        <w:t>) – ensures that nuclear warrant does not occur.</w:t>
      </w:r>
    </w:p>
    <w:p w14:paraId="552DDD91" w14:textId="6C3510D8" w:rsidR="00226310" w:rsidRPr="00C6068F" w:rsidRDefault="00226310" w:rsidP="00226310">
      <w:pPr>
        <w:ind w:left="360" w:hanging="360"/>
        <w:jc w:val="both"/>
      </w:pPr>
      <w:r w:rsidRPr="00C6068F">
        <w:rPr>
          <w:u w:val="single"/>
        </w:rPr>
        <w:t>AUTONOMOUS DOMESTIC WARRANT PREVENTION SECURITY SYSTEMS</w:t>
      </w:r>
      <w:r w:rsidRPr="00C6068F">
        <w:t xml:space="preserve"> (</w:t>
      </w:r>
      <w:r w:rsidRPr="00C6068F">
        <w:rPr>
          <w:b/>
          <w:bCs/>
        </w:rPr>
        <w:t>2022</w:t>
      </w:r>
      <w:r w:rsidRPr="00C6068F">
        <w:t>) – ensures that domestic warrant does not occur.</w:t>
      </w:r>
    </w:p>
    <w:p w14:paraId="4AD426A7" w14:textId="4FEFE7AA" w:rsidR="00226310" w:rsidRPr="00C6068F" w:rsidRDefault="00226310" w:rsidP="00226310">
      <w:pPr>
        <w:ind w:left="360" w:hanging="360"/>
        <w:jc w:val="both"/>
      </w:pPr>
      <w:r w:rsidRPr="00C6068F">
        <w:rPr>
          <w:u w:val="single"/>
        </w:rPr>
        <w:t>AUTONOMOUS STATE WARRANT PREVENTION SECURITY SYSTEMS</w:t>
      </w:r>
      <w:r w:rsidRPr="00C6068F">
        <w:t xml:space="preserve"> (</w:t>
      </w:r>
      <w:r w:rsidRPr="00C6068F">
        <w:rPr>
          <w:b/>
          <w:bCs/>
        </w:rPr>
        <w:t>2022</w:t>
      </w:r>
      <w:r w:rsidRPr="00C6068F">
        <w:t>) – ensures that state warrant does not occur.</w:t>
      </w:r>
    </w:p>
    <w:p w14:paraId="07A1DBB1" w14:textId="25E1B1FF" w:rsidR="00226310" w:rsidRPr="00C6068F" w:rsidRDefault="00226310" w:rsidP="00226310">
      <w:pPr>
        <w:ind w:left="360" w:hanging="360"/>
        <w:jc w:val="both"/>
      </w:pPr>
      <w:r w:rsidRPr="00C6068F">
        <w:rPr>
          <w:u w:val="single"/>
        </w:rPr>
        <w:t>AUTONOMOUS NATIONAL WARRANT PREVENTION SECURITY SYSTEMS</w:t>
      </w:r>
      <w:r w:rsidRPr="00C6068F">
        <w:t xml:space="preserve"> (</w:t>
      </w:r>
      <w:r w:rsidRPr="00C6068F">
        <w:rPr>
          <w:b/>
          <w:bCs/>
        </w:rPr>
        <w:t>2022</w:t>
      </w:r>
      <w:r w:rsidRPr="00C6068F">
        <w:t>) – ensures that national warrant does not occur.</w:t>
      </w:r>
    </w:p>
    <w:p w14:paraId="4F66038E" w14:textId="7F85B41B" w:rsidR="00226310" w:rsidRPr="00C6068F" w:rsidRDefault="00226310" w:rsidP="00226310">
      <w:pPr>
        <w:ind w:left="360" w:hanging="360"/>
        <w:jc w:val="both"/>
      </w:pPr>
      <w:r w:rsidRPr="00C6068F">
        <w:rPr>
          <w:u w:val="single"/>
        </w:rPr>
        <w:t>AUTONOMOUS INTERNATIONAL WARRANT PREVENTION SECURITY SYSTEMS</w:t>
      </w:r>
      <w:r w:rsidRPr="00C6068F">
        <w:t xml:space="preserve"> (</w:t>
      </w:r>
      <w:r w:rsidRPr="00C6068F">
        <w:rPr>
          <w:b/>
          <w:bCs/>
        </w:rPr>
        <w:t>2022</w:t>
      </w:r>
      <w:r w:rsidRPr="00C6068F">
        <w:t>) – ensures that international warrant does not occur.</w:t>
      </w:r>
    </w:p>
    <w:p w14:paraId="478C2972" w14:textId="226B607C" w:rsidR="00991D4F" w:rsidRDefault="00991D4F" w:rsidP="00991D4F">
      <w:pPr>
        <w:ind w:left="360" w:hanging="360"/>
        <w:jc w:val="both"/>
      </w:pPr>
      <w:r>
        <w:rPr>
          <w:u w:val="single"/>
        </w:rPr>
        <w:t>AUTONOMOUS WAR CRIMES DETECTION SYSTEMS</w:t>
      </w:r>
      <w:r>
        <w:t xml:space="preserve"> (</w:t>
      </w:r>
      <w:r w:rsidRPr="00C779CF">
        <w:rPr>
          <w:b/>
          <w:bCs/>
        </w:rPr>
        <w:t>2022</w:t>
      </w:r>
      <w:r>
        <w:t xml:space="preserve">) – automatically detects and prosecutes </w:t>
      </w:r>
      <w:r w:rsidR="00F51F50">
        <w:t xml:space="preserve">all </w:t>
      </w:r>
      <w:r w:rsidR="00F51F50" w:rsidRPr="00027BDA">
        <w:rPr>
          <w:b/>
          <w:bCs/>
        </w:rPr>
        <w:t>WAR CRIMES</w:t>
      </w:r>
      <w:r w:rsidR="00F51F50">
        <w:t xml:space="preserve"> </w:t>
      </w:r>
      <w:r>
        <w:t xml:space="preserve">cases, offline from the victim preferably, to stop all war crimes from being conducted towards any person using any satellite weaponry or anything else, literally. Automatically reports to </w:t>
      </w:r>
      <w:r w:rsidR="00F51F50">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persons and systems or just systems to victims, to the                                                                        </w:t>
      </w:r>
      <w:r>
        <w:rPr>
          <w:u w:val="single"/>
        </w:rPr>
        <w:lastRenderedPageBreak/>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PREVENTIONS</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434B7DCD" w14:textId="5C6DA369" w:rsidR="00A2686C" w:rsidRPr="00A2686C" w:rsidRDefault="00A2686C" w:rsidP="00991D4F">
      <w:pPr>
        <w:ind w:left="360" w:hanging="360"/>
        <w:jc w:val="both"/>
      </w:pPr>
      <w:r w:rsidRPr="00A2686C">
        <w:rPr>
          <w:u w:val="single"/>
        </w:rPr>
        <w:t>AUTONOMOUS WAR CRIMES SYSTEM BROKER</w:t>
      </w:r>
      <w:r w:rsidRPr="00A2686C">
        <w:t xml:space="preserve"> (</w:t>
      </w:r>
      <w:r w:rsidRPr="00A2686C">
        <w:rPr>
          <w:b/>
          <w:bCs/>
        </w:rPr>
        <w:t>2022</w:t>
      </w:r>
      <w:r w:rsidRPr="00A2686C">
        <w:t xml:space="preserve">) – ensures that </w:t>
      </w:r>
      <w:r w:rsidRPr="00A2686C">
        <w:rPr>
          <w:b/>
          <w:bCs/>
        </w:rPr>
        <w:t>WAR CRIMES SYSTEM</w:t>
      </w:r>
      <w:r w:rsidRPr="00A2686C">
        <w:t xml:space="preserve"> does not work at all, literally.</w:t>
      </w:r>
      <w:r w:rsidR="00382DD2">
        <w:t xml:space="preserve"> If it starts up, it is broken. If it’s not broken, it’s broken. If it’s broken, not enough, it’s broken some more. If it’s broken, it’s broken, once again. And once and for all, it’s really broken for good. Repeat command.</w:t>
      </w:r>
    </w:p>
    <w:p w14:paraId="671EC2CB" w14:textId="77777777"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between war criminals and victims of war crimes to the </w:t>
      </w:r>
      <w:r w:rsidRPr="000C3141">
        <w:rPr>
          <w:b/>
          <w:bCs/>
        </w:rPr>
        <w:t>U.S. MILITARY COURT OF JUSTICE</w:t>
      </w:r>
      <w:r>
        <w:t xml:space="preserve"> for public prosecution to occur, to get the victims their freedom from war crimes back in history, and restore their lives to their previous glory, even clandestinely, and even quickly, to ensure that civilians and military personnel do not have to suffer from war criminals existing within The United States of America or elsewhere. Foreign persons will need to be referred to 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the                    </w:t>
      </w:r>
      <w:r w:rsidRPr="000C3141">
        <w:rPr>
          <w:b/>
          <w:bCs/>
        </w:rPr>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w:t>
      </w:r>
      <w:r>
        <w:lastRenderedPageBreak/>
        <w:t xml:space="preserve">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27AB0769" w:rsidR="00991D4F" w:rsidRDefault="00991D4F" w:rsidP="00991D4F">
      <w:pPr>
        <w:ind w:left="360" w:hanging="360"/>
        <w:jc w:val="both"/>
      </w:pPr>
      <w:r>
        <w:rPr>
          <w:u w:val="single"/>
        </w:rPr>
        <w:t>AUTONOMOUS WAR CRIMES PREVENTION 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rsidR="003217EE">
        <w:t xml:space="preserve"> and </w:t>
      </w:r>
      <w:r w:rsidR="003217EE" w:rsidRPr="003217EE">
        <w:rPr>
          <w:b/>
          <w:bCs/>
        </w:rPr>
        <w:t>ANY PERSON</w:t>
      </w:r>
      <w:r w:rsidR="003217EE">
        <w:t xml:space="preserve">, </w:t>
      </w:r>
      <w:r>
        <w:t xml:space="preserve">and that any </w:t>
      </w:r>
      <w:r w:rsidRPr="00317E65">
        <w:rPr>
          <w:b/>
          <w:bCs/>
        </w:rPr>
        <w:t xml:space="preserve">ALL </w:t>
      </w:r>
      <w:r w:rsidRPr="00C055F7">
        <w:rPr>
          <w:b/>
          <w:bCs/>
        </w:rPr>
        <w:t>WAR CRIMES COMMANDS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any </w:t>
      </w:r>
      <w:r w:rsidRPr="007719A7">
        <w:rPr>
          <w:b/>
          <w:bCs/>
        </w:rPr>
        <w:t xml:space="preserve">WAR CRIMES </w:t>
      </w:r>
      <w:r>
        <w:rPr>
          <w:b/>
          <w:bCs/>
        </w:rPr>
        <w:t>SYSTEM</w:t>
      </w:r>
      <w:r>
        <w:t xml:space="preserve"> does not damage </w:t>
      </w:r>
      <w:r w:rsidR="003217EE">
        <w:rPr>
          <w:b/>
          <w:bCs/>
        </w:rPr>
        <w:t xml:space="preserve">ALL </w:t>
      </w:r>
      <w:r>
        <w:rPr>
          <w:b/>
          <w:bCs/>
        </w:rPr>
        <w:t>PERSONS</w:t>
      </w:r>
      <w:r w:rsidR="003217EE">
        <w:t xml:space="preserve"> and </w:t>
      </w:r>
      <w:r w:rsidR="003217EE" w:rsidRPr="003217EE">
        <w:rPr>
          <w:b/>
          <w:bCs/>
        </w:rPr>
        <w:t>ANY PERSON</w:t>
      </w:r>
      <w:r w:rsidR="003217EE">
        <w:t xml:space="preserve"> </w:t>
      </w:r>
      <w:r>
        <w:t xml:space="preserve">and that </w:t>
      </w:r>
      <w:r w:rsidRPr="00647837">
        <w:rPr>
          <w:b/>
          <w:bCs/>
        </w:rPr>
        <w:t xml:space="preserve">ALL </w:t>
      </w:r>
      <w:r w:rsidRPr="00C055F7">
        <w:rPr>
          <w:b/>
          <w:bCs/>
        </w:rPr>
        <w:t>WAR CRIMES SYSTEMS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7719A7">
        <w:rPr>
          <w:b/>
          <w:bCs/>
        </w:rPr>
        <w:t>WAR COMMAND</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317E65">
        <w:rPr>
          <w:b/>
          <w:bCs/>
        </w:rPr>
        <w:t xml:space="preserve">ALL </w:t>
      </w:r>
      <w:r w:rsidRPr="00C055F7">
        <w:rPr>
          <w:b/>
          <w:bCs/>
        </w:rPr>
        <w:t>WAR CODE</w:t>
      </w:r>
      <w:r>
        <w:rPr>
          <w:b/>
          <w:bCs/>
        </w:rPr>
        <w:t xml:space="preserve"> SYSTEMS</w:t>
      </w:r>
      <w:r>
        <w:t xml:space="preserve"> does not damage </w:t>
      </w:r>
      <w:r>
        <w:rPr>
          <w:b/>
          <w:bCs/>
        </w:rPr>
        <w:t>ALL PERSONS</w:t>
      </w:r>
      <w:r w:rsidRPr="00C055F7">
        <w:t xml:space="preserve"> </w:t>
      </w:r>
      <w:r w:rsidR="003217EE">
        <w:t xml:space="preserve">and </w:t>
      </w:r>
      <w:r w:rsidR="003217EE" w:rsidRPr="003217EE">
        <w:rPr>
          <w:b/>
          <w:bCs/>
        </w:rPr>
        <w:t>ANY PERSON</w:t>
      </w:r>
      <w:r>
        <w:t xml:space="preserve">, and that </w:t>
      </w:r>
      <w:r w:rsidRPr="007719A7">
        <w:rPr>
          <w:b/>
          <w:bCs/>
        </w:rPr>
        <w:t xml:space="preserve">ALL </w:t>
      </w:r>
      <w:r w:rsidRPr="00C055F7">
        <w:rPr>
          <w:b/>
          <w:bCs/>
        </w:rPr>
        <w:t>WAR CODE</w:t>
      </w:r>
      <w:r>
        <w:t xml:space="preserve"> does not damage </w:t>
      </w:r>
      <w:r>
        <w:rPr>
          <w:b/>
          <w:bCs/>
        </w:rPr>
        <w:t>ALL PERSONS</w:t>
      </w:r>
      <w:r w:rsidR="003217EE">
        <w:t xml:space="preserve"> or </w:t>
      </w:r>
      <w:r w:rsidR="003217EE" w:rsidRPr="003217EE">
        <w:rPr>
          <w:b/>
          <w:bCs/>
        </w:rPr>
        <w:t>ANY PERSON</w:t>
      </w:r>
      <w:r w:rsidR="003217EE">
        <w:t xml:space="preserve">. Also </w:t>
      </w:r>
      <w:r>
        <w:t xml:space="preserve">prevents all war crimes based on detecting previous types of war crimes that have been committed, and by systematically disabling all war crimes code that causes war crimes to occur, in real time, such as by disabling code in satellites, or destroying satellites on an emergency basis if they </w:t>
      </w:r>
      <w:r w:rsidR="00F51F50">
        <w:t xml:space="preserve">would </w:t>
      </w:r>
      <w:r>
        <w:t xml:space="preserve">be used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rPr>
          <w:b/>
          <w:bCs/>
        </w:rPr>
        <w:t>2022</w:t>
      </w:r>
      <w:r w:rsidRPr="003A12C0">
        <w:t>)</w:t>
      </w:r>
      <w:r>
        <w:t xml:space="preserve">, to ensure that they do not conduct war crimes, including any usage of any satellite technology, in the future. Additionally, documenting all computer systems and all computer-controlled equipment, including all satellite weapons, and all </w:t>
      </w:r>
      <w:r w:rsidRPr="003A12C0">
        <w:rPr>
          <w:b/>
          <w:bCs/>
        </w:rPr>
        <w:t>MIND CONTROL SATELLITES</w:t>
      </w:r>
      <w:r>
        <w:t xml:space="preserve">, including all </w:t>
      </w:r>
      <w:r>
        <w:rPr>
          <w:b/>
          <w:bCs/>
        </w:rPr>
        <w:t>INTELLIGENCE_CHANNEL</w:t>
      </w:r>
      <w:proofErr w:type="gramStart"/>
      <w:r>
        <w:t>[:</w:t>
      </w:r>
      <w:r>
        <w:rPr>
          <w:b/>
          <w:bCs/>
          <w:i/>
          <w:iCs/>
        </w:rPr>
        <w:t>IDEAINT</w:t>
      </w:r>
      <w:proofErr w:type="gramEnd"/>
      <w:r w:rsidRPr="002846F5">
        <w:t>:]</w:t>
      </w:r>
      <w:r>
        <w:t xml:space="preserve"> satellites, that have been used to conduct war crimes towards human beings in the past, and ensuring that war criminals are unable to use these types of computer systems in the future.</w:t>
      </w:r>
    </w:p>
    <w:p w14:paraId="5325D062" w14:textId="77777777" w:rsidR="00991D4F" w:rsidRDefault="00991D4F" w:rsidP="00991D4F">
      <w:pPr>
        <w:ind w:left="360" w:hanging="360"/>
        <w:jc w:val="both"/>
      </w:pPr>
      <w:r>
        <w:rPr>
          <w:u w:val="single"/>
        </w:rPr>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lastRenderedPageBreak/>
        <w:t>HIGHLY SECURED ENVIRONMENTS</w:t>
      </w:r>
      <w:r w:rsidRPr="00C779CF">
        <w:t xml:space="preserve"> (</w:t>
      </w:r>
      <w:r w:rsidRPr="00C60284">
        <w:rPr>
          <w:b/>
          <w:bCs/>
        </w:rPr>
        <w:t>HSE</w:t>
      </w:r>
      <w:r w:rsidRPr="00C779CF">
        <w:t>s).</w:t>
      </w:r>
      <w:r>
        <w:t xml:space="preserve"> This will ensure that problems such as tooth damages and eye pains do not occur because of space weapons.</w:t>
      </w:r>
    </w:p>
    <w:p w14:paraId="3B7064F2" w14:textId="5B164AFA" w:rsidR="00026976" w:rsidRPr="003E0C52" w:rsidRDefault="00026976" w:rsidP="00991D4F">
      <w:pPr>
        <w:ind w:left="360" w:hanging="360"/>
        <w:jc w:val="both"/>
      </w:pPr>
      <w:r>
        <w:rPr>
          <w:u w:val="single"/>
        </w:rPr>
        <w:t>JUDICIAL EXECUTION OF CONVICTED WAR CRIMINAL SYSTEM</w:t>
      </w:r>
      <w:r>
        <w:t xml:space="preserve"> (</w:t>
      </w:r>
      <w:r w:rsidRPr="008341D4">
        <w:rPr>
          <w:b/>
          <w:bCs/>
        </w:rPr>
        <w:t>2022</w:t>
      </w:r>
      <w:r>
        <w:t>) – judicially executes convicted war criminal</w:t>
      </w:r>
      <w:r w:rsidRPr="00026976">
        <w:t xml:space="preserve"> </w:t>
      </w:r>
      <w:r w:rsidRPr="003E0C52">
        <w:t>that have been convicted by</w:t>
      </w:r>
      <w:r w:rsidR="00180ADB">
        <w:t xml:space="preserve"> </w:t>
      </w:r>
      <w:r w:rsidR="00180ADB" w:rsidRPr="00180ADB">
        <w:rPr>
          <w:b/>
          <w:bCs/>
        </w:rPr>
        <w:t>THE U.S. MILITARY POLICE</w:t>
      </w:r>
      <w:r w:rsidR="00180ADB">
        <w:t xml:space="preserve"> via                                                           </w:t>
      </w:r>
      <w:r w:rsidR="00180ADB" w:rsidRPr="00180ADB">
        <w:rPr>
          <w:b/>
          <w:bCs/>
        </w:rPr>
        <w:t>THE MILITARY COURT OF JUSTICE</w:t>
      </w:r>
      <w:r w:rsidR="00180ADB">
        <w:t xml:space="preserve"> and </w:t>
      </w:r>
      <w:r w:rsidR="00180ADB" w:rsidRPr="00180ADB">
        <w:rPr>
          <w:b/>
          <w:bCs/>
        </w:rPr>
        <w:t>INTERPOL</w:t>
      </w:r>
      <w:r w:rsidR="00180ADB">
        <w:t xml:space="preserve"> via</w:t>
      </w:r>
      <w:r w:rsidRPr="003E0C52">
        <w:t xml:space="preserve"> </w:t>
      </w:r>
      <w:r w:rsidRPr="003E0C52">
        <w:rPr>
          <w:b/>
          <w:bCs/>
        </w:rPr>
        <w:t>THE INTERNATIONAL CRIMINAL COURT</w:t>
      </w:r>
      <w:r w:rsidRPr="003E0C52">
        <w:t xml:space="preserve"> in</w:t>
      </w:r>
      <w:r w:rsidR="00180ADB">
        <w:t xml:space="preserve">     </w:t>
      </w:r>
      <w:r w:rsidRPr="003E0C52">
        <w:t xml:space="preserve"> </w:t>
      </w:r>
      <w:r w:rsidRPr="003E0C52">
        <w:rPr>
          <w:b/>
          <w:bCs/>
        </w:rPr>
        <w:t>THE HAUGE, AUSTRIA</w:t>
      </w:r>
      <w:r w:rsidRPr="003E0C52">
        <w:t xml:space="preserve"> for </w:t>
      </w:r>
      <w:r w:rsidRPr="00EC3437">
        <w:rPr>
          <w:b/>
          <w:bCs/>
        </w:rPr>
        <w:t>WAR CRIMES</w:t>
      </w:r>
      <w:r>
        <w:t xml:space="preserve">, using either </w:t>
      </w:r>
      <w:r w:rsidRPr="00515EA9">
        <w:rPr>
          <w:b/>
          <w:bCs/>
        </w:rPr>
        <w:t>LETHAL INJECTION</w:t>
      </w:r>
      <w:r>
        <w:t xml:space="preserve"> or</w:t>
      </w:r>
      <w:r w:rsidR="00180ADB">
        <w:t xml:space="preserve">                        </w:t>
      </w:r>
      <w:r>
        <w:t xml:space="preserve"> </w:t>
      </w:r>
      <w:r w:rsidRPr="00515EA9">
        <w:rPr>
          <w:u w:val="single"/>
        </w:rPr>
        <w:t>EXTRAJUDICIAL EXECUTION SYSTEMS</w:t>
      </w:r>
      <w:r w:rsidRPr="00515EA9">
        <w:t xml:space="preserve"> (</w:t>
      </w:r>
      <w:r w:rsidRPr="00026976">
        <w:rPr>
          <w:b/>
          <w:bCs/>
        </w:rPr>
        <w:t>2022</w:t>
      </w:r>
      <w:r w:rsidRPr="00515EA9">
        <w:t>)</w:t>
      </w:r>
      <w:r>
        <w:t>.</w:t>
      </w:r>
    </w:p>
    <w:p w14:paraId="58E14C21" w14:textId="77777777" w:rsidR="00991D4F" w:rsidRDefault="00991D4F" w:rsidP="00991D4F">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w:t>
      </w:r>
    </w:p>
    <w:p w14:paraId="6263542E" w14:textId="0B67507D" w:rsidR="00D26EC6" w:rsidRDefault="00D26EC6" w:rsidP="00991D4F">
      <w:pPr>
        <w:ind w:left="360" w:hanging="360"/>
        <w:jc w:val="both"/>
      </w:pPr>
      <w:r w:rsidRPr="00D26EC6">
        <w:rPr>
          <w:u w:val="single"/>
        </w:rPr>
        <w:t>AUTONOMOUS COUNTER WAR CRIME STUDIES SYSTEM</w:t>
      </w:r>
      <w:r w:rsidRPr="00D26EC6">
        <w:t xml:space="preserve"> (</w:t>
      </w:r>
      <w:r w:rsidRPr="00D26EC6">
        <w:rPr>
          <w:b/>
          <w:bCs/>
        </w:rPr>
        <w:t>2022</w:t>
      </w:r>
      <w:r w:rsidRPr="00D26EC6">
        <w:t>) – determines who or what misclassifies civilians as terrorist threats or war criminals and defeats it.</w:t>
      </w:r>
    </w:p>
    <w:p w14:paraId="65C30153" w14:textId="77777777" w:rsidR="00446DFC" w:rsidRDefault="00D35211" w:rsidP="00CD41F2">
      <w:pPr>
        <w:ind w:left="360" w:hanging="360"/>
      </w:pPr>
      <w:r w:rsidRPr="00D35211">
        <w:rPr>
          <w:u w:val="single"/>
        </w:rPr>
        <w:t>AUTONOMOUS WAR CRIME PREVENTION SECURITY SYSTEMS</w:t>
      </w:r>
      <w:r w:rsidRPr="00F51F50">
        <w:t xml:space="preserve"> (</w:t>
      </w:r>
      <w:r w:rsidRPr="00F51F50">
        <w:rPr>
          <w:b/>
          <w:bCs/>
        </w:rPr>
        <w:t>2022</w:t>
      </w:r>
      <w:r w:rsidRPr="00F51F50">
        <w:t>) – ensures that war crimes do not occur.</w:t>
      </w:r>
    </w:p>
    <w:p w14:paraId="54F795BE" w14:textId="77777777" w:rsidR="00446DFC" w:rsidRDefault="00446DFC" w:rsidP="00446DFC">
      <w:pPr>
        <w:rPr>
          <w:u w:val="single"/>
        </w:rPr>
      </w:pPr>
    </w:p>
    <w:p w14:paraId="6B6246D7" w14:textId="77777777" w:rsidR="00446DFC" w:rsidRDefault="00446DFC">
      <w:pPr>
        <w:rPr>
          <w:u w:val="single"/>
        </w:rPr>
      </w:pPr>
      <w:r>
        <w:rPr>
          <w:u w:val="single"/>
        </w:rPr>
        <w:br w:type="page"/>
      </w:r>
    </w:p>
    <w:p w14:paraId="1BFCF079" w14:textId="77777777" w:rsidR="00446DFC" w:rsidRPr="00C0532F" w:rsidRDefault="00446DFC" w:rsidP="00446DFC">
      <w:pPr>
        <w:ind w:left="360" w:hanging="360"/>
        <w:jc w:val="both"/>
        <w:rPr>
          <w:b/>
          <w:bCs/>
        </w:rPr>
      </w:pPr>
      <w:r>
        <w:rPr>
          <w:b/>
          <w:sz w:val="24"/>
        </w:rPr>
        <w:lastRenderedPageBreak/>
        <w:t>SEXUAL WAR CRIME WARRANT PREVENTION SECURITY SYSTEMS</w:t>
      </w:r>
    </w:p>
    <w:p w14:paraId="51A217B7" w14:textId="77777777" w:rsidR="00446DFC" w:rsidRPr="00C6068F" w:rsidRDefault="00446DFC" w:rsidP="00446DFC">
      <w:pPr>
        <w:ind w:left="360" w:hanging="360"/>
        <w:jc w:val="both"/>
      </w:pPr>
      <w:r w:rsidRPr="00C6068F">
        <w:rPr>
          <w:u w:val="single"/>
        </w:rPr>
        <w:t>AUTONOMOUS THRUST PREVENTION SECURITY SYSTEMS</w:t>
      </w:r>
      <w:r w:rsidRPr="00C6068F">
        <w:t xml:space="preserve"> (</w:t>
      </w:r>
      <w:r w:rsidRPr="00C6068F">
        <w:rPr>
          <w:b/>
          <w:bCs/>
        </w:rPr>
        <w:t>2022</w:t>
      </w:r>
      <w:r w:rsidRPr="00C6068F">
        <w:t>) – ensures that thrust does not occur.</w:t>
      </w:r>
    </w:p>
    <w:p w14:paraId="5274A571" w14:textId="77777777" w:rsidR="00446DFC" w:rsidRDefault="00446DFC" w:rsidP="00446DFC">
      <w:pPr>
        <w:jc w:val="both"/>
        <w:rPr>
          <w:u w:val="single"/>
        </w:rPr>
      </w:pPr>
      <w:r w:rsidRPr="005F466E">
        <w:rPr>
          <w:u w:val="single"/>
        </w:rPr>
        <w:t>AUTONOMOUS THISTLE PREVENTION SECURITY SYSTEMS</w:t>
      </w:r>
      <w:r w:rsidRPr="004530C0">
        <w:t xml:space="preserve"> (</w:t>
      </w:r>
      <w:r w:rsidRPr="004530C0">
        <w:rPr>
          <w:b/>
          <w:bCs/>
        </w:rPr>
        <w:t>2022</w:t>
      </w:r>
      <w:r w:rsidRPr="004530C0">
        <w:t>) – ensures that thistle does not occur</w:t>
      </w:r>
    </w:p>
    <w:p w14:paraId="5FFBB159" w14:textId="77777777" w:rsidR="00446DFC" w:rsidRDefault="00446DFC" w:rsidP="00446DFC">
      <w:pPr>
        <w:ind w:left="360" w:hanging="360"/>
        <w:jc w:val="both"/>
      </w:pPr>
      <w:r w:rsidRPr="005F466E">
        <w:rPr>
          <w:u w:val="single"/>
        </w:rPr>
        <w:t xml:space="preserve">AUTONOMOUS </w:t>
      </w:r>
      <w:r>
        <w:rPr>
          <w:u w:val="single"/>
        </w:rPr>
        <w:t>BLUSTER</w:t>
      </w:r>
      <w:r w:rsidRPr="005F466E">
        <w:rPr>
          <w:u w:val="single"/>
        </w:rPr>
        <w:t xml:space="preserve"> PREVENTION SECURITY SYSTEMS</w:t>
      </w:r>
      <w:r w:rsidRPr="004530C0">
        <w:t xml:space="preserve"> (</w:t>
      </w:r>
      <w:r w:rsidRPr="004530C0">
        <w:rPr>
          <w:b/>
          <w:bCs/>
        </w:rPr>
        <w:t>2022</w:t>
      </w:r>
      <w:r w:rsidRPr="004530C0">
        <w:t xml:space="preserve">) – ensures that </w:t>
      </w:r>
      <w:r>
        <w:t>bluster</w:t>
      </w:r>
      <w:r w:rsidRPr="004530C0">
        <w:t xml:space="preserve"> does not occur.</w:t>
      </w:r>
    </w:p>
    <w:p w14:paraId="55CF803E" w14:textId="77777777" w:rsidR="00446DFC" w:rsidRDefault="00446DFC" w:rsidP="00446DFC">
      <w:pPr>
        <w:ind w:left="360" w:hanging="360"/>
        <w:jc w:val="both"/>
      </w:pPr>
      <w:r w:rsidRPr="005F466E">
        <w:rPr>
          <w:u w:val="single"/>
        </w:rPr>
        <w:t xml:space="preserve">AUTONOMOUS </w:t>
      </w:r>
      <w:r>
        <w:rPr>
          <w:u w:val="single"/>
        </w:rPr>
        <w:t>ANISE</w:t>
      </w:r>
      <w:r w:rsidRPr="005F466E">
        <w:rPr>
          <w:u w:val="single"/>
        </w:rPr>
        <w:t xml:space="preserve"> PREVENTION SECURITY SYSTEMS</w:t>
      </w:r>
      <w:r w:rsidRPr="004530C0">
        <w:t xml:space="preserve"> (</w:t>
      </w:r>
      <w:r w:rsidRPr="004530C0">
        <w:rPr>
          <w:b/>
          <w:bCs/>
        </w:rPr>
        <w:t>2022</w:t>
      </w:r>
      <w:r w:rsidRPr="004530C0">
        <w:t xml:space="preserve">) – ensures that </w:t>
      </w:r>
      <w:r>
        <w:t>anise</w:t>
      </w:r>
      <w:r w:rsidRPr="004530C0">
        <w:t xml:space="preserve"> does not occur.</w:t>
      </w:r>
    </w:p>
    <w:p w14:paraId="1477AD5B" w14:textId="77777777" w:rsidR="00446DFC" w:rsidRPr="00BA0EE3" w:rsidRDefault="00446DFC" w:rsidP="00446DFC">
      <w:pPr>
        <w:ind w:left="360" w:hanging="360"/>
        <w:jc w:val="both"/>
      </w:pPr>
      <w:r w:rsidRPr="00BA0EE3">
        <w:rPr>
          <w:u w:val="single"/>
        </w:rPr>
        <w:t>AUTONOMOUS ANTI-SEX WARRANT PREVENTION SECURITY SYSTEMS</w:t>
      </w:r>
      <w:r w:rsidRPr="00BA0EE3">
        <w:t xml:space="preserve"> (</w:t>
      </w:r>
      <w:r w:rsidRPr="00BA0EE3">
        <w:rPr>
          <w:b/>
          <w:bCs/>
        </w:rPr>
        <w:t>2022</w:t>
      </w:r>
      <w:r w:rsidRPr="00BA0EE3">
        <w:t>) – ensures that anti-sex warrant does not exist.</w:t>
      </w:r>
    </w:p>
    <w:p w14:paraId="4E4245F0" w14:textId="77777777" w:rsidR="00446DFC" w:rsidRPr="00BA0EE3" w:rsidRDefault="00446DFC" w:rsidP="00446DFC">
      <w:pPr>
        <w:ind w:left="360" w:hanging="360"/>
        <w:jc w:val="both"/>
      </w:pPr>
      <w:r w:rsidRPr="00BA0EE3">
        <w:rPr>
          <w:u w:val="single"/>
        </w:rPr>
        <w:t>AUTONOMOUS SEX WARRANT PREVENTION SECURITY SYSTEMS</w:t>
      </w:r>
      <w:r w:rsidRPr="00BA0EE3">
        <w:t xml:space="preserve"> (</w:t>
      </w:r>
      <w:r w:rsidRPr="00BA0EE3">
        <w:rPr>
          <w:b/>
          <w:bCs/>
        </w:rPr>
        <w:t>2022</w:t>
      </w:r>
      <w:r w:rsidRPr="00BA0EE3">
        <w:t>) – ensures that sex warrant does not exist.</w:t>
      </w:r>
    </w:p>
    <w:p w14:paraId="5F81E5C5" w14:textId="77777777" w:rsidR="00446DFC" w:rsidRPr="00BA0EE3" w:rsidRDefault="00446DFC" w:rsidP="00446DFC">
      <w:pPr>
        <w:ind w:left="360" w:hanging="360"/>
        <w:jc w:val="both"/>
      </w:pPr>
      <w:r w:rsidRPr="00BA0EE3">
        <w:rPr>
          <w:u w:val="single"/>
        </w:rPr>
        <w:t>AUTONOMOUS TWITTER PREVENTION SECURITY SYSTEMS</w:t>
      </w:r>
      <w:r w:rsidRPr="00BA0EE3">
        <w:t xml:space="preserve"> (</w:t>
      </w:r>
      <w:r w:rsidRPr="00BA0EE3">
        <w:rPr>
          <w:b/>
          <w:bCs/>
        </w:rPr>
        <w:t>2022</w:t>
      </w:r>
      <w:r w:rsidRPr="00BA0EE3">
        <w:t>) – ensures that twitter does not occur.</w:t>
      </w:r>
    </w:p>
    <w:p w14:paraId="1558B1C0" w14:textId="77777777" w:rsidR="00446DFC" w:rsidRPr="00BA0EE3" w:rsidRDefault="00446DFC" w:rsidP="00446DFC">
      <w:pPr>
        <w:ind w:left="360" w:hanging="360"/>
        <w:jc w:val="both"/>
      </w:pPr>
      <w:r w:rsidRPr="00BA0EE3">
        <w:rPr>
          <w:u w:val="single"/>
        </w:rPr>
        <w:t>AUTONOMOUS RUMBLE PREVENTION SECURITY SYSTEMS</w:t>
      </w:r>
      <w:r w:rsidRPr="00BA0EE3">
        <w:t xml:space="preserve"> (</w:t>
      </w:r>
      <w:r w:rsidRPr="00BA0EE3">
        <w:rPr>
          <w:b/>
          <w:bCs/>
        </w:rPr>
        <w:t>2022</w:t>
      </w:r>
      <w:r w:rsidRPr="00BA0EE3">
        <w:t>) – ensures that rumble does not occur.</w:t>
      </w:r>
    </w:p>
    <w:p w14:paraId="06A7DDE8" w14:textId="77777777" w:rsidR="00446DFC" w:rsidRPr="00BA0EE3" w:rsidRDefault="00446DFC" w:rsidP="00446DFC">
      <w:pPr>
        <w:ind w:left="360" w:hanging="360"/>
        <w:jc w:val="both"/>
      </w:pPr>
      <w:r w:rsidRPr="00BA0EE3">
        <w:rPr>
          <w:u w:val="single"/>
        </w:rPr>
        <w:t>AUTONOMOUS BUMBLE PREVENTION SECURITY SYSTEMS</w:t>
      </w:r>
      <w:r w:rsidRPr="00BA0EE3">
        <w:t xml:space="preserve"> (</w:t>
      </w:r>
      <w:r w:rsidRPr="00BA0EE3">
        <w:rPr>
          <w:b/>
          <w:bCs/>
        </w:rPr>
        <w:t>2022</w:t>
      </w:r>
      <w:r w:rsidRPr="00BA0EE3">
        <w:t>) – ensures that bumble does not occur.</w:t>
      </w:r>
    </w:p>
    <w:p w14:paraId="70F8C7DF" w14:textId="77777777" w:rsidR="00446DFC" w:rsidRDefault="00446DFC" w:rsidP="00446DFC">
      <w:pPr>
        <w:ind w:left="360" w:hanging="360"/>
        <w:jc w:val="both"/>
      </w:pPr>
      <w:r w:rsidRPr="00BA0EE3">
        <w:rPr>
          <w:u w:val="single"/>
        </w:rPr>
        <w:t>AUTONOMOUS PENIS WARRANT PREVENTION SECURITY SYSTEMS</w:t>
      </w:r>
      <w:r w:rsidRPr="00BA0EE3">
        <w:t xml:space="preserve"> (</w:t>
      </w:r>
      <w:r w:rsidRPr="00BA0EE3">
        <w:rPr>
          <w:b/>
          <w:bCs/>
        </w:rPr>
        <w:t>2022</w:t>
      </w:r>
      <w:r w:rsidRPr="00BA0EE3">
        <w:t>) – ensures that penis warrant does not exist.</w:t>
      </w:r>
    </w:p>
    <w:p w14:paraId="1318B7DE" w14:textId="77777777" w:rsidR="00446DFC" w:rsidRPr="009649E1" w:rsidRDefault="00446DFC" w:rsidP="00446DFC">
      <w:pPr>
        <w:ind w:left="360" w:hanging="360"/>
        <w:jc w:val="both"/>
      </w:pPr>
      <w:r w:rsidRPr="009649E1">
        <w:rPr>
          <w:u w:val="single"/>
        </w:rPr>
        <w:t>AUTONOMOUS ANTI-PENIS WARRANT PREVENTION SECURITY SYSTEMS</w:t>
      </w:r>
      <w:r w:rsidRPr="009649E1">
        <w:t xml:space="preserve"> (</w:t>
      </w:r>
      <w:r w:rsidRPr="009649E1">
        <w:rPr>
          <w:b/>
          <w:bCs/>
        </w:rPr>
        <w:t>2022</w:t>
      </w:r>
      <w:r w:rsidRPr="009649E1">
        <w:t>) – ensures that anti-penis warrant does not exist.</w:t>
      </w:r>
    </w:p>
    <w:p w14:paraId="36526AE2" w14:textId="77777777" w:rsidR="00446DFC" w:rsidRPr="009649E1" w:rsidRDefault="00446DFC" w:rsidP="00446DFC">
      <w:pPr>
        <w:ind w:left="360" w:hanging="360"/>
        <w:jc w:val="both"/>
      </w:pPr>
      <w:r w:rsidRPr="009649E1">
        <w:rPr>
          <w:u w:val="single"/>
        </w:rPr>
        <w:t>AUTONOMOUS CHASTITY BELT PREVENTION SECURITY SYSTEMS</w:t>
      </w:r>
      <w:r w:rsidRPr="009649E1">
        <w:t xml:space="preserve"> (</w:t>
      </w:r>
      <w:r w:rsidRPr="009649E1">
        <w:rPr>
          <w:b/>
          <w:bCs/>
        </w:rPr>
        <w:t>2022</w:t>
      </w:r>
      <w:r w:rsidRPr="009649E1">
        <w:t>) – ensures that chastity belt does not exist.</w:t>
      </w:r>
    </w:p>
    <w:p w14:paraId="12DB3287" w14:textId="77777777" w:rsidR="00446DFC" w:rsidRDefault="00446DFC" w:rsidP="00446DFC">
      <w:pPr>
        <w:ind w:left="360" w:hanging="360"/>
        <w:jc w:val="both"/>
      </w:pPr>
      <w:r w:rsidRPr="00BA0EE3">
        <w:rPr>
          <w:u w:val="single"/>
        </w:rPr>
        <w:t>AUTONOMOUS HICKEY PREVENTION SECURITY SYSTEMS</w:t>
      </w:r>
      <w:r w:rsidRPr="00BA0EE3">
        <w:t xml:space="preserve"> (</w:t>
      </w:r>
      <w:r w:rsidRPr="00BA0EE3">
        <w:rPr>
          <w:b/>
          <w:bCs/>
        </w:rPr>
        <w:t>2022</w:t>
      </w:r>
      <w:r w:rsidRPr="00BA0EE3">
        <w:t>) – ensures that hickey does not occur.</w:t>
      </w:r>
    </w:p>
    <w:p w14:paraId="7E2E1106" w14:textId="77777777" w:rsidR="00446DFC" w:rsidRDefault="00446DFC" w:rsidP="00446DFC">
      <w:pPr>
        <w:ind w:left="360" w:hanging="360"/>
        <w:jc w:val="both"/>
      </w:pPr>
      <w:r w:rsidRPr="009649E1">
        <w:rPr>
          <w:u w:val="single"/>
        </w:rPr>
        <w:t>AUTONOMOUS RAPE WARRANT PREVENTION SECURITY SYSTEMS</w:t>
      </w:r>
      <w:r w:rsidRPr="009649E1">
        <w:t xml:space="preserve"> (</w:t>
      </w:r>
      <w:r w:rsidRPr="009649E1">
        <w:rPr>
          <w:b/>
          <w:bCs/>
        </w:rPr>
        <w:t>2022</w:t>
      </w:r>
      <w:r w:rsidRPr="009649E1">
        <w:t>) – ensures that rape warrant is never applied or used.</w:t>
      </w:r>
    </w:p>
    <w:p w14:paraId="485004EC" w14:textId="77777777" w:rsidR="00446DFC" w:rsidRDefault="00446DFC" w:rsidP="00446DFC">
      <w:pPr>
        <w:ind w:left="360" w:hanging="360"/>
        <w:jc w:val="both"/>
      </w:pPr>
      <w:r w:rsidRPr="009649E1">
        <w:rPr>
          <w:u w:val="single"/>
        </w:rPr>
        <w:t>AUTONOMOUS HAND JOB PREVENTION SECURITY SYSTEMS</w:t>
      </w:r>
      <w:r w:rsidRPr="009649E1">
        <w:t xml:space="preserve"> (</w:t>
      </w:r>
      <w:r w:rsidRPr="009649E1">
        <w:rPr>
          <w:b/>
          <w:bCs/>
        </w:rPr>
        <w:t>2022</w:t>
      </w:r>
      <w:r w:rsidRPr="009649E1">
        <w:t>) – ensures that hand job does not occur.</w:t>
      </w:r>
    </w:p>
    <w:p w14:paraId="40D9A162" w14:textId="77777777" w:rsidR="00446DFC" w:rsidRPr="00B72E52" w:rsidRDefault="00446DFC" w:rsidP="00446DFC">
      <w:pPr>
        <w:ind w:left="360" w:hanging="360"/>
        <w:jc w:val="both"/>
      </w:pPr>
      <w:r w:rsidRPr="00495A10">
        <w:rPr>
          <w:u w:val="single"/>
        </w:rPr>
        <w:t>AUTONOMOUS SEXUAL INTERCOURSE PREVENTION SECURITY SYSTEMS</w:t>
      </w:r>
      <w:r w:rsidRPr="00B72E52">
        <w:t xml:space="preserve"> (</w:t>
      </w:r>
      <w:r w:rsidRPr="00B72E52">
        <w:rPr>
          <w:b/>
          <w:bCs/>
        </w:rPr>
        <w:t>2022</w:t>
      </w:r>
      <w:r w:rsidRPr="00B72E52">
        <w:t>) – ensures that sexual intercourse does not occur.</w:t>
      </w:r>
    </w:p>
    <w:p w14:paraId="781109A9" w14:textId="77777777" w:rsidR="00446DFC" w:rsidRPr="00495A10" w:rsidRDefault="00446DFC" w:rsidP="00446DFC">
      <w:pPr>
        <w:ind w:left="360" w:hanging="360"/>
        <w:jc w:val="both"/>
      </w:pPr>
      <w:r w:rsidRPr="00495A10">
        <w:rPr>
          <w:u w:val="single"/>
        </w:rPr>
        <w:lastRenderedPageBreak/>
        <w:t>AUTONOMOUS SEXUAL MONITORING PREVENTION SECURITY SYSTEMS</w:t>
      </w:r>
      <w:r w:rsidRPr="00B72E52">
        <w:t xml:space="preserve"> (</w:t>
      </w:r>
      <w:r w:rsidRPr="00B72E52">
        <w:rPr>
          <w:b/>
          <w:bCs/>
        </w:rPr>
        <w:t>2022</w:t>
      </w:r>
      <w:r w:rsidRPr="00B72E52">
        <w:t>) – ensures that sexual monitoring does not occur, or sex does not occur.</w:t>
      </w:r>
    </w:p>
    <w:p w14:paraId="40AC8929" w14:textId="77777777" w:rsidR="00446DFC" w:rsidRPr="004530C0" w:rsidRDefault="00446DFC" w:rsidP="00446DFC">
      <w:pPr>
        <w:ind w:left="360" w:hanging="360"/>
        <w:jc w:val="both"/>
      </w:pP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5636F" w14:textId="77777777" w:rsidR="005915DC" w:rsidRDefault="005915DC" w:rsidP="005B7682">
      <w:pPr>
        <w:spacing w:after="0" w:line="240" w:lineRule="auto"/>
      </w:pPr>
      <w:r>
        <w:separator/>
      </w:r>
    </w:p>
  </w:endnote>
  <w:endnote w:type="continuationSeparator" w:id="0">
    <w:p w14:paraId="6C5FBD97" w14:textId="77777777" w:rsidR="005915DC" w:rsidRDefault="005915D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EF817" w14:textId="77777777" w:rsidR="005915DC" w:rsidRDefault="005915DC" w:rsidP="005B7682">
      <w:pPr>
        <w:spacing w:after="0" w:line="240" w:lineRule="auto"/>
      </w:pPr>
      <w:r>
        <w:separator/>
      </w:r>
    </w:p>
  </w:footnote>
  <w:footnote w:type="continuationSeparator" w:id="0">
    <w:p w14:paraId="040BF7D0" w14:textId="77777777" w:rsidR="005915DC" w:rsidRDefault="005915D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7E6FA6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ACE"/>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672F"/>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46DFC"/>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15DC"/>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36AA"/>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233D"/>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2022-08-06T19:04:00Z</cp:lastPrinted>
  <dcterms:created xsi:type="dcterms:W3CDTF">2022-09-10T09:52:00Z</dcterms:created>
  <dcterms:modified xsi:type="dcterms:W3CDTF">2022-09-13T11:19:00Z</dcterms:modified>
</cp:coreProperties>
</file>