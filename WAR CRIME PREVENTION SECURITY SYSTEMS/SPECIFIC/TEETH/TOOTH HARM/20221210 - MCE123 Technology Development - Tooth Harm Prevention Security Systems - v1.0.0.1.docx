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6B5D675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del w:id="0" w:author="Patrick McElhiney" w:date="2022-12-10T18:45:00Z">
        <w:r w:rsidR="00843617" w:rsidDel="009F3841">
          <w:rPr>
            <w:bCs/>
            <w:sz w:val="52"/>
            <w:szCs w:val="44"/>
          </w:rPr>
          <w:delText xml:space="preserve">HURT </w:delText>
        </w:r>
      </w:del>
      <w:ins w:id="1" w:author="Patrick McElhiney" w:date="2022-12-10T18:45:00Z">
        <w:r w:rsidR="009F3841">
          <w:rPr>
            <w:bCs/>
            <w:sz w:val="52"/>
            <w:szCs w:val="44"/>
          </w:rPr>
          <w:t>H</w:t>
        </w:r>
        <w:r w:rsidR="009F3841">
          <w:rPr>
            <w:bCs/>
            <w:sz w:val="52"/>
            <w:szCs w:val="44"/>
          </w:rPr>
          <w:t>ARM</w:t>
        </w:r>
        <w:r w:rsidR="009F3841">
          <w:rPr>
            <w:bCs/>
            <w:sz w:val="52"/>
            <w:szCs w:val="44"/>
          </w:rPr>
          <w:t xml:space="preserve"> </w:t>
        </w:r>
      </w:ins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05C49D" w:rsidR="009B00FA" w:rsidRDefault="009F3841" w:rsidP="00B111EA">
      <w:pPr>
        <w:jc w:val="center"/>
        <w:rPr>
          <w:bCs/>
          <w:sz w:val="28"/>
          <w:szCs w:val="28"/>
        </w:rPr>
      </w:pPr>
      <w:ins w:id="2" w:author="Patrick McElhiney" w:date="2022-12-10T18:45:00Z">
        <w:r>
          <w:rPr>
            <w:bCs/>
            <w:sz w:val="28"/>
            <w:szCs w:val="28"/>
          </w:rPr>
          <w:t>12/10/2022 6:45:38 PM</w:t>
        </w:r>
      </w:ins>
      <w:del w:id="3" w:author="Patrick McElhiney" w:date="2022-12-10T18:45:00Z">
        <w:r w:rsidR="00843617" w:rsidDel="009F3841">
          <w:rPr>
            <w:bCs/>
            <w:sz w:val="28"/>
            <w:szCs w:val="28"/>
          </w:rPr>
          <w:delText>12/10/2022 6:44:39 PM</w:delText>
        </w:r>
      </w:del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4E72932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del w:id="4" w:author="Patrick McElhiney" w:date="2022-12-10T18:45:00Z">
        <w:r w:rsidR="00843617" w:rsidDel="009F3841">
          <w:rPr>
            <w:b/>
            <w:sz w:val="24"/>
          </w:rPr>
          <w:delText xml:space="preserve">HURT </w:delText>
        </w:r>
      </w:del>
      <w:ins w:id="5" w:author="Patrick McElhiney" w:date="2022-12-10T18:45:00Z">
        <w:r w:rsidR="009F3841">
          <w:rPr>
            <w:b/>
            <w:sz w:val="24"/>
          </w:rPr>
          <w:t>H</w:t>
        </w:r>
        <w:r w:rsidR="009F3841">
          <w:rPr>
            <w:b/>
            <w:sz w:val="24"/>
          </w:rPr>
          <w:t>ARM</w:t>
        </w:r>
        <w:r w:rsidR="009F3841">
          <w:rPr>
            <w:b/>
            <w:sz w:val="24"/>
          </w:rPr>
          <w:t xml:space="preserve"> </w:t>
        </w:r>
      </w:ins>
      <w:r w:rsidR="007B1CA1">
        <w:rPr>
          <w:b/>
          <w:sz w:val="24"/>
        </w:rPr>
        <w:t>PREVENTION SECURITY SYSTEMS</w:t>
      </w:r>
    </w:p>
    <w:p w14:paraId="6A17FC09" w14:textId="020C0AA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del w:id="6" w:author="Patrick McElhiney" w:date="2022-12-10T18:45:00Z">
        <w:r w:rsidR="00843617" w:rsidDel="009F3841">
          <w:rPr>
            <w:u w:val="single"/>
          </w:rPr>
          <w:delText>HURT</w:delText>
        </w:r>
        <w:r w:rsidR="00843617" w:rsidRPr="004063B3" w:rsidDel="009F3841">
          <w:rPr>
            <w:u w:val="single"/>
          </w:rPr>
          <w:delText xml:space="preserve"> </w:delText>
        </w:r>
      </w:del>
      <w:ins w:id="7" w:author="Patrick McElhiney" w:date="2022-12-10T18:45:00Z">
        <w:r w:rsidR="009F3841">
          <w:rPr>
            <w:u w:val="single"/>
          </w:rPr>
          <w:t>H</w:t>
        </w:r>
        <w:r w:rsidR="009F3841">
          <w:rPr>
            <w:u w:val="single"/>
          </w:rPr>
          <w:t>ARM</w:t>
        </w:r>
        <w:r w:rsidR="009F3841" w:rsidRPr="004063B3">
          <w:rPr>
            <w:u w:val="single"/>
          </w:rPr>
          <w:t xml:space="preserve"> </w:t>
        </w:r>
      </w:ins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del w:id="8" w:author="Patrick McElhiney" w:date="2022-12-10T18:45:00Z">
        <w:r w:rsidR="00843617" w:rsidDel="009F3841">
          <w:rPr>
            <w:b/>
            <w:bCs/>
            <w:color w:val="FF0000"/>
          </w:rPr>
          <w:delText>HURT</w:delText>
        </w:r>
        <w:r w:rsidR="00843617" w:rsidDel="009F3841">
          <w:delText xml:space="preserve"> </w:delText>
        </w:r>
      </w:del>
      <w:ins w:id="9" w:author="Patrick McElhiney" w:date="2022-12-10T18:45:00Z">
        <w:r w:rsidR="009F3841">
          <w:rPr>
            <w:b/>
            <w:bCs/>
            <w:color w:val="FF0000"/>
          </w:rPr>
          <w:t>H</w:t>
        </w:r>
        <w:r w:rsidR="009F3841">
          <w:rPr>
            <w:b/>
            <w:bCs/>
            <w:color w:val="FF0000"/>
          </w:rPr>
          <w:t>ARM</w:t>
        </w:r>
        <w:r w:rsidR="009F3841" w:rsidRPr="009F3841">
          <w:rPr>
            <w:b/>
            <w:bCs/>
            <w:rPrChange w:id="10" w:author="Patrick McElhiney" w:date="2022-12-10T18:45:00Z">
              <w:rPr>
                <w:b/>
                <w:bCs/>
                <w:color w:val="FF0000"/>
              </w:rPr>
            </w:rPrChange>
          </w:rPr>
          <w:t xml:space="preserve"> </w:t>
        </w:r>
      </w:ins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BD90" w14:textId="77777777" w:rsidR="005E634B" w:rsidRDefault="005E634B" w:rsidP="005B7682">
      <w:pPr>
        <w:spacing w:after="0" w:line="240" w:lineRule="auto"/>
      </w:pPr>
      <w:r>
        <w:separator/>
      </w:r>
    </w:p>
  </w:endnote>
  <w:endnote w:type="continuationSeparator" w:id="0">
    <w:p w14:paraId="6D13F21A" w14:textId="77777777" w:rsidR="005E634B" w:rsidRDefault="005E63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93A3" w14:textId="77777777" w:rsidR="005E634B" w:rsidRDefault="005E634B" w:rsidP="005B7682">
      <w:pPr>
        <w:spacing w:after="0" w:line="240" w:lineRule="auto"/>
      </w:pPr>
      <w:r>
        <w:separator/>
      </w:r>
    </w:p>
  </w:footnote>
  <w:footnote w:type="continuationSeparator" w:id="0">
    <w:p w14:paraId="340C8220" w14:textId="77777777" w:rsidR="005E634B" w:rsidRDefault="005E63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2022-10-18T12:04:00Z</cp:lastPrinted>
  <dcterms:created xsi:type="dcterms:W3CDTF">2022-12-10T23:35:00Z</dcterms:created>
  <dcterms:modified xsi:type="dcterms:W3CDTF">2022-12-10T23:45:00Z</dcterms:modified>
</cp:coreProperties>
</file>