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2499AA" w:rsidR="009B00FA" w:rsidRDefault="00CC1C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4:58:56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CA9C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ins w:id="2" w:author="Patrick McElhiney" w:date="2023-05-21T17:09:00Z"/>
          <w:b/>
          <w:bCs/>
        </w:rPr>
      </w:pPr>
      <w:ins w:id="3" w:author="Patrick McElhiney" w:date="2023-05-21T17:09:00Z">
        <w:r w:rsidRPr="00964E60">
          <w:tab/>
        </w:r>
        <w:r>
          <w:rPr>
            <w:u w:val="single"/>
          </w:rPr>
          <w:t>PREVENTION SECURITY SYSTEM</w:t>
        </w:r>
        <w:r w:rsidRPr="00CE57F0">
          <w:rPr>
            <w:u w:val="single"/>
          </w:rPr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FINGERNAIL </w:t>
        </w:r>
        <w:proofErr w:type="gramStart"/>
        <w:r>
          <w:rPr>
            <w:b/>
            <w:bCs/>
            <w:color w:val="FF0000"/>
          </w:rPr>
          <w:t>CLEAN</w:t>
        </w:r>
        <w:r>
          <w:rPr>
            <w:b/>
            <w:bCs/>
          </w:rPr>
          <w:t>;</w:t>
        </w:r>
        <w:proofErr w:type="gramEnd"/>
      </w:ins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C966" w14:textId="77777777" w:rsidR="000A2590" w:rsidRDefault="000A2590" w:rsidP="005B7682">
      <w:pPr>
        <w:spacing w:after="0" w:line="240" w:lineRule="auto"/>
      </w:pPr>
      <w:r>
        <w:separator/>
      </w:r>
    </w:p>
  </w:endnote>
  <w:endnote w:type="continuationSeparator" w:id="0">
    <w:p w14:paraId="63935C67" w14:textId="77777777" w:rsidR="000A2590" w:rsidRDefault="000A25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3202" w14:textId="77777777" w:rsidR="000A2590" w:rsidRDefault="000A2590" w:rsidP="005B7682">
      <w:pPr>
        <w:spacing w:after="0" w:line="240" w:lineRule="auto"/>
      </w:pPr>
      <w:r>
        <w:separator/>
      </w:r>
    </w:p>
  </w:footnote>
  <w:footnote w:type="continuationSeparator" w:id="0">
    <w:p w14:paraId="215F6347" w14:textId="77777777" w:rsidR="000A2590" w:rsidRDefault="000A25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2023-05-21T20:59:00Z</dcterms:created>
  <dcterms:modified xsi:type="dcterms:W3CDTF">2023-05-21T21:10:00Z</dcterms:modified>
</cp:coreProperties>
</file>