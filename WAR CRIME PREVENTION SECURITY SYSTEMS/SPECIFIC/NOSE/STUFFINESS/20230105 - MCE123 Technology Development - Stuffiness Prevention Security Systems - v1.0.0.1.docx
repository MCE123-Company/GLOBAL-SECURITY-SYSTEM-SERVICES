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F40FE6" w:rsidR="00446DFC" w:rsidRDefault="00031D8B" w:rsidP="00B111EA">
      <w:pPr>
        <w:jc w:val="center"/>
        <w:rPr>
          <w:bCs/>
          <w:sz w:val="52"/>
          <w:szCs w:val="44"/>
        </w:rPr>
      </w:pPr>
      <w:del w:id="0" w:author="Patrick McElhiney" w:date="2023-01-05T22:56:00Z">
        <w:r w:rsidDel="00D63FF7">
          <w:rPr>
            <w:bCs/>
            <w:sz w:val="52"/>
            <w:szCs w:val="44"/>
          </w:rPr>
          <w:delText xml:space="preserve">SMELL </w:delText>
        </w:r>
        <w:r w:rsidR="00340ED1" w:rsidDel="00D63FF7">
          <w:rPr>
            <w:bCs/>
            <w:sz w:val="52"/>
            <w:szCs w:val="44"/>
          </w:rPr>
          <w:delText>HALLUCINATION</w:delText>
        </w:r>
      </w:del>
      <w:ins w:id="1" w:author="Patrick McElhiney" w:date="2023-01-05T22:56:00Z">
        <w:r w:rsidR="00D63FF7">
          <w:rPr>
            <w:bCs/>
            <w:sz w:val="52"/>
            <w:szCs w:val="44"/>
          </w:rPr>
          <w:t>STUFFINESS</w:t>
        </w:r>
      </w:ins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21CF1534" w:rsidR="00100823" w:rsidDel="00D63FF7" w:rsidRDefault="00100823" w:rsidP="00B111EA">
      <w:pPr>
        <w:jc w:val="center"/>
        <w:rPr>
          <w:del w:id="2" w:author="Patrick McElhiney" w:date="2023-01-05T22:56:00Z"/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FBB008" w:rsidR="00074C5F" w:rsidRDefault="00D63FF7" w:rsidP="00B111EA">
      <w:pPr>
        <w:jc w:val="center"/>
        <w:rPr>
          <w:bCs/>
          <w:sz w:val="28"/>
          <w:szCs w:val="28"/>
        </w:rPr>
      </w:pPr>
      <w:ins w:id="3" w:author="Patrick McElhiney" w:date="2023-01-05T22:57:00Z">
        <w:r>
          <w:rPr>
            <w:bCs/>
            <w:sz w:val="28"/>
            <w:szCs w:val="28"/>
          </w:rPr>
          <w:t>1/5/2023 10:57:05 PM</w:t>
        </w:r>
      </w:ins>
      <w:del w:id="4" w:author="Patrick McElhiney" w:date="2023-01-05T22:57:00Z">
        <w:r w:rsidR="00031D8B" w:rsidDel="00D63FF7">
          <w:rPr>
            <w:bCs/>
            <w:sz w:val="28"/>
            <w:szCs w:val="28"/>
          </w:rPr>
          <w:delText>10/29/2022 10:14:57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12C213" w:rsidR="008D77DA" w:rsidRPr="00C0532F" w:rsidRDefault="00031D8B" w:rsidP="008D77DA">
      <w:pPr>
        <w:ind w:left="360" w:hanging="360"/>
        <w:jc w:val="both"/>
        <w:rPr>
          <w:b/>
          <w:bCs/>
        </w:rPr>
      </w:pPr>
      <w:commentRangeStart w:id="5"/>
      <w:del w:id="6" w:author="Patrick McElhiney" w:date="2023-01-05T22:56:00Z">
        <w:r w:rsidDel="00D63FF7">
          <w:rPr>
            <w:b/>
            <w:sz w:val="24"/>
          </w:rPr>
          <w:lastRenderedPageBreak/>
          <w:delText xml:space="preserve">SMELL </w:delText>
        </w:r>
        <w:r w:rsidR="00340ED1" w:rsidDel="00D63FF7">
          <w:rPr>
            <w:b/>
            <w:sz w:val="24"/>
          </w:rPr>
          <w:delText>HALLUCINATION</w:delText>
        </w:r>
      </w:del>
      <w:ins w:id="7" w:author="Patrick McElhiney" w:date="2023-01-05T22:56:00Z">
        <w:r w:rsidR="00D63FF7">
          <w:rPr>
            <w:b/>
            <w:sz w:val="24"/>
          </w:rPr>
          <w:t>STUFFINESS</w:t>
        </w:r>
      </w:ins>
      <w:commentRangeEnd w:id="5"/>
      <w:ins w:id="8" w:author="Patrick McElhiney" w:date="2023-01-05T22:57:00Z">
        <w:r w:rsidR="00D63FF7">
          <w:rPr>
            <w:rStyle w:val="CommentReference"/>
          </w:rPr>
          <w:commentReference w:id="5"/>
        </w:r>
      </w:ins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4ED24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del w:id="9" w:author="Patrick McElhiney" w:date="2023-01-05T22:56:00Z">
        <w:r w:rsidR="00031D8B" w:rsidDel="00D63FF7">
          <w:rPr>
            <w:u w:val="single"/>
          </w:rPr>
          <w:delText xml:space="preserve">SMELL </w:delText>
        </w:r>
        <w:r w:rsidR="00340ED1" w:rsidDel="00D63FF7">
          <w:rPr>
            <w:u w:val="single"/>
          </w:rPr>
          <w:delText>HALLUCINATION</w:delText>
        </w:r>
      </w:del>
      <w:ins w:id="10" w:author="Patrick McElhiney" w:date="2023-01-05T22:56:00Z">
        <w:r w:rsidR="00D63FF7">
          <w:rPr>
            <w:u w:val="single"/>
          </w:rPr>
          <w:t>STUFFINESS</w:t>
        </w:r>
      </w:ins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del w:id="11" w:author="Patrick McElhiney" w:date="2023-01-05T22:56:00Z">
        <w:r w:rsidR="00031D8B" w:rsidDel="00D63FF7">
          <w:rPr>
            <w:b/>
            <w:bCs/>
            <w:color w:val="FF0000"/>
          </w:rPr>
          <w:delText xml:space="preserve">SMELL </w:delText>
        </w:r>
        <w:r w:rsidR="00340ED1" w:rsidDel="00D63FF7">
          <w:rPr>
            <w:b/>
            <w:bCs/>
            <w:color w:val="FF0000"/>
          </w:rPr>
          <w:delText>HALLUCINATION</w:delText>
        </w:r>
      </w:del>
      <w:ins w:id="12" w:author="Patrick McElhiney" w:date="2023-01-05T22:56:00Z">
        <w:r w:rsidR="00D63FF7">
          <w:rPr>
            <w:b/>
            <w:bCs/>
            <w:color w:val="FF0000"/>
          </w:rPr>
          <w:t>STUFFINESS</w:t>
        </w:r>
      </w:ins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del w:id="13" w:author="Patrick McElhiney" w:date="2023-01-05T22:57:00Z">
        <w:r w:rsidRPr="006B6D34" w:rsidDel="00D63FF7">
          <w:delText xml:space="preserve">, </w:delText>
        </w:r>
        <w:r w:rsidR="00BE20AB" w:rsidDel="00D63FF7">
          <w:delText xml:space="preserve">  </w:delText>
        </w:r>
        <w:r w:rsidR="00340ED1" w:rsidDel="00D63FF7">
          <w:delText xml:space="preserve">                                                                           </w:delText>
        </w:r>
      </w:del>
      <w:ins w:id="14" w:author="Patrick McElhiney" w:date="2023-01-05T22:57:00Z">
        <w:r w:rsidR="00D63FF7" w:rsidRPr="006B6D34">
          <w:t>,</w:t>
        </w:r>
        <w:r w:rsidR="00D63FF7">
          <w:t xml:space="preserve"> </w:t>
        </w:r>
      </w:ins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trick McElhiney" w:date="2023-01-05T22:57:00Z" w:initials="PM">
    <w:p w14:paraId="5EA2FDE6" w14:textId="77777777" w:rsidR="00D63FF7" w:rsidRDefault="00D63FF7" w:rsidP="00497B57">
      <w:pPr>
        <w:pStyle w:val="CommentText"/>
      </w:pPr>
      <w:r>
        <w:rPr>
          <w:rStyle w:val="CommentReference"/>
        </w:rPr>
        <w:annotationRef/>
      </w:r>
      <w:r>
        <w:t>Chris Hawkinson did it to Patrick R. McElhiney on 1/4/2023.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2FD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D461" w16cex:dateUtc="2023-01-06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2FDE6" w16cid:durableId="2761D4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A882" w14:textId="77777777" w:rsidR="00D75786" w:rsidRDefault="00D75786" w:rsidP="005B7682">
      <w:pPr>
        <w:spacing w:after="0" w:line="240" w:lineRule="auto"/>
      </w:pPr>
      <w:r>
        <w:separator/>
      </w:r>
    </w:p>
  </w:endnote>
  <w:endnote w:type="continuationSeparator" w:id="0">
    <w:p w14:paraId="3A0DF0F0" w14:textId="77777777" w:rsidR="00D75786" w:rsidRDefault="00D757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62FF" w14:textId="77777777" w:rsidR="00D75786" w:rsidRDefault="00D75786" w:rsidP="005B7682">
      <w:pPr>
        <w:spacing w:after="0" w:line="240" w:lineRule="auto"/>
      </w:pPr>
      <w:r>
        <w:separator/>
      </w:r>
    </w:p>
  </w:footnote>
  <w:footnote w:type="continuationSeparator" w:id="0">
    <w:p w14:paraId="04457DCA" w14:textId="77777777" w:rsidR="00D75786" w:rsidRDefault="00D757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FF7"/>
    <w:rsid w:val="00D71870"/>
    <w:rsid w:val="00D7524B"/>
    <w:rsid w:val="00D75786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2022-10-29T14:14:00Z</cp:lastPrinted>
  <dcterms:created xsi:type="dcterms:W3CDTF">2023-01-06T03:57:00Z</dcterms:created>
  <dcterms:modified xsi:type="dcterms:W3CDTF">2023-01-06T03:57:00Z</dcterms:modified>
</cp:coreProperties>
</file>