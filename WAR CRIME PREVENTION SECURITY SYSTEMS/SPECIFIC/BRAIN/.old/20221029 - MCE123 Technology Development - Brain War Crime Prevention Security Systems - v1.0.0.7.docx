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00DEA95" w:rsidR="00446DFC" w:rsidRDefault="00A841C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75B6C36" w:rsidR="00074C5F" w:rsidRDefault="00332B1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10/22/2022 6:33:51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8EB7D3C" w:rsidR="008D77DA" w:rsidRPr="00C0532F" w:rsidRDefault="00A841C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BRAIN </w:t>
      </w:r>
      <w:r w:rsidR="008D77DA">
        <w:rPr>
          <w:b/>
          <w:sz w:val="24"/>
        </w:rPr>
        <w:t>WAR CRIME PREVENTION SECURITY SYSTEMS</w:t>
      </w:r>
    </w:p>
    <w:p w14:paraId="2FD2B786" w14:textId="6319D6C7" w:rsidR="00A44946" w:rsidRPr="006B6D34" w:rsidRDefault="00A44946" w:rsidP="00A44946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841CE">
        <w:rPr>
          <w:u w:val="single"/>
        </w:rPr>
        <w:t>BRAIN DESTRUCTION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841CE">
        <w:rPr>
          <w:b/>
          <w:bCs/>
          <w:color w:val="FF0000"/>
        </w:rPr>
        <w:t>BRAIN DESTRUCTION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A841CE">
        <w:t xml:space="preserve">  </w:t>
      </w:r>
      <w:proofErr w:type="gramEnd"/>
      <w:r w:rsidR="00A841CE">
        <w:t xml:space="preserve">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1C643D0D" w14:textId="4FEC005D" w:rsidR="00A841CE" w:rsidRPr="006B6D34" w:rsidRDefault="00A841CE" w:rsidP="00A841CE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NEURON DESTRUCTION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0975637" w14:textId="076B6207" w:rsidR="00E60BF5" w:rsidRPr="006B6D34" w:rsidRDefault="00E60BF5" w:rsidP="00E60BF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NEURON ZAP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>,</w:t>
      </w:r>
      <w:r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B4E6CD4" w14:textId="37B96A70" w:rsidR="00E60BF5" w:rsidRPr="006B6D34" w:rsidDel="005159B3" w:rsidRDefault="00E60BF5" w:rsidP="00E60BF5">
      <w:pPr>
        <w:ind w:left="360" w:hanging="360"/>
        <w:jc w:val="both"/>
        <w:rPr>
          <w:del w:id="0" w:author="Patrick McElhiney" w:date="2022-10-29T09:22:00Z"/>
        </w:rPr>
      </w:pPr>
      <w:del w:id="1" w:author="Patrick McElhiney" w:date="2022-10-29T09:22:00Z">
        <w:r w:rsidRPr="006B6D34" w:rsidDel="005159B3">
          <w:rPr>
            <w:u w:val="single"/>
          </w:rPr>
          <w:delText xml:space="preserve">AUTONOMOUS </w:delText>
        </w:r>
        <w:r w:rsidDel="005159B3">
          <w:rPr>
            <w:u w:val="single"/>
          </w:rPr>
          <w:delText>BRAIN BLOCK</w:delText>
        </w:r>
        <w:r w:rsidRPr="006B6D34" w:rsidDel="005159B3">
          <w:rPr>
            <w:u w:val="single"/>
          </w:rPr>
          <w:delText xml:space="preserve"> PREVENTION SECURITY SYSTEMS</w:delText>
        </w:r>
        <w:r w:rsidRPr="006B6D34" w:rsidDel="005159B3">
          <w:delText xml:space="preserve"> (</w:delText>
        </w:r>
        <w:r w:rsidRPr="006B6D34" w:rsidDel="005159B3">
          <w:rPr>
            <w:b/>
            <w:bCs/>
          </w:rPr>
          <w:delText>2022</w:delText>
        </w:r>
        <w:r w:rsidRPr="006B6D34" w:rsidDel="005159B3">
          <w:delText xml:space="preserve">) – </w:delText>
        </w:r>
        <w:r w:rsidRPr="006B6D34" w:rsidDel="005159B3">
          <w:rPr>
            <w:b/>
            <w:bCs/>
            <w:color w:val="7030A0"/>
          </w:rPr>
          <w:delText>ENSURES</w:delText>
        </w:r>
        <w:r w:rsidRPr="006B6D34" w:rsidDel="005159B3">
          <w:rPr>
            <w:b/>
            <w:bCs/>
          </w:rPr>
          <w:delText xml:space="preserve"> </w:delText>
        </w:r>
        <w:r w:rsidRPr="006B6D34" w:rsidDel="005159B3">
          <w:rPr>
            <w:b/>
            <w:bCs/>
            <w:color w:val="92D050"/>
          </w:rPr>
          <w:delText>THAT</w:delText>
        </w:r>
        <w:r w:rsidRPr="006B6D34" w:rsidDel="005159B3">
          <w:delText xml:space="preserve">                         </w:delText>
        </w:r>
        <w:r w:rsidRPr="006B6D34" w:rsidDel="005159B3">
          <w:rPr>
            <w:b/>
            <w:bCs/>
            <w:color w:val="FF0000"/>
          </w:rPr>
          <w:delText xml:space="preserve">ANY </w:delText>
        </w:r>
        <w:r w:rsidDel="005159B3">
          <w:rPr>
            <w:b/>
            <w:bCs/>
            <w:color w:val="FF0000"/>
          </w:rPr>
          <w:delText>BRAIN</w:delText>
        </w:r>
        <w:r w:rsidRPr="006B6D34" w:rsidDel="005159B3">
          <w:rPr>
            <w:b/>
            <w:bCs/>
            <w:color w:val="FF0000"/>
          </w:rPr>
          <w:delText xml:space="preserve"> </w:delText>
        </w:r>
        <w:r w:rsidDel="005159B3">
          <w:rPr>
            <w:b/>
            <w:bCs/>
            <w:color w:val="FF0000"/>
          </w:rPr>
          <w:delText>BLOCK</w:delText>
        </w:r>
        <w:r w:rsidRPr="006B6D34" w:rsidDel="005159B3">
          <w:delText xml:space="preserve"> </w:delText>
        </w:r>
        <w:r w:rsidRPr="006B6D34" w:rsidDel="005159B3">
          <w:rPr>
            <w:b/>
            <w:bCs/>
            <w:color w:val="C00000"/>
          </w:rPr>
          <w:delText>NEVER</w:delText>
        </w:r>
        <w:r w:rsidRPr="006B6D34" w:rsidDel="005159B3">
          <w:rPr>
            <w:b/>
            <w:bCs/>
          </w:rPr>
          <w:delText xml:space="preserve"> </w:delText>
        </w:r>
        <w:r w:rsidRPr="00880C06" w:rsidDel="005159B3">
          <w:rPr>
            <w:b/>
            <w:bCs/>
            <w:color w:val="7030A0"/>
          </w:rPr>
          <w:delText>OCCURS</w:delText>
        </w:r>
        <w:r w:rsidRPr="006B6D34" w:rsidDel="005159B3">
          <w:delText xml:space="preserve">, </w:delText>
        </w:r>
        <w:r w:rsidRPr="006B6D34" w:rsidDel="005159B3">
          <w:rPr>
            <w:b/>
            <w:bCs/>
            <w:color w:val="00B0F0"/>
          </w:rPr>
          <w:delText>IMPLICITLY-EXPLICITLY GLOBALLY VIRULENTLY DEFINED</w:delText>
        </w:r>
        <w:r w:rsidRPr="006B6D34" w:rsidDel="005159B3">
          <w:delText>.</w:delText>
        </w:r>
      </w:del>
    </w:p>
    <w:p w14:paraId="3271AAD3" w14:textId="53D31E5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841CE">
        <w:rPr>
          <w:u w:val="single"/>
        </w:rPr>
        <w:t>MENTAL BLOCK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841CE">
        <w:rPr>
          <w:b/>
          <w:bCs/>
          <w:color w:val="FF0000"/>
        </w:rPr>
        <w:t>MENTAL</w:t>
      </w:r>
      <w:r w:rsidR="00A841CE" w:rsidRPr="006B6D34">
        <w:rPr>
          <w:b/>
          <w:bCs/>
          <w:color w:val="FF0000"/>
        </w:rPr>
        <w:t xml:space="preserve"> </w:t>
      </w:r>
      <w:r w:rsidR="00A841CE">
        <w:rPr>
          <w:b/>
          <w:bCs/>
          <w:color w:val="FF0000"/>
        </w:rPr>
        <w:t>BLOCK</w:t>
      </w:r>
      <w:r w:rsidR="00A841C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A1FF869" w14:textId="28A66DB1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841CE">
        <w:rPr>
          <w:u w:val="single"/>
        </w:rPr>
        <w:t>COLD BRAIN</w:t>
      </w:r>
      <w:r w:rsidR="00A841CE" w:rsidRPr="006B6D34">
        <w:rPr>
          <w:u w:val="single"/>
        </w:rPr>
        <w:t xml:space="preserve"> </w:t>
      </w:r>
      <w:r w:rsidR="00A841CE">
        <w:rPr>
          <w:u w:val="single"/>
        </w:rPr>
        <w:t>LOCK</w:t>
      </w:r>
      <w:r w:rsidR="00A841C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841CE">
        <w:rPr>
          <w:b/>
          <w:bCs/>
          <w:color w:val="FF0000"/>
        </w:rPr>
        <w:t>COLD BRAIN LOCK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A44946"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72DA03B" w14:textId="59769B69" w:rsidR="00E60BF5" w:rsidRPr="006B6D34" w:rsidRDefault="00E60BF5" w:rsidP="00E60BF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FORCED ALZEIMERS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ALZEIMERS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723D6F2" w14:textId="1A9A7F97" w:rsidR="00A02C1B" w:rsidRPr="006B6D34" w:rsidRDefault="00A02C1B" w:rsidP="00A02C1B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FORCED MIGRAINE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1C991D5F" w14:textId="3D767368" w:rsidR="00A02C1B" w:rsidRPr="006B6D34" w:rsidRDefault="00A02C1B" w:rsidP="00A02C1B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FORCED HEADACHE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AB38E4B" w14:textId="141461F9" w:rsidR="00A02C1B" w:rsidRPr="006B6D34" w:rsidRDefault="00A02C1B" w:rsidP="00A02C1B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MIGRAINE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0566CB96" w14:textId="2ABDF29B" w:rsidR="00A02C1B" w:rsidRPr="006B6D34" w:rsidRDefault="00A02C1B" w:rsidP="00A02C1B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HEADACHE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3439868" w14:textId="781EAB40" w:rsidR="00A02C1B" w:rsidRPr="006B6D34" w:rsidRDefault="00A02C1B" w:rsidP="00A02C1B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FORCED BRAIN CANCER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D196BDA" w14:textId="36ED3375" w:rsidR="004562E4" w:rsidRPr="006B6D34" w:rsidRDefault="004562E4" w:rsidP="004562E4">
      <w:pPr>
        <w:ind w:left="360" w:hanging="360"/>
        <w:jc w:val="both"/>
      </w:pPr>
      <w:r w:rsidRPr="006B6D34">
        <w:rPr>
          <w:u w:val="single"/>
        </w:rPr>
        <w:lastRenderedPageBreak/>
        <w:t xml:space="preserve">AUTONOMOUS </w:t>
      </w:r>
      <w:r>
        <w:rPr>
          <w:u w:val="single"/>
        </w:rPr>
        <w:t>HEINOUSLY INTENTIONALLY FORCED BRAIN CANCER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HEINOUSLY INTENTIONALLY FORCED BRAIN CANCER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9EE4EF8" w14:textId="1E7B61EE" w:rsidR="006C0412" w:rsidRPr="006B6D34" w:rsidRDefault="006C0412" w:rsidP="006C0412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ARTIFICIAL LACK OF INTELLIGENCE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LACK OF INTELLIGENCE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A3C569C" w14:textId="0CD744CE" w:rsidR="005657B0" w:rsidRPr="006B6D34" w:rsidRDefault="005657B0" w:rsidP="005657B0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BRAIN CELL DAMAGE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7D38B64" w14:textId="2E2E92AF" w:rsidR="005657B0" w:rsidRPr="006B6D34" w:rsidRDefault="005657B0" w:rsidP="005657B0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BRAIN CELL ERASURE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B4AE937" w14:textId="0BA18736" w:rsidR="004562E4" w:rsidRPr="006B6D34" w:rsidRDefault="004562E4" w:rsidP="004562E4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BRAIN CELL OVERWRITE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 ERASURE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8FE3CDA" w14:textId="61C490CD" w:rsidR="005657B0" w:rsidRPr="006B6D34" w:rsidRDefault="005657B0" w:rsidP="005657B0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EXCESSIVE BRAIN CELL DAMAGE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C7149C5" w14:textId="03B50634" w:rsidR="005657B0" w:rsidRDefault="005657B0" w:rsidP="005657B0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EXCESSIVE BRAIN CELL ERASURE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7CA13E5" w14:textId="05E82F59" w:rsidR="004562E4" w:rsidRPr="006B6D34" w:rsidRDefault="004562E4" w:rsidP="004562E4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BRAIN CELL SYSTEMATIC ERROR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52A1316" w14:textId="552D4E91" w:rsidR="004562E4" w:rsidRPr="006B6D34" w:rsidRDefault="004562E4" w:rsidP="004562E4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BRAIN CELL TARGETING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2A3C501" w14:textId="2550A1A1" w:rsidR="008C1932" w:rsidRPr="006B6D34" w:rsidRDefault="008C1932" w:rsidP="008C1932">
      <w:pPr>
        <w:ind w:left="360" w:hanging="360"/>
        <w:jc w:val="both"/>
      </w:pPr>
      <w:r w:rsidRPr="006B6D34">
        <w:rPr>
          <w:u w:val="single"/>
        </w:rPr>
        <w:lastRenderedPageBreak/>
        <w:t xml:space="preserve">AUTONOMOUS </w:t>
      </w:r>
      <w:r>
        <w:rPr>
          <w:u w:val="single"/>
        </w:rPr>
        <w:t>HATEFUL BRAIN CELL TARGETING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6450F87" w14:textId="5221D8C5" w:rsidR="008C1932" w:rsidRPr="006B6D34" w:rsidRDefault="008C1932" w:rsidP="008C1932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HATEFUL BRAIN CELL DAMAGE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DAMAGE TARGETING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4DEF2152" w14:textId="08164E3A" w:rsidR="004562E4" w:rsidRPr="006B6D34" w:rsidRDefault="004562E4" w:rsidP="004562E4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DENDRITE DESTRUCTION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4C8DA576" w14:textId="41848C80" w:rsidR="004562E4" w:rsidRPr="006B6D34" w:rsidRDefault="004562E4" w:rsidP="004562E4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AXIOM DESTRUCTION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AXIOM DESTRUCTION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4DE0DD74" w14:textId="1E0C86CF" w:rsidR="004562E4" w:rsidRPr="006B6D34" w:rsidRDefault="004562E4" w:rsidP="004562E4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DENDRITE TARGETING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469C8DAC" w14:textId="1431AEAA" w:rsidR="004562E4" w:rsidRPr="006B6D34" w:rsidRDefault="004562E4" w:rsidP="004562E4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AXIOM TARGETING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AXIOM TARGETING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>,</w:t>
      </w:r>
      <w:r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07D52440" w14:textId="23B1F99A" w:rsidR="008C1932" w:rsidRPr="006B6D34" w:rsidRDefault="008C1932" w:rsidP="008C1932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MUTE MODE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MUTE MODE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>,</w:t>
      </w:r>
      <w:r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3D8F623" w14:textId="5CC64546" w:rsidR="003F2E95" w:rsidRPr="006B6D34" w:rsidRDefault="003F2E95" w:rsidP="003F2E95">
      <w:pPr>
        <w:ind w:left="360" w:hanging="360"/>
        <w:jc w:val="both"/>
      </w:pPr>
      <w:r w:rsidRPr="006B6D34">
        <w:rPr>
          <w:u w:val="single"/>
        </w:rPr>
        <w:t>AUTONOMOUS</w:t>
      </w:r>
      <w:r>
        <w:rPr>
          <w:u w:val="single"/>
        </w:rPr>
        <w:t xml:space="preserve"> SEIZURE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>,</w:t>
      </w:r>
      <w:r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7EB7F5B" w14:textId="3D42B475" w:rsidR="003F2E95" w:rsidRPr="006B6D34" w:rsidRDefault="003F2E95" w:rsidP="003F2E95">
      <w:pPr>
        <w:ind w:left="360" w:hanging="360"/>
        <w:jc w:val="both"/>
      </w:pPr>
      <w:r w:rsidRPr="006B6D34">
        <w:rPr>
          <w:u w:val="single"/>
        </w:rPr>
        <w:t>AUTONOMOUS</w:t>
      </w:r>
      <w:r>
        <w:rPr>
          <w:u w:val="single"/>
        </w:rPr>
        <w:t xml:space="preserve"> BLACKOUT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>,</w:t>
      </w:r>
      <w:r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0CE50226" w14:textId="167278D5" w:rsidR="00332B13" w:rsidRPr="006B6D34" w:rsidDel="005159B3" w:rsidRDefault="00332B13" w:rsidP="00332B13">
      <w:pPr>
        <w:ind w:left="360" w:hanging="360"/>
        <w:jc w:val="both"/>
        <w:rPr>
          <w:del w:id="2" w:author="Patrick McElhiney" w:date="2022-10-29T09:24:00Z"/>
        </w:rPr>
      </w:pPr>
      <w:del w:id="3" w:author="Patrick McElhiney" w:date="2022-10-29T09:24:00Z">
        <w:r w:rsidRPr="006B6D34" w:rsidDel="005159B3">
          <w:rPr>
            <w:u w:val="single"/>
          </w:rPr>
          <w:delText>AUTONOMOUS</w:delText>
        </w:r>
        <w:r w:rsidDel="005159B3">
          <w:rPr>
            <w:u w:val="single"/>
          </w:rPr>
          <w:delText xml:space="preserve"> BRAIN FADE</w:delText>
        </w:r>
        <w:r w:rsidRPr="006B6D34" w:rsidDel="005159B3">
          <w:rPr>
            <w:u w:val="single"/>
          </w:rPr>
          <w:delText xml:space="preserve"> PREVENTION SECURITY SYSTEMS</w:delText>
        </w:r>
        <w:r w:rsidRPr="006B6D34" w:rsidDel="005159B3">
          <w:delText xml:space="preserve"> (</w:delText>
        </w:r>
        <w:r w:rsidRPr="006B6D34" w:rsidDel="005159B3">
          <w:rPr>
            <w:b/>
            <w:bCs/>
          </w:rPr>
          <w:delText>2022</w:delText>
        </w:r>
        <w:r w:rsidRPr="006B6D34" w:rsidDel="005159B3">
          <w:delText xml:space="preserve">) – </w:delText>
        </w:r>
        <w:r w:rsidRPr="006B6D34" w:rsidDel="005159B3">
          <w:rPr>
            <w:b/>
            <w:bCs/>
            <w:color w:val="7030A0"/>
          </w:rPr>
          <w:delText>ENSURES</w:delText>
        </w:r>
        <w:r w:rsidRPr="006B6D34" w:rsidDel="005159B3">
          <w:rPr>
            <w:b/>
            <w:bCs/>
          </w:rPr>
          <w:delText xml:space="preserve"> </w:delText>
        </w:r>
        <w:r w:rsidRPr="006B6D34" w:rsidDel="005159B3">
          <w:rPr>
            <w:b/>
            <w:bCs/>
            <w:color w:val="92D050"/>
          </w:rPr>
          <w:delText>THAT</w:delText>
        </w:r>
        <w:r w:rsidRPr="006B6D34" w:rsidDel="005159B3">
          <w:delText xml:space="preserve">                         </w:delText>
        </w:r>
        <w:r w:rsidDel="005159B3">
          <w:delText xml:space="preserve">        </w:delText>
        </w:r>
        <w:r w:rsidRPr="006B6D34" w:rsidDel="005159B3">
          <w:rPr>
            <w:b/>
            <w:bCs/>
            <w:color w:val="FF0000"/>
          </w:rPr>
          <w:delText xml:space="preserve">ANY </w:delText>
        </w:r>
        <w:r w:rsidDel="005159B3">
          <w:rPr>
            <w:b/>
            <w:bCs/>
            <w:color w:val="FF0000"/>
          </w:rPr>
          <w:delText>BRAIN FADE</w:delText>
        </w:r>
        <w:r w:rsidRPr="006B6D34" w:rsidDel="005159B3">
          <w:delText xml:space="preserve"> </w:delText>
        </w:r>
        <w:r w:rsidRPr="006B6D34" w:rsidDel="005159B3">
          <w:rPr>
            <w:b/>
            <w:bCs/>
            <w:color w:val="C00000"/>
          </w:rPr>
          <w:delText>NEVER</w:delText>
        </w:r>
        <w:r w:rsidRPr="006B6D34" w:rsidDel="005159B3">
          <w:rPr>
            <w:b/>
            <w:bCs/>
          </w:rPr>
          <w:delText xml:space="preserve"> </w:delText>
        </w:r>
        <w:r w:rsidRPr="00880C06" w:rsidDel="005159B3">
          <w:rPr>
            <w:b/>
            <w:bCs/>
            <w:color w:val="7030A0"/>
          </w:rPr>
          <w:delText>OCCURS</w:delText>
        </w:r>
        <w:r w:rsidRPr="006B6D34" w:rsidDel="005159B3">
          <w:delText>,</w:delText>
        </w:r>
        <w:r w:rsidDel="005159B3">
          <w:delText xml:space="preserve"> </w:delText>
        </w:r>
        <w:r w:rsidRPr="006B6D34" w:rsidDel="005159B3">
          <w:rPr>
            <w:b/>
            <w:bCs/>
            <w:color w:val="00B0F0"/>
          </w:rPr>
          <w:delText>IMPLICITLY-EXPLICITLY GLOBALLY VIRULENTLY DEFINED</w:delText>
        </w:r>
        <w:r w:rsidRPr="006B6D34" w:rsidDel="005159B3">
          <w:delText>.</w:delText>
        </w:r>
      </w:del>
    </w:p>
    <w:p w14:paraId="64C2464D" w14:textId="2E930DC7" w:rsidR="00332B13" w:rsidRPr="006B6D34" w:rsidRDefault="00332B13" w:rsidP="00332B13">
      <w:pPr>
        <w:ind w:left="360" w:hanging="360"/>
        <w:jc w:val="both"/>
      </w:pPr>
      <w:r w:rsidRPr="006B6D34">
        <w:rPr>
          <w:u w:val="single"/>
        </w:rPr>
        <w:t>AUTONOMOUS</w:t>
      </w:r>
      <w:r>
        <w:rPr>
          <w:u w:val="single"/>
        </w:rPr>
        <w:t xml:space="preserve"> BRAIN PHASE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>,</w:t>
      </w:r>
      <w:r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0F7BEDB2" w14:textId="23462719" w:rsidR="00332B13" w:rsidRPr="006B6D34" w:rsidRDefault="00332B13" w:rsidP="00332B13">
      <w:pPr>
        <w:ind w:left="360" w:hanging="360"/>
        <w:jc w:val="both"/>
      </w:pPr>
      <w:r w:rsidRPr="006B6D34">
        <w:rPr>
          <w:u w:val="single"/>
        </w:rPr>
        <w:t>AUTONOMOUS</w:t>
      </w:r>
      <w:r>
        <w:rPr>
          <w:u w:val="single"/>
        </w:rPr>
        <w:t xml:space="preserve"> BRAIN FAZE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>,</w:t>
      </w:r>
      <w:r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CE45A" w14:textId="77777777" w:rsidR="001B1081" w:rsidRDefault="001B1081" w:rsidP="005B7682">
      <w:pPr>
        <w:spacing w:after="0" w:line="240" w:lineRule="auto"/>
      </w:pPr>
      <w:r>
        <w:separator/>
      </w:r>
    </w:p>
  </w:endnote>
  <w:endnote w:type="continuationSeparator" w:id="0">
    <w:p w14:paraId="77C887B9" w14:textId="77777777" w:rsidR="001B1081" w:rsidRDefault="001B108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2F05A" w14:textId="77777777" w:rsidR="001B1081" w:rsidRDefault="001B1081" w:rsidP="005B7682">
      <w:pPr>
        <w:spacing w:after="0" w:line="240" w:lineRule="auto"/>
      </w:pPr>
      <w:r>
        <w:separator/>
      </w:r>
    </w:p>
  </w:footnote>
  <w:footnote w:type="continuationSeparator" w:id="0">
    <w:p w14:paraId="70C50770" w14:textId="77777777" w:rsidR="001B1081" w:rsidRDefault="001B108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081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2B13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580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B3"/>
    <w:rsid w:val="00516259"/>
    <w:rsid w:val="0052069D"/>
    <w:rsid w:val="00526667"/>
    <w:rsid w:val="00526782"/>
    <w:rsid w:val="0053045F"/>
    <w:rsid w:val="005335F4"/>
    <w:rsid w:val="00536A0D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2A9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12E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C5633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57A4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2022-10-18T19:58:00Z</cp:lastPrinted>
  <dcterms:created xsi:type="dcterms:W3CDTF">2022-10-29T13:24:00Z</dcterms:created>
  <dcterms:modified xsi:type="dcterms:W3CDTF">2022-10-29T13:24:00Z</dcterms:modified>
</cp:coreProperties>
</file>