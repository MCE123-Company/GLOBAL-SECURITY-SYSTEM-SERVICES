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FFDCE2D" w:rsidR="00AB4F04" w:rsidRDefault="008B254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DEATH</w:t>
      </w:r>
      <w:r w:rsidR="005656E9">
        <w:rPr>
          <w:bCs/>
          <w:sz w:val="52"/>
          <w:szCs w:val="44"/>
        </w:rPr>
        <w:t xml:space="preserve"> </w:t>
      </w:r>
      <w:r w:rsidR="00DD61EC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FFC369" w:rsidR="00074C5F" w:rsidRDefault="008B25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2:07:24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C29ABDD" w:rsidR="0060363B" w:rsidRDefault="008B254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DEATH</w:t>
      </w:r>
      <w:r w:rsidR="005656E9">
        <w:rPr>
          <w:b/>
          <w:sz w:val="24"/>
        </w:rPr>
        <w:t xml:space="preserve"> </w:t>
      </w:r>
      <w:r w:rsidR="00DD61EC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003962FC" w14:textId="3546904D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8B254A">
        <w:rPr>
          <w:u w:val="single"/>
        </w:rPr>
        <w:t>DEATH</w:t>
      </w:r>
      <w:r w:rsidR="005656E9">
        <w:rPr>
          <w:u w:val="single"/>
        </w:rPr>
        <w:t xml:space="preserve"> </w:t>
      </w:r>
      <w:r w:rsidR="00DD61EC">
        <w:rPr>
          <w:u w:val="single"/>
        </w:rPr>
        <w:t>ORDER</w:t>
      </w:r>
      <w:r w:rsidR="00DD61E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E23416">
        <w:rPr>
          <w:b/>
          <w:bCs/>
          <w:color w:val="92D050"/>
        </w:rPr>
        <w:t>THAT</w:t>
      </w:r>
      <w:r w:rsidR="005656E9">
        <w:t xml:space="preserve"> </w:t>
      </w:r>
      <w:r w:rsidR="008B254A">
        <w:t xml:space="preserve">                           </w:t>
      </w:r>
      <w:r w:rsidR="00E23416" w:rsidRPr="00E23416">
        <w:rPr>
          <w:b/>
          <w:bCs/>
          <w:color w:val="FF0000"/>
        </w:rPr>
        <w:t xml:space="preserve">ANY </w:t>
      </w:r>
      <w:r w:rsidR="008B254A">
        <w:rPr>
          <w:b/>
          <w:bCs/>
          <w:color w:val="FF0000"/>
        </w:rPr>
        <w:t>DEATH</w:t>
      </w:r>
      <w:r w:rsidR="005656E9">
        <w:rPr>
          <w:b/>
          <w:bCs/>
          <w:color w:val="FF0000"/>
        </w:rPr>
        <w:t xml:space="preserve"> </w:t>
      </w:r>
      <w:r w:rsidR="00DD61EC">
        <w:rPr>
          <w:b/>
          <w:bCs/>
          <w:color w:val="FF0000"/>
        </w:rPr>
        <w:t>ORDER</w:t>
      </w:r>
      <w:r w:rsidR="00DD61EC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8B254A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F2CB" w14:textId="77777777" w:rsidR="00E82FAF" w:rsidRDefault="00E82FAF" w:rsidP="005B7682">
      <w:pPr>
        <w:spacing w:after="0" w:line="240" w:lineRule="auto"/>
      </w:pPr>
      <w:r>
        <w:separator/>
      </w:r>
    </w:p>
  </w:endnote>
  <w:endnote w:type="continuationSeparator" w:id="0">
    <w:p w14:paraId="0967D8A1" w14:textId="77777777" w:rsidR="00E82FAF" w:rsidRDefault="00E82F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C551" w14:textId="77777777" w:rsidR="0083219F" w:rsidRDefault="00832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A14E" w14:textId="77777777" w:rsidR="0083219F" w:rsidRDefault="00832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C2C7" w14:textId="77777777" w:rsidR="00E82FAF" w:rsidRDefault="00E82FAF" w:rsidP="005B7682">
      <w:pPr>
        <w:spacing w:after="0" w:line="240" w:lineRule="auto"/>
      </w:pPr>
      <w:r>
        <w:separator/>
      </w:r>
    </w:p>
  </w:footnote>
  <w:footnote w:type="continuationSeparator" w:id="0">
    <w:p w14:paraId="17E2E15B" w14:textId="77777777" w:rsidR="00E82FAF" w:rsidRDefault="00E82F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86D7" w14:textId="77777777" w:rsidR="0083219F" w:rsidRDefault="00832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95E6D9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del w:id="0" w:author="Patrick McElhiney" w:date="2023-05-31T20:21:00Z">
                  <w:r w:rsidR="002C1477" w:rsidRPr="002C1477" w:rsidDel="0083219F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delText xml:space="preserve"> </w:delText>
                  </w:r>
                  <w:r w:rsidR="00840A5A" w:rsidDel="0083219F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delText>COMPANY</w:delText>
                  </w:r>
                </w:del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767507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del w:id="1" w:author="Patrick McElhiney" w:date="2023-05-31T20:22:00Z">
                  <w:r w:rsidR="00E8322A" w:rsidRPr="00E8322A" w:rsidDel="0083219F">
                    <w:rPr>
                      <w:b/>
                      <w:bCs/>
                      <w:color w:val="FFFFFF" w:themeColor="background1"/>
                      <w:sz w:val="14"/>
                      <w:szCs w:val="14"/>
                    </w:rPr>
                    <w:delText xml:space="preserve"> COMPANY</w:delText>
                  </w:r>
                </w:del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9969" w14:textId="77777777" w:rsidR="0083219F" w:rsidRDefault="0083219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8D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4D80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19F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54A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1EC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AF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2022-10-26T11:12:00Z</cp:lastPrinted>
  <dcterms:created xsi:type="dcterms:W3CDTF">2022-10-26T10:50:00Z</dcterms:created>
  <dcterms:modified xsi:type="dcterms:W3CDTF">2023-06-01T00:27:00Z</dcterms:modified>
</cp:coreProperties>
</file>