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76C39" w14:textId="77777777" w:rsidR="002A7577" w:rsidRPr="00835B17" w:rsidRDefault="002A7577" w:rsidP="002A75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1F8D24" w14:textId="77777777" w:rsidR="002A7577" w:rsidRPr="00B111EA" w:rsidRDefault="002A7577" w:rsidP="002A7577">
      <w:pPr>
        <w:jc w:val="center"/>
        <w:rPr>
          <w:b/>
          <w:sz w:val="52"/>
          <w:szCs w:val="44"/>
        </w:rPr>
      </w:pPr>
    </w:p>
    <w:p w14:paraId="5A766E06" w14:textId="77777777" w:rsidR="002A7577" w:rsidRPr="00E839FE" w:rsidRDefault="002A7577" w:rsidP="002A75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C67D51E" w14:textId="634B5622" w:rsidR="002A7577" w:rsidRPr="00835B17" w:rsidRDefault="002A7577" w:rsidP="002A75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TERRORISM PREVENTION SECURITY SYSTEMS</w:t>
      </w:r>
    </w:p>
    <w:p w14:paraId="066799D2" w14:textId="77777777" w:rsidR="002A7577" w:rsidRDefault="002A7577" w:rsidP="002A7577">
      <w:pPr>
        <w:jc w:val="center"/>
        <w:rPr>
          <w:bCs/>
          <w:sz w:val="44"/>
          <w:szCs w:val="44"/>
        </w:rPr>
      </w:pPr>
    </w:p>
    <w:p w14:paraId="4F84D06D" w14:textId="77777777" w:rsidR="002A7577" w:rsidRPr="00B111EA" w:rsidRDefault="002A7577" w:rsidP="002A7577">
      <w:pPr>
        <w:jc w:val="center"/>
        <w:rPr>
          <w:bCs/>
          <w:sz w:val="44"/>
          <w:szCs w:val="44"/>
        </w:rPr>
      </w:pPr>
    </w:p>
    <w:p w14:paraId="353CB5D9" w14:textId="77777777" w:rsidR="002A7577" w:rsidRPr="00B111EA" w:rsidRDefault="002A7577" w:rsidP="002A7577">
      <w:pPr>
        <w:rPr>
          <w:bCs/>
          <w:sz w:val="44"/>
          <w:szCs w:val="44"/>
        </w:rPr>
      </w:pPr>
    </w:p>
    <w:p w14:paraId="75190DE9" w14:textId="7616C7AD" w:rsidR="002A7577" w:rsidRDefault="00312427" w:rsidP="002A75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8/22/2023 12:06:34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0F1C486" w14:textId="0C1A0D90" w:rsidR="00375732" w:rsidRDefault="00375732" w:rsidP="00375732">
      <w:pPr>
        <w:ind w:left="360" w:hanging="360"/>
        <w:jc w:val="both"/>
      </w:pPr>
      <w:bookmarkStart w:id="0" w:name="_Hlk115517046"/>
      <w:r>
        <w:rPr>
          <w:u w:val="single"/>
        </w:rPr>
        <w:t>GENERALLY AUTONOMOUS TERRORISM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TERRORISM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TERRORISM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6CB0DFAB" w14:textId="77777777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>ANY TERRORISM PLOTTING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proofErr w:type="gramStart"/>
      <w:r w:rsidRPr="00763F5C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C71850D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5B0C58E9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2760051F" w14:textId="04D076FD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3B634D3D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="00A14582">
        <w:t xml:space="preserve">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32CA9DC1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 xml:space="preserve">ANY NON-OFFICIAL </w:t>
      </w:r>
      <w:r w:rsidR="00A14582">
        <w:rPr>
          <w:b/>
          <w:bCs/>
          <w:color w:val="FF0000"/>
        </w:rPr>
        <w:t xml:space="preserve">NUCLEAR </w:t>
      </w:r>
      <w:r w:rsidRPr="002C1598">
        <w:rPr>
          <w:b/>
          <w:bCs/>
          <w:color w:val="FF0000"/>
        </w:rPr>
        <w:t>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="00A14582">
        <w:t xml:space="preserve">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FB602AB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4F9BA323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3BE33078" w14:textId="33D4FBE7" w:rsidR="00485D98" w:rsidRPr="00793656" w:rsidRDefault="00C27C4F" w:rsidP="00485D98">
      <w:pPr>
        <w:ind w:left="360" w:hanging="360"/>
        <w:jc w:val="both"/>
      </w:pPr>
      <w:r>
        <w:rPr>
          <w:u w:val="single"/>
        </w:rPr>
        <w:t xml:space="preserve">GENERALLY </w:t>
      </w:r>
      <w:r w:rsidR="00485D98" w:rsidRPr="00A25CB5">
        <w:rPr>
          <w:u w:val="single"/>
        </w:rPr>
        <w:t xml:space="preserve">AUTONOMOUS </w:t>
      </w:r>
      <w:r w:rsidR="00485D98">
        <w:rPr>
          <w:u w:val="single"/>
        </w:rPr>
        <w:t xml:space="preserve">SOCIOLOGICAL </w:t>
      </w:r>
      <w:r w:rsidR="00485D98" w:rsidRPr="00A25CB5">
        <w:rPr>
          <w:u w:val="single"/>
        </w:rPr>
        <w:t xml:space="preserve">TERRORISM </w:t>
      </w:r>
      <w:r w:rsidR="00485D98">
        <w:rPr>
          <w:u w:val="single"/>
        </w:rPr>
        <w:t>PREVENTION</w:t>
      </w:r>
      <w:r w:rsidR="00485D98" w:rsidRPr="00A25CB5">
        <w:rPr>
          <w:u w:val="single"/>
        </w:rPr>
        <w:t xml:space="preserve"> SECURITY SYSTEMS</w:t>
      </w:r>
      <w:r w:rsidR="00485D98" w:rsidRPr="00793656">
        <w:t xml:space="preserve"> (</w:t>
      </w:r>
      <w:r w:rsidR="00485D98" w:rsidRPr="00793656">
        <w:rPr>
          <w:b/>
          <w:bCs/>
        </w:rPr>
        <w:t>2022</w:t>
      </w:r>
      <w:r w:rsidR="00485D98" w:rsidRPr="00793656">
        <w:t xml:space="preserve">) – </w:t>
      </w:r>
      <w:r w:rsidR="00485D98" w:rsidRPr="00984C61">
        <w:rPr>
          <w:b/>
          <w:bCs/>
          <w:color w:val="7030A0"/>
        </w:rPr>
        <w:t>ENSURES</w:t>
      </w:r>
      <w:r w:rsidR="00485D98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485D98" w:rsidRPr="007336CE">
        <w:rPr>
          <w:b/>
          <w:bCs/>
          <w:color w:val="FF0000"/>
        </w:rPr>
        <w:t xml:space="preserve">ANY </w:t>
      </w:r>
      <w:r w:rsidR="00485D98">
        <w:rPr>
          <w:b/>
          <w:bCs/>
          <w:color w:val="FF0000"/>
        </w:rPr>
        <w:t xml:space="preserve">SOCIOLOGICAL </w:t>
      </w:r>
      <w:r w:rsidR="00485D98" w:rsidRPr="007336CE">
        <w:rPr>
          <w:b/>
          <w:bCs/>
          <w:color w:val="FF0000"/>
        </w:rPr>
        <w:t>TERRORISM</w:t>
      </w:r>
      <w:r w:rsidR="00485D98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A5207CA" w14:textId="6436279C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PSYCHOLOGICAL </w:t>
      </w:r>
      <w:r w:rsidR="00636C55" w:rsidRPr="00A25CB5">
        <w:rPr>
          <w:u w:val="single"/>
        </w:rPr>
        <w:t xml:space="preserve">TERRORISM </w:t>
      </w:r>
      <w:r w:rsidR="00636C55">
        <w:rPr>
          <w:u w:val="single"/>
        </w:rPr>
        <w:t>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PSYCHOLOGICAL </w:t>
      </w:r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67215BA" w14:textId="70767F44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EMAIL </w:t>
      </w:r>
      <w:r w:rsidR="00636C55" w:rsidRPr="00A25CB5">
        <w:rPr>
          <w:u w:val="single"/>
        </w:rPr>
        <w:t>TERRORISM</w:t>
      </w:r>
      <w:r w:rsidR="00636C55">
        <w:rPr>
          <w:u w:val="single"/>
        </w:rPr>
        <w:t xml:space="preserve"> 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EMAIL </w:t>
      </w:r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045FCFD" w14:textId="3B0AEF25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FOOD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2807482F" w14:textId="67208E1A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POLITICAL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</w:t>
      </w:r>
      <w:r>
        <w:rPr>
          <w:b/>
          <w:bCs/>
        </w:rPr>
        <w:t>3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A68F77C" w14:textId="393B65D4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RELIGIOUS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</w:t>
      </w:r>
      <w:r>
        <w:rPr>
          <w:b/>
          <w:bCs/>
        </w:rPr>
        <w:t>3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7EB23AA" w14:textId="16986903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42C425DF" w14:textId="313A05B5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9EDB22D" w14:textId="005906E5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2ED96435" w14:textId="39998095" w:rsidR="003808AA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4E60278" w14:textId="7B105C44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6F99ECB" w14:textId="0996172F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14DAC7D" w14:textId="182B57A9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BDEE99C" w14:textId="2F56B116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1B4FA55" w14:textId="04EAFA87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lastRenderedPageBreak/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6F48809" w14:textId="79B1B8A8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E13B676" w14:textId="2659B721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54B83A3" w14:textId="6C04D754" w:rsidR="003808AA" w:rsidRPr="00EA428E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64311">
        <w:rPr>
          <w:b/>
          <w:bCs/>
          <w:color w:val="0070C0"/>
        </w:rPr>
        <w:t>SHALL</w:t>
      </w:r>
      <w:r w:rsidR="00064311">
        <w:t xml:space="preserve"> </w:t>
      </w:r>
      <w:r w:rsidR="00064311">
        <w:rPr>
          <w:rFonts w:ascii="Courier New" w:hAnsi="Courier New" w:cs="Courier New"/>
          <w:b/>
          <w:bCs/>
          <w:color w:val="FF0000"/>
          <w:rtl/>
        </w:rPr>
        <w:t>۞</w:t>
      </w:r>
      <w:r w:rsidR="00064311">
        <w:rPr>
          <w:b/>
          <w:bCs/>
          <w:color w:val="FF0000"/>
        </w:rPr>
        <w:t>NEVER BE ALLOWED</w:t>
      </w:r>
      <w:r w:rsidR="00064311">
        <w:rPr>
          <w:rFonts w:ascii="Courier New" w:hAnsi="Courier New" w:cs="Courier New"/>
          <w:b/>
          <w:bCs/>
          <w:color w:val="FF0000"/>
          <w:rtl/>
        </w:rPr>
        <w:t>۞</w:t>
      </w:r>
      <w:r w:rsidR="00064311">
        <w:rPr>
          <w:rFonts w:ascii="Courier New" w:hAnsi="Courier New" w:cs="Courier New"/>
          <w:b/>
          <w:bCs/>
          <w:color w:val="FF0000"/>
        </w:rPr>
        <w:t xml:space="preserve"> </w:t>
      </w:r>
      <w:r w:rsidR="00064311" w:rsidRPr="00A239A9">
        <w:rPr>
          <w:b/>
          <w:bCs/>
          <w:color w:val="00B0F0"/>
        </w:rPr>
        <w:t>AND</w:t>
      </w:r>
      <w:r w:rsidR="00064311">
        <w:t xml:space="preserve"> </w:t>
      </w:r>
      <w:r w:rsidR="00064311" w:rsidRPr="00763F5C">
        <w:rPr>
          <w:b/>
          <w:bCs/>
          <w:color w:val="00B0F0"/>
        </w:rPr>
        <w:t>NEITHER</w:t>
      </w:r>
      <w:r w:rsidR="00064311">
        <w:t xml:space="preserve"> </w:t>
      </w:r>
      <w:r w:rsidR="00064311" w:rsidRPr="007336CE">
        <w:rPr>
          <w:b/>
          <w:bCs/>
          <w:color w:val="7030A0"/>
        </w:rPr>
        <w:t>OCCURS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B0F0"/>
        </w:rPr>
        <w:t>NOR</w:t>
      </w:r>
      <w:r w:rsidR="00064311" w:rsidRPr="00763F5C">
        <w:rPr>
          <w:b/>
          <w:bCs/>
        </w:rPr>
        <w:t xml:space="preserve"> </w:t>
      </w:r>
      <w:r w:rsidR="00064311" w:rsidRPr="004642F2">
        <w:rPr>
          <w:b/>
          <w:bCs/>
          <w:color w:val="7030A0"/>
        </w:rPr>
        <w:t>EXISTS</w:t>
      </w:r>
      <w:r w:rsidR="00064311" w:rsidRPr="00763F5C">
        <w:rPr>
          <w:b/>
          <w:bCs/>
          <w:color w:val="00B0F0"/>
        </w:rPr>
        <w:t xml:space="preserve"> NOR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70C0"/>
        </w:rPr>
        <w:t>IS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B050"/>
        </w:rPr>
        <w:t>EVER</w:t>
      </w:r>
      <w:r w:rsidR="00064311" w:rsidRPr="00763F5C">
        <w:rPr>
          <w:b/>
          <w:bCs/>
        </w:rPr>
        <w:t xml:space="preserve"> </w:t>
      </w:r>
      <w:r w:rsidR="00064311" w:rsidRPr="006A5D27">
        <w:rPr>
          <w:b/>
          <w:bCs/>
          <w:color w:val="7030A0"/>
        </w:rPr>
        <w:t>THOUGHT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064311" w:rsidRPr="002C1598">
        <w:rPr>
          <w:b/>
          <w:bCs/>
          <w:color w:val="0070C0"/>
        </w:rPr>
        <w:t>OF</w:t>
      </w:r>
      <w:r w:rsidR="00064311"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</w:t>
      </w:r>
      <w:r w:rsidR="000D4073">
        <w:t xml:space="preserve">  </w:t>
      </w:r>
      <w:proofErr w:type="gramEnd"/>
      <w:r w:rsidR="000D4073">
        <w:t xml:space="preserve">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05FBF3" w14:textId="49DF11E9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99F7D4F" w14:textId="0F8B0F70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697060F" w14:textId="16F59EA3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AD0366E" w14:textId="18529C96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lastRenderedPageBreak/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0C4F0A7" w14:textId="19ED11A6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E511693" w14:textId="24A1AB46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07DBF26D" w14:textId="78B51AF1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PERSONAL CARE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CARE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BEFFE2A" w14:textId="5CB04C09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0F65E6F" w14:textId="3A921BBB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AFTER SHAVE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 SHAVE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 xml:space="preserve">SHALL        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691A59C" w14:textId="32500C53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 xml:space="preserve">SHALL    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lastRenderedPageBreak/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C8B30FA" w14:textId="7AF698FE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TOOTHPASTE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TOOTHPASTE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 xml:space="preserve">SHALL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02E2E8D3" w14:textId="6A3BB923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SHAVING CREAM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60A9FD2" w14:textId="07809A80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SHOE POLISH CONTAINER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POLISH CONTAINER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0A22BD5" w14:textId="6B86018A" w:rsidR="003808AA" w:rsidRPr="00EA428E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 xml:space="preserve">SHALL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878747B" w14:textId="2A67CD9E" w:rsidR="003808AA" w:rsidRPr="00EA428E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0194DF3" w14:textId="154DAB8E" w:rsidR="003808AA" w:rsidRPr="00EA428E" w:rsidRDefault="003808AA" w:rsidP="003808AA">
      <w:pPr>
        <w:ind w:left="108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 xml:space="preserve">SHALL       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45D0571E" w14:textId="470E7874" w:rsidR="003808AA" w:rsidRPr="009872CD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4AAECB1" w14:textId="6E602A22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TIN CAN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 CAN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B4B7DFE" w14:textId="71566011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ORGANIZED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A2D44BA" w14:textId="202EB98F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>AUTONOMOUS ORGANIZ</w:t>
      </w:r>
      <w:r>
        <w:rPr>
          <w:u w:val="single"/>
        </w:rPr>
        <w:t>ATIONAL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</w:t>
      </w:r>
      <w:r>
        <w:rPr>
          <w:b/>
          <w:bCs/>
          <w:color w:val="FF0000"/>
        </w:rPr>
        <w:t>ATIONAL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5B26A09" w14:textId="0F3921BD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MIND CONTROL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89ACCA3" w14:textId="4C6CFAF0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45A95C4F" w14:textId="2236F6D7" w:rsidR="003808AA" w:rsidRDefault="003808AA" w:rsidP="003808AA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BBCBE24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1ED423A5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A2AB772" w14:textId="50D02232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78C6FE3B" w:rsidR="005A3664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5A3664"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="005A3664"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0290AF9" w14:textId="7B779A73" w:rsidR="00C27C4F" w:rsidRDefault="00C27C4F" w:rsidP="00C27C4F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TERRORISM </w:t>
      </w:r>
      <w:r>
        <w:rPr>
          <w:u w:val="single"/>
        </w:rPr>
        <w:t>ATTACK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TERRORISM </w:t>
      </w:r>
      <w:r>
        <w:rPr>
          <w:b/>
          <w:bCs/>
          <w:color w:val="FF0000"/>
        </w:rPr>
        <w:t>ATTACK</w:t>
      </w:r>
      <w:r>
        <w:t xml:space="preserve"> </w:t>
      </w:r>
      <w:r w:rsidRPr="00C27C4F">
        <w:rPr>
          <w:b/>
          <w:bCs/>
          <w:color w:val="0070C0"/>
        </w:rPr>
        <w:t>IS</w:t>
      </w:r>
      <w:r>
        <w:t xml:space="preserve"> </w:t>
      </w:r>
      <w:r w:rsidRPr="002C1598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PLANNED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B0F0"/>
        </w:rPr>
        <w:t>NOR</w:t>
      </w:r>
      <w:r w:rsidRPr="002C1598">
        <w:rPr>
          <w:b/>
          <w:bCs/>
        </w:rP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721035B" w14:textId="2747F39A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3EA2B0B" w14:textId="072754A1" w:rsidR="0015243D" w:rsidRPr="00793656" w:rsidRDefault="00C27C4F" w:rsidP="0015243D">
      <w:pPr>
        <w:ind w:left="360" w:hanging="360"/>
        <w:jc w:val="both"/>
      </w:pPr>
      <w:r>
        <w:rPr>
          <w:u w:val="single"/>
        </w:rPr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 xml:space="preserve">TERRORISM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TERRORISM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BAA7DF4" w14:textId="35C22D2E" w:rsidR="0015243D" w:rsidRPr="00793656" w:rsidRDefault="00C27C4F" w:rsidP="0015243D">
      <w:pPr>
        <w:ind w:left="720" w:hanging="360"/>
        <w:jc w:val="both"/>
      </w:pPr>
      <w:r>
        <w:rPr>
          <w:u w:val="single"/>
        </w:rPr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>TERRORISM</w:t>
      </w:r>
      <w:r w:rsidR="0015243D">
        <w:rPr>
          <w:u w:val="single"/>
        </w:rPr>
        <w:t xml:space="preserve"> VEST</w:t>
      </w:r>
      <w:r w:rsidR="0015243D" w:rsidRPr="00A25CB5">
        <w:rPr>
          <w:u w:val="single"/>
        </w:rPr>
        <w:t xml:space="preserve">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</w:t>
      </w:r>
      <w:r w:rsidR="0015243D">
        <w:rPr>
          <w:b/>
          <w:bCs/>
          <w:color w:val="FF0000"/>
        </w:rPr>
        <w:t>M VEST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E854CC7" w14:textId="292F6BC4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SPONSORS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5D5459">
        <w:rPr>
          <w:b/>
          <w:bCs/>
          <w:color w:val="00B0F0"/>
        </w:rPr>
        <w:t>AND</w:t>
      </w:r>
      <w:r w:rsidR="00F62222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8E79A60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1DFB43D0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9405432" w14:textId="148B0DC4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618CC6E" w14:textId="140C2203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PASSENGER/PILOT ERROR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PASSENGER/PILOT ERROR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="00F62222">
        <w:t xml:space="preserve">        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0030C2D9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4E87B0" w14:textId="7C1A91EA" w:rsidR="00312427" w:rsidRDefault="00312427" w:rsidP="00312427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FLYING CAR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CAR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CAR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MANNED 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LAND VEHICLE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BOAT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      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CANOE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I.E.D.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5ADC533" w14:textId="57397D14" w:rsidR="00865A5B" w:rsidRPr="00BC030E" w:rsidRDefault="00C27C4F" w:rsidP="00865A5B">
      <w:pPr>
        <w:ind w:left="36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>AUTONOMOUS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="00865A5B" w:rsidRPr="00763F5C">
        <w:rPr>
          <w:b/>
          <w:bCs/>
          <w:color w:val="0070C0"/>
        </w:rPr>
        <w:t>THAT</w:t>
      </w:r>
      <w:r w:rsidR="00865A5B" w:rsidRPr="00BC030E">
        <w:t xml:space="preserve"> </w:t>
      </w:r>
      <w:r>
        <w:t xml:space="preserve">              </w:t>
      </w:r>
      <w:r w:rsidR="00865A5B" w:rsidRPr="00984C61">
        <w:rPr>
          <w:b/>
          <w:bCs/>
          <w:color w:val="FF0000"/>
        </w:rPr>
        <w:t>ANY BOMB</w:t>
      </w:r>
      <w:r w:rsidR="00865A5B"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="00865A5B"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proofErr w:type="gramStart"/>
      <w:r w:rsidR="00865A5B"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63B98D37" w14:textId="1CF54DCC" w:rsidR="00077D95" w:rsidRPr="00BC030E" w:rsidRDefault="00C27C4F" w:rsidP="007336CE">
      <w:pPr>
        <w:ind w:left="72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>AUTONOMOUS CAR 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077D95"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9E69BC" w:rsidRPr="007336CE">
        <w:rPr>
          <w:b/>
          <w:bCs/>
          <w:color w:val="C00000"/>
        </w:rPr>
        <w:t>NEVER</w:t>
      </w:r>
      <w:r w:rsidR="00077D95"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F62222">
        <w:t xml:space="preserve">                    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F62222">
        <w:t xml:space="preserve">    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     </w:t>
      </w:r>
      <w:r w:rsidR="00F62222" w:rsidRPr="007336CE">
        <w:rPr>
          <w:b/>
          <w:bCs/>
          <w:color w:val="FF0000"/>
        </w:rPr>
        <w:lastRenderedPageBreak/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F62222">
        <w:t xml:space="preserve">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F62222">
        <w:t xml:space="preserve">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F62222">
        <w:t xml:space="preserve">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F62222">
        <w:t xml:space="preserve">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C00000"/>
        </w:rPr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</w:t>
      </w:r>
      <w:r w:rsidR="00F62222">
        <w:t xml:space="preserve">                     </w:t>
      </w:r>
      <w:r w:rsidR="00865A5B">
        <w:t xml:space="preserve">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C00000"/>
        </w:rPr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</w:t>
      </w:r>
      <w:r w:rsidR="00F62222">
        <w:t xml:space="preserve">                     </w:t>
      </w:r>
      <w:r w:rsidR="00865A5B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57CDFD25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BLEACH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BLEACH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5D5459">
        <w:t xml:space="preserve">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5D5459">
        <w:t xml:space="preserve">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5D5459">
        <w:t xml:space="preserve">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</w:t>
      </w:r>
      <w:r w:rsidR="005D5459">
        <w:t xml:space="preserve"> 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</w:t>
      </w:r>
      <w:r w:rsidR="005D5459">
        <w:t xml:space="preserve">    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</w:t>
      </w:r>
      <w:r w:rsidR="005D5459">
        <w:t xml:space="preserve">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0F9A79CC" w14:textId="0CD9EF0D" w:rsidR="00465FB5" w:rsidRPr="00BC030E" w:rsidRDefault="00C27C4F" w:rsidP="00465FB5">
      <w:pPr>
        <w:ind w:left="720" w:hanging="360"/>
        <w:jc w:val="both"/>
      </w:pPr>
      <w:r>
        <w:rPr>
          <w:u w:val="single"/>
        </w:rPr>
        <w:t xml:space="preserve">GENERALLY </w:t>
      </w:r>
      <w:r w:rsidR="00465FB5" w:rsidRPr="00BC030E">
        <w:rPr>
          <w:u w:val="single"/>
        </w:rPr>
        <w:t xml:space="preserve">AUTONOMOUS </w:t>
      </w:r>
      <w:bookmarkStart w:id="1" w:name="_Hlk117923962"/>
      <w:r w:rsidR="00465FB5">
        <w:rPr>
          <w:u w:val="single"/>
        </w:rPr>
        <w:t>IMPROVISED EXPLOSIVE DEVICE (IED)</w:t>
      </w:r>
      <w:bookmarkEnd w:id="1"/>
      <w:r w:rsidR="00465FB5" w:rsidRPr="00BC030E">
        <w:rPr>
          <w:u w:val="single"/>
        </w:rPr>
        <w:t xml:space="preserve"> PREVENTION SECURITY SYSTEMS</w:t>
      </w:r>
      <w:r w:rsidR="00465FB5" w:rsidRPr="00BC030E">
        <w:t xml:space="preserve"> (</w:t>
      </w:r>
      <w:r w:rsidR="00465FB5" w:rsidRPr="00BC030E">
        <w:rPr>
          <w:b/>
          <w:bCs/>
        </w:rPr>
        <w:t>2022</w:t>
      </w:r>
      <w:r w:rsidR="00465FB5" w:rsidRPr="00BC030E">
        <w:t xml:space="preserve">) – </w:t>
      </w:r>
      <w:r w:rsidR="00465FB5" w:rsidRPr="00984C61">
        <w:rPr>
          <w:b/>
          <w:bCs/>
          <w:color w:val="7030A0"/>
        </w:rPr>
        <w:t>ENSURES</w:t>
      </w:r>
      <w:r w:rsidR="00465FB5" w:rsidRPr="00984C61">
        <w:rPr>
          <w:b/>
          <w:bCs/>
        </w:rPr>
        <w:t xml:space="preserve"> </w:t>
      </w:r>
      <w:r w:rsidR="00465FB5" w:rsidRPr="00763F5C">
        <w:rPr>
          <w:b/>
          <w:bCs/>
          <w:color w:val="0070C0"/>
        </w:rPr>
        <w:t>THAT</w:t>
      </w:r>
      <w:r w:rsidR="00465FB5">
        <w:t xml:space="preserve"> </w:t>
      </w:r>
      <w:r w:rsidR="00465FB5" w:rsidRPr="00984C61">
        <w:rPr>
          <w:b/>
          <w:bCs/>
          <w:color w:val="FF0000"/>
        </w:rPr>
        <w:t xml:space="preserve">ANY </w:t>
      </w:r>
      <w:r w:rsidR="00465FB5" w:rsidRPr="00465FB5">
        <w:rPr>
          <w:b/>
          <w:bCs/>
          <w:color w:val="FF0000"/>
        </w:rPr>
        <w:t>IMPROVISED EXPLOSIVE DEVICE (IED)</w:t>
      </w:r>
      <w:r w:rsidR="00465FB5" w:rsidRPr="00BC030E">
        <w:t xml:space="preserve"> </w:t>
      </w:r>
      <w:r w:rsidR="005D5459">
        <w:rPr>
          <w:b/>
          <w:bCs/>
          <w:color w:val="0070C0"/>
        </w:rPr>
        <w:t xml:space="preserve">SHALL                                  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5D5459">
        <w:rPr>
          <w:b/>
          <w:bCs/>
          <w:color w:val="00B0F0"/>
        </w:rPr>
        <w:t>AND</w:t>
      </w:r>
      <w:r w:rsidR="005D5459" w:rsidRPr="005D5459">
        <w:rPr>
          <w:b/>
          <w:bCs/>
        </w:rPr>
        <w:t xml:space="preserve"> </w:t>
      </w:r>
      <w:r w:rsidR="005D5459">
        <w:rPr>
          <w:b/>
          <w:bCs/>
          <w:color w:val="C00000"/>
        </w:rPr>
        <w:t>N</w:t>
      </w:r>
      <w:r w:rsidR="005D5459" w:rsidRPr="00984C61">
        <w:rPr>
          <w:b/>
          <w:bCs/>
          <w:color w:val="C00000"/>
        </w:rPr>
        <w:t>EVER</w:t>
      </w:r>
      <w:r w:rsidR="005D5459" w:rsidRPr="00BC030E">
        <w:t xml:space="preserve"> </w:t>
      </w:r>
      <w:r w:rsidR="00465FB5" w:rsidRPr="00984C61">
        <w:rPr>
          <w:b/>
          <w:bCs/>
          <w:color w:val="7030A0"/>
        </w:rPr>
        <w:t>EXISTS</w:t>
      </w:r>
      <w:r w:rsidR="00465FB5">
        <w:t>,</w:t>
      </w:r>
      <w:r w:rsidR="005D5459">
        <w:t xml:space="preserve">                                                                            </w:t>
      </w:r>
      <w:r w:rsidR="00465FB5">
        <w:t xml:space="preserve">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lastRenderedPageBreak/>
        <w:t>CREATED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ASSEMBLED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TRANSPORTED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ACTIVATED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ARMED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EXPLODES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DETONATES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 w:rsidRPr="00B85C75">
        <w:t>.</w:t>
      </w:r>
    </w:p>
    <w:p w14:paraId="07B68A32" w14:textId="57907B7E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SUICIDE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SUICIDE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</w:t>
      </w:r>
      <w:r w:rsidR="003808AA">
        <w:t xml:space="preserve">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3808AA">
        <w:t xml:space="preserve">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3808AA">
        <w:t xml:space="preserve">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3808AA">
        <w:t xml:space="preserve">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 </w:t>
      </w:r>
      <w:r w:rsidR="003808AA">
        <w:t xml:space="preserve">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</w:t>
      </w:r>
      <w:r w:rsidR="003808AA">
        <w:t xml:space="preserve">            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</w:t>
      </w:r>
      <w:r w:rsidR="003808AA">
        <w:t xml:space="preserve">        </w:t>
      </w:r>
      <w:r w:rsidR="00865A5B">
        <w:t xml:space="preserve">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1952BB18" w14:textId="4ABC8EDA" w:rsidR="00865A5B" w:rsidRPr="00BC030E" w:rsidRDefault="00C27C4F" w:rsidP="007336CE">
      <w:pPr>
        <w:ind w:left="108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BOMB </w:t>
      </w:r>
      <w:r w:rsidR="00865A5B">
        <w:rPr>
          <w:u w:val="single"/>
        </w:rPr>
        <w:t xml:space="preserve">VEST </w:t>
      </w:r>
      <w:r w:rsidR="00865A5B" w:rsidRPr="00BC030E">
        <w:rPr>
          <w:u w:val="single"/>
        </w:rPr>
        <w:t>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>ANY BOM</w:t>
      </w:r>
      <w:r w:rsidR="00865A5B">
        <w:rPr>
          <w:b/>
          <w:bCs/>
          <w:color w:val="FF0000"/>
        </w:rPr>
        <w:t>B VEST</w:t>
      </w:r>
      <w:r w:rsidR="00865A5B" w:rsidRPr="00BC030E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>,</w:t>
      </w:r>
      <w:r>
        <w:t xml:space="preserve">          </w:t>
      </w:r>
      <w:r w:rsidR="00865A5B">
        <w:t xml:space="preserve"> </w:t>
      </w:r>
      <w:r>
        <w:t xml:space="preserve">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 w:rsidR="003808AA">
        <w:t xml:space="preserve">              </w:t>
      </w:r>
      <w:r w:rsidR="00865A5B" w:rsidRPr="00B85C75">
        <w:rPr>
          <w:b/>
          <w:bCs/>
          <w:color w:val="00B0F0"/>
        </w:rPr>
        <w:lastRenderedPageBreak/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</w:t>
      </w:r>
      <w:r w:rsidR="003808AA">
        <w:t xml:space="preserve">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 </w:t>
      </w:r>
      <w:r w:rsidR="003808AA">
        <w:t xml:space="preserve">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513EA0C6" w:rsidR="00763F5C" w:rsidRPr="00984C61" w:rsidDel="00400678" w:rsidRDefault="00C27C4F" w:rsidP="00763F5C">
      <w:pPr>
        <w:ind w:left="360" w:hanging="360"/>
        <w:jc w:val="both"/>
        <w:rPr>
          <w:del w:id="2" w:author="Patrick McElhiney" w:date="2023-09-16T12:00:00Z"/>
          <w:u w:val="single"/>
        </w:rPr>
      </w:pPr>
      <w:del w:id="3" w:author="Patrick McElhiney" w:date="2023-09-16T12:00:00Z">
        <w:r w:rsidDel="00400678">
          <w:rPr>
            <w:u w:val="single"/>
          </w:rPr>
          <w:delText xml:space="preserve">GENERALLY </w:delText>
        </w:r>
        <w:r w:rsidR="00763F5C" w:rsidRPr="00984C61" w:rsidDel="00400678">
          <w:rPr>
            <w:u w:val="single"/>
          </w:rPr>
          <w:delText>AUTONOMOUS T</w:delText>
        </w:r>
        <w:r w:rsidR="00763F5C" w:rsidDel="00400678">
          <w:rPr>
            <w:u w:val="single"/>
          </w:rPr>
          <w:delText>REASON</w:delText>
        </w:r>
        <w:r w:rsidR="00763F5C" w:rsidRPr="00984C61" w:rsidDel="00400678">
          <w:rPr>
            <w:u w:val="single"/>
          </w:rPr>
          <w:delText xml:space="preserve"> MODE PREVENTION PROTECTIVE SECURITY SYSTEM</w:delText>
        </w:r>
        <w:r w:rsidR="00763F5C" w:rsidRPr="00984C61" w:rsidDel="00400678">
          <w:delText xml:space="preserve"> (</w:delText>
        </w:r>
        <w:r w:rsidR="00763F5C" w:rsidRPr="00984C61" w:rsidDel="00400678">
          <w:rPr>
            <w:b/>
            <w:bCs/>
          </w:rPr>
          <w:delText>2022</w:delText>
        </w:r>
        <w:r w:rsidR="00763F5C" w:rsidRPr="00984C61" w:rsidDel="00400678">
          <w:delText xml:space="preserve">) – </w:delText>
        </w:r>
        <w:r w:rsidR="00763F5C" w:rsidRPr="00984C61" w:rsidDel="00400678">
          <w:rPr>
            <w:b/>
            <w:bCs/>
            <w:color w:val="7030A0"/>
          </w:rPr>
          <w:delText>ENSURES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0070C0"/>
          </w:rPr>
          <w:delText>THAT</w:delText>
        </w:r>
        <w:r w:rsidR="00763F5C" w:rsidDel="00400678">
          <w:delText xml:space="preserve"> </w:delText>
        </w:r>
        <w:r w:rsidR="00763F5C" w:rsidRPr="00984C61" w:rsidDel="00400678">
          <w:rPr>
            <w:b/>
            <w:bCs/>
            <w:color w:val="FF0000"/>
          </w:rPr>
          <w:delText>ANY T</w:delText>
        </w:r>
        <w:r w:rsidR="00763F5C" w:rsidDel="00400678">
          <w:rPr>
            <w:b/>
            <w:bCs/>
            <w:color w:val="FF0000"/>
          </w:rPr>
          <w:delText>REASON</w:delText>
        </w:r>
        <w:r w:rsidR="00763F5C" w:rsidRPr="00984C61" w:rsidDel="00400678">
          <w:rPr>
            <w:b/>
            <w:bCs/>
            <w:color w:val="FF0000"/>
          </w:rPr>
          <w:delText xml:space="preserve"> MODE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ACTIVATED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                                                   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rPr>
            <w:b/>
            <w:bCs/>
            <w:color w:val="00B0F0"/>
          </w:rPr>
          <w:delText xml:space="preserve"> 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984C61" w:rsidDel="00400678">
          <w:rPr>
            <w:b/>
            <w:bCs/>
            <w:color w:val="FF0000"/>
          </w:rPr>
          <w:delText>ACTIVE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ENABLED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rPr>
            <w:b/>
            <w:bCs/>
            <w:color w:val="00B0F0"/>
          </w:rPr>
          <w:delText xml:space="preserve"> 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00B050"/>
          </w:rPr>
          <w:delText>ENABLED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ARMED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rPr>
            <w:b/>
            <w:bCs/>
            <w:color w:val="00B0F0"/>
          </w:rPr>
          <w:delText xml:space="preserve"> 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00B050"/>
          </w:rPr>
          <w:delText>ARMED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FF0000"/>
          </w:rPr>
          <w:delText>IN USE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rPr>
            <w:b/>
            <w:bCs/>
            <w:color w:val="00B0F0"/>
          </w:rPr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USED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 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ENGAGED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984C61" w:rsidDel="00400678">
          <w:rPr>
            <w:b/>
            <w:bCs/>
            <w:color w:val="00B050"/>
          </w:rPr>
          <w:delText>ENGAGED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984C61" w:rsidDel="00400678">
          <w:rPr>
            <w:b/>
            <w:bCs/>
            <w:color w:val="FF0000"/>
          </w:rPr>
          <w:delText>TURNED ON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VALIDATED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984C61" w:rsidDel="00400678">
          <w:rPr>
            <w:b/>
            <w:bCs/>
            <w:color w:val="FF0000"/>
          </w:rPr>
          <w:delText>VALID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INSTALLED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WRITTEN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ITEMIZED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DOCUMENTED</w:delText>
        </w:r>
        <w:r w:rsidR="00763F5C" w:rsidRPr="00984C61" w:rsidDel="00400678">
          <w:delText xml:space="preserve">, </w:delText>
        </w:r>
        <w:r w:rsidR="00763F5C" w:rsidDel="00400678">
          <w:delText xml:space="preserve">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STORED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SAVED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IS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rPr>
            <w:b/>
            <w:bCs/>
          </w:rPr>
          <w:delText xml:space="preserve"> </w:delText>
        </w:r>
        <w:r w:rsidR="00763F5C" w:rsidRPr="002C1598" w:rsidDel="00400678">
          <w:rPr>
            <w:b/>
            <w:bCs/>
            <w:color w:val="7030A0"/>
          </w:rPr>
          <w:delText>EDITED</w:delText>
        </w:r>
        <w:r w:rsidR="00763F5C" w:rsidRPr="00984C61" w:rsidDel="00400678">
          <w:delText xml:space="preserve">, </w:delText>
        </w:r>
        <w:r w:rsidR="00763F5C" w:rsidDel="00400678">
          <w:delText xml:space="preserve">                  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Del="00400678">
          <w:delText xml:space="preserve"> </w:delText>
        </w:r>
        <w:r w:rsidR="00763F5C" w:rsidRPr="00984C61" w:rsidDel="00400678">
          <w:rPr>
            <w:b/>
            <w:bCs/>
            <w:color w:val="FF0000"/>
          </w:rPr>
          <w:delText>ANYTHING ELSE, LITERALLY</w:delText>
        </w:r>
        <w:r w:rsidR="00763F5C" w:rsidDel="00400678">
          <w:delText>,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Del="00400678">
          <w:delText xml:space="preserve">, </w:delText>
        </w:r>
        <w:r w:rsidR="00763F5C" w:rsidRPr="00984C61" w:rsidDel="00400678">
          <w:rPr>
            <w:b/>
            <w:bCs/>
            <w:color w:val="00B0F0"/>
          </w:rPr>
          <w:delText>AND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FF0000"/>
          </w:rPr>
          <w:delText>ANY TRACKED OPTION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SHALL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C00000"/>
          </w:rPr>
          <w:delText>NEVER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BE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7030A0"/>
          </w:rPr>
          <w:delText>DISABLED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0070C0"/>
          </w:rPr>
          <w:delText>ON</w:delText>
        </w:r>
        <w:r w:rsidR="00763F5C" w:rsidRPr="00984C61" w:rsidDel="00400678">
          <w:delText xml:space="preserve"> </w:delText>
        </w:r>
        <w:r w:rsidR="00763F5C" w:rsidRPr="00984C61" w:rsidDel="00400678">
          <w:rPr>
            <w:b/>
            <w:bCs/>
            <w:color w:val="FF0000"/>
          </w:rPr>
          <w:delText xml:space="preserve">ANY </w:delText>
        </w:r>
        <w:r w:rsidR="00763F5C" w:rsidDel="00400678">
          <w:rPr>
            <w:b/>
            <w:bCs/>
            <w:color w:val="FF0000"/>
          </w:rPr>
          <w:delText xml:space="preserve">TREASON </w:delText>
        </w:r>
        <w:r w:rsidR="00763F5C" w:rsidRPr="00984C61" w:rsidDel="00400678">
          <w:rPr>
            <w:b/>
            <w:bCs/>
            <w:color w:val="FF0000"/>
          </w:rPr>
          <w:delText>MODE</w:delText>
        </w:r>
        <w:r w:rsidR="00763F5C" w:rsidRPr="00984C61" w:rsidDel="00400678">
          <w:delText xml:space="preserve">, </w:delText>
        </w:r>
        <w:r w:rsidR="00763F5C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63F5C" w:rsidRPr="00984C61" w:rsidDel="00400678">
          <w:delText>.</w:delText>
        </w:r>
      </w:del>
    </w:p>
    <w:p w14:paraId="64813654" w14:textId="02F8AC6A" w:rsidR="00605AB9" w:rsidRPr="006C5F95" w:rsidRDefault="00C27C4F" w:rsidP="005A3664">
      <w:pPr>
        <w:ind w:left="360" w:hanging="360"/>
        <w:jc w:val="both"/>
      </w:pPr>
      <w:del w:id="4" w:author="Patrick McElhiney" w:date="2023-09-16T12:00:00Z">
        <w:r w:rsidDel="00400678">
          <w:rPr>
            <w:u w:val="single"/>
          </w:rPr>
          <w:delText xml:space="preserve">GENERALLY </w:delText>
        </w:r>
        <w:r w:rsidR="007336CE" w:rsidRPr="00984C61" w:rsidDel="00400678">
          <w:rPr>
            <w:u w:val="single"/>
          </w:rPr>
          <w:delText>AUTONOMOUS T</w:delText>
        </w:r>
        <w:r w:rsidR="007336CE" w:rsidDel="00400678">
          <w:rPr>
            <w:u w:val="single"/>
          </w:rPr>
          <w:delText>ERRORISM</w:delText>
        </w:r>
        <w:r w:rsidR="007336CE" w:rsidRPr="00984C61" w:rsidDel="00400678">
          <w:rPr>
            <w:u w:val="single"/>
          </w:rPr>
          <w:delText xml:space="preserve"> MODE PREVENTION PROTECTIVE SECURITY SYSTEM</w:delText>
        </w:r>
        <w:r w:rsidR="007336CE" w:rsidRPr="00984C61" w:rsidDel="00400678">
          <w:delText xml:space="preserve"> (</w:delText>
        </w:r>
        <w:r w:rsidR="007336CE" w:rsidRPr="00984C61" w:rsidDel="00400678">
          <w:rPr>
            <w:b/>
            <w:bCs/>
          </w:rPr>
          <w:delText>2022</w:delText>
        </w:r>
        <w:r w:rsidR="007336CE" w:rsidRPr="00984C61" w:rsidDel="00400678">
          <w:delText xml:space="preserve">) – </w:delText>
        </w:r>
        <w:r w:rsidR="007336CE" w:rsidRPr="00984C61" w:rsidDel="00400678">
          <w:rPr>
            <w:b/>
            <w:bCs/>
            <w:color w:val="7030A0"/>
          </w:rPr>
          <w:delText>ENSURES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0070C0"/>
          </w:rPr>
          <w:delText>THAT</w:delText>
        </w:r>
        <w:r w:rsidR="007336CE" w:rsidDel="00400678">
          <w:delText xml:space="preserve"> </w:delText>
        </w:r>
        <w:r w:rsidR="007336CE" w:rsidRPr="00984C61" w:rsidDel="00400678">
          <w:rPr>
            <w:b/>
            <w:bCs/>
            <w:color w:val="FF0000"/>
          </w:rPr>
          <w:delText>ANY T</w:delText>
        </w:r>
        <w:r w:rsidR="007336CE" w:rsidDel="00400678">
          <w:rPr>
            <w:b/>
            <w:bCs/>
            <w:color w:val="FF0000"/>
          </w:rPr>
          <w:delText>ERRORISM</w:delText>
        </w:r>
        <w:r w:rsidR="007336CE" w:rsidRPr="00984C61" w:rsidDel="00400678">
          <w:rPr>
            <w:b/>
            <w:bCs/>
            <w:color w:val="FF0000"/>
          </w:rPr>
          <w:delText xml:space="preserve"> MODE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ACTIVATED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                                                   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rPr>
            <w:b/>
            <w:bCs/>
            <w:color w:val="00B0F0"/>
          </w:rPr>
          <w:delText xml:space="preserve"> 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984C61" w:rsidDel="00400678">
          <w:rPr>
            <w:b/>
            <w:bCs/>
            <w:color w:val="FF0000"/>
          </w:rPr>
          <w:delText>ACTIVE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ENABLED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rPr>
            <w:b/>
            <w:bCs/>
            <w:color w:val="00B0F0"/>
          </w:rPr>
          <w:delText xml:space="preserve"> 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00B050"/>
          </w:rPr>
          <w:delText>ENABLED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ARMED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rPr>
            <w:b/>
            <w:bCs/>
            <w:color w:val="00B0F0"/>
          </w:rPr>
          <w:delText xml:space="preserve"> 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00B050"/>
          </w:rPr>
          <w:delText>ARMED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FF0000"/>
          </w:rPr>
          <w:delText>IN USE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rPr>
            <w:b/>
            <w:bCs/>
            <w:color w:val="00B0F0"/>
          </w:rPr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USED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 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ENGAGED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984C61" w:rsidDel="00400678">
          <w:rPr>
            <w:b/>
            <w:bCs/>
            <w:color w:val="00B050"/>
          </w:rPr>
          <w:delText>ENGAGED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984C61" w:rsidDel="00400678">
          <w:rPr>
            <w:b/>
            <w:bCs/>
            <w:color w:val="FF0000"/>
          </w:rPr>
          <w:delText>TURNED ON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VALIDATED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984C61" w:rsidDel="00400678">
          <w:rPr>
            <w:b/>
            <w:bCs/>
            <w:color w:val="FF0000"/>
          </w:rPr>
          <w:delText>VALID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INSTALLED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WRITTEN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ITEMIZED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DOCUMENTED</w:delText>
        </w:r>
        <w:r w:rsidR="007336CE" w:rsidRPr="00984C61" w:rsidDel="00400678">
          <w:delText xml:space="preserve">, </w:delText>
        </w:r>
        <w:r w:rsidR="007336CE" w:rsidDel="00400678">
          <w:delText xml:space="preserve">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STORED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SAVED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IS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rPr>
            <w:b/>
            <w:bCs/>
          </w:rPr>
          <w:delText xml:space="preserve"> </w:delText>
        </w:r>
        <w:r w:rsidR="007336CE" w:rsidRPr="00763F5C" w:rsidDel="00400678">
          <w:rPr>
            <w:b/>
            <w:bCs/>
            <w:color w:val="7030A0"/>
          </w:rPr>
          <w:delText>EDITED</w:delText>
        </w:r>
        <w:r w:rsidR="007336CE" w:rsidRPr="00984C61" w:rsidDel="00400678">
          <w:delText xml:space="preserve">, </w:delText>
        </w:r>
        <w:r w:rsidR="007336CE" w:rsidDel="00400678">
          <w:delText xml:space="preserve">                  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Del="00400678">
          <w:delText xml:space="preserve"> </w:delText>
        </w:r>
        <w:r w:rsidR="007336CE" w:rsidRPr="00984C61" w:rsidDel="00400678">
          <w:rPr>
            <w:b/>
            <w:bCs/>
            <w:color w:val="FF0000"/>
          </w:rPr>
          <w:delText>ANYTHING ELSE, LITERALLY</w:delText>
        </w:r>
        <w:r w:rsidR="007336CE" w:rsidDel="00400678">
          <w:delText>,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Del="00400678">
          <w:delText xml:space="preserve">, </w:delText>
        </w:r>
        <w:r w:rsidR="007336CE" w:rsidRPr="00984C61" w:rsidDel="00400678">
          <w:rPr>
            <w:b/>
            <w:bCs/>
            <w:color w:val="00B0F0"/>
          </w:rPr>
          <w:delText>AND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FF0000"/>
          </w:rPr>
          <w:delText>ANY TRACKED OPTION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SHALL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C00000"/>
          </w:rPr>
          <w:delText>NEVER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BE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7030A0"/>
          </w:rPr>
          <w:delText>DISABLED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0070C0"/>
          </w:rPr>
          <w:delText>ON</w:delText>
        </w:r>
        <w:r w:rsidR="007336CE" w:rsidRPr="00984C61" w:rsidDel="00400678">
          <w:delText xml:space="preserve"> </w:delText>
        </w:r>
        <w:r w:rsidR="007336CE" w:rsidRPr="00984C61" w:rsidDel="00400678">
          <w:rPr>
            <w:b/>
            <w:bCs/>
            <w:color w:val="FF0000"/>
          </w:rPr>
          <w:delText xml:space="preserve">ANY </w:delText>
        </w:r>
        <w:r w:rsidR="007336CE" w:rsidDel="00400678">
          <w:rPr>
            <w:b/>
            <w:bCs/>
            <w:color w:val="FF0000"/>
          </w:rPr>
          <w:delText xml:space="preserve">TERRORISM </w:delText>
        </w:r>
        <w:r w:rsidR="007336CE" w:rsidRPr="00984C61" w:rsidDel="00400678">
          <w:rPr>
            <w:b/>
            <w:bCs/>
            <w:color w:val="FF0000"/>
          </w:rPr>
          <w:delText>MODE</w:delText>
        </w:r>
        <w:r w:rsidR="007336CE" w:rsidRPr="00984C61" w:rsidDel="00400678">
          <w:delText xml:space="preserve">, </w:delText>
        </w:r>
        <w:r w:rsidR="007336CE" w:rsidRPr="00984C61" w:rsidDel="00400678">
          <w:rPr>
            <w:b/>
            <w:bCs/>
            <w:color w:val="00B0F0"/>
          </w:rPr>
          <w:delText>IMPLICITLY-EXPLICITLY GLOBALLY VIRULENTLY DEFINED</w:delText>
        </w:r>
        <w:r w:rsidR="007336CE" w:rsidRPr="00984C61" w:rsidDel="00400678">
          <w:delText>.</w:delText>
        </w:r>
      </w:del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7809" w14:textId="77777777" w:rsidR="00190F91" w:rsidRDefault="00190F91" w:rsidP="005B7682">
      <w:pPr>
        <w:spacing w:after="0" w:line="240" w:lineRule="auto"/>
      </w:pPr>
      <w:r>
        <w:separator/>
      </w:r>
    </w:p>
  </w:endnote>
  <w:endnote w:type="continuationSeparator" w:id="0">
    <w:p w14:paraId="6CC0DEF7" w14:textId="77777777" w:rsidR="00190F91" w:rsidRDefault="00190F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29F4B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A7577">
              <w:rPr>
                <w:b/>
                <w:bCs/>
                <w:u w:val="single"/>
              </w:rPr>
              <w:t>GLOBAL UNITED DEFENSE</w:t>
            </w:r>
            <w:r w:rsidR="002A7577">
              <w:rPr>
                <w:rFonts w:cstheme="minorHAnsi"/>
                <w:b/>
                <w:bCs/>
                <w:vertAlign w:val="superscript"/>
              </w:rPr>
              <w:t>®</w:t>
            </w:r>
            <w:r w:rsidR="002A7577" w:rsidRPr="002A7577">
              <w:rPr>
                <w:rFonts w:cstheme="minorHAnsi"/>
                <w:b/>
                <w:bCs/>
              </w:rPr>
              <w:t>,</w:t>
            </w:r>
            <w:r w:rsidR="002A7577">
              <w:rPr>
                <w:rFonts w:cstheme="minorHAnsi"/>
                <w:b/>
                <w:bCs/>
              </w:rPr>
              <w:t xml:space="preserve"> </w:t>
            </w:r>
            <w:r w:rsidR="002A7577" w:rsidRPr="002A7577">
              <w:rPr>
                <w:rFonts w:cstheme="minorHAnsi"/>
                <w:b/>
                <w:bCs/>
              </w:rPr>
              <w:t>INC.</w:t>
            </w:r>
            <w:r w:rsidR="002A7577">
              <w:t xml:space="preserve"> </w:t>
            </w:r>
            <w:r w:rsidR="00AF35FD">
              <w:t>2020</w:t>
            </w:r>
            <w:r w:rsidR="000B42C6">
              <w:t>-202</w:t>
            </w:r>
            <w:r w:rsidR="001524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2CC9" w14:textId="77777777" w:rsidR="00190F91" w:rsidRDefault="00190F91" w:rsidP="005B7682">
      <w:pPr>
        <w:spacing w:after="0" w:line="240" w:lineRule="auto"/>
      </w:pPr>
      <w:r>
        <w:separator/>
      </w:r>
    </w:p>
  </w:footnote>
  <w:footnote w:type="continuationSeparator" w:id="0">
    <w:p w14:paraId="4C94A9E7" w14:textId="77777777" w:rsidR="00190F91" w:rsidRDefault="00190F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297F0CE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9D5E15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D068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7216DC" w:rsidR="0078387A" w:rsidRPr="005B7682" w:rsidRDefault="0078387A" w:rsidP="009D068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F6C081" w:rsidR="0078387A" w:rsidRPr="00756B5A" w:rsidRDefault="0078387A" w:rsidP="009D068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D068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D0680" w:rsidRPr="00756B5A">
      <w:rPr>
        <w:i/>
        <w:color w:val="000000" w:themeColor="text1"/>
        <w:sz w:val="18"/>
      </w:rPr>
      <w:t>of</w:t>
    </w:r>
    <w:r w:rsidR="009D068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 xml:space="preserve">  </w:t>
    </w:r>
    <w:proofErr w:type="gramEnd"/>
    <w:r w:rsidR="009D068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0B5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311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073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372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43D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F91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3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577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27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732"/>
    <w:rsid w:val="00375D8B"/>
    <w:rsid w:val="0037631C"/>
    <w:rsid w:val="00377E9C"/>
    <w:rsid w:val="003808AA"/>
    <w:rsid w:val="00382090"/>
    <w:rsid w:val="00382DD2"/>
    <w:rsid w:val="00384500"/>
    <w:rsid w:val="003852F5"/>
    <w:rsid w:val="00387BCE"/>
    <w:rsid w:val="00391B42"/>
    <w:rsid w:val="003925E4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0EEC"/>
    <w:rsid w:val="003C32E0"/>
    <w:rsid w:val="003C4B63"/>
    <w:rsid w:val="003C5A01"/>
    <w:rsid w:val="003D01F1"/>
    <w:rsid w:val="003D440E"/>
    <w:rsid w:val="003D45AF"/>
    <w:rsid w:val="003D47D0"/>
    <w:rsid w:val="003D513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678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C85"/>
    <w:rsid w:val="00453105"/>
    <w:rsid w:val="0045312A"/>
    <w:rsid w:val="00453A5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459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1A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998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680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582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5E86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0715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6D"/>
    <w:rsid w:val="00BB3386"/>
    <w:rsid w:val="00BB6924"/>
    <w:rsid w:val="00BB7C2E"/>
    <w:rsid w:val="00BC030E"/>
    <w:rsid w:val="00BC32CC"/>
    <w:rsid w:val="00BC4F76"/>
    <w:rsid w:val="00BC5533"/>
    <w:rsid w:val="00BC577B"/>
    <w:rsid w:val="00BD039E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4F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4F16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E6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2FF7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07B79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222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1AD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7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75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5335</Words>
  <Characters>30412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2023-09-16T16:01:00Z</dcterms:created>
  <dcterms:modified xsi:type="dcterms:W3CDTF">2023-09-16T16:01:00Z</dcterms:modified>
</cp:coreProperties>
</file>