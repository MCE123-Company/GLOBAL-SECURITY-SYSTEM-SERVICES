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4AF69E" w14:textId="4D1C71A0" w:rsidR="005F437D" w:rsidRDefault="000834E4" w:rsidP="005F437D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DEPRI</w:t>
      </w:r>
      <w:r>
        <w:rPr>
          <w:bCs/>
          <w:sz w:val="52"/>
          <w:szCs w:val="44"/>
        </w:rPr>
        <w:t>C</w:t>
      </w:r>
      <w:r>
        <w:rPr>
          <w:bCs/>
          <w:sz w:val="52"/>
          <w:szCs w:val="44"/>
        </w:rPr>
        <w:t xml:space="preserve">ATION </w:t>
      </w:r>
      <w:r>
        <w:rPr>
          <w:bCs/>
          <w:sz w:val="52"/>
          <w:szCs w:val="44"/>
        </w:rPr>
        <w:t xml:space="preserve">WAR </w:t>
      </w:r>
      <w:r w:rsidR="005F437D">
        <w:rPr>
          <w:bCs/>
          <w:sz w:val="52"/>
          <w:szCs w:val="44"/>
        </w:rPr>
        <w:t>PREVENTION</w:t>
      </w:r>
    </w:p>
    <w:p w14:paraId="36CF0476" w14:textId="194FFA8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650D72" w:rsidR="009B00FA" w:rsidRDefault="000834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3:55:43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73675E2" w:rsidR="007B1CA1" w:rsidRPr="00C0532F" w:rsidRDefault="000834E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DEPRI</w:t>
      </w:r>
      <w:r>
        <w:rPr>
          <w:b/>
          <w:sz w:val="24"/>
        </w:rPr>
        <w:t>C</w:t>
      </w:r>
      <w:r>
        <w:rPr>
          <w:b/>
          <w:sz w:val="24"/>
        </w:rPr>
        <w:t xml:space="preserve">ATION </w:t>
      </w:r>
      <w:ins w:id="0" w:author="Patrick McElhiney" w:date="2022-10-10T15:56:00Z">
        <w:r>
          <w:rPr>
            <w:b/>
            <w:sz w:val="24"/>
          </w:rPr>
          <w:t xml:space="preserve">WAR </w:t>
        </w:r>
      </w:ins>
      <w:r w:rsidR="007B1CA1">
        <w:rPr>
          <w:b/>
          <w:sz w:val="24"/>
        </w:rPr>
        <w:t>PREVENTION SECURITY SYSTEMS</w:t>
      </w:r>
    </w:p>
    <w:p w14:paraId="6A17FC09" w14:textId="6A5E25E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834E4">
        <w:rPr>
          <w:u w:val="single"/>
        </w:rPr>
        <w:t>DEPRI</w:t>
      </w:r>
      <w:r w:rsidR="000834E4">
        <w:rPr>
          <w:u w:val="single"/>
        </w:rPr>
        <w:t>C</w:t>
      </w:r>
      <w:r w:rsidR="000834E4">
        <w:rPr>
          <w:u w:val="single"/>
        </w:rPr>
        <w:t>ATION</w:t>
      </w:r>
      <w:r w:rsidR="000834E4" w:rsidRPr="004063B3">
        <w:rPr>
          <w:u w:val="single"/>
        </w:rPr>
        <w:t xml:space="preserve"> </w:t>
      </w:r>
      <w:ins w:id="1" w:author="Patrick McElhiney" w:date="2022-10-10T15:56:00Z">
        <w:r w:rsidR="000834E4">
          <w:rPr>
            <w:u w:val="single"/>
          </w:rPr>
          <w:t xml:space="preserve">WAR </w:t>
        </w:r>
      </w:ins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5F437D">
        <w:t xml:space="preserve">              </w:t>
      </w:r>
      <w:r w:rsidR="008113EE" w:rsidRPr="008113EE">
        <w:rPr>
          <w:b/>
          <w:bCs/>
          <w:color w:val="FF0000"/>
        </w:rPr>
        <w:t xml:space="preserve">ANY </w:t>
      </w:r>
      <w:r w:rsidR="000834E4">
        <w:rPr>
          <w:b/>
          <w:bCs/>
          <w:color w:val="FF0000"/>
        </w:rPr>
        <w:t>DEPRI</w:t>
      </w:r>
      <w:r w:rsidR="000834E4">
        <w:rPr>
          <w:b/>
          <w:bCs/>
          <w:color w:val="FF0000"/>
        </w:rPr>
        <w:t>C</w:t>
      </w:r>
      <w:r w:rsidR="000834E4">
        <w:rPr>
          <w:b/>
          <w:bCs/>
          <w:color w:val="FF0000"/>
        </w:rPr>
        <w:t>ATION</w:t>
      </w:r>
      <w:ins w:id="2" w:author="Patrick McElhiney" w:date="2022-10-10T15:56:00Z">
        <w:r w:rsidR="000834E4" w:rsidRPr="000834E4">
          <w:rPr>
            <w:b/>
            <w:bCs/>
            <w:color w:val="FF0000"/>
          </w:rPr>
          <w:t xml:space="preserve"> WAR</w:t>
        </w:r>
      </w:ins>
      <w:r w:rsidR="000834E4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5F437D">
        <w:t>,</w:t>
      </w:r>
      <w:r w:rsidR="005F437D">
        <w:t xml:space="preserve">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C5B07" w14:textId="77777777" w:rsidR="00BD09DF" w:rsidRDefault="00BD09DF" w:rsidP="005B7682">
      <w:pPr>
        <w:spacing w:after="0" w:line="240" w:lineRule="auto"/>
      </w:pPr>
      <w:r>
        <w:separator/>
      </w:r>
    </w:p>
  </w:endnote>
  <w:endnote w:type="continuationSeparator" w:id="0">
    <w:p w14:paraId="76A075B0" w14:textId="77777777" w:rsidR="00BD09DF" w:rsidRDefault="00BD09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7B35D" w14:textId="77777777" w:rsidR="00BD09DF" w:rsidRDefault="00BD09DF" w:rsidP="005B7682">
      <w:pPr>
        <w:spacing w:after="0" w:line="240" w:lineRule="auto"/>
      </w:pPr>
      <w:r>
        <w:separator/>
      </w:r>
    </w:p>
  </w:footnote>
  <w:footnote w:type="continuationSeparator" w:id="0">
    <w:p w14:paraId="7431BE40" w14:textId="77777777" w:rsidR="00BD09DF" w:rsidRDefault="00BD09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4E4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37D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9D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2022-10-10T19:56:00Z</dcterms:created>
  <dcterms:modified xsi:type="dcterms:W3CDTF">2022-10-10T19:56:00Z</dcterms:modified>
</cp:coreProperties>
</file>