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2CFCAA17" w14:textId="44BD113F" w:rsidR="00982678" w:rsidRDefault="00982678" w:rsidP="00B111EA">
      <w:pPr>
        <w:jc w:val="center"/>
        <w:rPr>
          <w:bCs/>
          <w:sz w:val="52"/>
          <w:szCs w:val="44"/>
        </w:rPr>
      </w:pPr>
      <w:r>
        <w:rPr>
          <w:bCs/>
          <w:sz w:val="52"/>
          <w:szCs w:val="44"/>
        </w:rPr>
        <w:t>NUCLEAR WAR</w:t>
      </w:r>
      <w:r w:rsidR="00962B22">
        <w:rPr>
          <w:bCs/>
          <w:sz w:val="52"/>
          <w:szCs w:val="44"/>
        </w:rPr>
        <w:t xml:space="preserve"> </w:t>
      </w:r>
      <w:r>
        <w:rPr>
          <w:bCs/>
          <w:sz w:val="52"/>
          <w:szCs w:val="44"/>
        </w:rPr>
        <w:t>PREVENTION</w:t>
      </w:r>
    </w:p>
    <w:p w14:paraId="36CF0476" w14:textId="42AAC963"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8A1D75C" w:rsidR="00074C5F" w:rsidRDefault="00E40CF3" w:rsidP="00B111EA">
      <w:pPr>
        <w:jc w:val="center"/>
        <w:rPr>
          <w:bCs/>
          <w:sz w:val="28"/>
          <w:szCs w:val="28"/>
        </w:rPr>
      </w:pPr>
      <w:r>
        <w:rPr>
          <w:bCs/>
          <w:sz w:val="28"/>
          <w:szCs w:val="28"/>
        </w:rPr>
        <w:t>9/25/2022 4:15:42 PM</w:t>
      </w:r>
    </w:p>
    <w:p w14:paraId="4408AEEC" w14:textId="39372F2A" w:rsidR="009B00FA" w:rsidRDefault="009B00FA" w:rsidP="00B111EA">
      <w:pPr>
        <w:jc w:val="center"/>
        <w:rPr>
          <w:bCs/>
          <w:sz w:val="28"/>
          <w:szCs w:val="28"/>
        </w:rPr>
      </w:pPr>
    </w:p>
    <w:p w14:paraId="6514F229" w14:textId="77777777" w:rsidR="00962B22" w:rsidRDefault="00962B22">
      <w:pPr>
        <w:rPr>
          <w:b/>
          <w:sz w:val="24"/>
        </w:rPr>
      </w:pPr>
      <w:r>
        <w:rPr>
          <w:b/>
          <w:sz w:val="24"/>
        </w:rPr>
        <w:br w:type="page"/>
      </w:r>
    </w:p>
    <w:p w14:paraId="4CF71D3A" w14:textId="78335A1D" w:rsidR="00C40CA1" w:rsidRPr="00B5276A" w:rsidRDefault="00C40CA1" w:rsidP="00991D4F">
      <w:pPr>
        <w:ind w:left="360" w:hanging="360"/>
        <w:jc w:val="both"/>
        <w:rPr>
          <w:b/>
          <w:sz w:val="24"/>
        </w:rPr>
      </w:pPr>
      <w:commentRangeStart w:id="0"/>
      <w:r>
        <w:rPr>
          <w:b/>
          <w:sz w:val="24"/>
        </w:rPr>
        <w:lastRenderedPageBreak/>
        <w:t>NUCLEAR WAR PREVENTION</w:t>
      </w:r>
      <w:r w:rsidRPr="00B5276A">
        <w:rPr>
          <w:b/>
          <w:sz w:val="24"/>
        </w:rPr>
        <w:t xml:space="preserve"> SECURITY SYSTEMS</w:t>
      </w:r>
      <w:commentRangeEnd w:id="0"/>
      <w:r w:rsidR="00BB330A">
        <w:rPr>
          <w:rStyle w:val="CommentReference"/>
        </w:rPr>
        <w:commentReference w:id="0"/>
      </w:r>
    </w:p>
    <w:p w14:paraId="0B1EF930" w14:textId="6E4BF025" w:rsidR="00B02B85" w:rsidRDefault="00F26A15" w:rsidP="00367D9D">
      <w:pPr>
        <w:ind w:left="360" w:hanging="360"/>
        <w:jc w:val="both"/>
        <w:rPr>
          <w:bCs/>
          <w:u w:val="single"/>
        </w:rPr>
      </w:pPr>
      <w:r>
        <w:rPr>
          <w:u w:val="single"/>
        </w:rPr>
        <w:t xml:space="preserve">GENERALLY </w:t>
      </w:r>
      <w:r w:rsidR="00B02B85" w:rsidRPr="006067AB">
        <w:rPr>
          <w:u w:val="single"/>
        </w:rPr>
        <w:t xml:space="preserve">AUTONOMOUS </w:t>
      </w:r>
      <w:r w:rsidR="00B02B85">
        <w:rPr>
          <w:u w:val="single"/>
        </w:rPr>
        <w:t>NUCLEAR WAR SIMULATION</w:t>
      </w:r>
      <w:r w:rsidR="00B02B85" w:rsidRPr="006067AB">
        <w:rPr>
          <w:u w:val="single"/>
        </w:rPr>
        <w:t xml:space="preserve"> </w:t>
      </w:r>
      <w:r w:rsidR="00B02B85">
        <w:rPr>
          <w:u w:val="single"/>
        </w:rPr>
        <w:t xml:space="preserve">PREVENTION </w:t>
      </w:r>
      <w:r w:rsidR="00B02B85" w:rsidRPr="006067AB">
        <w:rPr>
          <w:u w:val="single"/>
        </w:rPr>
        <w:t>SECURITY SYSTEMS</w:t>
      </w:r>
      <w:r w:rsidR="00B02B85" w:rsidRPr="006D5E89">
        <w:t xml:space="preserve"> (</w:t>
      </w:r>
      <w:r w:rsidR="00B02B85" w:rsidRPr="006067AB">
        <w:rPr>
          <w:b/>
          <w:bCs/>
        </w:rPr>
        <w:t>2022</w:t>
      </w:r>
      <w:r w:rsidR="00B02B85" w:rsidRPr="006D5E89">
        <w:t xml:space="preserve">) – </w:t>
      </w:r>
      <w:r>
        <w:t>always verifies</w:t>
      </w:r>
      <w:r w:rsidRPr="006D5E89">
        <w:t xml:space="preserve"> </w:t>
      </w:r>
      <w:r w:rsidR="00B02B85" w:rsidRPr="006D5E89">
        <w:t xml:space="preserve">that </w:t>
      </w:r>
      <w:r w:rsidR="00B02B85">
        <w:t>audio/visual computer simulations</w:t>
      </w:r>
      <w:r w:rsidR="00B02B85" w:rsidRPr="006D5E89">
        <w:t xml:space="preserve"> are </w:t>
      </w:r>
      <w:r w:rsidR="00962B22">
        <w:t>never</w:t>
      </w:r>
      <w:r w:rsidR="00962B22" w:rsidRPr="006D5E89">
        <w:t xml:space="preserve"> </w:t>
      </w:r>
      <w:r w:rsidR="00B02B85" w:rsidRPr="006D5E89">
        <w:t xml:space="preserve">used to </w:t>
      </w:r>
      <w:r w:rsidR="00B02B85">
        <w:t xml:space="preserve">simulate </w:t>
      </w:r>
      <w:del w:id="1" w:author="Patrick McElhiney" w:date="2022-09-29T22:39:00Z">
        <w:r w:rsidDel="00472430">
          <w:delText xml:space="preserve">to others </w:delText>
        </w:r>
        <w:r w:rsidR="00B02B85" w:rsidDel="00472430">
          <w:delText>or investigate</w:delText>
        </w:r>
        <w:r w:rsidDel="00472430">
          <w:delText xml:space="preserve"> others</w:delText>
        </w:r>
        <w:r w:rsidR="00B02B85" w:rsidDel="00472430">
          <w:delText xml:space="preserve"> or interrogate others about</w:delText>
        </w:r>
        <w:r w:rsidR="00B02B85" w:rsidRPr="006D5E89" w:rsidDel="00472430">
          <w:delText xml:space="preserve"> </w:delText>
        </w:r>
      </w:del>
      <w:r w:rsidR="00B02B85">
        <w:t>nuclear war</w:t>
      </w:r>
      <w:ins w:id="2" w:author="Patrick McElhiney" w:date="2022-09-29T22:39:00Z">
        <w:r w:rsidR="00472430">
          <w:t xml:space="preserve"> or nuclear terrorism</w:t>
        </w:r>
      </w:ins>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del w:id="3" w:author="Patrick McElhiney" w:date="2022-09-29T22:39:00Z">
        <w:r w:rsidR="001C7493" w:rsidDel="00472430">
          <w:rPr>
            <w:b/>
            <w:bCs/>
          </w:rPr>
          <w:delText>,</w:delText>
        </w:r>
        <w:r w:rsidDel="00472430">
          <w:rPr>
            <w:b/>
            <w:bCs/>
          </w:rPr>
          <w:delText xml:space="preserve">   </w:delText>
        </w:r>
        <w:r w:rsidR="001C7493" w:rsidDel="00472430">
          <w:rPr>
            <w:b/>
            <w:bCs/>
          </w:rPr>
          <w:delText xml:space="preserve"> </w:delText>
        </w:r>
      </w:del>
      <w:ins w:id="4" w:author="Patrick McElhiney" w:date="2022-09-29T22:39:00Z">
        <w:r w:rsidR="00472430">
          <w:rPr>
            <w:b/>
            <w:bCs/>
          </w:rPr>
          <w:t>,</w:t>
        </w:r>
        <w:r w:rsidR="00472430">
          <w:rPr>
            <w:b/>
            <w:bCs/>
          </w:rPr>
          <w:t xml:space="preserve"> </w:t>
        </w:r>
      </w:ins>
      <w:r w:rsidR="001C7493" w:rsidRPr="00C75FAD">
        <w:rPr>
          <w:b/>
          <w:bCs/>
          <w:color w:val="00B0F0"/>
        </w:rPr>
        <w:t>IMPLICITLY DEFINED</w:t>
      </w:r>
      <w:r w:rsidR="001C7493">
        <w:rPr>
          <w:b/>
          <w:bCs/>
        </w:rPr>
        <w:t>,</w:t>
      </w:r>
      <w:ins w:id="5" w:author="Patrick McElhiney" w:date="2022-09-29T22:39:00Z">
        <w:r w:rsidR="00472430">
          <w:rPr>
            <w:b/>
            <w:bCs/>
          </w:rPr>
          <w:t xml:space="preserve">   </w:t>
        </w:r>
      </w:ins>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del w:id="6" w:author="Patrick McElhiney" w:date="2022-09-29T22:39:00Z">
        <w:r w:rsidR="001C7493" w:rsidDel="00472430">
          <w:rPr>
            <w:b/>
            <w:bCs/>
          </w:rPr>
          <w:delText>,</w:delText>
        </w:r>
        <w:r w:rsidDel="00472430">
          <w:rPr>
            <w:b/>
            <w:bCs/>
          </w:rPr>
          <w:delText xml:space="preserve">   </w:delText>
        </w:r>
        <w:r w:rsidR="001C7493" w:rsidDel="00472430">
          <w:rPr>
            <w:b/>
            <w:bCs/>
          </w:rPr>
          <w:delText xml:space="preserve"> </w:delText>
        </w:r>
      </w:del>
      <w:ins w:id="7" w:author="Patrick McElhiney" w:date="2022-09-29T22:39:00Z">
        <w:r w:rsidR="00472430">
          <w:rPr>
            <w:b/>
            <w:bCs/>
          </w:rPr>
          <w:t>,</w:t>
        </w:r>
        <w:r w:rsidR="00472430">
          <w:rPr>
            <w:b/>
            <w:bCs/>
          </w:rPr>
          <w:t xml:space="preserve"> </w:t>
        </w:r>
      </w:ins>
      <w:r w:rsidR="001C7493" w:rsidRPr="00C75FAD">
        <w:rPr>
          <w:b/>
          <w:bCs/>
          <w:color w:val="00B0F0"/>
        </w:rPr>
        <w:t>IMPLICITLY DEFINED</w:t>
      </w:r>
      <w:r w:rsidR="001C7493">
        <w:rPr>
          <w:b/>
          <w:bCs/>
        </w:rPr>
        <w:t>,</w:t>
      </w:r>
      <w:ins w:id="8" w:author="Patrick McElhiney" w:date="2022-09-29T22:39:00Z">
        <w:r w:rsidR="00472430">
          <w:rPr>
            <w:b/>
            <w:bCs/>
          </w:rPr>
          <w:t xml:space="preserve">   </w:t>
        </w:r>
      </w:ins>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del w:id="9" w:author="Patrick McElhiney" w:date="2022-09-29T22:39:00Z">
        <w:r w:rsidR="001C7493" w:rsidDel="00472430">
          <w:rPr>
            <w:b/>
            <w:bCs/>
          </w:rPr>
          <w:delText>,</w:delText>
        </w:r>
        <w:r w:rsidDel="00472430">
          <w:rPr>
            <w:b/>
            <w:bCs/>
          </w:rPr>
          <w:delText xml:space="preserve">   </w:delText>
        </w:r>
        <w:r w:rsidR="001C7493" w:rsidDel="00472430">
          <w:rPr>
            <w:b/>
            <w:bCs/>
          </w:rPr>
          <w:delText xml:space="preserve"> </w:delText>
        </w:r>
      </w:del>
      <w:ins w:id="10" w:author="Patrick McElhiney" w:date="2022-09-29T22:39:00Z">
        <w:r w:rsidR="00472430">
          <w:rPr>
            <w:b/>
            <w:bCs/>
          </w:rPr>
          <w:t>,</w:t>
        </w:r>
        <w:r w:rsidR="00472430">
          <w:rPr>
            <w:b/>
            <w:bCs/>
          </w:rPr>
          <w:t xml:space="preserve"> </w:t>
        </w:r>
      </w:ins>
      <w:r w:rsidR="001C7493" w:rsidRPr="00C75FAD">
        <w:rPr>
          <w:b/>
          <w:bCs/>
          <w:color w:val="00B0F0"/>
        </w:rPr>
        <w:t>IMPLICITLY DEFINED</w:t>
      </w:r>
      <w:r w:rsidR="001C7493">
        <w:rPr>
          <w:b/>
          <w:bCs/>
        </w:rPr>
        <w:t>,</w:t>
      </w:r>
      <w:ins w:id="11" w:author="Patrick McElhiney" w:date="2022-09-29T22:39:00Z">
        <w:r w:rsidR="00472430">
          <w:rPr>
            <w:b/>
            <w:bCs/>
          </w:rPr>
          <w:t xml:space="preserve">   </w:t>
        </w:r>
      </w:ins>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del w:id="12" w:author="Patrick McElhiney" w:date="2022-09-29T22:39:00Z">
        <w:r w:rsidR="001C7493" w:rsidDel="00472430">
          <w:rPr>
            <w:b/>
            <w:bCs/>
          </w:rPr>
          <w:delText>,</w:delText>
        </w:r>
        <w:r w:rsidDel="00472430">
          <w:rPr>
            <w:b/>
            <w:bCs/>
          </w:rPr>
          <w:delText xml:space="preserve">   </w:delText>
        </w:r>
        <w:r w:rsidR="001C7493" w:rsidDel="00472430">
          <w:rPr>
            <w:b/>
            <w:bCs/>
          </w:rPr>
          <w:delText xml:space="preserve"> </w:delText>
        </w:r>
      </w:del>
      <w:ins w:id="13" w:author="Patrick McElhiney" w:date="2022-09-29T22:39:00Z">
        <w:r w:rsidR="00472430">
          <w:rPr>
            <w:b/>
            <w:bCs/>
          </w:rPr>
          <w:t>,</w:t>
        </w:r>
        <w:r w:rsidR="00472430">
          <w:rPr>
            <w:b/>
            <w:bCs/>
          </w:rPr>
          <w:t xml:space="preserve"> </w:t>
        </w:r>
      </w:ins>
      <w:r w:rsidR="001C7493" w:rsidRPr="00C75FAD">
        <w:rPr>
          <w:b/>
          <w:bCs/>
          <w:color w:val="00B0F0"/>
        </w:rPr>
        <w:t>IMPLICITLY DEFINED</w:t>
      </w:r>
      <w:r w:rsidR="001C7493">
        <w:rPr>
          <w:b/>
          <w:bCs/>
        </w:rPr>
        <w:t>,</w:t>
      </w:r>
      <w:ins w:id="14" w:author="Patrick McElhiney" w:date="2022-09-29T22:39:00Z">
        <w:r w:rsidR="00472430">
          <w:rPr>
            <w:b/>
            <w:bCs/>
          </w:rPr>
          <w:t xml:space="preserve">   </w:t>
        </w:r>
      </w:ins>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del w:id="15" w:author="Patrick McElhiney" w:date="2022-09-29T22:40:00Z">
        <w:r w:rsidR="001C7493" w:rsidDel="00472430">
          <w:rPr>
            <w:b/>
            <w:bCs/>
          </w:rPr>
          <w:delText>,</w:delText>
        </w:r>
        <w:r w:rsidDel="00472430">
          <w:rPr>
            <w:b/>
            <w:bCs/>
          </w:rPr>
          <w:delText xml:space="preserve">   </w:delText>
        </w:r>
        <w:r w:rsidR="001C7493" w:rsidDel="00472430">
          <w:rPr>
            <w:b/>
            <w:bCs/>
          </w:rPr>
          <w:delText xml:space="preserve"> </w:delText>
        </w:r>
      </w:del>
      <w:ins w:id="16" w:author="Patrick McElhiney" w:date="2022-09-29T22:40:00Z">
        <w:r w:rsidR="00472430">
          <w:rPr>
            <w:b/>
            <w:bCs/>
          </w:rPr>
          <w:t>,</w:t>
        </w:r>
        <w:r w:rsidR="00472430">
          <w:rPr>
            <w:b/>
            <w:bCs/>
          </w:rPr>
          <w:t xml:space="preserve"> </w:t>
        </w:r>
      </w:ins>
      <w:r w:rsidR="001C7493" w:rsidRPr="00C75FAD">
        <w:rPr>
          <w:b/>
          <w:bCs/>
          <w:color w:val="00B0F0"/>
        </w:rPr>
        <w:t>IMPLICITLY DEFINED</w:t>
      </w:r>
      <w:r w:rsidR="001C7493">
        <w:rPr>
          <w:b/>
          <w:bCs/>
        </w:rPr>
        <w:t>,</w:t>
      </w:r>
      <w:ins w:id="17" w:author="Patrick McElhiney" w:date="2022-09-29T22:40:00Z">
        <w:r w:rsidR="00472430">
          <w:rPr>
            <w:b/>
            <w:bCs/>
          </w:rPr>
          <w:t xml:space="preserve">   </w:t>
        </w:r>
      </w:ins>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del w:id="18" w:author="Patrick McElhiney" w:date="2022-09-29T22:40:00Z">
        <w:r w:rsidR="001C7493" w:rsidDel="00472430">
          <w:rPr>
            <w:b/>
            <w:bCs/>
          </w:rPr>
          <w:delText>,</w:delText>
        </w:r>
        <w:r w:rsidDel="00472430">
          <w:rPr>
            <w:b/>
            <w:bCs/>
          </w:rPr>
          <w:delText xml:space="preserve">    </w:delText>
        </w:r>
        <w:r w:rsidR="001C7493" w:rsidDel="00472430">
          <w:rPr>
            <w:b/>
            <w:bCs/>
          </w:rPr>
          <w:delText xml:space="preserve"> </w:delText>
        </w:r>
      </w:del>
      <w:ins w:id="19" w:author="Patrick McElhiney" w:date="2022-09-29T22:40:00Z">
        <w:r w:rsidR="00472430">
          <w:rPr>
            <w:b/>
            <w:bCs/>
          </w:rPr>
          <w:t>,</w:t>
        </w:r>
        <w:r w:rsidR="00472430">
          <w:rPr>
            <w:b/>
            <w:bCs/>
          </w:rPr>
          <w:t xml:space="preserve"> </w:t>
        </w:r>
      </w:ins>
      <w:r w:rsidR="001C7493" w:rsidRPr="00C75FAD">
        <w:rPr>
          <w:b/>
          <w:bCs/>
          <w:color w:val="00B0F0"/>
        </w:rPr>
        <w:t>IMPLICITLY DEFINED</w:t>
      </w:r>
      <w:r w:rsidR="001C7493">
        <w:rPr>
          <w:b/>
          <w:bCs/>
        </w:rPr>
        <w:t>,</w:t>
      </w:r>
      <w:ins w:id="20" w:author="Patrick McElhiney" w:date="2022-09-29T22:40:00Z">
        <w:r w:rsidR="00472430">
          <w:rPr>
            <w:b/>
            <w:bCs/>
          </w:rPr>
          <w:t xml:space="preserve">   </w:t>
        </w:r>
      </w:ins>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41AF9F38" w14:textId="048DC7B4"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 xml:space="preserve">NUCLEAR EXPERIMENT PREVENTION </w:t>
      </w:r>
      <w:r w:rsidR="001C7493">
        <w:rPr>
          <w:bCs/>
          <w:u w:val="single"/>
        </w:rPr>
        <w:t xml:space="preserve">SECURITY </w:t>
      </w:r>
      <w:r w:rsidR="00C40CA1" w:rsidRPr="00991D4F">
        <w:rPr>
          <w:bCs/>
          <w:u w:val="single"/>
        </w:rPr>
        <w:t>SYSTEMS</w:t>
      </w:r>
      <w:r w:rsidR="00C40CA1" w:rsidRPr="00991D4F">
        <w:rPr>
          <w:bCs/>
        </w:rPr>
        <w:t xml:space="preserve"> (</w:t>
      </w:r>
      <w:r w:rsidR="00C40CA1" w:rsidRPr="00991D4F">
        <w:rPr>
          <w:b/>
        </w:rPr>
        <w:t>2022</w:t>
      </w:r>
      <w:r w:rsidR="00C40CA1" w:rsidRPr="00991D4F">
        <w:rPr>
          <w:bCs/>
        </w:rPr>
        <w:t xml:space="preserve">) – </w:t>
      </w:r>
      <w:r>
        <w:rPr>
          <w:bCs/>
        </w:rPr>
        <w:t>always verifies</w:t>
      </w:r>
      <w:r w:rsidRPr="00991D4F">
        <w:rPr>
          <w:bCs/>
        </w:rPr>
        <w:t xml:space="preserve"> </w:t>
      </w:r>
      <w:r w:rsidR="00C40CA1" w:rsidRPr="00991D4F">
        <w:rPr>
          <w:bCs/>
        </w:rPr>
        <w:t xml:space="preserve">that </w:t>
      </w:r>
      <w:r>
        <w:rPr>
          <w:bCs/>
        </w:rPr>
        <w:t xml:space="preserve">unpeaceful or illegal </w:t>
      </w:r>
      <w:r w:rsidR="00C40CA1" w:rsidRPr="00991D4F">
        <w:rPr>
          <w:bCs/>
        </w:rPr>
        <w:t xml:space="preserve">nuclear experiments </w:t>
      </w:r>
      <w:r w:rsidR="00962B22">
        <w:rPr>
          <w:bCs/>
        </w:rPr>
        <w:t>never</w:t>
      </w:r>
      <w:r w:rsidR="00C40CA1" w:rsidRPr="00991D4F">
        <w:rPr>
          <w:bCs/>
        </w:rPr>
        <w:t xml:space="preserve"> occur</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303A211F" w14:textId="6E3D2B01"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NUCLEAR STUD</w:t>
      </w:r>
      <w:r w:rsidR="00962B22">
        <w:rPr>
          <w:bCs/>
          <w:u w:val="single"/>
        </w:rPr>
        <w:t>Y</w:t>
      </w:r>
      <w:r w:rsidR="00C40CA1" w:rsidRPr="00991D4F">
        <w:rPr>
          <w:bCs/>
          <w:u w:val="single"/>
        </w:rPr>
        <w:t xml:space="preserve"> PREVENTION </w:t>
      </w:r>
      <w:r w:rsidR="001C7493">
        <w:rPr>
          <w:bCs/>
          <w:u w:val="single"/>
        </w:rPr>
        <w:t xml:space="preserve">SECURITY </w:t>
      </w:r>
      <w:r w:rsidR="00C40CA1" w:rsidRPr="00991D4F">
        <w:rPr>
          <w:bCs/>
          <w:u w:val="single"/>
        </w:rPr>
        <w:t>SYSTEMS</w:t>
      </w:r>
      <w:r w:rsidR="00C40CA1" w:rsidRPr="00991D4F">
        <w:rPr>
          <w:bCs/>
        </w:rPr>
        <w:t xml:space="preserve"> (</w:t>
      </w:r>
      <w:r w:rsidR="00C40CA1" w:rsidRPr="00991D4F">
        <w:rPr>
          <w:b/>
        </w:rPr>
        <w:t>2022</w:t>
      </w:r>
      <w:r w:rsidR="00C40CA1" w:rsidRPr="00991D4F">
        <w:rPr>
          <w:bCs/>
        </w:rPr>
        <w:t xml:space="preserve">) – </w:t>
      </w:r>
      <w:r>
        <w:rPr>
          <w:bCs/>
        </w:rPr>
        <w:t>always verifies</w:t>
      </w:r>
      <w:r w:rsidRPr="00991D4F">
        <w:rPr>
          <w:bCs/>
        </w:rPr>
        <w:t xml:space="preserve"> </w:t>
      </w:r>
      <w:r w:rsidR="00C40CA1" w:rsidRPr="00991D4F">
        <w:rPr>
          <w:bCs/>
        </w:rPr>
        <w:t xml:space="preserve">that </w:t>
      </w:r>
      <w:r>
        <w:rPr>
          <w:bCs/>
        </w:rPr>
        <w:t>unpeaceful or illegal</w:t>
      </w:r>
      <w:r w:rsidR="00C97412">
        <w:rPr>
          <w:bCs/>
        </w:rPr>
        <w:t xml:space="preserve"> </w:t>
      </w:r>
      <w:r w:rsidR="00C40CA1" w:rsidRPr="00991D4F">
        <w:rPr>
          <w:bCs/>
        </w:rPr>
        <w:t xml:space="preserve">nuclear </w:t>
      </w:r>
      <w:r w:rsidR="00367D9D" w:rsidRPr="00991D4F">
        <w:rPr>
          <w:bCs/>
        </w:rPr>
        <w:t>studies</w:t>
      </w:r>
      <w:r w:rsidR="00C40CA1" w:rsidRPr="00991D4F">
        <w:rPr>
          <w:bCs/>
        </w:rPr>
        <w:t xml:space="preserve"> do </w:t>
      </w:r>
      <w:r w:rsidR="00962B22">
        <w:rPr>
          <w:bCs/>
        </w:rPr>
        <w:t>never</w:t>
      </w:r>
      <w:r w:rsidR="00962B22" w:rsidRPr="00991D4F">
        <w:rPr>
          <w:bCs/>
        </w:rPr>
        <w:t xml:space="preserve"> </w:t>
      </w:r>
      <w:r w:rsidR="00C40CA1" w:rsidRPr="00991D4F">
        <w:rPr>
          <w:bCs/>
        </w:rPr>
        <w:t>occur</w:t>
      </w:r>
      <w:r w:rsidR="00962B22">
        <w:rPr>
          <w:bCs/>
        </w:rPr>
        <w:t>s</w:t>
      </w:r>
      <w:r w:rsidR="001C7493">
        <w:t>,</w:t>
      </w:r>
      <w:r w:rsidR="00C97412">
        <w:t xml:space="preserve">         </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lastRenderedPageBreak/>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7FBE513B" w14:textId="1186ACEA" w:rsidR="00367D9D" w:rsidRPr="00991D4F" w:rsidRDefault="00E20E1C" w:rsidP="00367D9D">
      <w:pPr>
        <w:ind w:left="360" w:hanging="360"/>
        <w:jc w:val="both"/>
        <w:rPr>
          <w:bCs/>
        </w:rPr>
      </w:pPr>
      <w:r>
        <w:rPr>
          <w:bCs/>
          <w:u w:val="single"/>
        </w:rPr>
        <w:t xml:space="preserve">GENERALLY </w:t>
      </w:r>
      <w:r w:rsidR="00367D9D" w:rsidRPr="00991D4F">
        <w:rPr>
          <w:bCs/>
          <w:u w:val="single"/>
        </w:rPr>
        <w:t xml:space="preserve">AUTONOMOUS NUCLEAR </w:t>
      </w:r>
      <w:r w:rsidR="00C97412">
        <w:rPr>
          <w:bCs/>
          <w:u w:val="single"/>
        </w:rPr>
        <w:t xml:space="preserve">WEAPON </w:t>
      </w:r>
      <w:r w:rsidR="00367D9D" w:rsidRPr="00991D4F">
        <w:rPr>
          <w:bCs/>
          <w:u w:val="single"/>
        </w:rPr>
        <w:t>PROTOTYPING PREVENTION</w:t>
      </w:r>
      <w:r w:rsidR="001C7493">
        <w:rPr>
          <w:bCs/>
          <w:u w:val="single"/>
        </w:rPr>
        <w:t xml:space="preserve"> SECURITY</w:t>
      </w:r>
      <w:r w:rsidR="00367D9D" w:rsidRPr="00991D4F">
        <w:rPr>
          <w:bCs/>
          <w:u w:val="single"/>
        </w:rPr>
        <w:t xml:space="preserve"> SYSTEMS</w:t>
      </w:r>
      <w:r w:rsidR="00367D9D" w:rsidRPr="00991D4F">
        <w:rPr>
          <w:bCs/>
        </w:rPr>
        <w:t xml:space="preserve"> (</w:t>
      </w:r>
      <w:r w:rsidR="00367D9D" w:rsidRPr="00991D4F">
        <w:rPr>
          <w:b/>
        </w:rPr>
        <w:t>2022</w:t>
      </w:r>
      <w:r w:rsidR="00367D9D" w:rsidRPr="00991D4F">
        <w:rPr>
          <w:bCs/>
        </w:rPr>
        <w:t xml:space="preserve">) – </w:t>
      </w:r>
      <w:r w:rsidR="00C97412">
        <w:rPr>
          <w:bCs/>
        </w:rPr>
        <w:t>always verifies</w:t>
      </w:r>
      <w:r w:rsidR="00C97412" w:rsidRPr="00991D4F">
        <w:rPr>
          <w:bCs/>
        </w:rPr>
        <w:t xml:space="preserve"> </w:t>
      </w:r>
      <w:r w:rsidR="00367D9D" w:rsidRPr="00991D4F">
        <w:rPr>
          <w:bCs/>
        </w:rPr>
        <w:t>that nuclear</w:t>
      </w:r>
      <w:r w:rsidR="00C97412">
        <w:rPr>
          <w:bCs/>
        </w:rPr>
        <w:t xml:space="preserve"> weapon</w:t>
      </w:r>
      <w:r w:rsidR="00367D9D" w:rsidRPr="00991D4F">
        <w:rPr>
          <w:bCs/>
        </w:rPr>
        <w:t xml:space="preserve"> prototyping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C97412">
        <w:rPr>
          <w:b/>
          <w:bCs/>
        </w:rPr>
        <w:t xml:space="preserve">                 </w:t>
      </w:r>
      <w:r w:rsidR="001C7493" w:rsidRPr="00C75FAD">
        <w:rPr>
          <w:b/>
          <w:bCs/>
        </w:rPr>
        <w:t xml:space="preserve"> </w:t>
      </w:r>
      <w:r w:rsidR="001C7493" w:rsidRPr="00C75FAD">
        <w:rPr>
          <w:b/>
          <w:bCs/>
          <w:color w:val="00B0F0"/>
        </w:rPr>
        <w:t>EXPLICITLY-IMPLICITLY DEFINED</w:t>
      </w:r>
      <w:r w:rsidR="001C7493">
        <w:rPr>
          <w:b/>
          <w:bCs/>
        </w:rPr>
        <w:t>,</w:t>
      </w:r>
      <w:r w:rsidR="00C9741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IMPLICITLY-EXPLICITLY DEFINED</w:t>
      </w:r>
      <w:r w:rsidR="001C7493">
        <w:rPr>
          <w:b/>
          <w:bCs/>
        </w:rPr>
        <w:t>,</w:t>
      </w:r>
      <w:r w:rsidR="00C97412">
        <w:t xml:space="preserve"> </w:t>
      </w:r>
      <w:r w:rsidR="001C7493" w:rsidRPr="00C75FAD">
        <w:rPr>
          <w:b/>
          <w:bCs/>
          <w:color w:val="00B0F0"/>
        </w:rPr>
        <w:t>PERMANENTLY DEFINED</w:t>
      </w:r>
      <w:r w:rsidR="001C7493" w:rsidRPr="00C75FAD">
        <w:rPr>
          <w:b/>
          <w:bCs/>
        </w:rPr>
        <w:t>.</w:t>
      </w:r>
    </w:p>
    <w:p w14:paraId="73B602D0" w14:textId="42027BD5" w:rsidR="00C97412" w:rsidRPr="00991D4F" w:rsidRDefault="00E20E1C" w:rsidP="00C97412">
      <w:pPr>
        <w:ind w:left="360" w:hanging="360"/>
        <w:jc w:val="both"/>
        <w:rPr>
          <w:bCs/>
        </w:rPr>
      </w:pPr>
      <w:r>
        <w:rPr>
          <w:bCs/>
          <w:u w:val="single"/>
        </w:rPr>
        <w:t xml:space="preserve">GENERALLY </w:t>
      </w:r>
      <w:r w:rsidR="00C97412" w:rsidRPr="00991D4F">
        <w:rPr>
          <w:bCs/>
          <w:u w:val="single"/>
        </w:rPr>
        <w:t xml:space="preserve">AUTONOMOUS NUCLEAR </w:t>
      </w:r>
      <w:r w:rsidR="00C97412">
        <w:rPr>
          <w:bCs/>
          <w:u w:val="single"/>
        </w:rPr>
        <w:t xml:space="preserve">WEAPON TECHNOLOGY </w:t>
      </w:r>
      <w:r w:rsidR="00C97412" w:rsidRPr="00991D4F">
        <w:rPr>
          <w:bCs/>
          <w:u w:val="single"/>
        </w:rPr>
        <w:t>PROTOTYPING PREVENTION</w:t>
      </w:r>
      <w:r w:rsidR="00C97412">
        <w:rPr>
          <w:bCs/>
          <w:u w:val="single"/>
        </w:rPr>
        <w:t xml:space="preserve"> SECURITY</w:t>
      </w:r>
      <w:r w:rsidR="00C97412" w:rsidRPr="00991D4F">
        <w:rPr>
          <w:bCs/>
          <w:u w:val="single"/>
        </w:rPr>
        <w:t xml:space="preserve"> SYSTEMS</w:t>
      </w:r>
      <w:r w:rsidR="00C97412" w:rsidRPr="00991D4F">
        <w:rPr>
          <w:bCs/>
        </w:rPr>
        <w:t xml:space="preserve"> (</w:t>
      </w:r>
      <w:r w:rsidR="00C97412" w:rsidRPr="00991D4F">
        <w:rPr>
          <w:b/>
        </w:rPr>
        <w:t>2022</w:t>
      </w:r>
      <w:r w:rsidR="00C97412" w:rsidRPr="00991D4F">
        <w:rPr>
          <w:bCs/>
        </w:rPr>
        <w:t xml:space="preserve">) – </w:t>
      </w:r>
      <w:r w:rsidR="00C97412">
        <w:rPr>
          <w:bCs/>
        </w:rPr>
        <w:t>always verifies</w:t>
      </w:r>
      <w:r w:rsidR="00C97412" w:rsidRPr="00991D4F">
        <w:rPr>
          <w:bCs/>
        </w:rPr>
        <w:t xml:space="preserve"> that nuclear</w:t>
      </w:r>
      <w:r w:rsidR="00C97412">
        <w:rPr>
          <w:bCs/>
        </w:rPr>
        <w:t xml:space="preserve"> weapon</w:t>
      </w:r>
      <w:r w:rsidR="00C97412" w:rsidRPr="00991D4F">
        <w:rPr>
          <w:bCs/>
        </w:rPr>
        <w:t xml:space="preserve"> </w:t>
      </w:r>
      <w:r w:rsidR="00C97412">
        <w:rPr>
          <w:bCs/>
        </w:rPr>
        <w:t xml:space="preserve">technology </w:t>
      </w:r>
      <w:r w:rsidR="00C97412" w:rsidRPr="00991D4F">
        <w:rPr>
          <w:bCs/>
        </w:rPr>
        <w:t xml:space="preserve">prototyping </w:t>
      </w:r>
      <w:r w:rsidR="00C97412">
        <w:rPr>
          <w:bCs/>
        </w:rPr>
        <w:t>never</w:t>
      </w:r>
      <w:r w:rsidR="00C97412" w:rsidRPr="00991D4F">
        <w:rPr>
          <w:bCs/>
        </w:rPr>
        <w:t xml:space="preserve"> occur</w:t>
      </w:r>
      <w:r w:rsidR="00C97412">
        <w:rPr>
          <w:bCs/>
        </w:rPr>
        <w:t>s</w:t>
      </w:r>
      <w:r w:rsidR="00C97412">
        <w:t xml:space="preserve">,       </w:t>
      </w:r>
      <w:r w:rsidR="00C97412" w:rsidRPr="00C75FAD">
        <w:rPr>
          <w:b/>
          <w:bCs/>
          <w:color w:val="00B0F0"/>
        </w:rPr>
        <w:t>IRREVOCABLY DEFINED</w:t>
      </w:r>
      <w:r w:rsidR="00C97412" w:rsidRPr="00C75FAD">
        <w:rPr>
          <w:b/>
          <w:bCs/>
        </w:rPr>
        <w:t>,</w:t>
      </w:r>
      <w:r w:rsidR="00C97412">
        <w:rPr>
          <w:b/>
          <w:bCs/>
        </w:rPr>
        <w:t xml:space="preserve"> </w:t>
      </w:r>
      <w:r w:rsidR="00C97412" w:rsidRPr="00C75FAD">
        <w:rPr>
          <w:b/>
          <w:bCs/>
          <w:color w:val="00B0F0"/>
        </w:rPr>
        <w:t>EXPLICITLY-IMPLICITLY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IMPLICITLY-EXPLICITLY DEFINED</w:t>
      </w:r>
      <w:r w:rsidR="00C97412">
        <w:rPr>
          <w:b/>
          <w:bCs/>
        </w:rPr>
        <w:t>,</w:t>
      </w:r>
      <w:r>
        <w:rPr>
          <w:b/>
          <w:bCs/>
        </w:rPr>
        <w:t xml:space="preserve">              </w:t>
      </w:r>
      <w:r w:rsidR="00C97412">
        <w:t xml:space="preserve"> </w:t>
      </w:r>
      <w:r w:rsidR="00C97412" w:rsidRPr="00C75FAD">
        <w:rPr>
          <w:b/>
          <w:bCs/>
          <w:color w:val="00B0F0"/>
        </w:rPr>
        <w:t>PERMANENTLY DEFINED</w:t>
      </w:r>
      <w:r w:rsidR="00C97412" w:rsidRPr="00C75FAD">
        <w:rPr>
          <w:b/>
          <w:bCs/>
        </w:rPr>
        <w:t>.</w:t>
      </w:r>
    </w:p>
    <w:p w14:paraId="403075B2" w14:textId="6C8DA2E6" w:rsidR="00E20E1C" w:rsidRPr="00991D4F" w:rsidRDefault="00E20E1C" w:rsidP="00E20E1C">
      <w:pPr>
        <w:ind w:left="360" w:hanging="360"/>
        <w:jc w:val="both"/>
        <w:rPr>
          <w:bCs/>
        </w:rPr>
      </w:pPr>
      <w:r>
        <w:rPr>
          <w:bCs/>
          <w:u w:val="single"/>
        </w:rPr>
        <w:t xml:space="preserve">GENERALLY </w:t>
      </w:r>
      <w:r w:rsidRPr="00991D4F">
        <w:rPr>
          <w:bCs/>
          <w:u w:val="single"/>
        </w:rPr>
        <w:t xml:space="preserve">AUTONOMOUS NUCLEAR </w:t>
      </w:r>
      <w:r>
        <w:rPr>
          <w:bCs/>
          <w:u w:val="single"/>
        </w:rPr>
        <w:t xml:space="preserve">PAYLOAD </w:t>
      </w:r>
      <w:r w:rsidRPr="00991D4F">
        <w:rPr>
          <w:bCs/>
          <w:u w:val="single"/>
        </w:rPr>
        <w:t>PROTOTYPING PREVENTION</w:t>
      </w:r>
      <w:r>
        <w:rPr>
          <w:bCs/>
          <w:u w:val="single"/>
        </w:rPr>
        <w:t xml:space="preserve"> SECURITY</w:t>
      </w:r>
      <w:r w:rsidRPr="00991D4F">
        <w:rPr>
          <w:bCs/>
          <w:u w:val="single"/>
        </w:rPr>
        <w:t xml:space="preserve"> SYSTEMS</w:t>
      </w:r>
      <w:r w:rsidRPr="00991D4F">
        <w:rPr>
          <w:bCs/>
        </w:rPr>
        <w:t xml:space="preserve"> (</w:t>
      </w:r>
      <w:r w:rsidRPr="00991D4F">
        <w:rPr>
          <w:b/>
        </w:rPr>
        <w:t>2022</w:t>
      </w:r>
      <w:r w:rsidRPr="00991D4F">
        <w:rPr>
          <w:bCs/>
        </w:rPr>
        <w:t xml:space="preserve">) – </w:t>
      </w:r>
      <w:r>
        <w:rPr>
          <w:bCs/>
        </w:rPr>
        <w:t>always verifies</w:t>
      </w:r>
      <w:r w:rsidRPr="00991D4F">
        <w:rPr>
          <w:bCs/>
        </w:rPr>
        <w:t xml:space="preserve"> that nuclear</w:t>
      </w:r>
      <w:r>
        <w:rPr>
          <w:bCs/>
        </w:rPr>
        <w:t xml:space="preserve"> payload </w:t>
      </w:r>
      <w:r w:rsidRPr="00991D4F">
        <w:rPr>
          <w:bCs/>
        </w:rPr>
        <w:t xml:space="preserve">prototyping </w:t>
      </w:r>
      <w:r>
        <w:rPr>
          <w:bCs/>
        </w:rPr>
        <w:t>never</w:t>
      </w:r>
      <w:r w:rsidRPr="00991D4F">
        <w:rPr>
          <w:bCs/>
        </w:rPr>
        <w:t xml:space="preserve"> occur</w:t>
      </w:r>
      <w:r>
        <w:rPr>
          <w:bCs/>
        </w:rPr>
        <w:t>s</w:t>
      </w:r>
      <w:r>
        <w:t xml:space="preserve">, </w:t>
      </w:r>
      <w:r w:rsidRPr="00C75FAD">
        <w:rPr>
          <w:b/>
          <w:bCs/>
          <w:color w:val="00B0F0"/>
        </w:rPr>
        <w:t>IRREVOCABLY DEFINED</w:t>
      </w:r>
      <w:r w:rsidRPr="00C75FAD">
        <w:rPr>
          <w:b/>
          <w:bCs/>
        </w:rPr>
        <w:t>,</w:t>
      </w:r>
      <w:r>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2ED7958B" w14:textId="7631505E" w:rsidR="00C97412" w:rsidRPr="00991D4F" w:rsidRDefault="00E20E1C" w:rsidP="00C97412">
      <w:pPr>
        <w:ind w:left="360" w:hanging="360"/>
        <w:jc w:val="both"/>
        <w:rPr>
          <w:bCs/>
        </w:rPr>
      </w:pPr>
      <w:r>
        <w:rPr>
          <w:bCs/>
          <w:u w:val="single"/>
        </w:rPr>
        <w:t xml:space="preserve">GENERALLY </w:t>
      </w:r>
      <w:r w:rsidR="00C97412" w:rsidRPr="00991D4F">
        <w:rPr>
          <w:bCs/>
          <w:u w:val="single"/>
        </w:rPr>
        <w:t xml:space="preserve">AUTONOMOUS NUCLEAR </w:t>
      </w:r>
      <w:r w:rsidR="00C97412">
        <w:rPr>
          <w:bCs/>
          <w:u w:val="single"/>
        </w:rPr>
        <w:t xml:space="preserve">WEAPON DELIVERY TECHNOLOGY </w:t>
      </w:r>
      <w:r w:rsidR="00C97412" w:rsidRPr="00991D4F">
        <w:rPr>
          <w:bCs/>
          <w:u w:val="single"/>
        </w:rPr>
        <w:t>PROTOTYPING PREVENTION</w:t>
      </w:r>
      <w:r w:rsidR="00C97412">
        <w:rPr>
          <w:bCs/>
          <w:u w:val="single"/>
        </w:rPr>
        <w:t xml:space="preserve"> SECURITY</w:t>
      </w:r>
      <w:r w:rsidR="00C97412" w:rsidRPr="00991D4F">
        <w:rPr>
          <w:bCs/>
          <w:u w:val="single"/>
        </w:rPr>
        <w:t xml:space="preserve"> SYSTEMS</w:t>
      </w:r>
      <w:r w:rsidR="00C97412" w:rsidRPr="00991D4F">
        <w:rPr>
          <w:bCs/>
        </w:rPr>
        <w:t xml:space="preserve"> (</w:t>
      </w:r>
      <w:r w:rsidR="00C97412" w:rsidRPr="00991D4F">
        <w:rPr>
          <w:b/>
        </w:rPr>
        <w:t>2022</w:t>
      </w:r>
      <w:r w:rsidR="00C97412" w:rsidRPr="00991D4F">
        <w:rPr>
          <w:bCs/>
        </w:rPr>
        <w:t xml:space="preserve">) – </w:t>
      </w:r>
      <w:r w:rsidR="00C97412">
        <w:rPr>
          <w:bCs/>
        </w:rPr>
        <w:t>always verifies</w:t>
      </w:r>
      <w:r w:rsidR="00C97412" w:rsidRPr="00991D4F">
        <w:rPr>
          <w:bCs/>
        </w:rPr>
        <w:t xml:space="preserve"> that nuclear</w:t>
      </w:r>
      <w:r w:rsidR="00C97412">
        <w:rPr>
          <w:bCs/>
        </w:rPr>
        <w:t xml:space="preserve"> weapon</w:t>
      </w:r>
      <w:r w:rsidR="00C97412" w:rsidRPr="00991D4F">
        <w:rPr>
          <w:bCs/>
        </w:rPr>
        <w:t xml:space="preserve"> </w:t>
      </w:r>
      <w:r w:rsidR="00C97412">
        <w:rPr>
          <w:bCs/>
        </w:rPr>
        <w:t xml:space="preserve">delivery technology </w:t>
      </w:r>
      <w:r w:rsidR="00C97412" w:rsidRPr="00991D4F">
        <w:rPr>
          <w:bCs/>
        </w:rPr>
        <w:t xml:space="preserve">prototyping </w:t>
      </w:r>
      <w:r w:rsidR="00C97412">
        <w:rPr>
          <w:bCs/>
        </w:rPr>
        <w:t>never</w:t>
      </w:r>
      <w:r w:rsidR="00C97412" w:rsidRPr="00991D4F">
        <w:rPr>
          <w:bCs/>
        </w:rPr>
        <w:t xml:space="preserve"> occur</w:t>
      </w:r>
      <w:r w:rsidR="00C97412">
        <w:rPr>
          <w:bCs/>
        </w:rPr>
        <w:t>s</w:t>
      </w:r>
      <w:r w:rsidR="00C97412">
        <w:t xml:space="preserve">, </w:t>
      </w:r>
      <w:r w:rsidR="00C97412" w:rsidRPr="00C75FAD">
        <w:rPr>
          <w:b/>
          <w:bCs/>
          <w:color w:val="00B0F0"/>
        </w:rPr>
        <w:t>IRREVOCABLY DEFINED</w:t>
      </w:r>
      <w:r w:rsidR="00C97412" w:rsidRPr="00C75FAD">
        <w:rPr>
          <w:b/>
          <w:bCs/>
        </w:rPr>
        <w:t>,</w:t>
      </w:r>
      <w:r w:rsidR="00C97412">
        <w:rPr>
          <w:b/>
          <w:bCs/>
        </w:rPr>
        <w:t xml:space="preserve"> </w:t>
      </w:r>
      <w:r w:rsidR="00C97412" w:rsidRPr="00C75FAD">
        <w:rPr>
          <w:b/>
          <w:bCs/>
          <w:color w:val="00B0F0"/>
        </w:rPr>
        <w:t>EXPLICITLY-IMPLICITLY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IMPLICITLY-EXPLICITLY DEFINED</w:t>
      </w:r>
      <w:r w:rsidR="00C97412">
        <w:rPr>
          <w:b/>
          <w:bCs/>
        </w:rPr>
        <w:t xml:space="preserve">,               </w:t>
      </w:r>
      <w:r w:rsidR="00C97412">
        <w:t xml:space="preserve"> </w:t>
      </w:r>
      <w:r w:rsidR="00C97412" w:rsidRPr="00C75FAD">
        <w:rPr>
          <w:b/>
          <w:bCs/>
          <w:color w:val="00B0F0"/>
        </w:rPr>
        <w:t>PERMANENTLY DEFINED</w:t>
      </w:r>
      <w:r w:rsidR="00C97412" w:rsidRPr="00C75FAD">
        <w:rPr>
          <w:b/>
          <w:bCs/>
        </w:rPr>
        <w:t>.</w:t>
      </w:r>
    </w:p>
    <w:p w14:paraId="2B4297F1" w14:textId="792F4A7A" w:rsidR="00367D9D" w:rsidRPr="00991D4F" w:rsidRDefault="00E20E1C" w:rsidP="00367D9D">
      <w:pPr>
        <w:ind w:left="360" w:hanging="360"/>
        <w:jc w:val="both"/>
        <w:rPr>
          <w:bCs/>
        </w:rPr>
      </w:pPr>
      <w:r>
        <w:rPr>
          <w:bCs/>
          <w:u w:val="single"/>
        </w:rPr>
        <w:t xml:space="preserve">GENERALLY </w:t>
      </w:r>
      <w:r w:rsidR="00367D9D" w:rsidRPr="00991D4F">
        <w:rPr>
          <w:bCs/>
          <w:u w:val="single"/>
        </w:rPr>
        <w:t xml:space="preserve">AUTONOMOUS NUCLEAR ENGINEERING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 xml:space="preserve">always verifies </w:t>
      </w:r>
      <w:r w:rsidR="00367D9D" w:rsidRPr="00991D4F">
        <w:rPr>
          <w:bCs/>
        </w:rPr>
        <w:t xml:space="preserve">that nuclear engineering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rPr>
        <w:t xml:space="preserve"> </w:t>
      </w:r>
      <w:r w:rsidR="001C7493" w:rsidRPr="00C75FAD">
        <w:rPr>
          <w:b/>
          <w:bCs/>
          <w:color w:val="00B0F0"/>
        </w:rPr>
        <w:t>EXPLICITLY-IMPLICITLY DEFINED</w:t>
      </w:r>
      <w:r w:rsidR="001C7493">
        <w:rPr>
          <w:b/>
          <w:bCs/>
        </w:rPr>
        <w:t>,</w:t>
      </w:r>
      <w:r w:rsidR="0069292E">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IMPLICITLY-EXPLICITLY DEFINED</w:t>
      </w:r>
      <w:r w:rsidR="001C7493">
        <w:rPr>
          <w:b/>
          <w:bCs/>
        </w:rPr>
        <w:t>,</w:t>
      </w:r>
      <w:r w:rsidR="0069292E">
        <w:t xml:space="preserve"> </w:t>
      </w:r>
      <w:r w:rsidR="001C7493" w:rsidRPr="00C75FAD">
        <w:rPr>
          <w:b/>
          <w:bCs/>
          <w:color w:val="00B0F0"/>
        </w:rPr>
        <w:t>PERMANENTLY DEFINED</w:t>
      </w:r>
      <w:r w:rsidR="001C7493" w:rsidRPr="00C75FAD">
        <w:rPr>
          <w:b/>
          <w:bCs/>
        </w:rPr>
        <w:t>.</w:t>
      </w:r>
    </w:p>
    <w:p w14:paraId="41904223" w14:textId="427FD734" w:rsidR="00367D9D" w:rsidRPr="00991D4F" w:rsidRDefault="00E20E1C" w:rsidP="00367D9D">
      <w:pPr>
        <w:ind w:left="360" w:hanging="360"/>
        <w:jc w:val="both"/>
        <w:rPr>
          <w:bCs/>
        </w:rPr>
      </w:pPr>
      <w:r>
        <w:rPr>
          <w:bCs/>
          <w:u w:val="single"/>
        </w:rPr>
        <w:t xml:space="preserve">GENERALLY </w:t>
      </w:r>
      <w:r w:rsidR="00367D9D" w:rsidRPr="00991D4F">
        <w:rPr>
          <w:bCs/>
          <w:u w:val="single"/>
        </w:rPr>
        <w:t>AUTONOMOUS NUCLEAR MANUFACT</w:t>
      </w:r>
      <w:r w:rsidR="00AC4C02">
        <w:rPr>
          <w:bCs/>
          <w:u w:val="single"/>
        </w:rPr>
        <w:t>U</w:t>
      </w:r>
      <w:r w:rsidR="00367D9D" w:rsidRPr="00991D4F">
        <w:rPr>
          <w:bCs/>
          <w:u w:val="single"/>
        </w:rPr>
        <w:t xml:space="preserve">RING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verifies</w:t>
      </w:r>
      <w:r w:rsidR="0069292E" w:rsidRPr="00991D4F">
        <w:rPr>
          <w:bCs/>
        </w:rPr>
        <w:t xml:space="preserve"> </w:t>
      </w:r>
      <w:r w:rsidR="00367D9D" w:rsidRPr="00991D4F">
        <w:rPr>
          <w:bCs/>
        </w:rPr>
        <w:t xml:space="preserve">that nuclear manufacturing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lastRenderedPageBreak/>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IMPLICITLY-EXPLICITLY DEFINED</w:t>
      </w:r>
      <w:r w:rsidR="001C7493">
        <w:rPr>
          <w:b/>
          <w:bCs/>
        </w:rPr>
        <w:t>,</w:t>
      </w:r>
      <w:r w:rsidR="0069292E">
        <w:t xml:space="preserve"> </w:t>
      </w:r>
      <w:r w:rsidR="001C7493" w:rsidRPr="00C75FAD">
        <w:rPr>
          <w:b/>
          <w:bCs/>
          <w:color w:val="00B0F0"/>
        </w:rPr>
        <w:t>PERMANENTLY DEFINED</w:t>
      </w:r>
      <w:r w:rsidR="001C7493" w:rsidRPr="00C75FAD">
        <w:rPr>
          <w:b/>
          <w:bCs/>
        </w:rPr>
        <w:t>.</w:t>
      </w:r>
    </w:p>
    <w:p w14:paraId="450496AC" w14:textId="265A6E67" w:rsidR="00367D9D" w:rsidRDefault="00E20E1C" w:rsidP="00367D9D">
      <w:pPr>
        <w:ind w:left="360" w:hanging="360"/>
        <w:jc w:val="both"/>
        <w:rPr>
          <w:bCs/>
        </w:rPr>
      </w:pPr>
      <w:r>
        <w:rPr>
          <w:bCs/>
          <w:u w:val="single"/>
        </w:rPr>
        <w:t xml:space="preserve">GENERALLY </w:t>
      </w:r>
      <w:r w:rsidR="00367D9D" w:rsidRPr="00991D4F">
        <w:rPr>
          <w:bCs/>
          <w:u w:val="single"/>
        </w:rPr>
        <w:t xml:space="preserve">AUTONOMOUS NUCLEAR WAR PLANNING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verifies</w:t>
      </w:r>
      <w:r w:rsidR="0069292E" w:rsidRPr="00991D4F">
        <w:rPr>
          <w:bCs/>
        </w:rPr>
        <w:t xml:space="preserve"> </w:t>
      </w:r>
      <w:r w:rsidR="00367D9D" w:rsidRPr="00991D4F">
        <w:rPr>
          <w:bCs/>
        </w:rPr>
        <w:t xml:space="preserve">that nuclear war planning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color w:val="00B0F0"/>
        </w:rPr>
        <w:t>EXPLICITLY-IMPLICITLY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IMPLICITLY-EXPLICITLY DEFINED</w:t>
      </w:r>
      <w:r w:rsidR="001C7493">
        <w:rPr>
          <w:b/>
          <w:bCs/>
        </w:rPr>
        <w:t>,</w:t>
      </w:r>
      <w:r>
        <w:t xml:space="preserve"> </w:t>
      </w:r>
      <w:r w:rsidR="001C7493" w:rsidRPr="00C75FAD">
        <w:rPr>
          <w:b/>
          <w:bCs/>
          <w:color w:val="00B0F0"/>
        </w:rPr>
        <w:t>PERMANENTLY DEFINED</w:t>
      </w:r>
      <w:r w:rsidR="001C7493" w:rsidRPr="00C75FAD">
        <w:rPr>
          <w:b/>
          <w:bCs/>
        </w:rPr>
        <w:t>.</w:t>
      </w:r>
    </w:p>
    <w:p w14:paraId="60F2CF35" w14:textId="242AC7FA" w:rsidR="00F32C92" w:rsidRPr="00F32C92" w:rsidRDefault="0069292E" w:rsidP="00367D9D">
      <w:pPr>
        <w:ind w:left="360" w:hanging="360"/>
        <w:jc w:val="both"/>
        <w:rPr>
          <w:bCs/>
        </w:rPr>
      </w:pPr>
      <w:r>
        <w:rPr>
          <w:bCs/>
          <w:u w:val="single"/>
        </w:rPr>
        <w:t xml:space="preserve">GENERALLY </w:t>
      </w:r>
      <w:r w:rsidR="00F32C92">
        <w:rPr>
          <w:bCs/>
          <w:u w:val="single"/>
        </w:rPr>
        <w:t>AUTONOMOUS NUCLEAR CONTAINMENT ASSURANCE SECURITY SYSTEMS</w:t>
      </w:r>
      <w:r w:rsidR="00F32C92" w:rsidRPr="00F32C92">
        <w:rPr>
          <w:bCs/>
        </w:rPr>
        <w:t xml:space="preserve"> (</w:t>
      </w:r>
      <w:r w:rsidR="00F32C92" w:rsidRPr="00F32C92">
        <w:rPr>
          <w:b/>
        </w:rPr>
        <w:t>2022</w:t>
      </w:r>
      <w:r w:rsidR="00F32C92" w:rsidRPr="00F32C92">
        <w:rPr>
          <w:bCs/>
        </w:rPr>
        <w:t xml:space="preserve">) – </w:t>
      </w:r>
      <w:r>
        <w:rPr>
          <w:bCs/>
        </w:rPr>
        <w:t>verifies</w:t>
      </w:r>
      <w:r w:rsidRPr="00F32C92">
        <w:rPr>
          <w:bCs/>
        </w:rPr>
        <w:t xml:space="preserve"> </w:t>
      </w:r>
      <w:r w:rsidR="00F32C92" w:rsidRPr="00F32C92">
        <w:rPr>
          <w:bCs/>
        </w:rPr>
        <w:t xml:space="preserve">that nuclear materials are always contained, securely, </w:t>
      </w:r>
      <w:r w:rsidR="00AC4C02">
        <w:rPr>
          <w:bCs/>
        </w:rPr>
        <w:t xml:space="preserve">including </w:t>
      </w:r>
      <w:r w:rsidR="00F32C92" w:rsidRPr="00F32C92">
        <w:rPr>
          <w:bCs/>
        </w:rPr>
        <w:t>to prevent radiation leaks</w:t>
      </w:r>
      <w:r w:rsidR="001C7493">
        <w:t>,</w:t>
      </w:r>
      <w:r w:rsidR="00AC4C02">
        <w:t xml:space="preserve">               </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Pr>
          <w:b/>
          <w:bCs/>
        </w:rPr>
        <w:t xml:space="preserve">              </w:t>
      </w:r>
      <w:r w:rsidR="00AC4C02">
        <w:t xml:space="preserve"> </w:t>
      </w:r>
      <w:r w:rsidR="001C7493" w:rsidRPr="00C75FAD">
        <w:rPr>
          <w:b/>
          <w:bCs/>
          <w:color w:val="00B0F0"/>
        </w:rPr>
        <w:t>PERMANENTLY DEFINED</w:t>
      </w:r>
      <w:r w:rsidR="001C7493" w:rsidRPr="00C75FAD">
        <w:rPr>
          <w:b/>
          <w:bCs/>
        </w:rPr>
        <w:t>.</w:t>
      </w:r>
    </w:p>
    <w:p w14:paraId="4DE40516" w14:textId="30ADB81F"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ARMING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arming does </w:t>
      </w:r>
      <w:r w:rsidR="00AC4C02">
        <w:rPr>
          <w:bCs/>
        </w:rPr>
        <w:t>never</w:t>
      </w:r>
      <w:r w:rsidR="00AC4C02" w:rsidRPr="00991D4F">
        <w:rPr>
          <w:bCs/>
        </w:rPr>
        <w:t xml:space="preserve"> </w:t>
      </w:r>
      <w:r w:rsidR="00367D9D" w:rsidRPr="00991D4F">
        <w:rPr>
          <w:bCs/>
        </w:rPr>
        <w:t>occur</w:t>
      </w:r>
      <w:r w:rsidR="00AC4C02">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lastRenderedPageBreak/>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0681631B" w14:textId="3B8A3E72"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962B22">
        <w:rPr>
          <w:bCs/>
          <w:u w:val="single"/>
        </w:rPr>
        <w:t>DELIVERY SYSTEM PROGRAMMING</w:t>
      </w:r>
      <w:r w:rsidR="00962B22" w:rsidRPr="00991D4F">
        <w:rPr>
          <w:bCs/>
          <w:u w:val="single"/>
        </w:rPr>
        <w:t xml:space="preserve"> PREVENTION </w:t>
      </w:r>
      <w:r w:rsidR="00962B22">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w:t>
      </w:r>
      <w:r w:rsidR="00962B22">
        <w:rPr>
          <w:bCs/>
        </w:rPr>
        <w:t>delivery system programming</w:t>
      </w:r>
      <w:r w:rsidR="00962B22" w:rsidRPr="00991D4F">
        <w:rPr>
          <w:bCs/>
        </w:rPr>
        <w:t xml:space="preserve"> </w:t>
      </w:r>
      <w:r w:rsidR="00962B22">
        <w:rPr>
          <w:bCs/>
        </w:rPr>
        <w:t>never</w:t>
      </w:r>
      <w:r w:rsidR="00962B22" w:rsidRPr="00991D4F">
        <w:rPr>
          <w:bCs/>
        </w:rPr>
        <w:t xml:space="preserve"> occur</w:t>
      </w:r>
      <w:r w:rsidR="00962B22">
        <w:rPr>
          <w:bCs/>
        </w:rPr>
        <w:t>s</w:t>
      </w:r>
      <w:r w:rsidR="00962B22">
        <w:t>,</w:t>
      </w:r>
      <w:r>
        <w:t xml:space="preserve">       </w:t>
      </w:r>
      <w:r w:rsidR="00962B22">
        <w:t xml:space="preserve"> </w:t>
      </w:r>
      <w:r w:rsidR="00962B22" w:rsidRPr="00C75FAD">
        <w:rPr>
          <w:b/>
          <w:bCs/>
          <w:color w:val="00B0F0"/>
        </w:rPr>
        <w:t>IRREVOCABLY DEFINED</w:t>
      </w:r>
      <w:r w:rsidR="00962B22" w:rsidRPr="00C75FAD">
        <w:rPr>
          <w:b/>
          <w:bCs/>
        </w:rPr>
        <w:t xml:space="preserve">, </w:t>
      </w:r>
      <w:r w:rsidR="00962B22" w:rsidRPr="00C75FAD">
        <w:rPr>
          <w:b/>
          <w:bCs/>
          <w:color w:val="00B0F0"/>
        </w:rPr>
        <w:t>EXPLICITLY-IMPLICITLY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IMPLICITLY-EXPLICITLY DEFINED</w:t>
      </w:r>
      <w:r w:rsidR="00962B22">
        <w:rPr>
          <w:b/>
          <w:bCs/>
        </w:rPr>
        <w:t>,</w:t>
      </w:r>
      <w:r>
        <w:rPr>
          <w:b/>
          <w:bCs/>
        </w:rPr>
        <w:t xml:space="preserve">              </w:t>
      </w:r>
      <w:r w:rsidR="00AC4C02">
        <w:t xml:space="preserve"> </w:t>
      </w:r>
      <w:r w:rsidR="00962B22" w:rsidRPr="00C75FAD">
        <w:rPr>
          <w:b/>
          <w:bCs/>
          <w:color w:val="00B0F0"/>
        </w:rPr>
        <w:t>PERMANENTLY DEFINED</w:t>
      </w:r>
      <w:r w:rsidR="00962B22" w:rsidRPr="00C75FAD">
        <w:rPr>
          <w:b/>
          <w:bCs/>
        </w:rPr>
        <w:t>.</w:t>
      </w:r>
    </w:p>
    <w:p w14:paraId="1B1DC98A" w14:textId="0B6A0251"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LAUNCH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launch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AC4C02">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746D6409" w14:textId="15957F30"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PAYLOAD SEPARATION PREVENTION </w:t>
      </w:r>
      <w:r w:rsidR="00962B22">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payload separation </w:t>
      </w:r>
      <w:r w:rsidR="00F26A15">
        <w:rPr>
          <w:bCs/>
        </w:rPr>
        <w:t>never</w:t>
      </w:r>
      <w:r w:rsidR="00367D9D" w:rsidRPr="00991D4F">
        <w:rPr>
          <w:bCs/>
        </w:rPr>
        <w:t xml:space="preserve"> occur</w:t>
      </w:r>
      <w:r w:rsidR="00F26A15">
        <w:rPr>
          <w:bCs/>
        </w:rPr>
        <w:t>s</w:t>
      </w:r>
      <w:r w:rsidR="001C7493">
        <w:t xml:space="preserve">, </w:t>
      </w:r>
      <w:r w:rsidR="001C7493" w:rsidRPr="00C75FAD">
        <w:rPr>
          <w:b/>
          <w:bCs/>
          <w:color w:val="00B0F0"/>
        </w:rPr>
        <w:t>IRREVOCABLY DEFINED</w:t>
      </w:r>
      <w:r w:rsidR="001C7493" w:rsidRPr="00C75FAD">
        <w:rPr>
          <w:b/>
          <w:bCs/>
        </w:rPr>
        <w:t>,</w:t>
      </w:r>
      <w:r>
        <w:rPr>
          <w:b/>
          <w:bCs/>
        </w:rPr>
        <w:t xml:space="preserve">                   </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lastRenderedPageBreak/>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IMPLICITLY-EXPLICITLY DEFINED</w:t>
      </w:r>
      <w:r w:rsidR="001C7493">
        <w:rPr>
          <w:b/>
          <w:bCs/>
        </w:rPr>
        <w:t>,</w:t>
      </w:r>
      <w:r>
        <w:t xml:space="preserve"> </w:t>
      </w:r>
      <w:r w:rsidR="001C7493" w:rsidRPr="00C75FAD">
        <w:rPr>
          <w:b/>
          <w:bCs/>
          <w:color w:val="00B0F0"/>
        </w:rPr>
        <w:t>PERMANENTLY DEFINED</w:t>
      </w:r>
      <w:r w:rsidR="001C7493" w:rsidRPr="00C75FAD">
        <w:rPr>
          <w:b/>
          <w:bCs/>
        </w:rPr>
        <w:t>.</w:t>
      </w:r>
    </w:p>
    <w:p w14:paraId="757FAF48" w14:textId="790511FC"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962B22">
        <w:rPr>
          <w:bCs/>
          <w:u w:val="single"/>
        </w:rPr>
        <w:t xml:space="preserve">PAYLOAD </w:t>
      </w:r>
      <w:r w:rsidR="00962B22" w:rsidRPr="00991D4F">
        <w:rPr>
          <w:bCs/>
          <w:u w:val="single"/>
        </w:rPr>
        <w:t xml:space="preserve">DELIVERY PREVENTION </w:t>
      </w:r>
      <w:r w:rsidR="00962B22">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delivery </w:t>
      </w:r>
      <w:r w:rsidR="00F26A15">
        <w:rPr>
          <w:bCs/>
        </w:rPr>
        <w:t>never</w:t>
      </w:r>
      <w:r w:rsidR="00962B22" w:rsidRPr="00991D4F">
        <w:rPr>
          <w:bCs/>
        </w:rPr>
        <w:t xml:space="preserve"> occur</w:t>
      </w:r>
      <w:r w:rsidR="00F26A15">
        <w:rPr>
          <w:bCs/>
        </w:rPr>
        <w:t>s</w:t>
      </w:r>
      <w:r w:rsidR="00962B22">
        <w:t xml:space="preserve">, </w:t>
      </w:r>
      <w:r w:rsidR="00962B22" w:rsidRPr="00C75FAD">
        <w:rPr>
          <w:b/>
          <w:bCs/>
          <w:color w:val="00B0F0"/>
        </w:rPr>
        <w:t>IRREVOCABLY DEFINED</w:t>
      </w:r>
      <w:r w:rsidR="00962B22" w:rsidRPr="00C75FAD">
        <w:rPr>
          <w:b/>
          <w:bCs/>
        </w:rPr>
        <w:t>,</w:t>
      </w:r>
      <w:r>
        <w:rPr>
          <w:b/>
          <w:bCs/>
        </w:rPr>
        <w:t xml:space="preserve">                                       </w:t>
      </w:r>
      <w:r w:rsidR="00962B22" w:rsidRPr="00C75FAD">
        <w:rPr>
          <w:b/>
          <w:bCs/>
        </w:rPr>
        <w:t xml:space="preserve"> </w:t>
      </w:r>
      <w:r w:rsidR="00962B22" w:rsidRPr="00C75FAD">
        <w:rPr>
          <w:b/>
          <w:bCs/>
          <w:color w:val="00B0F0"/>
        </w:rPr>
        <w:t>EXPLICITLY-IMPLICITLY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IMPLICITLY-EXPLICITLY DEFINED</w:t>
      </w:r>
      <w:r w:rsidR="00962B22">
        <w:rPr>
          <w:b/>
          <w:bCs/>
        </w:rPr>
        <w:t>,</w:t>
      </w:r>
      <w:r>
        <w:t xml:space="preserve"> </w:t>
      </w:r>
      <w:r w:rsidR="00962B22" w:rsidRPr="00C75FAD">
        <w:rPr>
          <w:b/>
          <w:bCs/>
          <w:color w:val="00B0F0"/>
        </w:rPr>
        <w:t>PERMANENTLY DEFINED</w:t>
      </w:r>
      <w:r w:rsidR="00962B22" w:rsidRPr="00C75FAD">
        <w:rPr>
          <w:b/>
          <w:bCs/>
        </w:rPr>
        <w:t>.</w:t>
      </w:r>
    </w:p>
    <w:p w14:paraId="6B45F88A" w14:textId="165C33A4" w:rsidR="00367D9D" w:rsidRDefault="0069292E" w:rsidP="00367D9D">
      <w:pPr>
        <w:ind w:left="360" w:hanging="360"/>
        <w:jc w:val="both"/>
        <w:rPr>
          <w:b/>
          <w:bCs/>
        </w:rPr>
      </w:pPr>
      <w:r>
        <w:rPr>
          <w:bCs/>
          <w:u w:val="single"/>
        </w:rPr>
        <w:t xml:space="preserve">GENERALLY </w:t>
      </w:r>
      <w:r w:rsidR="00367D9D" w:rsidRPr="00991D4F">
        <w:rPr>
          <w:bCs/>
          <w:u w:val="single"/>
        </w:rPr>
        <w:t xml:space="preserve">AUTONOMOUS NUCLEAR DETONATION PREVENTION </w:t>
      </w:r>
      <w:r w:rsidR="006C75DE">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detonation </w:t>
      </w:r>
      <w:r>
        <w:rPr>
          <w:bCs/>
        </w:rPr>
        <w:t>never</w:t>
      </w:r>
      <w:r w:rsidR="00367D9D" w:rsidRPr="00991D4F">
        <w:rPr>
          <w:bCs/>
        </w:rPr>
        <w:t xml:space="preserve"> occur</w:t>
      </w:r>
      <w:r>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6A17FC09" w14:textId="053E4674" w:rsidR="00F51FBF" w:rsidRDefault="0069292E" w:rsidP="00CE614F">
      <w:pPr>
        <w:ind w:left="360" w:hanging="360"/>
        <w:jc w:val="both"/>
        <w:rPr>
          <w:b/>
          <w:bCs/>
        </w:rPr>
      </w:pPr>
      <w:r>
        <w:rPr>
          <w:bCs/>
          <w:u w:val="single"/>
        </w:rPr>
        <w:t xml:space="preserve">GENERALLY </w:t>
      </w:r>
      <w:r w:rsidR="00962B22" w:rsidRPr="00991D4F">
        <w:rPr>
          <w:bCs/>
          <w:u w:val="single"/>
        </w:rPr>
        <w:t xml:space="preserve">AUTONOMOUS NUCLEAR DETONATION PREVENTION </w:t>
      </w:r>
      <w:r w:rsidR="006C75DE">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detonation </w:t>
      </w:r>
      <w:r>
        <w:rPr>
          <w:bCs/>
        </w:rPr>
        <w:t>never</w:t>
      </w:r>
      <w:r w:rsidR="00962B22" w:rsidRPr="00991D4F">
        <w:rPr>
          <w:bCs/>
        </w:rPr>
        <w:t xml:space="preserve"> occur</w:t>
      </w:r>
      <w:r>
        <w:rPr>
          <w:bCs/>
        </w:rPr>
        <w:t>s</w:t>
      </w:r>
      <w:r w:rsidR="00962B22">
        <w:t xml:space="preserve">, </w:t>
      </w:r>
      <w:r w:rsidR="00962B22" w:rsidRPr="00C75FAD">
        <w:rPr>
          <w:b/>
          <w:bCs/>
          <w:color w:val="00B0F0"/>
        </w:rPr>
        <w:t>IRREVOCABLY DEFINED</w:t>
      </w:r>
      <w:r w:rsidR="00962B22" w:rsidRPr="00C75FAD">
        <w:rPr>
          <w:b/>
          <w:bCs/>
        </w:rPr>
        <w:t xml:space="preserve">, </w:t>
      </w:r>
      <w:r w:rsidR="00962B22" w:rsidRPr="00C75FAD">
        <w:rPr>
          <w:b/>
          <w:bCs/>
          <w:color w:val="00B0F0"/>
        </w:rPr>
        <w:t>EXPLICITLY-IMPLICITLY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IMPLICITLY-EXPLICITLY DEFINED</w:t>
      </w:r>
      <w:r w:rsidR="00962B22">
        <w:rPr>
          <w:b/>
          <w:bCs/>
        </w:rPr>
        <w:t>,</w:t>
      </w:r>
      <w:r w:rsidR="00962B22" w:rsidRPr="005421C6">
        <w:t xml:space="preserve"> </w:t>
      </w:r>
      <w:r w:rsidR="00962B22">
        <w:t xml:space="preserve">               </w:t>
      </w:r>
      <w:r w:rsidR="00962B22" w:rsidRPr="00C75FAD">
        <w:rPr>
          <w:b/>
          <w:bCs/>
          <w:color w:val="00B0F0"/>
        </w:rPr>
        <w:t>PERMANENTLY DEFINED</w:t>
      </w:r>
      <w:r w:rsidR="00962B22" w:rsidRPr="00C75FAD">
        <w:rPr>
          <w:b/>
          <w:bCs/>
        </w:rPr>
        <w:t>.</w:t>
      </w:r>
    </w:p>
    <w:p w14:paraId="180F91AA" w14:textId="410F58E6" w:rsidR="006C75DE" w:rsidRPr="006C5F95" w:rsidRDefault="006C75DE" w:rsidP="006C75DE">
      <w:pPr>
        <w:ind w:left="360" w:hanging="360"/>
        <w:jc w:val="both"/>
      </w:pPr>
      <w:r>
        <w:rPr>
          <w:bCs/>
          <w:u w:val="single"/>
        </w:rPr>
        <w:lastRenderedPageBreak/>
        <w:t xml:space="preserve">GENERALLY </w:t>
      </w:r>
      <w:r w:rsidRPr="00991D4F">
        <w:rPr>
          <w:bCs/>
          <w:u w:val="single"/>
        </w:rPr>
        <w:t xml:space="preserve">AUTONOMOUS </w:t>
      </w:r>
      <w:r>
        <w:rPr>
          <w:bCs/>
          <w:u w:val="single"/>
        </w:rPr>
        <w:t xml:space="preserve">GENOCIDE </w:t>
      </w:r>
      <w:r w:rsidRPr="00991D4F">
        <w:rPr>
          <w:bCs/>
          <w:u w:val="single"/>
        </w:rPr>
        <w:t xml:space="preserve">NUCLEAR </w:t>
      </w:r>
      <w:r>
        <w:rPr>
          <w:bCs/>
          <w:u w:val="single"/>
        </w:rPr>
        <w:t>WAR</w:t>
      </w:r>
      <w:r w:rsidRPr="00991D4F">
        <w:rPr>
          <w:bCs/>
          <w:u w:val="single"/>
        </w:rPr>
        <w:t xml:space="preserve"> PREVENTION </w:t>
      </w:r>
      <w:r>
        <w:rPr>
          <w:bCs/>
          <w:u w:val="single"/>
        </w:rPr>
        <w:t xml:space="preserve">SECURITY </w:t>
      </w:r>
      <w:r w:rsidRPr="00991D4F">
        <w:rPr>
          <w:bCs/>
          <w:u w:val="single"/>
        </w:rPr>
        <w:t>SYSTEMS</w:t>
      </w:r>
      <w:r w:rsidRPr="00991D4F">
        <w:rPr>
          <w:bCs/>
        </w:rPr>
        <w:t xml:space="preserve"> (</w:t>
      </w:r>
      <w:r w:rsidRPr="00991D4F">
        <w:rPr>
          <w:b/>
        </w:rPr>
        <w:t>2022</w:t>
      </w:r>
      <w:r w:rsidRPr="00991D4F">
        <w:rPr>
          <w:bCs/>
        </w:rPr>
        <w:t xml:space="preserve">) – </w:t>
      </w:r>
      <w:r>
        <w:rPr>
          <w:bCs/>
        </w:rPr>
        <w:t>verifies</w:t>
      </w:r>
      <w:r w:rsidRPr="00991D4F">
        <w:rPr>
          <w:bCs/>
        </w:rPr>
        <w:t xml:space="preserve"> that </w:t>
      </w:r>
      <w:r>
        <w:rPr>
          <w:bCs/>
        </w:rPr>
        <w:t xml:space="preserve">genocide, then </w:t>
      </w:r>
      <w:r w:rsidRPr="00991D4F">
        <w:rPr>
          <w:bCs/>
        </w:rPr>
        <w:t xml:space="preserve">nuclear </w:t>
      </w:r>
      <w:r>
        <w:rPr>
          <w:bCs/>
        </w:rPr>
        <w:t>war,</w:t>
      </w:r>
      <w:r w:rsidRPr="00991D4F">
        <w:rPr>
          <w:bCs/>
        </w:rPr>
        <w:t xml:space="preserve"> </w:t>
      </w:r>
      <w:r>
        <w:rPr>
          <w:bCs/>
        </w:rPr>
        <w:t>never</w:t>
      </w:r>
      <w:r w:rsidRPr="00991D4F">
        <w:rPr>
          <w:bCs/>
        </w:rPr>
        <w:t xml:space="preserve"> occur</w:t>
      </w:r>
      <w:r>
        <w:rPr>
          <w:bCs/>
        </w:rPr>
        <w:t>s</w:t>
      </w:r>
      <w:r>
        <w:t xml:space="preserve">, </w:t>
      </w:r>
      <w:r w:rsidRPr="00C75FAD">
        <w:rPr>
          <w:b/>
          <w:bCs/>
          <w:color w:val="00B0F0"/>
        </w:rPr>
        <w:t>IRREVOCABLY DEFINED</w:t>
      </w:r>
      <w:r w:rsidRPr="00C75FAD">
        <w:rPr>
          <w:b/>
          <w:bCs/>
        </w:rPr>
        <w:t xml:space="preserve">, </w:t>
      </w:r>
      <w:r>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4425835A" w14:textId="77777777" w:rsidR="006C75DE" w:rsidRPr="006C5F95" w:rsidRDefault="006C75DE" w:rsidP="00CE614F">
      <w:pPr>
        <w:ind w:left="360" w:hanging="360"/>
        <w:jc w:val="both"/>
      </w:pPr>
    </w:p>
    <w:sectPr w:rsidR="006C75DE"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8T07:26:00Z" w:initials="PM">
    <w:p w14:paraId="1B32DA28" w14:textId="77777777" w:rsidR="00472430" w:rsidRDefault="00BB330A">
      <w:pPr>
        <w:pStyle w:val="CommentText"/>
      </w:pPr>
      <w:r>
        <w:rPr>
          <w:rStyle w:val="CommentReference"/>
        </w:rPr>
        <w:annotationRef/>
      </w:r>
      <w:r w:rsidR="00472430">
        <w:t>Chelsea Clinton has been damaging these systems and Patrick R. McElhiney to try to disable them, to be able to commit additional acts of nuclear war, including 290 nuclear bombings he planned out with his staff, targeting China and Russia. (updated)</w:t>
      </w:r>
    </w:p>
    <w:p w14:paraId="08E80295" w14:textId="77777777" w:rsidR="00472430" w:rsidRDefault="00472430">
      <w:pPr>
        <w:pStyle w:val="CommentText"/>
      </w:pPr>
    </w:p>
    <w:p w14:paraId="7FAD6F8A" w14:textId="77777777" w:rsidR="00472430" w:rsidRDefault="00472430" w:rsidP="005A6341">
      <w:pPr>
        <w:pStyle w:val="CommentText"/>
      </w:pPr>
      <w:r>
        <w:t>She used JOE BIDEN INSTANCES to do it. That was why it said President Biden, previously. Anything that ever said "President Biden" or "Joe Biden" was likely Chelsea Clinton that was causing it or doing it with JOE BIDEN INSTANCES.trn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D6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758C" w16cex:dateUtc="2022-09-28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D6F8A" w16cid:durableId="26DE75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2CA75" w14:textId="77777777" w:rsidR="00A5798F" w:rsidRDefault="00A5798F" w:rsidP="005B7682">
      <w:pPr>
        <w:spacing w:after="0" w:line="240" w:lineRule="auto"/>
      </w:pPr>
      <w:r>
        <w:separator/>
      </w:r>
    </w:p>
  </w:endnote>
  <w:endnote w:type="continuationSeparator" w:id="0">
    <w:p w14:paraId="0357854F" w14:textId="77777777" w:rsidR="00A5798F" w:rsidRDefault="00A5798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19CA3C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38621E3E">
                <v:shape id="_x0000_s1031" type="#_x0000_t32" style="position:absolute;margin-left:-27.65pt;margin-top:-4.15pt;width:529.95pt;height:.05pt;z-index:251662336;mso-position-horizontal-relative:text;mso-position-vertical-relative:text" o:connectortype="straight" strokecolor="#7f7f7f [1612]"/>
              </w:pict>
            </w:r>
            <w:r w:rsidR="0069292E">
              <w:t xml:space="preserve">© COPYRIGHT </w:t>
            </w:r>
            <w:r w:rsidR="0069292E">
              <w:rPr>
                <w:b/>
                <w:bCs/>
                <w:u w:val="single"/>
              </w:rPr>
              <w:t>GLOBAL SECURITY SYSTEMS</w:t>
            </w:r>
            <w:r w:rsidR="0069292E" w:rsidRPr="00105922">
              <w:rPr>
                <w:rFonts w:cstheme="minorHAnsi"/>
                <w:b/>
                <w:bCs/>
              </w:rPr>
              <w:t>®</w:t>
            </w:r>
            <w:r w:rsidR="0069292E" w:rsidRPr="00105922">
              <w:rPr>
                <w:b/>
                <w:bCs/>
              </w:rPr>
              <w:t>, INC.</w:t>
            </w:r>
            <w:r w:rsidR="0069292E">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8C3F8" w14:textId="77777777" w:rsidR="00A5798F" w:rsidRDefault="00A5798F" w:rsidP="005B7682">
      <w:pPr>
        <w:spacing w:after="0" w:line="240" w:lineRule="auto"/>
      </w:pPr>
      <w:r>
        <w:separator/>
      </w:r>
    </w:p>
  </w:footnote>
  <w:footnote w:type="continuationSeparator" w:id="0">
    <w:p w14:paraId="2FF59E96" w14:textId="77777777" w:rsidR="00A5798F" w:rsidRDefault="00A5798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493"/>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4A2"/>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430"/>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1BBC"/>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92E"/>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5DE"/>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0E8A"/>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4B12"/>
    <w:rsid w:val="008A5E3A"/>
    <w:rsid w:val="008A6C96"/>
    <w:rsid w:val="008A7EE6"/>
    <w:rsid w:val="008B0486"/>
    <w:rsid w:val="008B5174"/>
    <w:rsid w:val="008B5D07"/>
    <w:rsid w:val="008B6331"/>
    <w:rsid w:val="008B7943"/>
    <w:rsid w:val="008C53A7"/>
    <w:rsid w:val="008C5E5C"/>
    <w:rsid w:val="008C65F1"/>
    <w:rsid w:val="008C79BD"/>
    <w:rsid w:val="008D1610"/>
    <w:rsid w:val="008D49E0"/>
    <w:rsid w:val="008D59DC"/>
    <w:rsid w:val="008D75F9"/>
    <w:rsid w:val="008E05C3"/>
    <w:rsid w:val="008F0B9B"/>
    <w:rsid w:val="008F0F12"/>
    <w:rsid w:val="008F3EFB"/>
    <w:rsid w:val="008F4485"/>
    <w:rsid w:val="008F5AFA"/>
    <w:rsid w:val="008F6961"/>
    <w:rsid w:val="00902B20"/>
    <w:rsid w:val="009053C3"/>
    <w:rsid w:val="00906B01"/>
    <w:rsid w:val="009072BC"/>
    <w:rsid w:val="009075B4"/>
    <w:rsid w:val="009078E0"/>
    <w:rsid w:val="00912123"/>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2B22"/>
    <w:rsid w:val="00963311"/>
    <w:rsid w:val="009649E1"/>
    <w:rsid w:val="00965461"/>
    <w:rsid w:val="00965E68"/>
    <w:rsid w:val="009715D7"/>
    <w:rsid w:val="00971E88"/>
    <w:rsid w:val="00972AC8"/>
    <w:rsid w:val="0097620D"/>
    <w:rsid w:val="00976C24"/>
    <w:rsid w:val="009777BA"/>
    <w:rsid w:val="009812A3"/>
    <w:rsid w:val="00982678"/>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5798F"/>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C02"/>
    <w:rsid w:val="00AC5476"/>
    <w:rsid w:val="00AD0454"/>
    <w:rsid w:val="00AD10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0A"/>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7F3"/>
    <w:rsid w:val="00C673A6"/>
    <w:rsid w:val="00C72113"/>
    <w:rsid w:val="00C72652"/>
    <w:rsid w:val="00C73270"/>
    <w:rsid w:val="00C77350"/>
    <w:rsid w:val="00C779CF"/>
    <w:rsid w:val="00C81CD3"/>
    <w:rsid w:val="00C832F9"/>
    <w:rsid w:val="00C8388E"/>
    <w:rsid w:val="00C847D0"/>
    <w:rsid w:val="00C86288"/>
    <w:rsid w:val="00C867EB"/>
    <w:rsid w:val="00C928E3"/>
    <w:rsid w:val="00C92CEE"/>
    <w:rsid w:val="00C97412"/>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614F"/>
    <w:rsid w:val="00CE682D"/>
    <w:rsid w:val="00CE751B"/>
    <w:rsid w:val="00CF0057"/>
    <w:rsid w:val="00CF1627"/>
    <w:rsid w:val="00CF3569"/>
    <w:rsid w:val="00CF5935"/>
    <w:rsid w:val="00CF5B0E"/>
    <w:rsid w:val="00CF7AF8"/>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1700"/>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0E1C"/>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0CF3"/>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26A15"/>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B330A"/>
    <w:rPr>
      <w:sz w:val="16"/>
      <w:szCs w:val="16"/>
    </w:rPr>
  </w:style>
  <w:style w:type="paragraph" w:styleId="CommentText">
    <w:name w:val="annotation text"/>
    <w:basedOn w:val="Normal"/>
    <w:link w:val="CommentTextChar"/>
    <w:uiPriority w:val="99"/>
    <w:unhideWhenUsed/>
    <w:rsid w:val="00BB330A"/>
    <w:pPr>
      <w:spacing w:line="240" w:lineRule="auto"/>
    </w:pPr>
    <w:rPr>
      <w:sz w:val="20"/>
      <w:szCs w:val="20"/>
    </w:rPr>
  </w:style>
  <w:style w:type="character" w:customStyle="1" w:styleId="CommentTextChar">
    <w:name w:val="Comment Text Char"/>
    <w:basedOn w:val="DefaultParagraphFont"/>
    <w:link w:val="CommentText"/>
    <w:uiPriority w:val="99"/>
    <w:rsid w:val="00BB330A"/>
    <w:rPr>
      <w:sz w:val="20"/>
      <w:szCs w:val="20"/>
    </w:rPr>
  </w:style>
  <w:style w:type="paragraph" w:styleId="CommentSubject">
    <w:name w:val="annotation subject"/>
    <w:basedOn w:val="CommentText"/>
    <w:next w:val="CommentText"/>
    <w:link w:val="CommentSubjectChar"/>
    <w:uiPriority w:val="99"/>
    <w:semiHidden/>
    <w:unhideWhenUsed/>
    <w:rsid w:val="00BB330A"/>
    <w:rPr>
      <w:b/>
      <w:bCs/>
    </w:rPr>
  </w:style>
  <w:style w:type="character" w:customStyle="1" w:styleId="CommentSubjectChar">
    <w:name w:val="Comment Subject Char"/>
    <w:basedOn w:val="CommentTextChar"/>
    <w:link w:val="CommentSubject"/>
    <w:uiPriority w:val="99"/>
    <w:semiHidden/>
    <w:rsid w:val="00BB33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2022-09-25T20:16:00Z</cp:lastPrinted>
  <dcterms:created xsi:type="dcterms:W3CDTF">2022-09-30T02:41:00Z</dcterms:created>
  <dcterms:modified xsi:type="dcterms:W3CDTF">2022-09-30T02:41:00Z</dcterms:modified>
</cp:coreProperties>
</file>