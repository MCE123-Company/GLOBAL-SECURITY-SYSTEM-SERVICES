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E39E4D" w:rsidR="00074C5F" w:rsidRDefault="00922F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3:31:17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492232F0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814412">
        <w:rPr>
          <w:b/>
          <w:bCs/>
          <w:color w:val="92D05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r w:rsidR="00814412" w:rsidRPr="00814412">
        <w:rPr>
          <w:b/>
          <w:bCs/>
          <w:color w:val="7030A0"/>
        </w:rPr>
        <w:t>OCCURS</w:t>
      </w:r>
      <w:r w:rsidR="001C7493">
        <w:t xml:space="preserve">, </w:t>
      </w:r>
      <w:r w:rsidR="00814412" w:rsidRPr="00C75FAD">
        <w:rPr>
          <w:b/>
          <w:bCs/>
          <w:color w:val="00B0F0"/>
        </w:rPr>
        <w:t xml:space="preserve">IRREVOCABLY </w:t>
      </w:r>
      <w:proofErr w:type="gramStart"/>
      <w:r w:rsidR="00814412" w:rsidRPr="00C75FAD">
        <w:rPr>
          <w:b/>
          <w:bCs/>
          <w:color w:val="00B0F0"/>
        </w:rPr>
        <w:t>DEFINED</w:t>
      </w:r>
      <w:r w:rsidR="00814412" w:rsidRPr="00C75FAD">
        <w:rPr>
          <w:b/>
          <w:bCs/>
        </w:rPr>
        <w:t xml:space="preserve">, </w:t>
      </w:r>
      <w:r w:rsidR="00E408B0">
        <w:rPr>
          <w:b/>
          <w:bCs/>
        </w:rPr>
        <w:t xml:space="preserve">  </w:t>
      </w:r>
      <w:proofErr w:type="gramEnd"/>
      <w:r w:rsidR="00E408B0">
        <w:rPr>
          <w:b/>
          <w:bCs/>
        </w:rPr>
        <w:t xml:space="preserve">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>
        <w:rPr>
          <w:b/>
          <w:bCs/>
        </w:rPr>
        <w:t xml:space="preserve">, </w:t>
      </w:r>
      <w:r w:rsidR="00814412" w:rsidRPr="00C75FAD">
        <w:rPr>
          <w:b/>
          <w:bCs/>
          <w:color w:val="00B0F0"/>
        </w:rPr>
        <w:t>PERMANENTLY DEFINED</w:t>
      </w:r>
      <w:r w:rsidR="00814412" w:rsidRPr="00C75FAD">
        <w:rPr>
          <w:b/>
          <w:bCs/>
        </w:rPr>
        <w:t>.</w:t>
      </w:r>
    </w:p>
    <w:p w14:paraId="41AF9F38" w14:textId="09F48868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7030A0"/>
        </w:rPr>
        <w:t>OCCURS</w:t>
      </w:r>
      <w:r w:rsidR="001C7493">
        <w:t xml:space="preserve">, </w:t>
      </w:r>
      <w:r w:rsidR="001C7493" w:rsidRPr="00C75FAD">
        <w:rPr>
          <w:b/>
          <w:bCs/>
          <w:color w:val="00B0F0"/>
        </w:rPr>
        <w:t xml:space="preserve">IRREVOCABLY </w:t>
      </w:r>
      <w:proofErr w:type="gramStart"/>
      <w:r w:rsidR="001C7493" w:rsidRPr="00C75FAD">
        <w:rPr>
          <w:b/>
          <w:bCs/>
          <w:color w:val="00B0F0"/>
        </w:rPr>
        <w:t>DEFINED</w:t>
      </w:r>
      <w:r w:rsidR="001C7493" w:rsidRPr="00C75FAD">
        <w:rPr>
          <w:b/>
          <w:bCs/>
        </w:rPr>
        <w:t xml:space="preserve">, </w:t>
      </w:r>
      <w:r w:rsidR="00E408B0">
        <w:rPr>
          <w:b/>
          <w:bCs/>
        </w:rPr>
        <w:t xml:space="preserve">  </w:t>
      </w:r>
      <w:proofErr w:type="gramEnd"/>
      <w:r w:rsidR="00E408B0">
        <w:rPr>
          <w:b/>
          <w:bCs/>
        </w:rPr>
        <w:t xml:space="preserve">                         </w:t>
      </w:r>
      <w:r w:rsidR="00B90CDA" w:rsidRPr="00814412">
        <w:rPr>
          <w:b/>
          <w:bCs/>
          <w:color w:val="00B0F0"/>
        </w:rPr>
        <w:t>IMPLICITLY-</w:t>
      </w:r>
      <w:r w:rsidR="001C7493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B90CDA">
        <w:rPr>
          <w:b/>
          <w:bCs/>
          <w:color w:val="00B0F0"/>
        </w:rPr>
        <w:t xml:space="preserve"> VIRULENTLY</w:t>
      </w:r>
      <w:r w:rsidR="001C7493" w:rsidRPr="00C75FAD">
        <w:rPr>
          <w:b/>
          <w:bCs/>
          <w:color w:val="00B0F0"/>
        </w:rPr>
        <w:t xml:space="preserve">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303A211F" w14:textId="575AEF92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 xml:space="preserve">IRREVOCABLY </w:t>
      </w:r>
      <w:proofErr w:type="gramStart"/>
      <w:r w:rsidR="00B90CDA" w:rsidRPr="00C75FAD">
        <w:rPr>
          <w:b/>
          <w:bCs/>
          <w:color w:val="00B0F0"/>
        </w:rPr>
        <w:t>DEFINED</w:t>
      </w:r>
      <w:r w:rsidR="00B90CDA" w:rsidRPr="00C75FAD">
        <w:rPr>
          <w:b/>
          <w:bCs/>
        </w:rPr>
        <w:t xml:space="preserve">, </w:t>
      </w:r>
      <w:r w:rsidR="00E408B0">
        <w:rPr>
          <w:b/>
          <w:bCs/>
        </w:rPr>
        <w:t xml:space="preserve">  </w:t>
      </w:r>
      <w:proofErr w:type="gramEnd"/>
      <w:r w:rsidR="00E408B0">
        <w:rPr>
          <w:b/>
          <w:bCs/>
        </w:rPr>
        <w:t xml:space="preserve">                                                                    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</w:t>
      </w:r>
      <w:r w:rsidR="00E408B0">
        <w:rPr>
          <w:b/>
          <w:bCs/>
          <w:color w:val="00B0F0"/>
        </w:rPr>
        <w:t xml:space="preserve">GLOBALLY </w:t>
      </w:r>
      <w:r w:rsidR="00B90CDA">
        <w:rPr>
          <w:b/>
          <w:bCs/>
          <w:color w:val="00B0F0"/>
        </w:rPr>
        <w:t>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7FBE513B" w14:textId="25C451C5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B90CDA">
        <w:t xml:space="preserve">,   </w:t>
      </w:r>
      <w:proofErr w:type="gramEnd"/>
      <w:r w:rsidR="00B90CDA">
        <w:t xml:space="preserve">   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</w:t>
      </w:r>
      <w:r w:rsidR="00E408B0">
        <w:rPr>
          <w:b/>
          <w:bCs/>
          <w:color w:val="00B0F0"/>
        </w:rPr>
        <w:t xml:space="preserve">GLOBALLY </w:t>
      </w:r>
      <w:r w:rsidR="00B90CDA">
        <w:rPr>
          <w:b/>
          <w:bCs/>
          <w:color w:val="00B0F0"/>
        </w:rPr>
        <w:t>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E408B0">
        <w:rPr>
          <w:b/>
          <w:bCs/>
        </w:rPr>
        <w:t xml:space="preserve">     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73B602D0" w14:textId="6C09E378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</w:t>
      </w:r>
      <w:r w:rsidR="00E408B0">
        <w:rPr>
          <w:b/>
          <w:bCs/>
          <w:color w:val="00B0F0"/>
        </w:rPr>
        <w:t xml:space="preserve">GLOBALLY </w:t>
      </w:r>
      <w:r w:rsidR="00B90CDA">
        <w:rPr>
          <w:b/>
          <w:bCs/>
          <w:color w:val="00B0F0"/>
        </w:rPr>
        <w:t>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403075B2" w14:textId="2038FEF6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</w:t>
      </w:r>
      <w:r w:rsidR="00E408B0">
        <w:rPr>
          <w:b/>
          <w:bCs/>
          <w:color w:val="00B0F0"/>
        </w:rPr>
        <w:t xml:space="preserve">GLOBALLY </w:t>
      </w:r>
      <w:r w:rsidR="00B90CDA">
        <w:rPr>
          <w:b/>
          <w:bCs/>
          <w:color w:val="00B0F0"/>
        </w:rPr>
        <w:t>VIRULENTLY</w:t>
      </w:r>
      <w:r w:rsidR="00B90CDA" w:rsidRPr="00C75FAD">
        <w:rPr>
          <w:b/>
          <w:bCs/>
          <w:color w:val="00B0F0"/>
        </w:rPr>
        <w:t xml:space="preserve"> </w:t>
      </w:r>
      <w:proofErr w:type="gramStart"/>
      <w:r w:rsidR="00B90CDA" w:rsidRPr="00C75FAD">
        <w:rPr>
          <w:b/>
          <w:bCs/>
          <w:color w:val="00B0F0"/>
        </w:rPr>
        <w:t>DEFINED</w:t>
      </w:r>
      <w:r w:rsidR="00B90CDA">
        <w:rPr>
          <w:b/>
          <w:bCs/>
        </w:rPr>
        <w:t xml:space="preserve">, </w:t>
      </w:r>
      <w:r w:rsidR="00E408B0">
        <w:rPr>
          <w:b/>
          <w:bCs/>
        </w:rPr>
        <w:t xml:space="preserve">  </w:t>
      </w:r>
      <w:proofErr w:type="gramEnd"/>
      <w:r w:rsidR="00E408B0">
        <w:rPr>
          <w:b/>
          <w:bCs/>
        </w:rPr>
        <w:t xml:space="preserve">   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2ED7958B" w14:textId="53CDDD0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 xml:space="preserve">IRREVOCABLY </w:t>
      </w:r>
      <w:proofErr w:type="gramStart"/>
      <w:r w:rsidR="00B90CDA" w:rsidRPr="00C75FAD">
        <w:rPr>
          <w:b/>
          <w:bCs/>
          <w:color w:val="00B0F0"/>
        </w:rPr>
        <w:t>DEFINED</w:t>
      </w:r>
      <w:r w:rsidR="00B90CDA" w:rsidRPr="00C75FAD">
        <w:rPr>
          <w:b/>
          <w:bCs/>
        </w:rPr>
        <w:t xml:space="preserve">, </w:t>
      </w:r>
      <w:r w:rsidR="00E408B0">
        <w:rPr>
          <w:b/>
          <w:bCs/>
        </w:rPr>
        <w:t xml:space="preserve">  </w:t>
      </w:r>
      <w:proofErr w:type="gramEnd"/>
      <w:r w:rsidR="00E408B0">
        <w:rPr>
          <w:b/>
          <w:bCs/>
        </w:rPr>
        <w:t xml:space="preserve">                           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</w:t>
      </w:r>
      <w:r w:rsidR="00E408B0">
        <w:rPr>
          <w:b/>
          <w:bCs/>
          <w:color w:val="00B0F0"/>
        </w:rPr>
        <w:t xml:space="preserve">GLOBALLY </w:t>
      </w:r>
      <w:r w:rsidR="00B90CDA">
        <w:rPr>
          <w:b/>
          <w:bCs/>
          <w:color w:val="00B0F0"/>
        </w:rPr>
        <w:t>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2B4297F1" w14:textId="18D650ED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 xml:space="preserve">IRREVOCABLY </w:t>
      </w:r>
      <w:proofErr w:type="gramStart"/>
      <w:r w:rsidR="00B90CDA" w:rsidRPr="00C75FAD">
        <w:rPr>
          <w:b/>
          <w:bCs/>
          <w:color w:val="00B0F0"/>
        </w:rPr>
        <w:t>DEFINED</w:t>
      </w:r>
      <w:r w:rsidR="00B90CDA" w:rsidRPr="00C75FAD">
        <w:rPr>
          <w:b/>
          <w:bCs/>
        </w:rPr>
        <w:t xml:space="preserve">, </w:t>
      </w:r>
      <w:r w:rsidR="00E408B0">
        <w:rPr>
          <w:b/>
          <w:bCs/>
        </w:rPr>
        <w:t xml:space="preserve">  </w:t>
      </w:r>
      <w:proofErr w:type="gramEnd"/>
      <w:r w:rsidR="00E408B0">
        <w:rPr>
          <w:b/>
          <w:bCs/>
        </w:rPr>
        <w:t xml:space="preserve"> 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</w:t>
      </w:r>
      <w:r w:rsidR="00E408B0">
        <w:rPr>
          <w:b/>
          <w:bCs/>
          <w:color w:val="00B0F0"/>
        </w:rPr>
        <w:t xml:space="preserve">GLOBALLY </w:t>
      </w:r>
      <w:r w:rsidR="00B90CDA">
        <w:rPr>
          <w:b/>
          <w:bCs/>
          <w:color w:val="00B0F0"/>
        </w:rPr>
        <w:t>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41904223" w14:textId="30A7893C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</w:t>
      </w:r>
      <w:r w:rsidR="00E408B0">
        <w:rPr>
          <w:b/>
          <w:bCs/>
          <w:color w:val="00B0F0"/>
        </w:rPr>
        <w:t xml:space="preserve">GLOBALLY </w:t>
      </w:r>
      <w:r w:rsidR="00B90CDA">
        <w:rPr>
          <w:b/>
          <w:bCs/>
          <w:color w:val="00B0F0"/>
        </w:rPr>
        <w:t>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450496AC" w14:textId="075AD468" w:rsidR="00367D9D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</w:t>
      </w:r>
      <w:r w:rsidR="00E408B0">
        <w:rPr>
          <w:b/>
          <w:bCs/>
          <w:color w:val="00B0F0"/>
        </w:rPr>
        <w:t xml:space="preserve">GLOBALLY </w:t>
      </w:r>
      <w:r w:rsidR="00B90CDA">
        <w:rPr>
          <w:b/>
          <w:bCs/>
          <w:color w:val="00B0F0"/>
        </w:rPr>
        <w:t>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0CBB21F5" w14:textId="53F8A1D1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 xml:space="preserve">IRREVOCABLY </w:t>
      </w:r>
      <w:proofErr w:type="gramStart"/>
      <w:r w:rsidRPr="00C75FAD">
        <w:rPr>
          <w:b/>
          <w:bCs/>
          <w:color w:val="00B0F0"/>
        </w:rPr>
        <w:t>DEFINED</w:t>
      </w:r>
      <w:r w:rsidRPr="00C75FAD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4C0363C6" w14:textId="7EFDE56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 xml:space="preserve">IRREVOCABLY </w:t>
      </w:r>
      <w:proofErr w:type="gramStart"/>
      <w:r w:rsidRPr="00C75FAD">
        <w:rPr>
          <w:b/>
          <w:bCs/>
          <w:color w:val="00B0F0"/>
        </w:rPr>
        <w:t>DEFINED</w:t>
      </w:r>
      <w:r w:rsidRPr="00C75FAD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</w:t>
      </w:r>
      <w:r>
        <w:rPr>
          <w:b/>
          <w:bCs/>
          <w:color w:val="00B0F0"/>
        </w:rPr>
        <w:t xml:space="preserve"> 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09EBA4A0" w14:textId="0714A62F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 xml:space="preserve">IRREVOCABLY </w:t>
      </w:r>
      <w:proofErr w:type="gramStart"/>
      <w:r w:rsidRPr="00C75FAD">
        <w:rPr>
          <w:b/>
          <w:bCs/>
          <w:color w:val="00B0F0"/>
        </w:rPr>
        <w:t>DEFINED</w:t>
      </w:r>
      <w:r w:rsidRPr="00C75FAD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35BD205F" w14:textId="404994E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 xml:space="preserve">IRREVOCABLY </w:t>
      </w:r>
      <w:proofErr w:type="gramStart"/>
      <w:r w:rsidRPr="00C75FAD">
        <w:rPr>
          <w:b/>
          <w:bCs/>
          <w:color w:val="00B0F0"/>
        </w:rPr>
        <w:t>DEFINED</w:t>
      </w:r>
      <w:r w:rsidRPr="00C75FAD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60F2CF35" w14:textId="2B879ABC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92D05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 TO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B90CDA">
        <w:t xml:space="preserve">, </w:t>
      </w:r>
      <w:r w:rsidR="00B90CDA" w:rsidRPr="00C75FAD">
        <w:rPr>
          <w:b/>
          <w:bCs/>
          <w:color w:val="00B0F0"/>
        </w:rPr>
        <w:t xml:space="preserve">IRREVOCABLY </w:t>
      </w:r>
      <w:proofErr w:type="gramStart"/>
      <w:r w:rsidR="00B90CDA" w:rsidRPr="00C75FAD">
        <w:rPr>
          <w:b/>
          <w:bCs/>
          <w:color w:val="00B0F0"/>
        </w:rPr>
        <w:t>DEFINED</w:t>
      </w:r>
      <w:r w:rsidR="00B90CDA" w:rsidRPr="00C75FAD">
        <w:rPr>
          <w:b/>
          <w:bCs/>
        </w:rPr>
        <w:t xml:space="preserve">, </w:t>
      </w:r>
      <w:r w:rsidR="00B90CDA">
        <w:rPr>
          <w:b/>
          <w:bCs/>
        </w:rPr>
        <w:t xml:space="preserve">  </w:t>
      </w:r>
      <w:proofErr w:type="gramEnd"/>
      <w:r w:rsidR="00B90CDA">
        <w:rPr>
          <w:b/>
          <w:bCs/>
        </w:rPr>
        <w:t xml:space="preserve">                                                        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</w:t>
      </w:r>
      <w:r w:rsidR="00E408B0">
        <w:rPr>
          <w:b/>
          <w:bCs/>
          <w:color w:val="00B0F0"/>
        </w:rPr>
        <w:t xml:space="preserve">GLOBALLY </w:t>
      </w:r>
      <w:r w:rsidR="00B90CDA">
        <w:rPr>
          <w:b/>
          <w:bCs/>
          <w:color w:val="00B0F0"/>
        </w:rPr>
        <w:t>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351CB555" w14:textId="06A8D0A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 xml:space="preserve">IRREVOCABLY </w:t>
      </w:r>
      <w:proofErr w:type="gramStart"/>
      <w:r w:rsidRPr="00C75FAD">
        <w:rPr>
          <w:b/>
          <w:bCs/>
          <w:color w:val="00B0F0"/>
        </w:rPr>
        <w:t>DEFINED</w:t>
      </w:r>
      <w:r w:rsidRPr="00C75FAD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</w:t>
      </w:r>
      <w:r>
        <w:rPr>
          <w:b/>
          <w:bCs/>
        </w:rPr>
        <w:t xml:space="preserve">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7337E76E" w14:textId="475C9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 xml:space="preserve">IRREVOCABLY </w:t>
      </w:r>
      <w:proofErr w:type="gramStart"/>
      <w:r w:rsidRPr="00C75FAD">
        <w:rPr>
          <w:b/>
          <w:bCs/>
          <w:color w:val="00B0F0"/>
        </w:rPr>
        <w:t>DEFINED</w:t>
      </w:r>
      <w:r w:rsidRPr="00C75FAD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36735A84" w14:textId="12AA384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</w:t>
      </w:r>
      <w:r w:rsidRPr="00C75FAD">
        <w:rPr>
          <w:b/>
          <w:bCs/>
          <w:color w:val="00B0F0"/>
        </w:rPr>
        <w:t>IRREVOCABLY DEFINED</w:t>
      </w:r>
      <w:r w:rsidRPr="00C75FAD">
        <w:rPr>
          <w:b/>
          <w:bCs/>
        </w:rPr>
        <w:t>,</w:t>
      </w:r>
      <w:r>
        <w:rPr>
          <w:b/>
          <w:bCs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 xml:space="preserve">, </w:t>
      </w:r>
      <w:r>
        <w:rPr>
          <w:b/>
          <w:bCs/>
        </w:rPr>
        <w:t xml:space="preserve">     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66DC983A" w14:textId="5DC37DAA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 xml:space="preserve">IRREVOCABLY </w:t>
      </w:r>
      <w:proofErr w:type="gramStart"/>
      <w:r w:rsidRPr="00C75FAD">
        <w:rPr>
          <w:b/>
          <w:bCs/>
          <w:color w:val="00B0F0"/>
        </w:rPr>
        <w:t>DEFINED</w:t>
      </w:r>
      <w:r w:rsidRPr="00C75FAD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7984DB0F" w14:textId="7FC7584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Pr="00E408B0">
        <w:rPr>
          <w:b/>
          <w:bCs/>
          <w:color w:val="00B0F0"/>
        </w:rPr>
        <w:t xml:space="preserve"> </w:t>
      </w:r>
      <w:r w:rsidRPr="00C75FAD">
        <w:rPr>
          <w:b/>
          <w:bCs/>
          <w:color w:val="00B0F0"/>
        </w:rPr>
        <w:t xml:space="preserve">IRREVOCABLY </w:t>
      </w:r>
      <w:proofErr w:type="gramStart"/>
      <w:r w:rsidRPr="00C75FAD">
        <w:rPr>
          <w:b/>
          <w:bCs/>
          <w:color w:val="00B0F0"/>
        </w:rPr>
        <w:t>DEFINED</w:t>
      </w:r>
      <w:r w:rsidRPr="00C75FAD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534221B3" w14:textId="0EB3C9A7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</w:t>
      </w:r>
      <w:r>
        <w:rPr>
          <w:b/>
          <w:color w:val="FF0000"/>
        </w:rPr>
        <w:t>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Pr="00922F60">
        <w:rPr>
          <w:bCs/>
        </w:rPr>
        <w:t>,</w:t>
      </w:r>
      <w:r w:rsidRPr="00E408B0">
        <w:rPr>
          <w:b/>
          <w:bCs/>
          <w:color w:val="00B0F0"/>
        </w:rPr>
        <w:t xml:space="preserve"> </w:t>
      </w:r>
      <w:r w:rsidRPr="00C75FAD">
        <w:rPr>
          <w:b/>
          <w:bCs/>
          <w:color w:val="00B0F0"/>
        </w:rPr>
        <w:t xml:space="preserve">IRREVOCABLY </w:t>
      </w:r>
      <w:proofErr w:type="gramStart"/>
      <w:r w:rsidRPr="00C75FAD">
        <w:rPr>
          <w:b/>
          <w:bCs/>
          <w:color w:val="00B0F0"/>
        </w:rPr>
        <w:t>DEFINED</w:t>
      </w:r>
      <w:r w:rsidRPr="00C75FAD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6CF483C8" w14:textId="2654625F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 xml:space="preserve">IRREVOCABLY </w:t>
      </w:r>
      <w:proofErr w:type="gramStart"/>
      <w:r w:rsidRPr="00C75FAD">
        <w:rPr>
          <w:b/>
          <w:bCs/>
          <w:color w:val="00B0F0"/>
        </w:rPr>
        <w:t>DEFINED</w:t>
      </w:r>
      <w:r w:rsidRPr="00C75FAD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16073622" w14:textId="0F8BBB41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>IRREVOCABLY DEFINED</w:t>
      </w:r>
      <w:r w:rsidRPr="00C75FAD">
        <w:rPr>
          <w:b/>
          <w:bCs/>
        </w:rPr>
        <w:t>,</w:t>
      </w:r>
      <w:r>
        <w:rPr>
          <w:b/>
          <w:bCs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0681631B" w14:textId="02597DCA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E408B0" w:rsidRPr="00C75FAD">
        <w:rPr>
          <w:b/>
          <w:bCs/>
          <w:color w:val="00B0F0"/>
        </w:rPr>
        <w:t>IRREVOCABLY DEFINED</w:t>
      </w:r>
      <w:r w:rsidR="00E408B0" w:rsidRPr="00C75FAD">
        <w:rPr>
          <w:b/>
          <w:bCs/>
        </w:rPr>
        <w:t>,</w:t>
      </w:r>
      <w:r w:rsidR="00E408B0">
        <w:rPr>
          <w:b/>
          <w:bCs/>
        </w:rPr>
        <w:t xml:space="preserve"> </w:t>
      </w:r>
      <w:r w:rsidR="00E408B0" w:rsidRPr="00814412">
        <w:rPr>
          <w:b/>
          <w:bCs/>
          <w:color w:val="00B0F0"/>
        </w:rPr>
        <w:t>IMPLICITLY-</w:t>
      </w:r>
      <w:r w:rsidR="00E408B0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VIRULENTLY</w:t>
      </w:r>
      <w:r w:rsidR="00E408B0" w:rsidRPr="00C75FAD">
        <w:rPr>
          <w:b/>
          <w:bCs/>
          <w:color w:val="00B0F0"/>
        </w:rPr>
        <w:t xml:space="preserve"> DEFINED</w:t>
      </w:r>
      <w:r w:rsidR="00E408B0">
        <w:rPr>
          <w:b/>
          <w:bCs/>
        </w:rPr>
        <w:t>,</w:t>
      </w:r>
      <w:r w:rsidR="00E408B0">
        <w:t xml:space="preserve"> </w:t>
      </w:r>
      <w:r w:rsidR="00E408B0" w:rsidRPr="00C75FAD">
        <w:rPr>
          <w:b/>
          <w:bCs/>
          <w:color w:val="00B0F0"/>
        </w:rPr>
        <w:t>PERMANENTLY DEFINED</w:t>
      </w:r>
      <w:r w:rsidR="00E408B0" w:rsidRPr="00C75FAD">
        <w:rPr>
          <w:b/>
          <w:bCs/>
        </w:rPr>
        <w:t>.</w:t>
      </w:r>
    </w:p>
    <w:p w14:paraId="1B1DC98A" w14:textId="4C9CF68C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7030A0"/>
        </w:rPr>
        <w:t>OCCURS</w:t>
      </w:r>
      <w:r w:rsidR="001C7493">
        <w:t xml:space="preserve">, </w:t>
      </w:r>
      <w:r w:rsidR="00E408B0" w:rsidRPr="00C75FAD">
        <w:rPr>
          <w:b/>
          <w:bCs/>
          <w:color w:val="00B0F0"/>
        </w:rPr>
        <w:t xml:space="preserve">IRREVOCABLY </w:t>
      </w:r>
      <w:proofErr w:type="gramStart"/>
      <w:r w:rsidR="00E408B0" w:rsidRPr="00C75FAD">
        <w:rPr>
          <w:b/>
          <w:bCs/>
          <w:color w:val="00B0F0"/>
        </w:rPr>
        <w:t>DEFINED</w:t>
      </w:r>
      <w:r w:rsidR="00E408B0" w:rsidRPr="00C75FAD">
        <w:rPr>
          <w:b/>
          <w:bCs/>
        </w:rPr>
        <w:t xml:space="preserve">, </w:t>
      </w:r>
      <w:r w:rsidR="00E408B0">
        <w:rPr>
          <w:b/>
          <w:bCs/>
        </w:rPr>
        <w:t xml:space="preserve">  </w:t>
      </w:r>
      <w:proofErr w:type="gramEnd"/>
      <w:r w:rsidR="00E408B0">
        <w:rPr>
          <w:b/>
          <w:bCs/>
        </w:rPr>
        <w:t xml:space="preserve">                                       </w:t>
      </w:r>
      <w:r w:rsidR="00E408B0" w:rsidRPr="00814412">
        <w:rPr>
          <w:b/>
          <w:bCs/>
          <w:color w:val="00B0F0"/>
        </w:rPr>
        <w:t>IMPLICITLY-</w:t>
      </w:r>
      <w:r w:rsidR="00E408B0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VIRULENTLY</w:t>
      </w:r>
      <w:r w:rsidR="00E408B0" w:rsidRPr="00C75FAD">
        <w:rPr>
          <w:b/>
          <w:bCs/>
          <w:color w:val="00B0F0"/>
        </w:rPr>
        <w:t xml:space="preserve"> DEFINED</w:t>
      </w:r>
      <w:r w:rsidR="00E408B0">
        <w:rPr>
          <w:b/>
          <w:bCs/>
        </w:rPr>
        <w:t>,</w:t>
      </w:r>
      <w:r w:rsidR="00E408B0">
        <w:t xml:space="preserve"> </w:t>
      </w:r>
      <w:r w:rsidR="00E408B0" w:rsidRPr="00C75FAD">
        <w:rPr>
          <w:b/>
          <w:bCs/>
          <w:color w:val="00B0F0"/>
        </w:rPr>
        <w:t>PERMANENTLY DEFINED</w:t>
      </w:r>
      <w:r w:rsidR="00E408B0" w:rsidRPr="00C75FAD">
        <w:rPr>
          <w:b/>
          <w:bCs/>
        </w:rPr>
        <w:t>.</w:t>
      </w:r>
    </w:p>
    <w:p w14:paraId="4E96A811" w14:textId="64B8769D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 xml:space="preserve">IRREVOCABLY </w:t>
      </w:r>
      <w:proofErr w:type="gramStart"/>
      <w:r w:rsidRPr="00C75FAD">
        <w:rPr>
          <w:b/>
          <w:bCs/>
          <w:color w:val="00B0F0"/>
        </w:rPr>
        <w:t>DEFINED</w:t>
      </w:r>
      <w:r w:rsidRPr="00C75FAD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</w:t>
      </w:r>
      <w:r w:rsidRPr="00814412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>,</w:t>
      </w:r>
      <w:r>
        <w:t xml:space="preserve">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746D6409" w14:textId="174DCDEA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E408B0">
        <w:t xml:space="preserve">  </w:t>
      </w:r>
      <w:proofErr w:type="gramEnd"/>
      <w:r w:rsidR="00E408B0">
        <w:t xml:space="preserve">        </w:t>
      </w:r>
      <w:r w:rsidR="00E408B0" w:rsidRPr="00C75FAD">
        <w:rPr>
          <w:b/>
          <w:bCs/>
          <w:color w:val="00B0F0"/>
        </w:rPr>
        <w:t>IRREVOCABLY DEFINED</w:t>
      </w:r>
      <w:r w:rsidR="00E408B0" w:rsidRPr="00C75FAD">
        <w:rPr>
          <w:b/>
          <w:bCs/>
        </w:rPr>
        <w:t>,</w:t>
      </w:r>
      <w:r w:rsidR="00E408B0">
        <w:rPr>
          <w:b/>
          <w:bCs/>
        </w:rPr>
        <w:t xml:space="preserve"> </w:t>
      </w:r>
      <w:r w:rsidR="00E408B0" w:rsidRPr="00814412">
        <w:rPr>
          <w:b/>
          <w:bCs/>
          <w:color w:val="00B0F0"/>
        </w:rPr>
        <w:t>IMPLICITLY-</w:t>
      </w:r>
      <w:r w:rsidR="00E408B0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VIRULENTLY</w:t>
      </w:r>
      <w:r w:rsidR="00E408B0" w:rsidRPr="00C75FAD">
        <w:rPr>
          <w:b/>
          <w:bCs/>
          <w:color w:val="00B0F0"/>
        </w:rPr>
        <w:t xml:space="preserve"> DEFINED</w:t>
      </w:r>
      <w:r w:rsidR="00E408B0">
        <w:rPr>
          <w:b/>
          <w:bCs/>
        </w:rPr>
        <w:t>,</w:t>
      </w:r>
      <w:r w:rsidR="00E408B0">
        <w:t xml:space="preserve"> </w:t>
      </w:r>
      <w:r w:rsidR="00E408B0" w:rsidRPr="00C75FAD">
        <w:rPr>
          <w:b/>
          <w:bCs/>
          <w:color w:val="00B0F0"/>
        </w:rPr>
        <w:t>PERMANENTLY DEFINED</w:t>
      </w:r>
      <w:r w:rsidR="00E408B0" w:rsidRPr="00C75FAD">
        <w:rPr>
          <w:b/>
          <w:bCs/>
        </w:rPr>
        <w:t>.</w:t>
      </w:r>
    </w:p>
    <w:p w14:paraId="757FAF48" w14:textId="073EF7E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E408B0">
        <w:t xml:space="preserve">  </w:t>
      </w:r>
      <w:proofErr w:type="gramEnd"/>
      <w:r w:rsidR="00E408B0">
        <w:t xml:space="preserve">              </w:t>
      </w:r>
      <w:r w:rsidR="00E408B0" w:rsidRPr="00C75FAD">
        <w:rPr>
          <w:b/>
          <w:bCs/>
          <w:color w:val="00B0F0"/>
        </w:rPr>
        <w:t>IRREVOCABLY DEFINED</w:t>
      </w:r>
      <w:r w:rsidR="00E408B0" w:rsidRPr="00C75FAD">
        <w:rPr>
          <w:b/>
          <w:bCs/>
        </w:rPr>
        <w:t>,</w:t>
      </w:r>
      <w:r w:rsidR="00E408B0">
        <w:rPr>
          <w:b/>
          <w:bCs/>
        </w:rPr>
        <w:t xml:space="preserve"> </w:t>
      </w:r>
      <w:r w:rsidR="00E408B0" w:rsidRPr="00814412">
        <w:rPr>
          <w:b/>
          <w:bCs/>
          <w:color w:val="00B0F0"/>
        </w:rPr>
        <w:t>IMPLICITLY-</w:t>
      </w:r>
      <w:r w:rsidR="00E408B0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VIRULENTLY</w:t>
      </w:r>
      <w:r w:rsidR="00E408B0" w:rsidRPr="00C75FAD">
        <w:rPr>
          <w:b/>
          <w:bCs/>
          <w:color w:val="00B0F0"/>
        </w:rPr>
        <w:t xml:space="preserve"> DEFINED</w:t>
      </w:r>
      <w:r w:rsidR="00E408B0">
        <w:rPr>
          <w:b/>
          <w:bCs/>
        </w:rPr>
        <w:t>,</w:t>
      </w:r>
      <w:r w:rsidR="00E408B0">
        <w:t xml:space="preserve"> </w:t>
      </w:r>
      <w:r w:rsidR="00E408B0" w:rsidRPr="00C75FAD">
        <w:rPr>
          <w:b/>
          <w:bCs/>
          <w:color w:val="00B0F0"/>
        </w:rPr>
        <w:t>PERMANENTLY DEFINED</w:t>
      </w:r>
      <w:r w:rsidR="00E408B0" w:rsidRPr="00C75FAD">
        <w:rPr>
          <w:b/>
          <w:bCs/>
        </w:rPr>
        <w:t>.</w:t>
      </w:r>
    </w:p>
    <w:p w14:paraId="6B45F88A" w14:textId="1652F45D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E408B0" w:rsidRPr="00C75FAD">
        <w:rPr>
          <w:b/>
          <w:bCs/>
          <w:color w:val="00B0F0"/>
        </w:rPr>
        <w:t xml:space="preserve">IRREVOCABLY </w:t>
      </w:r>
      <w:proofErr w:type="gramStart"/>
      <w:r w:rsidR="00E408B0" w:rsidRPr="00C75FAD">
        <w:rPr>
          <w:b/>
          <w:bCs/>
          <w:color w:val="00B0F0"/>
        </w:rPr>
        <w:t>DEFINED</w:t>
      </w:r>
      <w:r w:rsidR="00E408B0" w:rsidRPr="00C75FAD">
        <w:rPr>
          <w:b/>
          <w:bCs/>
        </w:rPr>
        <w:t xml:space="preserve">, </w:t>
      </w:r>
      <w:r w:rsidR="00E408B0">
        <w:rPr>
          <w:b/>
          <w:bCs/>
        </w:rPr>
        <w:t xml:space="preserve">  </w:t>
      </w:r>
      <w:proofErr w:type="gramEnd"/>
      <w:r w:rsidR="00E408B0">
        <w:rPr>
          <w:b/>
          <w:bCs/>
        </w:rPr>
        <w:t xml:space="preserve">                                       </w:t>
      </w:r>
      <w:r w:rsidR="00E408B0" w:rsidRPr="00814412">
        <w:rPr>
          <w:b/>
          <w:bCs/>
          <w:color w:val="00B0F0"/>
        </w:rPr>
        <w:t>IMPLICITLY-</w:t>
      </w:r>
      <w:r w:rsidR="00E408B0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VIRULENTLY</w:t>
      </w:r>
      <w:r w:rsidR="00E408B0" w:rsidRPr="00C75FAD">
        <w:rPr>
          <w:b/>
          <w:bCs/>
          <w:color w:val="00B0F0"/>
        </w:rPr>
        <w:t xml:space="preserve"> DEFINED</w:t>
      </w:r>
      <w:r w:rsidR="00E408B0">
        <w:rPr>
          <w:b/>
          <w:bCs/>
        </w:rPr>
        <w:t>,</w:t>
      </w:r>
      <w:r w:rsidR="00E408B0">
        <w:t xml:space="preserve"> </w:t>
      </w:r>
      <w:r w:rsidR="00E408B0" w:rsidRPr="00C75FAD">
        <w:rPr>
          <w:b/>
          <w:bCs/>
          <w:color w:val="00B0F0"/>
        </w:rPr>
        <w:t>PERMANENTLY DEFINED</w:t>
      </w:r>
      <w:r w:rsidR="00E408B0" w:rsidRPr="00C75FAD">
        <w:rPr>
          <w:b/>
          <w:bCs/>
        </w:rPr>
        <w:t>.</w:t>
      </w:r>
    </w:p>
    <w:p w14:paraId="6A17FC09" w14:textId="4B0E3F30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92D05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7030A0"/>
        </w:rPr>
        <w:t>OCCURS</w:t>
      </w:r>
      <w:r w:rsidR="00814412">
        <w:t xml:space="preserve">, </w:t>
      </w:r>
      <w:r w:rsidR="00E408B0" w:rsidRPr="00C75FAD">
        <w:rPr>
          <w:b/>
          <w:bCs/>
          <w:color w:val="00B0F0"/>
        </w:rPr>
        <w:t xml:space="preserve">IRREVOCABLY </w:t>
      </w:r>
      <w:proofErr w:type="gramStart"/>
      <w:r w:rsidR="00E408B0" w:rsidRPr="00C75FAD">
        <w:rPr>
          <w:b/>
          <w:bCs/>
          <w:color w:val="00B0F0"/>
        </w:rPr>
        <w:t>DEFINED</w:t>
      </w:r>
      <w:r w:rsidR="00E408B0" w:rsidRPr="00C75FAD">
        <w:rPr>
          <w:b/>
          <w:bCs/>
        </w:rPr>
        <w:t xml:space="preserve">, </w:t>
      </w:r>
      <w:r w:rsidR="00E408B0">
        <w:rPr>
          <w:b/>
          <w:bCs/>
        </w:rPr>
        <w:t xml:space="preserve">  </w:t>
      </w:r>
      <w:proofErr w:type="gramEnd"/>
      <w:r w:rsidR="00E408B0">
        <w:rPr>
          <w:b/>
          <w:bCs/>
        </w:rPr>
        <w:t xml:space="preserve">                                       </w:t>
      </w:r>
      <w:r w:rsidR="00E408B0" w:rsidRPr="00814412">
        <w:rPr>
          <w:b/>
          <w:bCs/>
          <w:color w:val="00B0F0"/>
        </w:rPr>
        <w:t>IMPLICITLY-</w:t>
      </w:r>
      <w:r w:rsidR="00E408B0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VIRULENTLY</w:t>
      </w:r>
      <w:r w:rsidR="00E408B0" w:rsidRPr="00C75FAD">
        <w:rPr>
          <w:b/>
          <w:bCs/>
          <w:color w:val="00B0F0"/>
        </w:rPr>
        <w:t xml:space="preserve"> DEFINED</w:t>
      </w:r>
      <w:r w:rsidR="00E408B0">
        <w:rPr>
          <w:b/>
          <w:bCs/>
        </w:rPr>
        <w:t>,</w:t>
      </w:r>
      <w:r w:rsidR="00E408B0">
        <w:t xml:space="preserve"> </w:t>
      </w:r>
      <w:r w:rsidR="00E408B0" w:rsidRPr="00C75FAD">
        <w:rPr>
          <w:b/>
          <w:bCs/>
          <w:color w:val="00B0F0"/>
        </w:rPr>
        <w:t>PERMANENTLY DEFINED</w:t>
      </w:r>
      <w:r w:rsidR="00E408B0" w:rsidRPr="00C75FAD">
        <w:rPr>
          <w:b/>
          <w:bCs/>
        </w:rPr>
        <w:t>.</w:t>
      </w:r>
    </w:p>
    <w:p w14:paraId="4425835A" w14:textId="1B63BF88" w:rsidR="006C75DE" w:rsidRPr="006C5F95" w:rsidRDefault="00814412" w:rsidP="00CE614F">
      <w:pPr>
        <w:ind w:left="360" w:hanging="360"/>
        <w:jc w:val="both"/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ins w:id="0" w:author="Patrick McElhiney" w:date="2022-10-20T03:31:00Z">
        <w:r w:rsidR="008532E4">
          <w:rPr>
            <w:bCs/>
            <w:u w:val="single"/>
          </w:rPr>
          <w:t xml:space="preserve">(EMP) </w:t>
        </w:r>
      </w:ins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ins w:id="1" w:author="Patrick McElhiney" w:date="2022-10-20T03:31:00Z">
        <w:r w:rsidR="008532E4">
          <w:rPr>
            <w:b/>
            <w:color w:val="FF0000"/>
          </w:rPr>
          <w:t xml:space="preserve"> (EMP)</w:t>
        </w:r>
      </w:ins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 xml:space="preserve">, </w:t>
      </w:r>
      <w:r w:rsidR="00E408B0" w:rsidRPr="00C75FAD">
        <w:rPr>
          <w:b/>
          <w:bCs/>
          <w:color w:val="00B0F0"/>
        </w:rPr>
        <w:t>IRREVOCABLY DEFINED</w:t>
      </w:r>
      <w:r w:rsidR="00E408B0" w:rsidRPr="00C75FAD">
        <w:rPr>
          <w:b/>
          <w:bCs/>
        </w:rPr>
        <w:t>,</w:t>
      </w:r>
      <w:r w:rsidR="00E408B0">
        <w:rPr>
          <w:b/>
          <w:bCs/>
        </w:rPr>
        <w:t xml:space="preserve"> </w:t>
      </w:r>
      <w:r w:rsidR="00E408B0" w:rsidRPr="00814412">
        <w:rPr>
          <w:b/>
          <w:bCs/>
          <w:color w:val="00B0F0"/>
        </w:rPr>
        <w:t>IMPLICITLY-</w:t>
      </w:r>
      <w:r w:rsidR="00E408B0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VIRULENTLY</w:t>
      </w:r>
      <w:r w:rsidR="00E408B0" w:rsidRPr="00C75FAD">
        <w:rPr>
          <w:b/>
          <w:bCs/>
          <w:color w:val="00B0F0"/>
        </w:rPr>
        <w:t xml:space="preserve"> DEFINED</w:t>
      </w:r>
      <w:r w:rsidR="00E408B0">
        <w:rPr>
          <w:b/>
          <w:bCs/>
        </w:rPr>
        <w:t>,</w:t>
      </w:r>
      <w:r w:rsidR="00E408B0">
        <w:t xml:space="preserve"> </w:t>
      </w:r>
      <w:r w:rsidR="00E408B0" w:rsidRPr="00C75FAD">
        <w:rPr>
          <w:b/>
          <w:bCs/>
          <w:color w:val="00B0F0"/>
        </w:rPr>
        <w:t>PERMANENTLY DEFINED</w:t>
      </w:r>
      <w:r w:rsidR="00E408B0" w:rsidRPr="00C75FAD">
        <w:rPr>
          <w:b/>
          <w:bCs/>
        </w:rPr>
        <w:t>.</w:t>
      </w:r>
    </w:p>
    <w:sectPr w:rsidR="006C75D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5AC2" w14:textId="77777777" w:rsidR="00E47136" w:rsidRDefault="00E47136" w:rsidP="005B7682">
      <w:pPr>
        <w:spacing w:after="0" w:line="240" w:lineRule="auto"/>
      </w:pPr>
      <w:r>
        <w:separator/>
      </w:r>
    </w:p>
  </w:endnote>
  <w:endnote w:type="continuationSeparator" w:id="0">
    <w:p w14:paraId="7850467A" w14:textId="77777777" w:rsidR="00E47136" w:rsidRDefault="00E471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1ACE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69292E">
              <w:rPr>
                <w:b/>
                <w:bCs/>
                <w:u w:val="single"/>
              </w:rPr>
              <w:t>GLOBAL SECURITY SYSTEMS</w:t>
            </w:r>
            <w:r w:rsidR="0069292E" w:rsidRPr="00105922">
              <w:rPr>
                <w:rFonts w:cstheme="minorHAnsi"/>
                <w:b/>
                <w:bCs/>
              </w:rPr>
              <w:t>®</w:t>
            </w:r>
            <w:r w:rsidR="0069292E" w:rsidRPr="00105922">
              <w:rPr>
                <w:b/>
                <w:bCs/>
              </w:rPr>
              <w:t>, INC.</w:t>
            </w:r>
            <w:r w:rsidR="0069292E">
              <w:t xml:space="preserve"> </w:t>
            </w:r>
            <w:r w:rsidR="00043664">
              <w:t>2020</w:t>
            </w:r>
            <w:r w:rsidR="0069292E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ECB3E" w14:textId="77777777" w:rsidR="00E47136" w:rsidRDefault="00E47136" w:rsidP="005B7682">
      <w:pPr>
        <w:spacing w:after="0" w:line="240" w:lineRule="auto"/>
      </w:pPr>
      <w:r>
        <w:separator/>
      </w:r>
    </w:p>
  </w:footnote>
  <w:footnote w:type="continuationSeparator" w:id="0">
    <w:p w14:paraId="029D860E" w14:textId="77777777" w:rsidR="00E47136" w:rsidRDefault="00E471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BBCA46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1B3F7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43664">
      <w:rPr>
        <w:b/>
        <w:bCs/>
        <w:iCs/>
        <w:color w:val="000000" w:themeColor="text1"/>
        <w:sz w:val="18"/>
        <w:u w:val="single"/>
      </w:rPr>
      <w:t>ASILY’EVNA</w:t>
    </w:r>
    <w:r w:rsidR="0004366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2022-10-08T20:43:00Z</cp:lastPrinted>
  <dcterms:created xsi:type="dcterms:W3CDTF">2022-10-20T07:31:00Z</dcterms:created>
  <dcterms:modified xsi:type="dcterms:W3CDTF">2022-10-20T07:32:00Z</dcterms:modified>
</cp:coreProperties>
</file>