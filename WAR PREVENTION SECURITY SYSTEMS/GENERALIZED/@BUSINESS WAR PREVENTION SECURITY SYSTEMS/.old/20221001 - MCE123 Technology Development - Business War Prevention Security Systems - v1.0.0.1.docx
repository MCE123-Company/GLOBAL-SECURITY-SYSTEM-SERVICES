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0B855CF5" w:rsidR="004C4052" w:rsidRDefault="007B5911" w:rsidP="00B111EA">
      <w:pPr>
        <w:jc w:val="center"/>
        <w:rPr>
          <w:bCs/>
          <w:sz w:val="52"/>
          <w:szCs w:val="44"/>
        </w:rPr>
      </w:pPr>
      <w:del w:id="0" w:author="Patrick McElhiney" w:date="2022-10-01T13:58:00Z">
        <w:r w:rsidDel="00756A9E">
          <w:rPr>
            <w:bCs/>
            <w:sz w:val="52"/>
            <w:szCs w:val="44"/>
          </w:rPr>
          <w:delText xml:space="preserve">CORPORATE </w:delText>
        </w:r>
      </w:del>
      <w:ins w:id="1" w:author="Patrick McElhiney" w:date="2022-10-01T13:58:00Z">
        <w:r w:rsidR="00756A9E">
          <w:rPr>
            <w:bCs/>
            <w:sz w:val="52"/>
            <w:szCs w:val="44"/>
          </w:rPr>
          <w:t>BUSINESS</w:t>
        </w:r>
        <w:r w:rsidR="00756A9E">
          <w:rPr>
            <w:bCs/>
            <w:sz w:val="52"/>
            <w:szCs w:val="44"/>
          </w:rPr>
          <w:t xml:space="preserve"> </w:t>
        </w:r>
      </w:ins>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7D1288A7" w:rsidR="009B00FA" w:rsidRDefault="00756A9E" w:rsidP="00B111EA">
      <w:pPr>
        <w:jc w:val="center"/>
        <w:rPr>
          <w:bCs/>
          <w:sz w:val="28"/>
          <w:szCs w:val="28"/>
        </w:rPr>
      </w:pPr>
      <w:ins w:id="2" w:author="Patrick McElhiney" w:date="2022-10-01T13:58:00Z">
        <w:r>
          <w:rPr>
            <w:bCs/>
            <w:sz w:val="28"/>
            <w:szCs w:val="28"/>
          </w:rPr>
          <w:t>10/1/2022 1:58:33 PM</w:t>
        </w:r>
      </w:ins>
      <w:del w:id="3" w:author="Patrick McElhiney" w:date="2022-10-01T13:58:00Z">
        <w:r w:rsidR="007B5911" w:rsidDel="00756A9E">
          <w:rPr>
            <w:bCs/>
            <w:sz w:val="28"/>
            <w:szCs w:val="28"/>
          </w:rPr>
          <w:delText>10/1/2022 1:52:11 PM</w:delText>
        </w:r>
      </w:del>
    </w:p>
    <w:p w14:paraId="3231D90D" w14:textId="196B73EB" w:rsidR="0060363B" w:rsidRPr="00065469" w:rsidRDefault="000B42C6" w:rsidP="00991D4F">
      <w:r>
        <w:rPr>
          <w:b/>
          <w:sz w:val="24"/>
        </w:rPr>
        <w:br w:type="page"/>
      </w:r>
    </w:p>
    <w:p w14:paraId="4C6960C7" w14:textId="418A1957" w:rsidR="007B1CA1" w:rsidRPr="00C0532F" w:rsidRDefault="007B5911" w:rsidP="007B1CA1">
      <w:pPr>
        <w:ind w:left="360" w:hanging="360"/>
        <w:jc w:val="both"/>
        <w:rPr>
          <w:b/>
          <w:bCs/>
        </w:rPr>
      </w:pPr>
      <w:del w:id="4" w:author="Patrick McElhiney" w:date="2022-10-01T13:58:00Z">
        <w:r w:rsidDel="00756A9E">
          <w:rPr>
            <w:b/>
            <w:sz w:val="24"/>
          </w:rPr>
          <w:lastRenderedPageBreak/>
          <w:delText xml:space="preserve">CORPORATE </w:delText>
        </w:r>
      </w:del>
      <w:ins w:id="5" w:author="Patrick McElhiney" w:date="2022-10-01T13:58:00Z">
        <w:r w:rsidR="00756A9E">
          <w:rPr>
            <w:b/>
            <w:sz w:val="24"/>
          </w:rPr>
          <w:t>BUSINESS</w:t>
        </w:r>
        <w:r w:rsidR="00756A9E">
          <w:rPr>
            <w:b/>
            <w:sz w:val="24"/>
          </w:rPr>
          <w:t xml:space="preserve"> </w:t>
        </w:r>
      </w:ins>
      <w:r w:rsidR="00F155AF">
        <w:rPr>
          <w:b/>
          <w:sz w:val="24"/>
        </w:rPr>
        <w:t>W</w:t>
      </w:r>
      <w:r w:rsidR="007B1CA1">
        <w:rPr>
          <w:b/>
          <w:sz w:val="24"/>
        </w:rPr>
        <w:t>AR PREVENTION SECURITY SYSTEMS</w:t>
      </w:r>
    </w:p>
    <w:p w14:paraId="6A17FC09" w14:textId="3F4D08A1" w:rsidR="00F51FBF" w:rsidRPr="006C5F95" w:rsidRDefault="004063B3" w:rsidP="00F155AF">
      <w:pPr>
        <w:ind w:left="360" w:hanging="360"/>
        <w:jc w:val="both"/>
      </w:pPr>
      <w:commentRangeStart w:id="6"/>
      <w:r w:rsidRPr="004063B3">
        <w:rPr>
          <w:u w:val="single"/>
        </w:rPr>
        <w:t xml:space="preserve">AUTONOMOUS </w:t>
      </w:r>
      <w:del w:id="7" w:author="Patrick McElhiney" w:date="2022-10-01T13:58:00Z">
        <w:r w:rsidR="007B5911" w:rsidDel="00756A9E">
          <w:rPr>
            <w:u w:val="single"/>
          </w:rPr>
          <w:delText xml:space="preserve">CORPORATE </w:delText>
        </w:r>
      </w:del>
      <w:ins w:id="8" w:author="Patrick McElhiney" w:date="2022-10-01T13:58:00Z">
        <w:r w:rsidR="00756A9E">
          <w:rPr>
            <w:u w:val="single"/>
          </w:rPr>
          <w:t>BUSINESS</w:t>
        </w:r>
        <w:r w:rsidR="00756A9E">
          <w:rPr>
            <w:u w:val="single"/>
          </w:rPr>
          <w:t xml:space="preserve"> </w:t>
        </w:r>
      </w:ins>
      <w:r w:rsidRPr="004063B3">
        <w:rPr>
          <w:u w:val="single"/>
        </w:rPr>
        <w:t>WAR PREVENTION SECURITY SYSTEMS</w:t>
      </w:r>
      <w:r w:rsidRPr="001C4A1B">
        <w:t xml:space="preserve"> (</w:t>
      </w:r>
      <w:r w:rsidRPr="001C4A1B">
        <w:rPr>
          <w:b/>
          <w:bCs/>
        </w:rPr>
        <w:t>2022</w:t>
      </w:r>
      <w:r w:rsidRPr="001C4A1B">
        <w:t>) – ensures that</w:t>
      </w:r>
      <w:r w:rsidR="007B1488">
        <w:t xml:space="preserve">       </w:t>
      </w:r>
      <w:ins w:id="9" w:author="Patrick McElhiney" w:date="2022-10-01T13:58:00Z">
        <w:r w:rsidR="00756A9E">
          <w:t xml:space="preserve">  </w:t>
        </w:r>
      </w:ins>
      <w:r w:rsidR="007B1488">
        <w:t xml:space="preserve"> </w:t>
      </w:r>
      <w:ins w:id="10" w:author="Patrick McElhiney" w:date="2022-10-01T13:58:00Z">
        <w:r w:rsidR="00756A9E">
          <w:t xml:space="preserve">    </w:t>
        </w:r>
      </w:ins>
      <w:r w:rsidRPr="001C4A1B">
        <w:t xml:space="preserve"> </w:t>
      </w:r>
      <w:del w:id="11" w:author="Patrick McElhiney" w:date="2022-10-01T13:58:00Z">
        <w:r w:rsidR="007B5911" w:rsidDel="00756A9E">
          <w:rPr>
            <w:b/>
            <w:bCs/>
          </w:rPr>
          <w:delText>CORPORATE</w:delText>
        </w:r>
        <w:r w:rsidR="007B5911" w:rsidRPr="00F155AF" w:rsidDel="00756A9E">
          <w:rPr>
            <w:b/>
            <w:bCs/>
          </w:rPr>
          <w:delText xml:space="preserve"> </w:delText>
        </w:r>
      </w:del>
      <w:ins w:id="12" w:author="Patrick McElhiney" w:date="2022-10-01T13:58:00Z">
        <w:r w:rsidR="00756A9E">
          <w:rPr>
            <w:b/>
            <w:bCs/>
          </w:rPr>
          <w:t>BUSINESS</w:t>
        </w:r>
        <w:r w:rsidR="00756A9E" w:rsidRPr="00F155AF">
          <w:rPr>
            <w:b/>
            <w:bCs/>
          </w:rPr>
          <w:t xml:space="preserve"> </w:t>
        </w:r>
      </w:ins>
      <w:r w:rsidR="00F155AF" w:rsidRPr="00F155AF">
        <w:rPr>
          <w:b/>
          <w:bCs/>
        </w:rPr>
        <w:t>WAR</w:t>
      </w:r>
      <w:r w:rsidR="00F155AF" w:rsidRPr="001C4A1B">
        <w:t xml:space="preserve"> </w:t>
      </w:r>
      <w:r w:rsidR="00F155AF">
        <w:t>never</w:t>
      </w:r>
      <w:r w:rsidRPr="001C4A1B">
        <w:t xml:space="preserve"> occur</w:t>
      </w:r>
      <w:r w:rsidR="00F155AF">
        <w:t>s</w:t>
      </w:r>
      <w:r w:rsidR="00002F79">
        <w:t xml:space="preserve">, </w:t>
      </w:r>
      <w:r w:rsidR="00002F79">
        <w:rPr>
          <w:b/>
          <w:bCs/>
        </w:rPr>
        <w:t>IRREVOCABLY DEFINED</w:t>
      </w:r>
      <w:r w:rsidR="00002F79">
        <w:t xml:space="preserve">, </w:t>
      </w:r>
      <w:r w:rsidR="00002F79">
        <w:rPr>
          <w:b/>
          <w:bCs/>
        </w:rPr>
        <w:t>IMPLICITLY DEFINED,</w:t>
      </w:r>
      <w:r w:rsidR="007B1488">
        <w:rPr>
          <w:b/>
          <w:bCs/>
        </w:rPr>
        <w:t xml:space="preserve">   </w:t>
      </w:r>
      <w:r w:rsidR="007B5911">
        <w:rPr>
          <w:b/>
          <w:bCs/>
        </w:rPr>
        <w:t xml:space="preserve">   </w:t>
      </w:r>
      <w:r w:rsidR="007B1488">
        <w:rPr>
          <w:b/>
          <w:bCs/>
        </w:rPr>
        <w:t xml:space="preserve">     </w:t>
      </w:r>
      <w:r w:rsidR="00002F79">
        <w:rPr>
          <w:b/>
          <w:bCs/>
        </w:rPr>
        <w:t xml:space="preserve"> PERMANENTLY DEFINED</w:t>
      </w:r>
      <w:r w:rsidR="007B5911">
        <w:t xml:space="preserve">, </w:t>
      </w:r>
      <w:r w:rsidR="00002F79">
        <w:rPr>
          <w:b/>
          <w:bCs/>
        </w:rPr>
        <w:t>PEACEFULLY DEFINED</w:t>
      </w:r>
      <w:r w:rsidR="00002F79">
        <w:t>.</w:t>
      </w:r>
      <w:commentRangeEnd w:id="6"/>
      <w:r w:rsidR="007B5911">
        <w:rPr>
          <w:rStyle w:val="CommentReference"/>
        </w:rPr>
        <w:commentReference w:id="6"/>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trick McElhiney" w:date="2022-10-01T13:54:00Z" w:initials="PM">
    <w:p w14:paraId="30633511" w14:textId="77777777" w:rsidR="00756A9E" w:rsidRDefault="007B5911" w:rsidP="00C4331D">
      <w:pPr>
        <w:pStyle w:val="CommentText"/>
      </w:pPr>
      <w:r>
        <w:rPr>
          <w:rStyle w:val="CommentReference"/>
        </w:rPr>
        <w:annotationRef/>
      </w:r>
      <w:r w:rsidR="00756A9E">
        <w:t>Chelsea V. Clinton has been conducting business war through mind control since 2002 and through Artificial Telepathy since 2016. Chelsea V. Clinton conducted war towards Patrick R. McElhiney using mind control since 1987 and Artificial Telepathy since 2016, including through the use of Chelsea Clinton Camp, a criminal political organization that does not pay its "supporters", and conducts criminal activities towards Patrick R. McElhiney and his friends using Chelsea Clinton's supporters for her Presidential Campaign against Patrick R. McElhiney and the entire country that supports him, hatefully.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33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C509" w16cex:dateUtc="2022-10-01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33511" w16cid:durableId="26E2C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492F3" w14:textId="77777777" w:rsidR="008221B8" w:rsidRDefault="008221B8" w:rsidP="005B7682">
      <w:pPr>
        <w:spacing w:after="0" w:line="240" w:lineRule="auto"/>
      </w:pPr>
      <w:r>
        <w:separator/>
      </w:r>
    </w:p>
  </w:endnote>
  <w:endnote w:type="continuationSeparator" w:id="0">
    <w:p w14:paraId="7F20C4AF" w14:textId="77777777" w:rsidR="008221B8" w:rsidRDefault="008221B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41AA0" w14:textId="77777777" w:rsidR="008221B8" w:rsidRDefault="008221B8" w:rsidP="005B7682">
      <w:pPr>
        <w:spacing w:after="0" w:line="240" w:lineRule="auto"/>
      </w:pPr>
      <w:r>
        <w:separator/>
      </w:r>
    </w:p>
  </w:footnote>
  <w:footnote w:type="continuationSeparator" w:id="0">
    <w:p w14:paraId="7A96522D" w14:textId="77777777" w:rsidR="008221B8" w:rsidRDefault="008221B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788"/>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4D5E"/>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A9E"/>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91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1B8"/>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8F6D96"/>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85"/>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2022-10-01T18:01:00Z</dcterms:created>
  <dcterms:modified xsi:type="dcterms:W3CDTF">2022-10-01T18:01:00Z</dcterms:modified>
</cp:coreProperties>
</file>