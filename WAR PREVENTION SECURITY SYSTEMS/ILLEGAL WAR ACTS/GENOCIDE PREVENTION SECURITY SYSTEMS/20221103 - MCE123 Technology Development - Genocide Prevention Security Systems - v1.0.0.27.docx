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BBBE6E" w:rsidR="00074C5F" w:rsidRDefault="00387CDA" w:rsidP="00B111EA">
      <w:pPr>
        <w:jc w:val="center"/>
        <w:rPr>
          <w:bCs/>
          <w:sz w:val="28"/>
          <w:szCs w:val="28"/>
        </w:rPr>
      </w:pPr>
      <w:r>
        <w:rPr>
          <w:bCs/>
          <w:sz w:val="28"/>
          <w:szCs w:val="28"/>
        </w:rPr>
        <w:t>10/10/2022 9:29:55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There was an original International Criminal Court case with plaintiffs Patrick R. McElhiney and            Anna V. Kushchenko from 1989, and the defendants were Joseph F. Biden, Donald J. Trump, Bill Clinton,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CC1B550"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NON-ACTIVE DUTY MILITARY OFFICER OR GENOCIDE INVESTIGATOR</w:t>
      </w:r>
      <w:r>
        <w:t xml:space="preserve">, </w:t>
      </w:r>
      <w:r>
        <w:rPr>
          <w:b/>
          <w:bCs/>
          <w:color w:val="00B0F0"/>
        </w:rPr>
        <w:t>IRREVOCABLY DEFINED</w:t>
      </w:r>
      <w:r>
        <w:t xml:space="preserve">, </w:t>
      </w:r>
      <w:r>
        <w:rPr>
          <w:b/>
          <w:bCs/>
          <w:color w:val="00B0F0"/>
        </w:rPr>
        <w:t>IMPLICITLY-EXPLICITLY DEFINED</w:t>
      </w:r>
      <w:r>
        <w:rPr>
          <w:b/>
          <w:bCs/>
        </w:rPr>
        <w:t xml:space="preserve">, </w:t>
      </w:r>
      <w:r>
        <w:rPr>
          <w:b/>
          <w:bCs/>
          <w:color w:val="00B0F0"/>
        </w:rPr>
        <w:t>PERMANENTLY DEFINED</w:t>
      </w:r>
      <w:r>
        <w:t xml:space="preserve">, </w:t>
      </w:r>
      <w:r>
        <w:rPr>
          <w:b/>
          <w:bCs/>
          <w:color w:val="00B0F0"/>
        </w:rPr>
        <w:t>PEACEFULLY DEFINED</w:t>
      </w:r>
      <w:r>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or conducted, or transferred to other people</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its</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IRREVOCABLY DEFINED</w:t>
      </w:r>
      <w:r>
        <w:t xml:space="preserve">,  </w:t>
      </w:r>
      <w:r>
        <w:rPr>
          <w:b/>
          <w:bCs/>
        </w:rPr>
        <w:t>IMPLICITLY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345853D" w14:textId="62688599" w:rsidR="001F3C0A" w:rsidRDefault="001F3C0A" w:rsidP="001F3C0A">
      <w:pPr>
        <w:ind w:left="360" w:hanging="360"/>
        <w:jc w:val="both"/>
      </w:pPr>
      <w:commentRangeStart w:id="4"/>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4"/>
      <w:r>
        <w:rPr>
          <w:rStyle w:val="CommentReference"/>
        </w:rPr>
        <w:commentReference w:id="4"/>
      </w:r>
    </w:p>
    <w:p w14:paraId="7A9B7646" w14:textId="54DFA288" w:rsidR="001F3C0A" w:rsidRPr="008F2355" w:rsidRDefault="001F3C0A" w:rsidP="001F3C0A">
      <w:pPr>
        <w:ind w:left="360" w:hanging="360"/>
        <w:jc w:val="both"/>
        <w:rPr>
          <w:u w:val="single"/>
        </w:rPr>
      </w:pPr>
      <w:commentRangeStart w:id="5"/>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IRREVOCABLY DEFINED</w:t>
      </w:r>
      <w:r w:rsidR="00101F93">
        <w:t>,</w:t>
      </w:r>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w:t>
      </w:r>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6"/>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w:t>
      </w:r>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46015DBE" w14:textId="206C120B" w:rsidR="006A3575" w:rsidRPr="0065168F" w:rsidRDefault="006A3575" w:rsidP="006A3575">
      <w:pPr>
        <w:ind w:left="360" w:hanging="360"/>
        <w:jc w:val="both"/>
      </w:pPr>
      <w:commentRangeStart w:id="7"/>
      <w:commentRangeStart w:id="8"/>
      <w:commentRangeStart w:id="9"/>
      <w:commentRangeStart w:id="10"/>
      <w:r w:rsidRPr="0065168F">
        <w:rPr>
          <w:u w:val="single"/>
        </w:rPr>
        <w:t xml:space="preserve">AUTONOMOUS </w:t>
      </w:r>
      <w:r>
        <w:rPr>
          <w:u w:val="single"/>
        </w:rPr>
        <w:t>MURDER</w:t>
      </w:r>
      <w:ins w:id="11" w:author="Patrick McElhiney" w:date="2022-11-03T05:52:00Z">
        <w:r w:rsidR="00941A31">
          <w:rPr>
            <w:u w:val="single"/>
          </w:rPr>
          <w:t>, THEN</w:t>
        </w:r>
      </w:ins>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
      <w:r w:rsidR="000E49B3">
        <w:rPr>
          <w:rStyle w:val="CommentReference"/>
        </w:rPr>
        <w:commentReference w:id="7"/>
      </w:r>
      <w:commentRangeEnd w:id="8"/>
      <w:r w:rsidR="00F24814">
        <w:rPr>
          <w:rStyle w:val="CommentReference"/>
        </w:rPr>
        <w:commentReference w:id="8"/>
      </w:r>
      <w:commentRangeEnd w:id="9"/>
      <w:r w:rsidR="001602BA">
        <w:rPr>
          <w:rStyle w:val="CommentReference"/>
        </w:rPr>
        <w:commentReference w:id="9"/>
      </w:r>
      <w:commentRangeEnd w:id="10"/>
      <w:r w:rsidR="001602BA">
        <w:rPr>
          <w:rStyle w:val="CommentReference"/>
        </w:rPr>
        <w:commentReference w:id="10"/>
      </w:r>
    </w:p>
    <w:p w14:paraId="27883A73" w14:textId="28592F29" w:rsidR="006A3575" w:rsidRDefault="006A3575" w:rsidP="006A3575">
      <w:pPr>
        <w:ind w:left="360" w:hanging="360"/>
        <w:jc w:val="both"/>
      </w:pPr>
      <w:commentRangeStart w:id="12"/>
      <w:r w:rsidRPr="0065168F">
        <w:rPr>
          <w:u w:val="single"/>
        </w:rPr>
        <w:t>AUTONOMOUS GENOCIDE</w:t>
      </w:r>
      <w:ins w:id="13" w:author="Patrick McElhiney" w:date="2022-11-03T05:52:00Z">
        <w:r w:rsidR="00941A31">
          <w:rPr>
            <w:u w:val="single"/>
          </w:rPr>
          <w:t>, THEN</w:t>
        </w:r>
      </w:ins>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2"/>
      <w:r w:rsidR="00130E98">
        <w:rPr>
          <w:rStyle w:val="CommentReference"/>
        </w:rPr>
        <w:commentReference w:id="12"/>
      </w:r>
    </w:p>
    <w:p w14:paraId="77ACCBA0" w14:textId="461E058C" w:rsidR="000E49B3" w:rsidRPr="0062040E" w:rsidRDefault="000E49B3" w:rsidP="000E49B3">
      <w:pPr>
        <w:ind w:left="360" w:hanging="360"/>
        <w:jc w:val="both"/>
      </w:pPr>
      <w:commentRangeStart w:id="14"/>
      <w:r w:rsidRPr="0065168F">
        <w:rPr>
          <w:u w:val="single"/>
        </w:rPr>
        <w:t>AUTONOMOUS GENOCIDE</w:t>
      </w:r>
      <w:ins w:id="15" w:author="Patrick McElhiney" w:date="2022-11-03T05:51:00Z">
        <w:r w:rsidR="00941A31">
          <w:rPr>
            <w:u w:val="single"/>
          </w:rPr>
          <w:t>, THEN</w:t>
        </w:r>
      </w:ins>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w:t>
      </w:r>
      <w:ins w:id="16" w:author="Patrick McElhiney" w:date="2022-11-03T05:51:00Z">
        <w:r w:rsidR="00941A31" w:rsidRPr="00941A31">
          <w:rPr>
            <w:b/>
            <w:bCs/>
            <w:color w:val="7030A0"/>
            <w:rPrChange w:id="17" w:author="Patrick McElhiney" w:date="2022-11-03T05:51:00Z">
              <w:rPr/>
            </w:rPrChange>
          </w:rPr>
          <w:t>ENSURES</w:t>
        </w:r>
        <w:r w:rsidR="00941A31" w:rsidRPr="00941A31">
          <w:t xml:space="preserve"> </w:t>
        </w:r>
        <w:r w:rsidR="00941A31" w:rsidRPr="00941A31">
          <w:rPr>
            <w:b/>
            <w:bCs/>
            <w:color w:val="92D050"/>
            <w:rPrChange w:id="18" w:author="Patrick McElhiney" w:date="2022-11-03T05:51:00Z">
              <w:rPr/>
            </w:rPrChange>
          </w:rPr>
          <w:t>THAT</w:t>
        </w:r>
        <w:r w:rsidR="00941A31" w:rsidRPr="00941A31">
          <w:t xml:space="preserve"> </w:t>
        </w:r>
        <w:r w:rsidR="00941A31" w:rsidRPr="00941A31">
          <w:rPr>
            <w:b/>
            <w:bCs/>
            <w:color w:val="FF0000"/>
            <w:rPrChange w:id="19" w:author="Patrick McElhiney" w:date="2022-11-03T05:51:00Z">
              <w:rPr/>
            </w:rPrChange>
          </w:rPr>
          <w:t>ANY GENOCIDE, THEN ASSASSINATION</w:t>
        </w:r>
        <w:r w:rsidR="00941A31" w:rsidRPr="00941A31">
          <w:t xml:space="preserve"> </w:t>
        </w:r>
        <w:r w:rsidR="00941A31" w:rsidRPr="00941A31">
          <w:rPr>
            <w:b/>
            <w:bCs/>
            <w:color w:val="C00000"/>
            <w:rPrChange w:id="20" w:author="Patrick McElhiney" w:date="2022-11-03T05:51:00Z">
              <w:rPr/>
            </w:rPrChange>
          </w:rPr>
          <w:t>NEVER</w:t>
        </w:r>
        <w:r w:rsidR="00941A31" w:rsidRPr="00941A31">
          <w:t xml:space="preserve"> </w:t>
        </w:r>
        <w:r w:rsidR="00941A31" w:rsidRPr="00941A31">
          <w:rPr>
            <w:b/>
            <w:bCs/>
            <w:color w:val="7030A0"/>
            <w:rPrChange w:id="21" w:author="Patrick McElhiney" w:date="2022-11-03T05:52:00Z">
              <w:rPr/>
            </w:rPrChange>
          </w:rPr>
          <w:t>OCCURS</w:t>
        </w:r>
        <w:r w:rsidR="00941A31" w:rsidRPr="00941A31">
          <w:t xml:space="preserve">, </w:t>
        </w:r>
      </w:ins>
      <w:ins w:id="22" w:author="Patrick McElhiney" w:date="2022-11-03T05:52:00Z">
        <w:r w:rsidR="00941A31">
          <w:t xml:space="preserve">                                                     </w:t>
        </w:r>
      </w:ins>
      <w:ins w:id="23" w:author="Patrick McElhiney" w:date="2022-11-03T05:51:00Z">
        <w:r w:rsidR="00941A31" w:rsidRPr="00941A31">
          <w:rPr>
            <w:b/>
            <w:bCs/>
            <w:color w:val="00B0F0"/>
            <w:rPrChange w:id="24" w:author="Patrick McElhiney" w:date="2022-11-03T05:52:00Z">
              <w:rPr/>
            </w:rPrChange>
          </w:rPr>
          <w:t>IMPLICITLY-EXPLICITLY GLOBALLY VIRULENTLY DEFINED</w:t>
        </w:r>
        <w:r w:rsidR="00941A31" w:rsidRPr="00941A31">
          <w:t>.</w:t>
        </w:r>
      </w:ins>
      <w:del w:id="25" w:author="Patrick McElhiney" w:date="2022-11-03T05:51:00Z">
        <w:r w:rsidRPr="0065168F" w:rsidDel="00941A31">
          <w:delText xml:space="preserve">ensures that </w:delText>
        </w:r>
        <w:r w:rsidRPr="0062040E" w:rsidDel="00941A31">
          <w:rPr>
            <w:b/>
            <w:bCs/>
          </w:rPr>
          <w:delText>GENOCIDE ASSASSINATION</w:delText>
        </w:r>
        <w:r w:rsidRPr="0065168F" w:rsidDel="00941A31">
          <w:delText xml:space="preserve"> does not occur</w:delText>
        </w:r>
        <w:r w:rsidDel="00941A31">
          <w:delText xml:space="preserve">, </w:delText>
        </w:r>
        <w:r w:rsidRPr="00090FCE" w:rsidDel="00941A31">
          <w:rPr>
            <w:b/>
            <w:bCs/>
          </w:rPr>
          <w:delText>IRREVOCABLY DEFINED</w:delText>
        </w:r>
        <w:r w:rsidDel="00941A31">
          <w:delText xml:space="preserve">, </w:delText>
        </w:r>
        <w:r w:rsidRPr="0092458B" w:rsidDel="00941A31">
          <w:rPr>
            <w:b/>
            <w:bCs/>
          </w:rPr>
          <w:delText>IMPLICITLY DEFINED</w:delText>
        </w:r>
        <w:r w:rsidDel="00941A31">
          <w:rPr>
            <w:b/>
            <w:bCs/>
          </w:rPr>
          <w:delText>, PERMANENTLY DEFINED</w:delText>
        </w:r>
        <w:r w:rsidRPr="00090FCE" w:rsidDel="00941A31">
          <w:delText xml:space="preserve">, </w:delText>
        </w:r>
        <w:r w:rsidDel="00941A31">
          <w:rPr>
            <w:b/>
            <w:bCs/>
          </w:rPr>
          <w:delText>PEACEFULLY DEFINED</w:delText>
        </w:r>
        <w:r w:rsidDel="00941A31">
          <w:delText>.</w:delText>
        </w:r>
        <w:commentRangeEnd w:id="14"/>
        <w:r w:rsidDel="00941A31">
          <w:rPr>
            <w:rStyle w:val="CommentReference"/>
          </w:rPr>
          <w:commentReference w:id="14"/>
        </w:r>
      </w:del>
    </w:p>
    <w:p w14:paraId="20B84A7F" w14:textId="0A1C07DA" w:rsidR="00FB2305" w:rsidRPr="0062040E" w:rsidRDefault="008A1AD3" w:rsidP="00FB2305">
      <w:pPr>
        <w:ind w:left="360" w:hanging="360"/>
        <w:jc w:val="both"/>
      </w:pPr>
      <w:commentRangeStart w:id="26"/>
      <w:r w:rsidRPr="008A1AD3">
        <w:rPr>
          <w:u w:val="single"/>
        </w:rPr>
        <w:t xml:space="preserve">GENERALLY </w:t>
      </w:r>
      <w:commentRangeEnd w:id="26"/>
      <w:r w:rsidR="00146F36">
        <w:rPr>
          <w:rStyle w:val="CommentReference"/>
        </w:rPr>
        <w:commentReference w:id="26"/>
      </w:r>
      <w:commentRangeStart w:id="27"/>
      <w:commentRangeStart w:id="28"/>
      <w:commentRangeStart w:id="29"/>
      <w:commentRangeStart w:id="30"/>
      <w:commentRangeStart w:id="31"/>
      <w:commentRangeStart w:id="32"/>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w:t>
      </w:r>
      <w:del w:id="33" w:author="Patrick McElhiney" w:date="2022-11-03T05:49:00Z">
        <w:r w:rsidR="00FB2305" w:rsidRPr="00941A31" w:rsidDel="00941A31">
          <w:rPr>
            <w:b/>
            <w:bCs/>
            <w:color w:val="7030A0"/>
            <w:rPrChange w:id="34" w:author="Patrick McElhiney" w:date="2022-11-03T05:49:00Z">
              <w:rPr/>
            </w:rPrChange>
          </w:rPr>
          <w:delText xml:space="preserve">ensures </w:delText>
        </w:r>
      </w:del>
      <w:bookmarkStart w:id="35" w:name="_Hlk118347087"/>
      <w:ins w:id="36" w:author="Patrick McElhiney" w:date="2022-11-03T05:49:00Z">
        <w:r w:rsidR="00941A31" w:rsidRPr="00941A31">
          <w:rPr>
            <w:b/>
            <w:bCs/>
            <w:color w:val="7030A0"/>
            <w:rPrChange w:id="37" w:author="Patrick McElhiney" w:date="2022-11-03T05:49:00Z">
              <w:rPr/>
            </w:rPrChange>
          </w:rPr>
          <w:t>ENSURES</w:t>
        </w:r>
        <w:r w:rsidR="00941A31" w:rsidRPr="0065168F">
          <w:t xml:space="preserve"> </w:t>
        </w:r>
      </w:ins>
      <w:del w:id="38" w:author="Patrick McElhiney" w:date="2022-11-03T05:49:00Z">
        <w:r w:rsidR="00FB2305" w:rsidRPr="00941A31" w:rsidDel="00941A31">
          <w:rPr>
            <w:b/>
            <w:bCs/>
            <w:color w:val="92D050"/>
            <w:rPrChange w:id="39" w:author="Patrick McElhiney" w:date="2022-11-03T05:49:00Z">
              <w:rPr/>
            </w:rPrChange>
          </w:rPr>
          <w:delText xml:space="preserve">that </w:delText>
        </w:r>
      </w:del>
      <w:ins w:id="40" w:author="Patrick McElhiney" w:date="2022-11-03T05:49:00Z">
        <w:r w:rsidR="00941A31" w:rsidRPr="00941A31">
          <w:rPr>
            <w:b/>
            <w:bCs/>
            <w:color w:val="92D050"/>
            <w:rPrChange w:id="41" w:author="Patrick McElhiney" w:date="2022-11-03T05:49:00Z">
              <w:rPr/>
            </w:rPrChange>
          </w:rPr>
          <w:t>THAT</w:t>
        </w:r>
        <w:r w:rsidR="00941A31" w:rsidRPr="0065168F">
          <w:t xml:space="preserve"> </w:t>
        </w:r>
        <w:r w:rsidR="00941A31" w:rsidRPr="00941A31">
          <w:rPr>
            <w:b/>
            <w:bCs/>
            <w:color w:val="FF0000"/>
            <w:rPrChange w:id="42" w:author="Patrick McElhiney" w:date="2022-11-03T05:49:00Z">
              <w:rPr/>
            </w:rPrChange>
          </w:rPr>
          <w:t xml:space="preserve">ANY </w:t>
        </w:r>
      </w:ins>
      <w:r w:rsidR="00FB2305" w:rsidRPr="00941A31">
        <w:rPr>
          <w:b/>
          <w:bCs/>
          <w:color w:val="FF0000"/>
          <w:rPrChange w:id="43" w:author="Patrick McElhiney" w:date="2022-11-03T05:49:00Z">
            <w:rPr>
              <w:b/>
              <w:bCs/>
            </w:rPr>
          </w:rPrChange>
        </w:rPr>
        <w:t>INDISCRIMINATE GENOCIDE, THEN ASSASSINATION</w:t>
      </w:r>
      <w:r w:rsidR="00FB2305" w:rsidRPr="0065168F">
        <w:t xml:space="preserve"> </w:t>
      </w:r>
      <w:del w:id="44" w:author="Patrick McElhiney" w:date="2022-11-03T05:49:00Z">
        <w:r w:rsidR="00FB2305" w:rsidRPr="00941A31" w:rsidDel="00941A31">
          <w:rPr>
            <w:b/>
            <w:bCs/>
            <w:color w:val="C00000"/>
            <w:rPrChange w:id="45" w:author="Patrick McElhiney" w:date="2022-11-03T05:49:00Z">
              <w:rPr/>
            </w:rPrChange>
          </w:rPr>
          <w:delText>does not occur</w:delText>
        </w:r>
      </w:del>
      <w:ins w:id="46" w:author="Patrick McElhiney" w:date="2022-11-03T05:49:00Z">
        <w:r w:rsidR="00941A31" w:rsidRPr="00941A31">
          <w:rPr>
            <w:b/>
            <w:bCs/>
            <w:color w:val="C00000"/>
            <w:rPrChange w:id="47" w:author="Patrick McElhiney" w:date="2022-11-03T05:49:00Z">
              <w:rPr/>
            </w:rPrChange>
          </w:rPr>
          <w:t>NEVER</w:t>
        </w:r>
        <w:r w:rsidR="00941A31">
          <w:t xml:space="preserve"> </w:t>
        </w:r>
        <w:r w:rsidR="00941A31" w:rsidRPr="00941A31">
          <w:rPr>
            <w:b/>
            <w:bCs/>
            <w:color w:val="7030A0"/>
            <w:rPrChange w:id="48" w:author="Patrick McElhiney" w:date="2022-11-03T05:49:00Z">
              <w:rPr/>
            </w:rPrChange>
          </w:rPr>
          <w:t>OCCURS</w:t>
        </w:r>
      </w:ins>
      <w:r w:rsidR="00FB2305">
        <w:t xml:space="preserve">, </w:t>
      </w:r>
      <w:ins w:id="49" w:author="Patrick McElhiney" w:date="2022-11-03T05:50:00Z">
        <w:r w:rsidR="00941A31" w:rsidRPr="00DE5C86">
          <w:rPr>
            <w:b/>
            <w:bCs/>
            <w:color w:val="00B0F0"/>
          </w:rPr>
          <w:t>IMPLICITLY-EXPLICITLY GLOBALLY VIRULENTLY DEFINED</w:t>
        </w:r>
        <w:r w:rsidR="00941A31">
          <w:t>.</w:t>
        </w:r>
      </w:ins>
      <w:bookmarkEnd w:id="35"/>
      <w:del w:id="50" w:author="Patrick McElhiney" w:date="2022-11-03T05:50:00Z">
        <w:r w:rsidR="00FB2305" w:rsidRPr="00090FCE" w:rsidDel="00941A31">
          <w:rPr>
            <w:b/>
            <w:bCs/>
          </w:rPr>
          <w:delText>IRREVOCABLY DEFINED</w:delText>
        </w:r>
        <w:r w:rsidR="00FB2305" w:rsidDel="00941A31">
          <w:delText xml:space="preserve">, </w:delText>
        </w:r>
        <w:r w:rsidR="00FB2305" w:rsidRPr="0092458B" w:rsidDel="00941A31">
          <w:rPr>
            <w:b/>
            <w:bCs/>
          </w:rPr>
          <w:delText>IMPLICITLY DEFINED</w:delText>
        </w:r>
        <w:r w:rsidR="00FB2305" w:rsidDel="00941A31">
          <w:rPr>
            <w:b/>
            <w:bCs/>
          </w:rPr>
          <w:delText>, PERMANENTLY DEFINED</w:delText>
        </w:r>
        <w:r w:rsidR="00FB2305" w:rsidRPr="00090FCE" w:rsidDel="00941A31">
          <w:delText xml:space="preserve">, </w:delText>
        </w:r>
        <w:r w:rsidR="00FB2305" w:rsidDel="00941A31">
          <w:rPr>
            <w:b/>
            <w:bCs/>
          </w:rPr>
          <w:delText>PEACEFULLY DEFINED</w:delText>
        </w:r>
        <w:r w:rsidR="00FB2305" w:rsidDel="00941A31">
          <w:delText>.</w:delText>
        </w:r>
        <w:commentRangeEnd w:id="27"/>
        <w:r w:rsidR="00C03D50" w:rsidDel="00941A31">
          <w:rPr>
            <w:rStyle w:val="CommentReference"/>
          </w:rPr>
          <w:commentReference w:id="27"/>
        </w:r>
        <w:commentRangeEnd w:id="28"/>
        <w:r w:rsidR="00392F47" w:rsidDel="00941A31">
          <w:rPr>
            <w:rStyle w:val="CommentReference"/>
          </w:rPr>
          <w:commentReference w:id="28"/>
        </w:r>
        <w:commentRangeEnd w:id="29"/>
        <w:r w:rsidR="00392F47" w:rsidDel="00941A31">
          <w:rPr>
            <w:rStyle w:val="CommentReference"/>
          </w:rPr>
          <w:commentReference w:id="29"/>
        </w:r>
        <w:commentRangeEnd w:id="30"/>
        <w:r w:rsidR="004052DA" w:rsidDel="00941A31">
          <w:rPr>
            <w:rStyle w:val="CommentReference"/>
          </w:rPr>
          <w:commentReference w:id="30"/>
        </w:r>
        <w:commentRangeEnd w:id="31"/>
        <w:r w:rsidR="00917E75" w:rsidDel="00941A31">
          <w:rPr>
            <w:rStyle w:val="CommentReference"/>
          </w:rPr>
          <w:commentReference w:id="31"/>
        </w:r>
        <w:commentRangeEnd w:id="32"/>
        <w:r w:rsidR="008A1EBC" w:rsidDel="00941A31">
          <w:rPr>
            <w:rStyle w:val="CommentReference"/>
          </w:rPr>
          <w:commentReference w:id="32"/>
        </w:r>
      </w:del>
    </w:p>
    <w:p w14:paraId="58EF3962" w14:textId="4B69F146" w:rsidR="00F90E69" w:rsidRPr="0062040E" w:rsidRDefault="00F90E69" w:rsidP="00F90E69">
      <w:pPr>
        <w:ind w:left="360" w:hanging="360"/>
        <w:jc w:val="both"/>
      </w:pPr>
      <w:commentRangeStart w:id="51"/>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1"/>
      <w:r w:rsidR="003C4BE8">
        <w:rPr>
          <w:rStyle w:val="CommentReference"/>
        </w:rPr>
        <w:commentReference w:id="51"/>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35F446A3"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w:t>
      </w:r>
      <w:ins w:id="52" w:author="Patrick McElhiney" w:date="2022-11-03T05:47:00Z">
        <w:r w:rsidR="00941A31">
          <w:rPr>
            <w:u w:val="single"/>
          </w:rPr>
          <w:t xml:space="preserve">DETERMINISTIC </w:t>
        </w:r>
      </w:ins>
      <w:r w:rsidRPr="0065168F">
        <w:rPr>
          <w:u w:val="single"/>
        </w:rPr>
        <w:t>GENOCIDE PREVENTION SECURITY SYSTEMS</w:t>
      </w:r>
      <w:r w:rsidRPr="0065168F">
        <w:t xml:space="preserve"> (</w:t>
      </w:r>
      <w:r w:rsidRPr="0065168F">
        <w:rPr>
          <w:b/>
          <w:bCs/>
        </w:rPr>
        <w:t>2022</w:t>
      </w:r>
      <w:r w:rsidRPr="0065168F">
        <w:t xml:space="preserve">) – </w:t>
      </w:r>
      <w:ins w:id="53" w:author="Patrick McElhiney" w:date="2022-11-03T05:46:00Z">
        <w:r w:rsidR="00941A31" w:rsidRPr="00DE5C86">
          <w:rPr>
            <w:b/>
            <w:bCs/>
            <w:color w:val="7030A0"/>
          </w:rPr>
          <w:t>ENSURES</w:t>
        </w:r>
        <w:r w:rsidR="00941A31" w:rsidRPr="009075B4">
          <w:t xml:space="preserve"> </w:t>
        </w:r>
        <w:r w:rsidR="00941A31" w:rsidRPr="00DE5C86">
          <w:rPr>
            <w:b/>
            <w:bCs/>
            <w:color w:val="92D050"/>
          </w:rPr>
          <w:t>THAT</w:t>
        </w:r>
      </w:ins>
      <w:ins w:id="54" w:author="Patrick McElhiney" w:date="2022-11-03T05:47:00Z">
        <w:r w:rsidR="00941A31">
          <w:t xml:space="preserve"> </w:t>
        </w:r>
      </w:ins>
      <w:ins w:id="55" w:author="Patrick McElhiney" w:date="2022-11-03T05:46:00Z">
        <w:r w:rsidR="00941A31" w:rsidRPr="00DE5C86">
          <w:rPr>
            <w:b/>
            <w:bCs/>
            <w:color w:val="FF0000"/>
          </w:rPr>
          <w:t xml:space="preserve">ANY </w:t>
        </w:r>
        <w:r w:rsidR="00941A31">
          <w:rPr>
            <w:b/>
            <w:bCs/>
            <w:color w:val="FF0000"/>
          </w:rPr>
          <w:t>PUDDLE</w:t>
        </w:r>
        <w:r w:rsidR="00941A31" w:rsidRPr="00DE5C86">
          <w:rPr>
            <w:b/>
            <w:bCs/>
            <w:color w:val="FF0000"/>
          </w:rPr>
          <w:t xml:space="preserve"> </w:t>
        </w:r>
      </w:ins>
      <w:ins w:id="56" w:author="Patrick McElhiney" w:date="2022-11-03T05:47:00Z">
        <w:r w:rsidR="00941A31">
          <w:rPr>
            <w:b/>
            <w:bCs/>
            <w:color w:val="FF0000"/>
          </w:rPr>
          <w:t xml:space="preserve">DETERMINISTIC </w:t>
        </w:r>
      </w:ins>
      <w:ins w:id="57" w:author="Patrick McElhiney" w:date="2022-11-03T05:46:00Z">
        <w:r w:rsidR="00941A31" w:rsidRPr="00DE5C86">
          <w:rPr>
            <w:b/>
            <w:bCs/>
            <w:color w:val="FF0000"/>
          </w:rPr>
          <w:t>GENOCIDE</w:t>
        </w:r>
        <w:r w:rsidR="00941A31" w:rsidRPr="009075B4">
          <w:t xml:space="preserve"> </w:t>
        </w:r>
        <w:r w:rsidR="00941A31" w:rsidRPr="00DE5C86">
          <w:rPr>
            <w:b/>
            <w:bCs/>
            <w:color w:val="C00000"/>
          </w:rPr>
          <w:t>NEVER</w:t>
        </w:r>
        <w:r w:rsidR="00941A31">
          <w:t xml:space="preserve"> </w:t>
        </w:r>
        <w:r w:rsidR="00941A31" w:rsidRPr="00DE5C86">
          <w:rPr>
            <w:b/>
            <w:bCs/>
            <w:color w:val="7030A0"/>
          </w:rPr>
          <w:t>OCCURS</w:t>
        </w:r>
        <w:r w:rsidR="00941A31">
          <w:t>,</w:t>
        </w:r>
        <w:r w:rsidR="00941A31">
          <w:t xml:space="preserve"> </w:t>
        </w:r>
      </w:ins>
      <w:ins w:id="58" w:author="Patrick McElhiney" w:date="2022-11-03T05:47:00Z">
        <w:r w:rsidR="00941A31">
          <w:t xml:space="preserve">                                            </w:t>
        </w:r>
      </w:ins>
      <w:ins w:id="59" w:author="Patrick McElhiney" w:date="2022-11-03T05:46:00Z">
        <w:r w:rsidR="00941A31" w:rsidRPr="00DE5C86">
          <w:rPr>
            <w:b/>
            <w:bCs/>
            <w:color w:val="00B0F0"/>
          </w:rPr>
          <w:t>IMPLICITLY-EXPLICITLY GLOBALLY VIRULENTLY DEFINED</w:t>
        </w:r>
        <w:r w:rsidR="00941A31">
          <w:t>.</w:t>
        </w:r>
      </w:ins>
      <w:del w:id="60" w:author="Patrick McElhiney" w:date="2022-11-03T05:46:00Z">
        <w:r w:rsidRPr="0065168F" w:rsidDel="00941A31">
          <w:delText xml:space="preserve">ensures that </w:delText>
        </w:r>
        <w:r w:rsidDel="00941A31">
          <w:delText>puddle</w:delText>
        </w:r>
        <w:r w:rsidRPr="0065168F" w:rsidDel="00941A31">
          <w:delText xml:space="preserve"> genocide does not occur</w:delText>
        </w:r>
        <w:r w:rsidR="00101F93" w:rsidDel="00941A31">
          <w:delText xml:space="preserve">, </w:delText>
        </w:r>
        <w:r w:rsidR="00101F93" w:rsidRPr="00090FCE" w:rsidDel="00941A31">
          <w:rPr>
            <w:b/>
            <w:bCs/>
          </w:rPr>
          <w:delText>IRREVOCABLY DEFINED</w:delText>
        </w:r>
        <w:r w:rsidR="00101F93" w:rsidDel="00941A31">
          <w:delText xml:space="preserve">, </w:delText>
        </w:r>
        <w:r w:rsidR="00101F93" w:rsidRPr="0092458B" w:rsidDel="00941A31">
          <w:rPr>
            <w:b/>
            <w:bCs/>
          </w:rPr>
          <w:delText>IMPLICITLY DEFINED</w:delText>
        </w:r>
        <w:r w:rsidR="00101F93" w:rsidDel="00941A31">
          <w:rPr>
            <w:b/>
            <w:bCs/>
          </w:rPr>
          <w:delText>, PERMANENTLY DEFINED</w:delText>
        </w:r>
        <w:r w:rsidR="00101F93" w:rsidRPr="00090FCE" w:rsidDel="00941A31">
          <w:delText xml:space="preserve">, </w:delText>
        </w:r>
        <w:r w:rsidR="00101F93" w:rsidDel="00941A31">
          <w:rPr>
            <w:b/>
            <w:bCs/>
          </w:rPr>
          <w:delText>PEACEFULLY DEFINED</w:delText>
        </w:r>
        <w:r w:rsidR="00101F93" w:rsidDel="00941A31">
          <w:delText>.</w:delText>
        </w:r>
      </w:del>
    </w:p>
    <w:p w14:paraId="1D132197" w14:textId="130F2FDF" w:rsidR="0036651D" w:rsidRPr="0065168F" w:rsidDel="00941A31" w:rsidRDefault="0036651D" w:rsidP="0036651D">
      <w:pPr>
        <w:ind w:left="360" w:hanging="360"/>
        <w:jc w:val="both"/>
        <w:rPr>
          <w:del w:id="61" w:author="Patrick McElhiney" w:date="2022-11-03T05:47:00Z"/>
        </w:rPr>
      </w:pPr>
      <w:del w:id="62" w:author="Patrick McElhiney" w:date="2022-11-03T05:47:00Z">
        <w:r w:rsidRPr="0065168F" w:rsidDel="00941A31">
          <w:rPr>
            <w:u w:val="single"/>
          </w:rPr>
          <w:delText xml:space="preserve">AUTONOMOUS </w:delText>
        </w:r>
        <w:r w:rsidDel="00941A31">
          <w:rPr>
            <w:u w:val="single"/>
          </w:rPr>
          <w:delText>TECHNICAL</w:delText>
        </w:r>
        <w:r w:rsidRPr="0065168F" w:rsidDel="00941A31">
          <w:rPr>
            <w:u w:val="single"/>
          </w:rPr>
          <w:delText xml:space="preserve"> GENOCIDE PREVENTION SECURITY SYSTEMS</w:delText>
        </w:r>
        <w:r w:rsidRPr="0065168F" w:rsidDel="00941A31">
          <w:delText xml:space="preserve"> (</w:delText>
        </w:r>
        <w:r w:rsidRPr="0065168F" w:rsidDel="00941A31">
          <w:rPr>
            <w:b/>
            <w:bCs/>
          </w:rPr>
          <w:delText>2022</w:delText>
        </w:r>
        <w:r w:rsidRPr="0065168F" w:rsidDel="00941A31">
          <w:delText xml:space="preserve">) – </w:delText>
        </w:r>
      </w:del>
      <w:del w:id="63" w:author="Patrick McElhiney" w:date="2022-11-03T05:46:00Z">
        <w:r w:rsidRPr="0065168F" w:rsidDel="00941A31">
          <w:delText xml:space="preserve">ensures that </w:delText>
        </w:r>
        <w:r w:rsidDel="00941A31">
          <w:delText>technical</w:delText>
        </w:r>
        <w:r w:rsidRPr="0065168F" w:rsidDel="00941A31">
          <w:delText xml:space="preserve"> genocide does not occur</w:delText>
        </w:r>
        <w:r w:rsidR="00101F93" w:rsidDel="00941A31">
          <w:delText xml:space="preserve">, </w:delText>
        </w:r>
        <w:r w:rsidR="00101F93" w:rsidRPr="00090FCE" w:rsidDel="00941A31">
          <w:rPr>
            <w:b/>
            <w:bCs/>
          </w:rPr>
          <w:delText>IRREVOCABLY DEFINED</w:delText>
        </w:r>
        <w:r w:rsidR="00101F93" w:rsidDel="00941A31">
          <w:delText xml:space="preserve">, </w:delText>
        </w:r>
        <w:r w:rsidR="00101F93" w:rsidRPr="0092458B" w:rsidDel="00941A31">
          <w:rPr>
            <w:b/>
            <w:bCs/>
          </w:rPr>
          <w:delText>IMPLICITLY DEFINED</w:delText>
        </w:r>
        <w:r w:rsidR="00101F93" w:rsidDel="00941A31">
          <w:rPr>
            <w:b/>
            <w:bCs/>
          </w:rPr>
          <w:delText>, PERMANENTLY DEFINED</w:delText>
        </w:r>
        <w:r w:rsidR="00101F93" w:rsidRPr="00090FCE" w:rsidDel="00941A31">
          <w:delText xml:space="preserve">, </w:delText>
        </w:r>
        <w:r w:rsidR="00101F93" w:rsidDel="00941A31">
          <w:rPr>
            <w:b/>
            <w:bCs/>
          </w:rPr>
          <w:delText>PEACEFULLY DEFINED</w:delText>
        </w:r>
        <w:r w:rsidR="00101F93" w:rsidDel="00941A31">
          <w:delText>.</w:delText>
        </w:r>
      </w:del>
    </w:p>
    <w:p w14:paraId="2AF8F74F" w14:textId="5890A241" w:rsidR="004617BA" w:rsidDel="00941A31" w:rsidRDefault="004617BA" w:rsidP="00233797">
      <w:pPr>
        <w:ind w:left="360" w:hanging="360"/>
        <w:jc w:val="both"/>
        <w:rPr>
          <w:del w:id="64" w:author="Patrick McElhiney" w:date="2022-11-03T05:47:00Z"/>
        </w:rPr>
      </w:pPr>
      <w:del w:id="65" w:author="Patrick McElhiney" w:date="2022-11-03T05:47:00Z">
        <w:r w:rsidRPr="004617BA" w:rsidDel="00941A31">
          <w:rPr>
            <w:u w:val="single"/>
          </w:rPr>
          <w:delText xml:space="preserve">AUTONOMOUS </w:delText>
        </w:r>
        <w:r w:rsidR="009075B4" w:rsidDel="00941A31">
          <w:rPr>
            <w:u w:val="single"/>
          </w:rPr>
          <w:delText xml:space="preserve">DEFENSIVE CRIMINAL </w:delText>
        </w:r>
        <w:r w:rsidRPr="004617BA" w:rsidDel="00941A31">
          <w:rPr>
            <w:u w:val="single"/>
          </w:rPr>
          <w:delText xml:space="preserve">GENOCIDE EVIDENCE </w:delText>
        </w:r>
        <w:r w:rsidR="00B72AA9" w:rsidDel="00941A31">
          <w:rPr>
            <w:u w:val="single"/>
          </w:rPr>
          <w:delText xml:space="preserve">PREVENTATIVE </w:delText>
        </w:r>
        <w:r w:rsidRPr="004617BA" w:rsidDel="00941A31">
          <w:rPr>
            <w:u w:val="single"/>
          </w:rPr>
          <w:delText>SECURITY SYSTEMS</w:delText>
        </w:r>
        <w:r w:rsidRPr="004617BA" w:rsidDel="00941A31">
          <w:delText xml:space="preserve"> (</w:delText>
        </w:r>
        <w:r w:rsidRPr="004617BA" w:rsidDel="00941A31">
          <w:rPr>
            <w:b/>
            <w:bCs/>
          </w:rPr>
          <w:delText>2022</w:delText>
        </w:r>
        <w:r w:rsidRPr="004617BA" w:rsidDel="00941A31">
          <w:delText xml:space="preserve">) – </w:delText>
        </w:r>
      </w:del>
      <w:del w:id="66" w:author="Patrick McElhiney" w:date="2022-11-03T05:45:00Z">
        <w:r w:rsidRPr="004617BA" w:rsidDel="00941A31">
          <w:delText xml:space="preserve">ensures that </w:delText>
        </w:r>
        <w:r w:rsidR="009075B4" w:rsidDel="00941A31">
          <w:delText xml:space="preserve">defensive criminal </w:delText>
        </w:r>
        <w:r w:rsidRPr="004617BA" w:rsidDel="00941A31">
          <w:delText>evidence about genocide is not created</w:delText>
        </w:r>
        <w:r w:rsidR="00ED062A" w:rsidDel="00941A31">
          <w:delText xml:space="preserve">, </w:delText>
        </w:r>
        <w:r w:rsidR="00ED062A" w:rsidRPr="00090FCE" w:rsidDel="00941A31">
          <w:rPr>
            <w:b/>
            <w:bCs/>
          </w:rPr>
          <w:delText>IRREVOCABLY DEFINED</w:delText>
        </w:r>
        <w:r w:rsidR="00ED062A" w:rsidDel="00941A31">
          <w:delText xml:space="preserve">, </w:delText>
        </w:r>
        <w:r w:rsidR="00ED062A" w:rsidRPr="0092458B" w:rsidDel="00941A31">
          <w:rPr>
            <w:b/>
            <w:bCs/>
          </w:rPr>
          <w:delText>IMPLICITLY DEFINED</w:delText>
        </w:r>
        <w:r w:rsidR="00ED062A" w:rsidDel="00941A31">
          <w:rPr>
            <w:b/>
            <w:bCs/>
          </w:rPr>
          <w:delText>, PERMANENTLY DEFINED</w:delText>
        </w:r>
        <w:r w:rsidR="00ED062A" w:rsidRPr="00090FCE" w:rsidDel="00941A31">
          <w:delText xml:space="preserve">, </w:delText>
        </w:r>
        <w:r w:rsidR="00ED062A" w:rsidDel="00941A31">
          <w:rPr>
            <w:b/>
            <w:bCs/>
          </w:rPr>
          <w:delText>PEACEFULLY DEFINED</w:delText>
        </w:r>
        <w:r w:rsidR="00ED062A" w:rsidDel="00941A31">
          <w:delText>.</w:delText>
        </w:r>
      </w:del>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w:t>
      </w:r>
      <w:r w:rsidR="00336845">
        <w:lastRenderedPageBreak/>
        <w:t>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3141BC24"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w:t>
      </w:r>
      <w:ins w:id="67" w:author="Patrick McElhiney" w:date="2022-11-03T05:45:00Z">
        <w:r w:rsidR="006F5109" w:rsidRPr="00DE5C86">
          <w:rPr>
            <w:b/>
            <w:bCs/>
            <w:color w:val="7030A0"/>
          </w:rPr>
          <w:t>ENSURES</w:t>
        </w:r>
        <w:r w:rsidR="006F5109" w:rsidRPr="009075B4">
          <w:t xml:space="preserve"> </w:t>
        </w:r>
        <w:r w:rsidR="006F5109" w:rsidRPr="00DE5C86">
          <w:rPr>
            <w:b/>
            <w:bCs/>
            <w:color w:val="92D050"/>
          </w:rPr>
          <w:t>THAT</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w:t>
        </w:r>
        <w:r w:rsidR="006F5109">
          <w:rPr>
            <w:b/>
            <w:bCs/>
            <w:color w:val="FF0000"/>
          </w:rPr>
          <w:t>EXTORTIVE</w:t>
        </w:r>
        <w:r w:rsidR="006F5109" w:rsidRPr="00DE5C86">
          <w:rPr>
            <w:b/>
            <w:bCs/>
            <w:color w:val="FF0000"/>
          </w:rPr>
          <w:t xml:space="preserve">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 xml:space="preserve">,                                                     </w:t>
        </w:r>
        <w:r w:rsidR="006F5109" w:rsidRPr="00DE5C86">
          <w:rPr>
            <w:b/>
            <w:bCs/>
            <w:color w:val="00B0F0"/>
          </w:rPr>
          <w:t>IMPLICITLY-EXPLICITLY GLOBALLY VIRULENTLY DEFINED</w:t>
        </w:r>
        <w:r w:rsidR="006F5109">
          <w:t>.</w:t>
        </w:r>
      </w:ins>
      <w:del w:id="68" w:author="Patrick McElhiney" w:date="2022-11-03T05:45:00Z">
        <w:r w:rsidRPr="00B72AA9" w:rsidDel="006F5109">
          <w:delText xml:space="preserve">ensures that evidence </w:delText>
        </w:r>
        <w:r w:rsidR="00133D9D" w:rsidRPr="00B72AA9" w:rsidDel="006F5109">
          <w:delText>extortive</w:delText>
        </w:r>
        <w:r w:rsidRPr="00B72AA9" w:rsidDel="006F5109">
          <w:delText xml:space="preserve"> genocide does not occur</w:delText>
        </w:r>
        <w:r w:rsidR="00ED062A" w:rsidDel="006F5109">
          <w:delText xml:space="preserve">, </w:delText>
        </w:r>
        <w:r w:rsidR="00ED062A" w:rsidRPr="00090FCE" w:rsidDel="006F5109">
          <w:rPr>
            <w:b/>
            <w:bCs/>
          </w:rPr>
          <w:delText>IRREVOCABLY DEFINED</w:delText>
        </w:r>
        <w:r w:rsidR="00ED062A" w:rsidDel="006F5109">
          <w:delText xml:space="preserve">, </w:delText>
        </w:r>
        <w:r w:rsidR="00ED062A" w:rsidRPr="0092458B" w:rsidDel="006F5109">
          <w:rPr>
            <w:b/>
            <w:bCs/>
          </w:rPr>
          <w:delText>IMPLICITLY DEFINED</w:delText>
        </w:r>
        <w:r w:rsidR="00ED062A" w:rsidDel="006F5109">
          <w:rPr>
            <w:b/>
            <w:bCs/>
          </w:rPr>
          <w:delText>, PERMANENTLY DEFINED</w:delText>
        </w:r>
        <w:r w:rsidR="00ED062A" w:rsidRPr="00090FCE" w:rsidDel="006F5109">
          <w:delText xml:space="preserve">, </w:delText>
        </w:r>
        <w:r w:rsidR="00ED062A" w:rsidDel="006F5109">
          <w:rPr>
            <w:b/>
            <w:bCs/>
          </w:rPr>
          <w:delText>PEACEFULLY DEFINED</w:delText>
        </w:r>
        <w:r w:rsidR="00ED062A" w:rsidDel="006F5109">
          <w:delText>.</w:delText>
        </w:r>
      </w:del>
    </w:p>
    <w:p w14:paraId="731BCF88" w14:textId="0D6AAF4D"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xml:space="preserve">) – </w:t>
      </w:r>
      <w:ins w:id="69" w:author="Patrick McElhiney" w:date="2022-11-03T05:45:00Z">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 xml:space="preserve">,    </w:t>
        </w:r>
        <w:r w:rsidR="006F5109">
          <w:t xml:space="preserve">      </w:t>
        </w:r>
        <w:r w:rsidR="006F5109">
          <w:t xml:space="preserve">                                           </w:t>
        </w:r>
        <w:r w:rsidR="006F5109" w:rsidRPr="00DE5C86">
          <w:rPr>
            <w:b/>
            <w:bCs/>
            <w:color w:val="00B0F0"/>
          </w:rPr>
          <w:t>IMPLICITLY-EXPLICITLY GLOBALLY VIRULENTLY DEFINED</w:t>
        </w:r>
        <w:r w:rsidR="006F5109">
          <w:t>.</w:t>
        </w:r>
      </w:ins>
      <w:del w:id="70" w:author="Patrick McElhiney" w:date="2022-11-03T05:45:00Z">
        <w:r w:rsidRPr="00B72AA9" w:rsidDel="006F5109">
          <w:delText>ensures that evidence genocide does not occur</w:delText>
        </w:r>
        <w:r w:rsidR="00ED062A" w:rsidDel="006F5109">
          <w:delText xml:space="preserve">, </w:delText>
        </w:r>
        <w:r w:rsidR="00ED062A" w:rsidRPr="00090FCE" w:rsidDel="006F5109">
          <w:rPr>
            <w:b/>
            <w:bCs/>
          </w:rPr>
          <w:delText>IRREVOCABLY DEFINED</w:delText>
        </w:r>
        <w:r w:rsidR="00ED062A" w:rsidDel="006F5109">
          <w:delText xml:space="preserve">, </w:delText>
        </w:r>
        <w:r w:rsidR="00ED062A" w:rsidRPr="0092458B" w:rsidDel="006F5109">
          <w:rPr>
            <w:b/>
            <w:bCs/>
          </w:rPr>
          <w:delText>IMPLICITLY DEFINED</w:delText>
        </w:r>
        <w:r w:rsidR="00ED062A" w:rsidDel="006F5109">
          <w:rPr>
            <w:b/>
            <w:bCs/>
          </w:rPr>
          <w:delText>, PERMANENTLY DEFINED</w:delText>
        </w:r>
        <w:r w:rsidR="00ED062A" w:rsidRPr="00090FCE" w:rsidDel="006F5109">
          <w:delText xml:space="preserve">, </w:delText>
        </w:r>
        <w:r w:rsidR="00ED062A" w:rsidDel="006F5109">
          <w:rPr>
            <w:b/>
            <w:bCs/>
          </w:rPr>
          <w:delText>PEACEFULLY DEFINED</w:delText>
        </w:r>
        <w:r w:rsidR="00ED062A" w:rsidDel="006F5109">
          <w:delText>.</w:delText>
        </w:r>
      </w:del>
    </w:p>
    <w:p w14:paraId="6DC83FC9" w14:textId="4419C0C3" w:rsidR="009075B4" w:rsidRPr="009075B4" w:rsidRDefault="009075B4" w:rsidP="00233797">
      <w:pPr>
        <w:ind w:left="360" w:hanging="360"/>
        <w:jc w:val="both"/>
      </w:pPr>
      <w:r w:rsidRPr="009075B4">
        <w:rPr>
          <w:u w:val="single"/>
        </w:rPr>
        <w:t xml:space="preserve">AUTONOMOUS </w:t>
      </w:r>
      <w:ins w:id="71" w:author="Patrick McElhiney" w:date="2022-11-03T05:44:00Z">
        <w:r w:rsidR="006F5109">
          <w:rPr>
            <w:u w:val="single"/>
          </w:rPr>
          <w:t xml:space="preserve">SKIN </w:t>
        </w:r>
      </w:ins>
      <w:r w:rsidRPr="009075B4">
        <w:rPr>
          <w:u w:val="single"/>
        </w:rPr>
        <w:t>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xml:space="preserve">) – </w:t>
      </w:r>
      <w:ins w:id="72" w:author="Patrick McElhiney" w:date="2022-11-03T05:44:00Z">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SKIN COLOR</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 xml:space="preserve">,                                               </w:t>
        </w:r>
        <w:r w:rsidR="006F5109" w:rsidRPr="00DE5C86">
          <w:rPr>
            <w:b/>
            <w:bCs/>
            <w:color w:val="00B0F0"/>
          </w:rPr>
          <w:t>IMPLICITLY-EXPLICITLY GLOBALLY VIRULENTLY DEFINED</w:t>
        </w:r>
        <w:r w:rsidR="006F5109">
          <w:t>.</w:t>
        </w:r>
      </w:ins>
      <w:del w:id="73" w:author="Patrick McElhiney" w:date="2022-11-03T05:44:00Z">
        <w:r w:rsidRPr="009075B4" w:rsidDel="006F5109">
          <w:delText>ensures that color</w:delText>
        </w:r>
        <w:r w:rsidR="005F6CD9" w:rsidDel="006F5109">
          <w:delText xml:space="preserve"> </w:delText>
        </w:r>
        <w:r w:rsidR="00190C3E" w:rsidDel="006F5109">
          <w:delText>deterministic geno</w:delText>
        </w:r>
        <w:r w:rsidRPr="009075B4" w:rsidDel="006F5109">
          <w:delText>cide does not work</w:delText>
        </w:r>
        <w:r w:rsidR="00ED062A" w:rsidDel="006F5109">
          <w:delText xml:space="preserve">, </w:delText>
        </w:r>
        <w:r w:rsidR="00ED062A" w:rsidRPr="00090FCE" w:rsidDel="006F5109">
          <w:rPr>
            <w:b/>
            <w:bCs/>
          </w:rPr>
          <w:delText>IRREVOCABLY DEFINED</w:delText>
        </w:r>
        <w:r w:rsidR="00ED062A" w:rsidDel="006F5109">
          <w:delText xml:space="preserve">, </w:delText>
        </w:r>
        <w:r w:rsidR="00ED062A" w:rsidRPr="0092458B" w:rsidDel="006F5109">
          <w:rPr>
            <w:b/>
            <w:bCs/>
          </w:rPr>
          <w:delText>IMPLICITLY DEFINED</w:delText>
        </w:r>
        <w:r w:rsidR="00ED062A" w:rsidDel="006F5109">
          <w:rPr>
            <w:b/>
            <w:bCs/>
          </w:rPr>
          <w:delText>, PERMANENTLY DEFINED</w:delText>
        </w:r>
        <w:r w:rsidR="00ED062A" w:rsidRPr="00090FCE" w:rsidDel="006F5109">
          <w:delText xml:space="preserve">, </w:delText>
        </w:r>
        <w:r w:rsidR="00ED062A" w:rsidDel="006F5109">
          <w:rPr>
            <w:b/>
            <w:bCs/>
          </w:rPr>
          <w:delText>PEACEFULLY DEFINED</w:delText>
        </w:r>
        <w:r w:rsidR="00ED062A" w:rsidDel="006F5109">
          <w:delText>.</w:delText>
        </w:r>
      </w:del>
    </w:p>
    <w:p w14:paraId="00F777CB" w14:textId="0ABEFBBE" w:rsidR="009075B4" w:rsidRPr="009075B4" w:rsidRDefault="009075B4" w:rsidP="00233797">
      <w:pPr>
        <w:ind w:left="360" w:hanging="360"/>
        <w:jc w:val="both"/>
      </w:pPr>
      <w:r w:rsidRPr="009075B4">
        <w:rPr>
          <w:u w:val="single"/>
        </w:rPr>
        <w:t>AUTONOMOUS RACE</w:t>
      </w:r>
      <w:r w:rsidR="00133D9D">
        <w:rPr>
          <w:u w:val="single"/>
        </w:rPr>
        <w:t xml:space="preserve"> </w:t>
      </w:r>
      <w:del w:id="74" w:author="Patrick McElhiney" w:date="2022-11-03T05:44:00Z">
        <w:r w:rsidR="00133D9D" w:rsidDel="006F5109">
          <w:rPr>
            <w:u w:val="single"/>
          </w:rPr>
          <w:delText xml:space="preserve">ORIENTED </w:delText>
        </w:r>
      </w:del>
      <w:ins w:id="75" w:author="Patrick McElhiney" w:date="2022-11-03T05:44:00Z">
        <w:r w:rsidR="006F5109">
          <w:rPr>
            <w:u w:val="single"/>
          </w:rPr>
          <w:t>DETERMINISTIC</w:t>
        </w:r>
        <w:r w:rsidR="006F5109">
          <w:rPr>
            <w:u w:val="single"/>
          </w:rPr>
          <w:t xml:space="preserve"> </w:t>
        </w:r>
      </w:ins>
      <w:r w:rsidR="00133D9D">
        <w:rPr>
          <w:u w:val="single"/>
        </w:rPr>
        <w:t>GENO</w:t>
      </w:r>
      <w:r w:rsidRPr="009075B4">
        <w:rPr>
          <w:u w:val="single"/>
        </w:rPr>
        <w:t>CIDE PREVENTION SECURITY SYSTEMS</w:t>
      </w:r>
      <w:r w:rsidRPr="009075B4">
        <w:t xml:space="preserve"> (</w:t>
      </w:r>
      <w:r w:rsidRPr="009075B4">
        <w:rPr>
          <w:b/>
          <w:bCs/>
        </w:rPr>
        <w:t>2022</w:t>
      </w:r>
      <w:r w:rsidRPr="009075B4">
        <w:t xml:space="preserve">) – </w:t>
      </w:r>
      <w:ins w:id="76" w:author="Patrick McElhiney" w:date="2022-11-03T05:44:00Z">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RACE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 xml:space="preserve">, </w:t>
        </w:r>
        <w:r w:rsidR="006F5109">
          <w:t xml:space="preserve">     </w:t>
        </w:r>
        <w:r w:rsidR="006F5109">
          <w:t xml:space="preserve">                                              </w:t>
        </w:r>
        <w:r w:rsidR="006F5109" w:rsidRPr="00DE5C86">
          <w:rPr>
            <w:b/>
            <w:bCs/>
            <w:color w:val="00B0F0"/>
          </w:rPr>
          <w:t>IMPLICITLY-EXPLICITLY GLOBALLY VIRULENTLY DEFINED</w:t>
        </w:r>
        <w:r w:rsidR="006F5109">
          <w:t>.</w:t>
        </w:r>
      </w:ins>
      <w:del w:id="77" w:author="Patrick McElhiney" w:date="2022-11-03T05:44:00Z">
        <w:r w:rsidRPr="009075B4" w:rsidDel="006F5109">
          <w:delText xml:space="preserve">ensures that </w:delText>
        </w:r>
        <w:r w:rsidR="00190C3E" w:rsidRPr="009075B4" w:rsidDel="006F5109">
          <w:delText>race</w:delText>
        </w:r>
        <w:r w:rsidR="00190C3E" w:rsidDel="006F5109">
          <w:delText>-oriented</w:delText>
        </w:r>
        <w:r w:rsidR="00133D9D" w:rsidDel="006F5109">
          <w:delText xml:space="preserve"> geno</w:delText>
        </w:r>
        <w:r w:rsidRPr="009075B4" w:rsidDel="006F5109">
          <w:delText>cide does not occur</w:delText>
        </w:r>
        <w:r w:rsidR="00ED062A" w:rsidDel="006F5109">
          <w:delText xml:space="preserve">, </w:delText>
        </w:r>
        <w:r w:rsidR="00ED062A" w:rsidRPr="00090FCE" w:rsidDel="006F5109">
          <w:rPr>
            <w:b/>
            <w:bCs/>
          </w:rPr>
          <w:delText>IRREVOCABLY DEFINED</w:delText>
        </w:r>
        <w:r w:rsidR="00ED062A" w:rsidDel="006F5109">
          <w:delText xml:space="preserve">, </w:delText>
        </w:r>
        <w:r w:rsidR="00ED062A" w:rsidRPr="0092458B" w:rsidDel="006F5109">
          <w:rPr>
            <w:b/>
            <w:bCs/>
          </w:rPr>
          <w:delText>IMPLICITLY DEFINED</w:delText>
        </w:r>
        <w:r w:rsidR="00ED062A" w:rsidDel="006F5109">
          <w:rPr>
            <w:b/>
            <w:bCs/>
          </w:rPr>
          <w:delText>, PERMANENTLY DEFINED</w:delText>
        </w:r>
        <w:r w:rsidR="00ED062A" w:rsidRPr="00090FCE" w:rsidDel="006F5109">
          <w:delText xml:space="preserve">, </w:delText>
        </w:r>
        <w:r w:rsidR="00ED062A" w:rsidDel="006F5109">
          <w:rPr>
            <w:b/>
            <w:bCs/>
          </w:rPr>
          <w:delText>PEACEFULLY DEFINED</w:delText>
        </w:r>
        <w:r w:rsidR="00ED062A" w:rsidDel="006F5109">
          <w:delText>.</w:delText>
        </w:r>
      </w:del>
    </w:p>
    <w:p w14:paraId="100F3A31" w14:textId="0DD21CCA"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xml:space="preserve">) – </w:t>
      </w:r>
      <w:ins w:id="78" w:author="Patrick McElhiney" w:date="2022-11-03T05:44:00Z">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ANY</w:t>
        </w:r>
        <w:r w:rsidR="006F5109">
          <w:rPr>
            <w:b/>
            <w:bCs/>
            <w:color w:val="FF0000"/>
          </w:rPr>
          <w:t xml:space="preserve"> </w:t>
        </w:r>
        <w:r w:rsidR="006F5109" w:rsidRPr="00DE5C86">
          <w:rPr>
            <w:b/>
            <w:bCs/>
            <w:color w:val="FF0000"/>
          </w:rPr>
          <w:t>DETERMINISTIC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w:t>
        </w:r>
        <w:r w:rsidR="006F5109">
          <w:t xml:space="preserve">                         </w:t>
        </w:r>
        <w:r w:rsidR="006F5109">
          <w:t xml:space="preserve">                                               </w:t>
        </w:r>
        <w:r w:rsidR="006F5109" w:rsidRPr="00DE5C86">
          <w:rPr>
            <w:b/>
            <w:bCs/>
            <w:color w:val="00B0F0"/>
          </w:rPr>
          <w:t>IMPLICITLY-EXPLICITLY GLOBALLY VIRULENTLY DEFINED</w:t>
        </w:r>
        <w:r w:rsidR="006F5109">
          <w:t>.</w:t>
        </w:r>
      </w:ins>
      <w:del w:id="79" w:author="Patrick McElhiney" w:date="2022-11-03T05:44:00Z">
        <w:r w:rsidRPr="009075B4" w:rsidDel="006F5109">
          <w:delText>ensures that deterministic genocide does not occur</w:delText>
        </w:r>
        <w:r w:rsidR="00ED062A" w:rsidDel="006F5109">
          <w:delText xml:space="preserve">, </w:delText>
        </w:r>
        <w:r w:rsidR="00ED062A" w:rsidRPr="00090FCE" w:rsidDel="006F5109">
          <w:rPr>
            <w:b/>
            <w:bCs/>
          </w:rPr>
          <w:delText>IRREVOCABLY DEFINED</w:delText>
        </w:r>
        <w:r w:rsidR="00ED062A" w:rsidDel="006F5109">
          <w:delText xml:space="preserve">, </w:delText>
        </w:r>
        <w:r w:rsidR="00ED062A" w:rsidRPr="0092458B" w:rsidDel="006F5109">
          <w:rPr>
            <w:b/>
            <w:bCs/>
          </w:rPr>
          <w:delText>IMPLICITLY DEFINED</w:delText>
        </w:r>
        <w:r w:rsidR="00ED062A" w:rsidDel="006F5109">
          <w:rPr>
            <w:b/>
            <w:bCs/>
          </w:rPr>
          <w:delText>, PERMANENTLY DEFINED</w:delText>
        </w:r>
        <w:r w:rsidR="00ED062A" w:rsidRPr="00090FCE" w:rsidDel="006F5109">
          <w:delText xml:space="preserve">, </w:delText>
        </w:r>
        <w:r w:rsidR="00ED062A" w:rsidDel="006F5109">
          <w:rPr>
            <w:b/>
            <w:bCs/>
          </w:rPr>
          <w:delText>PEACEFULLY DEFINED</w:delText>
        </w:r>
        <w:r w:rsidR="00ED062A" w:rsidDel="006F5109">
          <w:delText>.</w:delText>
        </w:r>
      </w:del>
    </w:p>
    <w:p w14:paraId="04CD3BC1" w14:textId="3DADF86C" w:rsidR="005F6CD9" w:rsidDel="00941A31" w:rsidRDefault="005F6CD9" w:rsidP="00941A31">
      <w:pPr>
        <w:ind w:left="360" w:hanging="360"/>
        <w:jc w:val="both"/>
        <w:rPr>
          <w:del w:id="80" w:author="Patrick McElhiney" w:date="2022-11-03T05:48:00Z"/>
          <w:u w:val="single"/>
        </w:rPr>
        <w:pPrChange w:id="81" w:author="Patrick McElhiney" w:date="2022-11-03T05:48:00Z">
          <w:pPr/>
        </w:pPrChange>
      </w:pPr>
      <w:del w:id="82" w:author="Patrick McElhiney" w:date="2022-11-03T05:48:00Z">
        <w:r w:rsidDel="00941A31">
          <w:rPr>
            <w:u w:val="single"/>
          </w:rPr>
          <w:br w:type="page"/>
        </w:r>
      </w:del>
    </w:p>
    <w:p w14:paraId="7B944CD3" w14:textId="7C7D32E8" w:rsidR="00EE57E1" w:rsidRDefault="00EE57E1" w:rsidP="00941A3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w:t>
      </w:r>
      <w:ins w:id="83" w:author="Patrick McElhiney" w:date="2022-11-03T05:41:00Z">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OBJECT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 xml:space="preserve">,   </w:t>
        </w:r>
        <w:r w:rsidR="006F5109">
          <w:t xml:space="preserve">     </w:t>
        </w:r>
      </w:ins>
      <w:ins w:id="84" w:author="Patrick McElhiney" w:date="2022-11-03T05:48:00Z">
        <w:r w:rsidR="00941A31">
          <w:t xml:space="preserve">              </w:t>
        </w:r>
      </w:ins>
      <w:ins w:id="85" w:author="Patrick McElhiney" w:date="2022-11-03T05:41:00Z">
        <w:r w:rsidR="006F5109">
          <w:t xml:space="preserve">      </w:t>
        </w:r>
        <w:r w:rsidR="006F5109">
          <w:t xml:space="preserve">                    </w:t>
        </w:r>
        <w:r w:rsidR="006F5109" w:rsidRPr="00DE5C86">
          <w:rPr>
            <w:b/>
            <w:bCs/>
            <w:color w:val="00B0F0"/>
          </w:rPr>
          <w:t>IMPLICITLY-EXPLICITLY GLOBALLY VIRULENTLY DEFINED</w:t>
        </w:r>
        <w:r w:rsidR="006F5109">
          <w:t>.</w:t>
        </w:r>
      </w:ins>
      <w:del w:id="86" w:author="Patrick McElhiney" w:date="2022-11-03T05:41:00Z">
        <w:r w:rsidRPr="009075B4" w:rsidDel="006F5109">
          <w:delText xml:space="preserve">ensures that </w:delText>
        </w:r>
        <w:r w:rsidR="00BC32CC" w:rsidDel="006F5109">
          <w:delText xml:space="preserve">object </w:delText>
        </w:r>
        <w:r w:rsidRPr="009075B4" w:rsidDel="006F5109">
          <w:delText>deterministic genocide does not occur</w:delText>
        </w:r>
        <w:r w:rsidR="00ED062A" w:rsidDel="006F5109">
          <w:delText xml:space="preserve">, </w:delText>
        </w:r>
        <w:r w:rsidR="00ED062A" w:rsidRPr="00090FCE" w:rsidDel="006F5109">
          <w:rPr>
            <w:b/>
            <w:bCs/>
          </w:rPr>
          <w:delText>IRREVOCABLY DEFINED</w:delText>
        </w:r>
        <w:r w:rsidR="00ED062A" w:rsidDel="006F5109">
          <w:delText xml:space="preserve">, </w:delText>
        </w:r>
        <w:r w:rsidR="00ED062A" w:rsidRPr="0092458B" w:rsidDel="006F5109">
          <w:rPr>
            <w:b/>
            <w:bCs/>
          </w:rPr>
          <w:delText>IMPLICITLY DEFINED</w:delText>
        </w:r>
        <w:r w:rsidR="00ED062A" w:rsidDel="006F5109">
          <w:rPr>
            <w:b/>
            <w:bCs/>
          </w:rPr>
          <w:delText>, PERMANENTLY DEFINED</w:delText>
        </w:r>
        <w:r w:rsidR="00ED062A" w:rsidRPr="00090FCE" w:rsidDel="006F5109">
          <w:delText xml:space="preserve">, </w:delText>
        </w:r>
        <w:r w:rsidR="00ED062A" w:rsidDel="006F5109">
          <w:rPr>
            <w:b/>
            <w:bCs/>
          </w:rPr>
          <w:delText>PEACEFULLY DEFINED</w:delText>
        </w:r>
        <w:r w:rsidR="00ED062A" w:rsidDel="006F5109">
          <w:delText>.</w:delText>
        </w:r>
      </w:del>
    </w:p>
    <w:p w14:paraId="2FD3DBEF" w14:textId="441C1D5C" w:rsidR="009168FA" w:rsidRPr="00D4071A" w:rsidRDefault="009168FA" w:rsidP="00D4071A">
      <w:pPr>
        <w:ind w:left="720" w:hanging="360"/>
        <w:jc w:val="both"/>
        <w:rPr>
          <w:color w:val="808080" w:themeColor="background1" w:themeShade="80"/>
        </w:rPr>
      </w:pPr>
      <w:r w:rsidRPr="006F5109">
        <w:rPr>
          <w:u w:val="single"/>
          <w:rPrChange w:id="87" w:author="Patrick McElhiney" w:date="2022-11-03T05:41:00Z">
            <w:rPr>
              <w:color w:val="808080" w:themeColor="background1" w:themeShade="80"/>
              <w:u w:val="single"/>
            </w:rPr>
          </w:rPrChange>
        </w:rPr>
        <w:t>AUTONOMOUS FOOD DETERMINISTIC GENOCIDE PREVENTION SECURITY SYSTEMS</w:t>
      </w:r>
      <w:r w:rsidRPr="006F5109">
        <w:rPr>
          <w:rPrChange w:id="88" w:author="Patrick McElhiney" w:date="2022-11-03T05:41:00Z">
            <w:rPr>
              <w:color w:val="808080" w:themeColor="background1" w:themeShade="80"/>
            </w:rPr>
          </w:rPrChange>
        </w:rPr>
        <w:t xml:space="preserve"> (</w:t>
      </w:r>
      <w:r w:rsidRPr="006F5109">
        <w:rPr>
          <w:b/>
          <w:bCs/>
          <w:rPrChange w:id="89" w:author="Patrick McElhiney" w:date="2022-11-03T05:41:00Z">
            <w:rPr>
              <w:b/>
              <w:bCs/>
              <w:color w:val="808080" w:themeColor="background1" w:themeShade="80"/>
            </w:rPr>
          </w:rPrChange>
        </w:rPr>
        <w:t>2022</w:t>
      </w:r>
      <w:r w:rsidRPr="006F5109">
        <w:rPr>
          <w:rPrChange w:id="90" w:author="Patrick McElhiney" w:date="2022-11-03T05:41:00Z">
            <w:rPr>
              <w:color w:val="808080" w:themeColor="background1" w:themeShade="80"/>
            </w:rPr>
          </w:rPrChange>
        </w:rPr>
        <w:t xml:space="preserve">) – </w:t>
      </w:r>
      <w:ins w:id="91" w:author="Patrick McElhiney" w:date="2022-11-03T05:41:00Z">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FOOD</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 xml:space="preserve">,               </w:t>
        </w:r>
        <w:r w:rsidR="006F5109">
          <w:t xml:space="preserve">   </w:t>
        </w:r>
        <w:r w:rsidR="006F5109">
          <w:t xml:space="preserve">        </w:t>
        </w:r>
        <w:r w:rsidR="006F5109" w:rsidRPr="00DE5C86">
          <w:rPr>
            <w:b/>
            <w:bCs/>
            <w:color w:val="00B0F0"/>
          </w:rPr>
          <w:t>IMPLICITLY-EXPLICITLY GLOBALLY VIRULENTLY DEFINED</w:t>
        </w:r>
        <w:r w:rsidR="006F5109">
          <w:t>.</w:t>
        </w:r>
      </w:ins>
      <w:del w:id="92" w:author="Patrick McElhiney" w:date="2022-11-03T05:41:00Z">
        <w:r w:rsidRPr="00D4071A" w:rsidDel="006F5109">
          <w:rPr>
            <w:color w:val="808080" w:themeColor="background1" w:themeShade="80"/>
          </w:rPr>
          <w:delText>ensures that object deterministic genocide does not occur</w:delText>
        </w:r>
        <w:r w:rsidR="00ED062A" w:rsidRPr="00ED062A" w:rsidDel="006F5109">
          <w:rPr>
            <w:color w:val="808080" w:themeColor="background1" w:themeShade="80"/>
          </w:rPr>
          <w:delText xml:space="preserve">, </w:delText>
        </w:r>
        <w:r w:rsidR="00ED062A" w:rsidRPr="00ED062A" w:rsidDel="006F5109">
          <w:rPr>
            <w:b/>
            <w:bCs/>
            <w:color w:val="808080" w:themeColor="background1" w:themeShade="80"/>
          </w:rPr>
          <w:delText>IRREVOCABLY DEFINED</w:delText>
        </w:r>
        <w:r w:rsidR="00ED062A" w:rsidRPr="00ED062A" w:rsidDel="006F5109">
          <w:rPr>
            <w:color w:val="808080" w:themeColor="background1" w:themeShade="80"/>
          </w:rPr>
          <w:delText xml:space="preserve">, </w:delText>
        </w:r>
        <w:r w:rsidR="00ED062A" w:rsidRPr="00ED062A" w:rsidDel="006F5109">
          <w:rPr>
            <w:b/>
            <w:bCs/>
            <w:color w:val="808080" w:themeColor="background1" w:themeShade="80"/>
          </w:rPr>
          <w:delText>IMPLICITLY DEFINED, PERMANENTLY DEFINED</w:delText>
        </w:r>
        <w:r w:rsidR="00ED062A" w:rsidRPr="00ED062A" w:rsidDel="006F5109">
          <w:rPr>
            <w:color w:val="808080" w:themeColor="background1" w:themeShade="80"/>
          </w:rPr>
          <w:delText xml:space="preserve">, </w:delText>
        </w:r>
        <w:r w:rsidR="00ED062A" w:rsidRPr="00ED062A" w:rsidDel="006F5109">
          <w:rPr>
            <w:b/>
            <w:bCs/>
            <w:color w:val="808080" w:themeColor="background1" w:themeShade="80"/>
          </w:rPr>
          <w:delText>PEACEFULLY DEFINED</w:delText>
        </w:r>
        <w:r w:rsidR="00ED062A" w:rsidRPr="00ED062A" w:rsidDel="006F5109">
          <w:rPr>
            <w:color w:val="808080" w:themeColor="background1" w:themeShade="80"/>
          </w:rPr>
          <w:delText>.</w:delText>
        </w:r>
      </w:del>
    </w:p>
    <w:p w14:paraId="598FB1FA" w14:textId="7B44087E" w:rsidR="006F5109" w:rsidRPr="00D4071A" w:rsidRDefault="006F5109" w:rsidP="006F5109">
      <w:pPr>
        <w:ind w:left="1080" w:hanging="360"/>
        <w:jc w:val="both"/>
        <w:rPr>
          <w:ins w:id="93" w:author="Patrick McElhiney" w:date="2022-11-03T05:42:00Z"/>
          <w:color w:val="808080" w:themeColor="background1" w:themeShade="80"/>
        </w:rPr>
        <w:pPrChange w:id="94" w:author="Patrick McElhiney" w:date="2022-11-03T05:42:00Z">
          <w:pPr>
            <w:ind w:left="720" w:hanging="360"/>
            <w:jc w:val="both"/>
          </w:pPr>
        </w:pPrChange>
      </w:pPr>
      <w:ins w:id="95" w:author="Patrick McElhiney" w:date="2022-11-03T05:42:00Z">
        <w:r w:rsidRPr="00DE5C86">
          <w:rPr>
            <w:u w:val="single"/>
          </w:rPr>
          <w:lastRenderedPageBreak/>
          <w:t xml:space="preserve">AUTONOMOUS </w:t>
        </w:r>
        <w:r>
          <w:rPr>
            <w:u w:val="single"/>
          </w:rPr>
          <w:t>COFFEE</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COFFEE</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ins>
    </w:p>
    <w:p w14:paraId="6D73FAE9" w14:textId="660F8184" w:rsidR="006F5109" w:rsidRPr="00D4071A" w:rsidRDefault="006F5109" w:rsidP="006F5109">
      <w:pPr>
        <w:ind w:left="1080" w:hanging="360"/>
        <w:jc w:val="both"/>
        <w:rPr>
          <w:ins w:id="96" w:author="Patrick McElhiney" w:date="2022-11-03T05:42:00Z"/>
          <w:color w:val="808080" w:themeColor="background1" w:themeShade="80"/>
        </w:rPr>
      </w:pPr>
      <w:ins w:id="97" w:author="Patrick McElhiney" w:date="2022-11-03T05:42:00Z">
        <w:r w:rsidRPr="00DE5C86">
          <w:rPr>
            <w:u w:val="single"/>
          </w:rPr>
          <w:t xml:space="preserve">AUTONOMOUS </w:t>
        </w:r>
        <w:r>
          <w:rPr>
            <w:u w:val="single"/>
          </w:rPr>
          <w:t>POTATO</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POTATO</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ins>
    </w:p>
    <w:p w14:paraId="7A451858" w14:textId="0FE2D65C" w:rsidR="009168FA" w:rsidRDefault="009168FA" w:rsidP="00D4071A">
      <w:pPr>
        <w:ind w:left="720" w:hanging="360"/>
        <w:jc w:val="both"/>
        <w:rPr>
          <w:ins w:id="98" w:author="Patrick McElhiney" w:date="2022-11-03T05:35:00Z"/>
          <w:color w:val="808080" w:themeColor="background1" w:themeShade="80"/>
        </w:rPr>
      </w:pPr>
      <w:r w:rsidRPr="006F5109">
        <w:rPr>
          <w:u w:val="single"/>
          <w:rPrChange w:id="99" w:author="Patrick McElhiney" w:date="2022-11-03T05:42:00Z">
            <w:rPr>
              <w:color w:val="808080" w:themeColor="background1" w:themeShade="80"/>
              <w:u w:val="single"/>
            </w:rPr>
          </w:rPrChange>
        </w:rPr>
        <w:t>AUTONOMOUS SPORTS EQUIPMENT DETERMINISTIC GENOCIDE PREVENTION SECURITY SYSTEMS</w:t>
      </w:r>
      <w:r w:rsidRPr="006F5109">
        <w:rPr>
          <w:rPrChange w:id="100" w:author="Patrick McElhiney" w:date="2022-11-03T05:42:00Z">
            <w:rPr>
              <w:color w:val="808080" w:themeColor="background1" w:themeShade="80"/>
            </w:rPr>
          </w:rPrChange>
        </w:rPr>
        <w:t xml:space="preserve"> (</w:t>
      </w:r>
      <w:r w:rsidRPr="006F5109">
        <w:rPr>
          <w:b/>
          <w:bCs/>
          <w:rPrChange w:id="101" w:author="Patrick McElhiney" w:date="2022-11-03T05:42:00Z">
            <w:rPr>
              <w:b/>
              <w:bCs/>
              <w:color w:val="808080" w:themeColor="background1" w:themeShade="80"/>
            </w:rPr>
          </w:rPrChange>
        </w:rPr>
        <w:t>2022</w:t>
      </w:r>
      <w:r w:rsidRPr="006F5109">
        <w:rPr>
          <w:rPrChange w:id="102" w:author="Patrick McElhiney" w:date="2022-11-03T05:42:00Z">
            <w:rPr>
              <w:color w:val="808080" w:themeColor="background1" w:themeShade="80"/>
            </w:rPr>
          </w:rPrChange>
        </w:rPr>
        <w:t>) –</w:t>
      </w:r>
      <w:r w:rsidRPr="00D4071A">
        <w:rPr>
          <w:color w:val="808080" w:themeColor="background1" w:themeShade="80"/>
        </w:rPr>
        <w:t xml:space="preserve"> </w:t>
      </w:r>
      <w:ins w:id="103" w:author="Patrick McElhiney" w:date="2022-11-03T05:41:00Z">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ins>
      <w:ins w:id="104" w:author="Patrick McElhiney" w:date="2022-11-03T05:42:00Z">
        <w:r w:rsidR="006F5109">
          <w:rPr>
            <w:b/>
            <w:bCs/>
            <w:color w:val="FF0000"/>
          </w:rPr>
          <w:t>SPORTS EQUIPMENT</w:t>
        </w:r>
      </w:ins>
      <w:ins w:id="105" w:author="Patrick McElhiney" w:date="2022-11-03T05:41:00Z">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r w:rsidR="006F5109" w:rsidRPr="00DE5C86">
          <w:rPr>
            <w:b/>
            <w:bCs/>
            <w:color w:val="7030A0"/>
          </w:rPr>
          <w:t>OCCURS</w:t>
        </w:r>
        <w:r w:rsidR="006F5109">
          <w:t xml:space="preserve">,                       </w:t>
        </w:r>
        <w:r w:rsidR="006F5109" w:rsidRPr="00DE5C86">
          <w:rPr>
            <w:b/>
            <w:bCs/>
            <w:color w:val="00B0F0"/>
          </w:rPr>
          <w:t>IMPLICITLY-EXPLICITLY GLOBALLY VIRULENTLY DEFINED</w:t>
        </w:r>
        <w:r w:rsidR="006F5109">
          <w:t>.</w:t>
        </w:r>
      </w:ins>
      <w:del w:id="106" w:author="Patrick McElhiney" w:date="2022-11-03T05:41:00Z">
        <w:r w:rsidRPr="00D4071A" w:rsidDel="006F5109">
          <w:rPr>
            <w:color w:val="808080" w:themeColor="background1" w:themeShade="80"/>
          </w:rPr>
          <w:delText>ensures that object deterministic genocide does not occur</w:delText>
        </w:r>
        <w:r w:rsidR="00ED062A" w:rsidRPr="00ED062A" w:rsidDel="006F5109">
          <w:rPr>
            <w:color w:val="808080" w:themeColor="background1" w:themeShade="80"/>
          </w:rPr>
          <w:delText xml:space="preserve">, </w:delText>
        </w:r>
        <w:r w:rsidR="00ED062A" w:rsidRPr="00ED062A" w:rsidDel="006F5109">
          <w:rPr>
            <w:b/>
            <w:bCs/>
            <w:color w:val="808080" w:themeColor="background1" w:themeShade="80"/>
          </w:rPr>
          <w:delText>IRREVOCABLY DEFINED</w:delText>
        </w:r>
        <w:r w:rsidR="00ED062A" w:rsidRPr="00ED062A" w:rsidDel="006F5109">
          <w:rPr>
            <w:color w:val="808080" w:themeColor="background1" w:themeShade="80"/>
          </w:rPr>
          <w:delText xml:space="preserve">, </w:delText>
        </w:r>
        <w:r w:rsidR="00ED062A" w:rsidRPr="00ED062A" w:rsidDel="006F5109">
          <w:rPr>
            <w:b/>
            <w:bCs/>
            <w:color w:val="808080" w:themeColor="background1" w:themeShade="80"/>
          </w:rPr>
          <w:delText>IMPLICITLY DEFINED, PERMANENTLY DEFINED</w:delText>
        </w:r>
        <w:r w:rsidR="00ED062A" w:rsidRPr="00ED062A" w:rsidDel="006F5109">
          <w:rPr>
            <w:color w:val="808080" w:themeColor="background1" w:themeShade="80"/>
          </w:rPr>
          <w:delText xml:space="preserve">, </w:delText>
        </w:r>
        <w:r w:rsidR="00ED062A" w:rsidRPr="00ED062A" w:rsidDel="006F5109">
          <w:rPr>
            <w:b/>
            <w:bCs/>
            <w:color w:val="808080" w:themeColor="background1" w:themeShade="80"/>
          </w:rPr>
          <w:delText>PEACEFULLY DEFINED</w:delText>
        </w:r>
        <w:r w:rsidR="00ED062A" w:rsidRPr="00ED062A" w:rsidDel="006F5109">
          <w:rPr>
            <w:color w:val="808080" w:themeColor="background1" w:themeShade="80"/>
          </w:rPr>
          <w:delText>.</w:delText>
        </w:r>
      </w:del>
    </w:p>
    <w:p w14:paraId="7D285497" w14:textId="717C1187" w:rsidR="006F5109" w:rsidRPr="00D4071A" w:rsidRDefault="006F5109" w:rsidP="006F5109">
      <w:pPr>
        <w:ind w:left="1080" w:hanging="360"/>
        <w:jc w:val="both"/>
        <w:rPr>
          <w:ins w:id="107" w:author="Patrick McElhiney" w:date="2022-11-03T05:42:00Z"/>
          <w:color w:val="808080" w:themeColor="background1" w:themeShade="80"/>
        </w:rPr>
      </w:pPr>
      <w:ins w:id="108" w:author="Patrick McElhiney" w:date="2022-11-03T05:42:00Z">
        <w:r w:rsidRPr="00DE5C86">
          <w:rPr>
            <w:u w:val="single"/>
          </w:rPr>
          <w:t xml:space="preserve">AUTONOMOUS </w:t>
        </w:r>
      </w:ins>
      <w:ins w:id="109" w:author="Patrick McElhiney" w:date="2022-11-03T05:43:00Z">
        <w:r>
          <w:rPr>
            <w:u w:val="single"/>
          </w:rPr>
          <w:t>BASKET BALL</w:t>
        </w:r>
      </w:ins>
      <w:ins w:id="110" w:author="Patrick McElhiney" w:date="2022-11-03T05:42:00Z">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ins>
      <w:ins w:id="111" w:author="Patrick McElhiney" w:date="2022-11-03T05:43:00Z">
        <w:r>
          <w:rPr>
            <w:b/>
            <w:bCs/>
            <w:color w:val="FF0000"/>
          </w:rPr>
          <w:t>BASKET BALL</w:t>
        </w:r>
      </w:ins>
      <w:ins w:id="112" w:author="Patrick McElhiney" w:date="2022-11-03T05:42:00Z">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ins>
    </w:p>
    <w:p w14:paraId="7A26A154" w14:textId="4A2724FA" w:rsidR="006F5109" w:rsidRPr="00D4071A" w:rsidRDefault="006F5109" w:rsidP="006F5109">
      <w:pPr>
        <w:ind w:left="1080" w:hanging="360"/>
        <w:jc w:val="both"/>
        <w:rPr>
          <w:ins w:id="113" w:author="Patrick McElhiney" w:date="2022-11-03T05:43:00Z"/>
          <w:color w:val="808080" w:themeColor="background1" w:themeShade="80"/>
        </w:rPr>
      </w:pPr>
      <w:ins w:id="114" w:author="Patrick McElhiney" w:date="2022-11-03T05:43:00Z">
        <w:r w:rsidRPr="00DE5C86">
          <w:rPr>
            <w:u w:val="single"/>
          </w:rPr>
          <w:t xml:space="preserve">AUTONOMOUS </w:t>
        </w:r>
        <w:r>
          <w:rPr>
            <w:u w:val="single"/>
          </w:rPr>
          <w:t>TENIS</w:t>
        </w:r>
        <w:r w:rsidRPr="00DE5C86">
          <w:rPr>
            <w:u w:val="single"/>
          </w:rPr>
          <w:t xml:space="preserve"> </w:t>
        </w:r>
        <w:r>
          <w:rPr>
            <w:u w:val="single"/>
          </w:rPr>
          <w:t xml:space="preserve">BALL/RACKET </w:t>
        </w:r>
        <w:r w:rsidRPr="00DE5C86">
          <w:rPr>
            <w:u w:val="single"/>
          </w:rPr>
          <w:t>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TENIS</w:t>
        </w:r>
        <w:r w:rsidRPr="00DE5C86">
          <w:rPr>
            <w:b/>
            <w:bCs/>
            <w:color w:val="FF0000"/>
          </w:rPr>
          <w:t xml:space="preserve"> </w:t>
        </w:r>
        <w:r>
          <w:rPr>
            <w:b/>
            <w:bCs/>
            <w:color w:val="FF0000"/>
          </w:rPr>
          <w:t xml:space="preserve">BALL/RACKET </w:t>
        </w:r>
        <w:r w:rsidRPr="00DE5C86">
          <w:rPr>
            <w:b/>
            <w:bCs/>
            <w:color w:val="FF0000"/>
          </w:rPr>
          <w:t>DETERMINISTIC GENOCIDE</w:t>
        </w:r>
        <w:r w:rsidRPr="009075B4">
          <w:t xml:space="preserve"> </w:t>
        </w:r>
        <w:r w:rsidRPr="00DE5C86">
          <w:rPr>
            <w:b/>
            <w:bCs/>
            <w:color w:val="C00000"/>
          </w:rPr>
          <w:t>NEVER</w:t>
        </w:r>
        <w:r>
          <w:t xml:space="preserve"> </w:t>
        </w:r>
        <w:r w:rsidRPr="00DE5C86">
          <w:rPr>
            <w:b/>
            <w:bCs/>
            <w:color w:val="7030A0"/>
          </w:rPr>
          <w:t>OCCURS</w:t>
        </w:r>
        <w:r>
          <w:t>,</w:t>
        </w:r>
        <w:r>
          <w:t xml:space="preserve"> </w:t>
        </w:r>
        <w:r w:rsidRPr="00DE5C86">
          <w:rPr>
            <w:b/>
            <w:bCs/>
            <w:color w:val="00B0F0"/>
          </w:rPr>
          <w:t>IMPLICITLY-EXPLICITLY GLOBALLY VIRULENTLY DEFINED</w:t>
        </w:r>
        <w:r>
          <w:t>.</w:t>
        </w:r>
      </w:ins>
    </w:p>
    <w:p w14:paraId="7FDA9B55" w14:textId="09AB40BD" w:rsidR="006F5109" w:rsidRDefault="006F5109" w:rsidP="006F5109">
      <w:pPr>
        <w:ind w:left="360" w:hanging="360"/>
        <w:jc w:val="both"/>
        <w:rPr>
          <w:ins w:id="115" w:author="Patrick McElhiney" w:date="2022-11-03T05:35:00Z"/>
        </w:rPr>
      </w:pPr>
      <w:ins w:id="116" w:author="Patrick McElhiney" w:date="2022-11-03T05:35:00Z">
        <w:r w:rsidRPr="009075B4">
          <w:rPr>
            <w:u w:val="single"/>
          </w:rPr>
          <w:t xml:space="preserve">AUTONOMOUS </w:t>
        </w:r>
        <w:r>
          <w:rPr>
            <w:u w:val="single"/>
          </w:rPr>
          <w:t>EMPLOYEE</w:t>
        </w:r>
        <w:r>
          <w:rPr>
            <w:u w:val="single"/>
          </w:rPr>
          <w:t xml:space="preserve"> </w:t>
        </w:r>
        <w:r w:rsidRPr="009075B4">
          <w:rPr>
            <w:u w:val="single"/>
          </w:rPr>
          <w:t>DETERMINISTIC GENOCIDE PREVENTION SECURITY SYSTEMS</w:t>
        </w:r>
        <w:r w:rsidRPr="009075B4">
          <w:t xml:space="preserve"> (</w:t>
        </w:r>
        <w:r w:rsidRPr="009075B4">
          <w:rPr>
            <w:b/>
            <w:bCs/>
          </w:rPr>
          <w:t>2022</w:t>
        </w:r>
        <w:r w:rsidRPr="009075B4">
          <w:t xml:space="preserve">) – </w:t>
        </w:r>
      </w:ins>
      <w:ins w:id="117" w:author="Patrick McElhiney" w:date="2022-11-03T05:39:00Z">
        <w:r w:rsidRPr="006F5109">
          <w:rPr>
            <w:b/>
            <w:bCs/>
            <w:color w:val="7030A0"/>
            <w:rPrChange w:id="118" w:author="Patrick McElhiney" w:date="2022-11-03T05:40:00Z">
              <w:rPr/>
            </w:rPrChange>
          </w:rPr>
          <w:t>ENSURES</w:t>
        </w:r>
      </w:ins>
      <w:ins w:id="119" w:author="Patrick McElhiney" w:date="2022-11-03T05:35:00Z">
        <w:r w:rsidRPr="009075B4">
          <w:t xml:space="preserve"> </w:t>
        </w:r>
      </w:ins>
      <w:ins w:id="120" w:author="Patrick McElhiney" w:date="2022-11-03T05:39:00Z">
        <w:r w:rsidRPr="006F5109">
          <w:rPr>
            <w:b/>
            <w:bCs/>
            <w:color w:val="92D050"/>
            <w:rPrChange w:id="121" w:author="Patrick McElhiney" w:date="2022-11-03T05:40:00Z">
              <w:rPr/>
            </w:rPrChange>
          </w:rPr>
          <w:t>THAT</w:t>
        </w:r>
      </w:ins>
      <w:ins w:id="122" w:author="Patrick McElhiney" w:date="2022-11-03T05:35:00Z">
        <w:r w:rsidRPr="009075B4">
          <w:t xml:space="preserve"> </w:t>
        </w:r>
      </w:ins>
      <w:ins w:id="123" w:author="Patrick McElhiney" w:date="2022-11-03T05:40:00Z">
        <w:r w:rsidRPr="006F5109">
          <w:rPr>
            <w:b/>
            <w:bCs/>
            <w:color w:val="FF0000"/>
            <w:rPrChange w:id="124" w:author="Patrick McElhiney" w:date="2022-11-03T05:40:00Z">
              <w:rPr/>
            </w:rPrChange>
          </w:rPr>
          <w:t xml:space="preserve">ANY </w:t>
        </w:r>
      </w:ins>
      <w:ins w:id="125" w:author="Patrick McElhiney" w:date="2022-11-03T05:39:00Z">
        <w:r w:rsidRPr="006F5109">
          <w:rPr>
            <w:b/>
            <w:bCs/>
            <w:color w:val="FF0000"/>
            <w:rPrChange w:id="126" w:author="Patrick McElhiney" w:date="2022-11-03T05:40:00Z">
              <w:rPr/>
            </w:rPrChange>
          </w:rPr>
          <w:t>EMPLOYEE</w:t>
        </w:r>
      </w:ins>
      <w:ins w:id="127" w:author="Patrick McElhiney" w:date="2022-11-03T05:35:00Z">
        <w:r w:rsidRPr="006F5109">
          <w:rPr>
            <w:b/>
            <w:bCs/>
            <w:color w:val="FF0000"/>
            <w:rPrChange w:id="128" w:author="Patrick McElhiney" w:date="2022-11-03T05:40:00Z">
              <w:rPr/>
            </w:rPrChange>
          </w:rPr>
          <w:t xml:space="preserve"> </w:t>
        </w:r>
      </w:ins>
      <w:ins w:id="129" w:author="Patrick McElhiney" w:date="2022-11-03T05:39:00Z">
        <w:r w:rsidRPr="006F5109">
          <w:rPr>
            <w:b/>
            <w:bCs/>
            <w:color w:val="FF0000"/>
            <w:rPrChange w:id="130" w:author="Patrick McElhiney" w:date="2022-11-03T05:40:00Z">
              <w:rPr/>
            </w:rPrChange>
          </w:rPr>
          <w:t>DETERMINISTIC</w:t>
        </w:r>
      </w:ins>
      <w:ins w:id="131" w:author="Patrick McElhiney" w:date="2022-11-03T05:35:00Z">
        <w:r w:rsidRPr="006F5109">
          <w:rPr>
            <w:b/>
            <w:bCs/>
            <w:color w:val="FF0000"/>
            <w:rPrChange w:id="132" w:author="Patrick McElhiney" w:date="2022-11-03T05:40:00Z">
              <w:rPr/>
            </w:rPrChange>
          </w:rPr>
          <w:t xml:space="preserve"> </w:t>
        </w:r>
      </w:ins>
      <w:ins w:id="133" w:author="Patrick McElhiney" w:date="2022-11-03T05:39:00Z">
        <w:r w:rsidRPr="006F5109">
          <w:rPr>
            <w:b/>
            <w:bCs/>
            <w:color w:val="FF0000"/>
            <w:rPrChange w:id="134" w:author="Patrick McElhiney" w:date="2022-11-03T05:40:00Z">
              <w:rPr/>
            </w:rPrChange>
          </w:rPr>
          <w:t>GENOCIDE</w:t>
        </w:r>
      </w:ins>
      <w:ins w:id="135" w:author="Patrick McElhiney" w:date="2022-11-03T05:35:00Z">
        <w:r w:rsidRPr="009075B4">
          <w:t xml:space="preserve"> </w:t>
        </w:r>
      </w:ins>
      <w:ins w:id="136" w:author="Patrick McElhiney" w:date="2022-11-03T05:39:00Z">
        <w:r w:rsidRPr="006F5109">
          <w:rPr>
            <w:b/>
            <w:bCs/>
            <w:color w:val="C00000"/>
            <w:rPrChange w:id="137" w:author="Patrick McElhiney" w:date="2022-11-03T05:40:00Z">
              <w:rPr/>
            </w:rPrChange>
          </w:rPr>
          <w:t>NEVER</w:t>
        </w:r>
        <w:r>
          <w:t xml:space="preserve"> </w:t>
        </w:r>
        <w:r w:rsidRPr="006F5109">
          <w:rPr>
            <w:b/>
            <w:bCs/>
            <w:color w:val="7030A0"/>
            <w:rPrChange w:id="138" w:author="Patrick McElhiney" w:date="2022-11-03T05:39:00Z">
              <w:rPr/>
            </w:rPrChange>
          </w:rPr>
          <w:t>OCCURS</w:t>
        </w:r>
      </w:ins>
      <w:ins w:id="139" w:author="Patrick McElhiney" w:date="2022-11-03T05:35:00Z">
        <w:r>
          <w:t xml:space="preserve">, </w:t>
        </w:r>
      </w:ins>
      <w:ins w:id="140" w:author="Patrick McElhiney" w:date="2022-11-03T05:41:00Z">
        <w:r>
          <w:t xml:space="preserve">                      </w:t>
        </w:r>
      </w:ins>
      <w:ins w:id="141" w:author="Patrick McElhiney" w:date="2022-11-03T05:39:00Z">
        <w:r w:rsidRPr="00DE5C86">
          <w:rPr>
            <w:b/>
            <w:bCs/>
            <w:color w:val="00B0F0"/>
          </w:rPr>
          <w:t>IMPLICITLY-EXPLICITLY GLOBALLY VIRULENTLY DEFINED</w:t>
        </w:r>
      </w:ins>
      <w:ins w:id="142" w:author="Patrick McElhiney" w:date="2022-11-03T05:35:00Z">
        <w:r>
          <w:t>.</w:t>
        </w:r>
      </w:ins>
    </w:p>
    <w:p w14:paraId="18B5F166" w14:textId="3D0E4896" w:rsidR="006F5109" w:rsidRDefault="006F5109" w:rsidP="006F5109">
      <w:pPr>
        <w:ind w:left="720" w:hanging="360"/>
        <w:jc w:val="both"/>
        <w:rPr>
          <w:ins w:id="143" w:author="Patrick McElhiney" w:date="2022-11-03T05:47:00Z"/>
        </w:rPr>
      </w:pPr>
      <w:commentRangeStart w:id="144"/>
      <w:ins w:id="145" w:author="Patrick McElhiney" w:date="2022-11-03T05:35:00Z">
        <w:r w:rsidRPr="009075B4">
          <w:rPr>
            <w:u w:val="single"/>
          </w:rPr>
          <w:t xml:space="preserve">AUTONOMOUS </w:t>
        </w:r>
        <w:r>
          <w:rPr>
            <w:u w:val="single"/>
          </w:rPr>
          <w:t>CORPORAT</w:t>
        </w:r>
      </w:ins>
      <w:ins w:id="146" w:author="Patrick McElhiney" w:date="2022-11-03T05:36:00Z">
        <w:r>
          <w:rPr>
            <w:u w:val="single"/>
          </w:rPr>
          <w:t>E-CIDE</w:t>
        </w:r>
      </w:ins>
      <w:ins w:id="147" w:author="Patrick McElhiney" w:date="2022-11-03T05:35:00Z">
        <w:r w:rsidRPr="009075B4">
          <w:rPr>
            <w:u w:val="single"/>
          </w:rPr>
          <w:t xml:space="preserve"> PREVENTION SECURITY SYSTEMS</w:t>
        </w:r>
        <w:r w:rsidRPr="009075B4">
          <w:t xml:space="preserve"> (</w:t>
        </w:r>
        <w:r w:rsidRPr="009075B4">
          <w:rPr>
            <w:b/>
            <w:bCs/>
          </w:rPr>
          <w:t>2022</w:t>
        </w:r>
        <w:r w:rsidRPr="009075B4">
          <w:t xml:space="preserve">) – </w:t>
        </w:r>
      </w:ins>
      <w:ins w:id="148" w:author="Patrick McElhiney" w:date="2022-11-03T05:36:00Z">
        <w:r w:rsidRPr="006F5109">
          <w:rPr>
            <w:b/>
            <w:bCs/>
            <w:color w:val="7030A0"/>
            <w:rPrChange w:id="149" w:author="Patrick McElhiney" w:date="2022-11-03T05:36:00Z">
              <w:rPr/>
            </w:rPrChange>
          </w:rPr>
          <w:t>ENSURES</w:t>
        </w:r>
      </w:ins>
      <w:ins w:id="150" w:author="Patrick McElhiney" w:date="2022-11-03T05:35:00Z">
        <w:r w:rsidRPr="009075B4">
          <w:t xml:space="preserve"> </w:t>
        </w:r>
      </w:ins>
      <w:ins w:id="151" w:author="Patrick McElhiney" w:date="2022-11-03T05:36:00Z">
        <w:r w:rsidRPr="006F5109">
          <w:rPr>
            <w:b/>
            <w:bCs/>
            <w:color w:val="92D050"/>
            <w:rPrChange w:id="152" w:author="Patrick McElhiney" w:date="2022-11-03T05:40:00Z">
              <w:rPr/>
            </w:rPrChange>
          </w:rPr>
          <w:t>THAT</w:t>
        </w:r>
      </w:ins>
      <w:ins w:id="153" w:author="Patrick McElhiney" w:date="2022-11-03T05:35:00Z">
        <w:r w:rsidRPr="009075B4">
          <w:t xml:space="preserve"> </w:t>
        </w:r>
      </w:ins>
      <w:ins w:id="154" w:author="Patrick McElhiney" w:date="2022-11-03T05:36:00Z">
        <w:r>
          <w:t xml:space="preserve">     </w:t>
        </w:r>
      </w:ins>
      <w:ins w:id="155" w:author="Patrick McElhiney" w:date="2022-11-03T05:40:00Z">
        <w:r>
          <w:t xml:space="preserve">    </w:t>
        </w:r>
        <w:r w:rsidRPr="006F5109">
          <w:rPr>
            <w:b/>
            <w:bCs/>
            <w:color w:val="FF0000"/>
            <w:rPrChange w:id="156" w:author="Patrick McElhiney" w:date="2022-11-03T05:40:00Z">
              <w:rPr/>
            </w:rPrChange>
          </w:rPr>
          <w:t xml:space="preserve">ANY </w:t>
        </w:r>
      </w:ins>
      <w:ins w:id="157" w:author="Patrick McElhiney" w:date="2022-11-03T05:36:00Z">
        <w:r w:rsidRPr="006F5109">
          <w:rPr>
            <w:b/>
            <w:bCs/>
            <w:color w:val="FF0000"/>
            <w:rPrChange w:id="158" w:author="Patrick McElhiney" w:date="2022-11-03T05:40:00Z">
              <w:rPr/>
            </w:rPrChange>
          </w:rPr>
          <w:t>CORPORATE-CIDE</w:t>
        </w:r>
      </w:ins>
      <w:ins w:id="159" w:author="Patrick McElhiney" w:date="2022-11-03T05:35:00Z">
        <w:r w:rsidRPr="009075B4">
          <w:t xml:space="preserve"> </w:t>
        </w:r>
      </w:ins>
      <w:ins w:id="160" w:author="Patrick McElhiney" w:date="2022-11-03T05:36:00Z">
        <w:r w:rsidRPr="006F5109">
          <w:rPr>
            <w:b/>
            <w:bCs/>
            <w:color w:val="C00000"/>
            <w:rPrChange w:id="161" w:author="Patrick McElhiney" w:date="2022-11-03T05:37:00Z">
              <w:rPr/>
            </w:rPrChange>
          </w:rPr>
          <w:t>NEVER</w:t>
        </w:r>
        <w:r>
          <w:t xml:space="preserve"> </w:t>
        </w:r>
        <w:r w:rsidRPr="006F5109">
          <w:rPr>
            <w:b/>
            <w:bCs/>
            <w:color w:val="7030A0"/>
            <w:rPrChange w:id="162" w:author="Patrick McElhiney" w:date="2022-11-03T05:36:00Z">
              <w:rPr/>
            </w:rPrChange>
          </w:rPr>
          <w:t>OCCURS</w:t>
        </w:r>
      </w:ins>
      <w:ins w:id="163" w:author="Patrick McElhiney" w:date="2022-11-03T05:35:00Z">
        <w:r>
          <w:t xml:space="preserve">, </w:t>
        </w:r>
      </w:ins>
      <w:ins w:id="164" w:author="Patrick McElhiney" w:date="2022-11-03T05:40:00Z">
        <w:r>
          <w:t xml:space="preserve">                                                                                   </w:t>
        </w:r>
      </w:ins>
      <w:ins w:id="165" w:author="Patrick McElhiney" w:date="2022-11-03T05:35:00Z">
        <w:r w:rsidRPr="006F5109">
          <w:rPr>
            <w:b/>
            <w:bCs/>
            <w:color w:val="00B0F0"/>
            <w:rPrChange w:id="166" w:author="Patrick McElhiney" w:date="2022-11-03T05:39:00Z">
              <w:rPr>
                <w:b/>
                <w:bCs/>
              </w:rPr>
            </w:rPrChange>
          </w:rPr>
          <w:t>IMPLICITLY</w:t>
        </w:r>
      </w:ins>
      <w:ins w:id="167" w:author="Patrick McElhiney" w:date="2022-11-03T05:38:00Z">
        <w:r w:rsidRPr="006F5109">
          <w:rPr>
            <w:b/>
            <w:bCs/>
            <w:color w:val="00B0F0"/>
            <w:rPrChange w:id="168" w:author="Patrick McElhiney" w:date="2022-11-03T05:39:00Z">
              <w:rPr>
                <w:b/>
                <w:bCs/>
              </w:rPr>
            </w:rPrChange>
          </w:rPr>
          <w:t>-EXPLICITLY GLOBALLY VIRULENTLY</w:t>
        </w:r>
      </w:ins>
      <w:ins w:id="169" w:author="Patrick McElhiney" w:date="2022-11-03T05:35:00Z">
        <w:r w:rsidRPr="006F5109">
          <w:rPr>
            <w:b/>
            <w:bCs/>
            <w:color w:val="00B0F0"/>
            <w:rPrChange w:id="170" w:author="Patrick McElhiney" w:date="2022-11-03T05:39:00Z">
              <w:rPr>
                <w:b/>
                <w:bCs/>
              </w:rPr>
            </w:rPrChange>
          </w:rPr>
          <w:t xml:space="preserve"> DEFINED</w:t>
        </w:r>
        <w:r>
          <w:t>.</w:t>
        </w:r>
      </w:ins>
      <w:commentRangeEnd w:id="144"/>
      <w:ins w:id="171" w:author="Patrick McElhiney" w:date="2022-11-03T05:38:00Z">
        <w:r>
          <w:rPr>
            <w:rStyle w:val="CommentReference"/>
          </w:rPr>
          <w:commentReference w:id="144"/>
        </w:r>
      </w:ins>
    </w:p>
    <w:p w14:paraId="0733E4B2" w14:textId="77777777" w:rsidR="00941A31" w:rsidRPr="0065168F" w:rsidRDefault="00941A31" w:rsidP="00941A31">
      <w:pPr>
        <w:ind w:left="360" w:hanging="360"/>
        <w:jc w:val="both"/>
        <w:rPr>
          <w:ins w:id="172" w:author="Patrick McElhiney" w:date="2022-11-03T05:48:00Z"/>
        </w:rPr>
      </w:pPr>
      <w:ins w:id="173" w:author="Patrick McElhiney" w:date="2022-11-03T05:48:00Z">
        <w:r w:rsidRPr="0065168F">
          <w:rPr>
            <w:u w:val="single"/>
          </w:rPr>
          <w:t xml:space="preserve">AUTONOMOUS </w:t>
        </w:r>
        <w:r>
          <w:rPr>
            <w:u w:val="single"/>
          </w:rPr>
          <w:t>TECHNICAL</w:t>
        </w:r>
        <w:r w:rsidRPr="0065168F">
          <w:rPr>
            <w:u w:val="single"/>
          </w:rPr>
          <w:t xml:space="preserve"> </w:t>
        </w:r>
        <w:r>
          <w:rPr>
            <w:u w:val="single"/>
          </w:rPr>
          <w:t xml:space="preserve">OBJECTIVE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TECHNICAL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ins>
    </w:p>
    <w:p w14:paraId="6CD9461F" w14:textId="77777777" w:rsidR="00941A31" w:rsidRDefault="00941A31" w:rsidP="00941A31">
      <w:pPr>
        <w:ind w:left="360" w:hanging="360"/>
        <w:jc w:val="both"/>
        <w:rPr>
          <w:ins w:id="174" w:author="Patrick McElhiney" w:date="2022-11-03T05:48:00Z"/>
        </w:rPr>
      </w:pPr>
      <w:ins w:id="175" w:author="Patrick McElhiney" w:date="2022-11-03T05:48:00Z">
        <w:r w:rsidRPr="004617BA">
          <w:rPr>
            <w:u w:val="single"/>
          </w:rPr>
          <w:t xml:space="preserve">AUTONOMOUS </w:t>
        </w:r>
        <w:r>
          <w:rPr>
            <w:u w:val="single"/>
          </w:rPr>
          <w:t xml:space="preserve">DEFENSIVE CRIMINAL OBJECTIVE </w:t>
        </w:r>
        <w:r w:rsidRPr="004617BA">
          <w:rPr>
            <w:u w:val="single"/>
          </w:rPr>
          <w:t xml:space="preserve">GENOCIDE EVIDENCE </w:t>
        </w:r>
        <w:r>
          <w:rPr>
            <w:u w:val="single"/>
          </w:rPr>
          <w:t xml:space="preserve">PREVENTATIVE </w:t>
        </w:r>
        <w:r w:rsidRPr="004617BA">
          <w:rPr>
            <w:u w:val="single"/>
          </w:rPr>
          <w:t>SECURITY SYSTEMS</w:t>
        </w:r>
        <w:r w:rsidRPr="004617BA">
          <w:t xml:space="preserve"> (</w:t>
        </w:r>
        <w:r w:rsidRPr="004617BA">
          <w:rPr>
            <w:b/>
            <w:bCs/>
          </w:rPr>
          <w:t>2022</w:t>
        </w:r>
        <w:r w:rsidRPr="004617BA">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DEFENSIVE CRIMINAL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ins>
    </w:p>
    <w:p w14:paraId="68038206" w14:textId="77777777" w:rsidR="00941A31" w:rsidRDefault="00941A31" w:rsidP="006F5109">
      <w:pPr>
        <w:ind w:left="720" w:hanging="360"/>
        <w:jc w:val="both"/>
        <w:rPr>
          <w:ins w:id="176" w:author="Patrick McElhiney" w:date="2022-11-03T05:35:00Z"/>
        </w:rPr>
        <w:pPrChange w:id="177" w:author="Patrick McElhiney" w:date="2022-11-03T05:36:00Z">
          <w:pPr>
            <w:ind w:left="360" w:hanging="360"/>
            <w:jc w:val="both"/>
          </w:pPr>
        </w:pPrChange>
      </w:pPr>
    </w:p>
    <w:p w14:paraId="5DAF1B0D" w14:textId="77777777" w:rsidR="006F5109" w:rsidRPr="00D4071A" w:rsidRDefault="006F5109" w:rsidP="00D4071A">
      <w:pPr>
        <w:ind w:left="720" w:hanging="360"/>
        <w:jc w:val="both"/>
        <w:rPr>
          <w:color w:val="808080" w:themeColor="background1" w:themeShade="80"/>
        </w:rPr>
      </w:pPr>
    </w:p>
    <w:p w14:paraId="0E1A15EC" w14:textId="77777777" w:rsidR="005F6CD9" w:rsidRDefault="005F6CD9">
      <w:pPr>
        <w:rPr>
          <w:u w:val="single"/>
        </w:rPr>
      </w:pPr>
      <w:r>
        <w:rPr>
          <w:u w:val="single"/>
        </w:rPr>
        <w:lastRenderedPageBreak/>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78"/>
      <w:commentRangeStart w:id="179"/>
      <w:commentRangeStart w:id="180"/>
      <w:commentRangeStart w:id="181"/>
      <w:commentRangeStart w:id="182"/>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78"/>
      <w:r w:rsidR="00FD4F3B">
        <w:rPr>
          <w:rStyle w:val="CommentReference"/>
        </w:rPr>
        <w:commentReference w:id="178"/>
      </w:r>
      <w:commentRangeEnd w:id="179"/>
      <w:r w:rsidR="00711D32">
        <w:rPr>
          <w:rStyle w:val="CommentReference"/>
        </w:rPr>
        <w:commentReference w:id="179"/>
      </w:r>
      <w:commentRangeEnd w:id="180"/>
      <w:r w:rsidR="00663972">
        <w:rPr>
          <w:rStyle w:val="CommentReference"/>
        </w:rPr>
        <w:commentReference w:id="180"/>
      </w:r>
      <w:commentRangeEnd w:id="181"/>
      <w:r w:rsidR="00D132BE">
        <w:rPr>
          <w:rStyle w:val="CommentReference"/>
        </w:rPr>
        <w:commentReference w:id="181"/>
      </w:r>
      <w:commentRangeEnd w:id="182"/>
      <w:r w:rsidR="00D132BE">
        <w:rPr>
          <w:rStyle w:val="CommentReference"/>
        </w:rPr>
        <w:commentReference w:id="182"/>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0F076335" w:rsidR="008A3693" w:rsidRPr="00CB7CC7" w:rsidRDefault="008A3693" w:rsidP="00D23BBE">
      <w:pPr>
        <w:ind w:left="360" w:hanging="360"/>
        <w:jc w:val="both"/>
      </w:pPr>
      <w:r w:rsidRPr="00CB7CC7">
        <w:rPr>
          <w:u w:val="single"/>
        </w:rPr>
        <w:t xml:space="preserve">AUTONOMOUS </w:t>
      </w:r>
      <w:r w:rsidR="00CB7CC7" w:rsidRPr="00CB7CC7">
        <w:rPr>
          <w:u w:val="single"/>
        </w:rPr>
        <w:t xml:space="preserve">EXCESSIVE EX-JUDICIAL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 xml:space="preserve">excessive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5"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6"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7"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8"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9" w:author="Patrick McElhiney" w:date="2022-10-27T12:52:00Z" w:initials="PM">
    <w:p w14:paraId="20574061" w14:textId="77777777" w:rsidR="001602BA" w:rsidRDefault="001602BA" w:rsidP="002F2A44">
      <w:pPr>
        <w:pStyle w:val="CommentText"/>
      </w:pPr>
      <w:r>
        <w:rPr>
          <w:rStyle w:val="CommentReference"/>
        </w:rPr>
        <w:annotationRef/>
      </w:r>
      <w:r>
        <w:t>This is something that President Joseph F. Biden was charged with, previously, especially in the Julie McElhiney case.</w:t>
      </w:r>
    </w:p>
  </w:comment>
  <w:comment w:id="10" w:author="Patrick McElhiney" w:date="2022-10-27T12:53:00Z" w:initials="PM">
    <w:p w14:paraId="2634700C" w14:textId="77777777" w:rsidR="001602BA" w:rsidRDefault="001602BA" w:rsidP="001F573F">
      <w:pPr>
        <w:pStyle w:val="CommentText"/>
      </w:pPr>
      <w:r>
        <w:rPr>
          <w:rStyle w:val="CommentReference"/>
        </w:rPr>
        <w:annotationRef/>
      </w:r>
      <w:r>
        <w:t>Something that Chelsea Clinton's computer systems were trying to figure out.</w:t>
      </w:r>
    </w:p>
  </w:comment>
  <w:comment w:id="12" w:author="Patrick McElhiney" w:date="2022-09-22T23:30:00Z" w:initials="PM">
    <w:p w14:paraId="18310878" w14:textId="2F23238B"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4"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26" w:author="Patrick McElhiney" w:date="2022-09-27T17:21:00Z" w:initials="PM">
    <w:p w14:paraId="4764A4AF" w14:textId="77777777" w:rsidR="00614EBA" w:rsidRDefault="00146F36" w:rsidP="005A7547">
      <w:pPr>
        <w:pStyle w:val="CommentText"/>
      </w:pPr>
      <w:r>
        <w:rPr>
          <w:rStyle w:val="CommentReference"/>
        </w:rPr>
        <w:annotationRef/>
      </w:r>
      <w:r w:rsidR="00614EBA">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27" w:author="Patrick McElhiney" w:date="2022-09-27T17:17:00Z" w:initials="PM">
    <w:p w14:paraId="77F71D33" w14:textId="516B01DD"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28"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29"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30"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31"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32" w:author="Patrick McElhiney" w:date="2022-09-27T20:06:00Z" w:initials="PM">
    <w:p w14:paraId="73015DE7" w14:textId="77777777" w:rsidR="008A1EBC" w:rsidRDefault="008A1EBC" w:rsidP="006F6A80">
      <w:pPr>
        <w:pStyle w:val="CommentText"/>
      </w:pPr>
      <w:r>
        <w:rPr>
          <w:rStyle w:val="CommentReference"/>
        </w:rPr>
        <w:annotationRef/>
      </w:r>
      <w:r>
        <w:t>Chelsea Clinton's employees created CODENAME documents, which if used, would commit acts of indiscriminate genocide, and she directed her staff to put Patrick R. McElhiney's and Anna V. Kushchenko's name on them, to plot to conduct it and prevent herself from being killed, and to assassinate Patrick R. McElhiney and Anna V. Kushchenko, and, Chelsea Clinton already has a case she prepared with the alleged future victims names, which she claimed she was protecting them, by not executing her own code, that she put their names on, which she claimed she was trying to have the District Court of New Hampshire execute, and then kill Patrick R. McElhiney and Anna V. Kushchenko, allegedly to retaliate for her act of nuclear war against The Russian Federation, which Chelsea Clinton also tried to blame Patrick R. McElhiney for, and she admitted she interfered with Patrick R. McElhiney's printing of systems that prevent genocide, by not allowing triplicate forms to be printed, so Patrick R. McElhiney's systems would not prevent it, and she shut down Patrick R. McElhiney's systems to prevent it, and even said she stole his code, put her name on it, to prevent her own indiscriminate genocide, and that she was going to do indiscriminate genocide in her Presidential campaign, to run against Patrick R. McElhiney, and say that she invented Global Security Systems for the United Nations, as Global Security Fraud and she conducted Global Security Crimes, and she also wants to only use Global Security Systems to protect only the United States of America, and she's also committed acts of genocide against other nations, including Darfur, and she wants to conduct it against Russia, allegedly. Russia has threatened to nuclear bomb her apartment building before, simply because it could not execute her at the ICC, because of how many acts of war Chelsea Clinton has conducted against the entire planet, not to mention conducting 9/11/2001. 9/11/1993 and the Unabomber attacks, because Chelsea Clinton conducted acts of terrorism, and then blamed foreign citizens, that came to the U.S. before it happened, to try to do diplomacy, then she used mind control on them to conduct the 9/11/2001 attacks against The World Trade Center, and Chelsea Clinton has already plotted to fly Chinese jets into the new World Trade Center, where she also said she wanted to found Patrick R. McElhiney's company after murdering him and taking everything from him, and Patrick R. McElhiney wanted to do that with her after he had a White House wedding day with her, which he planned on doing back in 2007, and he campaigned for it on her mother's Presidential campaign, and she didn't reciprocate very much at all, and instead, she continued to plot against Patrick R. McElhiney's entire life, with Marc Mezvinski, from his kindergarten classroom, against Patrick R. McElhiney and Anna Chapman, and they were also in the kindergarten classroom, and she was evacuated before the kindergarten classroom photograph, and her memories were erased by the U.S. Military, because of Chelsea Clinton's orders.</w:t>
      </w:r>
    </w:p>
  </w:comment>
  <w:comment w:id="51"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144" w:author="Patrick McElhiney" w:date="2022-11-03T05:38:00Z" w:initials="PM">
    <w:p w14:paraId="39DADE6C" w14:textId="77777777" w:rsidR="006F5109" w:rsidRDefault="006F5109" w:rsidP="00A41F44">
      <w:pPr>
        <w:pStyle w:val="CommentText"/>
      </w:pPr>
      <w:r>
        <w:rPr>
          <w:rStyle w:val="CommentReference"/>
        </w:rPr>
        <w:annotationRef/>
      </w:r>
      <w:r>
        <w:t>Was threatened towards MCE123, previously, "on retainer", from Microsoft, Inc. from Bill Gates, however MCE123 isn't currently employing anyone, and Bill Gates has been trying to murder Patrick R. McElhiney using The Pentagon Program, to steal his Intellectual Property about his AI operating system, PATRICK, which runs The Federal Government.</w:t>
      </w:r>
    </w:p>
  </w:comment>
  <w:comment w:id="178" w:author="Patrick McElhiney" w:date="2022-09-23T00:10:00Z" w:initials="PM">
    <w:p w14:paraId="3F76A2D5" w14:textId="44BC6199"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79"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80"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81"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182"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2D154CE7" w15:done="0"/>
  <w15:commentEx w15:paraId="002A81B2" w15:done="0"/>
  <w15:commentEx w15:paraId="68973192" w15:done="0"/>
  <w15:commentEx w15:paraId="290A10E7" w15:done="0"/>
  <w15:commentEx w15:paraId="714863C8" w15:paraIdParent="290A10E7" w15:done="0"/>
  <w15:commentEx w15:paraId="20574061" w15:paraIdParent="290A10E7" w15:done="0"/>
  <w15:commentEx w15:paraId="2634700C" w15:paraIdParent="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73015DE7" w15:paraIdParent="6991F32E" w15:done="0"/>
  <w15:commentEx w15:paraId="4B8F0A55" w15:done="0"/>
  <w15:commentEx w15:paraId="39DADE6C"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704FDA5" w16cex:dateUtc="2022-10-27T16:52:00Z"/>
  <w16cex:commentExtensible w16cex:durableId="2704FDBE" w16cex:dateUtc="2022-10-27T16:53: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D659" w16cex:dateUtc="2022-09-28T00:06:00Z"/>
  <w16cex:commentExtensible w16cex:durableId="26DDBFFD" w16cex:dateUtc="2022-09-27T22:31:00Z"/>
  <w16cex:commentExtensible w16cex:durableId="270DD25B" w16cex:dateUtc="2022-11-03T09:38: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2D154CE7" w16cid:durableId="26D78082"/>
  <w16cid:commentId w16cid:paraId="002A81B2" w16cid:durableId="26D78144"/>
  <w16cid:commentId w16cid:paraId="68973192" w16cid:durableId="26D76DE7"/>
  <w16cid:commentId w16cid:paraId="290A10E7" w16cid:durableId="26D76EE5"/>
  <w16cid:commentId w16cid:paraId="714863C8" w16cid:durableId="26EE647A"/>
  <w16cid:commentId w16cid:paraId="20574061" w16cid:durableId="2704FDA5"/>
  <w16cid:commentId w16cid:paraId="2634700C" w16cid:durableId="2704FDBE"/>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73015DE7" w16cid:durableId="26DDD659"/>
  <w16cid:commentId w16cid:paraId="4B8F0A55" w16cid:durableId="26DDBFFD"/>
  <w16cid:commentId w16cid:paraId="39DADE6C" w16cid:durableId="270DD25B"/>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FAA5" w14:textId="77777777" w:rsidR="009B4198" w:rsidRDefault="009B4198" w:rsidP="005B7682">
      <w:pPr>
        <w:spacing w:after="0" w:line="240" w:lineRule="auto"/>
      </w:pPr>
      <w:r>
        <w:separator/>
      </w:r>
    </w:p>
  </w:endnote>
  <w:endnote w:type="continuationSeparator" w:id="0">
    <w:p w14:paraId="4BC1DEF3" w14:textId="77777777" w:rsidR="009B4198" w:rsidRDefault="009B419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1963" w14:textId="77777777" w:rsidR="009B4198" w:rsidRDefault="009B4198" w:rsidP="005B7682">
      <w:pPr>
        <w:spacing w:after="0" w:line="240" w:lineRule="auto"/>
      </w:pPr>
      <w:r>
        <w:separator/>
      </w:r>
    </w:p>
  </w:footnote>
  <w:footnote w:type="continuationSeparator" w:id="0">
    <w:p w14:paraId="4BF428D9" w14:textId="77777777" w:rsidR="009B4198" w:rsidRDefault="009B419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2BA"/>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837"/>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14EBA"/>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109"/>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A31"/>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198"/>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4860</Words>
  <Characters>27706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2022-09-28T00:08:00Z</cp:lastPrinted>
  <dcterms:created xsi:type="dcterms:W3CDTF">2022-11-03T09:52:00Z</dcterms:created>
  <dcterms:modified xsi:type="dcterms:W3CDTF">2022-11-03T09:53:00Z</dcterms:modified>
</cp:coreProperties>
</file>