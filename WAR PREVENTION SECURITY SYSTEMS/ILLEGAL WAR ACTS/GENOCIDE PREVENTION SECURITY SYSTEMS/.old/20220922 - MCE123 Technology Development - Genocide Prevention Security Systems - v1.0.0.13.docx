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6C9718" w:rsidR="00074C5F" w:rsidRDefault="00FB1B54" w:rsidP="00B111EA">
      <w:pPr>
        <w:jc w:val="center"/>
        <w:rPr>
          <w:bCs/>
          <w:sz w:val="28"/>
          <w:szCs w:val="28"/>
        </w:rPr>
      </w:pPr>
      <w:r>
        <w:rPr>
          <w:bCs/>
          <w:sz w:val="28"/>
          <w:szCs w:val="28"/>
        </w:rPr>
        <w:t>9/18/2022 1:08:46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rPr>
          <w:ins w:id="3" w:author="Patrick McElhiney" w:date="2022-09-18T16:22:00Z"/>
        </w:rPr>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4"/>
      <w:ins w:id="5" w:author="Patrick McElhiney" w:date="2022-09-18T16:22:00Z">
        <w:r>
          <w:rPr>
            <w:u w:val="single"/>
          </w:rPr>
          <w:t>AUTONOMOUS GENOCIDE MODE PREVENTION SECURITY SYSTEM</w:t>
        </w:r>
        <w:r>
          <w:t xml:space="preserve"> (</w:t>
        </w:r>
        <w:r>
          <w:rPr>
            <w:b/>
            <w:bCs/>
          </w:rPr>
          <w:t>2022</w:t>
        </w:r>
        <w:r>
          <w:t xml:space="preserve">) – ensures that there is never any type of </w:t>
        </w:r>
      </w:ins>
      <w:ins w:id="6" w:author="Patrick McElhiney" w:date="2022-09-18T16:23:00Z">
        <w:r>
          <w:rPr>
            <w:b/>
            <w:bCs/>
          </w:rPr>
          <w:t>GENOCIDE</w:t>
        </w:r>
      </w:ins>
      <w:ins w:id="7" w:author="Patrick McElhiney" w:date="2022-09-18T16:22:00Z">
        <w:r>
          <w:rPr>
            <w:b/>
            <w:bCs/>
          </w:rPr>
          <w:t xml:space="preserve"> MODE</w:t>
        </w:r>
        <w:r>
          <w:t xml:space="preserve"> used, and is always turned off, </w:t>
        </w:r>
        <w:r>
          <w:rPr>
            <w:b/>
            <w:bCs/>
          </w:rPr>
          <w:t xml:space="preserve">IRREVOCABLY </w:t>
        </w:r>
        <w:proofErr w:type="gramStart"/>
        <w:r>
          <w:rPr>
            <w:b/>
            <w:bCs/>
          </w:rPr>
          <w:t>DEFINED</w:t>
        </w:r>
        <w:r>
          <w:t>,</w:t>
        </w:r>
      </w:ins>
      <w:ins w:id="8" w:author="Patrick McElhiney" w:date="2022-09-18T16:23:00Z">
        <w:r>
          <w:t xml:space="preserve"> </w:t>
        </w:r>
      </w:ins>
      <w:ins w:id="9" w:author="Patrick McElhiney" w:date="2022-09-18T16:22:00Z">
        <w:r>
          <w:t xml:space="preserve"> </w:t>
        </w:r>
        <w:r>
          <w:rPr>
            <w:b/>
            <w:bCs/>
          </w:rPr>
          <w:t>IMPLICITLY</w:t>
        </w:r>
        <w:proofErr w:type="gramEnd"/>
        <w:r>
          <w:rPr>
            <w:b/>
            <w:bCs/>
          </w:rPr>
          <w:t xml:space="preserve"> DEFINED</w:t>
        </w:r>
        <w:r>
          <w:t xml:space="preserve">, </w:t>
        </w:r>
        <w:r>
          <w:rPr>
            <w:b/>
            <w:bCs/>
          </w:rPr>
          <w:t>PERMANENTLY DEFINED</w:t>
        </w:r>
        <w:r>
          <w:t>.</w:t>
        </w:r>
      </w:ins>
      <w:commentRangeEnd w:id="4"/>
      <w:ins w:id="10" w:author="Patrick McElhiney" w:date="2022-09-18T16:23:00Z">
        <w:r>
          <w:rPr>
            <w:rStyle w:val="CommentReference"/>
          </w:rPr>
          <w:commentReference w:id="4"/>
        </w:r>
      </w:ins>
    </w:p>
    <w:p w14:paraId="42746884" w14:textId="762B6BF3" w:rsidR="00B80065" w:rsidRPr="008F2355" w:rsidRDefault="00B80065" w:rsidP="00B80065">
      <w:pPr>
        <w:ind w:left="360" w:hanging="360"/>
        <w:jc w:val="both"/>
        <w:rPr>
          <w:u w:val="single"/>
        </w:rPr>
      </w:pPr>
      <w:commentRangeStart w:id="11"/>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003962FC" w14:textId="3EC78C4C"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del w:id="12" w:author="Patrick McElhiney" w:date="2022-09-22T23:26:00Z">
        <w:r w:rsidRPr="00130E98" w:rsidDel="00130E98">
          <w:rPr>
            <w:b/>
            <w:bCs/>
            <w:rPrChange w:id="13" w:author="Patrick McElhiney" w:date="2022-09-22T23:26:00Z">
              <w:rPr/>
            </w:rPrChange>
          </w:rPr>
          <w:delText xml:space="preserve">cleansing </w:delText>
        </w:r>
      </w:del>
      <w:ins w:id="14" w:author="Patrick McElhiney" w:date="2022-09-22T23:26:00Z">
        <w:r w:rsidR="00130E98" w:rsidRPr="00130E98">
          <w:rPr>
            <w:b/>
            <w:bCs/>
            <w:rPrChange w:id="15" w:author="Patrick McElhiney" w:date="2022-09-22T23:26:00Z">
              <w:rPr/>
            </w:rPrChange>
          </w:rPr>
          <w:t xml:space="preserve">CLEANSING </w:t>
        </w:r>
      </w:ins>
      <w:del w:id="16" w:author="Patrick McElhiney" w:date="2022-09-22T23:26:00Z">
        <w:r w:rsidRPr="00130E98" w:rsidDel="00130E98">
          <w:rPr>
            <w:b/>
            <w:bCs/>
            <w:rPrChange w:id="17" w:author="Patrick McElhiney" w:date="2022-09-22T23:26:00Z">
              <w:rPr/>
            </w:rPrChange>
          </w:rPr>
          <w:delText xml:space="preserve">of </w:delText>
        </w:r>
      </w:del>
      <w:ins w:id="18" w:author="Patrick McElhiney" w:date="2022-09-22T23:26:00Z">
        <w:r w:rsidR="00130E98" w:rsidRPr="00130E98">
          <w:rPr>
            <w:b/>
            <w:bCs/>
            <w:rPrChange w:id="19" w:author="Patrick McElhiney" w:date="2022-09-22T23:26:00Z">
              <w:rPr/>
            </w:rPrChange>
          </w:rPr>
          <w:t xml:space="preserve">OF </w:t>
        </w:r>
      </w:ins>
      <w:del w:id="20" w:author="Patrick McElhiney" w:date="2022-09-22T23:26:00Z">
        <w:r w:rsidRPr="00130E98" w:rsidDel="00130E98">
          <w:rPr>
            <w:b/>
            <w:bCs/>
            <w:rPrChange w:id="21" w:author="Patrick McElhiney" w:date="2022-09-22T23:26:00Z">
              <w:rPr/>
            </w:rPrChange>
          </w:rPr>
          <w:delText xml:space="preserve">defensive </w:delText>
        </w:r>
      </w:del>
      <w:ins w:id="22" w:author="Patrick McElhiney" w:date="2022-09-22T23:26:00Z">
        <w:r w:rsidR="00130E98" w:rsidRPr="00130E98">
          <w:rPr>
            <w:b/>
            <w:bCs/>
            <w:rPrChange w:id="23" w:author="Patrick McElhiney" w:date="2022-09-22T23:26:00Z">
              <w:rPr/>
            </w:rPrChange>
          </w:rPr>
          <w:t xml:space="preserve">DEFENSIVE </w:t>
        </w:r>
      </w:ins>
      <w:del w:id="24" w:author="Patrick McElhiney" w:date="2022-09-22T23:26:00Z">
        <w:r w:rsidRPr="00130E98" w:rsidDel="00130E98">
          <w:rPr>
            <w:b/>
            <w:bCs/>
            <w:rPrChange w:id="25" w:author="Patrick McElhiney" w:date="2022-09-22T23:26:00Z">
              <w:rPr/>
            </w:rPrChange>
          </w:rPr>
          <w:delText xml:space="preserve">officials </w:delText>
        </w:r>
      </w:del>
      <w:ins w:id="26" w:author="Patrick McElhiney" w:date="2022-09-22T23:26:00Z">
        <w:r w:rsidR="00130E98" w:rsidRPr="00130E98">
          <w:rPr>
            <w:b/>
            <w:bCs/>
            <w:rPrChange w:id="27" w:author="Patrick McElhiney" w:date="2022-09-22T23:26:00Z">
              <w:rPr/>
            </w:rPrChange>
          </w:rPr>
          <w:t>OFFICIALS</w:t>
        </w:r>
        <w:r w:rsidR="00130E98" w:rsidRPr="008F2355">
          <w:t xml:space="preserve"> </w:t>
        </w:r>
      </w:ins>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ins w:id="28" w:author="Patrick McElhiney" w:date="2022-09-22T23:26:00Z">
        <w:r w:rsidR="00130E98">
          <w:t xml:space="preserve">   </w:t>
        </w:r>
        <w:proofErr w:type="gramEnd"/>
        <w:r w:rsidR="00130E98">
          <w:t xml:space="preserve">         </w:t>
        </w:r>
      </w:ins>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53337BDB"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del w:id="29" w:author="Patrick McElhiney" w:date="2022-09-22T23:26:00Z">
        <w:r w:rsidRPr="00130E98" w:rsidDel="00130E98">
          <w:rPr>
            <w:b/>
            <w:bCs/>
            <w:rPrChange w:id="30" w:author="Patrick McElhiney" w:date="2022-09-22T23:26:00Z">
              <w:rPr/>
            </w:rPrChange>
          </w:rPr>
          <w:delText>ethnic cleansing of professionals</w:delText>
        </w:r>
      </w:del>
      <w:ins w:id="31" w:author="Patrick McElhiney" w:date="2022-09-22T23:26:00Z">
        <w:r w:rsidR="00130E98" w:rsidRPr="00130E98">
          <w:rPr>
            <w:b/>
            <w:bCs/>
            <w:rPrChange w:id="32" w:author="Patrick McElhiney" w:date="2022-09-22T23:26:00Z">
              <w:rPr/>
            </w:rPrChange>
          </w:rPr>
          <w:t>ETHNIC CLEANSING OF PROFESSIONAL</w:t>
        </w:r>
      </w:ins>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5BBACCDA"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ins w:id="33" w:author="Patrick McElhiney" w:date="2022-09-22T23:25:00Z">
        <w:r w:rsidR="00130E98">
          <w:t xml:space="preserve">                  </w:t>
        </w:r>
      </w:ins>
      <w:del w:id="34" w:author="Patrick McElhiney" w:date="2022-09-22T23:25:00Z">
        <w:r w:rsidRPr="00130E98" w:rsidDel="00130E98">
          <w:rPr>
            <w:b/>
            <w:bCs/>
            <w:rPrChange w:id="35" w:author="Patrick McElhiney" w:date="2022-09-22T23:25:00Z">
              <w:rPr/>
            </w:rPrChange>
          </w:rPr>
          <w:delText xml:space="preserve">mesh </w:delText>
        </w:r>
      </w:del>
      <w:ins w:id="36" w:author="Patrick McElhiney" w:date="2022-09-22T23:25:00Z">
        <w:r w:rsidR="00130E98" w:rsidRPr="00130E98">
          <w:rPr>
            <w:b/>
            <w:bCs/>
            <w:rPrChange w:id="37" w:author="Patrick McElhiney" w:date="2022-09-22T23:25:00Z">
              <w:rPr/>
            </w:rPrChange>
          </w:rPr>
          <w:t xml:space="preserve">MESH </w:t>
        </w:r>
      </w:ins>
      <w:del w:id="38" w:author="Patrick McElhiney" w:date="2022-09-22T23:25:00Z">
        <w:r w:rsidRPr="00130E98" w:rsidDel="00130E98">
          <w:rPr>
            <w:b/>
            <w:bCs/>
            <w:rPrChange w:id="39" w:author="Patrick McElhiney" w:date="2022-09-22T23:25:00Z">
              <w:rPr/>
            </w:rPrChange>
          </w:rPr>
          <w:delText xml:space="preserve">genocide </w:delText>
        </w:r>
      </w:del>
      <w:ins w:id="40" w:author="Patrick McElhiney" w:date="2022-09-22T23:25:00Z">
        <w:r w:rsidR="00130E98" w:rsidRPr="00130E98">
          <w:rPr>
            <w:b/>
            <w:bCs/>
            <w:rPrChange w:id="41" w:author="Patrick McElhiney" w:date="2022-09-22T23:25:00Z">
              <w:rPr/>
            </w:rPrChange>
          </w:rPr>
          <w:t>GENOCIDE</w:t>
        </w:r>
        <w:r w:rsidR="00130E98" w:rsidRPr="00CE22BE">
          <w:t xml:space="preserve"> </w:t>
        </w:r>
      </w:ins>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ins w:id="42" w:author="Patrick McElhiney" w:date="2022-09-22T23:26:00Z">
        <w:r w:rsidR="00130E98">
          <w:rPr>
            <w:b/>
            <w:bCs/>
          </w:rPr>
          <w:t xml:space="preserve">   </w:t>
        </w:r>
        <w:proofErr w:type="gramEnd"/>
        <w:r w:rsidR="00130E98">
          <w:rPr>
            <w:b/>
            <w:bCs/>
          </w:rPr>
          <w:t xml:space="preserve">      </w:t>
        </w:r>
      </w:ins>
      <w:r w:rsidR="00101F93">
        <w:rPr>
          <w:b/>
          <w:bCs/>
        </w:rPr>
        <w:t xml:space="preserve"> PERMANENTLY DEFINED</w:t>
      </w:r>
      <w:r w:rsidR="00101F93" w:rsidRPr="00090FCE">
        <w:t xml:space="preserve">, </w:t>
      </w:r>
      <w:r w:rsidR="00101F93">
        <w:rPr>
          <w:b/>
          <w:bCs/>
        </w:rPr>
        <w:t>PEACEFULLY DEFINED</w:t>
      </w:r>
      <w:r w:rsidR="00101F93">
        <w:t>.</w:t>
      </w:r>
    </w:p>
    <w:p w14:paraId="5823D0AF" w14:textId="1EF07B2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del w:id="43" w:author="Patrick McElhiney" w:date="2022-09-22T23:25:00Z">
        <w:r w:rsidRPr="00130E98" w:rsidDel="00130E98">
          <w:rPr>
            <w:b/>
            <w:bCs/>
            <w:rPrChange w:id="44" w:author="Patrick McElhiney" w:date="2022-09-22T23:25:00Z">
              <w:rPr/>
            </w:rPrChange>
          </w:rPr>
          <w:delText xml:space="preserve">invoked </w:delText>
        </w:r>
      </w:del>
      <w:ins w:id="45" w:author="Patrick McElhiney" w:date="2022-09-22T23:25:00Z">
        <w:r w:rsidR="00130E98" w:rsidRPr="00130E98">
          <w:rPr>
            <w:b/>
            <w:bCs/>
            <w:rPrChange w:id="46" w:author="Patrick McElhiney" w:date="2022-09-22T23:25:00Z">
              <w:rPr/>
            </w:rPrChange>
          </w:rPr>
          <w:t xml:space="preserve">INVOKED </w:t>
        </w:r>
      </w:ins>
      <w:del w:id="47" w:author="Patrick McElhiney" w:date="2022-09-22T23:25:00Z">
        <w:r w:rsidRPr="00130E98" w:rsidDel="00130E98">
          <w:rPr>
            <w:b/>
            <w:bCs/>
            <w:rPrChange w:id="48" w:author="Patrick McElhiney" w:date="2022-09-22T23:25:00Z">
              <w:rPr/>
            </w:rPrChange>
          </w:rPr>
          <w:delText xml:space="preserve">genocide </w:delText>
        </w:r>
      </w:del>
      <w:ins w:id="49" w:author="Patrick McElhiney" w:date="2022-09-22T23:25:00Z">
        <w:r w:rsidR="00130E98" w:rsidRPr="00130E98">
          <w:rPr>
            <w:b/>
            <w:bCs/>
            <w:rPrChange w:id="50" w:author="Patrick McElhiney" w:date="2022-09-22T23:25:00Z">
              <w:rPr/>
            </w:rPrChange>
          </w:rPr>
          <w:t>GENOCIDE</w:t>
        </w:r>
        <w:r w:rsidR="00130E98" w:rsidRPr="00CE0C93">
          <w:t xml:space="preserve"> </w:t>
        </w:r>
      </w:ins>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111E7834"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ins w:id="51" w:author="Patrick McElhiney" w:date="2022-09-22T23:25:00Z">
        <w:r w:rsidR="00130E98">
          <w:t xml:space="preserve">                  </w:t>
        </w:r>
      </w:ins>
      <w:del w:id="52" w:author="Patrick McElhiney" w:date="2022-09-22T23:25:00Z">
        <w:r w:rsidRPr="00130E98" w:rsidDel="00130E98">
          <w:rPr>
            <w:b/>
            <w:bCs/>
            <w:rPrChange w:id="53" w:author="Patrick McElhiney" w:date="2022-09-22T23:25:00Z">
              <w:rPr/>
            </w:rPrChange>
          </w:rPr>
          <w:delText xml:space="preserve">slow </w:delText>
        </w:r>
      </w:del>
      <w:ins w:id="54" w:author="Patrick McElhiney" w:date="2022-09-22T23:25:00Z">
        <w:r w:rsidR="00130E98" w:rsidRPr="00130E98">
          <w:rPr>
            <w:b/>
            <w:bCs/>
            <w:rPrChange w:id="55" w:author="Patrick McElhiney" w:date="2022-09-22T23:25:00Z">
              <w:rPr/>
            </w:rPrChange>
          </w:rPr>
          <w:t xml:space="preserve">SLOW </w:t>
        </w:r>
      </w:ins>
      <w:del w:id="56" w:author="Patrick McElhiney" w:date="2022-09-22T23:25:00Z">
        <w:r w:rsidRPr="00130E98" w:rsidDel="00130E98">
          <w:rPr>
            <w:b/>
            <w:bCs/>
            <w:rPrChange w:id="57" w:author="Patrick McElhiney" w:date="2022-09-22T23:25:00Z">
              <w:rPr/>
            </w:rPrChange>
          </w:rPr>
          <w:delText xml:space="preserve">genocide </w:delText>
        </w:r>
      </w:del>
      <w:ins w:id="58" w:author="Patrick McElhiney" w:date="2022-09-22T23:25:00Z">
        <w:r w:rsidR="00130E98" w:rsidRPr="00130E98">
          <w:rPr>
            <w:b/>
            <w:bCs/>
            <w:rPrChange w:id="59" w:author="Patrick McElhiney" w:date="2022-09-22T23:25:00Z">
              <w:rPr/>
            </w:rPrChange>
          </w:rPr>
          <w:t>GENOCIDE</w:t>
        </w:r>
        <w:r w:rsidR="00130E98" w:rsidRPr="008F2355">
          <w:t xml:space="preserve"> </w:t>
        </w:r>
      </w:ins>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rPr>
          <w:ins w:id="60" w:author="Patrick McElhiney" w:date="2022-09-22T23:24:00Z"/>
        </w:rPr>
      </w:pPr>
      <w:commentRangeStart w:id="61"/>
      <w:ins w:id="62" w:author="Patrick McElhiney" w:date="2022-09-22T23:24:00Z">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130E98">
          <w:rPr>
            <w:b/>
            <w:bCs/>
            <w:rPrChange w:id="63" w:author="Patrick McElhiney" w:date="2022-09-22T23:25:00Z">
              <w:rPr/>
            </w:rPrChange>
          </w:rPr>
          <w:t xml:space="preserve">NEGLIGENT </w:t>
        </w:r>
      </w:ins>
      <w:ins w:id="64" w:author="Patrick McElhiney" w:date="2022-09-22T23:25:00Z">
        <w:r w:rsidRPr="00130E98">
          <w:rPr>
            <w:b/>
            <w:bCs/>
            <w:rPrChange w:id="65" w:author="Patrick McElhiney" w:date="2022-09-22T23:25:00Z">
              <w:rPr/>
            </w:rPrChange>
          </w:rPr>
          <w:t>GENOCIDE</w:t>
        </w:r>
      </w:ins>
      <w:ins w:id="66" w:author="Patrick McElhiney" w:date="2022-09-22T23:24:00Z">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61"/>
      <w:ins w:id="67" w:author="Patrick McElhiney" w:date="2022-09-22T23:27:00Z">
        <w:r>
          <w:rPr>
            <w:rStyle w:val="CommentReference"/>
          </w:rPr>
          <w:commentReference w:id="61"/>
        </w:r>
      </w:ins>
    </w:p>
    <w:p w14:paraId="3515F0A9" w14:textId="31896820"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xml:space="preserve">) – ensures that </w:t>
      </w:r>
      <w:del w:id="68" w:author="Patrick McElhiney" w:date="2022-09-22T23:27:00Z">
        <w:r w:rsidRPr="00130E98" w:rsidDel="00130E98">
          <w:rPr>
            <w:b/>
            <w:bCs/>
            <w:rPrChange w:id="69" w:author="Patrick McElhiney" w:date="2022-09-22T23:28:00Z">
              <w:rPr/>
            </w:rPrChange>
          </w:rPr>
          <w:delText xml:space="preserve">genocide </w:delText>
        </w:r>
      </w:del>
      <w:ins w:id="70" w:author="Patrick McElhiney" w:date="2022-09-22T23:27:00Z">
        <w:r w:rsidR="00130E98" w:rsidRPr="00130E98">
          <w:rPr>
            <w:b/>
            <w:bCs/>
            <w:rPrChange w:id="71" w:author="Patrick McElhiney" w:date="2022-09-22T23:28:00Z">
              <w:rPr/>
            </w:rPrChange>
          </w:rPr>
          <w:t>GENOCIDE</w:t>
        </w:r>
        <w:r w:rsidR="00130E98" w:rsidRPr="006067AB">
          <w:t xml:space="preserve"> </w:t>
        </w:r>
      </w:ins>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lastRenderedPageBreak/>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72"/>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2"/>
      <w:r w:rsidR="000E49B3">
        <w:rPr>
          <w:rStyle w:val="CommentReference"/>
        </w:rPr>
        <w:commentReference w:id="72"/>
      </w:r>
    </w:p>
    <w:p w14:paraId="27883A73" w14:textId="61586E61" w:rsidR="006A3575" w:rsidRDefault="006A3575" w:rsidP="006A3575">
      <w:pPr>
        <w:ind w:left="360" w:hanging="360"/>
        <w:jc w:val="both"/>
      </w:pPr>
      <w:commentRangeStart w:id="73"/>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3"/>
      <w:r w:rsidR="00130E98">
        <w:rPr>
          <w:rStyle w:val="CommentReference"/>
        </w:rPr>
        <w:commentReference w:id="73"/>
      </w:r>
    </w:p>
    <w:p w14:paraId="77ACCBA0" w14:textId="6C533F67" w:rsidR="000E49B3" w:rsidRPr="000E49B3" w:rsidRDefault="000E49B3" w:rsidP="000E49B3">
      <w:pPr>
        <w:ind w:left="360" w:hanging="360"/>
        <w:jc w:val="both"/>
        <w:rPr>
          <w:ins w:id="74" w:author="Patrick McElhiney" w:date="2022-09-22T23:31:00Z"/>
          <w:rPrChange w:id="75" w:author="Patrick McElhiney" w:date="2022-09-22T23:32:00Z">
            <w:rPr>
              <w:ins w:id="76" w:author="Patrick McElhiney" w:date="2022-09-22T23:31:00Z"/>
              <w:u w:val="single"/>
            </w:rPr>
          </w:rPrChange>
        </w:rPr>
      </w:pPr>
      <w:commentRangeStart w:id="77"/>
      <w:ins w:id="78" w:author="Patrick McElhiney" w:date="2022-09-22T23:31:00Z">
        <w:r w:rsidRPr="0065168F">
          <w:rPr>
            <w:u w:val="single"/>
          </w:rPr>
          <w:t>AUTONOMOUS GENOCIDE</w:t>
        </w:r>
        <w:r>
          <w:rPr>
            <w:u w:val="single"/>
          </w:rPr>
          <w:t xml:space="preserve"> </w:t>
        </w:r>
      </w:ins>
      <w:ins w:id="79" w:author="Patrick McElhiney" w:date="2022-09-22T23:32:00Z">
        <w:r>
          <w:rPr>
            <w:u w:val="single"/>
          </w:rPr>
          <w:t>ASSASSINATION</w:t>
        </w:r>
      </w:ins>
      <w:ins w:id="80" w:author="Patrick McElhiney" w:date="2022-09-22T23:31:00Z">
        <w:r w:rsidRPr="0065168F">
          <w:rPr>
            <w:u w:val="single"/>
          </w:rPr>
          <w:t xml:space="preserve"> PREVENTION SECURITY SYSTEMS</w:t>
        </w:r>
        <w:r w:rsidRPr="0065168F">
          <w:t xml:space="preserve"> (</w:t>
        </w:r>
        <w:r w:rsidRPr="0065168F">
          <w:rPr>
            <w:b/>
            <w:bCs/>
          </w:rPr>
          <w:t>2022</w:t>
        </w:r>
        <w:r w:rsidRPr="0065168F">
          <w:t xml:space="preserve">) – ensures that </w:t>
        </w:r>
      </w:ins>
      <w:ins w:id="81" w:author="Patrick McElhiney" w:date="2022-09-22T23:32:00Z">
        <w:r w:rsidRPr="000E49B3">
          <w:rPr>
            <w:b/>
            <w:bCs/>
            <w:rPrChange w:id="82" w:author="Patrick McElhiney" w:date="2022-09-22T23:32:00Z">
              <w:rPr/>
            </w:rPrChange>
          </w:rPr>
          <w:t>GENOCIDE</w:t>
        </w:r>
      </w:ins>
      <w:ins w:id="83" w:author="Patrick McElhiney" w:date="2022-09-22T23:31:00Z">
        <w:r w:rsidRPr="000E49B3">
          <w:rPr>
            <w:b/>
            <w:bCs/>
            <w:rPrChange w:id="84" w:author="Patrick McElhiney" w:date="2022-09-22T23:32:00Z">
              <w:rPr/>
            </w:rPrChange>
          </w:rPr>
          <w:t xml:space="preserve"> </w:t>
        </w:r>
      </w:ins>
      <w:ins w:id="85" w:author="Patrick McElhiney" w:date="2022-09-22T23:32:00Z">
        <w:r w:rsidRPr="000E49B3">
          <w:rPr>
            <w:b/>
            <w:bCs/>
            <w:rPrChange w:id="86" w:author="Patrick McElhiney" w:date="2022-09-22T23:32:00Z">
              <w:rPr/>
            </w:rPrChange>
          </w:rPr>
          <w:t>ASSASSINATION</w:t>
        </w:r>
      </w:ins>
      <w:ins w:id="87" w:author="Patrick McElhiney" w:date="2022-09-22T23:31:00Z">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7"/>
        <w:r>
          <w:rPr>
            <w:rStyle w:val="CommentReference"/>
          </w:rPr>
          <w:commentReference w:id="77"/>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 xml:space="preserve">protective defenses of criminal Presidents, including lying, or false </w:t>
      </w:r>
      <w:r>
        <w:lastRenderedPageBreak/>
        <w:t>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lastRenderedPageBreak/>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88"/>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88"/>
      <w:r w:rsidR="00FD4F3B">
        <w:rPr>
          <w:rStyle w:val="CommentReference"/>
        </w:rPr>
        <w:commentReference w:id="88"/>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4"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11"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61" w:author="Patrick McElhiney" w:date="2022-09-22T23:27:00Z" w:initials="PM">
    <w:p w14:paraId="68973192" w14:textId="4FDB84AF"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2"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73"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77"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88" w:author="Patrick McElhiney" w:date="2022-09-23T00:10:00Z" w:initials="PM">
    <w:p w14:paraId="3F76A2D5" w14:textId="77777777" w:rsidR="00FD4F3B" w:rsidRDefault="00FD4F3B" w:rsidP="00D56869">
      <w:pPr>
        <w:pStyle w:val="CommentText"/>
      </w:pPr>
      <w:r>
        <w:rPr>
          <w:rStyle w:val="CommentReference"/>
        </w:rPr>
        <w:annotationRef/>
      </w:r>
      <w:r>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68973192" w15:done="0"/>
  <w15:commentEx w15:paraId="290A10E7" w15:done="0"/>
  <w15:commentEx w15:paraId="18310878" w15:done="0"/>
  <w15:commentEx w15:paraId="16D38E91" w15:done="0"/>
  <w15:commentEx w15:paraId="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777FC" w16cex:dateUtc="2022-09-23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68973192" w16cid:durableId="26D76DE7"/>
  <w16cid:commentId w16cid:paraId="290A10E7" w16cid:durableId="26D76EE5"/>
  <w16cid:commentId w16cid:paraId="18310878" w16cid:durableId="26D76E81"/>
  <w16cid:commentId w16cid:paraId="16D38E91" w16cid:durableId="26D76EEE"/>
  <w16cid:commentId w16cid:paraId="3F76A2D5" w16cid:durableId="26D77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565F" w14:textId="77777777" w:rsidR="00922AA8" w:rsidRDefault="00922AA8" w:rsidP="005B7682">
      <w:pPr>
        <w:spacing w:after="0" w:line="240" w:lineRule="auto"/>
      </w:pPr>
      <w:r>
        <w:separator/>
      </w:r>
    </w:p>
  </w:endnote>
  <w:endnote w:type="continuationSeparator" w:id="0">
    <w:p w14:paraId="42B5DCB7" w14:textId="77777777" w:rsidR="00922AA8" w:rsidRDefault="00922AA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1213" w14:textId="77777777" w:rsidR="00922AA8" w:rsidRDefault="00922AA8" w:rsidP="005B7682">
      <w:pPr>
        <w:spacing w:after="0" w:line="240" w:lineRule="auto"/>
      </w:pPr>
      <w:r>
        <w:separator/>
      </w:r>
    </w:p>
  </w:footnote>
  <w:footnote w:type="continuationSeparator" w:id="0">
    <w:p w14:paraId="5618C2AA" w14:textId="77777777" w:rsidR="00922AA8" w:rsidRDefault="00922AA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2022-09-23T04:10:00Z</dcterms:created>
  <dcterms:modified xsi:type="dcterms:W3CDTF">2022-09-23T04:10:00Z</dcterms:modified>
</cp:coreProperties>
</file>