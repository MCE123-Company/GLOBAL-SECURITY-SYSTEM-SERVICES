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88C9A9" w:rsidR="00074C5F" w:rsidRDefault="00950671" w:rsidP="00B111EA">
      <w:pPr>
        <w:jc w:val="center"/>
        <w:rPr>
          <w:bCs/>
          <w:sz w:val="28"/>
          <w:szCs w:val="28"/>
        </w:rPr>
      </w:pPr>
      <w:ins w:id="0" w:author="Patrick McElhiney" w:date="2023-01-06T00:24:00Z">
        <w:r>
          <w:rPr>
            <w:bCs/>
            <w:sz w:val="28"/>
            <w:szCs w:val="28"/>
          </w:rPr>
          <w:t>1/6/2023 12:24:16 AM</w:t>
        </w:r>
      </w:ins>
      <w:del w:id="1" w:author="Patrick McElhiney" w:date="2023-01-06T00:24:00Z">
        <w:r w:rsidR="00DF1235" w:rsidDel="00950671">
          <w:rPr>
            <w:bCs/>
            <w:sz w:val="28"/>
            <w:szCs w:val="28"/>
          </w:rPr>
          <w:delText>1/5/2023 11:01:38 PM</w:delText>
        </w:r>
      </w:del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2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2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3684A1A8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8618AF">
        <w:rPr>
          <w:b/>
          <w:bCs/>
          <w:color w:val="C00000"/>
        </w:rPr>
        <w:t>NEVER</w:t>
      </w:r>
      <w:r w:rsidR="008618AF">
        <w:t xml:space="preserve"> </w:t>
      </w:r>
      <w:r w:rsidR="008618AF">
        <w:rPr>
          <w:b/>
          <w:bCs/>
          <w:color w:val="7030A0"/>
        </w:rPr>
        <w:t>OCCUR</w:t>
      </w:r>
      <w:r w:rsidR="00CC181C" w:rsidRPr="00FE365C">
        <w:rPr>
          <w:b/>
          <w:bCs/>
        </w:rPr>
        <w:t>,</w:t>
      </w:r>
      <w:r w:rsidR="008618AF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B14298">
        <w:rPr>
          <w:b/>
          <w:bCs/>
        </w:rPr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THEY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ARE</w:t>
      </w:r>
      <w:r w:rsidR="00CC181C" w:rsidRPr="00B14298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THEN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TO</w:t>
      </w:r>
      <w:r w:rsidR="00CC181C" w:rsidRPr="00B14298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ANY </w:t>
      </w:r>
      <w:r w:rsidR="00B14298">
        <w:rPr>
          <w:b/>
          <w:bCs/>
          <w:color w:val="FF0000"/>
        </w:rPr>
        <w:t>ACTIVE-DUTY</w:t>
      </w:r>
      <w:r w:rsidR="008618AF">
        <w:rPr>
          <w:b/>
          <w:bCs/>
          <w:color w:val="FF0000"/>
        </w:rPr>
        <w:t xml:space="preserve"> MILITARY OFFICER OR GENOCIDE INVESTIGATOR</w:t>
      </w:r>
      <w:r w:rsidR="008618AF">
        <w:t xml:space="preserve">,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3D61A639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 w:rsidRPr="002C5362">
        <w:rPr>
          <w:b/>
          <w:bCs/>
          <w:color w:val="C00000"/>
        </w:rPr>
        <w:t>NEVER</w:t>
      </w:r>
      <w:r w:rsidRPr="006067AB">
        <w:t xml:space="preserve"> </w:t>
      </w:r>
      <w:r w:rsidRPr="002C5362">
        <w:rPr>
          <w:b/>
          <w:bCs/>
          <w:color w:val="7030A0"/>
        </w:rPr>
        <w:t>ALLOWED</w:t>
      </w:r>
      <w:r w:rsidRPr="006067AB"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796A7580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CC181C">
        <w:t xml:space="preserve"> </w:t>
      </w:r>
      <w:r w:rsidR="00CC181C" w:rsidRPr="002C5362">
        <w:rPr>
          <w:b/>
          <w:bCs/>
          <w:color w:val="0070C0"/>
        </w:rPr>
        <w:t>IS</w:t>
      </w:r>
      <w:r w:rsidR="00CC181C" w:rsidRPr="006067AB">
        <w:t xml:space="preserve"> </w:t>
      </w:r>
      <w:r w:rsidR="00CC181C" w:rsidRPr="002C5362">
        <w:rPr>
          <w:b/>
          <w:bCs/>
          <w:color w:val="C00000"/>
        </w:rPr>
        <w:t>NEVER</w:t>
      </w:r>
      <w:r w:rsidR="00CC181C" w:rsidRPr="006067AB">
        <w:t xml:space="preserve"> </w:t>
      </w:r>
      <w:r w:rsidR="00CC181C" w:rsidRPr="002C5362">
        <w:rPr>
          <w:b/>
          <w:bCs/>
          <w:color w:val="7030A0"/>
        </w:rPr>
        <w:t>ALLOWED</w:t>
      </w:r>
      <w:r w:rsidR="00CC181C" w:rsidRPr="006067AB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CONDUCTED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0E632EC5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CC181C" w:rsidRPr="002C5362">
        <w:rPr>
          <w:b/>
          <w:bCs/>
          <w:color w:val="0070C0"/>
        </w:rPr>
        <w:t>SHALL</w:t>
      </w:r>
      <w:r w:rsidR="00CC181C">
        <w:t xml:space="preserve"> </w:t>
      </w:r>
      <w:r w:rsidR="00CC181C" w:rsidRPr="002C5362">
        <w:rPr>
          <w:b/>
          <w:bCs/>
          <w:color w:val="C00000"/>
        </w:rPr>
        <w:t>NEVER</w:t>
      </w:r>
      <w:r w:rsidR="00CC181C">
        <w:t xml:space="preserve"> </w:t>
      </w:r>
      <w:r w:rsidR="00CC181C" w:rsidRPr="002C5362">
        <w:rPr>
          <w:b/>
          <w:bCs/>
          <w:color w:val="7030A0"/>
        </w:rPr>
        <w:t>OCCUR</w:t>
      </w:r>
      <w:r w:rsidR="00CC181C">
        <w:t xml:space="preserve">,   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7C82C5E4" w14:textId="5656EB84" w:rsidR="00CC181C" w:rsidRPr="008F2355" w:rsidRDefault="00BA1FAF" w:rsidP="00CC181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CC181C" w:rsidRPr="008F2355">
        <w:rPr>
          <w:u w:val="single"/>
        </w:rPr>
        <w:t>AUTONOMOUS EVIDENCE CLEANSING GENOCIDE PREVENTION SECURITY SYSTEMS</w:t>
      </w:r>
      <w:r w:rsidR="00CC181C" w:rsidRPr="008F2355">
        <w:t xml:space="preserve"> (</w:t>
      </w:r>
      <w:r w:rsidR="00CC181C" w:rsidRPr="008F2355">
        <w:rPr>
          <w:b/>
          <w:bCs/>
        </w:rPr>
        <w:t>2022</w:t>
      </w:r>
      <w:r w:rsidR="00CC181C" w:rsidRPr="008F2355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8F2355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8F2355"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FORWARD-LOOKING STATEMENTS</w:t>
      </w:r>
      <w:r w:rsidR="00CC181C" w:rsidRPr="008F2355">
        <w:t xml:space="preserve"> </w:t>
      </w:r>
      <w:r w:rsidR="00CC181C" w:rsidRPr="002C5362">
        <w:rPr>
          <w:b/>
          <w:bCs/>
          <w:color w:val="C00000"/>
        </w:rPr>
        <w:t>NEVER</w:t>
      </w:r>
      <w:r w:rsidR="00CC181C">
        <w:t xml:space="preserve"> </w:t>
      </w:r>
      <w:r w:rsidR="00CC181C" w:rsidRPr="002C5362">
        <w:rPr>
          <w:b/>
          <w:bCs/>
          <w:color w:val="7030A0"/>
        </w:rPr>
        <w:t>OCCUR</w:t>
      </w:r>
      <w:r w:rsidR="00CC181C">
        <w:t xml:space="preserve">,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2C5362">
        <w:rPr>
          <w:b/>
          <w:bCs/>
          <w:color w:val="0070C0"/>
        </w:rPr>
        <w:t>IS</w:t>
      </w:r>
      <w:r w:rsidR="00CC181C">
        <w:t xml:space="preserve"> </w:t>
      </w:r>
      <w:r w:rsidR="00CC181C" w:rsidRPr="002C5362">
        <w:rPr>
          <w:b/>
          <w:bCs/>
          <w:color w:val="7030A0"/>
        </w:rPr>
        <w:t>PRESERVED</w:t>
      </w:r>
      <w:r w:rsidR="00CC181C" w:rsidRPr="00B14298"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IT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WAS</w:t>
      </w:r>
      <w:r w:rsidR="00CC181C" w:rsidRPr="00B14298">
        <w:t xml:space="preserve"> </w:t>
      </w:r>
      <w:r w:rsidR="00CC181C" w:rsidRPr="002C5362">
        <w:rPr>
          <w:b/>
          <w:bCs/>
          <w:color w:val="7030A0"/>
        </w:rPr>
        <w:t>CREATED</w:t>
      </w:r>
      <w:r w:rsidR="00CC181C">
        <w:t xml:space="preserve">,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577D7FBE" w14:textId="1B92A64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>A</w:t>
      </w:r>
      <w:r w:rsidR="001B4946">
        <w:rPr>
          <w:b/>
          <w:bCs/>
          <w:color w:val="FF0000"/>
        </w:rPr>
        <w:t>NY</w:t>
      </w:r>
      <w:r w:rsidR="001B4946" w:rsidRPr="002C5362">
        <w:rPr>
          <w:b/>
          <w:bCs/>
          <w:color w:val="FF0000"/>
        </w:rPr>
        <w:t xml:space="preserve"> </w:t>
      </w:r>
      <w:r w:rsidR="001B4946">
        <w:rPr>
          <w:b/>
          <w:bCs/>
          <w:color w:val="FF0000"/>
        </w:rPr>
        <w:t>GENOCIDE CAMPAIGN</w:t>
      </w:r>
      <w:r w:rsidR="001B4946" w:rsidRPr="008F2355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OCCURS</w:t>
      </w:r>
      <w:r w:rsidR="001B4946">
        <w:t xml:space="preserve">,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617F1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GENERATED</w:t>
      </w:r>
      <w:r w:rsidR="001B4946" w:rsidRPr="001B4946">
        <w:rPr>
          <w:b/>
          <w:bCs/>
          <w:color w:val="00B0F0"/>
        </w:rPr>
        <w:t xml:space="preserve">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617F1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EMPHASIZED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F4F3CAC" w14:textId="1BDAA44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 xml:space="preserve">GENOCIDE </w:t>
      </w:r>
      <w:r w:rsidR="001B4946" w:rsidRPr="008F2355">
        <w:rPr>
          <w:u w:val="single"/>
        </w:rPr>
        <w:t xml:space="preserve">EVIDENCE </w:t>
      </w:r>
      <w:r w:rsidR="001B4946">
        <w:rPr>
          <w:u w:val="single"/>
        </w:rPr>
        <w:t>MANUFACTURING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FC5D5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 w:rsidRPr="00FC5D5F">
        <w:rPr>
          <w:b/>
          <w:bCs/>
          <w:color w:val="00B050"/>
        </w:rPr>
        <w:t>FORWARD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LOOKING</w:t>
      </w:r>
      <w:r w:rsidR="001B4946">
        <w:t xml:space="preserve">,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FC5D5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GENERATED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632924C8" w14:textId="4C8BA21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</w:t>
      </w:r>
      <w:r w:rsidR="001B4946">
        <w:rPr>
          <w:u w:val="single"/>
        </w:rPr>
        <w:t>EXCAVATION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617F1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EXCAVATED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70C0"/>
        </w:rPr>
        <w:t>FROM</w:t>
      </w:r>
      <w:r w:rsidR="001B4946"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="001B4946" w:rsidRPr="00FC5D5F">
        <w:rPr>
          <w:b/>
          <w:bCs/>
          <w:color w:val="FF0000"/>
        </w:rPr>
        <w:t>ANY GENOCIDE CAMPAIGN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A2E561C" w14:textId="0018EFBA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PLANNING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PLANNING</w:t>
      </w:r>
      <w:r w:rsidR="001B4946" w:rsidRPr="008F2355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OCCURS</w:t>
      </w:r>
      <w:r w:rsidR="001B4946">
        <w:t xml:space="preserve">,                                           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76FCACC2" w14:textId="5DF18DA1" w:rsidR="00BA1FAF" w:rsidRPr="008F2355" w:rsidRDefault="00BA1FAF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1B91668" w14:textId="3E0E334D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INVENTION PREVENTION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617F1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617F1F">
        <w:rPr>
          <w:b/>
          <w:bCs/>
          <w:color w:val="0070C0"/>
        </w:rPr>
        <w:t>TO</w:t>
      </w:r>
      <w:r w:rsidR="001B4946">
        <w:t xml:space="preserve"> </w:t>
      </w:r>
      <w:r w:rsidR="001B4946" w:rsidRPr="00617F1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    </w:t>
      </w:r>
      <w:r w:rsidR="001B4946" w:rsidRPr="00617F1F">
        <w:rPr>
          <w:b/>
          <w:bCs/>
          <w:color w:val="FF0000"/>
        </w:rPr>
        <w:t>ANY GENOCIDE</w:t>
      </w:r>
      <w:r w:rsidR="001B4946">
        <w:t xml:space="preserve"> </w:t>
      </w:r>
      <w:r w:rsidR="001B4946" w:rsidRPr="007734EC">
        <w:rPr>
          <w:b/>
          <w:bCs/>
          <w:color w:val="0070C0"/>
        </w:rPr>
        <w:t>ARE</w:t>
      </w:r>
      <w:r w:rsidR="001B4946">
        <w:t xml:space="preserve"> </w:t>
      </w:r>
      <w:r w:rsidR="001B4946" w:rsidRPr="00FC5D5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INVENTED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DEVELOPED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IMPROVED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PROTOTYPED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MANUFACTURED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2CA945B9" w14:textId="774C4F8E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DESTRUCTION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>
        <w:t xml:space="preserve"> 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FC5D5F">
        <w:rPr>
          <w:b/>
          <w:bCs/>
          <w:color w:val="7030A0"/>
        </w:rPr>
        <w:t>CREATED</w:t>
      </w:r>
      <w:r w:rsidR="001B4946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FC5D5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FC5D5F">
        <w:rPr>
          <w:b/>
          <w:bCs/>
          <w:color w:val="0070C0"/>
        </w:rPr>
        <w:t>TO</w:t>
      </w:r>
      <w:r w:rsidR="001B4946">
        <w:t xml:space="preserve"> </w:t>
      </w:r>
      <w:r w:rsidR="001B4946" w:rsidRPr="00FC5D5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 </w:t>
      </w:r>
      <w:r w:rsidR="001B4946" w:rsidRPr="00FC5D5F">
        <w:rPr>
          <w:b/>
          <w:bCs/>
          <w:color w:val="FF0000"/>
        </w:rPr>
        <w:t>ANY GENOCIDE</w:t>
      </w:r>
      <w:r w:rsidR="001B4946">
        <w:t xml:space="preserve"> </w:t>
      </w:r>
      <w:r w:rsidR="001B4946" w:rsidRPr="007734EC">
        <w:rPr>
          <w:b/>
          <w:bCs/>
          <w:color w:val="0070C0"/>
        </w:rPr>
        <w:t>ARE</w:t>
      </w:r>
      <w:r w:rsidR="001B4946">
        <w:t xml:space="preserve"> </w:t>
      </w:r>
      <w:r w:rsidR="001B4946" w:rsidRPr="00FC5D5F">
        <w:rPr>
          <w:b/>
          <w:bCs/>
          <w:color w:val="7030A0"/>
        </w:rPr>
        <w:t>DESTROYED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0FCFA4CD" w14:textId="54C1A65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802843" w14:textId="3E4EEDD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10013A" w14:textId="60DC8543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D1B5E9" w14:textId="3D13547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0E47EC" w14:textId="78661C0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EVIDENCE</w:t>
      </w:r>
      <w:r w:rsidR="00E47F39">
        <w:rPr>
          <w:u w:val="single"/>
        </w:rPr>
        <w:t xml:space="preserve"> AND/XOR </w:t>
      </w:r>
      <w:r>
        <w:rPr>
          <w:u w:val="single"/>
        </w:rPr>
        <w:t xml:space="preserve">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</w:t>
      </w:r>
      <w:r w:rsidR="00E47F39">
        <w:rPr>
          <w:b/>
          <w:bCs/>
          <w:color w:val="FF0000"/>
        </w:rPr>
        <w:t xml:space="preserve"> AND/XOR </w:t>
      </w:r>
      <w:r>
        <w:rPr>
          <w:b/>
          <w:bCs/>
          <w:color w:val="FF0000"/>
        </w:rPr>
        <w:t xml:space="preserve">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81CA1" w14:textId="770755E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AFC830" w14:textId="060D4CD9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D4BA97" w14:textId="588041B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F171EF" w14:textId="39234A05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9BA8BA" w14:textId="6B95F30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ACCBA0" w14:textId="4C880190" w:rsidR="000E49B3" w:rsidRPr="0062040E" w:rsidRDefault="000E49B3" w:rsidP="000E49B3">
      <w:pPr>
        <w:ind w:left="360" w:hanging="360"/>
        <w:jc w:val="both"/>
      </w:pPr>
      <w:r w:rsidRPr="0065168F">
        <w:rPr>
          <w:u w:val="single"/>
        </w:rPr>
        <w:t>AUTONOMOUS GENOCIDE</w:t>
      </w:r>
      <w:r w:rsidR="00941A31">
        <w:rPr>
          <w:u w:val="single"/>
        </w:rPr>
        <w:t>, THEN</w:t>
      </w:r>
      <w:r>
        <w:rPr>
          <w:u w:val="single"/>
        </w:rPr>
        <w:t xml:space="preserve">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9B1BC4">
        <w:rPr>
          <w:b/>
          <w:bCs/>
          <w:color w:val="7030A0"/>
        </w:rPr>
        <w:t>ENSURES</w:t>
      </w:r>
      <w:r w:rsidR="00941A31" w:rsidRPr="00941A31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941A31">
        <w:t xml:space="preserve"> </w:t>
      </w:r>
      <w:r w:rsidR="00941A31" w:rsidRPr="009B1BC4">
        <w:rPr>
          <w:b/>
          <w:bCs/>
          <w:color w:val="FF0000"/>
        </w:rPr>
        <w:t>ANY GENOCIDE, THEN ASSASSINATION</w:t>
      </w:r>
      <w:r w:rsidR="00941A31" w:rsidRPr="00941A31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 w:rsidRPr="00941A31">
        <w:t xml:space="preserve"> </w:t>
      </w:r>
      <w:r w:rsidR="00941A31" w:rsidRPr="009B1BC4">
        <w:rPr>
          <w:b/>
          <w:bCs/>
          <w:color w:val="7030A0"/>
        </w:rPr>
        <w:t>OCCURS</w:t>
      </w:r>
      <w:r w:rsidR="00941A31" w:rsidRPr="00941A31">
        <w:t xml:space="preserve">, </w:t>
      </w:r>
      <w:r w:rsidR="00941A31">
        <w:t xml:space="preserve">                                                     </w:t>
      </w:r>
      <w:r w:rsidR="00941A31" w:rsidRPr="009B1BC4">
        <w:rPr>
          <w:b/>
          <w:bCs/>
          <w:color w:val="00B0F0"/>
        </w:rPr>
        <w:t>IMPLICITLY-EXPLICITLY GLOBALLY VIRULENTLY DEFINED</w:t>
      </w:r>
      <w:r w:rsidR="00941A31" w:rsidRPr="00941A31">
        <w:t>.</w:t>
      </w:r>
    </w:p>
    <w:p w14:paraId="3A328303" w14:textId="1D9D9CB7" w:rsidR="00DF1235" w:rsidRPr="0062040E" w:rsidRDefault="00DF1235" w:rsidP="00DF1235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>
        <w:t xml:space="preserve">    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9B1BC4">
        <w:rPr>
          <w:b/>
          <w:bCs/>
          <w:color w:val="C00000"/>
        </w:rPr>
        <w:t>NEVER</w:t>
      </w:r>
      <w:r w:rsidRPr="00941A31"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0B84A7F" w14:textId="2A517530" w:rsidR="00FB2305" w:rsidRPr="0062040E" w:rsidRDefault="008A1AD3" w:rsidP="00FB2305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="00FB2305" w:rsidRPr="0065168F">
        <w:rPr>
          <w:u w:val="single"/>
        </w:rPr>
        <w:t xml:space="preserve">AUTONOMOUS </w:t>
      </w:r>
      <w:r w:rsidR="00FB2305">
        <w:rPr>
          <w:u w:val="single"/>
        </w:rPr>
        <w:t xml:space="preserve">INDISCRIMINATE </w:t>
      </w:r>
      <w:r w:rsidR="00FB2305" w:rsidRPr="0065168F">
        <w:rPr>
          <w:u w:val="single"/>
        </w:rPr>
        <w:t>GENOCIDE</w:t>
      </w:r>
      <w:r w:rsidR="00FB2305">
        <w:rPr>
          <w:u w:val="single"/>
        </w:rPr>
        <w:t>, THEN ASSASSINATION</w:t>
      </w:r>
      <w:r w:rsidR="00FB2305" w:rsidRPr="0065168F">
        <w:rPr>
          <w:u w:val="single"/>
        </w:rPr>
        <w:t xml:space="preserve"> PREVENTION SECURITY SYSTEMS</w:t>
      </w:r>
      <w:r w:rsidR="00FB2305" w:rsidRPr="0065168F">
        <w:t xml:space="preserve"> (</w:t>
      </w:r>
      <w:r w:rsidR="00FB2305" w:rsidRPr="0065168F">
        <w:rPr>
          <w:b/>
          <w:bCs/>
        </w:rPr>
        <w:t>2022</w:t>
      </w:r>
      <w:r w:rsidR="00FB2305" w:rsidRPr="0065168F">
        <w:t xml:space="preserve">) – </w:t>
      </w:r>
      <w:bookmarkStart w:id="3" w:name="_Hlk118347087"/>
      <w:r w:rsidR="00941A31" w:rsidRPr="009B1BC4">
        <w:rPr>
          <w:b/>
          <w:bCs/>
          <w:color w:val="7030A0"/>
        </w:rPr>
        <w:t>ENSURES</w:t>
      </w:r>
      <w:r w:rsidR="00941A31" w:rsidRPr="0065168F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65168F">
        <w:t xml:space="preserve"> </w:t>
      </w:r>
      <w:r w:rsidR="00941A31" w:rsidRPr="009B1BC4">
        <w:rPr>
          <w:b/>
          <w:bCs/>
          <w:color w:val="FF0000"/>
        </w:rPr>
        <w:t xml:space="preserve">ANY </w:t>
      </w:r>
      <w:r w:rsidR="00FB2305" w:rsidRPr="009B1BC4">
        <w:rPr>
          <w:b/>
          <w:bCs/>
          <w:color w:val="FF0000"/>
        </w:rPr>
        <w:t>INDISCRIMINATE GENOCIDE, THEN ASSASSINATION</w:t>
      </w:r>
      <w:r w:rsidR="00FB2305" w:rsidRPr="0065168F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>
        <w:t xml:space="preserve"> </w:t>
      </w:r>
      <w:r w:rsidR="00941A31" w:rsidRPr="009B1BC4">
        <w:rPr>
          <w:b/>
          <w:bCs/>
          <w:color w:val="7030A0"/>
        </w:rPr>
        <w:t>OCCURS</w:t>
      </w:r>
      <w:r w:rsidR="00FB2305">
        <w:t xml:space="preserve">,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  <w:bookmarkEnd w:id="3"/>
    </w:p>
    <w:p w14:paraId="722F7D71" w14:textId="0995CBDA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FB0B5" w14:textId="6EB4EBE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E1B05F" w14:textId="7AB4D82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DB68A5" w14:textId="22F4BA1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64BDB4" w14:textId="5050E6BA" w:rsidR="005F261A" w:rsidRPr="0065168F" w:rsidRDefault="005F261A" w:rsidP="005F261A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 w:rsidR="00941A31"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DE5C86">
        <w:rPr>
          <w:b/>
          <w:bCs/>
          <w:color w:val="7030A0"/>
        </w:rPr>
        <w:t>ENSURES</w:t>
      </w:r>
      <w:r w:rsidR="00941A31" w:rsidRPr="009075B4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>
        <w:t xml:space="preserve"> </w:t>
      </w:r>
      <w:r w:rsidR="00941A31" w:rsidRPr="00DE5C86">
        <w:rPr>
          <w:b/>
          <w:bCs/>
          <w:color w:val="FF0000"/>
        </w:rPr>
        <w:t xml:space="preserve">ANY </w:t>
      </w:r>
      <w:r w:rsidR="00941A31">
        <w:rPr>
          <w:b/>
          <w:bCs/>
          <w:color w:val="FF0000"/>
        </w:rPr>
        <w:t>PUDDLE</w:t>
      </w:r>
      <w:r w:rsidR="00941A31" w:rsidRPr="00DE5C86">
        <w:rPr>
          <w:b/>
          <w:bCs/>
          <w:color w:val="FF0000"/>
        </w:rPr>
        <w:t xml:space="preserve"> </w:t>
      </w:r>
      <w:r w:rsidR="00941A31">
        <w:rPr>
          <w:b/>
          <w:bCs/>
          <w:color w:val="FF0000"/>
        </w:rPr>
        <w:t xml:space="preserve">DETERMINISTIC </w:t>
      </w:r>
      <w:r w:rsidR="00941A31" w:rsidRPr="00DE5C86">
        <w:rPr>
          <w:b/>
          <w:bCs/>
          <w:color w:val="FF0000"/>
        </w:rPr>
        <w:t>GENOCIDE</w:t>
      </w:r>
      <w:r w:rsidR="00941A31" w:rsidRPr="009075B4">
        <w:t xml:space="preserve"> </w:t>
      </w:r>
      <w:r w:rsidR="00941A31" w:rsidRPr="00DE5C86">
        <w:rPr>
          <w:b/>
          <w:bCs/>
          <w:color w:val="C00000"/>
        </w:rPr>
        <w:t>NEVER</w:t>
      </w:r>
      <w:r w:rsidR="00941A31">
        <w:t xml:space="preserve"> </w:t>
      </w:r>
      <w:r w:rsidR="00941A31" w:rsidRPr="00DE5C86">
        <w:rPr>
          <w:b/>
          <w:bCs/>
          <w:color w:val="7030A0"/>
        </w:rPr>
        <w:t>OCCURS</w:t>
      </w:r>
      <w:r w:rsidR="00941A31">
        <w:t xml:space="preserve">,                                            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</w:p>
    <w:p w14:paraId="2322DD51" w14:textId="45772F87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E11D1A" w14:textId="274E823F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F80DB1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31FB9F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8EBEB4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lastRenderedPageBreak/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36E539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04697D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4FB994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F1C16" w14:textId="77777777" w:rsidR="004A10E3" w:rsidRPr="00D4071A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550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F0D06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B38AA2" w14:textId="77777777" w:rsidR="004A10E3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DA0819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7577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lastRenderedPageBreak/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67375A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34ACB" w14:textId="77777777" w:rsidR="004A10E3" w:rsidRDefault="004A10E3" w:rsidP="004A10E3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5191214" w14:textId="77777777" w:rsidR="004A10E3" w:rsidRPr="0065168F" w:rsidRDefault="004A10E3" w:rsidP="004A10E3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D77C49" w14:textId="77777777" w:rsidR="004A10E3" w:rsidRDefault="004A10E3" w:rsidP="004A10E3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7042B4" w14:textId="59B7DC6D" w:rsidR="00C5123D" w:rsidRDefault="00C5123D" w:rsidP="00C5123D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A1B46B" w14:textId="6AFE1EF0" w:rsidR="00580874" w:rsidRDefault="00580874" w:rsidP="00580874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C60916" w14:textId="0524E75C" w:rsidR="0011588E" w:rsidRDefault="0011588E" w:rsidP="0011588E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E501C1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8149D8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5FA9958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5AE7539" w14:textId="531388F5" w:rsidR="00950671" w:rsidRPr="0062040E" w:rsidRDefault="00950671" w:rsidP="00950671">
      <w:pPr>
        <w:ind w:left="360" w:hanging="360"/>
        <w:jc w:val="both"/>
        <w:rPr>
          <w:ins w:id="4" w:author="Patrick McElhiney" w:date="2023-01-06T00:24:00Z"/>
        </w:rPr>
      </w:pPr>
      <w:commentRangeStart w:id="5"/>
      <w:ins w:id="6" w:author="Patrick McElhiney" w:date="2023-01-06T00:24:00Z">
        <w:r w:rsidRPr="008A1AD3">
          <w:rPr>
            <w:u w:val="single"/>
          </w:rPr>
          <w:t xml:space="preserve">GENERALLY </w:t>
        </w:r>
        <w:r w:rsidRPr="0065168F">
          <w:rPr>
            <w:u w:val="single"/>
          </w:rPr>
          <w:t xml:space="preserve">AUTONOMOUS </w:t>
        </w:r>
        <w:r>
          <w:rPr>
            <w:u w:val="single"/>
          </w:rPr>
          <w:t xml:space="preserve">FORCED SUICIDAL </w:t>
        </w:r>
        <w:r>
          <w:rPr>
            <w:u w:val="single"/>
          </w:rPr>
          <w:t xml:space="preserve">DEFENSIVE </w:t>
        </w:r>
        <w:r w:rsidRPr="0065168F">
          <w:rPr>
            <w:u w:val="single"/>
          </w:rPr>
          <w:t>GENOCIDE PREVENTION SECURITY SYSTEMS</w:t>
        </w:r>
        <w:r w:rsidRPr="0065168F">
          <w:t xml:space="preserve"> (</w:t>
        </w:r>
        <w:r w:rsidRPr="0065168F">
          <w:rPr>
            <w:b/>
            <w:bCs/>
          </w:rPr>
          <w:t>2022</w:t>
        </w:r>
        <w:r w:rsidRPr="0065168F">
          <w:t xml:space="preserve">) – </w:t>
        </w:r>
        <w:r w:rsidRPr="009B1BC4">
          <w:rPr>
            <w:b/>
            <w:bCs/>
            <w:color w:val="7030A0"/>
          </w:rPr>
          <w:t>ENSURES</w:t>
        </w:r>
        <w:r w:rsidRPr="0065168F">
          <w:t xml:space="preserve"> </w:t>
        </w:r>
        <w:r w:rsidRPr="007734EC">
          <w:rPr>
            <w:b/>
            <w:bCs/>
            <w:color w:val="0070C0"/>
          </w:rPr>
          <w:t>THAT</w:t>
        </w:r>
        <w:r>
          <w:t xml:space="preserve"> </w:t>
        </w:r>
        <w:r w:rsidRPr="009B1BC4">
          <w:rPr>
            <w:b/>
            <w:bCs/>
            <w:color w:val="FF0000"/>
          </w:rPr>
          <w:t>A</w:t>
        </w:r>
        <w:r>
          <w:rPr>
            <w:b/>
            <w:bCs/>
            <w:color w:val="FF0000"/>
          </w:rPr>
          <w:t>LL</w:t>
        </w:r>
        <w:r w:rsidRPr="009B1BC4">
          <w:rPr>
            <w:b/>
            <w:bCs/>
            <w:color w:val="FF0000"/>
          </w:rPr>
          <w:t xml:space="preserve"> </w:t>
        </w:r>
        <w:r>
          <w:rPr>
            <w:b/>
            <w:bCs/>
            <w:color w:val="FF0000"/>
          </w:rPr>
          <w:t xml:space="preserve">FORCED SUICIDAL </w:t>
        </w:r>
        <w:r>
          <w:rPr>
            <w:b/>
            <w:bCs/>
            <w:color w:val="FF0000"/>
          </w:rPr>
          <w:t xml:space="preserve">DEFENSIVE </w:t>
        </w:r>
        <w:r w:rsidRPr="009B1BC4">
          <w:rPr>
            <w:b/>
            <w:bCs/>
            <w:color w:val="FF0000"/>
          </w:rPr>
          <w:t>GENOCIDE</w:t>
        </w:r>
        <w:r w:rsidRPr="0065168F">
          <w:t xml:space="preserve"> </w:t>
        </w:r>
        <w:r w:rsidRPr="009B1BC4">
          <w:rPr>
            <w:b/>
            <w:bCs/>
            <w:color w:val="C00000"/>
          </w:rPr>
          <w:t>NEVER</w:t>
        </w:r>
        <w:r>
          <w:t xml:space="preserve"> </w:t>
        </w:r>
        <w:proofErr w:type="gramStart"/>
        <w:r w:rsidRPr="009B1BC4">
          <w:rPr>
            <w:b/>
            <w:bCs/>
            <w:color w:val="7030A0"/>
          </w:rPr>
          <w:t>OCCURS</w:t>
        </w:r>
        <w:r>
          <w:t xml:space="preserve">,   </w:t>
        </w:r>
        <w:proofErr w:type="gramEnd"/>
        <w:r>
          <w:t xml:space="preserve">                                                                        </w:t>
        </w:r>
        <w:r w:rsidRPr="00DE5C86">
          <w:rPr>
            <w:b/>
            <w:bCs/>
            <w:color w:val="00B0F0"/>
          </w:rPr>
          <w:t>IMPLICITLY-EXPLICITLY GLOBALLY VIRULENTLY DEFINED</w:t>
        </w:r>
        <w:r>
          <w:t>.</w:t>
        </w:r>
      </w:ins>
      <w:commentRangeEnd w:id="5"/>
      <w:ins w:id="7" w:author="Patrick McElhiney" w:date="2023-01-06T00:25:00Z">
        <w:r>
          <w:rPr>
            <w:rStyle w:val="CommentReference"/>
          </w:rPr>
          <w:commentReference w:id="5"/>
        </w:r>
      </w:ins>
    </w:p>
    <w:p w14:paraId="19D98F73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60F762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FF44D2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FFFD413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477C80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426AD3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08DACB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BE9C27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79480E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CE0A4A" w14:textId="77777777" w:rsidR="009E5D1D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6DA47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4BD63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665D37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12E145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58E93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F6971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0F90E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37645C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611E0F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EEFD8C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81E41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170B9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34D4E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75B6CB" w14:textId="117F54AD" w:rsidR="00B2478B" w:rsidRPr="0062040E" w:rsidRDefault="00B2478B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5999C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36E3FF6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98AF2F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8590C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A1072BF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40EC94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4D667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6DC9F3CD" w14:textId="77777777" w:rsidR="005F6CD9" w:rsidRPr="00355A6B" w:rsidRDefault="005F6CD9" w:rsidP="00355A6B">
      <w:pPr>
        <w:pStyle w:val="Heading3"/>
        <w:rPr>
          <w:sz w:val="22"/>
          <w:szCs w:val="22"/>
        </w:rPr>
      </w:pPr>
      <w:r w:rsidRPr="00355A6B">
        <w:rPr>
          <w:sz w:val="22"/>
          <w:szCs w:val="22"/>
        </w:rPr>
        <w:lastRenderedPageBreak/>
        <w:t>PERSONAL TRAIT OR QUALITY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74D854F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34C8BD58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7026731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06A07BA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5B95200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2DC02A9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16D6869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0924EF2F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1CD0718E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51180420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64130C3D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715C02A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63CE9E7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6BEE9E1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199A6D37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676BA916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FA7039" w14:textId="11DC9956" w:rsidR="00355A6B" w:rsidRPr="0062040E" w:rsidRDefault="00355A6B" w:rsidP="00355A6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E2494" w14:textId="72B66929" w:rsidR="00355A6B" w:rsidRPr="0062040E" w:rsidRDefault="00355A6B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52A9323C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50EAC1" w14:textId="2706A4D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216DABA4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44E344F0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4FCB7A81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4DFD921B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 xml:space="preserve">JUDICIAL EXECUTION OF </w:t>
      </w:r>
      <w:commentRangeStart w:id="8"/>
      <w:r>
        <w:rPr>
          <w:u w:val="single"/>
        </w:rPr>
        <w:t>CONVICTED GENOCIDAL ACTORS</w:t>
      </w:r>
      <w:commentRangeEnd w:id="8"/>
      <w:r w:rsidR="000475B6">
        <w:rPr>
          <w:rStyle w:val="CommentReference"/>
        </w:rPr>
        <w:commentReference w:id="8"/>
      </w:r>
      <w:r>
        <w:rPr>
          <w:u w:val="single"/>
        </w:rPr>
        <w:t xml:space="preserve">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Patrick McElhiney" w:date="2023-01-06T00:25:00Z" w:initials="PM">
    <w:p w14:paraId="12D9AD0E" w14:textId="77777777" w:rsidR="00950671" w:rsidRDefault="00950671" w:rsidP="00E91E20">
      <w:pPr>
        <w:pStyle w:val="CommentText"/>
      </w:pPr>
      <w:r>
        <w:rPr>
          <w:rStyle w:val="CommentReference"/>
        </w:rPr>
        <w:annotationRef/>
      </w:r>
      <w:r>
        <w:t>President Biden. 1/4/2023. 24 Federal Employees were the victims.</w:t>
      </w:r>
    </w:p>
  </w:comment>
  <w:comment w:id="8" w:author="Patrick McElhiney" w:date="2023-01-01T19:03:00Z" w:initials="PM">
    <w:p w14:paraId="2D836D84" w14:textId="3AE8C114" w:rsidR="000475B6" w:rsidRDefault="000475B6" w:rsidP="00F80BEB">
      <w:pPr>
        <w:pStyle w:val="CommentText"/>
      </w:pPr>
      <w:r>
        <w:rPr>
          <w:rStyle w:val="CommentReference"/>
        </w:rPr>
        <w:annotationRef/>
      </w:r>
      <w:r>
        <w:t>Chris Hawkinson.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D9AD0E" w15:done="0"/>
  <w15:commentEx w15:paraId="2D836D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1E8F2" w16cex:dateUtc="2023-01-06T05:25:00Z"/>
  <w16cex:commentExtensible w16cex:durableId="275C576B" w16cex:dateUtc="2023-01-02T0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D9AD0E" w16cid:durableId="2761E8F2"/>
  <w16cid:commentId w16cid:paraId="2D836D84" w16cid:durableId="275C57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442C5" w14:textId="77777777" w:rsidR="00EA7224" w:rsidRDefault="00EA7224" w:rsidP="005B7682">
      <w:pPr>
        <w:spacing w:after="0" w:line="240" w:lineRule="auto"/>
      </w:pPr>
      <w:r>
        <w:separator/>
      </w:r>
    </w:p>
  </w:endnote>
  <w:endnote w:type="continuationSeparator" w:id="0">
    <w:p w14:paraId="781CF25D" w14:textId="77777777" w:rsidR="00EA7224" w:rsidRDefault="00EA72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59D36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29DA7" w14:textId="77777777" w:rsidR="00EA7224" w:rsidRDefault="00EA7224" w:rsidP="005B7682">
      <w:pPr>
        <w:spacing w:after="0" w:line="240" w:lineRule="auto"/>
      </w:pPr>
      <w:r>
        <w:separator/>
      </w:r>
    </w:p>
  </w:footnote>
  <w:footnote w:type="continuationSeparator" w:id="0">
    <w:p w14:paraId="03A9D5DB" w14:textId="77777777" w:rsidR="00EA7224" w:rsidRDefault="00EA72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D1D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4291</Words>
  <Characters>24459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2022-12-23T03:00:00Z</cp:lastPrinted>
  <dcterms:created xsi:type="dcterms:W3CDTF">2023-01-06T05:25:00Z</dcterms:created>
  <dcterms:modified xsi:type="dcterms:W3CDTF">2023-01-06T05:25:00Z</dcterms:modified>
</cp:coreProperties>
</file>