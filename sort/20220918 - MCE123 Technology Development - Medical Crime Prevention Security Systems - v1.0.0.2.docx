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F8F9754" w:rsidR="001D1B57" w:rsidRDefault="001038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B198CD" w:rsidR="00074C5F" w:rsidRDefault="00DB4CF8" w:rsidP="00B111EA">
      <w:pPr>
        <w:jc w:val="center"/>
        <w:rPr>
          <w:bCs/>
          <w:sz w:val="28"/>
          <w:szCs w:val="28"/>
        </w:rPr>
      </w:pPr>
      <w:ins w:id="0" w:author="Patrick McElhiney" w:date="2022-09-18T14:55:00Z">
        <w:r>
          <w:rPr>
            <w:bCs/>
            <w:sz w:val="28"/>
            <w:szCs w:val="28"/>
          </w:rPr>
          <w:t>9/18/2022 2:55:58 PM</w:t>
        </w:r>
      </w:ins>
      <w:del w:id="1" w:author="Patrick McElhiney" w:date="2022-09-18T14:55:00Z">
        <w:r w:rsidR="00103810" w:rsidDel="00DB4CF8">
          <w:rPr>
            <w:bCs/>
            <w:sz w:val="28"/>
            <w:szCs w:val="28"/>
          </w:rPr>
          <w:delText>9/10/2022 11:08:44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841006" w14:textId="1430B100" w:rsidR="00EF46A8" w:rsidRDefault="00EF46A8" w:rsidP="00EF46A8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MEDICAL CRIME PREVENTION SECURITY SYSTEMS</w:t>
      </w:r>
      <w:r w:rsidRPr="00477EDF">
        <w:rPr>
          <w:u w:val="single"/>
        </w:rPr>
        <w:t xml:space="preserve"> </w:t>
      </w:r>
    </w:p>
    <w:p w14:paraId="72D58AAA" w14:textId="3008716D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</w:t>
      </w:r>
      <w:r>
        <w:t xml:space="preserve">              </w:t>
      </w:r>
      <w:r w:rsidRPr="003459D4">
        <w:t xml:space="preserve"> </w:t>
      </w:r>
      <w:r>
        <w:rPr>
          <w:b/>
          <w:bCs/>
        </w:rPr>
        <w:t>MEDICAL</w:t>
      </w:r>
      <w:r w:rsidRPr="00EF46A8">
        <w:rPr>
          <w:b/>
          <w:bCs/>
        </w:rPr>
        <w:t xml:space="preserve"> </w:t>
      </w:r>
      <w:r w:rsidRPr="003459D4">
        <w:rPr>
          <w:b/>
          <w:bCs/>
        </w:rPr>
        <w:t>CRIME</w:t>
      </w:r>
      <w:r w:rsidRPr="003459D4">
        <w:t xml:space="preserve"> does not occur</w:t>
      </w:r>
      <w:ins w:id="2" w:author="Patrick McElhiney" w:date="2022-09-18T14:56:00Z">
        <w:r w:rsidR="00DB4CF8">
          <w:t xml:space="preserve">, </w:t>
        </w:r>
        <w:r w:rsidR="00DB4CF8" w:rsidRPr="00714BE2">
          <w:rPr>
            <w:b/>
            <w:bCs/>
          </w:rPr>
          <w:t>IMPLICITLY DEFINED</w:t>
        </w:r>
        <w:r w:rsidR="00DB4CF8">
          <w:t>.</w:t>
        </w:r>
      </w:ins>
      <w:del w:id="3" w:author="Patrick McElhiney" w:date="2022-09-18T14:56:00Z">
        <w:r w:rsidRPr="003459D4" w:rsidDel="00DB4CF8">
          <w:delText>.</w:delText>
        </w:r>
      </w:del>
    </w:p>
    <w:p w14:paraId="1EEB1226" w14:textId="49F5DBE2" w:rsidR="00EF46A8" w:rsidRPr="000E1392" w:rsidRDefault="00EF46A8" w:rsidP="00EF46A8">
      <w:pPr>
        <w:ind w:left="360" w:hanging="360"/>
        <w:jc w:val="both"/>
      </w:pPr>
      <w:r w:rsidRPr="000E1392">
        <w:rPr>
          <w:u w:val="single"/>
        </w:rPr>
        <w:t>AUTONOMOUS MENTAL HEALTH CRIME PREVENTION SECURITY SYSTEMS</w:t>
      </w:r>
      <w:r w:rsidRPr="000E1392">
        <w:t xml:space="preserve"> (</w:t>
      </w:r>
      <w:r w:rsidRPr="000E1392">
        <w:rPr>
          <w:b/>
          <w:bCs/>
        </w:rPr>
        <w:t>2022</w:t>
      </w:r>
      <w:r w:rsidRPr="000E1392">
        <w:t xml:space="preserve">) – ensures that   </w:t>
      </w:r>
      <w:r w:rsidRPr="000E1392">
        <w:rPr>
          <w:b/>
          <w:bCs/>
        </w:rPr>
        <w:t>MENTAL HEALTH CRIME</w:t>
      </w:r>
      <w:r w:rsidRPr="000E1392">
        <w:t xml:space="preserve"> does not occur</w:t>
      </w:r>
      <w:ins w:id="4" w:author="Patrick McElhiney" w:date="2022-09-18T14:56:00Z">
        <w:r w:rsidR="00DB4CF8">
          <w:t xml:space="preserve">, </w:t>
        </w:r>
        <w:r w:rsidR="00DB4CF8" w:rsidRPr="00714BE2">
          <w:rPr>
            <w:b/>
            <w:bCs/>
          </w:rPr>
          <w:t>IMPLICITLY DEFINED</w:t>
        </w:r>
        <w:r w:rsidR="00DB4CF8">
          <w:t>.</w:t>
        </w:r>
      </w:ins>
      <w:del w:id="5" w:author="Patrick McElhiney" w:date="2022-09-18T14:56:00Z">
        <w:r w:rsidRPr="000E1392" w:rsidDel="00DB4CF8">
          <w:delText>.</w:delText>
        </w:r>
      </w:del>
    </w:p>
    <w:p w14:paraId="3B23F114" w14:textId="1A1BAC5F" w:rsidR="00EF46A8" w:rsidRPr="000E1392" w:rsidRDefault="00EF46A8" w:rsidP="00EF46A8">
      <w:pPr>
        <w:ind w:left="360" w:hanging="360"/>
        <w:jc w:val="both"/>
      </w:pPr>
      <w:r w:rsidRPr="000E1392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0E1392">
        <w:rPr>
          <w:u w:val="single"/>
        </w:rPr>
        <w:t xml:space="preserve"> PREVENTION SECURITY SYSTEMS</w:t>
      </w:r>
      <w:r w:rsidRPr="000E1392">
        <w:t xml:space="preserve"> (</w:t>
      </w:r>
      <w:r w:rsidRPr="000E1392">
        <w:rPr>
          <w:b/>
          <w:bCs/>
        </w:rPr>
        <w:t>2022</w:t>
      </w:r>
      <w:r w:rsidRPr="000E1392">
        <w:t xml:space="preserve">) – ensures that   </w:t>
      </w:r>
      <w:r>
        <w:rPr>
          <w:b/>
          <w:bCs/>
        </w:rPr>
        <w:t>MEDICAL MALPRACTICE</w:t>
      </w:r>
      <w:r w:rsidRPr="000E1392">
        <w:t xml:space="preserve"> does not occur</w:t>
      </w:r>
      <w:ins w:id="6" w:author="Patrick McElhiney" w:date="2022-09-18T14:56:00Z">
        <w:r w:rsidR="00DB4CF8">
          <w:t xml:space="preserve">, </w:t>
        </w:r>
        <w:r w:rsidR="00DB4CF8" w:rsidRPr="00714BE2">
          <w:rPr>
            <w:b/>
            <w:bCs/>
          </w:rPr>
          <w:t>IMPLICITLY DEFINED</w:t>
        </w:r>
        <w:r w:rsidR="00DB4CF8">
          <w:t>.</w:t>
        </w:r>
      </w:ins>
      <w:del w:id="7" w:author="Patrick McElhiney" w:date="2022-09-18T14:56:00Z">
        <w:r w:rsidRPr="000E1392" w:rsidDel="00DB4CF8">
          <w:delText>.</w:delText>
        </w:r>
      </w:del>
    </w:p>
    <w:p w14:paraId="6CE46BB9" w14:textId="4C694A7B" w:rsidR="00EF46A8" w:rsidRDefault="00EF46A8" w:rsidP="00EF46A8">
      <w:pPr>
        <w:ind w:left="360" w:hanging="360"/>
        <w:jc w:val="both"/>
      </w:pPr>
      <w:r w:rsidRPr="00BA67CA">
        <w:rPr>
          <w:u w:val="single"/>
        </w:rPr>
        <w:t>AUTONOMOUS ACCIDENTAL DEATH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   </w:t>
      </w:r>
      <w:r w:rsidRPr="00BA67CA">
        <w:rPr>
          <w:b/>
          <w:bCs/>
        </w:rPr>
        <w:t>ACCIDENTAL DEATHS</w:t>
      </w:r>
      <w:r w:rsidRPr="00BA67CA">
        <w:t xml:space="preserve"> do not occur</w:t>
      </w:r>
      <w:ins w:id="8" w:author="Patrick McElhiney" w:date="2022-09-18T14:56:00Z">
        <w:r w:rsidR="00DB4CF8">
          <w:t xml:space="preserve">, </w:t>
        </w:r>
        <w:r w:rsidR="00DB4CF8" w:rsidRPr="00714BE2">
          <w:rPr>
            <w:b/>
            <w:bCs/>
          </w:rPr>
          <w:t>IMPLICITLY DEFINED</w:t>
        </w:r>
        <w:r w:rsidR="00DB4CF8">
          <w:t>.</w:t>
        </w:r>
      </w:ins>
      <w:del w:id="9" w:author="Patrick McElhiney" w:date="2022-09-18T14:56:00Z">
        <w:r w:rsidRPr="00BA67CA" w:rsidDel="00DB4CF8">
          <w:delText>.</w:delText>
        </w:r>
      </w:del>
    </w:p>
    <w:p w14:paraId="2D8C1490" w14:textId="24EA883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7787" w14:textId="77777777" w:rsidR="00F825DE" w:rsidRDefault="00F825DE" w:rsidP="005B7682">
      <w:pPr>
        <w:spacing w:after="0" w:line="240" w:lineRule="auto"/>
      </w:pPr>
      <w:r>
        <w:separator/>
      </w:r>
    </w:p>
  </w:endnote>
  <w:endnote w:type="continuationSeparator" w:id="0">
    <w:p w14:paraId="632D30FF" w14:textId="77777777" w:rsidR="00F825DE" w:rsidRDefault="00F825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BA86" w14:textId="77777777" w:rsidR="00F825DE" w:rsidRDefault="00F825DE" w:rsidP="005B7682">
      <w:pPr>
        <w:spacing w:after="0" w:line="240" w:lineRule="auto"/>
      </w:pPr>
      <w:r>
        <w:separator/>
      </w:r>
    </w:p>
  </w:footnote>
  <w:footnote w:type="continuationSeparator" w:id="0">
    <w:p w14:paraId="4D4C2D41" w14:textId="77777777" w:rsidR="00F825DE" w:rsidRDefault="00F825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81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08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CF8"/>
    <w:rsid w:val="00DB4D05"/>
    <w:rsid w:val="00DB528E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5DE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2022-09-18T18:56:00Z</dcterms:created>
  <dcterms:modified xsi:type="dcterms:W3CDTF">2022-09-18T18:56:00Z</dcterms:modified>
</cp:coreProperties>
</file>