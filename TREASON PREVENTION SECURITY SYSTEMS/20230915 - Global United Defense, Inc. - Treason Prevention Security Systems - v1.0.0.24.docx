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ins w:id="0" w:author="Patrick McElhiney" w:date="2023-09-15T22:00:00Z"/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65B5E27D" w:rsidR="00074C5F" w:rsidRDefault="008F5B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9:58:49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79A3BAAB" w:rsidR="00CB51AE" w:rsidRDefault="00CB51AE" w:rsidP="00CB51AE">
      <w:pPr>
        <w:ind w:left="360" w:hanging="360"/>
        <w:jc w:val="both"/>
      </w:pPr>
      <w:bookmarkStart w:id="1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</w:t>
      </w:r>
      <w:r w:rsidR="001B1EA7">
        <w:rPr>
          <w:b/>
          <w:bCs/>
          <w:color w:val="FF0000"/>
        </w:rPr>
        <w:t xml:space="preserve">OR </w:t>
      </w:r>
      <w:r>
        <w:rPr>
          <w:b/>
          <w:bCs/>
          <w:color w:val="FF0000"/>
        </w:rPr>
        <w:t>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07996ECF" w14:textId="36D86506" w:rsidR="005844FB" w:rsidRDefault="005844FB" w:rsidP="005844FB">
      <w:pPr>
        <w:ind w:left="360" w:hanging="360"/>
        <w:jc w:val="both"/>
      </w:pPr>
      <w:r>
        <w:rPr>
          <w:u w:val="single"/>
        </w:rPr>
        <w:t>AUTONOMOUS STATE TREASONOUS OFFENSE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TREASONOUS OFFENSE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4D0D51A" w14:textId="754C4CB3" w:rsidR="007C4C75" w:rsidRDefault="007C4C75" w:rsidP="007C4C75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494B0125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528552EB" w:rsidR="008432C8" w:rsidRDefault="008432C8" w:rsidP="008432C8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       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3A0D71" w14:textId="79C2A148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8F5D87C" w14:textId="17547CF7" w:rsidR="00A61D09" w:rsidRDefault="00A61D09" w:rsidP="001E43EA">
      <w:pPr>
        <w:ind w:left="72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1E43EA" w:rsidRPr="00961717">
        <w:rPr>
          <w:b/>
          <w:bCs/>
          <w:color w:val="92D050"/>
        </w:rPr>
        <w:t>THAT</w:t>
      </w:r>
      <w:r w:rsidR="001E43EA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ECONOMY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3C9AD190" w:rsidR="00A61D09" w:rsidRDefault="00A61D09" w:rsidP="001E43EA">
      <w:pPr>
        <w:ind w:left="720" w:hanging="360"/>
        <w:jc w:val="both"/>
      </w:pPr>
      <w:r>
        <w:rPr>
          <w:u w:val="single"/>
        </w:rPr>
        <w:lastRenderedPageBreak/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INTERNATIONAL 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 w:rsidR="001E43EA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DB404F" w14:textId="77777777" w:rsidR="007C4C75" w:rsidRDefault="007C4C75" w:rsidP="001E43EA">
      <w:pPr>
        <w:ind w:left="72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ROOT KIT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7653CD3" w14:textId="0079DE45" w:rsidR="007C4C75" w:rsidRDefault="007C4C75" w:rsidP="001E43EA">
      <w:pPr>
        <w:ind w:left="108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91335">
        <w:rPr>
          <w:b/>
          <w:bCs/>
          <w:color w:val="FF0000"/>
        </w:rPr>
        <w:t>SECRET SERVICE TREASON</w:t>
      </w:r>
      <w:r>
        <w:t xml:space="preserve"> </w:t>
      </w:r>
      <w:r w:rsidRPr="007C4C75">
        <w:rPr>
          <w:b/>
          <w:bCs/>
          <w:color w:val="0070C0"/>
        </w:rPr>
        <w:t>IN</w:t>
      </w:r>
      <w:r>
        <w:t xml:space="preserve"> </w:t>
      </w:r>
      <w:r w:rsidRPr="007C4C75">
        <w:rPr>
          <w:b/>
          <w:bCs/>
          <w:color w:val="00B050"/>
        </w:rPr>
        <w:t>CONJUNCTION</w:t>
      </w:r>
      <w:r>
        <w:t xml:space="preserve"> </w:t>
      </w:r>
      <w:r w:rsidRPr="007C4C75">
        <w:rPr>
          <w:b/>
          <w:bCs/>
          <w:color w:val="92D050"/>
        </w:rPr>
        <w:t>WITH</w:t>
      </w:r>
      <w:r>
        <w:t xml:space="preserve"> </w:t>
      </w:r>
      <w:r w:rsidRPr="007C4C7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="001E43EA" w:rsidRPr="00891335">
        <w:rPr>
          <w:b/>
          <w:bCs/>
          <w:color w:val="92D050"/>
        </w:rPr>
        <w:t>THROUGH</w:t>
      </w:r>
      <w:r w:rsidR="001E43EA"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4A1311F9" w:rsidR="007C4C75" w:rsidRDefault="007C4C75" w:rsidP="001E43EA">
      <w:pPr>
        <w:ind w:left="144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</w:rPr>
        <w:t xml:space="preserve">             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lastRenderedPageBreak/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A9E7D61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COURT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 xml:space="preserve">,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</w:t>
      </w:r>
      <w:proofErr w:type="gramEnd"/>
      <w:r w:rsidR="008432C8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2C335F9" w:rsidR="008B78B6" w:rsidRDefault="008B78B6" w:rsidP="001E43EA">
      <w:pPr>
        <w:ind w:left="1080" w:hanging="360"/>
        <w:jc w:val="both"/>
      </w:pPr>
      <w:r>
        <w:rPr>
          <w:u w:val="single"/>
        </w:rPr>
        <w:lastRenderedPageBreak/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2" w:name="_Hlk117968144"/>
      <w:r w:rsidR="008432C8">
        <w:rPr>
          <w:u w:val="single"/>
        </w:rPr>
        <w:t>[FOREIGN XOR/AND DOMESTIC]</w:t>
      </w:r>
      <w:bookmarkEnd w:id="2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lastRenderedPageBreak/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MURDER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POISON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COMMIT TREASON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>AUTONOMOUS TREASONOUS 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EX-JUDICIALLY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>AUTONOMOUS PRESIDENTIAL STUDY TO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lastRenderedPageBreak/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314"/>
      <w:r>
        <w:rPr>
          <w:u w:val="single"/>
        </w:rPr>
        <w:t>SYSTEMIC SYSTEMATIC HIGH TREASON FOR NO LEGAL REASON AT ALL, LITERALLY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4" w:name="_Hlk127299617"/>
      <w:r>
        <w:rPr>
          <w:u w:val="single"/>
        </w:rPr>
        <w:t>TREASON CAMPAIGN AS A THIRD PERSON</w:t>
      </w:r>
      <w:bookmarkEnd w:id="4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617154" w14:textId="3565387D" w:rsidR="008F5B57" w:rsidRDefault="008F5B57" w:rsidP="008F5B57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>
        <w:rPr>
          <w:u w:val="single"/>
        </w:rPr>
        <w:t>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8EBD5B" w14:textId="37DB50F6" w:rsidR="008F5B57" w:rsidRDefault="008F5B57" w:rsidP="008F5B57">
      <w:pPr>
        <w:ind w:left="360" w:hanging="360"/>
        <w:jc w:val="both"/>
      </w:pPr>
      <w:r>
        <w:rPr>
          <w:u w:val="single"/>
        </w:rPr>
        <w:t>AUTONOMOUS PRE-</w:t>
      </w:r>
      <w:r>
        <w:rPr>
          <w:u w:val="single"/>
        </w:rPr>
        <w:t>PLANNED</w:t>
      </w:r>
      <w:r>
        <w:rPr>
          <w:u w:val="single"/>
        </w:rPr>
        <w:t xml:space="preserve">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>
        <w:t xml:space="preserve">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</w:t>
      </w:r>
      <w:r>
        <w:rPr>
          <w:b/>
          <w:bCs/>
          <w:color w:val="FF0000"/>
        </w:rPr>
        <w:t>PLANNED</w:t>
      </w:r>
      <w:r>
        <w:rPr>
          <w:b/>
          <w:bCs/>
          <w:color w:val="FF0000"/>
        </w:rPr>
        <w:t xml:space="preserve">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1D9D522" w14:textId="1BD5571E" w:rsidR="008F5B57" w:rsidRDefault="008F5B57" w:rsidP="008F5B57">
      <w:pPr>
        <w:ind w:left="360" w:hanging="360"/>
        <w:jc w:val="both"/>
      </w:pPr>
      <w:r>
        <w:rPr>
          <w:u w:val="single"/>
        </w:rPr>
        <w:t>AUTONOMOUS TREASON</w:t>
      </w:r>
      <w:r>
        <w:rPr>
          <w:u w:val="single"/>
        </w:rPr>
        <w:t>OUS THOUGHT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>
        <w:t xml:space="preserve"> 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THOUGHT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66216" w14:textId="77777777" w:rsidR="000F6501" w:rsidRDefault="000F6501" w:rsidP="005B7682">
      <w:pPr>
        <w:spacing w:after="0" w:line="240" w:lineRule="auto"/>
      </w:pPr>
      <w:r>
        <w:separator/>
      </w:r>
    </w:p>
  </w:endnote>
  <w:endnote w:type="continuationSeparator" w:id="0">
    <w:p w14:paraId="3BCF816B" w14:textId="77777777" w:rsidR="000F6501" w:rsidRDefault="000F65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0FE0" w14:textId="77777777" w:rsidR="000F6501" w:rsidRDefault="000F6501" w:rsidP="005B7682">
      <w:pPr>
        <w:spacing w:after="0" w:line="240" w:lineRule="auto"/>
      </w:pPr>
      <w:r>
        <w:separator/>
      </w:r>
    </w:p>
  </w:footnote>
  <w:footnote w:type="continuationSeparator" w:id="0">
    <w:p w14:paraId="0A59A3F4" w14:textId="77777777" w:rsidR="000F6501" w:rsidRDefault="000F65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5834</Words>
  <Characters>33260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2023-09-16T02:01:00Z</dcterms:created>
  <dcterms:modified xsi:type="dcterms:W3CDTF">2023-09-16T02:01:00Z</dcterms:modified>
</cp:coreProperties>
</file>