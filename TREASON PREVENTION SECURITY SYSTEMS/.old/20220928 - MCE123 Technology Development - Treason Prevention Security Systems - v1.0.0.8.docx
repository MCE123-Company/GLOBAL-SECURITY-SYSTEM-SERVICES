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HIGH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4A158" w14:textId="706CAD5E" w:rsidR="004E79F9" w:rsidRDefault="004E79F9" w:rsidP="004E79F9">
      <w:pPr>
        <w:ind w:left="360" w:hanging="360"/>
        <w:jc w:val="both"/>
        <w:rPr>
          <w:ins w:id="1" w:author="Patrick McElhiney" w:date="2022-09-28T09:22:00Z"/>
        </w:rPr>
      </w:pPr>
      <w:ins w:id="2" w:author="Patrick McElhiney" w:date="2022-09-28T09:22:00Z">
        <w:r>
          <w:rPr>
            <w:u w:val="single"/>
          </w:rPr>
          <w:t>AUTONOMOUS NUCLEAR TREASON</w:t>
        </w:r>
        <w:r>
          <w:rPr>
            <w:u w:val="single"/>
          </w:rPr>
          <w:t xml:space="preserve"> FRAUD</w:t>
        </w:r>
        <w:r>
          <w:rPr>
            <w:u w:val="single"/>
          </w:rPr>
          <w:t xml:space="preserve"> PREVENTION SECURITIES SYSTEM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         </w:t>
        </w:r>
        <w:r>
          <w:rPr>
            <w:b/>
            <w:bCs/>
          </w:rPr>
          <w:t>NUCLEAR TREASON</w:t>
        </w:r>
        <w:r>
          <w:rPr>
            <w:b/>
            <w:bCs/>
          </w:rPr>
          <w:t xml:space="preserve"> FRAUD</w:t>
        </w:r>
        <w:r>
          <w:t xml:space="preserve"> does never occurs,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>IMPLICITLY DEFINED, PERMANENTLY DEFINED</w:t>
        </w:r>
        <w:r>
          <w:t xml:space="preserve">, </w:t>
        </w:r>
        <w:r>
          <w:rPr>
            <w:b/>
            <w:bCs/>
          </w:rPr>
          <w:t>PEACEFULLY DEFINED</w:t>
        </w:r>
        <w:r>
          <w:t>.</w:t>
        </w:r>
      </w:ins>
    </w:p>
    <w:p w14:paraId="1CEE55E2" w14:textId="3D0FFD8C" w:rsidR="004E79F9" w:rsidRDefault="004E79F9" w:rsidP="004E79F9">
      <w:pPr>
        <w:ind w:left="360" w:hanging="360"/>
        <w:jc w:val="both"/>
        <w:rPr>
          <w:ins w:id="3" w:author="Patrick McElhiney" w:date="2022-09-28T09:22:00Z"/>
        </w:rPr>
      </w:pPr>
      <w:ins w:id="4" w:author="Patrick McElhiney" w:date="2022-09-28T09:22:00Z">
        <w:r>
          <w:rPr>
            <w:u w:val="single"/>
          </w:rPr>
          <w:lastRenderedPageBreak/>
          <w:t>AUTONOMOUS NUCLEAR HIGH TREASON</w:t>
        </w:r>
        <w:r>
          <w:rPr>
            <w:u w:val="single"/>
          </w:rPr>
          <w:t xml:space="preserve"> FRAUD</w:t>
        </w:r>
        <w:r>
          <w:rPr>
            <w:u w:val="single"/>
          </w:rPr>
          <w:t xml:space="preserve"> PREVENTION SECURITIES SYSTEM</w:t>
        </w:r>
        <w:r>
          <w:t xml:space="preserve"> (</w:t>
        </w:r>
        <w:r>
          <w:rPr>
            <w:b/>
            <w:bCs/>
          </w:rPr>
          <w:t>2022</w:t>
        </w:r>
        <w:r>
          <w:t>) – ensures that</w:t>
        </w:r>
        <w:r>
          <w:t xml:space="preserve"> </w:t>
        </w:r>
        <w:r>
          <w:rPr>
            <w:b/>
            <w:bCs/>
          </w:rPr>
          <w:t>NUCLEAR HIGH TREASON</w:t>
        </w:r>
        <w:r>
          <w:rPr>
            <w:b/>
            <w:bCs/>
          </w:rPr>
          <w:t xml:space="preserve"> FRAUD</w:t>
        </w:r>
        <w:r>
          <w:t xml:space="preserve"> does never occurs,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>IMPLICITLY DEFINED, PERMANENTLY DEFINED</w:t>
        </w:r>
        <w:r>
          <w:t xml:space="preserve">, </w:t>
        </w:r>
        <w:r>
          <w:rPr>
            <w:b/>
            <w:bCs/>
          </w:rPr>
          <w:t>PEACEFULLY DEFINED</w:t>
        </w:r>
        <w:r>
          <w:t>.</w:t>
        </w:r>
      </w:ins>
    </w:p>
    <w:p w14:paraId="01E010D4" w14:textId="40EBA114" w:rsidR="004E79F9" w:rsidRDefault="004E79F9" w:rsidP="004E79F9">
      <w:pPr>
        <w:ind w:left="360" w:hanging="360"/>
        <w:jc w:val="both"/>
        <w:rPr>
          <w:ins w:id="5" w:author="Patrick McElhiney" w:date="2022-09-28T09:23:00Z"/>
        </w:rPr>
      </w:pPr>
      <w:ins w:id="6" w:author="Patrick McElhiney" w:date="2022-09-28T09:23:00Z">
        <w:r>
          <w:rPr>
            <w:u w:val="single"/>
          </w:rPr>
          <w:t xml:space="preserve">AUTONOMOUS </w:t>
        </w:r>
        <w:r>
          <w:rPr>
            <w:u w:val="single"/>
          </w:rPr>
          <w:t>CORPORATE WAR</w:t>
        </w:r>
        <w:r>
          <w:rPr>
            <w:u w:val="single"/>
          </w:rPr>
          <w:t xml:space="preserve"> PREVENTION SECURITIES SYSTEM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  <w:r>
          <w:rPr>
            <w:b/>
            <w:bCs/>
          </w:rPr>
          <w:t xml:space="preserve">     CORPORATE WAR</w:t>
        </w:r>
        <w:r>
          <w:t xml:space="preserve"> does never occurs, </w:t>
        </w:r>
        <w:r>
          <w:rPr>
            <w:b/>
            <w:bCs/>
          </w:rPr>
          <w:t>IRREVOCABLY DEFINED</w:t>
        </w:r>
        <w:r>
          <w:t xml:space="preserve">, </w:t>
        </w:r>
        <w:r>
          <w:rPr>
            <w:b/>
            <w:bCs/>
          </w:rPr>
          <w:t>IMPLICITLY DEFINED, PERMANENTLY DEFINED</w:t>
        </w:r>
        <w:r>
          <w:t xml:space="preserve">, </w:t>
        </w:r>
        <w:r>
          <w:rPr>
            <w:b/>
            <w:bCs/>
          </w:rPr>
          <w:t>PEACEFULLY DEFINED</w:t>
        </w:r>
        <w:r>
          <w:t>.</w:t>
        </w:r>
      </w:ins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4E57" w14:textId="77777777" w:rsidR="00A2248B" w:rsidRDefault="00A2248B" w:rsidP="005B7682">
      <w:pPr>
        <w:spacing w:after="0" w:line="240" w:lineRule="auto"/>
      </w:pPr>
      <w:r>
        <w:separator/>
      </w:r>
    </w:p>
  </w:endnote>
  <w:endnote w:type="continuationSeparator" w:id="0">
    <w:p w14:paraId="2F8A4205" w14:textId="77777777" w:rsidR="00A2248B" w:rsidRDefault="00A224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CD0C" w14:textId="77777777" w:rsidR="00A2248B" w:rsidRDefault="00A2248B" w:rsidP="005B7682">
      <w:pPr>
        <w:spacing w:after="0" w:line="240" w:lineRule="auto"/>
      </w:pPr>
      <w:r>
        <w:separator/>
      </w:r>
    </w:p>
  </w:footnote>
  <w:footnote w:type="continuationSeparator" w:id="0">
    <w:p w14:paraId="723AF746" w14:textId="77777777" w:rsidR="00A2248B" w:rsidRDefault="00A224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248B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2022-09-28T13:23:00Z</dcterms:created>
  <dcterms:modified xsi:type="dcterms:W3CDTF">2022-09-28T13:23:00Z</dcterms:modified>
</cp:coreProperties>
</file>