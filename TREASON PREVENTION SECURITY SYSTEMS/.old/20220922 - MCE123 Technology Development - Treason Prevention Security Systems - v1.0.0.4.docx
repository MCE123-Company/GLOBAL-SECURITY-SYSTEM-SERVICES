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57DF86" w:rsidR="00074C5F" w:rsidRDefault="00EE31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6:05:50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7DD4D659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Pr="006D5E89">
        <w:t>.</w:t>
      </w:r>
    </w:p>
    <w:p w14:paraId="3B789C2E" w14:textId="51E35147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occur.</w:t>
      </w:r>
    </w:p>
    <w:p w14:paraId="18B1E730" w14:textId="4A955467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occur.</w:t>
      </w:r>
    </w:p>
    <w:p w14:paraId="5DD3DCC4" w14:textId="37FCC5E4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occur.</w:t>
      </w:r>
    </w:p>
    <w:p w14:paraId="44AD1923" w14:textId="11455254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occur.</w:t>
      </w:r>
    </w:p>
    <w:p w14:paraId="2B740EBF" w14:textId="48B1D5D1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occur.</w:t>
      </w:r>
    </w:p>
    <w:p w14:paraId="69649D8C" w14:textId="6A4BE8A8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occur.</w:t>
      </w:r>
    </w:p>
    <w:p w14:paraId="7D296C9D" w14:textId="3B99417F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occur.</w:t>
      </w:r>
    </w:p>
    <w:p w14:paraId="7FCEE2DE" w14:textId="22702E4E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occur.</w:t>
      </w:r>
    </w:p>
    <w:p w14:paraId="7900F171" w14:textId="25A4E896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occur.</w:t>
      </w:r>
    </w:p>
    <w:p w14:paraId="5559ADB4" w14:textId="07F1F7C4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occur.</w:t>
      </w:r>
    </w:p>
    <w:p w14:paraId="427B8B2C" w14:textId="5F9D5281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occur.</w:t>
      </w:r>
    </w:p>
    <w:p w14:paraId="317309B6" w14:textId="41EC5B5D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lastRenderedPageBreak/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occur.</w:t>
      </w:r>
    </w:p>
    <w:p w14:paraId="2379E0B8" w14:textId="3BA65472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occur.</w:t>
      </w:r>
    </w:p>
    <w:p w14:paraId="5C2E6A44" w14:textId="10BEB914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occur.</w:t>
      </w:r>
    </w:p>
    <w:p w14:paraId="6218F812" w14:textId="70B3FA6C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occur.</w:t>
      </w:r>
    </w:p>
    <w:p w14:paraId="439AFA18" w14:textId="711C804A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occur.</w:t>
      </w:r>
    </w:p>
    <w:p w14:paraId="6D729B34" w14:textId="72EC95B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occur.</w:t>
      </w:r>
    </w:p>
    <w:p w14:paraId="79387A7F" w14:textId="17FA9D7D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occur.</w:t>
      </w:r>
    </w:p>
    <w:p w14:paraId="047874F8" w14:textId="637F8C5B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occur.</w:t>
      </w:r>
    </w:p>
    <w:p w14:paraId="2F387A9E" w14:textId="11E938E4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occur.</w:t>
      </w:r>
    </w:p>
    <w:p w14:paraId="7E7579A0" w14:textId="686C62A3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occur.</w:t>
      </w:r>
    </w:p>
    <w:p w14:paraId="2110FEE1" w14:textId="0CA04622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occur.</w:t>
      </w:r>
    </w:p>
    <w:p w14:paraId="70BFCF35" w14:textId="309B51D9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occur.</w:t>
      </w:r>
    </w:p>
    <w:p w14:paraId="519FBBA3" w14:textId="7CCBE9A2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occur.</w:t>
      </w:r>
    </w:p>
    <w:p w14:paraId="35CEDAAC" w14:textId="08C1E8D4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occur.</w:t>
      </w:r>
    </w:p>
    <w:p w14:paraId="120DBCAC" w14:textId="48F3ACB5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occur.</w:t>
      </w:r>
    </w:p>
    <w:p w14:paraId="47357225" w14:textId="5C6E2827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occur.</w:t>
      </w:r>
    </w:p>
    <w:p w14:paraId="25737C9E" w14:textId="7AA147E6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occur.</w:t>
      </w:r>
    </w:p>
    <w:p w14:paraId="18504C6D" w14:textId="7D1D7A7A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occur.</w:t>
      </w:r>
    </w:p>
    <w:p w14:paraId="6EF08936" w14:textId="6AFA7CC5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occur.</w:t>
      </w:r>
    </w:p>
    <w:p w14:paraId="26917B11" w14:textId="6FDCBDA6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occur.</w:t>
      </w:r>
    </w:p>
    <w:p w14:paraId="4189A869" w14:textId="680BD60A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occur.</w:t>
      </w:r>
    </w:p>
    <w:p w14:paraId="291F3C57" w14:textId="48A958A1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occur.</w:t>
      </w:r>
    </w:p>
    <w:p w14:paraId="204649A5" w14:textId="3C8F2FED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occur.</w:t>
      </w:r>
    </w:p>
    <w:p w14:paraId="11AF277D" w14:textId="24A3337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occur.</w:t>
      </w:r>
    </w:p>
    <w:p w14:paraId="23FB4B88" w14:textId="5757A39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occur.</w:t>
      </w:r>
    </w:p>
    <w:p w14:paraId="582AC67E" w14:textId="2513487F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occur.</w:t>
      </w:r>
    </w:p>
    <w:p w14:paraId="2DFBCCB9" w14:textId="68444439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occur.</w:t>
      </w:r>
    </w:p>
    <w:p w14:paraId="1DFA3CAA" w14:textId="7E5FA18B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occur.</w:t>
      </w:r>
    </w:p>
    <w:p w14:paraId="35C53BF8" w14:textId="6FDFC374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occur.</w:t>
      </w:r>
    </w:p>
    <w:p w14:paraId="765A2A0E" w14:textId="2E8B720F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occur.</w:t>
      </w:r>
    </w:p>
    <w:p w14:paraId="39869232" w14:textId="00124109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occur.</w:t>
      </w:r>
    </w:p>
    <w:p w14:paraId="307464F9" w14:textId="12361F3B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occur.</w:t>
      </w:r>
    </w:p>
    <w:p w14:paraId="4158C717" w14:textId="79A1D2C0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occur.</w:t>
      </w:r>
    </w:p>
    <w:p w14:paraId="501F16C5" w14:textId="03E8ED80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occur.</w:t>
      </w:r>
    </w:p>
    <w:p w14:paraId="19EBF56F" w14:textId="7F19D90B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occur.</w:t>
      </w:r>
    </w:p>
    <w:p w14:paraId="3943A0AE" w14:textId="41217961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occur.</w:t>
      </w:r>
    </w:p>
    <w:p w14:paraId="06F74B25" w14:textId="03C6478D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occur.</w:t>
      </w:r>
    </w:p>
    <w:p w14:paraId="68B39342" w14:textId="7B8A57F3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created.</w:t>
      </w:r>
    </w:p>
    <w:p w14:paraId="055D11D9" w14:textId="4B41B954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occur.</w:t>
      </w:r>
    </w:p>
    <w:p w14:paraId="50B90CAF" w14:textId="12CF4620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occur.</w:t>
      </w:r>
    </w:p>
    <w:p w14:paraId="4B4F6909" w14:textId="2DD545A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lastRenderedPageBreak/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exist.</w:t>
      </w:r>
    </w:p>
    <w:p w14:paraId="04380F62" w14:textId="66C0C539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occur.</w:t>
      </w:r>
    </w:p>
    <w:p w14:paraId="6A17FC09" w14:textId="3876E6ED" w:rsidR="00F51FBF" w:rsidRDefault="003E3137" w:rsidP="00940323">
      <w:pPr>
        <w:ind w:left="360" w:hanging="360"/>
        <w:jc w:val="both"/>
      </w:pPr>
      <w:r>
        <w:rPr>
          <w:u w:val="single"/>
        </w:rPr>
        <w:t xml:space="preserve">JUDICIAL EXECUTION OF </w:t>
      </w:r>
      <w:r w:rsidR="00E57C0A">
        <w:rPr>
          <w:u w:val="single"/>
        </w:rPr>
        <w:t xml:space="preserve">KNOWN </w:t>
      </w:r>
      <w:r w:rsidR="003E0C52">
        <w:rPr>
          <w:u w:val="single"/>
        </w:rPr>
        <w:t xml:space="preserve">CONVICTED </w:t>
      </w:r>
      <w:r w:rsidR="00E57C0A">
        <w:rPr>
          <w:u w:val="single"/>
        </w:rPr>
        <w:t xml:space="preserve">UNREDEEMABLE </w:t>
      </w:r>
      <w:r>
        <w:rPr>
          <w:u w:val="single"/>
        </w:rPr>
        <w:t>TREASONOUS PERSON SYSTEM</w:t>
      </w:r>
      <w:r>
        <w:t xml:space="preserve"> </w:t>
      </w:r>
      <w:r w:rsidR="008341D4">
        <w:t>(</w:t>
      </w:r>
      <w:r w:rsidR="008341D4" w:rsidRPr="008341D4">
        <w:rPr>
          <w:b/>
          <w:bCs/>
        </w:rPr>
        <w:t>2022</w:t>
      </w:r>
      <w:r w:rsidR="008341D4">
        <w:t xml:space="preserve">) – </w:t>
      </w:r>
      <w:r w:rsidR="00E57C0A">
        <w:t xml:space="preserve">judicially executes known convicted </w:t>
      </w:r>
      <w:r w:rsidR="009B00FA">
        <w:t xml:space="preserve">unredeemable </w:t>
      </w:r>
      <w:r w:rsidR="00E57C0A">
        <w:t xml:space="preserve">treasonous persons that are considered unredeemable, by </w:t>
      </w:r>
      <w:r w:rsidR="00E57C0A" w:rsidRPr="00E57C0A">
        <w:rPr>
          <w:b/>
          <w:bCs/>
        </w:rPr>
        <w:t xml:space="preserve">THE </w:t>
      </w:r>
      <w:r w:rsidR="00180ADB">
        <w:rPr>
          <w:b/>
          <w:bCs/>
        </w:rPr>
        <w:t xml:space="preserve">U.S. MILITARY COURT OF </w:t>
      </w:r>
      <w:r w:rsidR="00E57C0A" w:rsidRPr="00E57C0A">
        <w:rPr>
          <w:b/>
          <w:bCs/>
        </w:rPr>
        <w:t>JUSTICE</w:t>
      </w:r>
      <w:r w:rsidR="00E57C0A">
        <w:t>, or</w:t>
      </w:r>
      <w:r w:rsidR="00EC3437">
        <w:t xml:space="preserve"> otherwise</w:t>
      </w:r>
      <w:r w:rsidR="00E57C0A">
        <w:t xml:space="preserve"> cannot redeem themselves</w:t>
      </w:r>
      <w:r w:rsidR="008341D4">
        <w:t xml:space="preserve">, </w:t>
      </w:r>
      <w:r w:rsidR="00E57C0A">
        <w:t xml:space="preserve">legally, by exhausting </w:t>
      </w:r>
      <w:r w:rsidR="009B00FA">
        <w:t>all</w:t>
      </w:r>
      <w:r w:rsidR="00E57C0A">
        <w:t xml:space="preserve"> their legal defenses</w:t>
      </w:r>
      <w:r w:rsidR="00793656">
        <w:t xml:space="preserve">, using </w:t>
      </w:r>
      <w:r w:rsidR="00793656" w:rsidRPr="00515EA9">
        <w:rPr>
          <w:b/>
          <w:bCs/>
        </w:rPr>
        <w:t>LETHAL INJECTION</w:t>
      </w:r>
      <w:r w:rsidR="00180ADB">
        <w:t xml:space="preserve">. </w:t>
      </w:r>
    </w:p>
    <w:p w14:paraId="4906664A" w14:textId="403711C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investigation crime does not occur. </w:t>
      </w:r>
    </w:p>
    <w:p w14:paraId="1DD13A07" w14:textId="126C91AE" w:rsidR="004500C9" w:rsidRDefault="004500C9" w:rsidP="004500C9">
      <w:pPr>
        <w:ind w:left="360" w:hanging="360"/>
        <w:jc w:val="both"/>
        <w:rPr>
          <w:ins w:id="0" w:author="Patrick McElhiney" w:date="2022-09-22T11:18:00Z"/>
        </w:rPr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occur.</w:t>
      </w:r>
    </w:p>
    <w:p w14:paraId="371797D8" w14:textId="541B6A61" w:rsidR="00095591" w:rsidRPr="00805302" w:rsidRDefault="00095591" w:rsidP="00095591">
      <w:pPr>
        <w:ind w:left="360" w:hanging="360"/>
        <w:jc w:val="both"/>
        <w:rPr>
          <w:ins w:id="1" w:author="Patrick McElhiney" w:date="2022-09-22T11:18:00Z"/>
        </w:rPr>
      </w:pPr>
      <w:ins w:id="2" w:author="Patrick McElhiney" w:date="2022-09-22T11:18:00Z">
        <w:r w:rsidRPr="00805302">
          <w:rPr>
            <w:u w:val="single"/>
          </w:rPr>
          <w:t>AUTONOMOUS TREASON</w:t>
        </w:r>
        <w:r>
          <w:rPr>
            <w:u w:val="single"/>
          </w:rPr>
          <w:t>OUS COMMUNICATION</w:t>
        </w:r>
        <w:r w:rsidRPr="00805302">
          <w:rPr>
            <w:u w:val="single"/>
          </w:rPr>
          <w:t xml:space="preserve"> PREVENTION SECURITY SYSTEMS</w:t>
        </w:r>
        <w:r w:rsidRPr="002218CD">
          <w:t xml:space="preserve"> (</w:t>
        </w:r>
        <w:r w:rsidRPr="002218CD">
          <w:rPr>
            <w:b/>
            <w:bCs/>
          </w:rPr>
          <w:t>2022</w:t>
        </w:r>
        <w:r w:rsidRPr="002218CD">
          <w:t>) – ensures that treason</w:t>
        </w:r>
        <w:r>
          <w:t>ous communication</w:t>
        </w:r>
        <w:r w:rsidRPr="002218CD">
          <w:t xml:space="preserve"> do</w:t>
        </w:r>
      </w:ins>
      <w:ins w:id="3" w:author="Patrick McElhiney" w:date="2022-09-22T11:19:00Z">
        <w:r>
          <w:t>es</w:t>
        </w:r>
      </w:ins>
      <w:ins w:id="4" w:author="Patrick McElhiney" w:date="2022-09-22T11:18:00Z">
        <w:r w:rsidRPr="002218CD">
          <w:t xml:space="preserve"> not occur.</w:t>
        </w:r>
      </w:ins>
    </w:p>
    <w:p w14:paraId="50BC949F" w14:textId="5480C307" w:rsidR="00095591" w:rsidRPr="00805302" w:rsidRDefault="00095591" w:rsidP="00095591">
      <w:pPr>
        <w:ind w:left="360" w:hanging="360"/>
        <w:jc w:val="both"/>
        <w:rPr>
          <w:ins w:id="5" w:author="Patrick McElhiney" w:date="2022-09-22T11:18:00Z"/>
        </w:rPr>
      </w:pPr>
      <w:ins w:id="6" w:author="Patrick McElhiney" w:date="2022-09-22T11:18:00Z">
        <w:r w:rsidRPr="00805302">
          <w:rPr>
            <w:u w:val="single"/>
          </w:rPr>
          <w:t>AUTONOMOUS TREASON</w:t>
        </w:r>
        <w:r>
          <w:rPr>
            <w:u w:val="single"/>
          </w:rPr>
          <w:t xml:space="preserve">OUS </w:t>
        </w:r>
        <w:r>
          <w:rPr>
            <w:u w:val="single"/>
          </w:rPr>
          <w:t>PROSECUTION</w:t>
        </w:r>
        <w:r w:rsidRPr="00805302">
          <w:rPr>
            <w:u w:val="single"/>
          </w:rPr>
          <w:t xml:space="preserve"> PREVENTION SECURITY SYSTEMS</w:t>
        </w:r>
        <w:r w:rsidRPr="002218CD">
          <w:t xml:space="preserve"> (</w:t>
        </w:r>
        <w:r w:rsidRPr="002218CD">
          <w:rPr>
            <w:b/>
            <w:bCs/>
          </w:rPr>
          <w:t>2022</w:t>
        </w:r>
        <w:r w:rsidRPr="002218CD">
          <w:t>) – ensures that treason</w:t>
        </w:r>
        <w:r>
          <w:t xml:space="preserve">ous </w:t>
        </w:r>
      </w:ins>
      <w:ins w:id="7" w:author="Patrick McElhiney" w:date="2022-09-22T11:19:00Z">
        <w:r>
          <w:t>prosecution</w:t>
        </w:r>
      </w:ins>
      <w:ins w:id="8" w:author="Patrick McElhiney" w:date="2022-09-22T11:18:00Z">
        <w:r w:rsidRPr="002218CD">
          <w:t xml:space="preserve"> do</w:t>
        </w:r>
      </w:ins>
      <w:ins w:id="9" w:author="Patrick McElhiney" w:date="2022-09-22T11:19:00Z">
        <w:r>
          <w:t>es</w:t>
        </w:r>
      </w:ins>
      <w:ins w:id="10" w:author="Patrick McElhiney" w:date="2022-09-22T11:18:00Z">
        <w:r w:rsidRPr="002218CD">
          <w:t xml:space="preserve"> not occur.</w:t>
        </w:r>
      </w:ins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BDEA" w14:textId="77777777" w:rsidR="004F271F" w:rsidRDefault="004F271F" w:rsidP="005B7682">
      <w:pPr>
        <w:spacing w:after="0" w:line="240" w:lineRule="auto"/>
      </w:pPr>
      <w:r>
        <w:separator/>
      </w:r>
    </w:p>
  </w:endnote>
  <w:endnote w:type="continuationSeparator" w:id="0">
    <w:p w14:paraId="39B6486D" w14:textId="77777777" w:rsidR="004F271F" w:rsidRDefault="004F27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5BDB" w14:textId="77777777" w:rsidR="004F271F" w:rsidRDefault="004F271F" w:rsidP="005B7682">
      <w:pPr>
        <w:spacing w:after="0" w:line="240" w:lineRule="auto"/>
      </w:pPr>
      <w:r>
        <w:separator/>
      </w:r>
    </w:p>
  </w:footnote>
  <w:footnote w:type="continuationSeparator" w:id="0">
    <w:p w14:paraId="026679CF" w14:textId="77777777" w:rsidR="004F271F" w:rsidRDefault="004F27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2022-09-22T15:19:00Z</dcterms:created>
  <dcterms:modified xsi:type="dcterms:W3CDTF">2022-09-22T15:19:00Z</dcterms:modified>
</cp:coreProperties>
</file>