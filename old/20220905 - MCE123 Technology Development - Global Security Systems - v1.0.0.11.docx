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0A0DB5" w:rsidR="00074C5F" w:rsidRDefault="00946714" w:rsidP="00B111EA">
      <w:pPr>
        <w:jc w:val="center"/>
        <w:rPr>
          <w:bCs/>
          <w:sz w:val="28"/>
          <w:szCs w:val="28"/>
        </w:rPr>
      </w:pPr>
      <w:r>
        <w:rPr>
          <w:bCs/>
          <w:sz w:val="28"/>
          <w:szCs w:val="28"/>
        </w:rPr>
        <w:t>9/5/2022 8:30:56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376BC2BF" w14:textId="6F31A2AB" w:rsidR="00D779AB" w:rsidRPr="00C0532F" w:rsidRDefault="00D779AB" w:rsidP="00D779AB">
      <w:pPr>
        <w:ind w:left="360" w:hanging="360"/>
        <w:jc w:val="both"/>
        <w:rPr>
          <w:b/>
          <w:bCs/>
        </w:rPr>
      </w:pPr>
      <w:r>
        <w:rPr>
          <w:b/>
          <w:sz w:val="24"/>
        </w:rPr>
        <w:lastRenderedPageBreak/>
        <w:t>FRAUD PREVENTION SECURITY SYSTEMS</w:t>
      </w:r>
    </w:p>
    <w:p w14:paraId="4E325375" w14:textId="77777777" w:rsidR="00D779AB" w:rsidRPr="00D779AB" w:rsidRDefault="00D779AB" w:rsidP="00D779AB">
      <w:pPr>
        <w:ind w:left="360" w:hanging="360"/>
      </w:pPr>
      <w:r w:rsidRPr="00D779AB">
        <w:rPr>
          <w:u w:val="single"/>
        </w:rPr>
        <w:t>AUTONOMOUS FRAUD PREVENTION SYSTEMS</w:t>
      </w:r>
      <w:r w:rsidRPr="00D779AB">
        <w:t xml:space="preserve"> (</w:t>
      </w:r>
      <w:r w:rsidRPr="00D779AB">
        <w:rPr>
          <w:b/>
          <w:bCs/>
        </w:rPr>
        <w:t>2022</w:t>
      </w:r>
      <w:r w:rsidRPr="00D779AB">
        <w:t xml:space="preserve">) – ensures that </w:t>
      </w:r>
      <w:r w:rsidRPr="00436EF7">
        <w:rPr>
          <w:b/>
          <w:bCs/>
        </w:rPr>
        <w:t>FRAUD</w:t>
      </w:r>
      <w:r w:rsidRPr="00D779AB">
        <w:t xml:space="preserve"> does not occur.</w:t>
      </w:r>
    </w:p>
    <w:p w14:paraId="4E143F2D" w14:textId="7CA4D6C3" w:rsidR="00D779AB" w:rsidRDefault="00D779AB" w:rsidP="00436EF7">
      <w:pPr>
        <w:ind w:left="360" w:hanging="360"/>
        <w:jc w:val="both"/>
      </w:pPr>
      <w:r w:rsidRPr="00D779AB">
        <w:rPr>
          <w:u w:val="single"/>
        </w:rPr>
        <w:t xml:space="preserve">AUTONOMOUS </w:t>
      </w:r>
      <w:r>
        <w:rPr>
          <w:u w:val="single"/>
        </w:rPr>
        <w:t xml:space="preserve">FINANCIAL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FINANCIAL </w:t>
      </w:r>
      <w:r w:rsidRPr="00D779AB">
        <w:rPr>
          <w:b/>
          <w:bCs/>
        </w:rPr>
        <w:t>FRAUD</w:t>
      </w:r>
      <w:r w:rsidRPr="00D779AB">
        <w:t xml:space="preserve"> does not occur.</w:t>
      </w:r>
    </w:p>
    <w:p w14:paraId="09DFEEB5" w14:textId="2643B8EF" w:rsidR="00D779AB" w:rsidRPr="00D779AB" w:rsidRDefault="00D779AB" w:rsidP="00436EF7">
      <w:pPr>
        <w:ind w:left="360" w:hanging="360"/>
        <w:jc w:val="both"/>
      </w:pPr>
      <w:r w:rsidRPr="00D779AB">
        <w:rPr>
          <w:u w:val="single"/>
        </w:rPr>
        <w:t xml:space="preserve">AUTONOMOUS </w:t>
      </w:r>
      <w:r>
        <w:rPr>
          <w:u w:val="single"/>
        </w:rPr>
        <w:t xml:space="preserve">ECONOMIC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ECONOMIC </w:t>
      </w:r>
      <w:r w:rsidRPr="00D779AB">
        <w:rPr>
          <w:b/>
          <w:bCs/>
        </w:rPr>
        <w:t>FRAUD</w:t>
      </w:r>
      <w:r w:rsidRPr="00D779AB">
        <w:t xml:space="preserve"> does not occur.</w:t>
      </w:r>
    </w:p>
    <w:p w14:paraId="2CD4084F" w14:textId="50E74D27" w:rsidR="00D779AB" w:rsidRPr="00D779AB" w:rsidRDefault="00D779AB" w:rsidP="00436EF7">
      <w:pPr>
        <w:ind w:left="360" w:hanging="360"/>
        <w:jc w:val="both"/>
      </w:pPr>
      <w:r w:rsidRPr="00D779AB">
        <w:rPr>
          <w:u w:val="single"/>
        </w:rPr>
        <w:t xml:space="preserve">AUTONOMOUS </w:t>
      </w:r>
      <w:r>
        <w:rPr>
          <w:u w:val="single"/>
        </w:rPr>
        <w:t xml:space="preserve">WHITE HOUSE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sidRPr="00436EF7">
        <w:rPr>
          <w:b/>
          <w:bCs/>
        </w:rPr>
        <w:t xml:space="preserve">WHITE HOUSE </w:t>
      </w:r>
      <w:r w:rsidRPr="00D779AB">
        <w:rPr>
          <w:b/>
          <w:bCs/>
        </w:rPr>
        <w:t>FRAUD</w:t>
      </w:r>
      <w:r w:rsidRPr="00D779AB">
        <w:t xml:space="preserve"> does not occur.</w:t>
      </w:r>
    </w:p>
    <w:p w14:paraId="5ACFF924" w14:textId="6EC21183" w:rsidR="00D779AB" w:rsidRPr="00D779AB" w:rsidRDefault="00D779AB" w:rsidP="00436EF7">
      <w:pPr>
        <w:ind w:left="360" w:hanging="360"/>
        <w:jc w:val="both"/>
      </w:pPr>
      <w:r w:rsidRPr="00D779AB">
        <w:rPr>
          <w:u w:val="single"/>
        </w:rPr>
        <w:t xml:space="preserve">AUTONOMOUS </w:t>
      </w:r>
      <w:r>
        <w:rPr>
          <w:u w:val="single"/>
        </w:rPr>
        <w:t xml:space="preserve">COMMUNICATIONS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26B21680" w14:textId="45687ED3" w:rsidR="00D779AB" w:rsidRDefault="00D779AB" w:rsidP="00D779AB">
      <w:pPr>
        <w:ind w:left="360" w:hanging="360"/>
        <w:jc w:val="both"/>
      </w:pPr>
      <w:r w:rsidRPr="00D779AB">
        <w:rPr>
          <w:u w:val="single"/>
        </w:rPr>
        <w:t xml:space="preserve">AUTONOMOUS </w:t>
      </w:r>
      <w:r>
        <w:rPr>
          <w:u w:val="single"/>
        </w:rPr>
        <w:t xml:space="preserve">EVIDENCE </w:t>
      </w:r>
      <w:r w:rsidRPr="00D779AB">
        <w:rPr>
          <w:u w:val="single"/>
        </w:rPr>
        <w:t>FRAUD PREVENTION SYSTEMS</w:t>
      </w:r>
      <w:r w:rsidRPr="00D779AB">
        <w:t xml:space="preserve"> (</w:t>
      </w:r>
      <w:r w:rsidRPr="00D779AB">
        <w:rPr>
          <w:b/>
          <w:bCs/>
        </w:rPr>
        <w:t>2022</w:t>
      </w:r>
      <w:r w:rsidRPr="00D779AB">
        <w:t xml:space="preserve">) – ensures that </w:t>
      </w:r>
      <w:r>
        <w:rPr>
          <w:b/>
          <w:bCs/>
        </w:rPr>
        <w:t>EVIDENCE</w:t>
      </w:r>
      <w:r w:rsidRPr="00F359C6">
        <w:rPr>
          <w:b/>
          <w:bCs/>
        </w:rPr>
        <w:t xml:space="preserve"> </w:t>
      </w:r>
      <w:r w:rsidRPr="00D779AB">
        <w:rPr>
          <w:b/>
          <w:bCs/>
        </w:rPr>
        <w:t>FRAUD</w:t>
      </w:r>
      <w:r w:rsidRPr="00D779AB">
        <w:t xml:space="preserve"> does not occur.</w:t>
      </w:r>
    </w:p>
    <w:p w14:paraId="6B995390" w14:textId="49882795" w:rsidR="00436EF7" w:rsidRPr="00D779AB" w:rsidRDefault="00436EF7" w:rsidP="00436EF7">
      <w:pPr>
        <w:ind w:left="360" w:hanging="360"/>
        <w:jc w:val="both"/>
      </w:pPr>
      <w:r w:rsidRPr="00D779AB">
        <w:rPr>
          <w:u w:val="single"/>
        </w:rPr>
        <w:t xml:space="preserve">AUTONOMOUS </w:t>
      </w:r>
      <w:r>
        <w:rPr>
          <w:u w:val="single"/>
        </w:rPr>
        <w:t xml:space="preserve">COURT </w:t>
      </w:r>
      <w:r w:rsidRPr="00D779AB">
        <w:rPr>
          <w:u w:val="single"/>
        </w:rPr>
        <w:t>FRAUD PREVENTION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0DAFF05E" w:rsidR="00436EF7" w:rsidRDefault="00436EF7" w:rsidP="00436EF7">
      <w:pPr>
        <w:ind w:left="360" w:hanging="360"/>
        <w:jc w:val="both"/>
      </w:pPr>
      <w:r w:rsidRPr="00D779AB">
        <w:rPr>
          <w:u w:val="single"/>
        </w:rPr>
        <w:t xml:space="preserve">AUTONOMOUS </w:t>
      </w:r>
      <w:r>
        <w:rPr>
          <w:u w:val="single"/>
        </w:rPr>
        <w:t xml:space="preserve">LAWSUIT </w:t>
      </w:r>
      <w:r w:rsidRPr="00D779AB">
        <w:rPr>
          <w:u w:val="single"/>
        </w:rPr>
        <w:t>FRAUD PREVENTION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61FD9BBD" w14:textId="6E66B0A7" w:rsidR="00436EF7" w:rsidRDefault="00436EF7" w:rsidP="00436EF7">
      <w:pPr>
        <w:ind w:left="360" w:hanging="360"/>
        <w:jc w:val="both"/>
      </w:pPr>
      <w:r w:rsidRPr="00D779AB">
        <w:rPr>
          <w:u w:val="single"/>
        </w:rPr>
        <w:t xml:space="preserve">AUTONOMOUS </w:t>
      </w:r>
      <w:r>
        <w:rPr>
          <w:u w:val="single"/>
        </w:rPr>
        <w:t xml:space="preserve">CRIMINAL </w:t>
      </w:r>
      <w:r w:rsidRPr="00D779AB">
        <w:rPr>
          <w:u w:val="single"/>
        </w:rPr>
        <w:t>FRAUD PREVENTION SYSTEMS</w:t>
      </w:r>
      <w:r w:rsidRPr="00D779AB">
        <w:t xml:space="preserve"> (</w:t>
      </w:r>
      <w:r w:rsidRPr="00D779AB">
        <w:rPr>
          <w:b/>
          <w:bCs/>
        </w:rPr>
        <w:t>2022</w:t>
      </w:r>
      <w:r w:rsidRPr="00D779AB">
        <w:t xml:space="preserve">) – ensures that </w:t>
      </w:r>
      <w:r>
        <w:rPr>
          <w:b/>
          <w:bCs/>
        </w:rPr>
        <w:t>CRIMINAL</w:t>
      </w:r>
      <w:r w:rsidRPr="00F359C6">
        <w:rPr>
          <w:b/>
          <w:bCs/>
        </w:rPr>
        <w:t xml:space="preserve"> </w:t>
      </w:r>
      <w:r w:rsidRPr="00D779AB">
        <w:rPr>
          <w:b/>
          <w:bCs/>
        </w:rPr>
        <w:t>FRAUD</w:t>
      </w:r>
      <w:r w:rsidRPr="00D779AB">
        <w:t xml:space="preserve"> does not occur.</w:t>
      </w:r>
    </w:p>
    <w:p w14:paraId="7493E988" w14:textId="0FC7CD4B" w:rsidR="00436EF7" w:rsidRDefault="00436EF7" w:rsidP="00436EF7">
      <w:pPr>
        <w:ind w:left="360" w:hanging="360"/>
        <w:jc w:val="both"/>
      </w:pPr>
      <w:r w:rsidRPr="00D779AB">
        <w:rPr>
          <w:u w:val="single"/>
        </w:rPr>
        <w:t xml:space="preserve">AUTONOMOUS </w:t>
      </w:r>
      <w:r>
        <w:rPr>
          <w:u w:val="single"/>
        </w:rPr>
        <w:t xml:space="preserve">RACKETEERING </w:t>
      </w:r>
      <w:r w:rsidRPr="00D779AB">
        <w:rPr>
          <w:u w:val="single"/>
        </w:rPr>
        <w:t>FRAUD PREVENTION SYSTEMS</w:t>
      </w:r>
      <w:r w:rsidRPr="00D779AB">
        <w:t xml:space="preserve"> (</w:t>
      </w:r>
      <w:r w:rsidRPr="00D779AB">
        <w:rPr>
          <w:b/>
          <w:bCs/>
        </w:rPr>
        <w:t>2022</w:t>
      </w:r>
      <w:r w:rsidRPr="00D779AB">
        <w:t xml:space="preserve">) – ensures that </w:t>
      </w:r>
      <w:r>
        <w:t xml:space="preserve">          </w:t>
      </w:r>
      <w:r>
        <w:rPr>
          <w:b/>
          <w:bCs/>
        </w:rPr>
        <w:t>RACKETEERING</w:t>
      </w:r>
      <w:r w:rsidRPr="00F359C6">
        <w:rPr>
          <w:b/>
          <w:bCs/>
        </w:rPr>
        <w:t xml:space="preserve"> </w:t>
      </w:r>
      <w:r w:rsidRPr="00D779AB">
        <w:rPr>
          <w:b/>
          <w:bCs/>
        </w:rPr>
        <w:t>FRAUD</w:t>
      </w:r>
      <w:r w:rsidRPr="00D779AB">
        <w:t xml:space="preserve"> does not occur.</w:t>
      </w:r>
    </w:p>
    <w:p w14:paraId="7D126305" w14:textId="7A9F14BA" w:rsidR="00436EF7" w:rsidRPr="00D779AB" w:rsidRDefault="00436EF7" w:rsidP="00436EF7">
      <w:pPr>
        <w:ind w:left="360" w:hanging="360"/>
        <w:jc w:val="both"/>
      </w:pPr>
      <w:r w:rsidRPr="00D779AB">
        <w:rPr>
          <w:u w:val="single"/>
        </w:rPr>
        <w:t xml:space="preserve">AUTONOMOUS </w:t>
      </w:r>
      <w:r>
        <w:rPr>
          <w:u w:val="single"/>
        </w:rPr>
        <w:t xml:space="preserve">POLICE </w:t>
      </w:r>
      <w:r w:rsidRPr="00D779AB">
        <w:rPr>
          <w:u w:val="single"/>
        </w:rPr>
        <w:t>FRAUD PREVENTION SYSTEMS</w:t>
      </w:r>
      <w:r w:rsidRPr="00D779AB">
        <w:t xml:space="preserve"> (</w:t>
      </w:r>
      <w:r w:rsidRPr="00D779AB">
        <w:rPr>
          <w:b/>
          <w:bCs/>
        </w:rPr>
        <w:t>2022</w:t>
      </w:r>
      <w:r w:rsidRPr="00D779AB">
        <w:t xml:space="preserve">) – ensures that </w:t>
      </w:r>
      <w:r>
        <w:rPr>
          <w:b/>
          <w:bCs/>
        </w:rPr>
        <w:t>POLICE</w:t>
      </w:r>
      <w:r w:rsidRPr="00F359C6">
        <w:rPr>
          <w:b/>
          <w:bCs/>
        </w:rPr>
        <w:t xml:space="preserve"> </w:t>
      </w:r>
      <w:r w:rsidRPr="00D779AB">
        <w:rPr>
          <w:b/>
          <w:bCs/>
        </w:rPr>
        <w:t>FRAUD</w:t>
      </w:r>
      <w:r w:rsidRPr="00D779AB">
        <w:t xml:space="preserve"> does not occur.</w:t>
      </w:r>
    </w:p>
    <w:p w14:paraId="7F1B7269" w14:textId="12777383" w:rsidR="00436EF7" w:rsidRDefault="00436EF7" w:rsidP="00436EF7">
      <w:pPr>
        <w:ind w:left="360" w:hanging="360"/>
        <w:jc w:val="both"/>
      </w:pPr>
      <w:r w:rsidRPr="00D779AB">
        <w:rPr>
          <w:u w:val="single"/>
        </w:rPr>
        <w:t xml:space="preserve">AUTONOMOUS </w:t>
      </w:r>
      <w:r>
        <w:rPr>
          <w:u w:val="single"/>
        </w:rPr>
        <w:t xml:space="preserve">TESTIMONY </w:t>
      </w:r>
      <w:r w:rsidRPr="00D779AB">
        <w:rPr>
          <w:u w:val="single"/>
        </w:rPr>
        <w:t>FRAUD PREVENTION SYSTEMS</w:t>
      </w:r>
      <w:r w:rsidRPr="00D779AB">
        <w:t xml:space="preserve"> (</w:t>
      </w:r>
      <w:r w:rsidRPr="00D779AB">
        <w:rPr>
          <w:b/>
          <w:bCs/>
        </w:rPr>
        <w:t>2022</w:t>
      </w:r>
      <w:r w:rsidRPr="00D779AB">
        <w:t xml:space="preserve">) – ensures that </w:t>
      </w:r>
      <w:r>
        <w:rPr>
          <w:b/>
          <w:bCs/>
        </w:rPr>
        <w:t>TESTIMONY</w:t>
      </w:r>
      <w:r w:rsidRPr="00F359C6">
        <w:rPr>
          <w:b/>
          <w:bCs/>
        </w:rPr>
        <w:t xml:space="preserve"> </w:t>
      </w:r>
      <w:r w:rsidRPr="00D779AB">
        <w:rPr>
          <w:b/>
          <w:bCs/>
        </w:rPr>
        <w:t>FRAUD</w:t>
      </w:r>
      <w:r w:rsidRPr="00D779AB">
        <w:t xml:space="preserve"> does not occur.</w:t>
      </w:r>
    </w:p>
    <w:p w14:paraId="3F7A0472" w14:textId="6D18D7DA" w:rsidR="00436EF7" w:rsidRPr="00D779AB" w:rsidRDefault="00436EF7" w:rsidP="00436EF7">
      <w:pPr>
        <w:ind w:left="360" w:hanging="360"/>
        <w:jc w:val="both"/>
      </w:pPr>
      <w:r w:rsidRPr="00D779AB">
        <w:rPr>
          <w:u w:val="single"/>
        </w:rPr>
        <w:t xml:space="preserve">AUTONOMOUS </w:t>
      </w:r>
      <w:r>
        <w:rPr>
          <w:u w:val="single"/>
        </w:rPr>
        <w:t xml:space="preserve">MIND CONTROL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466F3CA0" w14:textId="2F433E94" w:rsidR="00436EF7" w:rsidRPr="00D779AB" w:rsidRDefault="00436EF7" w:rsidP="00436EF7">
      <w:pPr>
        <w:ind w:left="360" w:hanging="360"/>
        <w:jc w:val="both"/>
      </w:pPr>
      <w:r w:rsidRPr="00D779AB">
        <w:rPr>
          <w:u w:val="single"/>
        </w:rPr>
        <w:lastRenderedPageBreak/>
        <w:t xml:space="preserve">AUTONOMOUS </w:t>
      </w:r>
      <w:r>
        <w:rPr>
          <w:u w:val="single"/>
        </w:rPr>
        <w:t xml:space="preserve">DEFENSE </w:t>
      </w:r>
      <w:r w:rsidRPr="00D779AB">
        <w:rPr>
          <w:u w:val="single"/>
        </w:rPr>
        <w:t>FRAUD PREVENTION SYSTEMS</w:t>
      </w:r>
      <w:r w:rsidRPr="00D779AB">
        <w:t xml:space="preserve"> (</w:t>
      </w:r>
      <w:r w:rsidRPr="00D779AB">
        <w:rPr>
          <w:b/>
          <w:bCs/>
        </w:rPr>
        <w:t>2022</w:t>
      </w:r>
      <w:r w:rsidRPr="00D779AB">
        <w:t xml:space="preserve">) – ensures that </w:t>
      </w:r>
      <w:r>
        <w:rPr>
          <w:b/>
          <w:bCs/>
        </w:rPr>
        <w:t>DEFENSE</w:t>
      </w:r>
      <w:r w:rsidRPr="00F359C6">
        <w:rPr>
          <w:b/>
          <w:bCs/>
        </w:rPr>
        <w:t xml:space="preserve"> </w:t>
      </w:r>
      <w:r w:rsidRPr="00D779AB">
        <w:rPr>
          <w:b/>
          <w:bCs/>
        </w:rPr>
        <w:t>FRAUD</w:t>
      </w:r>
      <w:r w:rsidRPr="00D779AB">
        <w:t xml:space="preserve"> does not occur.</w:t>
      </w:r>
    </w:p>
    <w:p w14:paraId="0B9710D4" w14:textId="37025862" w:rsidR="00436EF7" w:rsidRPr="00D779AB" w:rsidRDefault="00436EF7" w:rsidP="00436EF7">
      <w:pPr>
        <w:ind w:left="360" w:hanging="360"/>
        <w:jc w:val="both"/>
      </w:pPr>
      <w:r w:rsidRPr="00D779AB">
        <w:rPr>
          <w:u w:val="single"/>
        </w:rPr>
        <w:t xml:space="preserve">AUTONOMOUS </w:t>
      </w:r>
      <w:r>
        <w:rPr>
          <w:u w:val="single"/>
        </w:rPr>
        <w:t xml:space="preserve">LEGAL </w:t>
      </w:r>
      <w:r w:rsidRPr="00D779AB">
        <w:rPr>
          <w:u w:val="single"/>
        </w:rPr>
        <w:t>FRAUD PREVENTION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31A4F342" w14:textId="43EEDA8D" w:rsidR="00436EF7" w:rsidRPr="00D779AB" w:rsidRDefault="00436EF7" w:rsidP="00436EF7">
      <w:pPr>
        <w:ind w:left="360" w:hanging="360"/>
        <w:jc w:val="both"/>
      </w:pPr>
      <w:r w:rsidRPr="00D779AB">
        <w:rPr>
          <w:u w:val="single"/>
        </w:rPr>
        <w:t xml:space="preserve">AUTONOMOUS </w:t>
      </w:r>
      <w:r>
        <w:rPr>
          <w:u w:val="single"/>
        </w:rPr>
        <w:t xml:space="preserve">JURY </w:t>
      </w:r>
      <w:r w:rsidRPr="00D779AB">
        <w:rPr>
          <w:u w:val="single"/>
        </w:rPr>
        <w:t>FRAUD PREVENTION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3ED5459" w14:textId="77777777" w:rsidR="00436EF7" w:rsidRDefault="00D779AB" w:rsidP="00D779AB">
      <w:pPr>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674B09E4" w14:textId="5C967F70" w:rsidR="00436EF7" w:rsidRDefault="00436EF7" w:rsidP="00436EF7">
      <w:pPr>
        <w:ind w:left="360" w:hanging="360"/>
        <w:jc w:val="both"/>
      </w:pPr>
      <w:r w:rsidRPr="00D779AB">
        <w:rPr>
          <w:u w:val="single"/>
        </w:rPr>
        <w:t xml:space="preserve">AUTONOMOUS </w:t>
      </w:r>
      <w:r>
        <w:rPr>
          <w:u w:val="single"/>
        </w:rPr>
        <w:t xml:space="preserve">SECURITIES </w:t>
      </w:r>
      <w:r w:rsidRPr="00D779AB">
        <w:rPr>
          <w:u w:val="single"/>
        </w:rPr>
        <w:t>FRAUD PREVENTION SYSTEMS</w:t>
      </w:r>
      <w:r w:rsidRPr="00D779AB">
        <w:t xml:space="preserve"> (</w:t>
      </w:r>
      <w:r w:rsidRPr="00D779AB">
        <w:rPr>
          <w:b/>
          <w:bCs/>
        </w:rPr>
        <w:t>2022</w:t>
      </w:r>
      <w:r w:rsidRPr="00D779AB">
        <w:t xml:space="preserve">) – ensures that </w:t>
      </w:r>
      <w:r>
        <w:rPr>
          <w:b/>
          <w:bCs/>
        </w:rPr>
        <w:t>SECURITIES</w:t>
      </w:r>
      <w:r w:rsidRPr="00F359C6">
        <w:rPr>
          <w:b/>
          <w:bCs/>
        </w:rPr>
        <w:t xml:space="preserve"> </w:t>
      </w:r>
      <w:r w:rsidRPr="00D779AB">
        <w:rPr>
          <w:b/>
          <w:bCs/>
        </w:rPr>
        <w:t>FRAUD</w:t>
      </w:r>
      <w:r w:rsidRPr="00D779AB">
        <w:t xml:space="preserve"> does not occur.</w:t>
      </w:r>
    </w:p>
    <w:p w14:paraId="11062CCD" w14:textId="07DBA3FB" w:rsidR="00436EF7" w:rsidRDefault="00436EF7" w:rsidP="00436EF7">
      <w:pPr>
        <w:ind w:left="360" w:hanging="360"/>
        <w:jc w:val="both"/>
      </w:pPr>
      <w:r w:rsidRPr="00D779AB">
        <w:rPr>
          <w:u w:val="single"/>
        </w:rPr>
        <w:t xml:space="preserve">AUTONOMOUS </w:t>
      </w:r>
      <w:r>
        <w:rPr>
          <w:u w:val="single"/>
        </w:rPr>
        <w:t xml:space="preserve">RELATIONSHIP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64C83AAE" w14:textId="75B4951D" w:rsidR="00436EF7" w:rsidRDefault="00436EF7" w:rsidP="00436EF7">
      <w:pPr>
        <w:ind w:left="360" w:hanging="360"/>
        <w:jc w:val="both"/>
      </w:pPr>
      <w:r w:rsidRPr="00D779AB">
        <w:rPr>
          <w:u w:val="single"/>
        </w:rPr>
        <w:t xml:space="preserve">AUTONOMOUS </w:t>
      </w:r>
      <w:r>
        <w:rPr>
          <w:u w:val="single"/>
        </w:rPr>
        <w:t xml:space="preserve">NUCLEAR </w:t>
      </w:r>
      <w:r w:rsidRPr="00D779AB">
        <w:rPr>
          <w:u w:val="single"/>
        </w:rPr>
        <w:t>FRAUD PREVENTION SYSTEMS</w:t>
      </w:r>
      <w:r w:rsidRPr="00D779AB">
        <w:t xml:space="preserve"> (</w:t>
      </w:r>
      <w:r w:rsidRPr="00D779AB">
        <w:rPr>
          <w:b/>
          <w:bCs/>
        </w:rPr>
        <w:t>2022</w:t>
      </w:r>
      <w:r w:rsidRPr="00D779AB">
        <w:t xml:space="preserve">) – ensures that </w:t>
      </w:r>
      <w:r>
        <w:rPr>
          <w:b/>
          <w:bCs/>
        </w:rPr>
        <w:t>NUCLEAR</w:t>
      </w:r>
      <w:r w:rsidRPr="00F359C6">
        <w:rPr>
          <w:b/>
          <w:bCs/>
        </w:rPr>
        <w:t xml:space="preserve"> </w:t>
      </w:r>
      <w:r w:rsidRPr="00D779AB">
        <w:rPr>
          <w:b/>
          <w:bCs/>
        </w:rPr>
        <w:t>FRAUD</w:t>
      </w:r>
      <w:r w:rsidRPr="00D779AB">
        <w:t xml:space="preserve"> does not occur.</w:t>
      </w:r>
    </w:p>
    <w:p w14:paraId="2B26DC38" w14:textId="726D7715"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FRAUD PREVENTION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5952A6C7" w14:textId="0CCD52E9" w:rsidR="00436EF7" w:rsidRDefault="00436EF7" w:rsidP="00436EF7">
      <w:pPr>
        <w:ind w:left="360" w:hanging="360"/>
        <w:jc w:val="both"/>
      </w:pPr>
      <w:r w:rsidRPr="00D779AB">
        <w:rPr>
          <w:u w:val="single"/>
        </w:rPr>
        <w:t xml:space="preserve">AUTONOMOUS </w:t>
      </w:r>
      <w:r>
        <w:rPr>
          <w:u w:val="single"/>
        </w:rPr>
        <w:t xml:space="preserve">ASSOCIATION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1E0A49ED" w:rsidR="00436EF7" w:rsidRDefault="00436EF7" w:rsidP="00436EF7">
      <w:pPr>
        <w:ind w:left="360" w:hanging="360"/>
        <w:jc w:val="both"/>
      </w:pPr>
      <w:r w:rsidRPr="00D779AB">
        <w:rPr>
          <w:u w:val="single"/>
        </w:rPr>
        <w:t xml:space="preserve">AUTONOMOUS </w:t>
      </w:r>
      <w:r>
        <w:rPr>
          <w:u w:val="single"/>
        </w:rPr>
        <w:t xml:space="preserve">PROFESSIONAL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7EC22CFE" w14:textId="451985B7" w:rsidR="00436EF7" w:rsidRDefault="00436EF7" w:rsidP="00436EF7">
      <w:pPr>
        <w:ind w:left="360" w:hanging="360"/>
        <w:jc w:val="both"/>
      </w:pPr>
      <w:r w:rsidRPr="00D779AB">
        <w:rPr>
          <w:u w:val="single"/>
        </w:rPr>
        <w:t xml:space="preserve">AUTONOMOUS </w:t>
      </w:r>
      <w:r>
        <w:rPr>
          <w:u w:val="single"/>
        </w:rPr>
        <w:t xml:space="preserve">PUBLIC IMAGE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0AA86C29" w14:textId="021AE6FD" w:rsidR="00436EF7" w:rsidRDefault="00436EF7" w:rsidP="00436EF7">
      <w:pPr>
        <w:ind w:left="360" w:hanging="360"/>
        <w:jc w:val="both"/>
      </w:pPr>
      <w:r w:rsidRPr="00D779AB">
        <w:rPr>
          <w:u w:val="single"/>
        </w:rPr>
        <w:t xml:space="preserve">AUTONOMOUS </w:t>
      </w:r>
      <w:r>
        <w:rPr>
          <w:u w:val="single"/>
        </w:rPr>
        <w:t xml:space="preserve">MEDICAL </w:t>
      </w:r>
      <w:r w:rsidRPr="00D779AB">
        <w:rPr>
          <w:u w:val="single"/>
        </w:rPr>
        <w:t>FRAUD PREVENTION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77189BFD" w14:textId="3731C0E6" w:rsidR="00436EF7" w:rsidRDefault="00436EF7" w:rsidP="00436EF7">
      <w:pPr>
        <w:ind w:left="360" w:hanging="360"/>
        <w:jc w:val="both"/>
      </w:pPr>
      <w:r w:rsidRPr="00D779AB">
        <w:rPr>
          <w:u w:val="single"/>
        </w:rPr>
        <w:t xml:space="preserve">AUTONOMOUS </w:t>
      </w:r>
      <w:r>
        <w:rPr>
          <w:u w:val="single"/>
        </w:rPr>
        <w:t xml:space="preserve">ORGANIZATIONAL </w:t>
      </w:r>
      <w:r w:rsidRPr="00D779AB">
        <w:rPr>
          <w:u w:val="single"/>
        </w:rPr>
        <w:t>FRAUD PREVENTION 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6610D70E" w14:textId="64C4A2DE" w:rsidR="00D86A9C" w:rsidRDefault="00D86A9C" w:rsidP="00D86A9C">
      <w:pPr>
        <w:ind w:left="360" w:hanging="360"/>
        <w:jc w:val="both"/>
      </w:pPr>
      <w:r w:rsidRPr="00D779AB">
        <w:rPr>
          <w:u w:val="single"/>
        </w:rPr>
        <w:lastRenderedPageBreak/>
        <w:t xml:space="preserve">AUTONOMOUS </w:t>
      </w:r>
      <w:r>
        <w:rPr>
          <w:u w:val="single"/>
        </w:rPr>
        <w:t xml:space="preserve">COMPUTER </w:t>
      </w:r>
      <w:r w:rsidRPr="00D779AB">
        <w:rPr>
          <w:u w:val="single"/>
        </w:rPr>
        <w:t>FRAUD PREVENTION SYSTEMS</w:t>
      </w:r>
      <w:r w:rsidRPr="00D779AB">
        <w:t xml:space="preserve"> (</w:t>
      </w:r>
      <w:r w:rsidRPr="00D779AB">
        <w:rPr>
          <w:b/>
          <w:bCs/>
        </w:rPr>
        <w:t>2022</w:t>
      </w:r>
      <w:r w:rsidRPr="00D779AB">
        <w:t xml:space="preserve">) – ensures that </w:t>
      </w:r>
      <w:r>
        <w:rPr>
          <w:b/>
          <w:bCs/>
        </w:rPr>
        <w:t>COMPUTER</w:t>
      </w:r>
      <w:r w:rsidRPr="00F359C6">
        <w:rPr>
          <w:b/>
          <w:bCs/>
        </w:rPr>
        <w:t xml:space="preserve"> </w:t>
      </w:r>
      <w:r w:rsidRPr="00D779AB">
        <w:rPr>
          <w:b/>
          <w:bCs/>
        </w:rPr>
        <w:t>FRAUD</w:t>
      </w:r>
      <w:r w:rsidRPr="00D779AB">
        <w:t xml:space="preserve"> does not occur.</w:t>
      </w:r>
    </w:p>
    <w:p w14:paraId="33B62DF4" w14:textId="47C34A2A" w:rsidR="00D86A9C" w:rsidRDefault="00D86A9C" w:rsidP="00D86A9C">
      <w:pPr>
        <w:ind w:left="360" w:hanging="360"/>
        <w:jc w:val="both"/>
      </w:pPr>
      <w:r w:rsidRPr="00D779AB">
        <w:rPr>
          <w:u w:val="single"/>
        </w:rPr>
        <w:t xml:space="preserve">AUTONOMOUS </w:t>
      </w:r>
      <w:r>
        <w:rPr>
          <w:u w:val="single"/>
        </w:rPr>
        <w:t xml:space="preserve">RECORDS </w:t>
      </w:r>
      <w:r w:rsidRPr="00D779AB">
        <w:rPr>
          <w:u w:val="single"/>
        </w:rPr>
        <w:t>FRAUD PREVENTION SYSTEMS</w:t>
      </w:r>
      <w:r w:rsidRPr="00D779AB">
        <w:t xml:space="preserve"> (</w:t>
      </w:r>
      <w:r w:rsidRPr="00D779AB">
        <w:rPr>
          <w:b/>
          <w:bCs/>
        </w:rPr>
        <w:t>2022</w:t>
      </w:r>
      <w:r w:rsidRPr="00D779AB">
        <w:t xml:space="preserve">) – ensures that </w:t>
      </w:r>
      <w:r>
        <w:rPr>
          <w:b/>
          <w:bCs/>
        </w:rPr>
        <w:t>RECORDS</w:t>
      </w:r>
      <w:r w:rsidRPr="00F359C6">
        <w:rPr>
          <w:b/>
          <w:bCs/>
        </w:rPr>
        <w:t xml:space="preserve"> </w:t>
      </w:r>
      <w:r w:rsidRPr="00D779AB">
        <w:rPr>
          <w:b/>
          <w:bCs/>
        </w:rPr>
        <w:t>FRAUD</w:t>
      </w:r>
      <w:r w:rsidRPr="00D779AB">
        <w:t xml:space="preserve"> does not occur.</w:t>
      </w:r>
    </w:p>
    <w:p w14:paraId="5C4F1141" w14:textId="7563044C" w:rsidR="00D86A9C" w:rsidRPr="00D779AB" w:rsidRDefault="00D86A9C" w:rsidP="00D86A9C">
      <w:pPr>
        <w:ind w:left="360" w:hanging="360"/>
        <w:jc w:val="both"/>
      </w:pPr>
      <w:r w:rsidRPr="00D779AB">
        <w:rPr>
          <w:u w:val="single"/>
        </w:rPr>
        <w:t xml:space="preserve">AUTONOMOUS </w:t>
      </w:r>
      <w:r>
        <w:rPr>
          <w:u w:val="single"/>
        </w:rPr>
        <w:t xml:space="preserve">MENTAL HEALTH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46CF5B58" w14:textId="13DD0490" w:rsidR="004D7B78" w:rsidRPr="00D779AB" w:rsidRDefault="004D7B78" w:rsidP="004D7B78">
      <w:pPr>
        <w:ind w:left="360" w:hanging="360"/>
        <w:jc w:val="both"/>
      </w:pPr>
      <w:r w:rsidRPr="00D779AB">
        <w:rPr>
          <w:u w:val="single"/>
        </w:rPr>
        <w:t xml:space="preserve">AUTONOMOUS </w:t>
      </w:r>
      <w:r>
        <w:rPr>
          <w:u w:val="single"/>
        </w:rPr>
        <w:t xml:space="preserve">MILITARY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5365C374" w14:textId="1F3075B6" w:rsidR="004D7B78" w:rsidRPr="00D779AB" w:rsidRDefault="004D7B78" w:rsidP="004D7B78">
      <w:pPr>
        <w:ind w:left="360" w:hanging="360"/>
        <w:jc w:val="both"/>
      </w:pPr>
      <w:r w:rsidRPr="00D779AB">
        <w:rPr>
          <w:u w:val="single"/>
        </w:rPr>
        <w:t xml:space="preserve">AUTONOMOUS </w:t>
      </w:r>
      <w:r>
        <w:rPr>
          <w:u w:val="single"/>
        </w:rPr>
        <w:t xml:space="preserve">MENTAL HEALTH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6CEF57A5" w:rsidR="004D7B78" w:rsidRPr="00D779AB" w:rsidRDefault="004D7B78" w:rsidP="004D7B78">
      <w:pPr>
        <w:ind w:left="360" w:hanging="360"/>
        <w:jc w:val="both"/>
      </w:pPr>
      <w:r w:rsidRPr="00D779AB">
        <w:rPr>
          <w:u w:val="single"/>
        </w:rPr>
        <w:t xml:space="preserve">AUTONOMOUS </w:t>
      </w:r>
      <w:r>
        <w:rPr>
          <w:u w:val="single"/>
        </w:rPr>
        <w:t xml:space="preserve">HEALTH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2726F577" w14:textId="6D8D34F0" w:rsidR="004D7B78" w:rsidRPr="00D779AB" w:rsidRDefault="004D7B78" w:rsidP="004D7B78">
      <w:pPr>
        <w:ind w:left="360" w:hanging="360"/>
        <w:jc w:val="both"/>
      </w:pPr>
      <w:r w:rsidRPr="00D779AB">
        <w:rPr>
          <w:u w:val="single"/>
        </w:rPr>
        <w:t xml:space="preserve">AUTONOMOUS </w:t>
      </w:r>
      <w:r>
        <w:rPr>
          <w:u w:val="single"/>
        </w:rPr>
        <w:t xml:space="preserve">INTELLIGENCE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151FF9A0" w14:textId="2B241E98" w:rsidR="004D7B78" w:rsidRDefault="004D7B78" w:rsidP="004D7B78">
      <w:pPr>
        <w:ind w:left="360" w:hanging="360"/>
        <w:jc w:val="both"/>
      </w:pPr>
      <w:r w:rsidRPr="00D779AB">
        <w:rPr>
          <w:u w:val="single"/>
        </w:rPr>
        <w:t xml:space="preserve">AUTONOMOUS </w:t>
      </w:r>
      <w:r>
        <w:rPr>
          <w:u w:val="single"/>
        </w:rPr>
        <w:t xml:space="preserve">OFFICIAL </w:t>
      </w:r>
      <w:r w:rsidRPr="00D779AB">
        <w:rPr>
          <w:u w:val="single"/>
        </w:rPr>
        <w:t>FRAUD PREVENTION SYSTEMS</w:t>
      </w:r>
      <w:r w:rsidRPr="00D779AB">
        <w:t xml:space="preserve"> (</w:t>
      </w:r>
      <w:r w:rsidRPr="00D779AB">
        <w:rPr>
          <w:b/>
          <w:bCs/>
        </w:rPr>
        <w:t>2022</w:t>
      </w:r>
      <w:r w:rsidRPr="00D779AB">
        <w:t>) – ensures that</w:t>
      </w:r>
      <w:r>
        <w:t xml:space="preserve"> </w:t>
      </w:r>
      <w:r>
        <w:rPr>
          <w:b/>
          <w:bCs/>
        </w:rPr>
        <w:t>OFFICIAL</w:t>
      </w:r>
      <w:r w:rsidRPr="00F359C6">
        <w:rPr>
          <w:b/>
          <w:bCs/>
        </w:rPr>
        <w:t xml:space="preserve"> </w:t>
      </w:r>
      <w:r w:rsidRPr="00D779AB">
        <w:rPr>
          <w:b/>
          <w:bCs/>
        </w:rPr>
        <w:t>FRAUD</w:t>
      </w:r>
      <w:r w:rsidRPr="00D779AB">
        <w:t xml:space="preserve"> does not occur.</w:t>
      </w:r>
    </w:p>
    <w:p w14:paraId="1E6A59CA" w14:textId="0EDB865E" w:rsidR="004D7B78" w:rsidRPr="00D779AB" w:rsidRDefault="004D7B78" w:rsidP="004D7B78">
      <w:pPr>
        <w:ind w:left="360" w:hanging="360"/>
        <w:jc w:val="both"/>
      </w:pPr>
      <w:r w:rsidRPr="00D779AB">
        <w:rPr>
          <w:u w:val="single"/>
        </w:rPr>
        <w:t xml:space="preserve">AUTONOMOUS </w:t>
      </w:r>
      <w:r>
        <w:rPr>
          <w:u w:val="single"/>
        </w:rPr>
        <w:t>PERJURY</w:t>
      </w:r>
      <w:r w:rsidRPr="00D779AB">
        <w:rPr>
          <w:u w:val="single"/>
        </w:rPr>
        <w:t xml:space="preserve"> PREVENTION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2E7E9FF2" w14:textId="0CA62360" w:rsidR="004D7B78" w:rsidRDefault="004D7B78" w:rsidP="004D7B78">
      <w:pPr>
        <w:ind w:left="360" w:hanging="360"/>
        <w:jc w:val="both"/>
      </w:pPr>
      <w:r w:rsidRPr="00D779AB">
        <w:rPr>
          <w:u w:val="single"/>
        </w:rPr>
        <w:t xml:space="preserve">AUTONOMOUS </w:t>
      </w:r>
      <w:r>
        <w:rPr>
          <w:u w:val="single"/>
        </w:rPr>
        <w:t xml:space="preserve">DEATH </w:t>
      </w:r>
      <w:r w:rsidRPr="00D779AB">
        <w:rPr>
          <w:u w:val="single"/>
        </w:rPr>
        <w:t>FRAUD PREVENTION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47EED16B" w:rsidR="004D7B78" w:rsidRDefault="004D7B78" w:rsidP="004D7B78">
      <w:pPr>
        <w:ind w:left="360" w:hanging="360"/>
        <w:jc w:val="both"/>
      </w:pPr>
      <w:r w:rsidRPr="00D779AB">
        <w:rPr>
          <w:u w:val="single"/>
        </w:rPr>
        <w:t xml:space="preserve">AUTONOMOUS </w:t>
      </w:r>
      <w:r>
        <w:rPr>
          <w:u w:val="single"/>
        </w:rPr>
        <w:t xml:space="preserve">EXECUTION </w:t>
      </w:r>
      <w:r w:rsidRPr="00D779AB">
        <w:rPr>
          <w:u w:val="single"/>
        </w:rPr>
        <w:t>FRAUD PREVENTION SYSTEMS</w:t>
      </w:r>
      <w:r w:rsidRPr="00D779AB">
        <w:t xml:space="preserve"> (</w:t>
      </w:r>
      <w:r w:rsidRPr="00D779AB">
        <w:rPr>
          <w:b/>
          <w:bCs/>
        </w:rPr>
        <w:t>2022</w:t>
      </w:r>
      <w:r w:rsidRPr="00D779AB">
        <w:t>) – ensures that</w:t>
      </w:r>
      <w:r>
        <w:t xml:space="preserve"> </w:t>
      </w:r>
      <w:r>
        <w:rPr>
          <w:b/>
          <w:bCs/>
        </w:rPr>
        <w:t xml:space="preserve">EXECUTION </w:t>
      </w:r>
      <w:r w:rsidRPr="00D779AB">
        <w:rPr>
          <w:b/>
          <w:bCs/>
        </w:rPr>
        <w:t>FRAUD</w:t>
      </w:r>
      <w:r w:rsidRPr="00D779AB">
        <w:t xml:space="preserve"> does not occur.</w:t>
      </w:r>
    </w:p>
    <w:p w14:paraId="083D7D8E" w14:textId="67B90C4B" w:rsidR="004D7B78" w:rsidRPr="00D779AB" w:rsidRDefault="004D7B78" w:rsidP="004D7B78">
      <w:pPr>
        <w:ind w:left="360" w:hanging="360"/>
        <w:jc w:val="both"/>
      </w:pPr>
      <w:r w:rsidRPr="00D779AB">
        <w:rPr>
          <w:u w:val="single"/>
        </w:rPr>
        <w:t xml:space="preserve">AUTONOMOUS </w:t>
      </w:r>
      <w:r>
        <w:rPr>
          <w:u w:val="single"/>
        </w:rPr>
        <w:t xml:space="preserve">CRIMINAL RECORDS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1EF85857" w14:textId="1E234E7C" w:rsidR="004D7B78" w:rsidRPr="00D779AB" w:rsidRDefault="004D7B78" w:rsidP="004D7B78">
      <w:pPr>
        <w:ind w:left="360" w:hanging="360"/>
        <w:jc w:val="both"/>
      </w:pPr>
      <w:r w:rsidRPr="00D779AB">
        <w:rPr>
          <w:u w:val="single"/>
        </w:rPr>
        <w:t xml:space="preserve">AUTONOMOUS </w:t>
      </w:r>
      <w:r>
        <w:rPr>
          <w:u w:val="single"/>
        </w:rPr>
        <w:t>CRIMINAL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5C2ACAA2" w14:textId="1C955B0D" w:rsidR="004D7B78" w:rsidRPr="00D779AB" w:rsidRDefault="004D7B78" w:rsidP="004D7B78">
      <w:pPr>
        <w:ind w:left="360" w:hanging="360"/>
        <w:jc w:val="both"/>
      </w:pPr>
      <w:r w:rsidRPr="00D779AB">
        <w:rPr>
          <w:u w:val="single"/>
        </w:rPr>
        <w:lastRenderedPageBreak/>
        <w:t xml:space="preserve">AUTONOMOUS </w:t>
      </w:r>
      <w:r>
        <w:rPr>
          <w:u w:val="single"/>
        </w:rPr>
        <w:t>LEGAL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4E66AFB1" w14:textId="58435AA4" w:rsidR="004D7B78" w:rsidRPr="00D779AB" w:rsidRDefault="004D7B78" w:rsidP="004D7B78">
      <w:pPr>
        <w:ind w:left="360" w:hanging="360"/>
        <w:jc w:val="both"/>
      </w:pPr>
      <w:r w:rsidRPr="00D779AB">
        <w:rPr>
          <w:u w:val="single"/>
        </w:rPr>
        <w:t xml:space="preserve">AUTONOMOUS </w:t>
      </w:r>
      <w:r>
        <w:rPr>
          <w:u w:val="single"/>
        </w:rPr>
        <w:t>MEDICAL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4648FF37" w14:textId="49428E5D" w:rsidR="004D7B78" w:rsidRPr="00D779AB" w:rsidRDefault="004D7B78" w:rsidP="004D7B78">
      <w:pPr>
        <w:ind w:left="360" w:hanging="360"/>
        <w:jc w:val="both"/>
      </w:pPr>
      <w:r w:rsidRPr="00D779AB">
        <w:rPr>
          <w:u w:val="single"/>
        </w:rPr>
        <w:t xml:space="preserve">AUTONOMOUS </w:t>
      </w:r>
      <w:r>
        <w:rPr>
          <w:u w:val="single"/>
        </w:rPr>
        <w:t>MILITARY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37419103" w14:textId="061354BE" w:rsidR="004D7B78" w:rsidRPr="00D779AB" w:rsidRDefault="004D7B78" w:rsidP="004D7B78">
      <w:pPr>
        <w:ind w:left="360" w:hanging="360"/>
        <w:jc w:val="both"/>
      </w:pPr>
      <w:r w:rsidRPr="00D779AB">
        <w:rPr>
          <w:u w:val="single"/>
        </w:rPr>
        <w:t xml:space="preserve">AUTONOMOUS </w:t>
      </w:r>
      <w:r>
        <w:rPr>
          <w:u w:val="single"/>
        </w:rPr>
        <w:t>ICC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0AA5E860" w14:textId="4B4430B4" w:rsidR="004D7B78" w:rsidRDefault="004D7B78" w:rsidP="004D7B78">
      <w:pPr>
        <w:ind w:left="360" w:hanging="360"/>
        <w:jc w:val="both"/>
      </w:pPr>
      <w:r w:rsidRPr="00D779AB">
        <w:rPr>
          <w:u w:val="single"/>
        </w:rPr>
        <w:t xml:space="preserve">AUTONOMOUS </w:t>
      </w:r>
      <w:r>
        <w:rPr>
          <w:u w:val="single"/>
        </w:rPr>
        <w:t xml:space="preserve">REDACTION </w:t>
      </w:r>
      <w:r w:rsidRPr="00D779AB">
        <w:rPr>
          <w:u w:val="single"/>
        </w:rPr>
        <w:t>FRAUD PREVENTION SYSTEMS</w:t>
      </w:r>
      <w:r w:rsidRPr="00D779AB">
        <w:t xml:space="preserve"> (</w:t>
      </w:r>
      <w:r w:rsidRPr="00D779AB">
        <w:rPr>
          <w:b/>
          <w:bCs/>
        </w:rPr>
        <w:t>2022</w:t>
      </w:r>
      <w:r w:rsidRPr="00D779AB">
        <w:t>) – ensures that</w:t>
      </w:r>
      <w:r w:rsidR="008E05C3">
        <w:t xml:space="preserve"> </w:t>
      </w:r>
      <w:r w:rsidR="008E05C3">
        <w:rPr>
          <w:b/>
          <w:bCs/>
        </w:rPr>
        <w:t>REDACTION</w:t>
      </w:r>
      <w:r w:rsidRPr="00F359C6">
        <w:rPr>
          <w:b/>
          <w:bCs/>
        </w:rPr>
        <w:t xml:space="preserve"> </w:t>
      </w:r>
      <w:r w:rsidRPr="00D779AB">
        <w:rPr>
          <w:b/>
          <w:bCs/>
        </w:rPr>
        <w:t>FRAUD</w:t>
      </w:r>
      <w:r w:rsidRPr="00D779AB">
        <w:t xml:space="preserve"> does not occur.</w:t>
      </w:r>
    </w:p>
    <w:p w14:paraId="68E2347C" w14:textId="62CD6825" w:rsidR="008E05C3" w:rsidRPr="00D779AB" w:rsidRDefault="008E05C3" w:rsidP="008E05C3">
      <w:pPr>
        <w:ind w:left="360" w:hanging="360"/>
        <w:jc w:val="both"/>
      </w:pPr>
      <w:r w:rsidRPr="00D779AB">
        <w:rPr>
          <w:u w:val="single"/>
        </w:rPr>
        <w:t xml:space="preserve">AUTONOMOUS </w:t>
      </w:r>
      <w:r>
        <w:rPr>
          <w:u w:val="single"/>
        </w:rPr>
        <w:t xml:space="preserve">PUBLIC ALLEGATION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0C6F121" w14:textId="133CFCD4" w:rsidR="008E05C3" w:rsidRDefault="008E05C3" w:rsidP="008E05C3">
      <w:pPr>
        <w:ind w:left="360" w:hanging="360"/>
        <w:jc w:val="both"/>
      </w:pPr>
      <w:r w:rsidRPr="00D779AB">
        <w:rPr>
          <w:u w:val="single"/>
        </w:rPr>
        <w:t xml:space="preserve">AUTONOMOUS </w:t>
      </w:r>
      <w:r>
        <w:rPr>
          <w:u w:val="single"/>
        </w:rPr>
        <w:t xml:space="preserve">POLITICAL </w:t>
      </w:r>
      <w:r w:rsidRPr="00D779AB">
        <w:rPr>
          <w:u w:val="single"/>
        </w:rPr>
        <w:t>FRAUD PREVENTION SYSTEMS</w:t>
      </w:r>
      <w:r w:rsidRPr="00D779AB">
        <w:t xml:space="preserve"> (</w:t>
      </w:r>
      <w:r w:rsidRPr="00D779AB">
        <w:rPr>
          <w:b/>
          <w:bCs/>
        </w:rPr>
        <w:t>2022</w:t>
      </w:r>
      <w:r w:rsidRPr="00D779AB">
        <w:t>) – ensures that</w:t>
      </w:r>
      <w:r>
        <w:t xml:space="preserve"> </w:t>
      </w:r>
      <w:r>
        <w:rPr>
          <w:b/>
          <w:bCs/>
        </w:rPr>
        <w:t>POLITICAL</w:t>
      </w:r>
      <w:r w:rsidRPr="00F359C6">
        <w:rPr>
          <w:b/>
          <w:bCs/>
        </w:rPr>
        <w:t xml:space="preserve"> </w:t>
      </w:r>
      <w:r w:rsidRPr="00D779AB">
        <w:rPr>
          <w:b/>
          <w:bCs/>
        </w:rPr>
        <w:t>FRAUD</w:t>
      </w:r>
      <w:r w:rsidRPr="00D779AB">
        <w:t xml:space="preserve"> does not occur.</w:t>
      </w:r>
    </w:p>
    <w:p w14:paraId="2598DE49" w14:textId="35C0234C" w:rsidR="008E05C3" w:rsidRPr="00D779AB" w:rsidRDefault="008E05C3" w:rsidP="008E05C3">
      <w:pPr>
        <w:ind w:left="360" w:hanging="360"/>
        <w:jc w:val="both"/>
      </w:pPr>
      <w:r w:rsidRPr="00D779AB">
        <w:rPr>
          <w:u w:val="single"/>
        </w:rPr>
        <w:t xml:space="preserve">AUTONOMOUS </w:t>
      </w:r>
      <w:r>
        <w:rPr>
          <w:u w:val="single"/>
        </w:rPr>
        <w:t xml:space="preserve">CLASSIFICATION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3755B8B9" w14:textId="3E48DB67"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FRAUD PREVENTION SYSTEMS</w:t>
      </w:r>
      <w:r w:rsidRPr="00D779AB">
        <w:t xml:space="preserve"> (</w:t>
      </w:r>
      <w:r w:rsidRPr="00D779AB">
        <w:rPr>
          <w:b/>
          <w:bCs/>
        </w:rPr>
        <w:t>2022</w:t>
      </w:r>
      <w:r w:rsidRPr="00D779AB">
        <w:t>) – ensures that</w:t>
      </w:r>
      <w:r>
        <w:t xml:space="preserve"> </w:t>
      </w:r>
      <w:r>
        <w:rPr>
          <w:b/>
          <w:bCs/>
        </w:rPr>
        <w:t>OMISSIONS</w:t>
      </w:r>
      <w:r w:rsidRPr="00F359C6">
        <w:rPr>
          <w:b/>
          <w:bCs/>
        </w:rPr>
        <w:t xml:space="preserve"> </w:t>
      </w:r>
      <w:r w:rsidRPr="00D779AB">
        <w:rPr>
          <w:b/>
          <w:bCs/>
        </w:rPr>
        <w:t>FRAUD</w:t>
      </w:r>
      <w:r w:rsidRPr="00D779AB">
        <w:t xml:space="preserve"> does not occur.</w:t>
      </w:r>
    </w:p>
    <w:p w14:paraId="55582FF0" w14:textId="64F7981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FRAUD PREVENTION SYSTEMS</w:t>
      </w:r>
      <w:r w:rsidRPr="00D779AB">
        <w:t xml:space="preserve"> (</w:t>
      </w:r>
      <w:r w:rsidRPr="00D779AB">
        <w:rPr>
          <w:b/>
          <w:bCs/>
        </w:rPr>
        <w:t>2022</w:t>
      </w:r>
      <w:r w:rsidRPr="00D779AB">
        <w:t>) – ensures that</w:t>
      </w:r>
      <w:r>
        <w:t xml:space="preserve"> </w:t>
      </w:r>
      <w:r>
        <w:rPr>
          <w:b/>
          <w:bCs/>
        </w:rPr>
        <w:t>MISTAKES</w:t>
      </w:r>
      <w:r w:rsidRPr="00F359C6">
        <w:rPr>
          <w:b/>
          <w:bCs/>
        </w:rPr>
        <w:t xml:space="preserve"> </w:t>
      </w:r>
      <w:r w:rsidRPr="00D779AB">
        <w:rPr>
          <w:b/>
          <w:bCs/>
        </w:rPr>
        <w:t>FRAUD</w:t>
      </w:r>
      <w:r w:rsidRPr="00D779AB">
        <w:t xml:space="preserve"> does not occur.</w:t>
      </w:r>
    </w:p>
    <w:p w14:paraId="1EFEE7D2" w14:textId="24A7FEA6"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FRAUD PREVENTION 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does not occur.</w:t>
      </w:r>
    </w:p>
    <w:p w14:paraId="0A8415F3" w14:textId="6CDA8379"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3939658B" w14:textId="3D467AB2" w:rsidR="008E05C3" w:rsidRDefault="008E05C3" w:rsidP="008E05C3">
      <w:pPr>
        <w:ind w:left="360" w:hanging="360"/>
        <w:jc w:val="both"/>
      </w:pPr>
      <w:r w:rsidRPr="00D779AB">
        <w:rPr>
          <w:u w:val="single"/>
        </w:rPr>
        <w:t xml:space="preserve">AUTONOMOUS </w:t>
      </w:r>
      <w:r>
        <w:rPr>
          <w:u w:val="single"/>
        </w:rPr>
        <w:t xml:space="preserve">EMOTIONAL RESPONSES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EC53BD2" w14:textId="1289B0E6" w:rsidR="002F5879" w:rsidRDefault="002F5879" w:rsidP="002F5879">
      <w:pPr>
        <w:ind w:left="360" w:hanging="360"/>
        <w:jc w:val="both"/>
      </w:pPr>
      <w:r>
        <w:rPr>
          <w:u w:val="single"/>
        </w:rPr>
        <w:lastRenderedPageBreak/>
        <w:t>AUTONOMOUS REPRESENTATION FRAUD PREVENTION SYSTEMS</w:t>
      </w:r>
      <w:r>
        <w:t xml:space="preserve"> (</w:t>
      </w:r>
      <w:r>
        <w:rPr>
          <w:b/>
          <w:bCs/>
        </w:rPr>
        <w:t>2022</w:t>
      </w:r>
      <w:r>
        <w:t xml:space="preserve">) – ensures that                   </w:t>
      </w:r>
      <w:r>
        <w:rPr>
          <w:b/>
          <w:bCs/>
        </w:rPr>
        <w:t>REPRESENTATION FRAUD</w:t>
      </w:r>
      <w:r>
        <w:t xml:space="preserve"> does not occur.</w:t>
      </w:r>
    </w:p>
    <w:p w14:paraId="5769BA5A" w14:textId="1FF17F9E" w:rsidR="002F5879" w:rsidRDefault="002F5879" w:rsidP="002F5879">
      <w:pPr>
        <w:ind w:left="360" w:hanging="360"/>
        <w:jc w:val="both"/>
      </w:pPr>
      <w:r>
        <w:rPr>
          <w:u w:val="single"/>
        </w:rPr>
        <w:t>AUTONOMOUS MISREPRESENTATION FRAUD PREVENTION SYSTEMS</w:t>
      </w:r>
      <w:r>
        <w:t xml:space="preserve"> (</w:t>
      </w:r>
      <w:r>
        <w:rPr>
          <w:b/>
          <w:bCs/>
        </w:rPr>
        <w:t>2022</w:t>
      </w:r>
      <w:r>
        <w:t xml:space="preserve">) – ensures that                   </w:t>
      </w:r>
      <w:r>
        <w:rPr>
          <w:b/>
          <w:bCs/>
        </w:rPr>
        <w:t>MISREPRESENTATION FRAUD</w:t>
      </w:r>
      <w:r>
        <w:t xml:space="preserve"> does not occur.</w:t>
      </w:r>
    </w:p>
    <w:p w14:paraId="1B753574" w14:textId="19FA85FA" w:rsidR="002F5879" w:rsidRDefault="002F5879" w:rsidP="002F5879">
      <w:pPr>
        <w:ind w:left="360" w:hanging="360"/>
        <w:jc w:val="both"/>
      </w:pPr>
      <w:r>
        <w:rPr>
          <w:u w:val="single"/>
        </w:rPr>
        <w:t>AUTONOMOUS CLONING FRAUD PREVENTION SYSTEMS</w:t>
      </w:r>
      <w:r>
        <w:t xml:space="preserve"> (</w:t>
      </w:r>
      <w:r>
        <w:rPr>
          <w:b/>
          <w:bCs/>
        </w:rPr>
        <w:t>2022</w:t>
      </w:r>
      <w:r>
        <w:t xml:space="preserve">) – ensures that </w:t>
      </w:r>
      <w:r>
        <w:rPr>
          <w:b/>
          <w:bCs/>
        </w:rPr>
        <w:t>CLONING FRAUD</w:t>
      </w:r>
      <w:r>
        <w:t xml:space="preserve"> does not occur.</w:t>
      </w:r>
    </w:p>
    <w:p w14:paraId="51330864" w14:textId="55301763" w:rsidR="002F5879" w:rsidRDefault="002F5879" w:rsidP="002F5879">
      <w:pPr>
        <w:ind w:left="360" w:hanging="360"/>
        <w:jc w:val="both"/>
      </w:pPr>
      <w:r>
        <w:rPr>
          <w:u w:val="single"/>
        </w:rPr>
        <w:t>AUTONOMOUS WITNESS TAMPERING PREVENTION SYSTEMS</w:t>
      </w:r>
      <w:r>
        <w:t xml:space="preserve"> (</w:t>
      </w:r>
      <w:r>
        <w:rPr>
          <w:b/>
          <w:bCs/>
        </w:rPr>
        <w:t>2022</w:t>
      </w:r>
      <w:r>
        <w:t xml:space="preserve">) – ensures that                        </w:t>
      </w:r>
      <w:r>
        <w:rPr>
          <w:b/>
          <w:bCs/>
        </w:rPr>
        <w:t>WITNESS TAMPERING</w:t>
      </w:r>
      <w:r>
        <w:t xml:space="preserve"> does not occur.</w:t>
      </w:r>
    </w:p>
    <w:p w14:paraId="6B5BA3AE" w14:textId="2B1933A7" w:rsidR="002F5879" w:rsidRDefault="002F5879" w:rsidP="002F5879">
      <w:pPr>
        <w:ind w:left="360" w:hanging="360"/>
        <w:jc w:val="both"/>
      </w:pPr>
      <w:r>
        <w:rPr>
          <w:u w:val="single"/>
        </w:rPr>
        <w:t>AUTONOMOUS VICTIM HARASSMENT PREVENTION SYSTEMS</w:t>
      </w:r>
      <w:r>
        <w:t xml:space="preserve"> (</w:t>
      </w:r>
      <w:r>
        <w:rPr>
          <w:b/>
          <w:bCs/>
        </w:rPr>
        <w:t>2022</w:t>
      </w:r>
      <w:r>
        <w:t xml:space="preserve">) – ensures that                          </w:t>
      </w:r>
      <w:r>
        <w:rPr>
          <w:b/>
          <w:bCs/>
        </w:rPr>
        <w:t>VICTIM HARASSMENT</w:t>
      </w:r>
      <w:r>
        <w:t xml:space="preserve"> does not occur.</w:t>
      </w:r>
    </w:p>
    <w:p w14:paraId="7782EEA6" w14:textId="24DACF0D" w:rsidR="002F5879" w:rsidRDefault="002F5879" w:rsidP="002F5879">
      <w:pPr>
        <w:ind w:left="360" w:hanging="360"/>
        <w:jc w:val="both"/>
      </w:pPr>
      <w:r>
        <w:rPr>
          <w:u w:val="single"/>
        </w:rPr>
        <w:t>AUTONOMOUS TERM CLASSIFICATION FRAUD PREVENTION SYSTEMS</w:t>
      </w:r>
      <w:r>
        <w:t xml:space="preserve"> (</w:t>
      </w:r>
      <w:r>
        <w:rPr>
          <w:b/>
          <w:bCs/>
        </w:rPr>
        <w:t>2022</w:t>
      </w:r>
      <w:r>
        <w:t xml:space="preserve">) – ensures that                   </w:t>
      </w:r>
      <w:r>
        <w:rPr>
          <w:b/>
          <w:bCs/>
        </w:rPr>
        <w:t>TERM CLASSIFICATION FRAUD</w:t>
      </w:r>
      <w:r>
        <w:t xml:space="preserve"> does not occur.</w:t>
      </w:r>
    </w:p>
    <w:p w14:paraId="22D9BE0C" w14:textId="2F44E3F7" w:rsidR="002F5879" w:rsidRDefault="002F5879" w:rsidP="002F5879">
      <w:pPr>
        <w:ind w:left="360" w:hanging="360"/>
        <w:jc w:val="both"/>
      </w:pPr>
      <w:r>
        <w:rPr>
          <w:u w:val="single"/>
        </w:rPr>
        <w:t>AUTONOMOUS PRESIDENTIAL LEGAL FRAUD PREVENTION SYSTEMS</w:t>
      </w:r>
      <w:r>
        <w:t xml:space="preserve"> (</w:t>
      </w:r>
      <w:r>
        <w:rPr>
          <w:b/>
          <w:bCs/>
        </w:rPr>
        <w:t>2022</w:t>
      </w:r>
      <w:r>
        <w:t xml:space="preserve">) – ensures that                   </w:t>
      </w:r>
      <w:r>
        <w:rPr>
          <w:b/>
          <w:bCs/>
        </w:rPr>
        <w:t>PRESIDENTIAL LEGAL FRAUD</w:t>
      </w:r>
      <w:r>
        <w:t xml:space="preserve"> does not occur.</w:t>
      </w:r>
    </w:p>
    <w:p w14:paraId="66543616" w14:textId="2BC144D0" w:rsidR="002F5879" w:rsidRDefault="002F5879" w:rsidP="002F5879">
      <w:pPr>
        <w:ind w:left="360" w:hanging="360"/>
        <w:jc w:val="both"/>
      </w:pPr>
      <w:r>
        <w:rPr>
          <w:u w:val="single"/>
        </w:rPr>
        <w:t>AUTONOMOUS LEGISLATIVE LEGAL FRAUD PREVENTION SYSTEMS</w:t>
      </w:r>
      <w:r>
        <w:t xml:space="preserve"> (</w:t>
      </w:r>
      <w:r>
        <w:rPr>
          <w:b/>
          <w:bCs/>
        </w:rPr>
        <w:t>2022</w:t>
      </w:r>
      <w:r>
        <w:t xml:space="preserve">) – ensures that                   </w:t>
      </w:r>
      <w:r>
        <w:rPr>
          <w:b/>
          <w:bCs/>
        </w:rPr>
        <w:t>LEGISLATIVE LEGAL FRAUD</w:t>
      </w:r>
      <w:r>
        <w:t xml:space="preserve"> does not occur.</w:t>
      </w:r>
    </w:p>
    <w:p w14:paraId="769528D5" w14:textId="1C2E8973" w:rsidR="002F5879" w:rsidRDefault="002F5879" w:rsidP="002F5879">
      <w:pPr>
        <w:ind w:left="360" w:hanging="360"/>
        <w:jc w:val="both"/>
      </w:pPr>
      <w:r>
        <w:rPr>
          <w:u w:val="single"/>
        </w:rPr>
        <w:t>AUTONOMOUS JUDICIAL LEGAL FRAUD PREVENTION SYSTEMS</w:t>
      </w:r>
      <w:r>
        <w:t xml:space="preserve"> (</w:t>
      </w:r>
      <w:r>
        <w:rPr>
          <w:b/>
          <w:bCs/>
        </w:rPr>
        <w:t>2022</w:t>
      </w:r>
      <w:r>
        <w:t xml:space="preserve">) – ensures that                      </w:t>
      </w:r>
      <w:r>
        <w:rPr>
          <w:b/>
          <w:bCs/>
        </w:rPr>
        <w:t>JUDICIAL LEGAL FRAUD</w:t>
      </w:r>
      <w:r>
        <w:t xml:space="preserve"> does not occur.</w:t>
      </w:r>
    </w:p>
    <w:p w14:paraId="2AB4EC2D" w14:textId="0B53427F" w:rsidR="002F5879" w:rsidRDefault="002F5879" w:rsidP="002F5879">
      <w:pPr>
        <w:ind w:left="360" w:hanging="360"/>
        <w:jc w:val="both"/>
      </w:pPr>
      <w:r>
        <w:rPr>
          <w:u w:val="single"/>
        </w:rPr>
        <w:t>AUTONOMOUS EXTORTION FRAUD PREVENTION SYSTEMS</w:t>
      </w:r>
      <w:r>
        <w:t xml:space="preserve"> (</w:t>
      </w:r>
      <w:r>
        <w:rPr>
          <w:b/>
          <w:bCs/>
        </w:rPr>
        <w:t>2022</w:t>
      </w:r>
      <w:r>
        <w:t xml:space="preserve">) – ensures that                        </w:t>
      </w:r>
      <w:r>
        <w:rPr>
          <w:b/>
          <w:bCs/>
        </w:rPr>
        <w:t>EXTORTION FRAUD</w:t>
      </w:r>
      <w:r>
        <w:t xml:space="preserve"> does not occur.</w:t>
      </w:r>
    </w:p>
    <w:p w14:paraId="05442A56" w14:textId="1B6C5DF4" w:rsidR="002F5879" w:rsidRDefault="002F5879" w:rsidP="002F5879">
      <w:pPr>
        <w:ind w:left="360" w:hanging="360"/>
        <w:jc w:val="both"/>
      </w:pPr>
      <w:r>
        <w:rPr>
          <w:u w:val="single"/>
        </w:rPr>
        <w:t>AUTONOMOUS SYSTEMATIC FRAUD PREVENTION SYSTEMS</w:t>
      </w:r>
      <w:r>
        <w:t xml:space="preserve"> (</w:t>
      </w:r>
      <w:r>
        <w:rPr>
          <w:b/>
          <w:bCs/>
        </w:rPr>
        <w:t>2022</w:t>
      </w:r>
      <w:r>
        <w:t xml:space="preserve">) – ensures that                     </w:t>
      </w:r>
      <w:r>
        <w:rPr>
          <w:b/>
          <w:bCs/>
        </w:rPr>
        <w:t>SYSTEMATIC FRAUD</w:t>
      </w:r>
      <w:r>
        <w:t xml:space="preserve"> does not occur.</w:t>
      </w:r>
    </w:p>
    <w:p w14:paraId="02B7350D" w14:textId="066B1B6F" w:rsidR="002F5879" w:rsidRDefault="002F5879" w:rsidP="002F5879">
      <w:pPr>
        <w:ind w:left="360" w:hanging="360"/>
        <w:jc w:val="both"/>
      </w:pPr>
      <w:r>
        <w:rPr>
          <w:u w:val="single"/>
        </w:rPr>
        <w:t>AUTONOMOUS GRAND FRAUD PREVENTION SYSTEMS</w:t>
      </w:r>
      <w:r>
        <w:t xml:space="preserve"> (</w:t>
      </w:r>
      <w:r>
        <w:rPr>
          <w:b/>
          <w:bCs/>
        </w:rPr>
        <w:t>2022</w:t>
      </w:r>
      <w:r>
        <w:t xml:space="preserve">) – ensures that                                       </w:t>
      </w:r>
      <w:r>
        <w:rPr>
          <w:b/>
          <w:bCs/>
        </w:rPr>
        <w:t>GRAND FRAUD</w:t>
      </w:r>
      <w:r>
        <w:t xml:space="preserve"> does not occur.</w:t>
      </w:r>
    </w:p>
    <w:p w14:paraId="337995BE" w14:textId="77FF8177" w:rsidR="002F5879" w:rsidRDefault="002F5879" w:rsidP="002F5879">
      <w:pPr>
        <w:ind w:left="360" w:hanging="360"/>
        <w:jc w:val="both"/>
      </w:pPr>
      <w:r>
        <w:rPr>
          <w:u w:val="single"/>
        </w:rPr>
        <w:t>AUTONOMOUS GLOBAL FRAUD PREVENTION SYSTEMS</w:t>
      </w:r>
      <w:r>
        <w:t xml:space="preserve"> (</w:t>
      </w:r>
      <w:r>
        <w:rPr>
          <w:b/>
          <w:bCs/>
        </w:rPr>
        <w:t>2022</w:t>
      </w:r>
      <w:r>
        <w:t xml:space="preserve">) – ensures that                                     </w:t>
      </w:r>
      <w:r>
        <w:rPr>
          <w:b/>
          <w:bCs/>
        </w:rPr>
        <w:t>GLOBAL FRAUD</w:t>
      </w:r>
      <w:r>
        <w:t xml:space="preserve"> does not occur.</w:t>
      </w:r>
    </w:p>
    <w:p w14:paraId="4FA63529" w14:textId="21BB0D3B" w:rsidR="002F5879" w:rsidRDefault="002F5879" w:rsidP="002F5879">
      <w:pPr>
        <w:ind w:left="360" w:hanging="360"/>
        <w:jc w:val="both"/>
      </w:pPr>
      <w:r>
        <w:rPr>
          <w:u w:val="single"/>
        </w:rPr>
        <w:lastRenderedPageBreak/>
        <w:t>AUTONOMOUS WORLD PEACE FRAUD PREVENTION SYSTEMS</w:t>
      </w:r>
      <w:r>
        <w:t xml:space="preserve"> (</w:t>
      </w:r>
      <w:r>
        <w:rPr>
          <w:b/>
          <w:bCs/>
        </w:rPr>
        <w:t>2022</w:t>
      </w:r>
      <w:r>
        <w:t xml:space="preserve">) – ensures that                          </w:t>
      </w:r>
      <w:r>
        <w:rPr>
          <w:b/>
          <w:bCs/>
        </w:rPr>
        <w:t>WORLD PEACE FRAUD</w:t>
      </w:r>
      <w:r>
        <w:t xml:space="preserve"> does not occur.</w:t>
      </w:r>
    </w:p>
    <w:p w14:paraId="4AE42EF3" w14:textId="353BB22C" w:rsidR="002F5879" w:rsidRDefault="002F5879" w:rsidP="002F5879">
      <w:pPr>
        <w:ind w:left="360" w:hanging="360"/>
        <w:jc w:val="both"/>
      </w:pPr>
      <w:r>
        <w:rPr>
          <w:u w:val="single"/>
        </w:rPr>
        <w:t>AUTONOMOUS WHITE HOUSE WEDDING FRAUD PREVENTION SYSTEMS</w:t>
      </w:r>
      <w:r>
        <w:t xml:space="preserve"> (</w:t>
      </w:r>
      <w:r>
        <w:rPr>
          <w:b/>
          <w:bCs/>
        </w:rPr>
        <w:t>2022</w:t>
      </w:r>
      <w:r>
        <w:t xml:space="preserve">) – ensures that                   </w:t>
      </w:r>
      <w:r>
        <w:rPr>
          <w:b/>
          <w:bCs/>
        </w:rPr>
        <w:t>WHITE HOUSE WEDDING FRAUD</w:t>
      </w:r>
      <w:r>
        <w:t xml:space="preserve"> does not occur.</w:t>
      </w:r>
    </w:p>
    <w:p w14:paraId="25EFB16D" w14:textId="18C9E220" w:rsidR="002F5879" w:rsidRDefault="002F5879" w:rsidP="002F5879">
      <w:pPr>
        <w:ind w:left="360" w:hanging="360"/>
        <w:jc w:val="both"/>
      </w:pPr>
      <w:r>
        <w:rPr>
          <w:u w:val="single"/>
        </w:rPr>
        <w:t>AUTONOMOUS WEDDING FRAUD PREVENTION SYSTEMS</w:t>
      </w:r>
      <w:r>
        <w:t xml:space="preserve"> (</w:t>
      </w:r>
      <w:r>
        <w:rPr>
          <w:b/>
          <w:bCs/>
        </w:rPr>
        <w:t>2022</w:t>
      </w:r>
      <w:r>
        <w:t xml:space="preserve">) – ensures that </w:t>
      </w:r>
      <w:r>
        <w:rPr>
          <w:b/>
          <w:bCs/>
        </w:rPr>
        <w:t>WEDDING FRAUD</w:t>
      </w:r>
      <w:r>
        <w:t xml:space="preserve"> does not occur.</w:t>
      </w:r>
    </w:p>
    <w:p w14:paraId="249FA84B" w14:textId="4A4F6248" w:rsidR="002F5879" w:rsidRDefault="002F5879" w:rsidP="002F5879">
      <w:pPr>
        <w:ind w:left="360" w:hanging="360"/>
        <w:jc w:val="both"/>
      </w:pPr>
      <w:r>
        <w:rPr>
          <w:u w:val="single"/>
        </w:rPr>
        <w:t>AUTONOMOUS MARRIAGE FRAUD PREVENTION SYSTEMS</w:t>
      </w:r>
      <w:r>
        <w:t xml:space="preserve"> (</w:t>
      </w:r>
      <w:r>
        <w:rPr>
          <w:b/>
          <w:bCs/>
        </w:rPr>
        <w:t>2022</w:t>
      </w:r>
      <w:r>
        <w:t xml:space="preserve">) – ensures that </w:t>
      </w:r>
      <w:r>
        <w:rPr>
          <w:b/>
          <w:bCs/>
        </w:rPr>
        <w:t>MARRIAGE FRAUD</w:t>
      </w:r>
      <w:r>
        <w:t xml:space="preserve"> does not occur.</w:t>
      </w:r>
    </w:p>
    <w:p w14:paraId="5CEA49B0" w14:textId="35050DD6" w:rsidR="002F5879" w:rsidRDefault="002F5879" w:rsidP="002F5879">
      <w:pPr>
        <w:ind w:left="360" w:hanging="360"/>
        <w:jc w:val="both"/>
      </w:pPr>
      <w:r>
        <w:rPr>
          <w:u w:val="single"/>
        </w:rPr>
        <w:t>AUTONOMOUS FAMILY LAW FRAUD PREVENTION SYSTEMS</w:t>
      </w:r>
      <w:r>
        <w:t xml:space="preserve"> (</w:t>
      </w:r>
      <w:r>
        <w:rPr>
          <w:b/>
          <w:bCs/>
        </w:rPr>
        <w:t>2022</w:t>
      </w:r>
      <w:r>
        <w:t xml:space="preserve">) – ensures that </w:t>
      </w:r>
      <w:r>
        <w:rPr>
          <w:b/>
          <w:bCs/>
        </w:rPr>
        <w:t>FAMILY LAW FRAUD</w:t>
      </w:r>
      <w:r>
        <w:t xml:space="preserve"> does not occur.</w:t>
      </w:r>
    </w:p>
    <w:p w14:paraId="41B7BAA1" w14:textId="72C5ED16" w:rsidR="002F5879" w:rsidRDefault="002F5879" w:rsidP="002F5879">
      <w:pPr>
        <w:ind w:left="360" w:hanging="360"/>
        <w:jc w:val="both"/>
      </w:pPr>
      <w:r>
        <w:rPr>
          <w:u w:val="single"/>
        </w:rPr>
        <w:t>AUTONOMOUS GOVERNMENT FRAUD PREVENTION SYSTEMS</w:t>
      </w:r>
      <w:r>
        <w:t xml:space="preserve"> (</w:t>
      </w:r>
      <w:r>
        <w:rPr>
          <w:b/>
          <w:bCs/>
        </w:rPr>
        <w:t>2022</w:t>
      </w:r>
      <w:r>
        <w:t xml:space="preserve">) – ensures that                   </w:t>
      </w:r>
      <w:r>
        <w:rPr>
          <w:b/>
          <w:bCs/>
        </w:rPr>
        <w:t>GOVERNMENT FRAUD</w:t>
      </w:r>
      <w:r>
        <w:t xml:space="preserve"> does not occur.</w:t>
      </w:r>
    </w:p>
    <w:p w14:paraId="2FE70EF6" w14:textId="2F03DC2D" w:rsidR="002F5879" w:rsidRDefault="002F5879" w:rsidP="002F5879">
      <w:pPr>
        <w:ind w:left="360" w:hanging="360"/>
        <w:jc w:val="both"/>
      </w:pPr>
      <w:r>
        <w:rPr>
          <w:u w:val="single"/>
        </w:rPr>
        <w:t>AUTONOMOUS TREASON FRAUD PREVENTION SYSTEMS</w:t>
      </w:r>
      <w:r>
        <w:t xml:space="preserve"> (</w:t>
      </w:r>
      <w:r>
        <w:rPr>
          <w:b/>
          <w:bCs/>
        </w:rPr>
        <w:t>2022</w:t>
      </w:r>
      <w:r>
        <w:t xml:space="preserve">) – ensures that </w:t>
      </w:r>
      <w:r>
        <w:rPr>
          <w:b/>
          <w:bCs/>
        </w:rPr>
        <w:t>TREASON FRAUD</w:t>
      </w:r>
      <w:r>
        <w:t xml:space="preserve"> does not occur.</w:t>
      </w:r>
    </w:p>
    <w:p w14:paraId="077080C3" w14:textId="6D4A6E86" w:rsidR="00B72BE2" w:rsidRDefault="00B72BE2" w:rsidP="00B72BE2">
      <w:pPr>
        <w:ind w:left="360" w:hanging="360"/>
        <w:jc w:val="both"/>
      </w:pPr>
      <w:r>
        <w:rPr>
          <w:u w:val="single"/>
        </w:rPr>
        <w:t>AUTONOMOUS UNITED NATIONS FRAUD PREVENTION SYSTEMS</w:t>
      </w:r>
      <w:r>
        <w:t xml:space="preserve"> (</w:t>
      </w:r>
      <w:r>
        <w:rPr>
          <w:b/>
          <w:bCs/>
        </w:rPr>
        <w:t>2022</w:t>
      </w:r>
      <w:r>
        <w:t xml:space="preserve">) – ensures that                     </w:t>
      </w:r>
      <w:r>
        <w:rPr>
          <w:b/>
          <w:bCs/>
        </w:rPr>
        <w:t>UNITED NATIONS FRAUD</w:t>
      </w:r>
      <w:r>
        <w:t xml:space="preserve"> does not occur.</w:t>
      </w:r>
    </w:p>
    <w:p w14:paraId="13199EEB" w14:textId="7575B7DB" w:rsidR="00B72BE2" w:rsidRDefault="00B72BE2" w:rsidP="00B72BE2">
      <w:pPr>
        <w:ind w:left="360" w:hanging="360"/>
        <w:jc w:val="both"/>
      </w:pPr>
      <w:r>
        <w:rPr>
          <w:u w:val="single"/>
        </w:rPr>
        <w:t>AUTONOMOUS PHARMACUTICALS FRAUD PREVENTION SYSTEMS</w:t>
      </w:r>
      <w:r>
        <w:t xml:space="preserve"> (</w:t>
      </w:r>
      <w:r>
        <w:rPr>
          <w:b/>
          <w:bCs/>
        </w:rPr>
        <w:t>2022</w:t>
      </w:r>
      <w:r>
        <w:t xml:space="preserve">) – ensures that                   </w:t>
      </w:r>
      <w:r>
        <w:rPr>
          <w:b/>
          <w:bCs/>
        </w:rPr>
        <w:t>PHARMACUTICALS FRAUD</w:t>
      </w:r>
      <w:r>
        <w:t xml:space="preserve"> does not occur.</w:t>
      </w:r>
    </w:p>
    <w:p w14:paraId="6F7864D1" w14:textId="0D115EFC" w:rsidR="00B72BE2" w:rsidRDefault="00B72BE2" w:rsidP="00B72BE2">
      <w:pPr>
        <w:ind w:left="360" w:hanging="360"/>
        <w:jc w:val="both"/>
      </w:pPr>
      <w:r>
        <w:rPr>
          <w:u w:val="single"/>
        </w:rPr>
        <w:t>AUTONOMOUS THREAT FRAUD PREVENTION SYSTEMS</w:t>
      </w:r>
      <w:r>
        <w:t xml:space="preserve"> (</w:t>
      </w:r>
      <w:r>
        <w:rPr>
          <w:b/>
          <w:bCs/>
        </w:rPr>
        <w:t>2022</w:t>
      </w:r>
      <w:r>
        <w:t xml:space="preserve">) – ensures that </w:t>
      </w:r>
      <w:r>
        <w:rPr>
          <w:b/>
          <w:bCs/>
        </w:rPr>
        <w:t>THREAT FRAUD</w:t>
      </w:r>
      <w:r>
        <w:t xml:space="preserve"> does not occur.</w:t>
      </w:r>
    </w:p>
    <w:p w14:paraId="6C35CCBC" w14:textId="37540662" w:rsidR="00B72BE2" w:rsidRDefault="00B72BE2" w:rsidP="00B72BE2">
      <w:pPr>
        <w:ind w:left="360" w:hanging="360"/>
        <w:jc w:val="both"/>
      </w:pPr>
      <w:r>
        <w:rPr>
          <w:u w:val="single"/>
        </w:rPr>
        <w:t>AUTONOMOUS THREAT ANALYSIS FRAUD PREVENTION SYSTEMS</w:t>
      </w:r>
      <w:r>
        <w:t xml:space="preserve"> (</w:t>
      </w:r>
      <w:r>
        <w:rPr>
          <w:b/>
          <w:bCs/>
        </w:rPr>
        <w:t>2022</w:t>
      </w:r>
      <w:r>
        <w:t xml:space="preserve">) – ensures that                   </w:t>
      </w:r>
      <w:r>
        <w:rPr>
          <w:b/>
          <w:bCs/>
        </w:rPr>
        <w:t>THREAT ANALYSIS FRAUD</w:t>
      </w:r>
      <w:r>
        <w:t xml:space="preserve"> does not occur.</w:t>
      </w:r>
    </w:p>
    <w:p w14:paraId="6DBFC991" w14:textId="77777777" w:rsidR="00946714" w:rsidRDefault="00B72BE2" w:rsidP="00B72BE2">
      <w:pPr>
        <w:ind w:left="360" w:hanging="360"/>
        <w:jc w:val="both"/>
      </w:pPr>
      <w:r>
        <w:rPr>
          <w:u w:val="single"/>
        </w:rPr>
        <w:t>AUTONOMOUS STUDIES FRAUD PREVENTION SYSTEMS</w:t>
      </w:r>
      <w:r>
        <w:t xml:space="preserve"> (</w:t>
      </w:r>
      <w:r>
        <w:rPr>
          <w:b/>
          <w:bCs/>
        </w:rPr>
        <w:t>2022</w:t>
      </w:r>
      <w:r>
        <w:t xml:space="preserve">) – ensures that </w:t>
      </w:r>
      <w:r>
        <w:rPr>
          <w:b/>
          <w:bCs/>
        </w:rPr>
        <w:t>STUDIES FRAUD</w:t>
      </w:r>
      <w:r>
        <w:t xml:space="preserve"> does not occur.</w:t>
      </w:r>
    </w:p>
    <w:p w14:paraId="7925F70E" w14:textId="77777777" w:rsidR="00946714" w:rsidRDefault="00B72BE2" w:rsidP="00B72BE2">
      <w:pPr>
        <w:ind w:left="360" w:hanging="360"/>
        <w:jc w:val="both"/>
      </w:pPr>
      <w:r>
        <w:rPr>
          <w:u w:val="single"/>
        </w:rPr>
        <w:t>AUTONOMOUS LIFE CONTINGENCY FRAUD PREVENTION SYSTEMS</w:t>
      </w:r>
      <w:r>
        <w:t xml:space="preserve"> (</w:t>
      </w:r>
      <w:r>
        <w:rPr>
          <w:b/>
          <w:bCs/>
        </w:rPr>
        <w:t>2022</w:t>
      </w:r>
      <w:r>
        <w:t xml:space="preserve">) – ensures that                       </w:t>
      </w:r>
      <w:r>
        <w:rPr>
          <w:b/>
          <w:bCs/>
        </w:rPr>
        <w:t>LIFE CONTINGENCY FRAUD</w:t>
      </w:r>
      <w:r>
        <w:t xml:space="preserve"> does not occur.</w:t>
      </w:r>
    </w:p>
    <w:p w14:paraId="07B1E317" w14:textId="1B286E8E" w:rsidR="00B72BE2" w:rsidRDefault="00B72BE2" w:rsidP="00B72BE2">
      <w:pPr>
        <w:ind w:left="360" w:hanging="360"/>
        <w:jc w:val="both"/>
      </w:pPr>
      <w:r>
        <w:rPr>
          <w:u w:val="single"/>
        </w:rPr>
        <w:lastRenderedPageBreak/>
        <w:t>AUTONOMOUS MILITARY CONTINGENCY FRAUD PREVENTION SYSTEMS</w:t>
      </w:r>
      <w:r>
        <w:t xml:space="preserve"> (</w:t>
      </w:r>
      <w:r>
        <w:rPr>
          <w:b/>
          <w:bCs/>
        </w:rPr>
        <w:t>2022</w:t>
      </w:r>
      <w:r>
        <w:t xml:space="preserve">) – ensures that      </w:t>
      </w:r>
      <w:r>
        <w:rPr>
          <w:b/>
          <w:bCs/>
        </w:rPr>
        <w:t>MILITARY CONTINGENCY FRAUD</w:t>
      </w:r>
      <w:r>
        <w:t xml:space="preserve"> does not occur.</w:t>
      </w:r>
    </w:p>
    <w:p w14:paraId="148570F3" w14:textId="3D8D4E0B" w:rsidR="00BC5533" w:rsidRDefault="00BC5533" w:rsidP="00BC5533">
      <w:pPr>
        <w:ind w:left="360" w:hanging="360"/>
        <w:jc w:val="both"/>
        <w:rPr>
          <w:ins w:id="0" w:author="Patrick McElhiney" w:date="2022-09-05T20:38:00Z"/>
        </w:rPr>
      </w:pPr>
      <w:ins w:id="1" w:author="Patrick McElhiney" w:date="2022-09-05T20:37:00Z">
        <w:r>
          <w:rPr>
            <w:u w:val="single"/>
          </w:rPr>
          <w:t xml:space="preserve">AUTONOMOUS </w:t>
        </w:r>
        <w:r>
          <w:rPr>
            <w:u w:val="single"/>
          </w:rPr>
          <w:t>TREATY</w:t>
        </w:r>
        <w:r>
          <w:rPr>
            <w:u w:val="single"/>
          </w:rPr>
          <w:t xml:space="preserve"> FRAUD PREVENTION SYSTEMS</w:t>
        </w:r>
        <w:r>
          <w:t xml:space="preserve"> (</w:t>
        </w:r>
        <w:r>
          <w:rPr>
            <w:b/>
            <w:bCs/>
          </w:rPr>
          <w:t>2022</w:t>
        </w:r>
        <w:r>
          <w:t>) – ensures that</w:t>
        </w:r>
        <w:r>
          <w:t xml:space="preserve"> </w:t>
        </w:r>
      </w:ins>
      <w:ins w:id="2" w:author="Patrick McElhiney" w:date="2022-09-05T20:38:00Z">
        <w:r>
          <w:rPr>
            <w:b/>
            <w:bCs/>
          </w:rPr>
          <w:t>TREATY</w:t>
        </w:r>
      </w:ins>
      <w:ins w:id="3" w:author="Patrick McElhiney" w:date="2022-09-05T20:37:00Z">
        <w:r>
          <w:rPr>
            <w:b/>
            <w:bCs/>
          </w:rPr>
          <w:t xml:space="preserve"> FRAUD</w:t>
        </w:r>
        <w:r>
          <w:t xml:space="preserve"> does not occur.</w:t>
        </w:r>
      </w:ins>
    </w:p>
    <w:p w14:paraId="33CEAB74" w14:textId="7CA776CE" w:rsidR="00BC5533" w:rsidRDefault="00BC5533" w:rsidP="00BC5533">
      <w:pPr>
        <w:ind w:left="360" w:hanging="360"/>
        <w:jc w:val="both"/>
        <w:rPr>
          <w:ins w:id="4" w:author="Patrick McElhiney" w:date="2022-09-05T20:38:00Z"/>
        </w:rPr>
      </w:pPr>
      <w:ins w:id="5" w:author="Patrick McElhiney" w:date="2022-09-05T20:38:00Z">
        <w:r>
          <w:rPr>
            <w:u w:val="single"/>
          </w:rPr>
          <w:t xml:space="preserve">AUTONOMOUS </w:t>
        </w:r>
        <w:r>
          <w:rPr>
            <w:u w:val="single"/>
          </w:rPr>
          <w:t>PEACE TREATY</w:t>
        </w:r>
        <w:r>
          <w:rPr>
            <w:u w:val="single"/>
          </w:rPr>
          <w:t xml:space="preserve"> FRAUD PREVENTION SYSTEMS</w:t>
        </w:r>
        <w:r>
          <w:t xml:space="preserve"> (</w:t>
        </w:r>
        <w:r>
          <w:rPr>
            <w:b/>
            <w:bCs/>
          </w:rPr>
          <w:t>2022</w:t>
        </w:r>
        <w:r>
          <w:t xml:space="preserve">) – ensures that </w:t>
        </w:r>
        <w:r>
          <w:t xml:space="preserve">       </w:t>
        </w:r>
      </w:ins>
      <w:ins w:id="6" w:author="Patrick McElhiney" w:date="2022-09-05T20:39:00Z">
        <w:r>
          <w:t xml:space="preserve">               </w:t>
        </w:r>
      </w:ins>
      <w:ins w:id="7" w:author="Patrick McElhiney" w:date="2022-09-05T20:38:00Z">
        <w:r>
          <w:t xml:space="preserve">     </w:t>
        </w:r>
        <w:r>
          <w:rPr>
            <w:b/>
            <w:bCs/>
          </w:rPr>
          <w:t>PEACE TREATY</w:t>
        </w:r>
        <w:r>
          <w:rPr>
            <w:b/>
            <w:bCs/>
          </w:rPr>
          <w:t xml:space="preserve"> FRAUD</w:t>
        </w:r>
        <w:r>
          <w:t xml:space="preserve"> does not occur.</w:t>
        </w:r>
      </w:ins>
    </w:p>
    <w:p w14:paraId="2C1AE8EB" w14:textId="416D7DBA" w:rsidR="00BC5533" w:rsidRDefault="00BC5533" w:rsidP="00BC5533">
      <w:pPr>
        <w:ind w:left="360" w:hanging="360"/>
        <w:jc w:val="both"/>
        <w:rPr>
          <w:ins w:id="8" w:author="Patrick McElhiney" w:date="2022-09-05T20:38:00Z"/>
        </w:rPr>
      </w:pPr>
      <w:ins w:id="9" w:author="Patrick McElhiney" w:date="2022-09-05T20:38:00Z">
        <w:r>
          <w:rPr>
            <w:u w:val="single"/>
          </w:rPr>
          <w:t xml:space="preserve">AUTONOMOUS </w:t>
        </w:r>
        <w:r>
          <w:rPr>
            <w:u w:val="single"/>
          </w:rPr>
          <w:t>SANCTIONS</w:t>
        </w:r>
        <w:r>
          <w:rPr>
            <w:u w:val="single"/>
          </w:rPr>
          <w:t xml:space="preserve"> FRAUD PREVENTION SYSTEMS</w:t>
        </w:r>
        <w:r>
          <w:t xml:space="preserve"> (</w:t>
        </w:r>
        <w:r>
          <w:rPr>
            <w:b/>
            <w:bCs/>
          </w:rPr>
          <w:t>2022</w:t>
        </w:r>
        <w:r>
          <w:t>) – ensures that</w:t>
        </w:r>
      </w:ins>
      <w:ins w:id="10" w:author="Patrick McElhiney" w:date="2022-09-05T20:39:00Z">
        <w:r>
          <w:t xml:space="preserve">                 </w:t>
        </w:r>
      </w:ins>
      <w:ins w:id="11" w:author="Patrick McElhiney" w:date="2022-09-05T20:38:00Z">
        <w:r>
          <w:t xml:space="preserve">      </w:t>
        </w:r>
        <w:r>
          <w:rPr>
            <w:b/>
            <w:bCs/>
          </w:rPr>
          <w:t>SANCTIONS</w:t>
        </w:r>
        <w:r>
          <w:rPr>
            <w:b/>
            <w:bCs/>
          </w:rPr>
          <w:t xml:space="preserve"> FRAUD</w:t>
        </w:r>
        <w:r>
          <w:t xml:space="preserve"> does not occur.</w:t>
        </w:r>
      </w:ins>
    </w:p>
    <w:p w14:paraId="0A763A0C" w14:textId="6BA7F2D4" w:rsidR="00BC5533" w:rsidRDefault="00BC5533" w:rsidP="00BC5533">
      <w:pPr>
        <w:ind w:left="360" w:hanging="360"/>
        <w:jc w:val="both"/>
        <w:rPr>
          <w:ins w:id="12" w:author="Patrick McElhiney" w:date="2022-09-05T20:38:00Z"/>
        </w:rPr>
      </w:pPr>
      <w:ins w:id="13" w:author="Patrick McElhiney" w:date="2022-09-05T20:38:00Z">
        <w:r>
          <w:rPr>
            <w:u w:val="single"/>
          </w:rPr>
          <w:t xml:space="preserve">AUTONOMOUS </w:t>
        </w:r>
        <w:r>
          <w:rPr>
            <w:u w:val="single"/>
          </w:rPr>
          <w:t>LEGISLATION</w:t>
        </w:r>
        <w:r>
          <w:rPr>
            <w:u w:val="single"/>
          </w:rPr>
          <w:t xml:space="preserve"> FRAUD PREVENTION SYSTEMS</w:t>
        </w:r>
        <w:r>
          <w:t xml:space="preserve"> (</w:t>
        </w:r>
        <w:r>
          <w:rPr>
            <w:b/>
            <w:bCs/>
          </w:rPr>
          <w:t>2022</w:t>
        </w:r>
        <w:r>
          <w:t xml:space="preserve">) – ensures that  </w:t>
        </w:r>
      </w:ins>
      <w:ins w:id="14" w:author="Patrick McElhiney" w:date="2022-09-05T20:39:00Z">
        <w:r>
          <w:t xml:space="preserve">             </w:t>
        </w:r>
      </w:ins>
      <w:ins w:id="15" w:author="Patrick McElhiney" w:date="2022-09-05T20:38:00Z">
        <w:r>
          <w:t xml:space="preserve">    </w:t>
        </w:r>
        <w:r>
          <w:rPr>
            <w:b/>
            <w:bCs/>
          </w:rPr>
          <w:t>LEGISLATION</w:t>
        </w:r>
        <w:r>
          <w:rPr>
            <w:b/>
            <w:bCs/>
          </w:rPr>
          <w:t xml:space="preserve"> FRAUD</w:t>
        </w:r>
        <w:r>
          <w:t xml:space="preserve"> does not occur.</w:t>
        </w:r>
      </w:ins>
    </w:p>
    <w:p w14:paraId="4C4F18B6" w14:textId="76DF1B34" w:rsidR="00BC5533" w:rsidRDefault="00BC5533" w:rsidP="00BC5533">
      <w:pPr>
        <w:ind w:left="360" w:hanging="360"/>
        <w:jc w:val="both"/>
        <w:rPr>
          <w:ins w:id="16" w:author="Patrick McElhiney" w:date="2022-09-05T20:40:00Z"/>
        </w:rPr>
      </w:pPr>
      <w:ins w:id="17" w:author="Patrick McElhiney" w:date="2022-09-05T20:39:00Z">
        <w:r>
          <w:rPr>
            <w:u w:val="single"/>
          </w:rPr>
          <w:t xml:space="preserve">AUTONOMOUS </w:t>
        </w:r>
      </w:ins>
      <w:ins w:id="18" w:author="Patrick McElhiney" w:date="2022-09-05T20:40:00Z">
        <w:r>
          <w:rPr>
            <w:u w:val="single"/>
          </w:rPr>
          <w:t>PROTECTIVE</w:t>
        </w:r>
      </w:ins>
      <w:ins w:id="19" w:author="Patrick McElhiney" w:date="2022-09-05T20:39:00Z">
        <w:r>
          <w:rPr>
            <w:u w:val="single"/>
          </w:rPr>
          <w:t xml:space="preserve"> FRAUD PREVENTION SYSTEMS</w:t>
        </w:r>
        <w:r>
          <w:t xml:space="preserve"> (</w:t>
        </w:r>
        <w:r>
          <w:rPr>
            <w:b/>
            <w:bCs/>
          </w:rPr>
          <w:t>2022</w:t>
        </w:r>
        <w:r>
          <w:t xml:space="preserve">) – ensures that                  </w:t>
        </w:r>
      </w:ins>
      <w:ins w:id="20" w:author="Patrick McElhiney" w:date="2022-09-05T20:40:00Z">
        <w:r>
          <w:t xml:space="preserve">  </w:t>
        </w:r>
      </w:ins>
      <w:ins w:id="21" w:author="Patrick McElhiney" w:date="2022-09-05T20:39:00Z">
        <w:r>
          <w:t xml:space="preserve"> </w:t>
        </w:r>
      </w:ins>
      <w:ins w:id="22" w:author="Patrick McElhiney" w:date="2022-09-05T20:40:00Z">
        <w:r>
          <w:rPr>
            <w:b/>
            <w:bCs/>
          </w:rPr>
          <w:t>PROTECTIVE</w:t>
        </w:r>
      </w:ins>
      <w:ins w:id="23" w:author="Patrick McElhiney" w:date="2022-09-05T20:39:00Z">
        <w:r>
          <w:rPr>
            <w:b/>
            <w:bCs/>
          </w:rPr>
          <w:t xml:space="preserve"> FRAUD</w:t>
        </w:r>
        <w:r>
          <w:t xml:space="preserve"> does not occur.</w:t>
        </w:r>
      </w:ins>
    </w:p>
    <w:p w14:paraId="2275E40E" w14:textId="15002D2D" w:rsidR="00BC5533" w:rsidRDefault="00BC5533" w:rsidP="00BC5533">
      <w:pPr>
        <w:ind w:left="360" w:hanging="360"/>
        <w:jc w:val="both"/>
        <w:rPr>
          <w:ins w:id="24" w:author="Patrick McElhiney" w:date="2022-09-05T20:40:00Z"/>
        </w:rPr>
      </w:pPr>
      <w:ins w:id="25" w:author="Patrick McElhiney" w:date="2022-09-05T20:40:00Z">
        <w:r>
          <w:rPr>
            <w:u w:val="single"/>
          </w:rPr>
          <w:t xml:space="preserve">AUTONOMOUS </w:t>
        </w:r>
        <w:r>
          <w:rPr>
            <w:u w:val="single"/>
          </w:rPr>
          <w:t>IDEAINT</w:t>
        </w:r>
        <w:r>
          <w:rPr>
            <w:u w:val="single"/>
          </w:rPr>
          <w:t xml:space="preserve"> FRAUD PREVENTION SYSTEMS</w:t>
        </w:r>
        <w:r>
          <w:t xml:space="preserve"> (</w:t>
        </w:r>
        <w:r>
          <w:rPr>
            <w:b/>
            <w:bCs/>
          </w:rPr>
          <w:t>2022</w:t>
        </w:r>
        <w:r>
          <w:t>) – ensures that</w:t>
        </w:r>
        <w:r>
          <w:t xml:space="preserve"> </w:t>
        </w:r>
        <w:r>
          <w:rPr>
            <w:b/>
            <w:bCs/>
          </w:rPr>
          <w:t>IDEAINT</w:t>
        </w:r>
        <w:r>
          <w:rPr>
            <w:b/>
            <w:bCs/>
          </w:rPr>
          <w:t xml:space="preserve"> FRAUD</w:t>
        </w:r>
        <w:r>
          <w:t xml:space="preserve"> does not occur.</w:t>
        </w:r>
      </w:ins>
    </w:p>
    <w:p w14:paraId="67AAF22E" w14:textId="26C45EE0" w:rsidR="00BC5533" w:rsidRDefault="00BC5533" w:rsidP="00BC5533">
      <w:pPr>
        <w:ind w:left="360" w:hanging="360"/>
        <w:jc w:val="both"/>
        <w:rPr>
          <w:ins w:id="26" w:author="Patrick McElhiney" w:date="2022-09-05T20:40:00Z"/>
        </w:rPr>
      </w:pPr>
      <w:ins w:id="27" w:author="Patrick McElhiney" w:date="2022-09-05T20:40:00Z">
        <w:r>
          <w:rPr>
            <w:u w:val="single"/>
          </w:rPr>
          <w:t xml:space="preserve">AUTONOMOUS </w:t>
        </w:r>
        <w:r>
          <w:rPr>
            <w:u w:val="single"/>
          </w:rPr>
          <w:t>WORLD INTELLECTUAL PROPERTY</w:t>
        </w:r>
        <w:r>
          <w:rPr>
            <w:u w:val="single"/>
          </w:rPr>
          <w:t xml:space="preserve"> FRAUD PREVENTION SYSTEMS</w:t>
        </w:r>
        <w:r>
          <w:t xml:space="preserve"> (</w:t>
        </w:r>
        <w:r>
          <w:rPr>
            <w:b/>
            <w:bCs/>
          </w:rPr>
          <w:t>2022</w:t>
        </w:r>
        <w:r>
          <w:t xml:space="preserve">) – ensures that                   </w:t>
        </w:r>
      </w:ins>
      <w:ins w:id="28" w:author="Patrick McElhiney" w:date="2022-09-05T20:41:00Z">
        <w:r>
          <w:rPr>
            <w:b/>
            <w:bCs/>
          </w:rPr>
          <w:t>WORLD INTELLECTUAL PROPERTY</w:t>
        </w:r>
      </w:ins>
      <w:ins w:id="29" w:author="Patrick McElhiney" w:date="2022-09-05T20:40:00Z">
        <w:r>
          <w:rPr>
            <w:b/>
            <w:bCs/>
          </w:rPr>
          <w:t xml:space="preserve"> FRAUD</w:t>
        </w:r>
        <w:r>
          <w:t xml:space="preserve"> does not occur.</w:t>
        </w:r>
      </w:ins>
    </w:p>
    <w:p w14:paraId="519DF028" w14:textId="229EE953" w:rsidR="00BC5533" w:rsidRDefault="00BC5533" w:rsidP="00BC5533">
      <w:pPr>
        <w:ind w:left="360" w:hanging="360"/>
        <w:jc w:val="both"/>
        <w:rPr>
          <w:ins w:id="30" w:author="Patrick McElhiney" w:date="2022-09-05T20:40:00Z"/>
        </w:rPr>
      </w:pPr>
      <w:ins w:id="31" w:author="Patrick McElhiney" w:date="2022-09-05T20:40:00Z">
        <w:r>
          <w:rPr>
            <w:u w:val="single"/>
          </w:rPr>
          <w:t xml:space="preserve">AUTONOMOUS </w:t>
        </w:r>
        <w:r>
          <w:rPr>
            <w:u w:val="single"/>
          </w:rPr>
          <w:t>PLAGERISM</w:t>
        </w:r>
        <w:r>
          <w:rPr>
            <w:u w:val="single"/>
          </w:rPr>
          <w:t xml:space="preserve"> PREVENTION SYSTEMS</w:t>
        </w:r>
        <w:r>
          <w:t xml:space="preserve"> (</w:t>
        </w:r>
        <w:r>
          <w:rPr>
            <w:b/>
            <w:bCs/>
          </w:rPr>
          <w:t>2022</w:t>
        </w:r>
        <w:r>
          <w:t>) – ensures that</w:t>
        </w:r>
        <w:r>
          <w:t xml:space="preserve"> </w:t>
        </w:r>
      </w:ins>
      <w:ins w:id="32" w:author="Patrick McElhiney" w:date="2022-09-05T20:41:00Z">
        <w:r>
          <w:rPr>
            <w:b/>
            <w:bCs/>
          </w:rPr>
          <w:t>PLAGERISM</w:t>
        </w:r>
      </w:ins>
      <w:ins w:id="33" w:author="Patrick McElhiney" w:date="2022-09-05T20:40:00Z">
        <w:r>
          <w:t xml:space="preserve"> does not occur.</w:t>
        </w:r>
      </w:ins>
    </w:p>
    <w:p w14:paraId="7EE20DAD" w14:textId="023B73AF" w:rsidR="00BC5533" w:rsidRDefault="00BC5533" w:rsidP="00BC5533">
      <w:pPr>
        <w:ind w:left="360" w:hanging="360"/>
        <w:jc w:val="both"/>
        <w:rPr>
          <w:ins w:id="34" w:author="Patrick McElhiney" w:date="2022-09-05T20:41:00Z"/>
        </w:rPr>
      </w:pPr>
      <w:ins w:id="35" w:author="Patrick McElhiney" w:date="2022-09-05T20:41:00Z">
        <w:r>
          <w:rPr>
            <w:u w:val="single"/>
          </w:rPr>
          <w:t xml:space="preserve">AUTONOMOUS </w:t>
        </w:r>
        <w:r>
          <w:rPr>
            <w:u w:val="single"/>
          </w:rPr>
          <w:t>ICC COURT</w:t>
        </w:r>
        <w:r>
          <w:rPr>
            <w:u w:val="single"/>
          </w:rPr>
          <w:t xml:space="preserve"> FRAUD PREVENTION SYSTEMS</w:t>
        </w:r>
        <w:r>
          <w:t xml:space="preserve"> (</w:t>
        </w:r>
        <w:r>
          <w:rPr>
            <w:b/>
            <w:bCs/>
          </w:rPr>
          <w:t>2022</w:t>
        </w:r>
        <w:r>
          <w:t>) – ensures that</w:t>
        </w:r>
        <w:r>
          <w:t xml:space="preserve"> </w:t>
        </w:r>
        <w:r>
          <w:rPr>
            <w:b/>
            <w:bCs/>
          </w:rPr>
          <w:t>ICC COURT</w:t>
        </w:r>
        <w:r>
          <w:rPr>
            <w:b/>
            <w:bCs/>
          </w:rPr>
          <w:t xml:space="preserve"> FRAUD</w:t>
        </w:r>
        <w:r>
          <w:t xml:space="preserve"> does not occur.</w:t>
        </w:r>
      </w:ins>
    </w:p>
    <w:p w14:paraId="55A0AEEB" w14:textId="3F8FC619" w:rsidR="00BC5533" w:rsidRDefault="00BC5533" w:rsidP="00BC5533">
      <w:pPr>
        <w:ind w:left="360" w:hanging="360"/>
        <w:jc w:val="both"/>
        <w:rPr>
          <w:ins w:id="36" w:author="Patrick McElhiney" w:date="2022-09-05T20:41:00Z"/>
        </w:rPr>
      </w:pPr>
      <w:ins w:id="37" w:author="Patrick McElhiney" w:date="2022-09-05T20:41:00Z">
        <w:r>
          <w:rPr>
            <w:u w:val="single"/>
          </w:rPr>
          <w:t xml:space="preserve">AUTONOMOUS </w:t>
        </w:r>
        <w:r>
          <w:rPr>
            <w:u w:val="single"/>
          </w:rPr>
          <w:t>ICC RECORDS</w:t>
        </w:r>
        <w:r>
          <w:rPr>
            <w:u w:val="single"/>
          </w:rPr>
          <w:t xml:space="preserve"> FRAUD PREVENTION SYSTEMS</w:t>
        </w:r>
        <w:r>
          <w:t xml:space="preserve"> (</w:t>
        </w:r>
        <w:r>
          <w:rPr>
            <w:b/>
            <w:bCs/>
          </w:rPr>
          <w:t>2022</w:t>
        </w:r>
        <w:r>
          <w:t xml:space="preserve">) – ensures that                  </w:t>
        </w:r>
        <w:r>
          <w:t xml:space="preserve">        </w:t>
        </w:r>
      </w:ins>
      <w:ins w:id="38" w:author="Patrick McElhiney" w:date="2022-09-05T20:42:00Z">
        <w:r>
          <w:t xml:space="preserve">          </w:t>
        </w:r>
      </w:ins>
      <w:ins w:id="39" w:author="Patrick McElhiney" w:date="2022-09-05T20:41:00Z">
        <w:r>
          <w:t xml:space="preserve"> </w:t>
        </w:r>
        <w:r>
          <w:rPr>
            <w:b/>
            <w:bCs/>
          </w:rPr>
          <w:t>ICC RECORDS</w:t>
        </w:r>
        <w:r>
          <w:rPr>
            <w:b/>
            <w:bCs/>
          </w:rPr>
          <w:t xml:space="preserve"> FRAUD</w:t>
        </w:r>
        <w:r>
          <w:t xml:space="preserve"> does not occur.</w:t>
        </w:r>
      </w:ins>
    </w:p>
    <w:p w14:paraId="70BA79BD" w14:textId="0F24B2A6" w:rsidR="00BC5533" w:rsidRDefault="00BC5533" w:rsidP="00BC5533">
      <w:pPr>
        <w:ind w:left="360" w:hanging="360"/>
        <w:jc w:val="both"/>
        <w:rPr>
          <w:ins w:id="40" w:author="Patrick McElhiney" w:date="2022-09-05T20:42:00Z"/>
        </w:rPr>
      </w:pPr>
      <w:ins w:id="41" w:author="Patrick McElhiney" w:date="2022-09-05T20:42:00Z">
        <w:r>
          <w:rPr>
            <w:u w:val="single"/>
          </w:rPr>
          <w:t xml:space="preserve">AUTONOMOUS </w:t>
        </w:r>
        <w:r>
          <w:rPr>
            <w:u w:val="single"/>
          </w:rPr>
          <w:t>ALLEGATIONS</w:t>
        </w:r>
        <w:r>
          <w:rPr>
            <w:u w:val="single"/>
          </w:rPr>
          <w:t xml:space="preserve"> FRAUD PREVENTION SYSTEMS</w:t>
        </w:r>
        <w:r>
          <w:t xml:space="preserve"> (</w:t>
        </w:r>
        <w:r>
          <w:rPr>
            <w:b/>
            <w:bCs/>
          </w:rPr>
          <w:t>2022</w:t>
        </w:r>
        <w:r>
          <w:t xml:space="preserve">) – ensures that                   </w:t>
        </w:r>
        <w:r>
          <w:rPr>
            <w:b/>
            <w:bCs/>
          </w:rPr>
          <w:t>ALLEGATIONS</w:t>
        </w:r>
        <w:r>
          <w:rPr>
            <w:b/>
            <w:bCs/>
          </w:rPr>
          <w:t xml:space="preserve"> FRAUD</w:t>
        </w:r>
        <w:r>
          <w:t xml:space="preserve"> does not occur.</w:t>
        </w:r>
      </w:ins>
    </w:p>
    <w:p w14:paraId="48B737B0" w14:textId="3018C1A8" w:rsidR="00BC5533" w:rsidRDefault="00BC5533" w:rsidP="00BC5533">
      <w:pPr>
        <w:ind w:left="360" w:hanging="360"/>
        <w:jc w:val="both"/>
        <w:rPr>
          <w:ins w:id="42" w:author="Patrick McElhiney" w:date="2022-09-05T20:42:00Z"/>
        </w:rPr>
      </w:pPr>
      <w:ins w:id="43" w:author="Patrick McElhiney" w:date="2022-09-05T20:42:00Z">
        <w:r>
          <w:rPr>
            <w:u w:val="single"/>
          </w:rPr>
          <w:t xml:space="preserve">AUTONOMOUS </w:t>
        </w:r>
        <w:r>
          <w:rPr>
            <w:u w:val="single"/>
          </w:rPr>
          <w:t>MILITARY DEFENSE</w:t>
        </w:r>
        <w:r>
          <w:rPr>
            <w:u w:val="single"/>
          </w:rPr>
          <w:t xml:space="preserve"> FRAUD PREVENTION SYSTEMS</w:t>
        </w:r>
        <w:r>
          <w:t xml:space="preserve"> (</w:t>
        </w:r>
        <w:r>
          <w:rPr>
            <w:b/>
            <w:bCs/>
          </w:rPr>
          <w:t>2022</w:t>
        </w:r>
        <w:r>
          <w:t xml:space="preserve">) – ensures that                   </w:t>
        </w:r>
        <w:r>
          <w:rPr>
            <w:b/>
            <w:bCs/>
          </w:rPr>
          <w:t>MILITARY DEFENSE</w:t>
        </w:r>
        <w:r>
          <w:rPr>
            <w:b/>
            <w:bCs/>
          </w:rPr>
          <w:t xml:space="preserve"> FRAUD</w:t>
        </w:r>
        <w:r>
          <w:t xml:space="preserve"> does not occur.</w:t>
        </w:r>
      </w:ins>
    </w:p>
    <w:p w14:paraId="52C860E0" w14:textId="221C8322" w:rsidR="00BC5533" w:rsidRDefault="00BC5533" w:rsidP="00BC5533">
      <w:pPr>
        <w:ind w:left="360" w:hanging="360"/>
        <w:jc w:val="both"/>
        <w:rPr>
          <w:ins w:id="44" w:author="Patrick McElhiney" w:date="2022-09-05T20:42:00Z"/>
        </w:rPr>
      </w:pPr>
      <w:ins w:id="45" w:author="Patrick McElhiney" w:date="2022-09-05T20:42:00Z">
        <w:r>
          <w:rPr>
            <w:u w:val="single"/>
          </w:rPr>
          <w:lastRenderedPageBreak/>
          <w:t xml:space="preserve">AUTONOMOUS </w:t>
        </w:r>
        <w:r>
          <w:rPr>
            <w:u w:val="single"/>
          </w:rPr>
          <w:t>FOREIGN POLICY</w:t>
        </w:r>
        <w:r>
          <w:rPr>
            <w:u w:val="single"/>
          </w:rPr>
          <w:t xml:space="preserve"> FRAUD PREVENTION SYSTEMS</w:t>
        </w:r>
        <w:r>
          <w:t xml:space="preserve"> (</w:t>
        </w:r>
        <w:r>
          <w:rPr>
            <w:b/>
            <w:bCs/>
          </w:rPr>
          <w:t>2022</w:t>
        </w:r>
        <w:r>
          <w:t xml:space="preserve">) – ensures that                   </w:t>
        </w:r>
        <w:r>
          <w:rPr>
            <w:b/>
            <w:bCs/>
          </w:rPr>
          <w:t>FOREIGN POLICY</w:t>
        </w:r>
        <w:r>
          <w:rPr>
            <w:b/>
            <w:bCs/>
          </w:rPr>
          <w:t xml:space="preserve"> FRAUD</w:t>
        </w:r>
        <w:r>
          <w:t xml:space="preserve"> does not occur.</w:t>
        </w:r>
      </w:ins>
    </w:p>
    <w:p w14:paraId="6B1AC787" w14:textId="2768527C" w:rsidR="00454D5F" w:rsidRDefault="00454D5F" w:rsidP="00454D5F">
      <w:pPr>
        <w:ind w:left="360" w:hanging="360"/>
        <w:jc w:val="both"/>
        <w:rPr>
          <w:ins w:id="46" w:author="Patrick McElhiney" w:date="2022-09-05T20:42:00Z"/>
        </w:rPr>
      </w:pPr>
      <w:ins w:id="47" w:author="Patrick McElhiney" w:date="2022-09-05T20:42:00Z">
        <w:r>
          <w:rPr>
            <w:u w:val="single"/>
          </w:rPr>
          <w:t xml:space="preserve">AUTONOMOUS </w:t>
        </w:r>
      </w:ins>
      <w:ins w:id="48" w:author="Patrick McElhiney" w:date="2022-09-05T20:43:00Z">
        <w:r>
          <w:rPr>
            <w:u w:val="single"/>
          </w:rPr>
          <w:t>INTERNATIONAL POLICY</w:t>
        </w:r>
      </w:ins>
      <w:ins w:id="49" w:author="Patrick McElhiney" w:date="2022-09-05T20:42:00Z">
        <w:r>
          <w:rPr>
            <w:u w:val="single"/>
          </w:rPr>
          <w:t xml:space="preserve"> FRAUD PREVENTION SYSTEMS</w:t>
        </w:r>
        <w:r>
          <w:t xml:space="preserve"> (</w:t>
        </w:r>
        <w:r>
          <w:rPr>
            <w:b/>
            <w:bCs/>
          </w:rPr>
          <w:t>2022</w:t>
        </w:r>
        <w:r>
          <w:t xml:space="preserve">) – ensures that                   </w:t>
        </w:r>
      </w:ins>
      <w:ins w:id="50" w:author="Patrick McElhiney" w:date="2022-09-05T20:43:00Z">
        <w:r>
          <w:rPr>
            <w:b/>
            <w:bCs/>
          </w:rPr>
          <w:t>INTERNATIONAL POLICY</w:t>
        </w:r>
      </w:ins>
      <w:ins w:id="51" w:author="Patrick McElhiney" w:date="2022-09-05T20:42:00Z">
        <w:r>
          <w:rPr>
            <w:b/>
            <w:bCs/>
          </w:rPr>
          <w:t xml:space="preserve"> FRAUD</w:t>
        </w:r>
        <w:r>
          <w:t xml:space="preserve"> does not occur.</w:t>
        </w:r>
      </w:ins>
    </w:p>
    <w:p w14:paraId="07E3949B" w14:textId="2B4EA3BA" w:rsidR="00454D5F" w:rsidRDefault="00454D5F" w:rsidP="00454D5F">
      <w:pPr>
        <w:ind w:left="360" w:hanging="360"/>
        <w:jc w:val="both"/>
        <w:rPr>
          <w:ins w:id="52" w:author="Patrick McElhiney" w:date="2022-09-05T20:43:00Z"/>
        </w:rPr>
      </w:pPr>
      <w:ins w:id="53" w:author="Patrick McElhiney" w:date="2022-09-05T20:43:00Z">
        <w:r>
          <w:rPr>
            <w:u w:val="single"/>
          </w:rPr>
          <w:t xml:space="preserve">AUTONOMOUS </w:t>
        </w:r>
        <w:r>
          <w:rPr>
            <w:u w:val="single"/>
          </w:rPr>
          <w:t>INTERNATIONAL RECORDS</w:t>
        </w:r>
        <w:r>
          <w:rPr>
            <w:u w:val="single"/>
          </w:rPr>
          <w:t xml:space="preserve"> FRAUD PREVENTION SYSTEMS</w:t>
        </w:r>
        <w:r>
          <w:t xml:space="preserve"> (</w:t>
        </w:r>
        <w:r>
          <w:rPr>
            <w:b/>
            <w:bCs/>
          </w:rPr>
          <w:t>2022</w:t>
        </w:r>
        <w:r>
          <w:t xml:space="preserve">) – ensures that                   </w:t>
        </w:r>
        <w:r>
          <w:rPr>
            <w:b/>
            <w:bCs/>
          </w:rPr>
          <w:t>INTERNATIONAL RECORDS</w:t>
        </w:r>
        <w:r>
          <w:rPr>
            <w:b/>
            <w:bCs/>
          </w:rPr>
          <w:t xml:space="preserve"> FRAUD</w:t>
        </w:r>
        <w:r>
          <w:t xml:space="preserve"> does not occur.</w:t>
        </w:r>
      </w:ins>
    </w:p>
    <w:p w14:paraId="1A077B17" w14:textId="2FC73F0E" w:rsidR="00454D5F" w:rsidRDefault="00454D5F" w:rsidP="00454D5F">
      <w:pPr>
        <w:ind w:left="360" w:hanging="360"/>
        <w:jc w:val="both"/>
        <w:rPr>
          <w:ins w:id="54" w:author="Patrick McElhiney" w:date="2022-09-05T20:43:00Z"/>
        </w:rPr>
      </w:pPr>
      <w:ins w:id="55" w:author="Patrick McElhiney" w:date="2022-09-05T20:43:00Z">
        <w:r>
          <w:rPr>
            <w:u w:val="single"/>
          </w:rPr>
          <w:t xml:space="preserve">AUTONOMOUS </w:t>
        </w:r>
        <w:r>
          <w:rPr>
            <w:u w:val="single"/>
          </w:rPr>
          <w:t>EMAIL</w:t>
        </w:r>
        <w:r>
          <w:rPr>
            <w:u w:val="single"/>
          </w:rPr>
          <w:t xml:space="preserve"> FRAUD PREVENTION SYSTEMS</w:t>
        </w:r>
        <w:r>
          <w:t xml:space="preserve"> (</w:t>
        </w:r>
        <w:r>
          <w:rPr>
            <w:b/>
            <w:bCs/>
          </w:rPr>
          <w:t>2022</w:t>
        </w:r>
        <w:r>
          <w:t>) – ensures that</w:t>
        </w:r>
        <w:r>
          <w:t xml:space="preserve"> </w:t>
        </w:r>
        <w:r>
          <w:rPr>
            <w:b/>
            <w:bCs/>
          </w:rPr>
          <w:t>EMAIL</w:t>
        </w:r>
        <w:r>
          <w:rPr>
            <w:b/>
            <w:bCs/>
          </w:rPr>
          <w:t xml:space="preserve"> FRAUD</w:t>
        </w:r>
        <w:r>
          <w:t xml:space="preserve"> does not occur.</w:t>
        </w:r>
      </w:ins>
    </w:p>
    <w:p w14:paraId="08B00DAE" w14:textId="47DBAC0B" w:rsidR="00454D5F" w:rsidRDefault="00454D5F" w:rsidP="00454D5F">
      <w:pPr>
        <w:ind w:left="360" w:hanging="360"/>
        <w:jc w:val="both"/>
        <w:rPr>
          <w:ins w:id="56" w:author="Patrick McElhiney" w:date="2022-09-05T20:44:00Z"/>
        </w:rPr>
      </w:pPr>
      <w:ins w:id="57" w:author="Patrick McElhiney" w:date="2022-09-05T20:44:00Z">
        <w:r>
          <w:rPr>
            <w:u w:val="single"/>
          </w:rPr>
          <w:t xml:space="preserve">AUTONOMOUS </w:t>
        </w:r>
        <w:r>
          <w:rPr>
            <w:u w:val="single"/>
          </w:rPr>
          <w:t>WEBSITE</w:t>
        </w:r>
        <w:r>
          <w:rPr>
            <w:u w:val="single"/>
          </w:rPr>
          <w:t xml:space="preserve"> FRAUD PREVENTION SYSTEMS</w:t>
        </w:r>
        <w:r>
          <w:t xml:space="preserve"> (</w:t>
        </w:r>
        <w:r>
          <w:rPr>
            <w:b/>
            <w:bCs/>
          </w:rPr>
          <w:t>2022</w:t>
        </w:r>
        <w:r>
          <w:t>) – ensures that</w:t>
        </w:r>
        <w:r>
          <w:t xml:space="preserve"> </w:t>
        </w:r>
        <w:r>
          <w:rPr>
            <w:b/>
            <w:bCs/>
          </w:rPr>
          <w:t>WEBSITE</w:t>
        </w:r>
        <w:r>
          <w:rPr>
            <w:b/>
            <w:bCs/>
          </w:rPr>
          <w:t xml:space="preserve"> FRAUD</w:t>
        </w:r>
        <w:r>
          <w:t xml:space="preserve"> does not occur.</w:t>
        </w:r>
      </w:ins>
    </w:p>
    <w:p w14:paraId="5C40AB2A" w14:textId="34D335DC" w:rsidR="00454D5F" w:rsidRDefault="00454D5F" w:rsidP="00454D5F">
      <w:pPr>
        <w:ind w:left="360" w:hanging="360"/>
        <w:jc w:val="both"/>
        <w:rPr>
          <w:ins w:id="58" w:author="Patrick McElhiney" w:date="2022-09-05T20:44:00Z"/>
        </w:rPr>
      </w:pPr>
      <w:ins w:id="59" w:author="Patrick McElhiney" w:date="2022-09-05T20:44:00Z">
        <w:r>
          <w:rPr>
            <w:u w:val="single"/>
          </w:rPr>
          <w:t xml:space="preserve">AUTONOMOUS </w:t>
        </w:r>
        <w:r>
          <w:rPr>
            <w:u w:val="single"/>
          </w:rPr>
          <w:t>MILITARY PROTECTION</w:t>
        </w:r>
        <w:r>
          <w:rPr>
            <w:u w:val="single"/>
          </w:rPr>
          <w:t xml:space="preserve"> FRAUD PREVENTION SYSTEMS</w:t>
        </w:r>
        <w:r>
          <w:t xml:space="preserve"> (</w:t>
        </w:r>
        <w:r>
          <w:rPr>
            <w:b/>
            <w:bCs/>
          </w:rPr>
          <w:t>2022</w:t>
        </w:r>
        <w:r>
          <w:t xml:space="preserve">) – ensures that                   </w:t>
        </w:r>
        <w:r>
          <w:rPr>
            <w:b/>
            <w:bCs/>
          </w:rPr>
          <w:t>MILITARY PROTECTION</w:t>
        </w:r>
        <w:r>
          <w:rPr>
            <w:b/>
            <w:bCs/>
          </w:rPr>
          <w:t xml:space="preserve"> FRAUD</w:t>
        </w:r>
        <w:r>
          <w:t xml:space="preserve"> does not occur.</w:t>
        </w:r>
      </w:ins>
    </w:p>
    <w:p w14:paraId="41519765" w14:textId="57E4FAE0" w:rsidR="00454D5F" w:rsidRDefault="00454D5F" w:rsidP="00454D5F">
      <w:pPr>
        <w:ind w:left="360" w:hanging="360"/>
        <w:jc w:val="both"/>
        <w:rPr>
          <w:ins w:id="60" w:author="Patrick McElhiney" w:date="2022-09-05T20:44:00Z"/>
        </w:rPr>
      </w:pPr>
      <w:ins w:id="61" w:author="Patrick McElhiney" w:date="2022-09-05T20:44:00Z">
        <w:r>
          <w:rPr>
            <w:u w:val="single"/>
          </w:rPr>
          <w:t xml:space="preserve">AUTONOMOUS </w:t>
        </w:r>
      </w:ins>
      <w:ins w:id="62" w:author="Patrick McElhiney" w:date="2022-09-05T20:45:00Z">
        <w:r>
          <w:rPr>
            <w:u w:val="single"/>
          </w:rPr>
          <w:t>NUCLEAR TREATY</w:t>
        </w:r>
      </w:ins>
      <w:ins w:id="63" w:author="Patrick McElhiney" w:date="2022-09-05T20:44:00Z">
        <w:r>
          <w:rPr>
            <w:u w:val="single"/>
          </w:rPr>
          <w:t xml:space="preserve"> FRAUD PREVENTION SYSTEMS</w:t>
        </w:r>
        <w:r>
          <w:t xml:space="preserve"> (</w:t>
        </w:r>
        <w:r>
          <w:rPr>
            <w:b/>
            <w:bCs/>
          </w:rPr>
          <w:t>2022</w:t>
        </w:r>
        <w:r>
          <w:t xml:space="preserve">) – ensures that                   </w:t>
        </w:r>
      </w:ins>
      <w:ins w:id="64" w:author="Patrick McElhiney" w:date="2022-09-05T20:45:00Z">
        <w:r>
          <w:rPr>
            <w:b/>
            <w:bCs/>
          </w:rPr>
          <w:t>NUCLEAR TREATY</w:t>
        </w:r>
      </w:ins>
      <w:ins w:id="65" w:author="Patrick McElhiney" w:date="2022-09-05T20:44:00Z">
        <w:r>
          <w:rPr>
            <w:b/>
            <w:bCs/>
          </w:rPr>
          <w:t xml:space="preserve"> FRAUD</w:t>
        </w:r>
        <w:r>
          <w:t xml:space="preserve"> does not occur.</w:t>
        </w:r>
      </w:ins>
    </w:p>
    <w:p w14:paraId="4A665240" w14:textId="29758B94" w:rsidR="00454D5F" w:rsidRDefault="00454D5F" w:rsidP="00454D5F">
      <w:pPr>
        <w:ind w:left="360" w:hanging="360"/>
        <w:jc w:val="both"/>
        <w:rPr>
          <w:ins w:id="66" w:author="Patrick McElhiney" w:date="2022-09-05T20:45:00Z"/>
        </w:rPr>
      </w:pPr>
      <w:ins w:id="67" w:author="Patrick McElhiney" w:date="2022-09-05T20:45:00Z">
        <w:r>
          <w:rPr>
            <w:u w:val="single"/>
          </w:rPr>
          <w:t xml:space="preserve">AUTONOMOUS </w:t>
        </w:r>
        <w:r>
          <w:rPr>
            <w:u w:val="single"/>
          </w:rPr>
          <w:t>STRATEGIC</w:t>
        </w:r>
        <w:r>
          <w:rPr>
            <w:u w:val="single"/>
          </w:rPr>
          <w:t xml:space="preserve"> FRAUD PREVENTION SYSTEMS</w:t>
        </w:r>
        <w:r>
          <w:t xml:space="preserve"> (</w:t>
        </w:r>
        <w:r>
          <w:rPr>
            <w:b/>
            <w:bCs/>
          </w:rPr>
          <w:t>2022</w:t>
        </w:r>
        <w:r>
          <w:t>) – ensures that</w:t>
        </w:r>
        <w:r>
          <w:t xml:space="preserve"> </w:t>
        </w:r>
        <w:r>
          <w:rPr>
            <w:b/>
            <w:bCs/>
          </w:rPr>
          <w:t>STRATEGIC</w:t>
        </w:r>
        <w:r>
          <w:rPr>
            <w:b/>
            <w:bCs/>
          </w:rPr>
          <w:t xml:space="preserve"> FRAUD</w:t>
        </w:r>
        <w:r>
          <w:t xml:space="preserve"> does not occur.</w:t>
        </w:r>
      </w:ins>
    </w:p>
    <w:p w14:paraId="5D6D66AE" w14:textId="2377405E" w:rsidR="00454D5F" w:rsidRDefault="00454D5F" w:rsidP="00454D5F">
      <w:pPr>
        <w:ind w:left="360" w:hanging="360"/>
        <w:jc w:val="both"/>
        <w:rPr>
          <w:ins w:id="68" w:author="Patrick McElhiney" w:date="2022-09-05T20:45:00Z"/>
        </w:rPr>
      </w:pPr>
      <w:ins w:id="69" w:author="Patrick McElhiney" w:date="2022-09-05T20:45:00Z">
        <w:r>
          <w:rPr>
            <w:u w:val="single"/>
          </w:rPr>
          <w:t xml:space="preserve">AUTONOMOUS </w:t>
        </w:r>
        <w:r>
          <w:rPr>
            <w:u w:val="single"/>
          </w:rPr>
          <w:t>SURVEILLANCE</w:t>
        </w:r>
        <w:r>
          <w:rPr>
            <w:u w:val="single"/>
          </w:rPr>
          <w:t xml:space="preserve"> FRAUD PREVENTION SYSTEMS</w:t>
        </w:r>
        <w:r>
          <w:t xml:space="preserve"> (</w:t>
        </w:r>
        <w:r>
          <w:rPr>
            <w:b/>
            <w:bCs/>
          </w:rPr>
          <w:t>2022</w:t>
        </w:r>
        <w:r>
          <w:t xml:space="preserve">) – ensures that                   </w:t>
        </w:r>
        <w:r>
          <w:rPr>
            <w:b/>
            <w:bCs/>
          </w:rPr>
          <w:t>SURVEILLANCE</w:t>
        </w:r>
        <w:r>
          <w:rPr>
            <w:b/>
            <w:bCs/>
          </w:rPr>
          <w:t xml:space="preserve"> FRAUD</w:t>
        </w:r>
        <w:r>
          <w:t xml:space="preserve"> does not occur.</w:t>
        </w:r>
      </w:ins>
    </w:p>
    <w:p w14:paraId="1D7887A8" w14:textId="77777777" w:rsidR="00454D5F" w:rsidRDefault="00454D5F" w:rsidP="00454D5F">
      <w:pPr>
        <w:ind w:left="360" w:hanging="360"/>
        <w:jc w:val="both"/>
        <w:rPr>
          <w:ins w:id="70" w:author="Patrick McElhiney" w:date="2022-09-05T20:45:00Z"/>
        </w:rPr>
      </w:pPr>
    </w:p>
    <w:p w14:paraId="51640EDE" w14:textId="77777777" w:rsidR="00454D5F" w:rsidRDefault="00454D5F" w:rsidP="00454D5F">
      <w:pPr>
        <w:ind w:left="360" w:hanging="360"/>
        <w:jc w:val="both"/>
        <w:rPr>
          <w:ins w:id="71" w:author="Patrick McElhiney" w:date="2022-09-05T20:44:00Z"/>
        </w:rPr>
      </w:pPr>
    </w:p>
    <w:p w14:paraId="09CAC73E" w14:textId="77777777" w:rsidR="00454D5F" w:rsidRDefault="00454D5F" w:rsidP="00454D5F">
      <w:pPr>
        <w:ind w:left="360" w:hanging="360"/>
        <w:jc w:val="both"/>
        <w:rPr>
          <w:ins w:id="72" w:author="Patrick McElhiney" w:date="2022-09-05T20:43:00Z"/>
        </w:rPr>
      </w:pPr>
    </w:p>
    <w:p w14:paraId="3DD1AE48" w14:textId="77777777" w:rsidR="00BC5533" w:rsidRDefault="00BC5533" w:rsidP="00BC5533">
      <w:pPr>
        <w:ind w:left="360" w:hanging="360"/>
        <w:jc w:val="both"/>
        <w:rPr>
          <w:ins w:id="73" w:author="Patrick McElhiney" w:date="2022-09-05T20:41:00Z"/>
        </w:rPr>
      </w:pPr>
    </w:p>
    <w:p w14:paraId="42D1CF9E" w14:textId="77777777" w:rsidR="00BC5533" w:rsidRDefault="00BC5533" w:rsidP="00BC5533">
      <w:pPr>
        <w:ind w:left="360" w:hanging="360"/>
        <w:jc w:val="both"/>
        <w:rPr>
          <w:ins w:id="74" w:author="Patrick McElhiney" w:date="2022-09-05T20:40:00Z"/>
        </w:rPr>
      </w:pPr>
    </w:p>
    <w:p w14:paraId="6823990B" w14:textId="77777777" w:rsidR="00BC5533" w:rsidRDefault="00BC5533" w:rsidP="00BC5533">
      <w:pPr>
        <w:ind w:left="360" w:hanging="360"/>
        <w:jc w:val="both"/>
        <w:rPr>
          <w:ins w:id="75" w:author="Patrick McElhiney" w:date="2022-09-05T20:39:00Z"/>
        </w:rPr>
      </w:pPr>
    </w:p>
    <w:p w14:paraId="75621D93" w14:textId="77777777" w:rsidR="00BC5533" w:rsidRDefault="00BC5533" w:rsidP="00BC5533">
      <w:pPr>
        <w:ind w:left="360" w:hanging="360"/>
        <w:jc w:val="both"/>
        <w:rPr>
          <w:ins w:id="76" w:author="Patrick McElhiney" w:date="2022-09-05T20:38:00Z"/>
        </w:rPr>
      </w:pPr>
    </w:p>
    <w:p w14:paraId="29000D7F" w14:textId="77777777" w:rsidR="00BC5533" w:rsidRDefault="00BC5533" w:rsidP="00BC5533">
      <w:pPr>
        <w:ind w:left="360" w:hanging="360"/>
        <w:jc w:val="both"/>
        <w:rPr>
          <w:ins w:id="77" w:author="Patrick McElhiney" w:date="2022-09-05T20:38:00Z"/>
        </w:rPr>
      </w:pPr>
    </w:p>
    <w:p w14:paraId="70F7DD53" w14:textId="77777777" w:rsidR="00BC5533" w:rsidRDefault="00BC5533" w:rsidP="00BC5533">
      <w:pPr>
        <w:ind w:left="360" w:hanging="360"/>
        <w:jc w:val="both"/>
        <w:rPr>
          <w:ins w:id="78" w:author="Patrick McElhiney" w:date="2022-09-05T20:37:00Z"/>
        </w:rPr>
      </w:pPr>
    </w:p>
    <w:p w14:paraId="4D8C3342" w14:textId="77777777" w:rsidR="00946714" w:rsidRDefault="00946714">
      <w:pPr>
        <w:rPr>
          <w:b/>
          <w:sz w:val="24"/>
        </w:rPr>
      </w:pPr>
      <w:r>
        <w:rPr>
          <w:b/>
          <w:sz w:val="24"/>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79C6AD10" w14:textId="7E7324F5"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rPr>
          <w:ins w:id="79" w:author="Patrick McElhiney" w:date="2022-09-05T20:39:00Z"/>
        </w:rPr>
      </w:pPr>
      <w:ins w:id="80" w:author="Patrick McElhiney" w:date="2022-09-05T20:39:00Z">
        <w:r w:rsidRPr="00D779AB">
          <w:rPr>
            <w:u w:val="single"/>
          </w:rPr>
          <w:t xml:space="preserve">AUTONOMOUS </w:t>
        </w:r>
        <w:r>
          <w:rPr>
            <w:u w:val="single"/>
          </w:rPr>
          <w:t>MILITARY</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ins>
    </w:p>
    <w:p w14:paraId="3BF27EAD" w14:textId="77777777" w:rsidR="00436EF7" w:rsidRPr="00D779AB" w:rsidRDefault="00436EF7" w:rsidP="00436EF7">
      <w:pPr>
        <w:ind w:left="360" w:hanging="360"/>
        <w:jc w:val="both"/>
      </w:pPr>
    </w:p>
    <w:p w14:paraId="2BC97BE9" w14:textId="77777777" w:rsidR="00436EF7" w:rsidRPr="00D779AB" w:rsidRDefault="00436EF7" w:rsidP="00436EF7">
      <w:pPr>
        <w:ind w:left="360" w:hanging="360"/>
        <w:jc w:val="both"/>
      </w:pPr>
    </w:p>
    <w:p w14:paraId="102E9A8B" w14:textId="77777777" w:rsidR="00436EF7" w:rsidRPr="00D779AB" w:rsidRDefault="00436EF7" w:rsidP="00436EF7">
      <w:pPr>
        <w:ind w:left="360" w:hanging="360"/>
        <w:jc w:val="both"/>
      </w:pPr>
    </w:p>
    <w:p w14:paraId="14A3C322" w14:textId="77777777" w:rsidR="00436EF7" w:rsidRPr="00D779AB" w:rsidRDefault="00436EF7" w:rsidP="00436EF7">
      <w:pPr>
        <w:ind w:left="360" w:hanging="360"/>
        <w:jc w:val="both"/>
      </w:pPr>
    </w:p>
    <w:p w14:paraId="3DE5FE95" w14:textId="5626A74F" w:rsidR="00D779AB" w:rsidRPr="00D779AB" w:rsidRDefault="00D779AB" w:rsidP="00D779AB">
      <w:pPr>
        <w:ind w:left="360" w:hanging="360"/>
        <w:jc w:val="both"/>
        <w:rPr>
          <w:b/>
          <w:sz w:val="24"/>
        </w:rPr>
      </w:pPr>
      <w:r w:rsidRPr="00D779AB">
        <w:lastRenderedPageBreak/>
        <w:t xml:space="preserve"> </w:t>
      </w:r>
      <w:r w:rsidRPr="00D779AB">
        <w:rPr>
          <w:b/>
          <w:sz w:val="24"/>
        </w:rPr>
        <w:br w:type="page"/>
      </w:r>
    </w:p>
    <w:p w14:paraId="141A9517" w14:textId="783900F0" w:rsidR="00C40CA1" w:rsidRPr="00C0532F" w:rsidRDefault="00C40CA1" w:rsidP="00C40CA1">
      <w:pPr>
        <w:ind w:left="360" w:hanging="360"/>
        <w:jc w:val="both"/>
        <w:rPr>
          <w:b/>
          <w:bCs/>
        </w:rPr>
      </w:pPr>
      <w:r>
        <w:rPr>
          <w:b/>
          <w:sz w:val="24"/>
        </w:rPr>
        <w:lastRenderedPageBreak/>
        <w:t>CRIME PREVENTION SECURITY SYSTEMS</w:t>
      </w:r>
    </w:p>
    <w:p w14:paraId="5AD63D3D" w14:textId="3124E14F"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EE45A94" w14:textId="62180C6F"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p>
    <w:p w14:paraId="514323A0" w14:textId="4D654668" w:rsidR="000E1392" w:rsidRPr="000E1392" w:rsidRDefault="000E1392" w:rsidP="00C40CA1">
      <w:pPr>
        <w:ind w:left="360" w:hanging="360"/>
        <w:jc w:val="both"/>
      </w:pPr>
      <w:r w:rsidRPr="000E1392">
        <w:rPr>
          <w:u w:val="single"/>
        </w:rPr>
        <w:t>AUTONOMOUS MENTAL HEALTH CRIME PREVENTION SECURITY SYSTEMS</w:t>
      </w:r>
      <w:r w:rsidRPr="000E1392">
        <w:t xml:space="preserve"> (</w:t>
      </w:r>
      <w:r w:rsidRPr="000E1392">
        <w:rPr>
          <w:b/>
          <w:bCs/>
        </w:rPr>
        <w:t>2022</w:t>
      </w:r>
      <w:r w:rsidRPr="000E1392">
        <w:t xml:space="preserve">) – ensures that   </w:t>
      </w:r>
      <w:r w:rsidRPr="000E1392">
        <w:rPr>
          <w:b/>
          <w:bCs/>
        </w:rPr>
        <w:t>MENTAL HEALTH CRIME</w:t>
      </w:r>
      <w:r w:rsidRPr="000E1392">
        <w:t xml:space="preserve"> does not occur.</w:t>
      </w:r>
    </w:p>
    <w:p w14:paraId="1F840B85" w14:textId="7536C57C" w:rsidR="003459D4" w:rsidRDefault="003459D4" w:rsidP="00C40CA1">
      <w:pPr>
        <w:ind w:left="360" w:hanging="360"/>
        <w:jc w:val="both"/>
      </w:pPr>
      <w:r w:rsidRPr="003459D4">
        <w:rPr>
          <w:u w:val="single"/>
        </w:rPr>
        <w:t>AUTONOMOUS SEXUAL ASSAULT PREVENTION SECURITY SYSTEMS</w:t>
      </w:r>
      <w:r w:rsidRPr="003459D4">
        <w:t xml:space="preserve"> (</w:t>
      </w:r>
      <w:r w:rsidRPr="003459D4">
        <w:rPr>
          <w:b/>
          <w:bCs/>
        </w:rPr>
        <w:t>2022</w:t>
      </w:r>
      <w:r w:rsidRPr="003459D4">
        <w:t xml:space="preserve">) – ensures that                </w:t>
      </w:r>
      <w:r w:rsidRPr="003459D4">
        <w:rPr>
          <w:b/>
          <w:bCs/>
        </w:rPr>
        <w:t>SEXUAL ASSAULT</w:t>
      </w:r>
      <w:r w:rsidRPr="003459D4">
        <w:t xml:space="preserve"> does not occur.</w:t>
      </w:r>
    </w:p>
    <w:p w14:paraId="1E19A2C4" w14:textId="055DB1A3" w:rsidR="003459D4" w:rsidRPr="003459D4" w:rsidRDefault="003459D4" w:rsidP="00C40CA1">
      <w:pPr>
        <w:ind w:left="360" w:hanging="360"/>
        <w:jc w:val="both"/>
      </w:pPr>
      <w:r w:rsidRPr="003459D4">
        <w:rPr>
          <w:u w:val="single"/>
        </w:rPr>
        <w:t>AUTONOMOUS MOLESTATION PREVENTION SECURITY SYSTEMS</w:t>
      </w:r>
      <w:r w:rsidRPr="003459D4">
        <w:t xml:space="preserve"> (</w:t>
      </w:r>
      <w:r w:rsidRPr="003459D4">
        <w:rPr>
          <w:b/>
          <w:bCs/>
        </w:rPr>
        <w:t>2022</w:t>
      </w:r>
      <w:r w:rsidRPr="003459D4">
        <w:t>) – ensures that MOLESTATION does not occur.</w:t>
      </w:r>
    </w:p>
    <w:p w14:paraId="756CF4C4" w14:textId="1E2C2B40" w:rsidR="00BA67CA" w:rsidRPr="00BA67CA" w:rsidRDefault="00BA67CA" w:rsidP="00C40CA1">
      <w:pPr>
        <w:ind w:left="360" w:hanging="360"/>
        <w:jc w:val="both"/>
      </w:pPr>
      <w:r w:rsidRPr="00BA67CA">
        <w:rPr>
          <w:u w:val="single"/>
        </w:rPr>
        <w:t>AUTONOMOUS RAPE PREVENTION SECURITY SYSTEMS</w:t>
      </w:r>
      <w:r w:rsidRPr="00BA67CA">
        <w:t xml:space="preserve"> (</w:t>
      </w:r>
      <w:r w:rsidRPr="00BA67CA">
        <w:rPr>
          <w:b/>
          <w:bCs/>
        </w:rPr>
        <w:t>2022</w:t>
      </w:r>
      <w:r w:rsidRPr="00BA67CA">
        <w:t xml:space="preserve">) – ensures that </w:t>
      </w:r>
      <w:r w:rsidRPr="00BA67CA">
        <w:rPr>
          <w:b/>
          <w:bCs/>
        </w:rPr>
        <w:t>RAPE</w:t>
      </w:r>
      <w:r w:rsidRPr="00BA67CA">
        <w:t xml:space="preserve"> does not occur.</w:t>
      </w:r>
    </w:p>
    <w:p w14:paraId="3CA0AB4A" w14:textId="59DC8380" w:rsidR="003459D4" w:rsidRPr="003459D4" w:rsidRDefault="003459D4" w:rsidP="00C40CA1">
      <w:pPr>
        <w:ind w:left="360" w:hanging="360"/>
        <w:jc w:val="both"/>
      </w:pPr>
      <w:r w:rsidRPr="003459D4">
        <w:rPr>
          <w:u w:val="single"/>
        </w:rPr>
        <w:t>AUTONOMOUS SEX CRIMES PREVENTION SECURITY SYSTEMS</w:t>
      </w:r>
      <w:r w:rsidRPr="003459D4">
        <w:t xml:space="preserve"> (</w:t>
      </w:r>
      <w:r w:rsidRPr="003459D4">
        <w:rPr>
          <w:b/>
          <w:bCs/>
        </w:rPr>
        <w:t>2022</w:t>
      </w:r>
      <w:r w:rsidRPr="003459D4">
        <w:t xml:space="preserve">) – ensures that </w:t>
      </w:r>
      <w:r w:rsidRPr="003459D4">
        <w:rPr>
          <w:b/>
          <w:bCs/>
        </w:rPr>
        <w:t>SEX CRIMES</w:t>
      </w:r>
      <w:r w:rsidRPr="003459D4">
        <w:t xml:space="preserve"> do not occur.</w:t>
      </w:r>
    </w:p>
    <w:p w14:paraId="691B88C4" w14:textId="6EB54EE5" w:rsidR="00BA67CA" w:rsidRPr="00BA67CA" w:rsidRDefault="00BA67CA" w:rsidP="00C40CA1">
      <w:pPr>
        <w:ind w:left="360" w:hanging="360"/>
        <w:jc w:val="both"/>
      </w:pPr>
      <w:r w:rsidRPr="00BA67CA">
        <w:rPr>
          <w:u w:val="single"/>
        </w:rPr>
        <w:t>AUTONOMOUS ACCIDENTAL DEATH PREVENTION SECURITY SYSTEMS</w:t>
      </w:r>
      <w:r w:rsidRPr="00BA67CA">
        <w:t xml:space="preserve"> (</w:t>
      </w:r>
      <w:r w:rsidRPr="00BA67CA">
        <w:rPr>
          <w:b/>
          <w:bCs/>
        </w:rPr>
        <w:t>2022</w:t>
      </w:r>
      <w:r w:rsidRPr="00BA67CA">
        <w:t xml:space="preserve">) – ensures that    </w:t>
      </w:r>
      <w:r w:rsidRPr="00BA67CA">
        <w:rPr>
          <w:b/>
          <w:bCs/>
        </w:rPr>
        <w:t>ACCIDENTAL DEATHS</w:t>
      </w:r>
      <w:r w:rsidRPr="00BA67CA">
        <w:t xml:space="preserve"> do not occur.</w:t>
      </w:r>
    </w:p>
    <w:p w14:paraId="7900819E" w14:textId="6C3C8732" w:rsidR="00BA67CA" w:rsidRPr="00BA67CA" w:rsidRDefault="00BA67CA" w:rsidP="00C40CA1">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637C395E" w14:textId="7DC2F364" w:rsidR="00BA67CA" w:rsidRDefault="00BA67CA" w:rsidP="00C40CA1">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3B003BAA" w14:textId="620C9D11" w:rsidR="00BA67CA" w:rsidRPr="00BA67CA" w:rsidRDefault="00BA67CA" w:rsidP="00C40CA1">
      <w:pPr>
        <w:ind w:left="360" w:hanging="360"/>
        <w:jc w:val="both"/>
      </w:pPr>
      <w:r w:rsidRPr="00BA67CA">
        <w:rPr>
          <w:u w:val="single"/>
        </w:rPr>
        <w:t>AUTONOMOUS GANG CRIME PREVENTION SECURITY SYSTEMS</w:t>
      </w:r>
      <w:r w:rsidRPr="00BA67CA">
        <w:t xml:space="preserve"> (</w:t>
      </w:r>
      <w:r w:rsidRPr="00BA67CA">
        <w:rPr>
          <w:b/>
          <w:bCs/>
        </w:rPr>
        <w:t>2022</w:t>
      </w:r>
      <w:r w:rsidRPr="00BA67CA">
        <w:t xml:space="preserve">) – ensures that </w:t>
      </w:r>
      <w:r w:rsidRPr="00BA67CA">
        <w:rPr>
          <w:b/>
          <w:bCs/>
        </w:rPr>
        <w:t>GANG CRIME</w:t>
      </w:r>
      <w:r w:rsidRPr="00BA67CA">
        <w:t xml:space="preserve"> does not occur.</w:t>
      </w:r>
    </w:p>
    <w:p w14:paraId="06510B54" w14:textId="327C750F" w:rsidR="00BA67CA" w:rsidRPr="00BA67CA" w:rsidRDefault="00BA67CA" w:rsidP="00C40CA1">
      <w:pPr>
        <w:ind w:left="360" w:hanging="360"/>
        <w:jc w:val="both"/>
      </w:pPr>
      <w:r w:rsidRPr="00BA67CA">
        <w:rPr>
          <w:u w:val="single"/>
        </w:rPr>
        <w:lastRenderedPageBreak/>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2E825275"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58A20C59" w14:textId="3B332CF5" w:rsidR="00477EDF" w:rsidRPr="00477EDF" w:rsidRDefault="00477EDF" w:rsidP="008D59DC">
      <w:pPr>
        <w:ind w:left="360" w:hanging="360"/>
        <w:jc w:val="both"/>
      </w:pPr>
      <w:r w:rsidRPr="00477EDF">
        <w:rPr>
          <w:u w:val="single"/>
        </w:rPr>
        <w:t>AUTONOMOUS BLUE COLLAR CRIME PREVENTION SECURITY SYSTEMS</w:t>
      </w:r>
      <w:r w:rsidRPr="00477EDF">
        <w:t xml:space="preserve"> (</w:t>
      </w:r>
      <w:r w:rsidRPr="00477EDF">
        <w:rPr>
          <w:b/>
          <w:bCs/>
        </w:rPr>
        <w:t>2022</w:t>
      </w:r>
      <w:r w:rsidRPr="00477EDF">
        <w:t xml:space="preserve">) – ensures that              </w:t>
      </w:r>
      <w:r w:rsidRPr="00477EDF">
        <w:rPr>
          <w:b/>
          <w:bCs/>
        </w:rPr>
        <w:t>BLUE COLLAR CRIME</w:t>
      </w:r>
      <w:r w:rsidRPr="00477EDF">
        <w:t xml:space="preserve"> does not occur.</w:t>
      </w:r>
    </w:p>
    <w:p w14:paraId="0E87D491" w14:textId="1898E2E3" w:rsidR="00477EDF" w:rsidRPr="00477EDF" w:rsidRDefault="00477EDF" w:rsidP="008D59DC">
      <w:pPr>
        <w:ind w:left="360" w:hanging="360"/>
        <w:jc w:val="both"/>
      </w:pPr>
      <w:r w:rsidRPr="00477EDF">
        <w:rPr>
          <w:u w:val="single"/>
        </w:rPr>
        <w:t>AUTONOMOUS WHITE COLLAR CRIME PREVENTION SECURITY SYSTEMS</w:t>
      </w:r>
      <w:r w:rsidRPr="00477EDF">
        <w:t xml:space="preserve"> (</w:t>
      </w:r>
      <w:r w:rsidRPr="00477EDF">
        <w:rPr>
          <w:b/>
          <w:bCs/>
        </w:rPr>
        <w:t>2022</w:t>
      </w:r>
      <w:r w:rsidRPr="00477EDF">
        <w:t xml:space="preserve">) – ensures that         </w:t>
      </w:r>
      <w:r w:rsidRPr="00477EDF">
        <w:rPr>
          <w:b/>
          <w:bCs/>
        </w:rPr>
        <w:t>WHITE COLLAR CRIME</w:t>
      </w:r>
      <w:r w:rsidRPr="00477EDF">
        <w:t xml:space="preserve"> does not occur.</w:t>
      </w:r>
    </w:p>
    <w:p w14:paraId="53E5740A" w14:textId="07805118" w:rsidR="00477EDF" w:rsidRPr="00477EDF" w:rsidRDefault="00477EDF" w:rsidP="008D59DC">
      <w:pPr>
        <w:ind w:left="360" w:hanging="360"/>
        <w:jc w:val="both"/>
      </w:pPr>
      <w:r w:rsidRPr="00477EDF">
        <w:rPr>
          <w:u w:val="single"/>
        </w:rPr>
        <w:t>AUTONOMOUS NATIONAL SECURITY CRIME PREVENTION SECURITY SYSTEMS</w:t>
      </w:r>
      <w:r w:rsidRPr="00477EDF">
        <w:t xml:space="preserve"> (</w:t>
      </w:r>
      <w:r w:rsidRPr="00477EDF">
        <w:rPr>
          <w:b/>
          <w:bCs/>
        </w:rPr>
        <w:t>2022</w:t>
      </w:r>
      <w:r w:rsidRPr="00477EDF">
        <w:t xml:space="preserve">) – ensures that </w:t>
      </w:r>
      <w:r w:rsidRPr="00477EDF">
        <w:rPr>
          <w:b/>
          <w:bCs/>
        </w:rPr>
        <w:t>NATIONAL SECURITY CRIME</w:t>
      </w:r>
      <w:r w:rsidRPr="00477EDF">
        <w:t xml:space="preserve"> does not occur.</w:t>
      </w:r>
    </w:p>
    <w:p w14:paraId="6DA02055" w14:textId="70B207F4" w:rsidR="00477EDF" w:rsidRDefault="00477EDF" w:rsidP="008D59DC">
      <w:pPr>
        <w:ind w:left="360" w:hanging="360"/>
        <w:jc w:val="both"/>
      </w:pPr>
      <w:r w:rsidRPr="00477EDF">
        <w:rPr>
          <w:u w:val="single"/>
        </w:rPr>
        <w:t>AUTONOMOUS GLOBAL SECURITY CRIME PREVENTION SECURITY SYSTEMS</w:t>
      </w:r>
      <w:r w:rsidRPr="00477EDF">
        <w:t xml:space="preserve"> (</w:t>
      </w:r>
      <w:r w:rsidRPr="00477EDF">
        <w:rPr>
          <w:b/>
          <w:bCs/>
        </w:rPr>
        <w:t>2022</w:t>
      </w:r>
      <w:r w:rsidRPr="00477EDF">
        <w:t xml:space="preserve">) – ensures that </w:t>
      </w:r>
      <w:r w:rsidRPr="00477EDF">
        <w:rPr>
          <w:b/>
          <w:bCs/>
        </w:rPr>
        <w:t>GLOBAL SECURITY CRIME</w:t>
      </w:r>
      <w:r w:rsidRPr="00477EDF">
        <w:t xml:space="preserve"> does not occur.</w:t>
      </w:r>
    </w:p>
    <w:p w14:paraId="78E80CB4" w14:textId="52427A84" w:rsidR="00477EDF" w:rsidRDefault="00477EDF" w:rsidP="008D59DC">
      <w:pPr>
        <w:ind w:left="360" w:hanging="360"/>
        <w:jc w:val="both"/>
      </w:pPr>
      <w:r w:rsidRPr="00477EDF">
        <w:rPr>
          <w:u w:val="single"/>
        </w:rPr>
        <w:t>AUTONOMOUS INTERNATIONAL CRIME PREVENTION SECURITY SYSTEMS</w:t>
      </w:r>
      <w:r w:rsidRPr="00477EDF">
        <w:t xml:space="preserve"> (</w:t>
      </w:r>
      <w:r w:rsidRPr="00477EDF">
        <w:rPr>
          <w:b/>
          <w:bCs/>
        </w:rPr>
        <w:t>2022</w:t>
      </w:r>
      <w:r w:rsidRPr="00477EDF">
        <w:t xml:space="preserve">) – ensures that </w:t>
      </w:r>
      <w:r w:rsidRPr="00477EDF">
        <w:rPr>
          <w:b/>
          <w:bCs/>
        </w:rPr>
        <w:t>INTERNATIONAL CRIME</w:t>
      </w:r>
      <w:r w:rsidRPr="00477EDF">
        <w:t xml:space="preserve"> does not occur.</w:t>
      </w:r>
    </w:p>
    <w:p w14:paraId="5B630B65" w14:textId="78522389" w:rsidR="00D86A9C" w:rsidRPr="00D86A9C" w:rsidRDefault="00D86A9C" w:rsidP="008D59DC">
      <w:pPr>
        <w:ind w:left="360" w:hanging="360"/>
        <w:jc w:val="both"/>
      </w:pPr>
      <w:r w:rsidRPr="00D86A9C">
        <w:rPr>
          <w:u w:val="single"/>
        </w:rPr>
        <w:t>AUTONOMOUS DEFENSE CRIME PREVENTION SECURITY SYSTEMS</w:t>
      </w:r>
      <w:r w:rsidRPr="00D86A9C">
        <w:t xml:space="preserve"> (</w:t>
      </w:r>
      <w:r w:rsidRPr="00D86A9C">
        <w:rPr>
          <w:b/>
          <w:bCs/>
        </w:rPr>
        <w:t>2022</w:t>
      </w:r>
      <w:r w:rsidRPr="00D86A9C">
        <w:t xml:space="preserve">) – ensures that </w:t>
      </w:r>
      <w:r w:rsidRPr="00D86A9C">
        <w:rPr>
          <w:b/>
          <w:bCs/>
        </w:rPr>
        <w:t>DEFENSE CRIME</w:t>
      </w:r>
      <w:r w:rsidRPr="00D86A9C">
        <w:t xml:space="preserve"> does not occur.</w:t>
      </w:r>
    </w:p>
    <w:p w14:paraId="022A35D6" w14:textId="00924791" w:rsidR="00D86A9C" w:rsidRPr="00D86A9C" w:rsidRDefault="00D86A9C" w:rsidP="008D59DC">
      <w:pPr>
        <w:ind w:left="360" w:hanging="360"/>
        <w:jc w:val="both"/>
      </w:pPr>
      <w:r w:rsidRPr="00D86A9C">
        <w:rPr>
          <w:u w:val="single"/>
        </w:rPr>
        <w:t>AUTONOMOUS INTELLIGENCE CRIME PREVENTION SECURITY SYSTEMS</w:t>
      </w:r>
      <w:r w:rsidRPr="00D86A9C">
        <w:t xml:space="preserve"> (</w:t>
      </w:r>
      <w:r w:rsidRPr="00D86A9C">
        <w:rPr>
          <w:b/>
          <w:bCs/>
        </w:rPr>
        <w:t>2022</w:t>
      </w:r>
      <w:r w:rsidRPr="00D86A9C">
        <w:t xml:space="preserve">) – ensures that </w:t>
      </w:r>
      <w:r w:rsidRPr="00D86A9C">
        <w:rPr>
          <w:b/>
          <w:bCs/>
        </w:rPr>
        <w:t>INTELLIGENCE CRIME</w:t>
      </w:r>
      <w:r w:rsidRPr="00D86A9C">
        <w:t xml:space="preserve"> does not occur.</w:t>
      </w:r>
    </w:p>
    <w:p w14:paraId="06D038C8" w14:textId="3355D838" w:rsidR="00D86A9C" w:rsidRDefault="00D86A9C" w:rsidP="008D59DC">
      <w:pPr>
        <w:ind w:left="360" w:hanging="360"/>
        <w:jc w:val="both"/>
      </w:pPr>
      <w:r w:rsidRPr="00D86A9C">
        <w:rPr>
          <w:u w:val="single"/>
        </w:rPr>
        <w:lastRenderedPageBreak/>
        <w:t>AUTONOMOUS MILITARY CRIME PREVENTION SECURITY SYSTEMS</w:t>
      </w:r>
      <w:r w:rsidRPr="00D86A9C">
        <w:t xml:space="preserve"> (</w:t>
      </w:r>
      <w:r w:rsidRPr="00D86A9C">
        <w:rPr>
          <w:b/>
          <w:bCs/>
        </w:rPr>
        <w:t>2022</w:t>
      </w:r>
      <w:r w:rsidRPr="00D86A9C">
        <w:t xml:space="preserve">) – ensures that                </w:t>
      </w:r>
      <w:r w:rsidRPr="00D86A9C">
        <w:rPr>
          <w:b/>
          <w:bCs/>
        </w:rPr>
        <w:t>MILITARY CRIME</w:t>
      </w:r>
      <w:r w:rsidRPr="00D86A9C">
        <w:t xml:space="preserve"> does not occur.</w:t>
      </w:r>
    </w:p>
    <w:p w14:paraId="7F54BC2C" w14:textId="247C1519" w:rsidR="00D86A9C" w:rsidRPr="00D86A9C" w:rsidRDefault="00D86A9C" w:rsidP="008D59DC">
      <w:pPr>
        <w:ind w:left="360" w:hanging="360"/>
        <w:jc w:val="both"/>
      </w:pPr>
      <w:r w:rsidRPr="00D86A9C">
        <w:rPr>
          <w:u w:val="single"/>
        </w:rPr>
        <w:t>AUTONOMOUS NUCLEAR CRIME PREVENTION SECURITY SYSTEMS</w:t>
      </w:r>
      <w:r w:rsidRPr="004D7B78">
        <w:t xml:space="preserve"> (</w:t>
      </w:r>
      <w:r w:rsidRPr="004D7B78">
        <w:rPr>
          <w:b/>
          <w:bCs/>
        </w:rPr>
        <w:t>2022</w:t>
      </w:r>
      <w:r w:rsidRPr="004D7B78">
        <w:t xml:space="preserve">) – ensures that              </w:t>
      </w:r>
      <w:r w:rsidRPr="004D7B78">
        <w:rPr>
          <w:b/>
          <w:bCs/>
        </w:rPr>
        <w:t>NUCLEAR CRIME</w:t>
      </w:r>
      <w:r w:rsidRPr="004D7B78">
        <w:t xml:space="preserve"> does not occur.</w:t>
      </w:r>
    </w:p>
    <w:p w14:paraId="2BDF55E5" w14:textId="0C137663" w:rsidR="00D86A9C" w:rsidRPr="00D86A9C" w:rsidRDefault="00D86A9C" w:rsidP="00D86A9C">
      <w:pPr>
        <w:ind w:left="360" w:hanging="360"/>
        <w:jc w:val="both"/>
      </w:pPr>
      <w:r w:rsidRPr="00D86A9C">
        <w:rPr>
          <w:u w:val="single"/>
        </w:rPr>
        <w:t xml:space="preserve">AUTONOMOUS </w:t>
      </w:r>
      <w:r>
        <w:rPr>
          <w:u w:val="single"/>
        </w:rPr>
        <w:t>THEORY</w:t>
      </w:r>
      <w:r w:rsidRPr="00D86A9C">
        <w:rPr>
          <w:u w:val="single"/>
        </w:rPr>
        <w:t xml:space="preserve"> CRIME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THEORY</w:t>
      </w:r>
      <w:r w:rsidRPr="00F359C6">
        <w:rPr>
          <w:b/>
          <w:bCs/>
        </w:rPr>
        <w:t xml:space="preserve"> CRIME</w:t>
      </w:r>
      <w:r w:rsidRPr="00F359C6">
        <w:t xml:space="preserve"> does not occur.</w:t>
      </w:r>
    </w:p>
    <w:p w14:paraId="0C072677" w14:textId="4BEAFCF4" w:rsidR="00D86A9C" w:rsidRDefault="00D86A9C" w:rsidP="00D86A9C">
      <w:pPr>
        <w:ind w:left="360" w:hanging="360"/>
        <w:jc w:val="both"/>
      </w:pPr>
      <w:r w:rsidRPr="00D86A9C">
        <w:rPr>
          <w:u w:val="single"/>
        </w:rPr>
        <w:t xml:space="preserve">AUTONOMOUS </w:t>
      </w:r>
      <w:r>
        <w:rPr>
          <w:u w:val="single"/>
        </w:rPr>
        <w:t>HACKING</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HACKING</w:t>
      </w:r>
      <w:r w:rsidRPr="00F359C6">
        <w:t xml:space="preserve"> does not occur.</w:t>
      </w:r>
    </w:p>
    <w:p w14:paraId="305A77A7" w14:textId="761603BB" w:rsidR="00D86A9C" w:rsidRDefault="00D86A9C" w:rsidP="00D86A9C">
      <w:pPr>
        <w:ind w:left="360" w:hanging="360"/>
        <w:jc w:val="both"/>
      </w:pPr>
      <w:r w:rsidRPr="00D86A9C">
        <w:rPr>
          <w:u w:val="single"/>
        </w:rPr>
        <w:t xml:space="preserve">AUTONOMOUS </w:t>
      </w:r>
      <w:r>
        <w:rPr>
          <w:u w:val="single"/>
        </w:rPr>
        <w:t>CYBERTERRORISM</w:t>
      </w:r>
      <w:r w:rsidRPr="00D86A9C">
        <w:rPr>
          <w:u w:val="single"/>
        </w:rPr>
        <w:t xml:space="preserv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CYBERTERRORISM</w:t>
      </w:r>
      <w:r w:rsidRPr="00F359C6">
        <w:t xml:space="preserve"> does not occur.</w:t>
      </w:r>
    </w:p>
    <w:p w14:paraId="1151CDE8" w14:textId="4415DE97" w:rsidR="004D7B78" w:rsidRPr="00D86A9C" w:rsidRDefault="004D7B78" w:rsidP="004D7B78">
      <w:pPr>
        <w:ind w:left="360" w:hanging="360"/>
        <w:jc w:val="both"/>
      </w:pPr>
      <w:r w:rsidRPr="00D86A9C">
        <w:rPr>
          <w:u w:val="single"/>
        </w:rPr>
        <w:t xml:space="preserve">AUTONOMOUS </w:t>
      </w:r>
      <w:r>
        <w:rPr>
          <w:u w:val="single"/>
        </w:rPr>
        <w:t>CYBERWAR</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CYBERWAR</w:t>
      </w:r>
      <w:r w:rsidRPr="00F359C6">
        <w:t xml:space="preserve"> does not occur.</w:t>
      </w:r>
    </w:p>
    <w:p w14:paraId="04473D8D" w14:textId="17B1B7EC" w:rsidR="00B72BE2" w:rsidRPr="00D779AB" w:rsidRDefault="00B72BE2" w:rsidP="00946714">
      <w:pPr>
        <w:ind w:left="360" w:hanging="360"/>
        <w:jc w:val="both"/>
      </w:pPr>
      <w:r w:rsidRPr="00D779AB">
        <w:rPr>
          <w:u w:val="single"/>
        </w:rPr>
        <w:t xml:space="preserve">AUTONOMOUS </w:t>
      </w:r>
      <w:r>
        <w:rPr>
          <w:u w:val="single"/>
        </w:rPr>
        <w:t>HATE CRIMES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CRIMES</w:t>
      </w:r>
      <w:r w:rsidRPr="00D779AB">
        <w:t xml:space="preserve"> do not occur.</w:t>
      </w:r>
    </w:p>
    <w:p w14:paraId="459A0529" w14:textId="77777777" w:rsidR="004D7B78" w:rsidRPr="00D86A9C" w:rsidRDefault="004D7B78" w:rsidP="00D86A9C">
      <w:pPr>
        <w:ind w:left="360" w:hanging="360"/>
        <w:jc w:val="both"/>
      </w:pPr>
    </w:p>
    <w:p w14:paraId="10F6FE6D" w14:textId="77777777" w:rsidR="00D86A9C" w:rsidRPr="00D86A9C" w:rsidRDefault="00D86A9C" w:rsidP="00D86A9C">
      <w:pPr>
        <w:ind w:left="360" w:hanging="360"/>
        <w:jc w:val="both"/>
      </w:pP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597C7F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565DE1C3" w14:textId="50D22C9E" w:rsidR="002A1AB3" w:rsidRDefault="002A1AB3" w:rsidP="00233797">
      <w:pPr>
        <w:ind w:left="360" w:hanging="360"/>
        <w:jc w:val="both"/>
      </w:pPr>
      <w:r w:rsidRPr="002A1AB3">
        <w:rPr>
          <w:u w:val="single"/>
        </w:rPr>
        <w:lastRenderedPageBreak/>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lastRenderedPageBreak/>
        <w:t>AUTONOMOUS MINI GENOCIDE PREVENTION SECURITY SYSTEMS</w:t>
      </w:r>
      <w:r w:rsidRPr="008A3693">
        <w:t xml:space="preserve"> (</w:t>
      </w:r>
      <w:r w:rsidRPr="008A3693">
        <w:rPr>
          <w:b/>
          <w:bCs/>
        </w:rPr>
        <w:t>2022</w:t>
      </w:r>
      <w:r w:rsidRPr="008A3693">
        <w:t>) – ensures that mini genocide does not occur.</w:t>
      </w:r>
    </w:p>
    <w:p w14:paraId="793FC2F0" w14:textId="2403EF5D" w:rsidR="00190C3E" w:rsidRPr="008A3693"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lastRenderedPageBreak/>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lastRenderedPageBreak/>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r>
        <w:t>sodemy</w:t>
      </w:r>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6A4BE8A8" w:rsidR="00AE717F"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D296C9D" w14:textId="3B99417F" w:rsidR="00D779AB" w:rsidRPr="00D779AB" w:rsidRDefault="00D779AB" w:rsidP="00D76E24">
      <w:pPr>
        <w:ind w:left="360" w:hanging="360"/>
        <w:jc w:val="both"/>
      </w:pPr>
      <w:r w:rsidRPr="00D779AB">
        <w:rPr>
          <w:u w:val="single"/>
        </w:rPr>
        <w:t>AUTONOMOUS SECRET SERVICE TREASON PREVENTION SECURITY SYSTEMS</w:t>
      </w:r>
      <w:r w:rsidRPr="00D779AB">
        <w:t xml:space="preserve"> (</w:t>
      </w:r>
      <w:r w:rsidRPr="00D779AB">
        <w:rPr>
          <w:b/>
          <w:bCs/>
        </w:rPr>
        <w:t>2022</w:t>
      </w:r>
      <w:r w:rsidRPr="00D779AB">
        <w:t>) – ensures that secret service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lastRenderedPageBreak/>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lastRenderedPageBreak/>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7D1D7A7A" w:rsid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6EF08936" w14:textId="6AFA7CC5" w:rsidR="00477EDF" w:rsidRPr="006A1256" w:rsidRDefault="00477EDF" w:rsidP="00D76E24">
      <w:pPr>
        <w:ind w:left="360" w:hanging="360"/>
        <w:jc w:val="both"/>
      </w:pPr>
      <w:r w:rsidRPr="00477EDF">
        <w:rPr>
          <w:u w:val="single"/>
        </w:rPr>
        <w:t>AUTONOMOUS INTERNAL-EXTERNAL TREASON PREVENTION SECURITY SYSTEMS</w:t>
      </w:r>
      <w:r w:rsidRPr="006A1256">
        <w:t xml:space="preserve"> (</w:t>
      </w:r>
      <w:r w:rsidRPr="006A1256">
        <w:rPr>
          <w:b/>
          <w:bCs/>
        </w:rPr>
        <w:t>2022</w:t>
      </w:r>
      <w:r w:rsidRPr="006A1256">
        <w:t>) – ensures that internal-external treason does not occur.</w:t>
      </w:r>
    </w:p>
    <w:p w14:paraId="26917B11" w14:textId="6FDCBDA6" w:rsidR="00477EDF" w:rsidRPr="00477EDF" w:rsidRDefault="00477EDF" w:rsidP="00D76E24">
      <w:pPr>
        <w:ind w:left="360" w:hanging="360"/>
        <w:jc w:val="both"/>
      </w:pPr>
      <w:r w:rsidRPr="00477EDF">
        <w:rPr>
          <w:u w:val="single"/>
        </w:rPr>
        <w:t>AUTONOMOUS EXTERNAL-INTERNAL TREASON PREVENTION SECURITY SYSTEMS</w:t>
      </w:r>
      <w:r w:rsidRPr="006A1256">
        <w:t xml:space="preserve"> (</w:t>
      </w:r>
      <w:r w:rsidRPr="006A1256">
        <w:rPr>
          <w:b/>
          <w:bCs/>
        </w:rPr>
        <w:t>2022</w:t>
      </w:r>
      <w:r w:rsidRPr="006A1256">
        <w:t>) – ensures that external-internal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lastRenderedPageBreak/>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lastRenderedPageBreak/>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lastRenderedPageBreak/>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2437C9A7" w14:textId="4248866A" w:rsid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w:t>
      </w:r>
      <w:r>
        <w:lastRenderedPageBreak/>
        <w:t xml:space="preserve">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r>
        <w:t>[:</w:t>
      </w:r>
      <w:r>
        <w:rPr>
          <w:b/>
          <w:bCs/>
          <w:i/>
          <w:iCs/>
        </w:rPr>
        <w:t>IDEAINT</w:t>
      </w:r>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JUDICIAL EXECUTION OF CONVICTED WAR CRIMINALS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7D3FE0F9"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47743220" w:rsidR="00991D4F" w:rsidRDefault="00D35211" w:rsidP="00CD41F2">
      <w:pPr>
        <w:ind w:left="360" w:hanging="360"/>
        <w:rPr>
          <w:b/>
          <w:sz w:val="24"/>
        </w:rPr>
      </w:pPr>
      <w:r w:rsidRPr="00D35211">
        <w:rPr>
          <w:u w:val="single"/>
        </w:rPr>
        <w:t>AUTONOMOUS WAR CRIMES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r w:rsidR="001213B1" w:rsidRPr="00632F38">
        <w:t>[:</w:t>
      </w:r>
      <w:r w:rsidR="001213B1">
        <w:rPr>
          <w:b/>
          <w:bCs/>
          <w:i/>
          <w:iCs/>
        </w:rPr>
        <w:t>INVENTOR</w:t>
      </w:r>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r>
        <w:t>[:</w:t>
      </w:r>
      <w:r>
        <w:rPr>
          <w:b/>
          <w:bCs/>
          <w:i/>
          <w:iCs/>
        </w:rPr>
        <w:t>IDEAINT</w:t>
      </w:r>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and also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r w:rsidRPr="00821069">
        <w:t>[:</w:t>
      </w:r>
      <w:r w:rsidRPr="00821069">
        <w:rPr>
          <w:b/>
          <w:bCs/>
          <w:i/>
          <w:iCs/>
        </w:rPr>
        <w:t>PATRICK</w:t>
      </w:r>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r w:rsidRPr="00821069">
        <w:t>[:</w:t>
      </w:r>
      <w:r w:rsidRPr="00821069">
        <w:rPr>
          <w:b/>
          <w:bCs/>
          <w:i/>
          <w:iCs/>
        </w:rPr>
        <w:t>PATRICK</w:t>
      </w:r>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r>
        <w:rPr>
          <w:b/>
          <w:bCs/>
        </w:rPr>
        <w:t>SECURITY</w:t>
      </w:r>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r>
        <w:t>[:</w:t>
      </w:r>
      <w:r>
        <w:rPr>
          <w:b/>
          <w:bCs/>
          <w:i/>
          <w:iCs/>
        </w:rPr>
        <w:t>PATRICK</w:t>
      </w:r>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compromised,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r>
        <w:t>[:</w:t>
      </w:r>
      <w:r>
        <w:rPr>
          <w:b/>
          <w:bCs/>
          <w:i/>
          <w:iCs/>
        </w:rPr>
        <w:t>PATRICK</w:t>
      </w:r>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r w:rsidR="003A7757" w:rsidRPr="003A7757">
        <w:t>[:</w:t>
      </w:r>
      <w:r w:rsidR="003A7757" w:rsidRPr="003A7757">
        <w:rPr>
          <w:b/>
          <w:bCs/>
          <w:i/>
          <w:iCs/>
        </w:rPr>
        <w:t>PATRICK</w:t>
      </w:r>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r w:rsidRPr="00090B50">
        <w:t>[:</w:t>
      </w:r>
      <w:r w:rsidRPr="00090B50">
        <w:rPr>
          <w:b/>
          <w:bCs/>
          <w:i/>
          <w:iCs/>
        </w:rPr>
        <w:t>PATRICK</w:t>
      </w:r>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81"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81"/>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r w:rsidR="00280DD8">
        <w:t>[:</w:t>
      </w:r>
      <w:r w:rsidR="00280DD8">
        <w:rPr>
          <w:b/>
          <w:bCs/>
          <w:i/>
          <w:iCs/>
        </w:rPr>
        <w:t>PATRICK</w:t>
      </w:r>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C6E8" w14:textId="77777777" w:rsidR="00261033" w:rsidRDefault="00261033" w:rsidP="005B7682">
      <w:pPr>
        <w:spacing w:after="0" w:line="240" w:lineRule="auto"/>
      </w:pPr>
      <w:r>
        <w:separator/>
      </w:r>
    </w:p>
  </w:endnote>
  <w:endnote w:type="continuationSeparator" w:id="0">
    <w:p w14:paraId="4B5DD365" w14:textId="77777777" w:rsidR="00261033" w:rsidRDefault="0026103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59AE" w14:textId="77777777" w:rsidR="00261033" w:rsidRDefault="00261033" w:rsidP="005B7682">
      <w:pPr>
        <w:spacing w:after="0" w:line="240" w:lineRule="auto"/>
      </w:pPr>
      <w:r>
        <w:separator/>
      </w:r>
    </w:p>
  </w:footnote>
  <w:footnote w:type="continuationSeparator" w:id="0">
    <w:p w14:paraId="5035C171" w14:textId="77777777" w:rsidR="00261033" w:rsidRDefault="0026103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4361"/>
    <w:rsid w:val="00233797"/>
    <w:rsid w:val="0023535D"/>
    <w:rsid w:val="0023585D"/>
    <w:rsid w:val="002364C4"/>
    <w:rsid w:val="00240B07"/>
    <w:rsid w:val="00241092"/>
    <w:rsid w:val="00241FFF"/>
    <w:rsid w:val="0024269C"/>
    <w:rsid w:val="0024497E"/>
    <w:rsid w:val="00251A57"/>
    <w:rsid w:val="002534DB"/>
    <w:rsid w:val="00261033"/>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17CBF"/>
    <w:rsid w:val="004213E8"/>
    <w:rsid w:val="00430198"/>
    <w:rsid w:val="0043289F"/>
    <w:rsid w:val="00435D7E"/>
    <w:rsid w:val="00436EF7"/>
    <w:rsid w:val="0043735B"/>
    <w:rsid w:val="00440B81"/>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07F11"/>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C53A7"/>
    <w:rsid w:val="008C5E5C"/>
    <w:rsid w:val="008C79BD"/>
    <w:rsid w:val="008D1610"/>
    <w:rsid w:val="008D59DC"/>
    <w:rsid w:val="008D75F9"/>
    <w:rsid w:val="008E05C3"/>
    <w:rsid w:val="008F0B9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686C"/>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B0196E"/>
    <w:rsid w:val="00B05611"/>
    <w:rsid w:val="00B0722E"/>
    <w:rsid w:val="00B111EA"/>
    <w:rsid w:val="00B13A84"/>
    <w:rsid w:val="00B1407D"/>
    <w:rsid w:val="00B24580"/>
    <w:rsid w:val="00B3201A"/>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327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68</Pages>
  <Words>17627</Words>
  <Characters>100478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2022-09-05T23:29:00Z</dcterms:created>
  <dcterms:modified xsi:type="dcterms:W3CDTF">2022-09-06T00:45:00Z</dcterms:modified>
</cp:coreProperties>
</file>