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10273A6A"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4BF8C069" w14:textId="587C8982"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p>
    <w:p w14:paraId="3CF8E173" w14:textId="52FB0F6C" w:rsidR="004A777F" w:rsidRDefault="004A777F" w:rsidP="004A777F">
      <w:pPr>
        <w:ind w:left="360" w:hanging="360"/>
        <w:jc w:val="both"/>
      </w:pPr>
      <w:commentRangeStart w:id="0"/>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commentRangeEnd w:id="0"/>
      <w:r>
        <w:rPr>
          <w:rStyle w:val="CommentReference"/>
        </w:rPr>
        <w:commentReference w:id="0"/>
      </w:r>
    </w:p>
    <w:p w14:paraId="004982F1" w14:textId="48712D8E" w:rsidR="004A777F" w:rsidRDefault="004A777F" w:rsidP="004A777F">
      <w:pPr>
        <w:ind w:left="360" w:hanging="360"/>
        <w:jc w:val="both"/>
      </w:pPr>
      <w:commentRangeStart w:id="1"/>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Pr="005019E6">
        <w:t>.</w:t>
      </w:r>
      <w:commentRangeEnd w:id="1"/>
      <w:r w:rsidR="00145B26">
        <w:rPr>
          <w:rStyle w:val="CommentReference"/>
        </w:rPr>
        <w:commentReference w:id="1"/>
      </w:r>
    </w:p>
    <w:p w14:paraId="67725552" w14:textId="77777777" w:rsidR="004A777F" w:rsidRPr="005019E6" w:rsidRDefault="004A777F" w:rsidP="004A777F">
      <w:pPr>
        <w:ind w:left="360" w:hanging="360"/>
        <w:jc w:val="both"/>
      </w:pP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A5D4221"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33723C4C"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512C8C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0F676A0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w:t>
      </w:r>
      <w:r w:rsidR="00EF30FD">
        <w:t>anyone</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5945D94"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t>.</w:t>
      </w:r>
    </w:p>
    <w:p w14:paraId="62C8D52A" w14:textId="3CB9D7E0"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190B4EF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6A63060C"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xml:space="preserve">, using </w:t>
      </w:r>
      <w:r w:rsidRPr="00A96EE4">
        <w:rPr>
          <w:b/>
          <w:bCs/>
        </w:rPr>
        <w:t>GLOBAL SECURITY INTELLIGENCE</w:t>
      </w:r>
      <w:r>
        <w:t xml:space="preserve"> (</w:t>
      </w:r>
      <w:r w:rsidRPr="00A96EE4">
        <w:rPr>
          <w:b/>
          <w:bCs/>
        </w:rPr>
        <w:t>GSINT</w:t>
      </w:r>
      <w:r>
        <w:t>).</w:t>
      </w:r>
    </w:p>
    <w:p w14:paraId="797B6825" w14:textId="77E6ECFC"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EF30FD">
        <w:t>anyone</w:t>
      </w:r>
      <w:r>
        <w:t xml:space="preserve"> by providing all data </w:t>
      </w:r>
      <w:proofErr w:type="gramStart"/>
      <w:r>
        <w:t xml:space="preserve">relating at any type of nuclear attack to </w:t>
      </w:r>
      <w:r w:rsidRPr="0068070C">
        <w:rPr>
          <w:b/>
          <w:bCs/>
        </w:rPr>
        <w:t>THE U.S. SECRET SERVICE</w:t>
      </w:r>
      <w:r>
        <w:t xml:space="preserve"> at all times</w:t>
      </w:r>
      <w:proofErr w:type="gramEnd"/>
      <w:r>
        <w:t xml:space="preserve">.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6FF65ECA"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proofErr w:type="gramStart"/>
      <w:r>
        <w:t xml:space="preserve">relating at any type of chemical attack to </w:t>
      </w:r>
      <w:r w:rsidRPr="00604384">
        <w:rPr>
          <w:b/>
          <w:bCs/>
        </w:rPr>
        <w:t>THE U.S. SECRET SERVICE</w:t>
      </w:r>
      <w:r>
        <w:t xml:space="preserve"> at all times</w:t>
      </w:r>
      <w:proofErr w:type="gramEnd"/>
      <w:r>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360CA1B9"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always relating at any type of biological attack – to </w:t>
      </w:r>
      <w:r w:rsidR="00EF30FD" w:rsidRPr="00EF30FD">
        <w:rPr>
          <w:b/>
          <w:bCs/>
        </w:rPr>
        <w:t>THE U.S. SECRET SERVICE</w:t>
      </w:r>
      <w:r w:rsidR="00EF30FD">
        <w:t xml:space="preserve"> in </w:t>
      </w:r>
      <w:r w:rsidR="00EF30FD" w:rsidRPr="00EF30FD">
        <w:rPr>
          <w:b/>
          <w:bCs/>
        </w:rPr>
        <w:t>WASHINGTON, D.C.</w:t>
      </w:r>
    </w:p>
    <w:p w14:paraId="5B34B716" w14:textId="4AAF3D1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FE5858">
      <w:pPr>
        <w:ind w:left="360" w:hanging="360"/>
        <w:jc w:val="both"/>
        <w:rPr>
          <w:u w:val="single"/>
        </w:rPr>
      </w:pPr>
      <w:commentRangeStart w:id="2"/>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commentRangeEnd w:id="2"/>
      <w:r w:rsidR="00934D15">
        <w:rPr>
          <w:rStyle w:val="CommentReference"/>
        </w:rPr>
        <w:commentReference w:id="2"/>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3"/>
      <w:r w:rsidR="00934D15">
        <w:rPr>
          <w:rStyle w:val="CommentReference"/>
        </w:rPr>
        <w:commentReference w:id="3"/>
      </w:r>
    </w:p>
    <w:p w14:paraId="2F8258AE" w14:textId="77777777"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4"/>
      <w:r w:rsidR="00AE266E">
        <w:rPr>
          <w:rStyle w:val="CommentReference"/>
        </w:rPr>
        <w:commentReference w:id="4"/>
      </w:r>
    </w:p>
    <w:p w14:paraId="77791D26" w14:textId="754B5AFF"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t>.</w:t>
      </w:r>
    </w:p>
    <w:p w14:paraId="2F0C2056" w14:textId="47C20A61"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commentRangeEnd w:id="5"/>
      <w:r w:rsidR="00561992">
        <w:rPr>
          <w:rStyle w:val="CommentReference"/>
        </w:rPr>
        <w:commentReference w:id="5"/>
      </w:r>
    </w:p>
    <w:p w14:paraId="552F30A1" w14:textId="2170E620" w:rsidR="00106D0B" w:rsidRDefault="00106D0B" w:rsidP="00DB4428">
      <w:pPr>
        <w:tabs>
          <w:tab w:val="left" w:pos="900"/>
        </w:tabs>
        <w:ind w:left="360" w:hanging="360"/>
        <w:jc w:val="both"/>
      </w:pPr>
      <w:commentRangeStart w:id="6"/>
      <w:commentRangeStart w:id="7"/>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Pr="0019083C">
        <w:t>.</w:t>
      </w:r>
      <w:commentRangeEnd w:id="6"/>
      <w:r w:rsidR="00AE266E">
        <w:rPr>
          <w:rStyle w:val="CommentReference"/>
        </w:rPr>
        <w:commentReference w:id="6"/>
      </w:r>
      <w:commentRangeEnd w:id="7"/>
      <w:r w:rsidR="00AE266E">
        <w:rPr>
          <w:rStyle w:val="CommentReference"/>
        </w:rPr>
        <w:commentReference w:id="7"/>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5E1A0F0C" w:rsidR="00A520BB" w:rsidRDefault="00A520BB" w:rsidP="00A520BB">
      <w:pPr>
        <w:ind w:left="360" w:hanging="360"/>
        <w:jc w:val="both"/>
      </w:pPr>
      <w:commentRangeStart w:id="8"/>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t>.</w:t>
      </w:r>
      <w:commentRangeEnd w:id="8"/>
      <w:r w:rsidR="00671456">
        <w:rPr>
          <w:rStyle w:val="CommentReference"/>
        </w:rPr>
        <w:commentReference w:id="8"/>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9"/>
      <w:commentRangeStart w:id="10"/>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commentRangeEnd w:id="9"/>
      <w:r w:rsidR="00671456">
        <w:rPr>
          <w:rStyle w:val="CommentReference"/>
        </w:rPr>
        <w:commentReference w:id="9"/>
      </w:r>
      <w:commentRangeEnd w:id="10"/>
      <w:r w:rsidR="00671456">
        <w:rPr>
          <w:rStyle w:val="CommentReference"/>
        </w:rPr>
        <w:commentReference w:id="10"/>
      </w:r>
    </w:p>
    <w:p w14:paraId="25107C80" w14:textId="1D21DB37"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63B4EC99"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t>.</w:t>
      </w:r>
    </w:p>
    <w:p w14:paraId="772C211D" w14:textId="1368650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t>.</w:t>
      </w:r>
    </w:p>
    <w:p w14:paraId="72FF4061" w14:textId="5BF0023F"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t>.</w:t>
      </w:r>
    </w:p>
    <w:p w14:paraId="4555CA57" w14:textId="38CB05FC"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t>.</w:t>
      </w:r>
    </w:p>
    <w:p w14:paraId="07404440" w14:textId="258C6D1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4786FA28" w14:textId="4F8F65C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using</w:t>
      </w:r>
      <w:r w:rsidR="00F7149B">
        <w:t xml:space="preserve">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6E9179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11"/>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11"/>
      <w:r w:rsidR="00671456">
        <w:rPr>
          <w:rStyle w:val="CommentReference"/>
        </w:rPr>
        <w:commentReference w:id="11"/>
      </w:r>
    </w:p>
    <w:p w14:paraId="038231E2" w14:textId="77777777"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81CCD7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 xml:space="preserve">MILITARY INCIDENT/EVENT </w:t>
      </w:r>
      <w:r>
        <w:rPr>
          <w:b/>
          <w:sz w:val="24"/>
        </w:rPr>
        <w:t xml:space="preserve">PROTECTIVE </w:t>
      </w:r>
      <w:r>
        <w:rPr>
          <w:b/>
          <w:sz w:val="24"/>
        </w:rPr>
        <w:t xml:space="preserve">SECURITY </w:t>
      </w:r>
      <w:r>
        <w:rPr>
          <w:b/>
          <w:sz w:val="24"/>
        </w:rPr>
        <w:t>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 xml:space="preserve">LAW ENFORCEMENT </w:t>
      </w:r>
      <w:r>
        <w:rPr>
          <w:b/>
          <w:sz w:val="24"/>
        </w:rPr>
        <w:t xml:space="preserve">PROTECTIVE </w:t>
      </w:r>
      <w:r>
        <w:rPr>
          <w:b/>
          <w:sz w:val="24"/>
        </w:rPr>
        <w:t xml:space="preserve">SECURITY </w:t>
      </w:r>
      <w:r>
        <w:rPr>
          <w:b/>
          <w:sz w:val="24"/>
        </w:rPr>
        <w:t>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 xml:space="preserve">PENTAGON MODE </w:t>
      </w:r>
      <w:r>
        <w:rPr>
          <w:b/>
          <w:sz w:val="24"/>
        </w:rPr>
        <w:t xml:space="preserve">PROTECTIVE </w:t>
      </w:r>
      <w:r>
        <w:rPr>
          <w:b/>
          <w:sz w:val="24"/>
        </w:rPr>
        <w:t xml:space="preserve">SECURITY </w:t>
      </w:r>
      <w:r>
        <w:rPr>
          <w:b/>
          <w:sz w:val="24"/>
        </w:rPr>
        <w:t>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w:t>
      </w:r>
      <w:r>
        <w:rPr>
          <w:b/>
          <w:sz w:val="24"/>
        </w:rPr>
        <w:t xml:space="preserve"> </w:t>
      </w:r>
      <w:r>
        <w:rPr>
          <w:b/>
          <w:sz w:val="24"/>
        </w:rPr>
        <w:t>MONITORING</w:t>
      </w:r>
      <w:r>
        <w:rPr>
          <w:b/>
          <w:sz w:val="24"/>
        </w:rPr>
        <w:t xml:space="preserve">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w:t>
      </w:r>
      <w:r>
        <w:t xml:space="preserve">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w:t>
      </w:r>
      <w:r>
        <w:rPr>
          <w:b/>
          <w:sz w:val="24"/>
        </w:rPr>
        <w:t xml:space="preserve"> </w:t>
      </w:r>
      <w:r>
        <w:rPr>
          <w:b/>
          <w:sz w:val="24"/>
        </w:rPr>
        <w:t>SECURITY</w:t>
      </w:r>
      <w:r>
        <w:rPr>
          <w:b/>
          <w:sz w:val="24"/>
        </w:rPr>
        <w:t xml:space="preserve"> SYSTEMS</w:t>
      </w:r>
    </w:p>
    <w:p w14:paraId="1B151096" w14:textId="4B0FAA96" w:rsidR="00DE4A70" w:rsidRDefault="00DE4A70" w:rsidP="00DE4A70">
      <w:pPr>
        <w:ind w:left="360" w:hanging="360"/>
        <w:jc w:val="both"/>
      </w:pPr>
      <w:r>
        <w:rPr>
          <w:u w:val="single"/>
        </w:rPr>
        <w:t xml:space="preserve">AUTONOMOUS </w:t>
      </w:r>
      <w:r>
        <w:rPr>
          <w:u w:val="single"/>
        </w:rPr>
        <w:t>CHELSEA CLINTON INSTANCES DAMAGES</w:t>
      </w:r>
      <w:r>
        <w:rPr>
          <w:u w:val="single"/>
        </w:rPr>
        <w:t xml:space="preserve">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w:t>
      </w:r>
      <w:r>
        <w:t xml:space="preserve"> as invented by Chelsea Clinton</w:t>
      </w:r>
      <w:r>
        <w:t xml:space="preserve"> and Federal Employees and Federal contractors</w:t>
      </w:r>
      <w:r>
        <w:t xml:space="preserve">, </w:t>
      </w:r>
      <w:r>
        <w:t>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 xml:space="preserve">AUTONOMOUS </w:t>
      </w:r>
      <w:r>
        <w:rPr>
          <w:u w:val="single"/>
        </w:rPr>
        <w:t>“</w:t>
      </w:r>
      <w:r>
        <w:rPr>
          <w:u w:val="single"/>
        </w:rPr>
        <w:t>WRIST</w:t>
      </w:r>
      <w:r>
        <w:rPr>
          <w:u w:val="single"/>
        </w:rPr>
        <w:t xml:space="preserve"> PUMP”</w:t>
      </w:r>
      <w:r>
        <w:rPr>
          <w:u w:val="single"/>
        </w:rPr>
        <w:t xml:space="preserve"> PREVENTION SECURITY SYSTEMS</w:t>
      </w:r>
      <w:r w:rsidRPr="007F19BC">
        <w:t xml:space="preserve"> (</w:t>
      </w:r>
      <w:r w:rsidRPr="007F19BC">
        <w:rPr>
          <w:b/>
          <w:bCs/>
        </w:rPr>
        <w:t>2022</w:t>
      </w:r>
      <w:r w:rsidRPr="007F19BC">
        <w:t>)</w:t>
      </w:r>
      <w:r>
        <w:t xml:space="preserve"> – ensures that </w:t>
      </w:r>
      <w:r w:rsidRPr="00DE4A70">
        <w:rPr>
          <w:b/>
          <w:bCs/>
        </w:rPr>
        <w:t>WRIST PUMP</w:t>
      </w:r>
      <w:r>
        <w:t>, as invented by Chelsea Clinton, specifically to damage or cause tendonitis in any</w:t>
      </w:r>
      <w:r>
        <w:t xml:space="preserve"> </w:t>
      </w:r>
      <w:r>
        <w:t>wrist of                 Patrick R. McElhiney,</w:t>
      </w:r>
      <w:r>
        <w:t xml:space="preserve"> </w:t>
      </w:r>
      <w:r>
        <w:t xml:space="preserve">or anyone else, </w:t>
      </w:r>
      <w:r>
        <w:t>does not occur</w:t>
      </w:r>
      <w:r>
        <w:t xml:space="preserve">, including by removing any software and any database entries that would define what </w:t>
      </w:r>
      <w:r w:rsidRPr="00DE4A70">
        <w:rPr>
          <w:b/>
          <w:bCs/>
        </w:rPr>
        <w:t>WRIST PUMP</w:t>
      </w:r>
      <w:r>
        <w:t xml:space="preserve"> is</w:t>
      </w:r>
      <w:r>
        <w:t>.</w:t>
      </w:r>
    </w:p>
    <w:p w14:paraId="50A46FA7" w14:textId="25CFB100" w:rsidR="00DE4A70" w:rsidRDefault="00DE4A70" w:rsidP="00DE4A70">
      <w:pPr>
        <w:ind w:left="360" w:hanging="360"/>
        <w:jc w:val="both"/>
      </w:pPr>
      <w:r>
        <w:rPr>
          <w:u w:val="single"/>
        </w:rPr>
        <w:t>AUTONOMOUS “</w:t>
      </w:r>
      <w:r>
        <w:rPr>
          <w:u w:val="single"/>
        </w:rPr>
        <w:t>ELBOW</w:t>
      </w:r>
      <w:r>
        <w:rPr>
          <w:u w:val="single"/>
        </w:rPr>
        <w:t xml:space="preserve">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w:t>
      </w:r>
      <w:r>
        <w:t>any</w:t>
      </w:r>
      <w:r>
        <w:t xml:space="preserve"> </w:t>
      </w:r>
      <w:r>
        <w:t>elbow</w:t>
      </w:r>
      <w:r>
        <w:t xml:space="preserve">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w:t>
      </w:r>
      <w:r>
        <w:rPr>
          <w:u w:val="single"/>
        </w:rPr>
        <w:t>TOE</w:t>
      </w:r>
      <w:r>
        <w:rPr>
          <w:u w:val="single"/>
        </w:rPr>
        <w:t xml:space="preserv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w:t>
      </w:r>
      <w:r>
        <w:t>any toe</w:t>
      </w:r>
      <w:r>
        <w:t xml:space="preserve"> of</w:t>
      </w:r>
      <w:r>
        <w:t xml:space="preserve">    </w:t>
      </w:r>
      <w:r>
        <w:t xml:space="preserve">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w:t>
      </w:r>
      <w:r>
        <w:rPr>
          <w:b/>
          <w:sz w:val="24"/>
        </w:rPr>
        <w:t xml:space="preserv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w:t>
      </w:r>
      <w:r>
        <w:rPr>
          <w:b/>
          <w:sz w:val="24"/>
        </w:rPr>
        <w:t xml:space="preserve">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14"/>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4"/>
      <w:r w:rsidR="00C67954">
        <w:rPr>
          <w:rStyle w:val="CommentReference"/>
        </w:rPr>
        <w:commentReference w:id="14"/>
      </w:r>
    </w:p>
    <w:p w14:paraId="6BF8BF7F" w14:textId="3DB82FEE" w:rsidR="00C45D83" w:rsidRDefault="00C45D83" w:rsidP="00C45D83">
      <w:pPr>
        <w:ind w:left="360" w:hanging="360"/>
        <w:jc w:val="both"/>
      </w:pPr>
      <w:commentRangeStart w:id="15"/>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5"/>
      <w:r w:rsidR="00C67954">
        <w:rPr>
          <w:rStyle w:val="CommentReference"/>
        </w:rPr>
        <w:commentReference w:id="15"/>
      </w:r>
    </w:p>
    <w:p w14:paraId="108B15A9" w14:textId="27E1E8D7" w:rsidR="00510593" w:rsidRPr="00FF513F" w:rsidRDefault="00510593" w:rsidP="00510593">
      <w:pPr>
        <w:ind w:left="360" w:hanging="360"/>
        <w:jc w:val="both"/>
      </w:pPr>
      <w:commentRangeStart w:id="16"/>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16"/>
      <w:r w:rsidR="00C67954">
        <w:rPr>
          <w:rStyle w:val="CommentReference"/>
        </w:rPr>
        <w:commentReference w:id="16"/>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7"/>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7"/>
      <w:r w:rsidR="00C67954">
        <w:rPr>
          <w:rStyle w:val="CommentReference"/>
        </w:rPr>
        <w:commentReference w:id="17"/>
      </w:r>
    </w:p>
    <w:p w14:paraId="638A6C52" w14:textId="6EBB083F" w:rsidR="009D67D2" w:rsidRPr="00F65848" w:rsidRDefault="009D67D2" w:rsidP="009D67D2">
      <w:pPr>
        <w:ind w:left="360" w:hanging="360"/>
        <w:jc w:val="both"/>
      </w:pPr>
      <w:commentRangeStart w:id="18"/>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8"/>
      <w:r w:rsidR="00C67954">
        <w:rPr>
          <w:rStyle w:val="CommentReference"/>
        </w:rPr>
        <w:commentReference w:id="18"/>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it,</w:t>
      </w:r>
      <w:r w:rsidR="00CB027E">
        <w:t xml:space="preserve">  </w:t>
      </w:r>
      <w:r w:rsidR="00CB027E">
        <w:t xml:space="preserve">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7B02AC1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del w:id="19" w:author="Patrick McElhiney" w:date="2022-09-18T07:45:00Z">
        <w:r w:rsidR="00892E66" w:rsidRPr="00FF513F" w:rsidDel="00804069">
          <w:delText>:]</w:delText>
        </w:r>
        <w:r w:rsidR="00892E66" w:rsidDel="00804069">
          <w:delText>.</w:delText>
        </w:r>
      </w:del>
      <w:ins w:id="20" w:author="Patrick McElhiney" w:date="2022-09-18T07:45:00Z">
        <w:r w:rsidR="00804069" w:rsidRPr="00FF513F">
          <w:t>:]</w:t>
        </w:r>
        <w:r w:rsidR="00804069">
          <w:t xml:space="preserve">, and that </w:t>
        </w:r>
        <w:r w:rsidR="00804069" w:rsidRPr="00804069">
          <w:rPr>
            <w:b/>
            <w:bCs/>
            <w:rPrChange w:id="21" w:author="Patrick McElhiney" w:date="2022-09-18T07:46:00Z">
              <w:rPr/>
            </w:rPrChange>
          </w:rPr>
          <w:t>SEXINT</w:t>
        </w:r>
        <w:r w:rsidR="00804069">
          <w:t xml:space="preserve"> is not used by anyone else towards either </w:t>
        </w:r>
      </w:ins>
      <w:ins w:id="22" w:author="Patrick McElhiney" w:date="2022-09-18T07:46:00Z">
        <w:r w:rsidR="00804069" w:rsidRPr="00FF513F">
          <w:rPr>
            <w:b/>
            <w:bCs/>
          </w:rPr>
          <w:t>CRYPTONYM</w:t>
        </w:r>
        <w:r w:rsidR="00804069" w:rsidRPr="00FF513F">
          <w:t>[:</w:t>
        </w:r>
        <w:r w:rsidR="00804069">
          <w:rPr>
            <w:b/>
            <w:bCs/>
            <w:i/>
            <w:iCs/>
          </w:rPr>
          <w:t>INVENTOR</w:t>
        </w:r>
        <w:r w:rsidR="00804069" w:rsidRPr="00FF513F">
          <w:t>:]</w:t>
        </w:r>
      </w:ins>
      <w:ins w:id="23" w:author="Patrick McElhiney" w:date="2022-09-18T07:45:00Z">
        <w:r w:rsidR="00804069">
          <w:t xml:space="preserve"> or </w:t>
        </w:r>
      </w:ins>
      <w:ins w:id="24" w:author="Patrick McElhiney" w:date="2022-09-18T07:46:00Z">
        <w:r w:rsidR="00804069" w:rsidRPr="00FF513F">
          <w:rPr>
            <w:b/>
            <w:bCs/>
          </w:rPr>
          <w:t>CRYPTONYM</w:t>
        </w:r>
        <w:r w:rsidR="00804069" w:rsidRPr="00FF513F">
          <w:t>[:</w:t>
        </w:r>
        <w:r w:rsidR="00804069">
          <w:rPr>
            <w:b/>
            <w:bCs/>
            <w:i/>
            <w:iCs/>
          </w:rPr>
          <w:t>QUEENBEE</w:t>
        </w:r>
        <w:r w:rsidR="00804069" w:rsidRPr="00FF513F">
          <w:t>:]</w:t>
        </w:r>
        <w:r w:rsidR="00804069">
          <w:t>.</w:t>
        </w:r>
      </w:ins>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5"/>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by banning the activities in firmware, and future hardware, and by removing any software or any commands in any software by editing its source code and recompiling it,</w:t>
      </w:r>
      <w:r w:rsidR="00CB027E">
        <w:t xml:space="preserve">  </w:t>
      </w:r>
      <w:r w:rsidR="00CB027E">
        <w:t xml:space="preserve"> </w:t>
      </w:r>
      <w:r w:rsidR="00CB027E" w:rsidRPr="003B67F3">
        <w:rPr>
          <w:b/>
          <w:bCs/>
        </w:rPr>
        <w:t>IMPLICITLY DEFINED</w:t>
      </w:r>
      <w:r w:rsidR="00CB027E" w:rsidRPr="00FF513F">
        <w:t>.</w:t>
      </w:r>
      <w:commentRangeEnd w:id="25"/>
      <w:r w:rsidR="00804069">
        <w:rPr>
          <w:rStyle w:val="CommentReference"/>
        </w:rPr>
        <w:commentReference w:id="25"/>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6A003BD2" w:rsidR="009C5A96" w:rsidRDefault="009C5A96" w:rsidP="009C5A96">
      <w:pPr>
        <w:ind w:left="360" w:hanging="360"/>
        <w:jc w:val="both"/>
      </w:pPr>
      <w:commentRangeStart w:id="26"/>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ins w:id="27" w:author="Patrick McElhiney" w:date="2022-09-18T07:47:00Z">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ins>
      <w:del w:id="28" w:author="Patrick McElhiney" w:date="2022-09-18T07:47:00Z">
        <w:r w:rsidR="001037A8" w:rsidRPr="006670CE" w:rsidDel="00804069">
          <w:delText>.</w:delText>
        </w:r>
      </w:del>
      <w:commentRangeEnd w:id="26"/>
      <w:r w:rsidR="00B24CF4" w:rsidRPr="006670CE">
        <w:rPr>
          <w:rStyle w:val="CommentReference"/>
        </w:rPr>
        <w:commentReference w:id="26"/>
      </w:r>
    </w:p>
    <w:p w14:paraId="430793E5" w14:textId="217162B5" w:rsidR="001037A8" w:rsidRPr="006670CE" w:rsidRDefault="00853D71" w:rsidP="001037A8">
      <w:pPr>
        <w:ind w:left="360" w:hanging="360"/>
        <w:jc w:val="both"/>
      </w:pPr>
      <w:commentRangeStart w:id="29"/>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ins w:id="30" w:author="Patrick McElhiney" w:date="2022-09-18T07:47:00Z">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ins>
      <w:del w:id="31" w:author="Patrick McElhiney" w:date="2022-09-18T07:47:00Z">
        <w:r w:rsidR="001037A8" w:rsidRPr="006670CE" w:rsidDel="00804069">
          <w:delText>.</w:delText>
        </w:r>
      </w:del>
      <w:commentRangeEnd w:id="29"/>
      <w:r w:rsidR="001037A8" w:rsidRPr="006670CE">
        <w:rPr>
          <w:rStyle w:val="CommentReference"/>
        </w:rPr>
        <w:commentReference w:id="29"/>
      </w:r>
    </w:p>
    <w:p w14:paraId="1FF3DBCC" w14:textId="0473DD76" w:rsidR="00853D71" w:rsidRPr="006670CE" w:rsidRDefault="00853D71" w:rsidP="009C5A96">
      <w:pPr>
        <w:ind w:left="360" w:hanging="360"/>
        <w:jc w:val="both"/>
      </w:pPr>
      <w:commentRangeStart w:id="3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ins w:id="33" w:author="Patrick McElhiney" w:date="2022-09-18T07:47:00Z">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ins>
      <w:del w:id="34" w:author="Patrick McElhiney" w:date="2022-09-18T07:47:00Z">
        <w:r w:rsidR="001037A8" w:rsidRPr="006670CE" w:rsidDel="00804069">
          <w:delText>.</w:delText>
        </w:r>
      </w:del>
      <w:commentRangeEnd w:id="32"/>
      <w:r w:rsidR="001037A8" w:rsidRPr="006670CE">
        <w:rPr>
          <w:rStyle w:val="CommentReference"/>
        </w:rPr>
        <w:commentReference w:id="32"/>
      </w:r>
    </w:p>
    <w:p w14:paraId="7BC9A47F" w14:textId="25060193"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6C00B6B5"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6"/>
      <w:r w:rsidR="00B24CF4">
        <w:rPr>
          <w:rStyle w:val="CommentReference"/>
        </w:rPr>
        <w:commentReference w:id="36"/>
      </w:r>
    </w:p>
    <w:p w14:paraId="0B910FB8" w14:textId="6AC6FAF2"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ins w:id="38" w:author="Patrick McElhiney" w:date="2022-09-18T07:47:00Z">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ins>
      <w:del w:id="39" w:author="Patrick McElhiney" w:date="2022-09-18T07:47:00Z">
        <w:r w:rsidRPr="00FF513F" w:rsidDel="00804069">
          <w:delText>.</w:delText>
        </w:r>
      </w:del>
      <w:commentRangeEnd w:id="37"/>
      <w:r>
        <w:rPr>
          <w:rStyle w:val="CommentReference"/>
        </w:rPr>
        <w:commentReference w:id="37"/>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9:34:00Z" w:initials="PM">
    <w:p w14:paraId="189669E8" w14:textId="77777777" w:rsidR="004A777F" w:rsidRDefault="004A777F" w:rsidP="00D11471">
      <w:pPr>
        <w:pStyle w:val="CommentText"/>
      </w:pPr>
      <w:r>
        <w:rPr>
          <w:rStyle w:val="CommentReference"/>
        </w:rPr>
        <w:annotationRef/>
      </w:r>
      <w:r>
        <w:t>CHELSEA CLINTON caused it to Patrick R. McElhiney using MIND CONTROL and SPACE WEAPONS, including in 2020, 2021, and 2022, according to the SECRET SERVICE.</w:t>
      </w:r>
    </w:p>
  </w:comment>
  <w:comment w:id="1" w:author="Patrick McElhiney" w:date="2022-09-17T09:37:00Z" w:initials="PM">
    <w:p w14:paraId="1740766C" w14:textId="77777777" w:rsidR="00145B26" w:rsidRDefault="00145B26" w:rsidP="00EC64ED">
      <w:pPr>
        <w:pStyle w:val="CommentText"/>
      </w:pPr>
      <w:r>
        <w:rPr>
          <w:rStyle w:val="CommentReference"/>
        </w:rPr>
        <w:annotationRef/>
      </w:r>
      <w:r>
        <w:t>DR. VIRGINA ROPER did this incorrectly to Patrick R. McElhiney, because THE PENTAGON said she dropped the dose of NICOTINE PATCH too low, to 14MG, and THE PENTAGON said that VIRGINA ROPER, as a U.S. MILITARY ATTORNEY, had access to staff that could process MIND CONTROL commands.</w:t>
      </w:r>
    </w:p>
  </w:comment>
  <w:comment w:id="2" w:author="Patrick McElhiney" w:date="2022-09-16T23:37:00Z" w:initials="PM">
    <w:p w14:paraId="291749BF" w14:textId="21FD005F"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3"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16T23:27:00Z" w:initials="PM">
    <w:p w14:paraId="38DD425E" w14:textId="77777777" w:rsidR="00145B26" w:rsidRDefault="00AE266E" w:rsidP="00E460B8">
      <w:pPr>
        <w:pStyle w:val="CommentText"/>
      </w:pPr>
      <w:r>
        <w:rPr>
          <w:rStyle w:val="CommentReference"/>
        </w:rPr>
        <w:annotationRef/>
      </w:r>
      <w:r w:rsidR="00145B26">
        <w:t>PRESIDENT BIDEN software and PENTAGON software and DEFENSE INTELLIGENCE AGENCY software does it to Patrick R. McElhiney.</w:t>
      </w:r>
    </w:p>
  </w:comment>
  <w:comment w:id="7" w:author="Patrick McElhiney" w:date="2022-09-16T23:28:00Z" w:initials="PM">
    <w:p w14:paraId="20256BC8" w14:textId="77777777" w:rsidR="00145B26" w:rsidRDefault="00AE266E" w:rsidP="00956260">
      <w:pPr>
        <w:pStyle w:val="CommentText"/>
      </w:pPr>
      <w:r>
        <w:rPr>
          <w:rStyle w:val="CommentReference"/>
        </w:rPr>
        <w:annotationRef/>
      </w:r>
      <w:r w:rsidR="00145B26">
        <w:t>PRESIDENT BIDEN software did this to Patrick R. McElhiney.</w:t>
      </w:r>
    </w:p>
  </w:comment>
  <w:comment w:id="8"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9" w:author="Patrick McElhiney" w:date="2022-09-16T23:23:00Z" w:initials="PM">
    <w:p w14:paraId="6A0D3D66" w14:textId="0D5FF9CC" w:rsidR="00671456" w:rsidRDefault="00671456" w:rsidP="001039FA">
      <w:pPr>
        <w:pStyle w:val="CommentText"/>
      </w:pPr>
      <w:r>
        <w:rPr>
          <w:rStyle w:val="CommentReference"/>
        </w:rPr>
        <w:annotationRef/>
      </w:r>
      <w:r>
        <w:t>SUPREME COURT JUSTICE ELENA KEGAN software does it to Patrick R. McElhiney.</w:t>
      </w:r>
    </w:p>
  </w:comment>
  <w:comment w:id="10" w:author="Patrick McElhiney" w:date="2022-09-16T23:24:00Z" w:initials="PM">
    <w:p w14:paraId="03BEF9A1" w14:textId="77777777" w:rsidR="00145B26" w:rsidRDefault="00671456" w:rsidP="00143D0E">
      <w:pPr>
        <w:pStyle w:val="CommentText"/>
      </w:pPr>
      <w:r>
        <w:rPr>
          <w:rStyle w:val="CommentReference"/>
        </w:rPr>
        <w:annotationRef/>
      </w:r>
      <w:r w:rsidR="00145B26">
        <w:t>SUPREME COURT ASSOCIATE JUSTICE ELENA KEGAN software did this to Patrick R. McElhiney.</w:t>
      </w:r>
    </w:p>
  </w:comment>
  <w:comment w:id="11" w:author="Patrick McElhiney" w:date="2022-09-16T23:22:00Z" w:initials="PM">
    <w:p w14:paraId="4286C758" w14:textId="77777777" w:rsidR="00145B26" w:rsidRDefault="00671456" w:rsidP="00D24A90">
      <w:pPr>
        <w:pStyle w:val="CommentText"/>
      </w:pPr>
      <w:r>
        <w:rPr>
          <w:rStyle w:val="CommentReference"/>
        </w:rPr>
        <w:annotationRef/>
      </w:r>
      <w:r w:rsidR="00145B26">
        <w:t>CHELSEA CLINTON software and PRESIDENT BIDEN software does it to Patrick R. McElhiney.</w:t>
      </w:r>
    </w:p>
  </w:comment>
  <w:comment w:id="12"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15"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6"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7"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8"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5"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6"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29"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669E8" w15:done="0"/>
  <w15:commentEx w15:paraId="1740766C" w15:done="0"/>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133E" w16cex:dateUtc="2022-09-17T13:34:00Z"/>
  <w16cex:commentExtensible w16cex:durableId="26D013BE" w16cex:dateUtc="2022-09-17T13:37:00Z"/>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669E8" w16cid:durableId="26D0133E"/>
  <w16cid:commentId w16cid:paraId="1740766C" w16cid:durableId="26D013BE"/>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198D9" w14:textId="77777777" w:rsidR="00CF3EDD" w:rsidRDefault="00CF3EDD" w:rsidP="005B7682">
      <w:pPr>
        <w:spacing w:after="0" w:line="240" w:lineRule="auto"/>
      </w:pPr>
      <w:r>
        <w:separator/>
      </w:r>
    </w:p>
  </w:endnote>
  <w:endnote w:type="continuationSeparator" w:id="0">
    <w:p w14:paraId="03A471A3" w14:textId="77777777" w:rsidR="00CF3EDD" w:rsidRDefault="00CF3ED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DAD0" w14:textId="77777777" w:rsidR="00CF3EDD" w:rsidRDefault="00CF3EDD" w:rsidP="005B7682">
      <w:pPr>
        <w:spacing w:after="0" w:line="240" w:lineRule="auto"/>
      </w:pPr>
      <w:r>
        <w:separator/>
      </w:r>
    </w:p>
  </w:footnote>
  <w:footnote w:type="continuationSeparator" w:id="0">
    <w:p w14:paraId="06034788" w14:textId="77777777" w:rsidR="00CF3EDD" w:rsidRDefault="00CF3ED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113</Pages>
  <Words>26455</Words>
  <Characters>150794</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2022-09-18T11:57:00Z</dcterms:created>
  <dcterms:modified xsi:type="dcterms:W3CDTF">2022-09-18T11:57:00Z</dcterms:modified>
</cp:coreProperties>
</file>