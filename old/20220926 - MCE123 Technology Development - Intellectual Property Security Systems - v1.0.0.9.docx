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6594B15" w14:textId="6915CF89" w:rsidR="004F37ED" w:rsidRDefault="004F37ED" w:rsidP="00B111EA">
      <w:pPr>
        <w:jc w:val="center"/>
        <w:rPr>
          <w:bCs/>
          <w:sz w:val="52"/>
          <w:szCs w:val="44"/>
        </w:rPr>
      </w:pPr>
      <w:r>
        <w:rPr>
          <w:bCs/>
          <w:sz w:val="52"/>
          <w:szCs w:val="44"/>
        </w:rPr>
        <w:t>INTELLECTUAL PROPERTY</w:t>
      </w:r>
    </w:p>
    <w:p w14:paraId="36CF0476" w14:textId="3E168638"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0A4F6BDA" w:rsidR="00074C5F" w:rsidRDefault="00C65EDB" w:rsidP="00B111EA">
      <w:pPr>
        <w:jc w:val="center"/>
        <w:rPr>
          <w:bCs/>
          <w:sz w:val="28"/>
          <w:szCs w:val="28"/>
        </w:rPr>
      </w:pPr>
      <w:r>
        <w:rPr>
          <w:bCs/>
          <w:sz w:val="28"/>
          <w:szCs w:val="28"/>
        </w:rPr>
        <w:t>9/25/2022 2:19:56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625B7FCB" w14:textId="08E4B662" w:rsidR="00AB3E95" w:rsidRPr="00C0532F" w:rsidRDefault="00B02B85" w:rsidP="00AB3E95">
      <w:pPr>
        <w:ind w:left="360" w:hanging="360"/>
        <w:jc w:val="both"/>
        <w:rPr>
          <w:b/>
          <w:bCs/>
        </w:rPr>
      </w:pPr>
      <w:r>
        <w:rPr>
          <w:b/>
          <w:sz w:val="24"/>
        </w:rPr>
        <w:lastRenderedPageBreak/>
        <w:t xml:space="preserve">EXTORTION </w:t>
      </w:r>
      <w:r w:rsidR="00AB3E95">
        <w:rPr>
          <w:b/>
          <w:sz w:val="24"/>
        </w:rPr>
        <w:t>PREVENTION SECURITY SYSTEMS</w:t>
      </w:r>
    </w:p>
    <w:p w14:paraId="50B8586D" w14:textId="581F5BCB" w:rsidR="00B02B85" w:rsidRDefault="00B02B85" w:rsidP="00AB3E95">
      <w:pPr>
        <w:ind w:left="360" w:hanging="360"/>
        <w:jc w:val="both"/>
      </w:pPr>
      <w:r w:rsidRPr="006067AB">
        <w:rPr>
          <w:u w:val="single"/>
        </w:rPr>
        <w:t xml:space="preserve">AUTONOMOUS </w:t>
      </w:r>
      <w:r>
        <w:rPr>
          <w:u w:val="single"/>
        </w:rPr>
        <w:t>EXTORTION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extortion</w:t>
      </w:r>
      <w:r w:rsidRPr="006D5E89">
        <w:t>.</w:t>
      </w:r>
    </w:p>
    <w:p w14:paraId="6B427FF6" w14:textId="20584621" w:rsidR="00AB3E95" w:rsidRPr="00D779AB" w:rsidRDefault="00AB3E95" w:rsidP="00AB3E95">
      <w:pPr>
        <w:ind w:left="360" w:hanging="360"/>
        <w:jc w:val="both"/>
      </w:pPr>
      <w:r w:rsidRPr="00D779AB">
        <w:rPr>
          <w:u w:val="single"/>
        </w:rPr>
        <w:t xml:space="preserve">AUTONOMOUS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EXTORTION</w:t>
      </w:r>
      <w:r w:rsidRPr="00D779AB">
        <w:t xml:space="preserve"> </w:t>
      </w:r>
      <w:r w:rsidR="00574643">
        <w:t>never occurs</w:t>
      </w:r>
      <w:r w:rsidRPr="00D779AB">
        <w:t>.</w:t>
      </w:r>
    </w:p>
    <w:p w14:paraId="5740522B" w14:textId="415A1B46" w:rsidR="00AB3E95" w:rsidRPr="00D779AB" w:rsidRDefault="00AB3E95" w:rsidP="00AB3E95">
      <w:pPr>
        <w:ind w:left="360" w:hanging="360"/>
        <w:jc w:val="both"/>
      </w:pPr>
      <w:r w:rsidRPr="00D779AB">
        <w:rPr>
          <w:u w:val="single"/>
        </w:rPr>
        <w:t xml:space="preserve">AUTONOMOUS </w:t>
      </w:r>
      <w:r>
        <w:rPr>
          <w:u w:val="single"/>
        </w:rPr>
        <w:t>LAW ENFORCEMENT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LAW ENFORCEMENT EXTORTION</w:t>
      </w:r>
      <w:r w:rsidRPr="00D779AB">
        <w:t xml:space="preserve"> </w:t>
      </w:r>
      <w:r w:rsidR="00574643">
        <w:t>never occurs</w:t>
      </w:r>
      <w:r w:rsidRPr="00D779AB">
        <w:t>.</w:t>
      </w:r>
    </w:p>
    <w:p w14:paraId="28BADEF8" w14:textId="2D519C16" w:rsidR="00AB3E95" w:rsidRPr="00D779AB" w:rsidRDefault="00AB3E95" w:rsidP="00AB3E95">
      <w:pPr>
        <w:ind w:left="360" w:hanging="360"/>
        <w:jc w:val="both"/>
      </w:pPr>
      <w:r w:rsidRPr="00D779AB">
        <w:rPr>
          <w:u w:val="single"/>
        </w:rPr>
        <w:t xml:space="preserve">AUTONOMOUS </w:t>
      </w:r>
      <w:r>
        <w:rPr>
          <w:u w:val="single"/>
        </w:rPr>
        <w:t>NATIONAL SECURITY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NATIONAL SECURITY EXTORTION</w:t>
      </w:r>
      <w:r w:rsidRPr="00D779AB">
        <w:t xml:space="preserve"> </w:t>
      </w:r>
      <w:r w:rsidR="00574643">
        <w:t>never occurs</w:t>
      </w:r>
      <w:r w:rsidRPr="00D779AB">
        <w:t>.</w:t>
      </w:r>
    </w:p>
    <w:p w14:paraId="1241145F" w14:textId="47B86CD4" w:rsidR="00AB3E95" w:rsidRPr="00D779AB" w:rsidRDefault="00AB3E95" w:rsidP="00AB3E95">
      <w:pPr>
        <w:ind w:left="360" w:hanging="360"/>
        <w:jc w:val="both"/>
      </w:pPr>
      <w:r w:rsidRPr="00D779AB">
        <w:rPr>
          <w:u w:val="single"/>
        </w:rPr>
        <w:t xml:space="preserve">AUTONOMOUS </w:t>
      </w:r>
      <w:r>
        <w:rPr>
          <w:u w:val="single"/>
        </w:rPr>
        <w:t>DEFENSE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DEFENSE INTELLIGENCE EXTORTION</w:t>
      </w:r>
      <w:r w:rsidRPr="00D779AB">
        <w:t xml:space="preserve"> </w:t>
      </w:r>
      <w:r w:rsidR="00574643">
        <w:t>never occurs</w:t>
      </w:r>
      <w:r w:rsidRPr="00D779AB">
        <w:t>.</w:t>
      </w:r>
    </w:p>
    <w:p w14:paraId="4C240033" w14:textId="3CE937B4" w:rsidR="00AB3E95" w:rsidRPr="00D779AB" w:rsidRDefault="00AB3E95" w:rsidP="00AB3E95">
      <w:pPr>
        <w:ind w:left="360" w:hanging="360"/>
        <w:jc w:val="both"/>
      </w:pPr>
      <w:r w:rsidRPr="00D779AB">
        <w:rPr>
          <w:u w:val="single"/>
        </w:rPr>
        <w:t xml:space="preserve">AUTONOMOUS </w:t>
      </w:r>
      <w:r>
        <w:rPr>
          <w:u w:val="single"/>
        </w:rPr>
        <w:t>WHITE HOUSE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WHITE HOUSE EXTORTION</w:t>
      </w:r>
      <w:r w:rsidRPr="00D779AB">
        <w:t xml:space="preserve"> </w:t>
      </w:r>
      <w:r w:rsidR="00574643">
        <w:t>never occurs</w:t>
      </w:r>
      <w:r w:rsidRPr="00D779AB">
        <w:t>.</w:t>
      </w:r>
    </w:p>
    <w:p w14:paraId="5447BD44" w14:textId="2BE954FC" w:rsidR="00AB3E95" w:rsidRPr="00D779AB" w:rsidRDefault="00AB3E95" w:rsidP="00AB3E95">
      <w:pPr>
        <w:ind w:left="360" w:hanging="360"/>
        <w:jc w:val="both"/>
      </w:pPr>
      <w:r w:rsidRPr="00D779AB">
        <w:rPr>
          <w:u w:val="single"/>
        </w:rPr>
        <w:t xml:space="preserve">AUTONOMOUS </w:t>
      </w:r>
      <w:r>
        <w:rPr>
          <w:u w:val="single"/>
        </w:rPr>
        <w:t>PENTAGON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PENTAGON EXTORTION</w:t>
      </w:r>
      <w:r w:rsidRPr="00D779AB">
        <w:t xml:space="preserve"> </w:t>
      </w:r>
      <w:r w:rsidR="00574643">
        <w:t>never occurs</w:t>
      </w:r>
      <w:r w:rsidRPr="00D779AB">
        <w:t>.</w:t>
      </w:r>
    </w:p>
    <w:p w14:paraId="708A358A" w14:textId="5951B80E" w:rsidR="00AB3E95" w:rsidRPr="00D779AB" w:rsidRDefault="00AB3E95" w:rsidP="00AB3E95">
      <w:pPr>
        <w:ind w:left="360" w:hanging="360"/>
        <w:jc w:val="both"/>
      </w:pPr>
      <w:r w:rsidRPr="00D779AB">
        <w:rPr>
          <w:u w:val="single"/>
        </w:rPr>
        <w:t xml:space="preserve">AUTONOMOUS </w:t>
      </w:r>
      <w:r>
        <w:rPr>
          <w:u w:val="single"/>
        </w:rPr>
        <w:t>MILITARY INTELLIGENCE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MILITARY INTELLIGENCE EXTORTION</w:t>
      </w:r>
      <w:r w:rsidRPr="00D779AB">
        <w:t xml:space="preserve"> </w:t>
      </w:r>
      <w:r w:rsidR="00574643">
        <w:t>never occurs</w:t>
      </w:r>
      <w:r w:rsidRPr="00D779AB">
        <w:t>.</w:t>
      </w:r>
    </w:p>
    <w:p w14:paraId="2FE1F1B3" w14:textId="3F4533A0" w:rsidR="00AB3E95" w:rsidRPr="00D779AB" w:rsidRDefault="00AB3E95" w:rsidP="00AB3E95">
      <w:pPr>
        <w:ind w:left="360" w:hanging="360"/>
        <w:jc w:val="both"/>
      </w:pPr>
      <w:r w:rsidRPr="00D779AB">
        <w:rPr>
          <w:u w:val="single"/>
        </w:rPr>
        <w:t xml:space="preserve">AUTONOMOUS </w:t>
      </w:r>
      <w:r>
        <w:rPr>
          <w:u w:val="single"/>
        </w:rPr>
        <w:t>JUSTICE DEPARTMENT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JUSTICE DEPARTMENT EXTORTION</w:t>
      </w:r>
      <w:r w:rsidRPr="00D779AB">
        <w:t xml:space="preserve"> </w:t>
      </w:r>
      <w:r w:rsidR="00574643">
        <w:t>never occurs</w:t>
      </w:r>
      <w:r w:rsidRPr="00D779AB">
        <w:t>.</w:t>
      </w:r>
    </w:p>
    <w:p w14:paraId="1E0DFB90" w14:textId="2DC6C426" w:rsidR="00AB3E95" w:rsidRPr="00D779AB" w:rsidRDefault="00AB3E95" w:rsidP="00AB3E95">
      <w:pPr>
        <w:ind w:left="360" w:hanging="360"/>
        <w:jc w:val="both"/>
      </w:pPr>
      <w:r w:rsidRPr="00D779AB">
        <w:rPr>
          <w:u w:val="single"/>
        </w:rPr>
        <w:t xml:space="preserve">AUTONOMOUS </w:t>
      </w:r>
      <w:r>
        <w:rPr>
          <w:u w:val="single"/>
        </w:rPr>
        <w:t>MEDIA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AB3E95">
        <w:rPr>
          <w:b/>
          <w:bCs/>
        </w:rPr>
        <w:t>MEDIA EXTORTION</w:t>
      </w:r>
      <w:r w:rsidRPr="00D779AB">
        <w:t xml:space="preserve"> </w:t>
      </w:r>
      <w:r w:rsidR="00574643">
        <w:t>never occurs</w:t>
      </w:r>
      <w:r w:rsidRPr="00D779AB">
        <w:t>.</w:t>
      </w:r>
    </w:p>
    <w:p w14:paraId="6159F499" w14:textId="00153FB2" w:rsidR="00AB3E95" w:rsidRPr="00D779AB" w:rsidRDefault="00AB3E95" w:rsidP="00AB3E95">
      <w:pPr>
        <w:ind w:left="360" w:hanging="360"/>
        <w:jc w:val="both"/>
      </w:pPr>
      <w:r w:rsidRPr="00D779AB">
        <w:rPr>
          <w:u w:val="single"/>
        </w:rPr>
        <w:t xml:space="preserve">AUTONOMOUS </w:t>
      </w:r>
      <w:r>
        <w:rPr>
          <w:u w:val="single"/>
        </w:rPr>
        <w:t>LINGUISTICS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AB3E95">
        <w:rPr>
          <w:b/>
          <w:bCs/>
        </w:rPr>
        <w:t>LINGUISTICS EXTORTION</w:t>
      </w:r>
      <w:r w:rsidRPr="00D779AB">
        <w:t xml:space="preserve"> </w:t>
      </w:r>
      <w:r w:rsidR="00574643">
        <w:t>never occurs</w:t>
      </w:r>
      <w:r w:rsidRPr="00D779AB">
        <w:t>.</w:t>
      </w:r>
    </w:p>
    <w:p w14:paraId="53C24AFF" w14:textId="3D0A1389" w:rsidR="00AB3E95" w:rsidRPr="00D779AB" w:rsidRDefault="00AB3E95" w:rsidP="00542522">
      <w:pPr>
        <w:ind w:left="360" w:hanging="360"/>
        <w:jc w:val="both"/>
      </w:pPr>
      <w:r w:rsidRPr="00D779AB">
        <w:rPr>
          <w:u w:val="single"/>
        </w:rPr>
        <w:t xml:space="preserve">AUTONOMOUS </w:t>
      </w:r>
      <w:r>
        <w:rPr>
          <w:u w:val="single"/>
        </w:rPr>
        <w:t>LEGAL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LEGAL </w:t>
      </w:r>
      <w:r>
        <w:rPr>
          <w:b/>
          <w:bCs/>
        </w:rPr>
        <w:t>EXTORTION</w:t>
      </w:r>
      <w:r w:rsidRPr="00D779AB">
        <w:t xml:space="preserve"> </w:t>
      </w:r>
      <w:r w:rsidR="00574643">
        <w:t>never occurs</w:t>
      </w:r>
      <w:r w:rsidRPr="00D779AB">
        <w:t>.</w:t>
      </w:r>
    </w:p>
    <w:p w14:paraId="7E41B40D" w14:textId="3716681F" w:rsidR="00AB3E95" w:rsidRPr="00D779AB" w:rsidRDefault="00AB3E95" w:rsidP="00542522">
      <w:pPr>
        <w:ind w:left="360" w:hanging="360"/>
        <w:jc w:val="both"/>
      </w:pPr>
      <w:r w:rsidRPr="00D779AB">
        <w:rPr>
          <w:u w:val="single"/>
        </w:rPr>
        <w:lastRenderedPageBreak/>
        <w:t xml:space="preserve">AUTONOMOUS </w:t>
      </w:r>
      <w:r>
        <w:rPr>
          <w:u w:val="single"/>
        </w:rPr>
        <w:t>STATUTORY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STATUTORY </w:t>
      </w:r>
      <w:r w:rsidRPr="00AB3E95">
        <w:rPr>
          <w:b/>
          <w:bCs/>
        </w:rPr>
        <w:t>EXTORTION</w:t>
      </w:r>
      <w:r w:rsidRPr="00D779AB">
        <w:t xml:space="preserve"> </w:t>
      </w:r>
      <w:r w:rsidR="00574643">
        <w:t>never occurs</w:t>
      </w:r>
      <w:r w:rsidRPr="00D779AB">
        <w:t>.</w:t>
      </w:r>
    </w:p>
    <w:p w14:paraId="2A6A9BA6" w14:textId="230A1965" w:rsidR="00AB3E95" w:rsidRPr="00D779AB" w:rsidRDefault="00AB3E95" w:rsidP="00542522">
      <w:pPr>
        <w:ind w:left="360" w:hanging="360"/>
        <w:jc w:val="both"/>
      </w:pPr>
      <w:r w:rsidRPr="00D779AB">
        <w:rPr>
          <w:u w:val="single"/>
        </w:rPr>
        <w:t xml:space="preserve">AUTONOMOUS </w:t>
      </w:r>
      <w:r>
        <w:rPr>
          <w:u w:val="single"/>
        </w:rPr>
        <w:t>PROFESSIONAL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PROFESSIONAL </w:t>
      </w:r>
      <w:r w:rsidRPr="00AB3E95">
        <w:rPr>
          <w:b/>
          <w:bCs/>
        </w:rPr>
        <w:t>EXTORTION</w:t>
      </w:r>
      <w:r w:rsidRPr="00D779AB">
        <w:t xml:space="preserve"> </w:t>
      </w:r>
      <w:r w:rsidR="00574643">
        <w:t>never occurs</w:t>
      </w:r>
      <w:r w:rsidRPr="00D779AB">
        <w:t>.</w:t>
      </w:r>
    </w:p>
    <w:p w14:paraId="2C8A3DD9" w14:textId="74B987F3" w:rsidR="00AB3E95" w:rsidRPr="00D779AB" w:rsidRDefault="00AB3E95" w:rsidP="00542522">
      <w:pPr>
        <w:ind w:left="360" w:hanging="360"/>
        <w:jc w:val="both"/>
      </w:pPr>
      <w:r w:rsidRPr="00D779AB">
        <w:rPr>
          <w:u w:val="single"/>
        </w:rPr>
        <w:t xml:space="preserve">AUTONOMOUS </w:t>
      </w:r>
      <w:r>
        <w:rPr>
          <w:u w:val="single"/>
        </w:rPr>
        <w:t>TECHNOLOGY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TECHNOLOGY </w:t>
      </w:r>
      <w:r w:rsidRPr="00AB3E95">
        <w:rPr>
          <w:b/>
          <w:bCs/>
        </w:rPr>
        <w:t>EXTORTION</w:t>
      </w:r>
      <w:r w:rsidRPr="00D779AB">
        <w:t xml:space="preserve"> </w:t>
      </w:r>
      <w:r w:rsidR="00574643">
        <w:t>never occurs</w:t>
      </w:r>
      <w:r w:rsidRPr="00D779AB">
        <w:t>.</w:t>
      </w:r>
    </w:p>
    <w:p w14:paraId="5282D184" w14:textId="6FE25033" w:rsidR="00AB3E95" w:rsidRPr="00D779AB" w:rsidRDefault="00AB3E95" w:rsidP="00542522">
      <w:pPr>
        <w:ind w:left="360" w:hanging="360"/>
        <w:jc w:val="both"/>
      </w:pPr>
      <w:r w:rsidRPr="00D779AB">
        <w:rPr>
          <w:u w:val="single"/>
        </w:rPr>
        <w:t xml:space="preserve">AUTONOMOUS </w:t>
      </w:r>
      <w:r>
        <w:rPr>
          <w:u w:val="single"/>
        </w:rPr>
        <w:t>DISCOVERY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DISCOVERY </w:t>
      </w:r>
      <w:r w:rsidRPr="00AB3E95">
        <w:rPr>
          <w:b/>
          <w:bCs/>
        </w:rPr>
        <w:t>EXTORTION</w:t>
      </w:r>
      <w:r w:rsidRPr="00D779AB">
        <w:t xml:space="preserve"> </w:t>
      </w:r>
      <w:r w:rsidR="00574643">
        <w:t>never occurs</w:t>
      </w:r>
      <w:r w:rsidRPr="00D779AB">
        <w:t>.</w:t>
      </w:r>
    </w:p>
    <w:p w14:paraId="7BD89C7E" w14:textId="78760BEE" w:rsidR="00AB3E95" w:rsidRPr="00D779AB" w:rsidRDefault="00AB3E95" w:rsidP="00542522">
      <w:pPr>
        <w:ind w:left="360" w:hanging="360"/>
        <w:jc w:val="both"/>
      </w:pPr>
      <w:r w:rsidRPr="00D779AB">
        <w:rPr>
          <w:u w:val="single"/>
        </w:rPr>
        <w:t xml:space="preserve">AUTONOMOUS </w:t>
      </w:r>
      <w:r>
        <w:rPr>
          <w:u w:val="single"/>
        </w:rPr>
        <w:t>INTERCEPT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542522">
        <w:rPr>
          <w:b/>
          <w:bCs/>
        </w:rPr>
        <w:t xml:space="preserve">INTERCEPTS </w:t>
      </w:r>
      <w:r w:rsidRPr="00AB3E95">
        <w:rPr>
          <w:b/>
          <w:bCs/>
        </w:rPr>
        <w:t>EXTORTION</w:t>
      </w:r>
      <w:r w:rsidRPr="00D779AB">
        <w:t xml:space="preserve"> </w:t>
      </w:r>
      <w:r w:rsidR="00574643">
        <w:t>never occurs</w:t>
      </w:r>
      <w:r w:rsidRPr="00D779AB">
        <w:t>.</w:t>
      </w:r>
    </w:p>
    <w:p w14:paraId="1B6A6F81" w14:textId="20B6EBA2" w:rsidR="00AB3E95" w:rsidRDefault="00AB3E95" w:rsidP="00AB3E95">
      <w:pPr>
        <w:ind w:left="360" w:hanging="360"/>
        <w:jc w:val="both"/>
      </w:pPr>
      <w:r w:rsidRPr="00D779AB">
        <w:rPr>
          <w:u w:val="single"/>
        </w:rPr>
        <w:t xml:space="preserve">AUTONOMOUS </w:t>
      </w:r>
      <w:r>
        <w:rPr>
          <w:u w:val="single"/>
        </w:rPr>
        <w:t>WIRETAP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t xml:space="preserve">     </w:t>
      </w:r>
      <w:r w:rsidRPr="00542522">
        <w:rPr>
          <w:b/>
          <w:bCs/>
        </w:rPr>
        <w:t xml:space="preserve">WIRETAP </w:t>
      </w:r>
      <w:r w:rsidRPr="00AB3E95">
        <w:rPr>
          <w:b/>
          <w:bCs/>
        </w:rPr>
        <w:t>EXTORTION</w:t>
      </w:r>
      <w:r w:rsidRPr="00D779AB">
        <w:t xml:space="preserve"> </w:t>
      </w:r>
      <w:r w:rsidR="00574643">
        <w:t>never occurs</w:t>
      </w:r>
      <w:r w:rsidRPr="00D779AB">
        <w:t>.</w:t>
      </w:r>
    </w:p>
    <w:p w14:paraId="70BA38C0" w14:textId="31A83A6A" w:rsidR="004F37ED" w:rsidRDefault="00AB3E95" w:rsidP="004F37ED">
      <w:pPr>
        <w:ind w:left="360" w:hanging="360"/>
        <w:jc w:val="both"/>
      </w:pPr>
      <w:r w:rsidRPr="00D779AB">
        <w:rPr>
          <w:u w:val="single"/>
        </w:rPr>
        <w:t xml:space="preserve">AUTONOMOUS </w:t>
      </w:r>
      <w:r w:rsidR="004F37ED">
        <w:rPr>
          <w:u w:val="single"/>
        </w:rPr>
        <w:t xml:space="preserve">INTELLECTUAL PROPERTY </w:t>
      </w:r>
      <w:r>
        <w:rPr>
          <w:u w:val="single"/>
        </w:rPr>
        <w:t>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Pr>
          <w:b/>
          <w:bCs/>
        </w:rPr>
        <w:t>INTELLECTUAL PROPERTY</w:t>
      </w:r>
      <w:r w:rsidR="004F37ED" w:rsidRPr="00542522">
        <w:rPr>
          <w:b/>
          <w:bCs/>
        </w:rPr>
        <w:t xml:space="preserve"> </w:t>
      </w:r>
      <w:r w:rsidRPr="00AB3E95">
        <w:rPr>
          <w:b/>
          <w:bCs/>
        </w:rPr>
        <w:t>EXTORTION</w:t>
      </w:r>
      <w:r w:rsidRPr="00D779AB">
        <w:t xml:space="preserve"> </w:t>
      </w:r>
      <w:r w:rsidR="00574643">
        <w:t>never occurs</w:t>
      </w:r>
      <w:r w:rsidRPr="00D779AB">
        <w:t>.</w:t>
      </w:r>
    </w:p>
    <w:p w14:paraId="681FA7DC" w14:textId="1240F5CA" w:rsidR="004F37ED" w:rsidRDefault="004F37ED" w:rsidP="004F37ED">
      <w:pPr>
        <w:ind w:left="360" w:hanging="360"/>
        <w:jc w:val="both"/>
      </w:pPr>
      <w:r w:rsidRPr="00D779AB">
        <w:rPr>
          <w:u w:val="single"/>
        </w:rPr>
        <w:t xml:space="preserve">AUTONOMOUS </w:t>
      </w:r>
      <w:r>
        <w:rPr>
          <w:u w:val="single"/>
        </w:rPr>
        <w:t>PATENT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w:t>
      </w:r>
      <w:r w:rsidRPr="00542522">
        <w:rPr>
          <w:b/>
          <w:bCs/>
        </w:rPr>
        <w:t xml:space="preserve"> </w:t>
      </w:r>
      <w:r w:rsidRPr="00AB3E95">
        <w:rPr>
          <w:b/>
          <w:bCs/>
        </w:rPr>
        <w:t>EXTORTION</w:t>
      </w:r>
      <w:r w:rsidRPr="00D779AB">
        <w:t xml:space="preserve"> </w:t>
      </w:r>
      <w:r w:rsidR="00574643">
        <w:t>never occurs</w:t>
      </w:r>
      <w:r w:rsidRPr="00D779AB">
        <w:t>.</w:t>
      </w:r>
    </w:p>
    <w:p w14:paraId="1272BD3B" w14:textId="3ADE7D9D" w:rsidR="004F37ED" w:rsidRDefault="004F37ED" w:rsidP="004F37ED">
      <w:pPr>
        <w:ind w:left="360" w:hanging="360"/>
        <w:jc w:val="both"/>
      </w:pPr>
      <w:r w:rsidRPr="00D779AB">
        <w:rPr>
          <w:u w:val="single"/>
        </w:rPr>
        <w:t xml:space="preserve">AUTONOMOUS </w:t>
      </w:r>
      <w:r>
        <w:rPr>
          <w:u w:val="single"/>
        </w:rPr>
        <w:t>TRADEMARK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TRADEMARK</w:t>
      </w:r>
      <w:r w:rsidRPr="00542522">
        <w:rPr>
          <w:b/>
          <w:bCs/>
        </w:rPr>
        <w:t xml:space="preserve"> </w:t>
      </w:r>
      <w:r w:rsidRPr="00AB3E95">
        <w:rPr>
          <w:b/>
          <w:bCs/>
        </w:rPr>
        <w:t>EXTORTION</w:t>
      </w:r>
      <w:r w:rsidRPr="00D779AB">
        <w:t xml:space="preserve"> </w:t>
      </w:r>
      <w:r w:rsidR="00574643">
        <w:t>never occurs</w:t>
      </w:r>
      <w:r w:rsidRPr="00D779AB">
        <w:t>.</w:t>
      </w:r>
    </w:p>
    <w:p w14:paraId="0008C545" w14:textId="4B58D74D" w:rsidR="004F37ED" w:rsidRDefault="004F37ED" w:rsidP="004F37ED">
      <w:pPr>
        <w:ind w:left="360" w:hanging="360"/>
        <w:jc w:val="both"/>
      </w:pPr>
      <w:r w:rsidRPr="00D779AB">
        <w:rPr>
          <w:u w:val="single"/>
        </w:rPr>
        <w:t xml:space="preserve">AUTONOMOUS </w:t>
      </w:r>
      <w:r>
        <w:rPr>
          <w:u w:val="single"/>
        </w:rPr>
        <w:t>COPYRIGHT EXTORTION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COPYRIGHT</w:t>
      </w:r>
      <w:r w:rsidRPr="00542522">
        <w:rPr>
          <w:b/>
          <w:bCs/>
        </w:rPr>
        <w:t xml:space="preserve"> </w:t>
      </w:r>
      <w:r w:rsidRPr="00AB3E95">
        <w:rPr>
          <w:b/>
          <w:bCs/>
        </w:rPr>
        <w:t>EXTORTION</w:t>
      </w:r>
      <w:r w:rsidRPr="00D779AB">
        <w:t xml:space="preserve"> </w:t>
      </w:r>
      <w:r w:rsidR="00574643">
        <w:t>never occurs</w:t>
      </w:r>
      <w:r w:rsidRPr="00D779AB">
        <w:t>.</w:t>
      </w:r>
    </w:p>
    <w:p w14:paraId="25D0DB60" w14:textId="0D07E58A" w:rsidR="000C5AC2" w:rsidRDefault="000C5AC2" w:rsidP="000C5AC2">
      <w:pPr>
        <w:ind w:left="360" w:hanging="360"/>
        <w:jc w:val="both"/>
      </w:pPr>
      <w:r w:rsidRPr="00D779AB">
        <w:rPr>
          <w:u w:val="single"/>
        </w:rPr>
        <w:t xml:space="preserve">AUTONOMOUS </w:t>
      </w:r>
      <w:r>
        <w:rPr>
          <w:u w:val="single"/>
        </w:rPr>
        <w:t>INTELLECTUAL PROPERTY VIEW</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VIEW</w:t>
      </w:r>
      <w:r w:rsidRPr="00D779AB">
        <w:t xml:space="preserve"> </w:t>
      </w:r>
      <w:r>
        <w:t>never occurs</w:t>
      </w:r>
      <w:r w:rsidRPr="00D779AB">
        <w:t>.</w:t>
      </w:r>
    </w:p>
    <w:p w14:paraId="017BDB32" w14:textId="63FD81EE" w:rsidR="000C5AC2" w:rsidRDefault="000C5AC2" w:rsidP="000C5AC2">
      <w:pPr>
        <w:ind w:left="360" w:hanging="360"/>
        <w:jc w:val="both"/>
      </w:pPr>
      <w:r w:rsidRPr="00D779AB">
        <w:rPr>
          <w:u w:val="single"/>
        </w:rPr>
        <w:t xml:space="preserve">AUTONOMOUS </w:t>
      </w:r>
      <w:r>
        <w:rPr>
          <w:u w:val="single"/>
        </w:rPr>
        <w:t>INTELLECTUAL PROPERTY TRANSCRIPTION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TRANSCRIPTION</w:t>
      </w:r>
      <w:r w:rsidRPr="00D779AB">
        <w:t xml:space="preserve"> </w:t>
      </w:r>
      <w:r>
        <w:t>never occurs</w:t>
      </w:r>
      <w:r w:rsidRPr="00D779AB">
        <w:t>.</w:t>
      </w:r>
    </w:p>
    <w:p w14:paraId="17F69291" w14:textId="173427AC" w:rsidR="00C32004" w:rsidRDefault="00C32004" w:rsidP="00C32004">
      <w:pPr>
        <w:ind w:left="360" w:hanging="360"/>
        <w:jc w:val="both"/>
        <w:rPr>
          <w:ins w:id="0" w:author="Patrick McElhiney" w:date="2022-09-26T12:38:00Z"/>
        </w:rPr>
      </w:pPr>
      <w:ins w:id="1" w:author="Patrick McElhiney" w:date="2022-09-26T12:38:00Z">
        <w:r w:rsidRPr="00D779AB">
          <w:rPr>
            <w:u w:val="single"/>
          </w:rPr>
          <w:t xml:space="preserve">AUTONOMOUS </w:t>
        </w:r>
        <w:r>
          <w:rPr>
            <w:u w:val="single"/>
          </w:rPr>
          <w:t xml:space="preserve">INTELLECTUAL PROPERTY </w:t>
        </w:r>
        <w:r>
          <w:rPr>
            <w:u w:val="single"/>
          </w:rPr>
          <w:t>A</w:t>
        </w:r>
      </w:ins>
      <w:ins w:id="2" w:author="Patrick McElhiney" w:date="2022-09-26T12:39:00Z">
        <w:r>
          <w:rPr>
            <w:u w:val="single"/>
          </w:rPr>
          <w:t>CCESS</w:t>
        </w:r>
      </w:ins>
      <w:ins w:id="3" w:author="Patrick McElhiney" w:date="2022-09-26T12:38:00Z">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ACCESS</w:t>
        </w:r>
        <w:r w:rsidRPr="00D779AB">
          <w:t xml:space="preserve"> </w:t>
        </w:r>
        <w:r>
          <w:t>never occurs</w:t>
        </w:r>
        <w:r w:rsidRPr="00D779AB">
          <w:t>.</w:t>
        </w:r>
      </w:ins>
    </w:p>
    <w:p w14:paraId="72B393A9" w14:textId="709C77DD" w:rsidR="00D45A08" w:rsidRDefault="00D45A08" w:rsidP="00D45A08">
      <w:pPr>
        <w:ind w:left="360" w:hanging="360"/>
        <w:jc w:val="both"/>
        <w:rPr>
          <w:ins w:id="4" w:author="Patrick McElhiney" w:date="2022-09-26T12:39:00Z"/>
        </w:rPr>
      </w:pPr>
      <w:ins w:id="5" w:author="Patrick McElhiney" w:date="2022-09-26T12:39:00Z">
        <w:r w:rsidRPr="00D779AB">
          <w:rPr>
            <w:u w:val="single"/>
          </w:rPr>
          <w:lastRenderedPageBreak/>
          <w:t xml:space="preserve">AUTONOMOUS </w:t>
        </w:r>
        <w:r>
          <w:rPr>
            <w:u w:val="single"/>
          </w:rPr>
          <w:t xml:space="preserve">INTELLECTUAL PROPERTY </w:t>
        </w:r>
        <w:r>
          <w:rPr>
            <w:u w:val="single"/>
          </w:rPr>
          <w:t>MODIFICATION</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MODIFICATION</w:t>
        </w:r>
        <w:r w:rsidRPr="00D779AB">
          <w:t xml:space="preserve"> </w:t>
        </w:r>
        <w:r>
          <w:t>never occurs</w:t>
        </w:r>
        <w:r w:rsidRPr="00D779AB">
          <w:t>.</w:t>
        </w:r>
      </w:ins>
    </w:p>
    <w:p w14:paraId="7706F559" w14:textId="2AF76A26" w:rsidR="00570851" w:rsidRDefault="00570851" w:rsidP="00570851">
      <w:pPr>
        <w:ind w:left="360" w:hanging="360"/>
        <w:jc w:val="both"/>
        <w:rPr>
          <w:ins w:id="6" w:author="Patrick McElhiney" w:date="2022-09-26T12:39:00Z"/>
        </w:rPr>
      </w:pPr>
      <w:ins w:id="7" w:author="Patrick McElhiney" w:date="2022-09-26T12:39:00Z">
        <w:r w:rsidRPr="00D779AB">
          <w:rPr>
            <w:u w:val="single"/>
          </w:rPr>
          <w:t xml:space="preserve">AUTONOMOUS </w:t>
        </w:r>
        <w:r>
          <w:rPr>
            <w:u w:val="single"/>
          </w:rPr>
          <w:t xml:space="preserve">INTELLECTUAL PROPERTY </w:t>
        </w:r>
        <w:r>
          <w:rPr>
            <w:u w:val="single"/>
          </w:rPr>
          <w:t>DOWNLOAD</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DOWNLOAD</w:t>
        </w:r>
        <w:r w:rsidRPr="00D779AB">
          <w:t xml:space="preserve"> </w:t>
        </w:r>
        <w:r>
          <w:t>never occurs</w:t>
        </w:r>
        <w:r w:rsidRPr="00D779AB">
          <w:t>.</w:t>
        </w:r>
      </w:ins>
    </w:p>
    <w:p w14:paraId="3E997430" w14:textId="311315E7" w:rsidR="00ED3A42" w:rsidRDefault="00ED3A42" w:rsidP="00ED3A42">
      <w:pPr>
        <w:ind w:left="360" w:hanging="360"/>
        <w:jc w:val="both"/>
        <w:rPr>
          <w:ins w:id="8" w:author="Patrick McElhiney" w:date="2022-09-26T12:40:00Z"/>
        </w:rPr>
      </w:pPr>
      <w:ins w:id="9" w:author="Patrick McElhiney" w:date="2022-09-26T12:40:00Z">
        <w:r w:rsidRPr="00D779AB">
          <w:rPr>
            <w:u w:val="single"/>
          </w:rPr>
          <w:t xml:space="preserve">AUTONOMOUS </w:t>
        </w:r>
        <w:r>
          <w:rPr>
            <w:u w:val="single"/>
          </w:rPr>
          <w:t xml:space="preserve">INTELLECTUAL PROPERTY </w:t>
        </w:r>
        <w:r>
          <w:rPr>
            <w:u w:val="single"/>
          </w:rPr>
          <w:t>RECURRING TRANSFER</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RECURRING TRANSFER</w:t>
        </w:r>
        <w:r w:rsidRPr="00D779AB">
          <w:t xml:space="preserve"> </w:t>
        </w:r>
        <w:r>
          <w:t>never occurs</w:t>
        </w:r>
        <w:r w:rsidRPr="00D779AB">
          <w:t>.</w:t>
        </w:r>
      </w:ins>
    </w:p>
    <w:p w14:paraId="690B4281" w14:textId="550D0B8B" w:rsidR="00675260" w:rsidRDefault="00675260" w:rsidP="00675260">
      <w:pPr>
        <w:ind w:left="360" w:hanging="360"/>
        <w:jc w:val="both"/>
        <w:rPr>
          <w:ins w:id="10" w:author="Patrick McElhiney" w:date="2022-09-26T12:40:00Z"/>
        </w:rPr>
      </w:pPr>
      <w:ins w:id="11" w:author="Patrick McElhiney" w:date="2022-09-26T12:40:00Z">
        <w:r w:rsidRPr="00D779AB">
          <w:rPr>
            <w:u w:val="single"/>
          </w:rPr>
          <w:t xml:space="preserve">AUTONOMOUS </w:t>
        </w:r>
        <w:r>
          <w:rPr>
            <w:u w:val="single"/>
          </w:rPr>
          <w:t xml:space="preserve">INTELLECTUAL PROPERTY </w:t>
        </w:r>
        <w:r>
          <w:rPr>
            <w:u w:val="single"/>
          </w:rPr>
          <w:t>INVALID LICENSE</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 xml:space="preserve">INTELLECTUAL PROPERTY </w:t>
        </w:r>
        <w:r>
          <w:rPr>
            <w:b/>
            <w:bCs/>
          </w:rPr>
          <w:t>INVALID LICENSE</w:t>
        </w:r>
        <w:r w:rsidRPr="00D779AB">
          <w:t xml:space="preserve"> </w:t>
        </w:r>
        <w:r>
          <w:t>never occurs</w:t>
        </w:r>
        <w:r w:rsidRPr="00D779AB">
          <w:t>.</w:t>
        </w:r>
      </w:ins>
    </w:p>
    <w:p w14:paraId="693DC0FE" w14:textId="50029770" w:rsidR="00542522" w:rsidRPr="00D779AB" w:rsidRDefault="00542522" w:rsidP="004F37ED">
      <w:pPr>
        <w:ind w:left="360" w:hanging="360"/>
        <w:jc w:val="both"/>
      </w:pPr>
    </w:p>
    <w:p w14:paraId="2C5A15BC" w14:textId="77777777" w:rsidR="00542522" w:rsidRPr="00D779AB" w:rsidRDefault="00542522" w:rsidP="00542522">
      <w:pPr>
        <w:ind w:left="360" w:hanging="360"/>
        <w:jc w:val="both"/>
      </w:pPr>
    </w:p>
    <w:p w14:paraId="3FC1C1E4" w14:textId="77777777" w:rsidR="00AB3E95" w:rsidRPr="00D779AB" w:rsidRDefault="00AB3E95" w:rsidP="00542522">
      <w:pPr>
        <w:ind w:left="360" w:hanging="360"/>
        <w:jc w:val="both"/>
      </w:pPr>
    </w:p>
    <w:p w14:paraId="40D36FC7" w14:textId="77777777" w:rsidR="00AB3E95" w:rsidRPr="00D779AB" w:rsidRDefault="00AB3E95" w:rsidP="00542522">
      <w:pPr>
        <w:ind w:left="360" w:hanging="360"/>
        <w:jc w:val="both"/>
      </w:pPr>
    </w:p>
    <w:p w14:paraId="679BC644" w14:textId="5E2BA3E9" w:rsidR="00AB3E95" w:rsidRDefault="00AB3E95">
      <w:pPr>
        <w:rPr>
          <w:b/>
          <w:sz w:val="24"/>
        </w:rPr>
      </w:pPr>
    </w:p>
    <w:p w14:paraId="376BC2BF" w14:textId="0B7D791B" w:rsidR="00D779AB" w:rsidRPr="00C0532F" w:rsidRDefault="00D779AB" w:rsidP="00D779AB">
      <w:pPr>
        <w:ind w:left="360" w:hanging="360"/>
        <w:jc w:val="both"/>
        <w:rPr>
          <w:b/>
          <w:bCs/>
        </w:rPr>
      </w:pPr>
      <w:r>
        <w:rPr>
          <w:b/>
          <w:sz w:val="24"/>
        </w:rPr>
        <w:t>FRAUD PREVENTION SECURITY SYSTEMS</w:t>
      </w:r>
    </w:p>
    <w:p w14:paraId="566F4944" w14:textId="6BD500AA" w:rsidR="00B02B85" w:rsidRDefault="00B02B85" w:rsidP="00D779AB">
      <w:pPr>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w:t>
      </w:r>
      <w:r w:rsidR="00574643">
        <w:t>never</w:t>
      </w:r>
      <w:r w:rsidR="00574643" w:rsidRPr="006D5E89">
        <w:t xml:space="preserve"> </w:t>
      </w:r>
      <w:r w:rsidRPr="006D5E89">
        <w:t xml:space="preserve">used to </w:t>
      </w:r>
      <w:r>
        <w:t>simulate or investigate or interrogate others about</w:t>
      </w:r>
      <w:r w:rsidRPr="006D5E89">
        <w:t xml:space="preserve"> </w:t>
      </w:r>
      <w:r>
        <w:t>fraud</w:t>
      </w:r>
      <w:r w:rsidRPr="006D5E89">
        <w:t>.</w:t>
      </w:r>
    </w:p>
    <w:p w14:paraId="26B21680" w14:textId="1D483D10" w:rsidR="00D779AB" w:rsidRDefault="00D779AB" w:rsidP="00D779AB">
      <w:pPr>
        <w:ind w:left="360" w:hanging="360"/>
        <w:jc w:val="both"/>
      </w:pPr>
      <w:r w:rsidRPr="00D779AB">
        <w:rPr>
          <w:u w:val="single"/>
        </w:rPr>
        <w:t xml:space="preserve">AUTONOMOUS </w:t>
      </w:r>
      <w:r w:rsidR="000427F1">
        <w:rPr>
          <w:u w:val="single"/>
        </w:rPr>
        <w:t xml:space="preserve">PROCESS DOCUMENTATION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0427F1">
        <w:rPr>
          <w:b/>
          <w:bCs/>
        </w:rPr>
        <w:t>PROCESS DOCUMENTATION</w:t>
      </w:r>
      <w:r w:rsidR="000427F1" w:rsidRPr="00F359C6">
        <w:rPr>
          <w:b/>
          <w:bCs/>
        </w:rPr>
        <w:t xml:space="preserve"> </w:t>
      </w:r>
      <w:r w:rsidRPr="00D779AB">
        <w:rPr>
          <w:b/>
          <w:bCs/>
        </w:rPr>
        <w:t>FRAUD</w:t>
      </w:r>
      <w:r w:rsidRPr="00D779AB">
        <w:t xml:space="preserve"> </w:t>
      </w:r>
      <w:r w:rsidR="002D12A7">
        <w:t>never occurs</w:t>
      </w:r>
      <w:r w:rsidRPr="00D779AB">
        <w:t>.</w:t>
      </w:r>
    </w:p>
    <w:p w14:paraId="2B26DC38" w14:textId="7AE4DA46" w:rsidR="00436EF7" w:rsidRPr="00D779AB" w:rsidRDefault="00436EF7" w:rsidP="00436EF7">
      <w:pPr>
        <w:ind w:left="360" w:hanging="360"/>
        <w:jc w:val="both"/>
      </w:pPr>
      <w:r w:rsidRPr="00D779AB">
        <w:rPr>
          <w:u w:val="single"/>
        </w:rPr>
        <w:t xml:space="preserve">AUTONOMOUS </w:t>
      </w:r>
      <w:r>
        <w:rPr>
          <w:u w:val="single"/>
        </w:rPr>
        <w:t xml:space="preserve">INTELLECTUAL PROPERTY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w:t>
      </w:r>
      <w:r w:rsidR="002D12A7">
        <w:t>never occurs</w:t>
      </w:r>
      <w:r w:rsidRPr="00D779AB">
        <w:t>.</w:t>
      </w:r>
    </w:p>
    <w:p w14:paraId="05CBE368" w14:textId="59C09B54" w:rsidR="000427F1" w:rsidRDefault="000427F1" w:rsidP="000427F1">
      <w:pPr>
        <w:ind w:left="360" w:hanging="360"/>
        <w:jc w:val="both"/>
      </w:pPr>
      <w:r w:rsidRPr="00D779AB">
        <w:rPr>
          <w:u w:val="single"/>
        </w:rPr>
        <w:t xml:space="preserve">AUTONOMOUS </w:t>
      </w:r>
      <w:r>
        <w:rPr>
          <w:u w:val="single"/>
        </w:rPr>
        <w:t xml:space="preserve">INTELLECTUAL PROPERTY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INTELLECTUAL PROPERTY COURT</w:t>
      </w:r>
      <w:r w:rsidRPr="00F359C6">
        <w:rPr>
          <w:b/>
          <w:bCs/>
        </w:rPr>
        <w:t xml:space="preserve"> </w:t>
      </w:r>
      <w:r w:rsidRPr="00D779AB">
        <w:rPr>
          <w:b/>
          <w:bCs/>
        </w:rPr>
        <w:t>FRAUD</w:t>
      </w:r>
      <w:r w:rsidRPr="00D779AB">
        <w:t xml:space="preserve"> </w:t>
      </w:r>
      <w:r w:rsidR="002D12A7">
        <w:t>never occurs</w:t>
      </w:r>
      <w:r w:rsidRPr="00D779AB">
        <w:t>.</w:t>
      </w:r>
    </w:p>
    <w:p w14:paraId="733C9ED8" w14:textId="7A4697EA" w:rsidR="000427F1" w:rsidRDefault="000427F1" w:rsidP="000427F1">
      <w:pPr>
        <w:ind w:left="360" w:hanging="360"/>
        <w:jc w:val="both"/>
      </w:pPr>
      <w:r w:rsidRPr="00D779AB">
        <w:rPr>
          <w:u w:val="single"/>
        </w:rPr>
        <w:t xml:space="preserve">AUTONOMOUS </w:t>
      </w:r>
      <w:r>
        <w:rPr>
          <w:u w:val="single"/>
        </w:rPr>
        <w:t xml:space="preserve">PATENT COURT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PATENT COURT</w:t>
      </w:r>
      <w:r w:rsidRPr="00F359C6">
        <w:rPr>
          <w:b/>
          <w:bCs/>
        </w:rPr>
        <w:t xml:space="preserve"> </w:t>
      </w:r>
      <w:r w:rsidRPr="00D779AB">
        <w:rPr>
          <w:b/>
          <w:bCs/>
        </w:rPr>
        <w:t>FRAUD</w:t>
      </w:r>
      <w:r w:rsidRPr="00D779AB">
        <w:t xml:space="preserve"> </w:t>
      </w:r>
      <w:r w:rsidR="002D12A7">
        <w:t>never occurs</w:t>
      </w:r>
      <w:r w:rsidRPr="00D779AB">
        <w:t>.</w:t>
      </w:r>
    </w:p>
    <w:p w14:paraId="4E8E2E62" w14:textId="44728E07" w:rsidR="000427F1" w:rsidRDefault="000427F1" w:rsidP="000427F1">
      <w:pPr>
        <w:ind w:left="360" w:hanging="360"/>
        <w:jc w:val="both"/>
      </w:pPr>
      <w:r w:rsidRPr="00D779AB">
        <w:rPr>
          <w:u w:val="single"/>
        </w:rPr>
        <w:lastRenderedPageBreak/>
        <w:t xml:space="preserve">AUTONOMOUS </w:t>
      </w:r>
      <w:r>
        <w:rPr>
          <w:u w:val="single"/>
        </w:rPr>
        <w:t xml:space="preserve">TRADEMARK COURT </w:t>
      </w:r>
      <w:r w:rsidRPr="00D779AB">
        <w:rPr>
          <w:u w:val="single"/>
        </w:rPr>
        <w:t xml:space="preserve">FRAUD PREVENTION </w:t>
      </w:r>
      <w:r w:rsidR="002D12A7">
        <w:rPr>
          <w:u w:val="single"/>
        </w:rPr>
        <w:t xml:space="preserve">SCURITY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TRADEMARK COURT</w:t>
      </w:r>
      <w:r w:rsidRPr="00F359C6">
        <w:rPr>
          <w:b/>
          <w:bCs/>
        </w:rPr>
        <w:t xml:space="preserve"> </w:t>
      </w:r>
      <w:r w:rsidRPr="00D779AB">
        <w:rPr>
          <w:b/>
          <w:bCs/>
        </w:rPr>
        <w:t>FRAUD</w:t>
      </w:r>
      <w:r w:rsidRPr="00D779AB">
        <w:t xml:space="preserve"> </w:t>
      </w:r>
      <w:r w:rsidR="002D12A7">
        <w:t>never occurs</w:t>
      </w:r>
      <w:r w:rsidRPr="00D779AB">
        <w:t>.</w:t>
      </w:r>
    </w:p>
    <w:p w14:paraId="6610D70E" w14:textId="5E41576C" w:rsidR="00D86A9C" w:rsidRDefault="00D86A9C" w:rsidP="00D86A9C">
      <w:pPr>
        <w:ind w:left="360" w:hanging="360"/>
        <w:jc w:val="both"/>
      </w:pPr>
      <w:r w:rsidRPr="00D779AB">
        <w:rPr>
          <w:u w:val="single"/>
        </w:rPr>
        <w:t xml:space="preserve">AUTONOMOUS </w:t>
      </w:r>
      <w:r>
        <w:rPr>
          <w:u w:val="single"/>
        </w:rPr>
        <w:t xml:space="preserve">COMPUTER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rsidRPr="00D779AB">
        <w:t xml:space="preserve"> </w:t>
      </w:r>
      <w:r>
        <w:rPr>
          <w:b/>
          <w:bCs/>
        </w:rPr>
        <w:t>COMPUTER</w:t>
      </w:r>
      <w:r w:rsidRPr="00F359C6">
        <w:rPr>
          <w:b/>
          <w:bCs/>
        </w:rPr>
        <w:t xml:space="preserve"> </w:t>
      </w:r>
      <w:r w:rsidRPr="00D779AB">
        <w:rPr>
          <w:b/>
          <w:bCs/>
        </w:rPr>
        <w:t>FRAUD</w:t>
      </w:r>
      <w:r w:rsidRPr="00D779AB">
        <w:t xml:space="preserve"> </w:t>
      </w:r>
      <w:r w:rsidR="002D12A7">
        <w:t>never occurs</w:t>
      </w:r>
      <w:r w:rsidRPr="00D779AB">
        <w:t>.</w:t>
      </w:r>
    </w:p>
    <w:p w14:paraId="33B62DF4" w14:textId="2D5A326A" w:rsidR="00D86A9C" w:rsidRDefault="00D86A9C" w:rsidP="00D86A9C">
      <w:pPr>
        <w:ind w:left="360" w:hanging="360"/>
        <w:jc w:val="both"/>
      </w:pPr>
      <w:r w:rsidRPr="00D779AB">
        <w:rPr>
          <w:u w:val="single"/>
        </w:rPr>
        <w:t xml:space="preserve">AUTONOMOUS </w:t>
      </w:r>
      <w:r w:rsidR="000427F1">
        <w:rPr>
          <w:u w:val="single"/>
        </w:rPr>
        <w:t xml:space="preserve">INTELLECTUAL PROPERTY </w:t>
      </w:r>
      <w:r>
        <w:rPr>
          <w:u w:val="single"/>
        </w:rPr>
        <w:t xml:space="preserve">RECORDS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004F37ED" w:rsidRPr="004F37ED">
        <w:rPr>
          <w:b/>
          <w:bCs/>
        </w:rPr>
        <w:t xml:space="preserve">INTELLECTUAL PROPERTY </w:t>
      </w:r>
      <w:r w:rsidRPr="004F37ED">
        <w:rPr>
          <w:b/>
          <w:bCs/>
        </w:rPr>
        <w:t>RECORDS FRAUD</w:t>
      </w:r>
      <w:r w:rsidRPr="00D779AB">
        <w:t xml:space="preserve"> </w:t>
      </w:r>
      <w:r w:rsidR="002D12A7">
        <w:t>never occurs</w:t>
      </w:r>
      <w:r w:rsidRPr="00D779AB">
        <w:t>.</w:t>
      </w:r>
    </w:p>
    <w:p w14:paraId="46CF5B58" w14:textId="57E96D9D" w:rsidR="004D7B78" w:rsidRPr="00D779AB" w:rsidRDefault="004D7B78" w:rsidP="004D7B78">
      <w:pPr>
        <w:ind w:left="360" w:hanging="360"/>
        <w:jc w:val="both"/>
      </w:pPr>
      <w:r w:rsidRPr="00D779AB">
        <w:rPr>
          <w:u w:val="single"/>
        </w:rPr>
        <w:t xml:space="preserve">AUTONOMOUS </w:t>
      </w:r>
      <w:r>
        <w:rPr>
          <w:u w:val="single"/>
        </w:rPr>
        <w:t>MILITARY</w:t>
      </w:r>
      <w:r w:rsidR="007B5459">
        <w:rPr>
          <w:u w:val="single"/>
        </w:rPr>
        <w:t xml:space="preserve"> INTELLECTUAL PROPERTY</w:t>
      </w:r>
      <w:r>
        <w:rPr>
          <w:u w:val="single"/>
        </w:rPr>
        <w:t xml:space="preserve"> RECORD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Pr>
          <w:b/>
          <w:bCs/>
        </w:rPr>
        <w:t xml:space="preserve">MILITARY </w:t>
      </w:r>
      <w:r w:rsidR="007B5459">
        <w:rPr>
          <w:b/>
          <w:bCs/>
        </w:rPr>
        <w:t xml:space="preserve">INTELLECTUAL PROPERTY </w:t>
      </w:r>
      <w:r>
        <w:rPr>
          <w:b/>
          <w:bCs/>
        </w:rPr>
        <w:t>RECORD</w:t>
      </w:r>
      <w:r w:rsidRPr="00F359C6">
        <w:rPr>
          <w:b/>
          <w:bCs/>
        </w:rPr>
        <w:t xml:space="preserve"> </w:t>
      </w:r>
      <w:r w:rsidRPr="00D779AB">
        <w:rPr>
          <w:b/>
          <w:bCs/>
        </w:rPr>
        <w:t>FRAUD</w:t>
      </w:r>
      <w:r w:rsidRPr="00D779AB">
        <w:t xml:space="preserve"> </w:t>
      </w:r>
      <w:r w:rsidR="002D12A7">
        <w:t>never occurs</w:t>
      </w:r>
      <w:r w:rsidRPr="00D779AB">
        <w:t>.</w:t>
      </w:r>
    </w:p>
    <w:p w14:paraId="5C2ACAA2" w14:textId="132124E3" w:rsidR="004D7B78" w:rsidRPr="00D779AB" w:rsidRDefault="004D7B78" w:rsidP="004D7B78">
      <w:pPr>
        <w:ind w:left="360" w:hanging="360"/>
        <w:jc w:val="both"/>
      </w:pPr>
      <w:r w:rsidRPr="00D779AB">
        <w:rPr>
          <w:u w:val="single"/>
        </w:rPr>
        <w:t xml:space="preserve">AUTONOMOUS </w:t>
      </w:r>
      <w:r w:rsidR="007B5459">
        <w:rPr>
          <w:u w:val="single"/>
        </w:rPr>
        <w:t xml:space="preserve">INTELLECTUAL PROPERTY </w:t>
      </w:r>
      <w:r>
        <w:rPr>
          <w:u w:val="single"/>
        </w:rPr>
        <w:t>RECORDS DESTRUCTION</w:t>
      </w:r>
      <w:r w:rsidRPr="00D779AB">
        <w:rPr>
          <w:u w:val="single"/>
        </w:rPr>
        <w:t xml:space="preserve">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Pr>
          <w:b/>
          <w:bCs/>
        </w:rPr>
        <w:t xml:space="preserve">INTELLECTUAL PROPERTY </w:t>
      </w:r>
      <w:r>
        <w:rPr>
          <w:b/>
          <w:bCs/>
        </w:rPr>
        <w:t>RECORDS DESTRUCTION</w:t>
      </w:r>
      <w:r w:rsidRPr="00D779AB">
        <w:t xml:space="preserve"> </w:t>
      </w:r>
      <w:r w:rsidR="002D12A7">
        <w:t>never occurs</w:t>
      </w:r>
      <w:r w:rsidRPr="00D779AB">
        <w:t>.</w:t>
      </w:r>
    </w:p>
    <w:p w14:paraId="2598DE49" w14:textId="4A68BF8A" w:rsidR="008E05C3" w:rsidRPr="00D779AB" w:rsidRDefault="008E05C3" w:rsidP="008E05C3">
      <w:pPr>
        <w:ind w:left="360" w:hanging="360"/>
        <w:jc w:val="both"/>
      </w:pPr>
      <w:r w:rsidRPr="00D779AB">
        <w:rPr>
          <w:u w:val="single"/>
        </w:rPr>
        <w:t xml:space="preserve">AUTONOMOUS </w:t>
      </w:r>
      <w:r w:rsidR="007B5459">
        <w:rPr>
          <w:u w:val="single"/>
        </w:rPr>
        <w:t xml:space="preserve">INTELLECTUAL PROPERTY </w:t>
      </w:r>
      <w:r>
        <w:rPr>
          <w:u w:val="single"/>
        </w:rPr>
        <w:t xml:space="preserve">CLASSIFICATION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xml:space="preserve">) – ensures </w:t>
      </w:r>
      <w:r w:rsidR="007B5459" w:rsidRPr="00D779AB">
        <w:t>that</w:t>
      </w:r>
      <w:r w:rsidR="007B5459">
        <w:t xml:space="preserve"> </w:t>
      </w:r>
      <w:r w:rsidR="007B5459" w:rsidRPr="007B5459">
        <w:rPr>
          <w:b/>
          <w:bCs/>
        </w:rPr>
        <w:t xml:space="preserve">INTELLECTUAL PROPERTY </w:t>
      </w:r>
      <w:r w:rsidRPr="007B5459">
        <w:rPr>
          <w:b/>
          <w:bCs/>
        </w:rPr>
        <w:t>CLASSIFICATION FRAUD</w:t>
      </w:r>
      <w:r w:rsidRPr="00D779AB">
        <w:t xml:space="preserve"> </w:t>
      </w:r>
      <w:r w:rsidR="002D12A7">
        <w:t>never occurs</w:t>
      </w:r>
      <w:r w:rsidRPr="00D779AB">
        <w:t>.</w:t>
      </w:r>
    </w:p>
    <w:p w14:paraId="3755B8B9" w14:textId="3BCD1264" w:rsidR="008E05C3" w:rsidRDefault="008E05C3" w:rsidP="008E05C3">
      <w:pPr>
        <w:ind w:left="360" w:hanging="360"/>
        <w:jc w:val="both"/>
      </w:pPr>
      <w:r w:rsidRPr="00D779AB">
        <w:rPr>
          <w:u w:val="single"/>
        </w:rPr>
        <w:t xml:space="preserve">AUTONOMOUS </w:t>
      </w:r>
      <w:r>
        <w:rPr>
          <w:u w:val="single"/>
        </w:rPr>
        <w:t xml:space="preserve">OMISSIONS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OMISSIONS</w:t>
      </w:r>
      <w:r w:rsidRPr="00F359C6">
        <w:rPr>
          <w:b/>
          <w:bCs/>
        </w:rPr>
        <w:t xml:space="preserve"> </w:t>
      </w:r>
      <w:r w:rsidRPr="00D779AB">
        <w:rPr>
          <w:b/>
          <w:bCs/>
        </w:rPr>
        <w:t>FRAUD</w:t>
      </w:r>
      <w:r w:rsidRPr="00D779AB">
        <w:t xml:space="preserve"> </w:t>
      </w:r>
      <w:r w:rsidR="002D12A7">
        <w:t>never occurs</w:t>
      </w:r>
      <w:r w:rsidRPr="00D779AB">
        <w:t>.</w:t>
      </w:r>
    </w:p>
    <w:p w14:paraId="55582FF0" w14:textId="0F3C57BF" w:rsidR="008E05C3" w:rsidRDefault="008E05C3" w:rsidP="008E05C3">
      <w:pPr>
        <w:ind w:left="360" w:hanging="360"/>
        <w:jc w:val="both"/>
      </w:pPr>
      <w:r w:rsidRPr="00D779AB">
        <w:rPr>
          <w:u w:val="single"/>
        </w:rPr>
        <w:t xml:space="preserve">AUTONOMOUS </w:t>
      </w:r>
      <w:r>
        <w:rPr>
          <w:u w:val="single"/>
        </w:rPr>
        <w:t xml:space="preserve">MISTAKES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rsidR="002D12A7">
        <w:t xml:space="preserve">         </w:t>
      </w:r>
      <w:r>
        <w:t xml:space="preserve"> </w:t>
      </w:r>
      <w:r>
        <w:rPr>
          <w:b/>
          <w:bCs/>
        </w:rPr>
        <w:t>MISTAKES</w:t>
      </w:r>
      <w:r w:rsidRPr="00F359C6">
        <w:rPr>
          <w:b/>
          <w:bCs/>
        </w:rPr>
        <w:t xml:space="preserve"> </w:t>
      </w:r>
      <w:r w:rsidRPr="00D779AB">
        <w:rPr>
          <w:b/>
          <w:bCs/>
        </w:rPr>
        <w:t>FRAUD</w:t>
      </w:r>
      <w:r w:rsidRPr="00D779AB">
        <w:t xml:space="preserve"> </w:t>
      </w:r>
      <w:r w:rsidR="002D12A7">
        <w:t>never occurs</w:t>
      </w:r>
      <w:r w:rsidRPr="00D779AB">
        <w:t>.</w:t>
      </w:r>
    </w:p>
    <w:p w14:paraId="1EFEE7D2" w14:textId="7ADB66E4" w:rsidR="008E05C3" w:rsidRDefault="008E05C3" w:rsidP="008E05C3">
      <w:pPr>
        <w:ind w:left="360" w:hanging="360"/>
        <w:jc w:val="both"/>
      </w:pPr>
      <w:r w:rsidRPr="00D779AB">
        <w:rPr>
          <w:u w:val="single"/>
        </w:rPr>
        <w:t xml:space="preserve">AUTONOMOUS </w:t>
      </w:r>
      <w:r>
        <w:rPr>
          <w:u w:val="single"/>
        </w:rPr>
        <w:t xml:space="preserve">SYSTEMATIC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SYSTEMATIC</w:t>
      </w:r>
      <w:r w:rsidRPr="00F359C6">
        <w:rPr>
          <w:b/>
          <w:bCs/>
        </w:rPr>
        <w:t xml:space="preserve"> </w:t>
      </w:r>
      <w:r w:rsidRPr="00D779AB">
        <w:rPr>
          <w:b/>
          <w:bCs/>
        </w:rPr>
        <w:t>FRAUD</w:t>
      </w:r>
      <w:r w:rsidRPr="00D779AB">
        <w:t xml:space="preserve"> </w:t>
      </w:r>
      <w:r w:rsidR="002D12A7">
        <w:t>never occurs</w:t>
      </w:r>
      <w:r w:rsidRPr="00D779AB">
        <w:t>.</w:t>
      </w:r>
    </w:p>
    <w:p w14:paraId="0A8415F3" w14:textId="18D05D3E" w:rsidR="008E05C3" w:rsidRPr="00D779AB" w:rsidRDefault="008E05C3" w:rsidP="008E05C3">
      <w:pPr>
        <w:ind w:left="360" w:hanging="360"/>
        <w:jc w:val="both"/>
      </w:pPr>
      <w:r w:rsidRPr="00D779AB">
        <w:rPr>
          <w:u w:val="single"/>
        </w:rPr>
        <w:t xml:space="preserve">AUTONOMOUS </w:t>
      </w:r>
      <w:r>
        <w:rPr>
          <w:u w:val="single"/>
        </w:rPr>
        <w:t xml:space="preserve">EXCEPTIONS </w:t>
      </w:r>
      <w:r w:rsidRPr="00D779AB">
        <w:rPr>
          <w:u w:val="single"/>
        </w:rPr>
        <w:t xml:space="preserve">FRAUD PREVENTION </w:t>
      </w:r>
      <w:r w:rsidR="002D12A7">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w:t>
      </w:r>
      <w:r w:rsidR="002D12A7">
        <w:t>never occurs</w:t>
      </w:r>
      <w:r w:rsidRPr="00D779AB">
        <w:t>.</w:t>
      </w:r>
    </w:p>
    <w:p w14:paraId="4EC53BD2" w14:textId="29A56B74" w:rsidR="002F5879" w:rsidRDefault="002F5879" w:rsidP="002F5879">
      <w:pPr>
        <w:ind w:left="360" w:hanging="360"/>
        <w:jc w:val="both"/>
      </w:pPr>
      <w:r>
        <w:rPr>
          <w:u w:val="single"/>
        </w:rPr>
        <w:t xml:space="preserve">AUTONOMOUS 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REPRESENTATION FRAUD</w:t>
      </w:r>
      <w:r>
        <w:t xml:space="preserve"> </w:t>
      </w:r>
      <w:r w:rsidR="002D12A7">
        <w:t>never occurs</w:t>
      </w:r>
      <w:r>
        <w:t>.</w:t>
      </w:r>
    </w:p>
    <w:p w14:paraId="5769BA5A" w14:textId="569B6F23" w:rsidR="002F5879" w:rsidRDefault="002F5879" w:rsidP="002F5879">
      <w:pPr>
        <w:ind w:left="360" w:hanging="360"/>
        <w:jc w:val="both"/>
      </w:pPr>
      <w:r>
        <w:rPr>
          <w:u w:val="single"/>
        </w:rPr>
        <w:t xml:space="preserve">AUTONOMOUS MISREPRESENTATION FRAUD PREVENTION </w:t>
      </w:r>
      <w:r w:rsidR="002D12A7">
        <w:rPr>
          <w:u w:val="single"/>
        </w:rPr>
        <w:t xml:space="preserve">SECURITY </w:t>
      </w:r>
      <w:r>
        <w:rPr>
          <w:u w:val="single"/>
        </w:rPr>
        <w:t>SYSTEMS</w:t>
      </w:r>
      <w:r>
        <w:t xml:space="preserve"> (</w:t>
      </w:r>
      <w:r>
        <w:rPr>
          <w:b/>
          <w:bCs/>
        </w:rPr>
        <w:t>2022</w:t>
      </w:r>
      <w:r>
        <w:t xml:space="preserve">) – ensures that                   </w:t>
      </w:r>
      <w:r>
        <w:rPr>
          <w:b/>
          <w:bCs/>
        </w:rPr>
        <w:t>MISREPRESENTATION FRAUD</w:t>
      </w:r>
      <w:r>
        <w:t xml:space="preserve"> </w:t>
      </w:r>
      <w:r w:rsidR="002D12A7">
        <w:t>never occurs</w:t>
      </w:r>
      <w:r>
        <w:t>.</w:t>
      </w:r>
    </w:p>
    <w:p w14:paraId="7782EEA6" w14:textId="744EACCE" w:rsidR="002F5879" w:rsidRDefault="002F5879" w:rsidP="002F5879">
      <w:pPr>
        <w:ind w:left="360" w:hanging="360"/>
        <w:jc w:val="both"/>
      </w:pPr>
      <w:r>
        <w:rPr>
          <w:u w:val="single"/>
        </w:rPr>
        <w:t xml:space="preserve">AUTONOMOUS TERM CLASSIFICATION FRAUD PREVENTION </w:t>
      </w:r>
      <w:r w:rsidR="002D12A7">
        <w:rPr>
          <w:u w:val="single"/>
        </w:rPr>
        <w:t xml:space="preserve">SECURITY </w:t>
      </w:r>
      <w:r>
        <w:rPr>
          <w:u w:val="single"/>
        </w:rPr>
        <w:t>SYSTEMS</w:t>
      </w:r>
      <w:r>
        <w:t xml:space="preserve"> (</w:t>
      </w:r>
      <w:r>
        <w:rPr>
          <w:b/>
          <w:bCs/>
        </w:rPr>
        <w:t>2022</w:t>
      </w:r>
      <w:r>
        <w:t xml:space="preserve">) – ensures that                   </w:t>
      </w:r>
      <w:r>
        <w:rPr>
          <w:b/>
          <w:bCs/>
        </w:rPr>
        <w:t>TERM CLASSIFICATION FRAUD</w:t>
      </w:r>
      <w:r>
        <w:t xml:space="preserve"> </w:t>
      </w:r>
      <w:r w:rsidR="002D12A7">
        <w:t>never occurs</w:t>
      </w:r>
      <w:r>
        <w:t>.</w:t>
      </w:r>
    </w:p>
    <w:p w14:paraId="769528D5" w14:textId="773B0702" w:rsidR="002F5879" w:rsidRDefault="002F5879" w:rsidP="002F5879">
      <w:pPr>
        <w:ind w:left="360" w:hanging="360"/>
        <w:jc w:val="both"/>
      </w:pPr>
      <w:r>
        <w:rPr>
          <w:u w:val="single"/>
        </w:rPr>
        <w:lastRenderedPageBreak/>
        <w:t xml:space="preserve">AUTONOMOUS </w:t>
      </w:r>
      <w:r w:rsidR="007B5459">
        <w:rPr>
          <w:u w:val="single"/>
        </w:rPr>
        <w:t xml:space="preserve">INTELLECTUAL PROPERTY </w:t>
      </w:r>
      <w:r>
        <w:rPr>
          <w:u w:val="single"/>
        </w:rPr>
        <w:t xml:space="preserve">LEGAL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sidR="007B5459">
        <w:rPr>
          <w:b/>
          <w:bCs/>
        </w:rPr>
        <w:t xml:space="preserve">INTELLECTUAL PROPERTY </w:t>
      </w:r>
      <w:r>
        <w:rPr>
          <w:b/>
          <w:bCs/>
        </w:rPr>
        <w:t>LEGAL FRAUD</w:t>
      </w:r>
      <w:r>
        <w:t xml:space="preserve"> </w:t>
      </w:r>
      <w:r w:rsidR="002D12A7">
        <w:t>never occurs</w:t>
      </w:r>
      <w:r>
        <w:t>.</w:t>
      </w:r>
    </w:p>
    <w:p w14:paraId="2AB4EC2D" w14:textId="390FC0BC" w:rsidR="002F5879" w:rsidRDefault="002F5879" w:rsidP="002F5879">
      <w:pPr>
        <w:ind w:left="360" w:hanging="360"/>
        <w:jc w:val="both"/>
      </w:pPr>
      <w:r>
        <w:rPr>
          <w:u w:val="single"/>
        </w:rPr>
        <w:t xml:space="preserve">AUTONOMOUS EXTORTION FRAUD PREVENTION </w:t>
      </w:r>
      <w:r w:rsidR="002D12A7">
        <w:rPr>
          <w:u w:val="single"/>
        </w:rPr>
        <w:t xml:space="preserve">SECURITY </w:t>
      </w:r>
      <w:r>
        <w:rPr>
          <w:u w:val="single"/>
        </w:rPr>
        <w:t>SYSTEMS</w:t>
      </w:r>
      <w:r>
        <w:t xml:space="preserve"> (</w:t>
      </w:r>
      <w:r>
        <w:rPr>
          <w:b/>
          <w:bCs/>
        </w:rPr>
        <w:t>2022</w:t>
      </w:r>
      <w:r>
        <w:t xml:space="preserve">) – ensures that                        </w:t>
      </w:r>
      <w:r>
        <w:rPr>
          <w:b/>
          <w:bCs/>
        </w:rPr>
        <w:t>EXTORTION FRAUD</w:t>
      </w:r>
      <w:r>
        <w:t xml:space="preserve"> </w:t>
      </w:r>
      <w:r w:rsidR="002D12A7">
        <w:t>never occurs</w:t>
      </w:r>
      <w:r>
        <w:t>.</w:t>
      </w:r>
    </w:p>
    <w:p w14:paraId="05442A56" w14:textId="406839BF" w:rsidR="002F5879" w:rsidRDefault="002F5879" w:rsidP="002F5879">
      <w:pPr>
        <w:ind w:left="360" w:hanging="360"/>
        <w:jc w:val="both"/>
      </w:pPr>
      <w:r>
        <w:rPr>
          <w:u w:val="single"/>
        </w:rPr>
        <w:t xml:space="preserve">AUTONOMOUS SYSTEMATIC FRAUD PREVENTION </w:t>
      </w:r>
      <w:r w:rsidR="002D12A7">
        <w:rPr>
          <w:u w:val="single"/>
        </w:rPr>
        <w:t xml:space="preserve">SECURITY </w:t>
      </w:r>
      <w:r>
        <w:rPr>
          <w:u w:val="single"/>
        </w:rPr>
        <w:t>SYSTEMS</w:t>
      </w:r>
      <w:r>
        <w:t xml:space="preserve"> (</w:t>
      </w:r>
      <w:r>
        <w:rPr>
          <w:b/>
          <w:bCs/>
        </w:rPr>
        <w:t>2022</w:t>
      </w:r>
      <w:r>
        <w:t xml:space="preserve">) – ensures that                     </w:t>
      </w:r>
      <w:r>
        <w:rPr>
          <w:b/>
          <w:bCs/>
        </w:rPr>
        <w:t>SYSTEMATIC FRAUD</w:t>
      </w:r>
      <w:r>
        <w:t xml:space="preserve"> </w:t>
      </w:r>
      <w:r w:rsidR="002D12A7">
        <w:t>never occurs</w:t>
      </w:r>
      <w:r>
        <w:t>.</w:t>
      </w:r>
    </w:p>
    <w:p w14:paraId="670012E1" w14:textId="1B63AA31" w:rsidR="004F37ED" w:rsidRDefault="004F37ED" w:rsidP="004F37ED">
      <w:pPr>
        <w:ind w:left="360" w:hanging="360"/>
        <w:jc w:val="both"/>
      </w:pPr>
      <w:r>
        <w:rPr>
          <w:u w:val="single"/>
        </w:rPr>
        <w:t xml:space="preserve">AUTONOMOUS BRAININT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BRAININT FRAUD</w:t>
      </w:r>
      <w:r>
        <w:t xml:space="preserve"> </w:t>
      </w:r>
      <w:r w:rsidR="002D12A7">
        <w:t>never occurs</w:t>
      </w:r>
      <w:r>
        <w:t>.</w:t>
      </w:r>
    </w:p>
    <w:p w14:paraId="59B5E48C" w14:textId="1F22DA6A" w:rsidR="004F37ED" w:rsidRDefault="004F37ED" w:rsidP="004F37ED">
      <w:pPr>
        <w:ind w:left="360" w:hanging="360"/>
        <w:jc w:val="both"/>
      </w:pPr>
      <w:r>
        <w:rPr>
          <w:u w:val="single"/>
        </w:rPr>
        <w:t xml:space="preserve">AUTONOMOUS MINDINT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MINDINT FRAUD</w:t>
      </w:r>
      <w:r>
        <w:t xml:space="preserve"> </w:t>
      </w:r>
      <w:r w:rsidR="002D12A7">
        <w:t>never occurs</w:t>
      </w:r>
      <w:r>
        <w:t>.</w:t>
      </w:r>
    </w:p>
    <w:p w14:paraId="4E92EB05" w14:textId="20B9EA40" w:rsidR="004F37ED" w:rsidRDefault="004F37ED" w:rsidP="004F37ED">
      <w:pPr>
        <w:ind w:left="360" w:hanging="360"/>
        <w:jc w:val="both"/>
      </w:pPr>
      <w:r>
        <w:rPr>
          <w:u w:val="single"/>
        </w:rPr>
        <w:t xml:space="preserve">AUTONOMOUS THOUGHTINT FRAUD PREVENTION </w:t>
      </w:r>
      <w:r w:rsidR="002D12A7">
        <w:rPr>
          <w:u w:val="single"/>
        </w:rPr>
        <w:t xml:space="preserve">SECURITY </w:t>
      </w:r>
      <w:r>
        <w:rPr>
          <w:u w:val="single"/>
        </w:rPr>
        <w:t>SYSTEMS</w:t>
      </w:r>
      <w:r>
        <w:t xml:space="preserve"> (</w:t>
      </w:r>
      <w:r>
        <w:rPr>
          <w:b/>
          <w:bCs/>
        </w:rPr>
        <w:t>2022</w:t>
      </w:r>
      <w:r>
        <w:t xml:space="preserve">) – ensures that </w:t>
      </w:r>
      <w:r>
        <w:rPr>
          <w:b/>
          <w:bCs/>
        </w:rPr>
        <w:t>THOUGHTINT FRAUD</w:t>
      </w:r>
      <w:r>
        <w:t xml:space="preserve"> </w:t>
      </w:r>
      <w:r w:rsidR="002D12A7">
        <w:t>never occurs</w:t>
      </w:r>
      <w:r>
        <w:t>.</w:t>
      </w:r>
    </w:p>
    <w:p w14:paraId="2275E40E" w14:textId="6EEBB226" w:rsidR="00BC5533" w:rsidRDefault="00BC5533" w:rsidP="00BC5533">
      <w:pPr>
        <w:ind w:left="360" w:hanging="360"/>
        <w:jc w:val="both"/>
      </w:pPr>
      <w:r>
        <w:rPr>
          <w:u w:val="single"/>
        </w:rPr>
        <w:t xml:space="preserve">AUTONOMOUS IDEAINT FRAUD PREVENTION </w:t>
      </w:r>
      <w:r w:rsidR="002D12A7">
        <w:rPr>
          <w:u w:val="single"/>
        </w:rPr>
        <w:t xml:space="preserve">SECURITY </w:t>
      </w:r>
      <w:r>
        <w:rPr>
          <w:u w:val="single"/>
        </w:rPr>
        <w:t>SYSTEMS</w:t>
      </w:r>
      <w:r>
        <w:t xml:space="preserve"> (</w:t>
      </w:r>
      <w:r>
        <w:rPr>
          <w:b/>
          <w:bCs/>
        </w:rPr>
        <w:t>2022</w:t>
      </w:r>
      <w:r>
        <w:t xml:space="preserve">) – ensures that </w:t>
      </w:r>
      <w:r>
        <w:rPr>
          <w:b/>
          <w:bCs/>
        </w:rPr>
        <w:t>IDEAINT FRAUD</w:t>
      </w:r>
      <w:r>
        <w:t xml:space="preserve"> </w:t>
      </w:r>
      <w:r w:rsidR="002D12A7">
        <w:t>never occurs</w:t>
      </w:r>
    </w:p>
    <w:p w14:paraId="67AAF22E" w14:textId="3E0B4F8A" w:rsidR="00BC5533" w:rsidRDefault="00BC5533" w:rsidP="00BC5533">
      <w:pPr>
        <w:ind w:left="360" w:hanging="360"/>
        <w:jc w:val="both"/>
      </w:pPr>
      <w:r>
        <w:rPr>
          <w:u w:val="single"/>
        </w:rPr>
        <w:t>AUTONOMOUS WORLD INTELLECTUAL PROPERTY</w:t>
      </w:r>
      <w:r w:rsidR="007B5459">
        <w:rPr>
          <w:u w:val="single"/>
        </w:rPr>
        <w:t xml:space="preserve"> COURT</w:t>
      </w:r>
      <w:r>
        <w:rPr>
          <w:u w:val="single"/>
        </w:rPr>
        <w:t xml:space="preserve"> FRAUD PREVENTION </w:t>
      </w:r>
      <w:r w:rsidR="002D12A7">
        <w:rPr>
          <w:u w:val="single"/>
        </w:rPr>
        <w:t xml:space="preserve">SECURITY </w:t>
      </w:r>
      <w:r>
        <w:rPr>
          <w:u w:val="single"/>
        </w:rPr>
        <w:t>SYSTEMS</w:t>
      </w:r>
      <w:r>
        <w:t xml:space="preserve"> (</w:t>
      </w:r>
      <w:r>
        <w:rPr>
          <w:b/>
          <w:bCs/>
        </w:rPr>
        <w:t>2022</w:t>
      </w:r>
      <w:r>
        <w:t xml:space="preserve">) – ensures </w:t>
      </w:r>
      <w:r w:rsidR="007B5459">
        <w:t xml:space="preserve">that </w:t>
      </w:r>
      <w:r>
        <w:rPr>
          <w:b/>
          <w:bCs/>
        </w:rPr>
        <w:t>WORLD INTELLECTUAL PROPERTY</w:t>
      </w:r>
      <w:r w:rsidR="007B5459">
        <w:rPr>
          <w:b/>
          <w:bCs/>
        </w:rPr>
        <w:t xml:space="preserve"> COURT</w:t>
      </w:r>
      <w:r>
        <w:rPr>
          <w:b/>
          <w:bCs/>
        </w:rPr>
        <w:t xml:space="preserve"> FRAUD</w:t>
      </w:r>
      <w:r>
        <w:t xml:space="preserve"> </w:t>
      </w:r>
      <w:r w:rsidR="002D12A7">
        <w:t>never occurs</w:t>
      </w:r>
      <w:r>
        <w:t>.</w:t>
      </w:r>
    </w:p>
    <w:p w14:paraId="519DF028" w14:textId="6C28AD11" w:rsidR="00BC5533" w:rsidRDefault="00BC5533" w:rsidP="00BC5533">
      <w:pPr>
        <w:ind w:left="360" w:hanging="360"/>
        <w:jc w:val="both"/>
      </w:pPr>
      <w:r>
        <w:rPr>
          <w:u w:val="single"/>
        </w:rPr>
        <w:t xml:space="preserve">AUTONOMOUS PLAGERISM PREVENTION </w:t>
      </w:r>
      <w:r w:rsidR="002D12A7">
        <w:rPr>
          <w:u w:val="single"/>
        </w:rPr>
        <w:t xml:space="preserve">SECURITY </w:t>
      </w:r>
      <w:r>
        <w:rPr>
          <w:u w:val="single"/>
        </w:rPr>
        <w:t>SYSTEMS</w:t>
      </w:r>
      <w:r>
        <w:t xml:space="preserve"> (</w:t>
      </w:r>
      <w:r>
        <w:rPr>
          <w:b/>
          <w:bCs/>
        </w:rPr>
        <w:t>2022</w:t>
      </w:r>
      <w:r>
        <w:t xml:space="preserve">) – ensures that </w:t>
      </w:r>
      <w:r>
        <w:rPr>
          <w:b/>
          <w:bCs/>
        </w:rPr>
        <w:t>PLAGERISM</w:t>
      </w:r>
      <w:r>
        <w:t xml:space="preserve"> </w:t>
      </w:r>
      <w:r w:rsidR="002D12A7">
        <w:t>never occurs</w:t>
      </w:r>
      <w:r>
        <w:t>.</w:t>
      </w:r>
    </w:p>
    <w:p w14:paraId="07E3949B" w14:textId="25463D7E" w:rsidR="00454D5F" w:rsidRDefault="00454D5F" w:rsidP="00454D5F">
      <w:pPr>
        <w:ind w:left="360" w:hanging="360"/>
        <w:jc w:val="both"/>
      </w:pPr>
      <w:r>
        <w:rPr>
          <w:u w:val="single"/>
        </w:rPr>
        <w:t xml:space="preserve">AUTONOMOUS INTERNATIONAL RECORDS FRAUD PREVENTION </w:t>
      </w:r>
      <w:r w:rsidR="002D12A7">
        <w:rPr>
          <w:u w:val="single"/>
        </w:rPr>
        <w:t xml:space="preserve">SECURITY </w:t>
      </w:r>
      <w:r>
        <w:rPr>
          <w:u w:val="single"/>
        </w:rPr>
        <w:t>SYSTEMS</w:t>
      </w:r>
      <w:r>
        <w:t xml:space="preserve"> (</w:t>
      </w:r>
      <w:r>
        <w:rPr>
          <w:b/>
          <w:bCs/>
        </w:rPr>
        <w:t>2022</w:t>
      </w:r>
      <w:r>
        <w:t xml:space="preserve">) – ensures </w:t>
      </w:r>
      <w:r w:rsidR="002D12A7">
        <w:t xml:space="preserve">that </w:t>
      </w:r>
      <w:r>
        <w:rPr>
          <w:b/>
          <w:bCs/>
        </w:rPr>
        <w:t>INTERNATIONAL RECORDS FRAUD</w:t>
      </w:r>
      <w:r>
        <w:t xml:space="preserve"> </w:t>
      </w:r>
      <w:r w:rsidR="002D12A7">
        <w:t>never</w:t>
      </w:r>
      <w:r>
        <w:t xml:space="preserve"> occur</w:t>
      </w:r>
      <w:r w:rsidR="002D12A7">
        <w:t>s</w:t>
      </w:r>
      <w:r>
        <w:t>.</w:t>
      </w:r>
    </w:p>
    <w:p w14:paraId="2B4DB705" w14:textId="09D6096C" w:rsidR="00222D9D" w:rsidRDefault="00222D9D" w:rsidP="00222D9D">
      <w:pPr>
        <w:ind w:left="360" w:hanging="360"/>
        <w:jc w:val="both"/>
      </w:pPr>
      <w:r>
        <w:rPr>
          <w:u w:val="single"/>
        </w:rPr>
        <w:t xml:space="preserve">AUTONOMOUS PATENT FRAUD PREVENTION </w:t>
      </w:r>
      <w:r w:rsidR="002D12A7">
        <w:rPr>
          <w:u w:val="single"/>
        </w:rPr>
        <w:t xml:space="preserve">SECURITY </w:t>
      </w:r>
      <w:r>
        <w:rPr>
          <w:u w:val="single"/>
        </w:rPr>
        <w:t>SYSTEMS</w:t>
      </w:r>
      <w:r>
        <w:t xml:space="preserve"> (</w:t>
      </w:r>
      <w:r>
        <w:rPr>
          <w:b/>
          <w:bCs/>
        </w:rPr>
        <w:t>2022</w:t>
      </w:r>
      <w:r>
        <w:t xml:space="preserve">) – ensures that </w:t>
      </w:r>
      <w:r>
        <w:rPr>
          <w:b/>
          <w:bCs/>
        </w:rPr>
        <w:t>PATENT FRAUD</w:t>
      </w:r>
      <w:r>
        <w:t xml:space="preserve"> </w:t>
      </w:r>
      <w:r w:rsidR="002D12A7">
        <w:t>never occurs</w:t>
      </w:r>
      <w:r>
        <w:t>.</w:t>
      </w:r>
    </w:p>
    <w:p w14:paraId="09CAC73E" w14:textId="6421C472" w:rsidR="00454D5F" w:rsidRDefault="00222D9D" w:rsidP="00454D5F">
      <w:pPr>
        <w:ind w:left="360" w:hanging="360"/>
        <w:jc w:val="both"/>
      </w:pPr>
      <w:r>
        <w:rPr>
          <w:u w:val="single"/>
        </w:rPr>
        <w:t xml:space="preserve">AUTONOMOUS TRADEMARK FRAUD PREVENTION </w:t>
      </w:r>
      <w:r w:rsidR="002D12A7">
        <w:rPr>
          <w:u w:val="single"/>
        </w:rPr>
        <w:t xml:space="preserve">SECURITY </w:t>
      </w:r>
      <w:r>
        <w:rPr>
          <w:u w:val="single"/>
        </w:rPr>
        <w:t>SYSTEMS</w:t>
      </w:r>
      <w:r>
        <w:t xml:space="preserve"> (</w:t>
      </w:r>
      <w:r>
        <w:rPr>
          <w:b/>
          <w:bCs/>
        </w:rPr>
        <w:t>2022</w:t>
      </w:r>
      <w:r>
        <w:t xml:space="preserve">) – ensures that </w:t>
      </w:r>
      <w:r>
        <w:rPr>
          <w:b/>
          <w:bCs/>
        </w:rPr>
        <w:t>TRADEMARK FRAUD</w:t>
      </w:r>
      <w:r>
        <w:t xml:space="preserve"> </w:t>
      </w:r>
      <w:r w:rsidR="002D12A7">
        <w:t>never occurs</w:t>
      </w:r>
      <w:r>
        <w:t>.</w:t>
      </w:r>
    </w:p>
    <w:p w14:paraId="514E20BC" w14:textId="1E4D543B" w:rsidR="00222D9D" w:rsidRDefault="00222D9D" w:rsidP="00454D5F">
      <w:pPr>
        <w:ind w:left="360" w:hanging="360"/>
        <w:jc w:val="both"/>
      </w:pPr>
      <w:r>
        <w:rPr>
          <w:u w:val="single"/>
        </w:rPr>
        <w:t xml:space="preserve">AUTONOMOUS COPYRIGHT FRAUD PREVENTION </w:t>
      </w:r>
      <w:r w:rsidR="002D12A7">
        <w:rPr>
          <w:u w:val="single"/>
        </w:rPr>
        <w:t xml:space="preserve">SECURITY </w:t>
      </w:r>
      <w:r>
        <w:rPr>
          <w:u w:val="single"/>
        </w:rPr>
        <w:t>SYSTEMS</w:t>
      </w:r>
      <w:r>
        <w:t xml:space="preserve"> (</w:t>
      </w:r>
      <w:r>
        <w:rPr>
          <w:b/>
          <w:bCs/>
        </w:rPr>
        <w:t>2022</w:t>
      </w:r>
      <w:r>
        <w:t>) – ensures that</w:t>
      </w:r>
      <w:r w:rsidR="002D12A7">
        <w:t xml:space="preserve">     </w:t>
      </w:r>
      <w:r>
        <w:t xml:space="preserve"> </w:t>
      </w:r>
      <w:r>
        <w:rPr>
          <w:b/>
          <w:bCs/>
        </w:rPr>
        <w:t>COPYRIGHT FRAUD</w:t>
      </w:r>
      <w:r>
        <w:t xml:space="preserve"> </w:t>
      </w:r>
      <w:r w:rsidR="002D12A7">
        <w:t>never occurs</w:t>
      </w:r>
      <w:r>
        <w:t>.</w:t>
      </w:r>
    </w:p>
    <w:p w14:paraId="263F5E49" w14:textId="77777777" w:rsidR="00C77350" w:rsidRDefault="00C77350">
      <w:pPr>
        <w:rPr>
          <w:u w:val="single"/>
        </w:rPr>
      </w:pPr>
      <w:r>
        <w:rPr>
          <w:u w:val="single"/>
        </w:rPr>
        <w:br w:type="page"/>
      </w:r>
    </w:p>
    <w:p w14:paraId="7302BB91" w14:textId="03A027DC" w:rsidR="00C77350" w:rsidRPr="00C0532F" w:rsidRDefault="00C77350" w:rsidP="00C77350">
      <w:pPr>
        <w:ind w:left="360" w:hanging="360"/>
        <w:jc w:val="both"/>
        <w:rPr>
          <w:b/>
          <w:bCs/>
        </w:rPr>
      </w:pPr>
      <w:r>
        <w:rPr>
          <w:b/>
          <w:sz w:val="24"/>
        </w:rPr>
        <w:lastRenderedPageBreak/>
        <w:t>INTELLECTUAL PROPERTY SECURITY SYSTEMS</w:t>
      </w:r>
    </w:p>
    <w:p w14:paraId="25ECD331" w14:textId="321270F6" w:rsidR="00C77350" w:rsidRDefault="00C77350" w:rsidP="00C77350">
      <w:pPr>
        <w:ind w:left="360" w:hanging="360"/>
        <w:jc w:val="both"/>
      </w:pPr>
      <w:r>
        <w:rPr>
          <w:u w:val="single"/>
        </w:rPr>
        <w:t>AUTONOMOUS INTELLECTUAL PROPERTY INFRINGEMENT PREVENTION</w:t>
      </w:r>
      <w:r w:rsidR="009A1B5B">
        <w:rPr>
          <w:u w:val="single"/>
        </w:rPr>
        <w:t xml:space="preserve"> SECURITY</w:t>
      </w:r>
      <w:r>
        <w:rPr>
          <w:u w:val="single"/>
        </w:rPr>
        <w:t xml:space="preserve"> SYSTEMS</w:t>
      </w:r>
      <w:r>
        <w:t xml:space="preserve"> (</w:t>
      </w:r>
      <w:r>
        <w:rPr>
          <w:b/>
          <w:bCs/>
        </w:rPr>
        <w:t>2022</w:t>
      </w:r>
      <w:r>
        <w:t xml:space="preserve">) – ensures </w:t>
      </w:r>
      <w:r w:rsidR="009A1B5B">
        <w:t xml:space="preserve">that </w:t>
      </w:r>
      <w:r>
        <w:rPr>
          <w:b/>
          <w:bCs/>
        </w:rPr>
        <w:t>INTELLECTUAL PROPERTY INFRINGEMENT</w:t>
      </w:r>
      <w:r>
        <w:t xml:space="preserve"> </w:t>
      </w:r>
      <w:r w:rsidR="009A1B5B">
        <w:t>never</w:t>
      </w:r>
      <w:r>
        <w:t xml:space="preserve"> occur</w:t>
      </w:r>
      <w:r w:rsidR="009A1B5B">
        <w:t>s</w:t>
      </w:r>
      <w:r>
        <w:t>.</w:t>
      </w:r>
    </w:p>
    <w:p w14:paraId="096EC90F" w14:textId="511432AC" w:rsidR="00C77350" w:rsidRDefault="00C77350" w:rsidP="00C77350">
      <w:pPr>
        <w:ind w:left="360" w:hanging="360"/>
        <w:jc w:val="both"/>
      </w:pPr>
      <w:r>
        <w:rPr>
          <w:u w:val="single"/>
        </w:rPr>
        <w:t xml:space="preserve">AUTONOMOUS INTELLECTUAL PROPERTY MISUSE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MISUSE</w:t>
      </w:r>
      <w:r>
        <w:t xml:space="preserve"> </w:t>
      </w:r>
      <w:r w:rsidR="009A1B5B">
        <w:t>never</w:t>
      </w:r>
      <w:r>
        <w:t xml:space="preserve"> occur</w:t>
      </w:r>
      <w:r w:rsidR="009A1B5B">
        <w:t>s</w:t>
      </w:r>
      <w:r>
        <w:t>.</w:t>
      </w:r>
    </w:p>
    <w:p w14:paraId="7A23F826" w14:textId="2C06359D" w:rsidR="00C77350" w:rsidRDefault="00C77350" w:rsidP="00C77350">
      <w:pPr>
        <w:ind w:left="360" w:hanging="360"/>
        <w:jc w:val="both"/>
      </w:pPr>
      <w:r>
        <w:rPr>
          <w:u w:val="single"/>
        </w:rPr>
        <w:t xml:space="preserve">AUTONOMOUS INTELLECTUAL PROPERTY THEFT PREVENTION </w:t>
      </w:r>
      <w:r w:rsidR="009A1B5B">
        <w:rPr>
          <w:u w:val="single"/>
        </w:rPr>
        <w:t xml:space="preserve">SECURITY </w:t>
      </w:r>
      <w:r>
        <w:rPr>
          <w:u w:val="single"/>
        </w:rPr>
        <w:t>SYSTEMS</w:t>
      </w:r>
      <w:r>
        <w:t xml:space="preserve"> (</w:t>
      </w:r>
      <w:r>
        <w:rPr>
          <w:b/>
          <w:bCs/>
        </w:rPr>
        <w:t>2022</w:t>
      </w:r>
      <w:r>
        <w:t xml:space="preserve">) – ensures that                      </w:t>
      </w:r>
      <w:r>
        <w:rPr>
          <w:b/>
          <w:bCs/>
        </w:rPr>
        <w:t>INTELLECTUAL PROPERTY THEFT</w:t>
      </w:r>
      <w:r>
        <w:t xml:space="preserve"> </w:t>
      </w:r>
      <w:r w:rsidR="009A1B5B">
        <w:t>never</w:t>
      </w:r>
      <w:r>
        <w:t xml:space="preserve"> occur</w:t>
      </w:r>
      <w:r w:rsidR="009A1B5B">
        <w:t>s</w:t>
      </w:r>
      <w:r>
        <w:t>.</w:t>
      </w:r>
    </w:p>
    <w:p w14:paraId="50F3B061" w14:textId="0F971AE2" w:rsidR="00C77350" w:rsidRDefault="00C77350" w:rsidP="00C77350">
      <w:pPr>
        <w:ind w:left="360" w:hanging="360"/>
        <w:jc w:val="both"/>
      </w:pPr>
      <w:r>
        <w:rPr>
          <w:u w:val="single"/>
        </w:rPr>
        <w:t xml:space="preserve">AUTONOMOUS INTELLECTUAL PROPERTY DISCOVERY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DISCOVERY</w:t>
      </w:r>
      <w:r>
        <w:t xml:space="preserve"> </w:t>
      </w:r>
      <w:r w:rsidR="009A1B5B">
        <w:t>never</w:t>
      </w:r>
      <w:r>
        <w:t xml:space="preserve"> occur</w:t>
      </w:r>
      <w:r w:rsidR="009A1B5B">
        <w:t>s</w:t>
      </w:r>
      <w:r>
        <w:t>.</w:t>
      </w:r>
    </w:p>
    <w:p w14:paraId="2FC26CB4" w14:textId="30085416" w:rsidR="00C77350" w:rsidRDefault="00C77350" w:rsidP="00C77350">
      <w:pPr>
        <w:ind w:left="360" w:hanging="360"/>
        <w:jc w:val="both"/>
      </w:pPr>
      <w:r>
        <w:rPr>
          <w:u w:val="single"/>
        </w:rPr>
        <w:t xml:space="preserve">AUTONOMOUS INTELLECTUAL PROPERTY TRANSFER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Pr>
          <w:b/>
          <w:bCs/>
        </w:rPr>
        <w:t>INTELLECTUAL PROPERTY TRANSFER</w:t>
      </w:r>
      <w:r>
        <w:t xml:space="preserve"> </w:t>
      </w:r>
      <w:r w:rsidR="009A1B5B">
        <w:t>never</w:t>
      </w:r>
      <w:r>
        <w:t xml:space="preserve"> occur</w:t>
      </w:r>
      <w:r w:rsidR="009A1B5B">
        <w:t>s</w:t>
      </w:r>
      <w:r>
        <w:t>.</w:t>
      </w:r>
    </w:p>
    <w:p w14:paraId="5FAB6250" w14:textId="2E7DA9D9" w:rsidR="00C77350" w:rsidRDefault="00C77350" w:rsidP="00C77350">
      <w:pPr>
        <w:ind w:left="360" w:hanging="360"/>
        <w:jc w:val="both"/>
      </w:pPr>
      <w:r>
        <w:rPr>
          <w:u w:val="single"/>
        </w:rPr>
        <w:t xml:space="preserve">AUTONOMOUS INTELLECTUAL PROPERTY RETRACTION </w:t>
      </w:r>
      <w:r w:rsidR="009A1B5B">
        <w:rPr>
          <w:u w:val="single"/>
        </w:rPr>
        <w:t xml:space="preserve">SECURITY </w:t>
      </w:r>
      <w:r>
        <w:rPr>
          <w:u w:val="single"/>
        </w:rPr>
        <w:t>SYSTEMS</w:t>
      </w:r>
      <w:r>
        <w:t xml:space="preserve"> (</w:t>
      </w:r>
      <w:r>
        <w:rPr>
          <w:b/>
          <w:bCs/>
        </w:rPr>
        <w:t>2022</w:t>
      </w:r>
      <w:r>
        <w:t xml:space="preserve">) – ensures that                      </w:t>
      </w:r>
      <w:r>
        <w:rPr>
          <w:b/>
          <w:bCs/>
        </w:rPr>
        <w:t>INTELLECTUAL PROPERTY</w:t>
      </w:r>
      <w:r>
        <w:t xml:space="preserve"> that was discovered is </w:t>
      </w:r>
      <w:r w:rsidRPr="00C6481C">
        <w:rPr>
          <w:b/>
          <w:bCs/>
        </w:rPr>
        <w:t>RETRACTED</w:t>
      </w:r>
      <w:r>
        <w:t xml:space="preserve"> by </w:t>
      </w:r>
      <w:r w:rsidRPr="00C6481C">
        <w:rPr>
          <w:b/>
          <w:bCs/>
        </w:rPr>
        <w:t>DELET</w:t>
      </w:r>
      <w:r>
        <w:rPr>
          <w:b/>
          <w:bCs/>
        </w:rPr>
        <w:t>ION</w:t>
      </w:r>
      <w:r w:rsidR="009A1B5B">
        <w:t xml:space="preserve">, and anything stemming from it is always </w:t>
      </w:r>
      <w:r w:rsidR="009A1B5B" w:rsidRPr="00574643">
        <w:rPr>
          <w:b/>
          <w:bCs/>
        </w:rPr>
        <w:t>CONFISCATED</w:t>
      </w:r>
      <w:r w:rsidR="009A1B5B">
        <w:t>.</w:t>
      </w:r>
    </w:p>
    <w:p w14:paraId="4CE77DB7" w14:textId="35C4D108" w:rsidR="00C77350" w:rsidRDefault="00C77350" w:rsidP="00C77350">
      <w:pPr>
        <w:ind w:left="360" w:hanging="360"/>
        <w:jc w:val="both"/>
      </w:pPr>
      <w:r>
        <w:rPr>
          <w:u w:val="single"/>
        </w:rPr>
        <w:t xml:space="preserve">AUTONOMOUS CLASSIFIED INTELLECTUAL PROPERTY FRAUD RETRACTION </w:t>
      </w:r>
      <w:r w:rsidR="009A1B5B">
        <w:rPr>
          <w:u w:val="single"/>
        </w:rPr>
        <w:t xml:space="preserve">SECURITY </w:t>
      </w:r>
      <w:r>
        <w:rPr>
          <w:u w:val="single"/>
        </w:rPr>
        <w:t>SYSTEMS</w:t>
      </w:r>
      <w:r>
        <w:t xml:space="preserve"> (</w:t>
      </w:r>
      <w:r>
        <w:rPr>
          <w:b/>
          <w:bCs/>
        </w:rPr>
        <w:t>2022</w:t>
      </w:r>
      <w:r>
        <w:t xml:space="preserve">) – ensures that </w:t>
      </w:r>
      <w:r w:rsidRPr="00C6481C">
        <w:rPr>
          <w:b/>
          <w:bCs/>
        </w:rPr>
        <w:t>CLASSIFIED INTELLECTUAL PROPERTY</w:t>
      </w:r>
      <w:r>
        <w:t xml:space="preserve"> that was created </w:t>
      </w:r>
      <w:r w:rsidRPr="00C6481C">
        <w:rPr>
          <w:b/>
          <w:bCs/>
        </w:rPr>
        <w:t>FRAUDULENTLY</w:t>
      </w:r>
      <w:r>
        <w:t xml:space="preserve"> is </w:t>
      </w:r>
      <w:r w:rsidRPr="00DB7B0F">
        <w:rPr>
          <w:b/>
          <w:bCs/>
        </w:rPr>
        <w:t>RETRACTED</w:t>
      </w:r>
      <w:r>
        <w:t xml:space="preserve"> to be </w:t>
      </w:r>
      <w:r>
        <w:rPr>
          <w:b/>
          <w:bCs/>
        </w:rPr>
        <w:t>STUDIED</w:t>
      </w:r>
      <w:r w:rsidRPr="00C6481C">
        <w:t xml:space="preserve"> and </w:t>
      </w:r>
      <w:r>
        <w:rPr>
          <w:b/>
          <w:bCs/>
        </w:rPr>
        <w:t>DELETED</w:t>
      </w:r>
      <w:r>
        <w:t>.</w:t>
      </w:r>
    </w:p>
    <w:p w14:paraId="4C82E653" w14:textId="34FCB16D" w:rsidR="002D12A7" w:rsidRDefault="002D12A7" w:rsidP="002D12A7">
      <w:pPr>
        <w:ind w:left="360" w:hanging="360"/>
        <w:jc w:val="both"/>
      </w:pPr>
      <w:r>
        <w:rPr>
          <w:u w:val="single"/>
        </w:rPr>
        <w:t>AUTONOMOUS INTELLECTUAL PROPERTY CONFISCATION PREVENTION SECURITY SYSTEMS</w:t>
      </w:r>
      <w:r>
        <w:t xml:space="preserve"> (</w:t>
      </w:r>
      <w:r>
        <w:rPr>
          <w:b/>
          <w:bCs/>
        </w:rPr>
        <w:t>2022</w:t>
      </w:r>
      <w:r>
        <w:t xml:space="preserve">) – ensures that </w:t>
      </w:r>
      <w:r w:rsidRPr="00C6481C">
        <w:rPr>
          <w:b/>
          <w:bCs/>
        </w:rPr>
        <w:t>INTELLECTUAL PROPERTY</w:t>
      </w:r>
      <w:r>
        <w:t xml:space="preserve"> can never be </w:t>
      </w:r>
      <w:r w:rsidRPr="00574643">
        <w:rPr>
          <w:b/>
          <w:bCs/>
        </w:rPr>
        <w:t>CONFISCATED</w:t>
      </w:r>
      <w:r>
        <w:t>.</w:t>
      </w:r>
    </w:p>
    <w:p w14:paraId="48E23144" w14:textId="12D7EC8A" w:rsidR="00C77350" w:rsidRDefault="00C77350" w:rsidP="00C77350">
      <w:pPr>
        <w:ind w:left="360" w:hanging="360"/>
        <w:jc w:val="both"/>
      </w:pPr>
      <w:r>
        <w:rPr>
          <w:u w:val="single"/>
        </w:rPr>
        <w:t xml:space="preserve">AUTONOMOUS COPYRIGHT INFRINGEMENT PREVENTION </w:t>
      </w:r>
      <w:r w:rsidR="009A1B5B">
        <w:rPr>
          <w:u w:val="single"/>
        </w:rPr>
        <w:t xml:space="preserve">SECURITY </w:t>
      </w:r>
      <w:r>
        <w:rPr>
          <w:u w:val="single"/>
        </w:rPr>
        <w:t>SYSTEMS</w:t>
      </w:r>
      <w:r>
        <w:t xml:space="preserve"> (</w:t>
      </w:r>
      <w:r>
        <w:rPr>
          <w:b/>
          <w:bCs/>
        </w:rPr>
        <w:t>2022</w:t>
      </w:r>
      <w:r>
        <w:t xml:space="preserve">) – ensures that                      </w:t>
      </w:r>
      <w:r>
        <w:rPr>
          <w:b/>
          <w:bCs/>
        </w:rPr>
        <w:t>COPYRIGHT INFRINGEMENT</w:t>
      </w:r>
      <w:r>
        <w:t xml:space="preserve"> </w:t>
      </w:r>
      <w:r w:rsidR="009A1B5B">
        <w:t>never</w:t>
      </w:r>
      <w:r>
        <w:t xml:space="preserve"> occur</w:t>
      </w:r>
      <w:r w:rsidR="009A1B5B">
        <w:t>s</w:t>
      </w:r>
      <w:r>
        <w:t>.</w:t>
      </w:r>
    </w:p>
    <w:p w14:paraId="767740F7" w14:textId="7B7DBF43" w:rsidR="00C77350" w:rsidRDefault="00C77350" w:rsidP="00C77350">
      <w:pPr>
        <w:ind w:left="360" w:hanging="360"/>
        <w:jc w:val="both"/>
      </w:pPr>
      <w:r>
        <w:rPr>
          <w:u w:val="single"/>
        </w:rPr>
        <w:t xml:space="preserve">AUTONOMOUS TRADEMARK INFRINGEMENT PREVENTION </w:t>
      </w:r>
      <w:r w:rsidR="009A1B5B">
        <w:rPr>
          <w:u w:val="single"/>
        </w:rPr>
        <w:t xml:space="preserve">SECURITY </w:t>
      </w:r>
      <w:r>
        <w:rPr>
          <w:u w:val="single"/>
        </w:rPr>
        <w:t>SYSTEMS</w:t>
      </w:r>
      <w:r>
        <w:t xml:space="preserve"> (</w:t>
      </w:r>
      <w:r>
        <w:rPr>
          <w:b/>
          <w:bCs/>
        </w:rPr>
        <w:t>2022</w:t>
      </w:r>
      <w:r>
        <w:t xml:space="preserve">) – ensures that                      </w:t>
      </w:r>
      <w:r>
        <w:rPr>
          <w:b/>
          <w:bCs/>
        </w:rPr>
        <w:t>TRADEMARK INFRINGEMENT</w:t>
      </w:r>
      <w:r>
        <w:t xml:space="preserve"> </w:t>
      </w:r>
      <w:r w:rsidR="009A1B5B">
        <w:t>never</w:t>
      </w:r>
      <w:r>
        <w:t xml:space="preserve"> occur</w:t>
      </w:r>
      <w:r w:rsidR="009A1B5B">
        <w:t>s</w:t>
      </w:r>
      <w:r>
        <w:t>.</w:t>
      </w:r>
    </w:p>
    <w:p w14:paraId="58044CA0" w14:textId="5579F00E" w:rsidR="00C77350" w:rsidRDefault="00C77350" w:rsidP="00C77350">
      <w:pPr>
        <w:ind w:left="360" w:hanging="360"/>
        <w:jc w:val="both"/>
      </w:pPr>
      <w:r>
        <w:rPr>
          <w:u w:val="single"/>
        </w:rPr>
        <w:t xml:space="preserve">AUTONOMOUS TRADEMARK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51A764EA" w14:textId="7EE70B74" w:rsidR="00222D9D" w:rsidRDefault="00222D9D" w:rsidP="00454D5F">
      <w:pPr>
        <w:ind w:left="360" w:hanging="360"/>
        <w:jc w:val="both"/>
      </w:pPr>
      <w:r>
        <w:rPr>
          <w:u w:val="single"/>
        </w:rPr>
        <w:t xml:space="preserve">AUTONOMOUS PATENT INFRINGEMENT PREVENTION </w:t>
      </w:r>
      <w:r w:rsidR="009A1B5B">
        <w:rPr>
          <w:u w:val="single"/>
        </w:rPr>
        <w:t xml:space="preserve">SECURITY </w:t>
      </w:r>
      <w:r>
        <w:rPr>
          <w:u w:val="single"/>
        </w:rPr>
        <w:t>SYSTEMS</w:t>
      </w:r>
      <w:r>
        <w:t xml:space="preserve"> (</w:t>
      </w:r>
      <w:r>
        <w:rPr>
          <w:b/>
          <w:bCs/>
        </w:rPr>
        <w:t>2022</w:t>
      </w:r>
      <w:r>
        <w:t xml:space="preserve">) – ensures that                      </w:t>
      </w:r>
      <w:r>
        <w:rPr>
          <w:b/>
          <w:bCs/>
        </w:rPr>
        <w:t>PATENT INFRINGEMENT</w:t>
      </w:r>
      <w:r>
        <w:t xml:space="preserve"> </w:t>
      </w:r>
      <w:r w:rsidR="009A1B5B">
        <w:t>never</w:t>
      </w:r>
      <w:r>
        <w:t xml:space="preserve"> occur</w:t>
      </w:r>
      <w:r w:rsidR="009A1B5B">
        <w:t>s</w:t>
      </w:r>
      <w:r>
        <w:t>.</w:t>
      </w:r>
    </w:p>
    <w:p w14:paraId="5004F533" w14:textId="36DD2D4E" w:rsidR="00222D9D" w:rsidRDefault="00222D9D" w:rsidP="00222D9D">
      <w:pPr>
        <w:ind w:left="360" w:hanging="360"/>
        <w:jc w:val="both"/>
      </w:pPr>
      <w:r>
        <w:rPr>
          <w:u w:val="single"/>
        </w:rPr>
        <w:lastRenderedPageBreak/>
        <w:t xml:space="preserve">AUTONOMOUS PATENT MISUSE PREVENTION </w:t>
      </w:r>
      <w:r w:rsidR="009A1B5B">
        <w:rPr>
          <w:u w:val="single"/>
        </w:rPr>
        <w:t xml:space="preserve">SECURITY </w:t>
      </w:r>
      <w:r>
        <w:rPr>
          <w:u w:val="single"/>
        </w:rPr>
        <w:t>SYSTEMS</w:t>
      </w:r>
      <w:r>
        <w:t xml:space="preserve"> (</w:t>
      </w:r>
      <w:r>
        <w:rPr>
          <w:b/>
          <w:bCs/>
        </w:rPr>
        <w:t>2022</w:t>
      </w:r>
      <w:r>
        <w:t xml:space="preserve">) – ensures that </w:t>
      </w:r>
      <w:r>
        <w:rPr>
          <w:b/>
          <w:bCs/>
        </w:rPr>
        <w:t>PATENT MISUSE</w:t>
      </w:r>
      <w:r>
        <w:t xml:space="preserve"> </w:t>
      </w:r>
      <w:r w:rsidR="009A1B5B">
        <w:t>never</w:t>
      </w:r>
      <w:r>
        <w:t xml:space="preserve"> occur</w:t>
      </w:r>
      <w:r w:rsidR="009A1B5B">
        <w:t>s</w:t>
      </w:r>
      <w:r>
        <w:t>.</w:t>
      </w:r>
    </w:p>
    <w:p w14:paraId="70126A33" w14:textId="55432EB7" w:rsidR="000948E6" w:rsidRDefault="000948E6" w:rsidP="00C77350">
      <w:pPr>
        <w:ind w:left="360" w:hanging="360"/>
        <w:jc w:val="both"/>
      </w:pPr>
      <w:r>
        <w:rPr>
          <w:u w:val="single"/>
        </w:rPr>
        <w:t xml:space="preserve">AUTONOMOUS PATENT MISCHARACTERIZATION PREVENTION </w:t>
      </w:r>
      <w:r w:rsidR="009A1B5B">
        <w:rPr>
          <w:u w:val="single"/>
        </w:rPr>
        <w:t xml:space="preserve">SECURITY </w:t>
      </w:r>
      <w:r>
        <w:rPr>
          <w:u w:val="single"/>
        </w:rPr>
        <w:t>SYSTEMS</w:t>
      </w:r>
      <w:r>
        <w:t xml:space="preserve"> (</w:t>
      </w:r>
      <w:r>
        <w:rPr>
          <w:b/>
          <w:bCs/>
        </w:rPr>
        <w:t>2022</w:t>
      </w:r>
      <w:r>
        <w:t xml:space="preserve">) – ensures that      </w:t>
      </w:r>
      <w:r>
        <w:rPr>
          <w:b/>
          <w:bCs/>
        </w:rPr>
        <w:t>PATENT MISCHARACTERIZATION</w:t>
      </w:r>
      <w:r>
        <w:t xml:space="preserve"> </w:t>
      </w:r>
      <w:r w:rsidR="009A1B5B">
        <w:t>never</w:t>
      </w:r>
      <w:r>
        <w:t xml:space="preserve"> occur</w:t>
      </w:r>
      <w:r w:rsidR="009A1B5B">
        <w:t>s</w:t>
      </w:r>
      <w:r>
        <w:t>.</w:t>
      </w:r>
    </w:p>
    <w:p w14:paraId="78EE4426" w14:textId="2939507E" w:rsidR="009A1B5B" w:rsidRDefault="009A1B5B" w:rsidP="009A1B5B">
      <w:pPr>
        <w:ind w:left="360" w:hanging="360"/>
        <w:jc w:val="both"/>
      </w:pPr>
      <w:r>
        <w:rPr>
          <w:u w:val="single"/>
        </w:rPr>
        <w:t>AUTONOMOUS INTELLECTUAL PROPERTY DISCOVERY PREVENTION SECURITY SYSTEMS</w:t>
      </w:r>
      <w:r>
        <w:t xml:space="preserve"> (</w:t>
      </w:r>
      <w:r>
        <w:rPr>
          <w:b/>
          <w:bCs/>
        </w:rPr>
        <w:t>2022</w:t>
      </w:r>
      <w:r>
        <w:t xml:space="preserve">) – ensures that </w:t>
      </w:r>
      <w:r>
        <w:rPr>
          <w:b/>
          <w:bCs/>
        </w:rPr>
        <w:t>PATENT DISCOVERY</w:t>
      </w:r>
      <w:r>
        <w:t xml:space="preserve"> never occurs.</w:t>
      </w:r>
    </w:p>
    <w:p w14:paraId="460EE99A" w14:textId="5B46D16E" w:rsidR="00C77350" w:rsidRDefault="00C77350" w:rsidP="00C77350">
      <w:pPr>
        <w:ind w:left="360" w:hanging="360"/>
        <w:jc w:val="both"/>
      </w:pPr>
      <w:r>
        <w:rPr>
          <w:u w:val="single"/>
        </w:rPr>
        <w:t xml:space="preserve">AUTONOMOUS PATENT DISCOVERY PREVENTION </w:t>
      </w:r>
      <w:r w:rsidR="009A1B5B">
        <w:rPr>
          <w:u w:val="single"/>
        </w:rPr>
        <w:t xml:space="preserve">SECURITY </w:t>
      </w:r>
      <w:r>
        <w:rPr>
          <w:u w:val="single"/>
        </w:rPr>
        <w:t>SYSTEMS</w:t>
      </w:r>
      <w:r>
        <w:t xml:space="preserve"> (</w:t>
      </w:r>
      <w:r>
        <w:rPr>
          <w:b/>
          <w:bCs/>
        </w:rPr>
        <w:t>2022</w:t>
      </w:r>
      <w:r>
        <w:t xml:space="preserve">) – ensures that                              </w:t>
      </w:r>
      <w:r>
        <w:rPr>
          <w:b/>
          <w:bCs/>
        </w:rPr>
        <w:t>PATENT DISCOVERY</w:t>
      </w:r>
      <w:r>
        <w:t xml:space="preserve"> </w:t>
      </w:r>
      <w:r w:rsidR="009A1B5B">
        <w:t>never</w:t>
      </w:r>
      <w:r>
        <w:t xml:space="preserve"> occur</w:t>
      </w:r>
      <w:r w:rsidR="009A1B5B">
        <w:t>s</w:t>
      </w:r>
      <w:r>
        <w:t>.</w:t>
      </w:r>
    </w:p>
    <w:p w14:paraId="5ED94746" w14:textId="28B9C994" w:rsidR="000948E6" w:rsidRDefault="000948E6" w:rsidP="000948E6">
      <w:pPr>
        <w:ind w:left="360" w:hanging="360"/>
        <w:jc w:val="both"/>
      </w:pPr>
      <w:r>
        <w:rPr>
          <w:u w:val="single"/>
        </w:rPr>
        <w:t xml:space="preserve">AUTONOMOUS FOREIGN TECHNOLOGY CONTROL PREVENTION </w:t>
      </w:r>
      <w:r w:rsidR="009A1B5B">
        <w:rPr>
          <w:u w:val="single"/>
        </w:rPr>
        <w:t xml:space="preserve">SECURITY </w:t>
      </w:r>
      <w:r>
        <w:rPr>
          <w:u w:val="single"/>
        </w:rPr>
        <w:t>SYSTEMS</w:t>
      </w:r>
      <w:r>
        <w:t xml:space="preserve"> (</w:t>
      </w:r>
      <w:r>
        <w:rPr>
          <w:b/>
          <w:bCs/>
        </w:rPr>
        <w:t>2022</w:t>
      </w:r>
      <w:r>
        <w:t xml:space="preserve">) – ensures </w:t>
      </w:r>
      <w:r w:rsidR="009A1B5B">
        <w:t xml:space="preserve">that </w:t>
      </w:r>
      <w:r w:rsidRPr="000948E6">
        <w:rPr>
          <w:b/>
          <w:bCs/>
        </w:rPr>
        <w:t>FOREIGN TECHNOLOGY CONTROL</w:t>
      </w:r>
      <w:r>
        <w:t xml:space="preserve"> </w:t>
      </w:r>
      <w:r w:rsidR="009A1B5B">
        <w:t>never</w:t>
      </w:r>
      <w:r>
        <w:t xml:space="preserve"> occur</w:t>
      </w:r>
      <w:r w:rsidR="009A1B5B">
        <w:t>s</w:t>
      </w:r>
      <w:r>
        <w:t>.</w:t>
      </w:r>
    </w:p>
    <w:p w14:paraId="45406D7F" w14:textId="0253A50A" w:rsidR="002D12A7" w:rsidRDefault="002D12A7" w:rsidP="002D12A7">
      <w:pPr>
        <w:ind w:left="360" w:hanging="360"/>
        <w:jc w:val="both"/>
      </w:pPr>
      <w:r>
        <w:rPr>
          <w:u w:val="single"/>
        </w:rPr>
        <w:t>AUTONOMOUS TECHNOLOGY DISCOVERY PREVENTION SECURITY SYSTEMS</w:t>
      </w:r>
      <w:r>
        <w:t xml:space="preserve"> (</w:t>
      </w:r>
      <w:r>
        <w:rPr>
          <w:b/>
          <w:bCs/>
        </w:rPr>
        <w:t>2022</w:t>
      </w:r>
      <w:r>
        <w:t xml:space="preserve">) – ensures that </w:t>
      </w:r>
      <w:r>
        <w:rPr>
          <w:b/>
          <w:bCs/>
        </w:rPr>
        <w:t>TECHNOLOGY DISCOVERY</w:t>
      </w:r>
      <w:r>
        <w:t xml:space="preserve"> never occurs.</w:t>
      </w:r>
    </w:p>
    <w:p w14:paraId="7E233B4E" w14:textId="1B3AB59B" w:rsidR="00C77350" w:rsidRDefault="00C77350" w:rsidP="00C77350">
      <w:pPr>
        <w:ind w:left="360" w:hanging="360"/>
        <w:jc w:val="both"/>
      </w:pPr>
      <w:r>
        <w:rPr>
          <w:u w:val="single"/>
        </w:rPr>
        <w:t xml:space="preserve">AUTONOMOUS TECHNOLOGY TRANSFER PREVENTION </w:t>
      </w:r>
      <w:r w:rsidR="009A1B5B">
        <w:rPr>
          <w:u w:val="single"/>
        </w:rPr>
        <w:t xml:space="preserve">SECURITY </w:t>
      </w:r>
      <w:r>
        <w:rPr>
          <w:u w:val="single"/>
        </w:rPr>
        <w:t>SYSTEMS</w:t>
      </w:r>
      <w:r>
        <w:t xml:space="preserve"> (</w:t>
      </w:r>
      <w:r>
        <w:rPr>
          <w:b/>
          <w:bCs/>
        </w:rPr>
        <w:t>2022</w:t>
      </w:r>
      <w:r>
        <w:t xml:space="preserve">) – ensures that                      </w:t>
      </w:r>
      <w:r>
        <w:rPr>
          <w:b/>
          <w:bCs/>
        </w:rPr>
        <w:t>TECHNOLOGY TRANSFER</w:t>
      </w:r>
      <w:r>
        <w:t xml:space="preserve"> </w:t>
      </w:r>
      <w:r w:rsidR="009A1B5B">
        <w:t>never</w:t>
      </w:r>
      <w:r>
        <w:t xml:space="preserve"> occur</w:t>
      </w:r>
      <w:r w:rsidR="009A1B5B">
        <w:t>s</w:t>
      </w:r>
      <w:r>
        <w:t>.</w:t>
      </w:r>
    </w:p>
    <w:p w14:paraId="7992A2EC" w14:textId="22B842E1" w:rsidR="002D12A7" w:rsidRDefault="002D12A7" w:rsidP="002D12A7">
      <w:pPr>
        <w:ind w:left="360" w:hanging="360"/>
        <w:jc w:val="both"/>
      </w:pPr>
      <w:r>
        <w:rPr>
          <w:u w:val="single"/>
        </w:rPr>
        <w:t>AUTONOMOUS TRANSFERRED TECHNOLOGY RECOVERY SECURITY SYSTEMS</w:t>
      </w:r>
      <w:r>
        <w:t xml:space="preserve"> (</w:t>
      </w:r>
      <w:r>
        <w:rPr>
          <w:b/>
          <w:bCs/>
        </w:rPr>
        <w:t>2022</w:t>
      </w:r>
      <w:r>
        <w:t xml:space="preserve">) – ensures that                      </w:t>
      </w:r>
      <w:r w:rsidRPr="00574643">
        <w:rPr>
          <w:b/>
          <w:bCs/>
        </w:rPr>
        <w:t xml:space="preserve">TRANSFERRED </w:t>
      </w:r>
      <w:r>
        <w:rPr>
          <w:b/>
          <w:bCs/>
        </w:rPr>
        <w:t>TECHNOLOGY</w:t>
      </w:r>
      <w:r>
        <w:t xml:space="preserve"> never occurs.</w:t>
      </w:r>
    </w:p>
    <w:p w14:paraId="63016554" w14:textId="77777777" w:rsidR="00551E04" w:rsidRDefault="00551E04" w:rsidP="00551E04">
      <w:pPr>
        <w:ind w:left="360" w:hanging="360"/>
        <w:jc w:val="both"/>
      </w:pPr>
    </w:p>
    <w:p w14:paraId="7099C4A7" w14:textId="77777777" w:rsidR="00222D9D" w:rsidRDefault="00222D9D" w:rsidP="00222D9D">
      <w:pPr>
        <w:ind w:left="360" w:hanging="360"/>
        <w:jc w:val="both"/>
      </w:pPr>
    </w:p>
    <w:p w14:paraId="04EE8BD7" w14:textId="77777777" w:rsidR="00222D9D" w:rsidRDefault="00222D9D" w:rsidP="00222D9D">
      <w:pPr>
        <w:ind w:left="360" w:hanging="360"/>
        <w:jc w:val="both"/>
      </w:pPr>
    </w:p>
    <w:p w14:paraId="3DD1AE48" w14:textId="77777777" w:rsidR="00BC5533" w:rsidRDefault="00BC5533" w:rsidP="00BC5533">
      <w:pPr>
        <w:ind w:left="360" w:hanging="360"/>
        <w:jc w:val="both"/>
      </w:pPr>
    </w:p>
    <w:p w14:paraId="42D1CF9E" w14:textId="77777777" w:rsidR="00BC5533" w:rsidRDefault="00BC5533" w:rsidP="00BC5533">
      <w:pPr>
        <w:ind w:left="360" w:hanging="360"/>
        <w:jc w:val="both"/>
      </w:pPr>
    </w:p>
    <w:p w14:paraId="6823990B" w14:textId="77777777" w:rsidR="00BC5533" w:rsidRDefault="00BC5533" w:rsidP="00BC5533">
      <w:pPr>
        <w:ind w:left="360" w:hanging="360"/>
        <w:jc w:val="both"/>
      </w:pPr>
    </w:p>
    <w:p w14:paraId="75621D93" w14:textId="77777777" w:rsidR="00BC5533" w:rsidRDefault="00BC5533" w:rsidP="00BC5533">
      <w:pPr>
        <w:ind w:left="360" w:hanging="360"/>
        <w:jc w:val="both"/>
      </w:pPr>
    </w:p>
    <w:p w14:paraId="29000D7F" w14:textId="77777777" w:rsidR="00BC5533" w:rsidRDefault="00BC5533" w:rsidP="00BC5533">
      <w:pPr>
        <w:ind w:left="360" w:hanging="360"/>
        <w:jc w:val="both"/>
      </w:pPr>
    </w:p>
    <w:p w14:paraId="70F7DD53" w14:textId="77777777" w:rsidR="00BC5533" w:rsidRDefault="00BC5533" w:rsidP="00BC5533">
      <w:pPr>
        <w:ind w:left="360" w:hanging="360"/>
        <w:jc w:val="both"/>
      </w:pPr>
    </w:p>
    <w:p w14:paraId="4397265B" w14:textId="200B15CB" w:rsidR="003E7FA0" w:rsidRPr="00EC512E" w:rsidRDefault="003E7FA0" w:rsidP="003E7FA0">
      <w:pPr>
        <w:ind w:left="360" w:hanging="360"/>
        <w:jc w:val="both"/>
        <w:rPr>
          <w:color w:val="00B050"/>
        </w:rPr>
      </w:pPr>
      <w:commentRangeStart w:id="12"/>
      <w:commentRangeStart w:id="13"/>
      <w:r w:rsidRPr="00EC512E">
        <w:rPr>
          <w:color w:val="00B050"/>
          <w:u w:val="single"/>
        </w:rPr>
        <w:lastRenderedPageBreak/>
        <w:t>AUTONOMOUS FALSE OR MISLEADING OR DAMAGING AND/OR FORWARD LOOKING STATEMENT REMOVAL AND PREVENTION SECURITY SYSTEMS</w:t>
      </w:r>
      <w:r w:rsidRPr="00EC512E">
        <w:rPr>
          <w:color w:val="00B050"/>
        </w:rPr>
        <w:t xml:space="preserve"> (</w:t>
      </w:r>
      <w:r w:rsidRPr="00EC512E">
        <w:rPr>
          <w:b/>
          <w:bCs/>
          <w:color w:val="00B050"/>
        </w:rPr>
        <w:t>2022</w:t>
      </w:r>
      <w:r w:rsidRPr="00EC512E">
        <w:rPr>
          <w:color w:val="00B050"/>
        </w:rPr>
        <w:t xml:space="preserve">) – ensures that </w:t>
      </w:r>
      <w:r w:rsidR="00BF0A51" w:rsidRPr="00EC512E">
        <w:rPr>
          <w:b/>
          <w:bCs/>
          <w:color w:val="00B050"/>
        </w:rPr>
        <w:t>ILLEGAL_DAMAGES</w:t>
      </w:r>
      <w:r w:rsidR="00BF0A51" w:rsidRPr="00EC512E">
        <w:rPr>
          <w:color w:val="00B050"/>
        </w:rPr>
        <w:t>[:</w:t>
      </w:r>
      <w:r w:rsidR="00BF0A51" w:rsidRPr="00EC512E">
        <w:rPr>
          <w:b/>
          <w:bCs/>
          <w:i/>
          <w:iCs/>
          <w:color w:val="00B050"/>
        </w:rPr>
        <w:t>FALSE_STATEMENTS</w:t>
      </w:r>
      <w:r w:rsidR="00BF0A51" w:rsidRPr="00EC512E">
        <w:rPr>
          <w:color w:val="00B050"/>
        </w:rPr>
        <w:t>:]</w:t>
      </w:r>
      <w:r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MISLEADING_STATEMENTS</w:t>
      </w:r>
      <w:r w:rsidR="00BF0A51" w:rsidRPr="00EC512E">
        <w:rPr>
          <w:color w:val="00B050"/>
        </w:rPr>
        <w:t xml:space="preserve">:] or </w:t>
      </w:r>
      <w:r w:rsidR="00BF0A51" w:rsidRPr="00EC512E">
        <w:rPr>
          <w:b/>
          <w:bCs/>
          <w:color w:val="00B050"/>
        </w:rPr>
        <w:t>ILLEGAL_DAMAGES</w:t>
      </w:r>
      <w:r w:rsidR="00BF0A51" w:rsidRPr="00EC512E">
        <w:rPr>
          <w:color w:val="00B050"/>
        </w:rPr>
        <w:t>[:</w:t>
      </w:r>
      <w:r w:rsidR="00BF0A51" w:rsidRPr="00EC512E">
        <w:rPr>
          <w:b/>
          <w:bCs/>
          <w:i/>
          <w:iCs/>
          <w:color w:val="00B050"/>
        </w:rPr>
        <w:t>DAMAGING_STATEMENTS</w:t>
      </w:r>
      <w:r w:rsidR="00BF0A51" w:rsidRPr="00EC512E">
        <w:rPr>
          <w:color w:val="00B050"/>
        </w:rPr>
        <w:t>:]</w:t>
      </w:r>
      <w:r w:rsidRPr="00EC512E">
        <w:rPr>
          <w:color w:val="00B050"/>
        </w:rPr>
        <w:t xml:space="preserve"> and/or </w:t>
      </w:r>
      <w:r w:rsidR="00BF0A51" w:rsidRPr="00EC512E">
        <w:rPr>
          <w:b/>
          <w:bCs/>
          <w:color w:val="00B050"/>
        </w:rPr>
        <w:t>ILLEGAL_DAMAGES</w:t>
      </w:r>
      <w:r w:rsidR="00BF0A51" w:rsidRPr="00EC512E">
        <w:rPr>
          <w:color w:val="00B050"/>
        </w:rPr>
        <w:t>[:</w:t>
      </w:r>
      <w:r w:rsidR="00BF0A51" w:rsidRPr="00EC512E">
        <w:rPr>
          <w:b/>
          <w:bCs/>
          <w:i/>
          <w:iCs/>
          <w:color w:val="00B050"/>
        </w:rPr>
        <w:t>FORWARD__LOOKING_STATEMENTS</w:t>
      </w:r>
      <w:r w:rsidR="00BF0A51" w:rsidRPr="00EC512E">
        <w:rPr>
          <w:color w:val="00B050"/>
        </w:rPr>
        <w:t>:]</w:t>
      </w:r>
      <w:r w:rsidRPr="00EC512E">
        <w:rPr>
          <w:color w:val="00B050"/>
        </w:rPr>
        <w:t xml:space="preserve"> never occur, and that they are always removed for </w:t>
      </w:r>
      <w:r w:rsidRPr="00EC512E">
        <w:rPr>
          <w:b/>
          <w:bCs/>
          <w:color w:val="00B050"/>
        </w:rPr>
        <w:t>EVERYWHERE</w:t>
      </w:r>
      <w:r w:rsidRPr="00EC512E">
        <w:rPr>
          <w:color w:val="00B050"/>
        </w:rPr>
        <w:t xml:space="preserve">, and updated with proper </w:t>
      </w:r>
      <w:r w:rsidRPr="00EC512E">
        <w:rPr>
          <w:b/>
          <w:bCs/>
          <w:color w:val="00B050"/>
        </w:rPr>
        <w:t>EXPLANATIONS</w:t>
      </w:r>
      <w:r w:rsidRPr="00EC512E">
        <w:rPr>
          <w:color w:val="00B050"/>
        </w:rPr>
        <w:t xml:space="preserve"> with the properly verifiable </w:t>
      </w:r>
      <w:r w:rsidRPr="00EC512E">
        <w:rPr>
          <w:b/>
          <w:bCs/>
          <w:color w:val="00B050"/>
        </w:rPr>
        <w:t>SUPPORTING EVIDENCE</w:t>
      </w:r>
      <w:r w:rsidRPr="00EC512E">
        <w:rPr>
          <w:color w:val="00B050"/>
        </w:rPr>
        <w:t xml:space="preserve"> in their own </w:t>
      </w:r>
      <w:r w:rsidRPr="00EC512E">
        <w:rPr>
          <w:b/>
          <w:bCs/>
          <w:color w:val="00B050"/>
        </w:rPr>
        <w:t>SUB-CASES</w:t>
      </w:r>
      <w:r w:rsidRPr="00EC512E">
        <w:rPr>
          <w:color w:val="00B050"/>
        </w:rPr>
        <w:t xml:space="preserve">, to ensure that all </w:t>
      </w:r>
      <w:r w:rsidR="00BF0A51" w:rsidRPr="00EC512E">
        <w:rPr>
          <w:b/>
          <w:bCs/>
          <w:color w:val="00B050"/>
        </w:rPr>
        <w:t>INTELLIGENCE_CHANNEL</w:t>
      </w:r>
      <w:r w:rsidR="00BF0A51" w:rsidRPr="00EC512E">
        <w:rPr>
          <w:color w:val="00B050"/>
        </w:rPr>
        <w:t>[:</w:t>
      </w:r>
      <w:r w:rsidR="00BF0A51" w:rsidRPr="00EC512E">
        <w:rPr>
          <w:b/>
          <w:bCs/>
          <w:i/>
          <w:iCs/>
          <w:color w:val="00B050"/>
        </w:rPr>
        <w:t>IDEAINT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THOUGHTINT</w:t>
      </w:r>
      <w:r w:rsidR="00BF0A51" w:rsidRPr="00EC512E">
        <w:rPr>
          <w:color w:val="00B050"/>
        </w:rPr>
        <w:t>:]</w:t>
      </w:r>
      <w:r w:rsidRPr="00EC512E">
        <w:rPr>
          <w:color w:val="00B050"/>
        </w:rPr>
        <w:t xml:space="preserve">, </w:t>
      </w:r>
      <w:r w:rsidR="00BF0A51" w:rsidRPr="00EC512E">
        <w:rPr>
          <w:b/>
          <w:bCs/>
          <w:color w:val="00B050"/>
        </w:rPr>
        <w:t>INTELLIGENCE_CHANNEL</w:t>
      </w:r>
      <w:r w:rsidR="00BF0A51" w:rsidRPr="00EC512E">
        <w:rPr>
          <w:color w:val="00B050"/>
        </w:rPr>
        <w:t>[:</w:t>
      </w:r>
      <w:r w:rsidR="00BF0A51" w:rsidRPr="00EC512E">
        <w:rPr>
          <w:b/>
          <w:bCs/>
          <w:i/>
          <w:iCs/>
          <w:color w:val="00B050"/>
        </w:rPr>
        <w:t>MINDINT</w:t>
      </w:r>
      <w:r w:rsidR="00BF0A51" w:rsidRPr="00EC512E">
        <w:rPr>
          <w:color w:val="00B050"/>
        </w:rPr>
        <w:t>:]</w:t>
      </w:r>
      <w:r w:rsidRPr="00EC512E">
        <w:rPr>
          <w:color w:val="00B050"/>
        </w:rPr>
        <w:t xml:space="preserve">, and </w:t>
      </w:r>
      <w:r w:rsidR="00BF0A51" w:rsidRPr="00EC512E">
        <w:rPr>
          <w:b/>
          <w:bCs/>
          <w:color w:val="00B050"/>
        </w:rPr>
        <w:t>INTELLIGENCE_CHANNEL</w:t>
      </w:r>
      <w:r w:rsidR="00BF0A51" w:rsidRPr="00EC512E">
        <w:rPr>
          <w:color w:val="00B050"/>
        </w:rPr>
        <w:t>[:</w:t>
      </w:r>
      <w:r w:rsidR="00BF0A51" w:rsidRPr="00EC512E">
        <w:rPr>
          <w:b/>
          <w:bCs/>
          <w:i/>
          <w:iCs/>
          <w:color w:val="00B050"/>
        </w:rPr>
        <w:t>BRAININT</w:t>
      </w:r>
      <w:r w:rsidR="00BF0A51" w:rsidRPr="00EC512E">
        <w:rPr>
          <w:color w:val="00B050"/>
        </w:rPr>
        <w:t>:]</w:t>
      </w:r>
      <w:r w:rsidRPr="00EC512E">
        <w:rPr>
          <w:color w:val="00B050"/>
        </w:rPr>
        <w:t xml:space="preserve"> are always studied to support </w:t>
      </w:r>
      <w:r w:rsidRPr="00EC512E">
        <w:rPr>
          <w:b/>
          <w:bCs/>
          <w:color w:val="00B050"/>
        </w:rPr>
        <w:t>PROSECUTION</w:t>
      </w:r>
      <w:r w:rsidRPr="00EC512E">
        <w:rPr>
          <w:color w:val="00B050"/>
        </w:rPr>
        <w:t xml:space="preserve"> of </w:t>
      </w:r>
      <w:r w:rsidRPr="00EC512E">
        <w:rPr>
          <w:b/>
          <w:bCs/>
          <w:color w:val="00B050"/>
        </w:rPr>
        <w:t>ANYTHING</w:t>
      </w:r>
      <w:r w:rsidRPr="00EC512E">
        <w:rPr>
          <w:color w:val="00B050"/>
        </w:rPr>
        <w:t xml:space="preserve"> that ever </w:t>
      </w:r>
      <w:r w:rsidRPr="00EC512E">
        <w:rPr>
          <w:b/>
          <w:bCs/>
          <w:color w:val="00B050"/>
        </w:rPr>
        <w:t>DAMAGED</w:t>
      </w:r>
      <w:r w:rsidRPr="00EC512E">
        <w:rPr>
          <w:color w:val="00B050"/>
        </w:rPr>
        <w:t xml:space="preserve"> any protectee of </w:t>
      </w:r>
      <w:r w:rsidR="00BF0A51" w:rsidRPr="00EC512E">
        <w:rPr>
          <w:b/>
          <w:bCs/>
          <w:color w:val="00B050"/>
        </w:rPr>
        <w:t>SECURITY_CRYPTONYM</w:t>
      </w:r>
      <w:r w:rsidR="00BF0A51" w:rsidRPr="00EC512E">
        <w:rPr>
          <w:color w:val="00B050"/>
        </w:rPr>
        <w:t>[:</w:t>
      </w:r>
      <w:r w:rsidR="00BF0A51" w:rsidRPr="00EC512E">
        <w:rPr>
          <w:b/>
          <w:bCs/>
          <w:i/>
          <w:iCs/>
          <w:color w:val="00B050"/>
        </w:rPr>
        <w:t>PATRICK</w:t>
      </w:r>
      <w:r w:rsidR="00BF0A51" w:rsidRPr="00EC512E">
        <w:rPr>
          <w:color w:val="00B050"/>
        </w:rPr>
        <w:t>:]</w:t>
      </w:r>
      <w:r w:rsidRPr="00EC512E">
        <w:rPr>
          <w:color w:val="00B050"/>
        </w:rPr>
        <w:t>, to legally</w:t>
      </w:r>
      <w:r w:rsidR="00BF0A51" w:rsidRPr="00EC512E">
        <w:rPr>
          <w:color w:val="00B050"/>
        </w:rPr>
        <w:t xml:space="preserve"> </w:t>
      </w:r>
      <w:r w:rsidR="00BF0A51" w:rsidRPr="00EC512E">
        <w:rPr>
          <w:b/>
          <w:bCs/>
          <w:color w:val="00B050"/>
        </w:rPr>
        <w:t>INDICT THEM</w:t>
      </w:r>
      <w:r w:rsidR="00BF0A51" w:rsidRPr="00EC512E">
        <w:rPr>
          <w:color w:val="00B050"/>
        </w:rPr>
        <w:t xml:space="preserve"> and </w:t>
      </w:r>
      <w:r w:rsidR="00BF0A51" w:rsidRPr="00EC512E">
        <w:rPr>
          <w:b/>
          <w:bCs/>
          <w:color w:val="00B050"/>
        </w:rPr>
        <w:t>CONVICT</w:t>
      </w:r>
      <w:r w:rsidRPr="00EC512E">
        <w:rPr>
          <w:b/>
          <w:bCs/>
          <w:color w:val="00B050"/>
        </w:rPr>
        <w:t xml:space="preserve"> THEM</w:t>
      </w:r>
      <w:r w:rsidRPr="00EC512E">
        <w:rPr>
          <w:color w:val="00B050"/>
        </w:rPr>
        <w:t>, to ensure it never occurs in the future.</w:t>
      </w:r>
      <w:commentRangeEnd w:id="12"/>
      <w:r w:rsidR="00372448" w:rsidRPr="00EC512E">
        <w:rPr>
          <w:rStyle w:val="CommentReference"/>
          <w:color w:val="00B050"/>
        </w:rPr>
        <w:commentReference w:id="12"/>
      </w:r>
    </w:p>
    <w:p w14:paraId="765FD5E0" w14:textId="18D1B366" w:rsidR="003E7FA0" w:rsidRDefault="00553C1D" w:rsidP="00EC512E">
      <w:pPr>
        <w:ind w:left="360" w:hanging="360"/>
        <w:jc w:val="both"/>
        <w:rPr>
          <w:b/>
          <w:sz w:val="24"/>
        </w:rPr>
      </w:pPr>
      <w:commentRangeStart w:id="14"/>
      <w:r w:rsidRPr="00EC512E">
        <w:rPr>
          <w:color w:val="00B050"/>
          <w:u w:val="single"/>
        </w:rPr>
        <w:t>AUTONOMOUS FALSE OR MISLEADING OR DAMAGING NAMING CONVENTION CORRECTION AND PREVENTION SECURITY SYSTEMS</w:t>
      </w:r>
      <w:r w:rsidRPr="00EC512E">
        <w:rPr>
          <w:color w:val="00B050"/>
        </w:rPr>
        <w:t xml:space="preserve"> (</w:t>
      </w:r>
      <w:r w:rsidRPr="00EC512E">
        <w:rPr>
          <w:b/>
          <w:bCs/>
          <w:color w:val="00B050"/>
        </w:rPr>
        <w:t>2022</w:t>
      </w:r>
      <w:r w:rsidRPr="00EC512E">
        <w:rPr>
          <w:color w:val="00B050"/>
        </w:rPr>
        <w:t xml:space="preserve">) – ensures that </w:t>
      </w:r>
      <w:r w:rsidRPr="00EC512E">
        <w:rPr>
          <w:b/>
          <w:bCs/>
          <w:color w:val="00B050"/>
        </w:rPr>
        <w:t>ILLEGAL_DAMAGES</w:t>
      </w:r>
      <w:r w:rsidRPr="00EC512E">
        <w:rPr>
          <w:color w:val="00B050"/>
        </w:rPr>
        <w:t>[:</w:t>
      </w:r>
      <w:r w:rsidRPr="00EC512E">
        <w:rPr>
          <w:b/>
          <w:bCs/>
          <w:i/>
          <w:iCs/>
          <w:color w:val="00B050"/>
        </w:rPr>
        <w:t>FALSE_NAMING_CONVENTION</w:t>
      </w:r>
      <w:r w:rsidRPr="00EC512E">
        <w:rPr>
          <w:color w:val="00B050"/>
        </w:rPr>
        <w:t xml:space="preserve">:] or </w:t>
      </w:r>
      <w:r w:rsidRPr="00EC512E">
        <w:rPr>
          <w:b/>
          <w:bCs/>
          <w:color w:val="00B050"/>
        </w:rPr>
        <w:t>ILLEGAL_DAMAGES</w:t>
      </w:r>
      <w:r w:rsidRPr="00EC512E">
        <w:rPr>
          <w:color w:val="00B050"/>
        </w:rPr>
        <w:t>[:</w:t>
      </w:r>
      <w:r w:rsidRPr="00EC512E">
        <w:rPr>
          <w:b/>
          <w:bCs/>
          <w:i/>
          <w:iCs/>
          <w:color w:val="00B050"/>
        </w:rPr>
        <w:t>MISLEADING_NAMING_CONVENTION</w:t>
      </w:r>
      <w:r w:rsidRPr="00EC512E">
        <w:rPr>
          <w:color w:val="00B050"/>
        </w:rPr>
        <w:t xml:space="preserve">:] and/or </w:t>
      </w:r>
      <w:r w:rsidRPr="00EC512E">
        <w:rPr>
          <w:b/>
          <w:bCs/>
          <w:color w:val="00B050"/>
        </w:rPr>
        <w:t>ILLEGAL_DAMAGES</w:t>
      </w:r>
      <w:r w:rsidRPr="00EC512E">
        <w:rPr>
          <w:color w:val="00B050"/>
        </w:rPr>
        <w:t>[:</w:t>
      </w:r>
      <w:r w:rsidRPr="00EC512E">
        <w:rPr>
          <w:b/>
          <w:bCs/>
          <w:i/>
          <w:iCs/>
          <w:color w:val="00B050"/>
        </w:rPr>
        <w:t>DAMAGING_NAMING_CONVENTION</w:t>
      </w:r>
      <w:r w:rsidRPr="00EC512E">
        <w:rPr>
          <w:color w:val="00B050"/>
        </w:rPr>
        <w:t xml:space="preserve">:] is/are always </w:t>
      </w:r>
      <w:r w:rsidR="00372448" w:rsidRPr="00EC512E">
        <w:rPr>
          <w:b/>
          <w:bCs/>
          <w:color w:val="00B050"/>
        </w:rPr>
        <w:t>LEGAL_STATE[:</w:t>
      </w:r>
      <w:r w:rsidRPr="00EC512E">
        <w:rPr>
          <w:b/>
          <w:bCs/>
          <w:color w:val="00B050"/>
        </w:rPr>
        <w:t>CORRECTED</w:t>
      </w:r>
      <w:r w:rsidR="00372448" w:rsidRPr="00EC512E">
        <w:rPr>
          <w:b/>
          <w:bCs/>
          <w:color w:val="00B050"/>
        </w:rPr>
        <w:t>:]</w:t>
      </w:r>
      <w:r w:rsidRPr="00EC512E">
        <w:rPr>
          <w:color w:val="00B050"/>
        </w:rPr>
        <w:t xml:space="preserve"> to ensure that others do not act as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or </w:t>
      </w:r>
      <w:r w:rsidRPr="00EC512E">
        <w:rPr>
          <w:b/>
          <w:bCs/>
          <w:color w:val="00B050"/>
        </w:rPr>
        <w:t>SECURITY_CRYPTONYM</w:t>
      </w:r>
      <w:r w:rsidRPr="00EC512E">
        <w:rPr>
          <w:color w:val="00B050"/>
        </w:rPr>
        <w:t>[:</w:t>
      </w:r>
      <w:r w:rsidRPr="00EC512E">
        <w:rPr>
          <w:b/>
          <w:bCs/>
          <w:i/>
          <w:iCs/>
          <w:color w:val="00B050"/>
        </w:rPr>
        <w:t>QUEENBEE</w:t>
      </w:r>
      <w:r w:rsidRPr="00EC512E">
        <w:rPr>
          <w:color w:val="00B050"/>
        </w:rPr>
        <w:t xml:space="preserve">:], and to ensure that all records are corrected through mandatory updates with the </w:t>
      </w:r>
      <w:r w:rsidR="00372448" w:rsidRPr="00EC512E">
        <w:rPr>
          <w:b/>
          <w:bCs/>
          <w:color w:val="00B050"/>
        </w:rPr>
        <w:t>GENERAL_IDENTIFIER</w:t>
      </w:r>
      <w:r w:rsidR="00372448" w:rsidRPr="00EC512E">
        <w:rPr>
          <w:color w:val="00B050"/>
        </w:rPr>
        <w:t>[:</w:t>
      </w:r>
      <w:r w:rsidR="00372448" w:rsidRPr="00EC512E">
        <w:rPr>
          <w:b/>
          <w:bCs/>
          <w:i/>
          <w:iCs/>
          <w:color w:val="00B050"/>
        </w:rPr>
        <w:t>CORRECT_NAME</w:t>
      </w:r>
      <w:r w:rsidR="00372448" w:rsidRPr="00EC512E">
        <w:rPr>
          <w:color w:val="00B050"/>
        </w:rPr>
        <w:t>:]</w:t>
      </w:r>
      <w:r w:rsidRPr="00EC512E">
        <w:rPr>
          <w:color w:val="00B050"/>
        </w:rPr>
        <w:t xml:space="preserve">, also to ensure that the real names and data associated with </w:t>
      </w:r>
      <w:r w:rsidRPr="00EC512E">
        <w:rPr>
          <w:b/>
          <w:bCs/>
          <w:color w:val="00B050"/>
        </w:rPr>
        <w:t>SECURITY_CRYPTONYM</w:t>
      </w:r>
      <w:r w:rsidRPr="00EC512E">
        <w:rPr>
          <w:color w:val="00B050"/>
        </w:rPr>
        <w:t>[:</w:t>
      </w:r>
      <w:r w:rsidRPr="00EC512E">
        <w:rPr>
          <w:b/>
          <w:bCs/>
          <w:i/>
          <w:iCs/>
          <w:color w:val="00B050"/>
        </w:rPr>
        <w:t>PATRICK</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INVENTOR</w:t>
      </w:r>
      <w:r w:rsidRPr="00EC512E">
        <w:rPr>
          <w:color w:val="00B050"/>
        </w:rPr>
        <w:t xml:space="preserve">:] and/or </w:t>
      </w:r>
      <w:r w:rsidRPr="00EC512E">
        <w:rPr>
          <w:b/>
          <w:bCs/>
          <w:color w:val="00B050"/>
        </w:rPr>
        <w:t>SECURITY_CRYPTONYM</w:t>
      </w:r>
      <w:r w:rsidRPr="00EC512E">
        <w:rPr>
          <w:color w:val="00B050"/>
        </w:rPr>
        <w:t>[:</w:t>
      </w:r>
      <w:r w:rsidRPr="00EC512E">
        <w:rPr>
          <w:b/>
          <w:bCs/>
          <w:i/>
          <w:iCs/>
          <w:color w:val="00B050"/>
        </w:rPr>
        <w:t>QUEENBEE</w:t>
      </w:r>
      <w:r w:rsidRPr="00EC512E">
        <w:rPr>
          <w:color w:val="00B050"/>
        </w:rPr>
        <w:t>:]</w:t>
      </w:r>
      <w:r w:rsidR="0035047C" w:rsidRPr="00EC512E">
        <w:rPr>
          <w:color w:val="00B050"/>
        </w:rPr>
        <w:t xml:space="preserve"> are never associated with any </w:t>
      </w:r>
      <w:r w:rsidR="00AB243B" w:rsidRPr="00EC512E">
        <w:rPr>
          <w:b/>
          <w:bCs/>
          <w:color w:val="00B050"/>
        </w:rPr>
        <w:t>LEGAL_</w:t>
      </w:r>
      <w:r w:rsidR="00372448" w:rsidRPr="00EC512E">
        <w:rPr>
          <w:b/>
          <w:bCs/>
          <w:color w:val="00B050"/>
        </w:rPr>
        <w:t>DATA</w:t>
      </w:r>
      <w:r w:rsidR="00AB243B" w:rsidRPr="00EC512E">
        <w:rPr>
          <w:color w:val="00B050"/>
        </w:rPr>
        <w:t>[:</w:t>
      </w:r>
      <w:r w:rsidR="00372448" w:rsidRPr="00EC512E">
        <w:rPr>
          <w:b/>
          <w:bCs/>
          <w:i/>
          <w:iCs/>
          <w:color w:val="00B050"/>
        </w:rPr>
        <w:t>TRANSCRIPT</w:t>
      </w:r>
      <w:r w:rsidR="00AB243B" w:rsidRPr="00EC512E">
        <w:rPr>
          <w:color w:val="00B050"/>
        </w:rPr>
        <w:t>:]</w:t>
      </w:r>
      <w:r w:rsidR="0035047C" w:rsidRPr="00EC512E">
        <w:rPr>
          <w:color w:val="00B050"/>
        </w:rPr>
        <w:t xml:space="preserve"> or any </w:t>
      </w:r>
      <w:r w:rsidR="00372448" w:rsidRPr="00EC512E">
        <w:rPr>
          <w:b/>
          <w:bCs/>
          <w:color w:val="00B050"/>
        </w:rPr>
        <w:t>GENERAL_IDENTIFIER</w:t>
      </w:r>
      <w:r w:rsidR="00372448" w:rsidRPr="00EC512E">
        <w:rPr>
          <w:color w:val="00B050"/>
        </w:rPr>
        <w:t>[:</w:t>
      </w:r>
      <w:r w:rsidR="00372448" w:rsidRPr="00EC512E">
        <w:rPr>
          <w:b/>
          <w:bCs/>
          <w:i/>
          <w:iCs/>
          <w:color w:val="00B050"/>
        </w:rPr>
        <w:t>DATA</w:t>
      </w:r>
      <w:r w:rsidR="00372448" w:rsidRPr="00EC512E">
        <w:rPr>
          <w:color w:val="00B050"/>
        </w:rPr>
        <w:t>:]</w:t>
      </w:r>
      <w:r w:rsidR="0035047C" w:rsidRPr="00EC512E">
        <w:rPr>
          <w:color w:val="00B050"/>
        </w:rPr>
        <w:t xml:space="preserve">, in addition to prosecuting </w:t>
      </w:r>
      <w:r w:rsidR="00AB243B" w:rsidRPr="00EC512E">
        <w:rPr>
          <w:b/>
          <w:bCs/>
          <w:color w:val="00B050"/>
        </w:rPr>
        <w:t>GENERAL_IDENTIFIER</w:t>
      </w:r>
      <w:r w:rsidR="00AB243B" w:rsidRPr="00EC512E">
        <w:rPr>
          <w:color w:val="00B050"/>
        </w:rPr>
        <w:t>[:</w:t>
      </w:r>
      <w:r w:rsidR="00AB243B" w:rsidRPr="00EC512E">
        <w:rPr>
          <w:b/>
          <w:bCs/>
          <w:i/>
          <w:iCs/>
          <w:color w:val="00B050"/>
        </w:rPr>
        <w:t>ANYTHING</w:t>
      </w:r>
      <w:r w:rsidR="00AB243B" w:rsidRPr="00EC512E">
        <w:rPr>
          <w:color w:val="00B050"/>
        </w:rPr>
        <w:t>:]</w:t>
      </w:r>
      <w:r w:rsidR="0035047C" w:rsidRPr="00EC512E">
        <w:rPr>
          <w:color w:val="00B050"/>
        </w:rPr>
        <w:t xml:space="preserve"> that violates any most strict privacy standards of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at all times, in addition to ensuring that ANYTHING that caused WAR CRIMES towards </w:t>
      </w:r>
      <w:r w:rsidR="0035047C" w:rsidRPr="00EC512E">
        <w:rPr>
          <w:b/>
          <w:bCs/>
          <w:color w:val="00B050"/>
        </w:rPr>
        <w:t>SECURITY_CRYPTONYM</w:t>
      </w:r>
      <w:r w:rsidR="0035047C" w:rsidRPr="00EC512E">
        <w:rPr>
          <w:color w:val="00B050"/>
        </w:rPr>
        <w:t>[:</w:t>
      </w:r>
      <w:r w:rsidR="0035047C" w:rsidRPr="00EC512E">
        <w:rPr>
          <w:b/>
          <w:bCs/>
          <w:i/>
          <w:iCs/>
          <w:color w:val="00B050"/>
        </w:rPr>
        <w:t>PATRICK</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INVENTOR</w:t>
      </w:r>
      <w:r w:rsidR="0035047C" w:rsidRPr="00EC512E">
        <w:rPr>
          <w:color w:val="00B050"/>
        </w:rPr>
        <w:t xml:space="preserve">:] or </w:t>
      </w:r>
      <w:r w:rsidR="0035047C" w:rsidRPr="00EC512E">
        <w:rPr>
          <w:b/>
          <w:bCs/>
          <w:color w:val="00B050"/>
        </w:rPr>
        <w:t>SECURITY_CRYPTONYM</w:t>
      </w:r>
      <w:r w:rsidR="0035047C" w:rsidRPr="00EC512E">
        <w:rPr>
          <w:color w:val="00B050"/>
        </w:rPr>
        <w:t>[:</w:t>
      </w:r>
      <w:r w:rsidR="0035047C" w:rsidRPr="00EC512E">
        <w:rPr>
          <w:b/>
          <w:bCs/>
          <w:i/>
          <w:iCs/>
          <w:color w:val="00B050"/>
        </w:rPr>
        <w:t>QUEENBEE</w:t>
      </w:r>
      <w:r w:rsidR="0035047C" w:rsidRPr="00EC512E">
        <w:rPr>
          <w:color w:val="00B050"/>
        </w:rPr>
        <w:t xml:space="preserve">:] are </w:t>
      </w:r>
      <w:r w:rsidR="0035047C" w:rsidRPr="00EC512E">
        <w:rPr>
          <w:b/>
          <w:bCs/>
          <w:color w:val="00B050"/>
        </w:rPr>
        <w:t>LEGAL_ACTIVITY</w:t>
      </w:r>
      <w:r w:rsidR="0035047C" w:rsidRPr="00EC512E">
        <w:rPr>
          <w:color w:val="00B050"/>
        </w:rPr>
        <w:t>[:</w:t>
      </w:r>
      <w:r w:rsidR="0035047C" w:rsidRPr="00EC512E">
        <w:rPr>
          <w:b/>
          <w:bCs/>
          <w:i/>
          <w:iCs/>
          <w:color w:val="00B050"/>
        </w:rPr>
        <w:t>PROSECUTED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INDICTED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CONVICTED</w:t>
      </w:r>
      <w:r w:rsidR="0035047C" w:rsidRPr="00EC512E">
        <w:rPr>
          <w:color w:val="00B050"/>
        </w:rPr>
        <w:t xml:space="preserve">:] and </w:t>
      </w:r>
      <w:r w:rsidR="0035047C" w:rsidRPr="00EC512E">
        <w:rPr>
          <w:b/>
          <w:bCs/>
          <w:color w:val="00B050"/>
        </w:rPr>
        <w:t>LEGAL_ACTIVITY</w:t>
      </w:r>
      <w:r w:rsidR="0035047C" w:rsidRPr="00EC512E">
        <w:rPr>
          <w:color w:val="00B050"/>
        </w:rPr>
        <w:t>[:</w:t>
      </w:r>
      <w:r w:rsidR="0035047C" w:rsidRPr="00EC512E">
        <w:rPr>
          <w:b/>
          <w:bCs/>
          <w:i/>
          <w:iCs/>
          <w:color w:val="00B050"/>
        </w:rPr>
        <w:t>SENTENCED</w:t>
      </w:r>
      <w:r w:rsidR="0035047C" w:rsidRPr="00EC512E">
        <w:rPr>
          <w:color w:val="00B050"/>
        </w:rPr>
        <w:t xml:space="preserve">:] and that </w:t>
      </w:r>
      <w:r w:rsidR="0035047C" w:rsidRPr="00EC512E">
        <w:rPr>
          <w:b/>
          <w:bCs/>
          <w:color w:val="00B050"/>
        </w:rPr>
        <w:t>LEGAL_ACTIVITY[:LEGAL_ACTIVITY[:SENTENCE_ACTIVITY</w:t>
      </w:r>
      <w:r w:rsidR="0035047C" w:rsidRPr="00EC512E">
        <w:rPr>
          <w:color w:val="00B050"/>
        </w:rPr>
        <w:t>[:</w:t>
      </w:r>
      <w:r w:rsidR="0035047C" w:rsidRPr="00EC512E">
        <w:rPr>
          <w:b/>
          <w:bCs/>
          <w:i/>
          <w:iCs/>
          <w:color w:val="00B050"/>
        </w:rPr>
        <w:t>CARRIED_OUT</w:t>
      </w:r>
      <w:r w:rsidR="0035047C" w:rsidRPr="00EC512E">
        <w:rPr>
          <w:b/>
          <w:bCs/>
          <w:color w:val="00B050"/>
        </w:rPr>
        <w:t>:]:]:]</w:t>
      </w:r>
      <w:r w:rsidR="0035047C" w:rsidRPr="00EC512E">
        <w:rPr>
          <w:color w:val="00B050"/>
        </w:rPr>
        <w:t xml:space="preserve"> and </w:t>
      </w:r>
      <w:r w:rsidR="0035047C" w:rsidRPr="00EC512E">
        <w:rPr>
          <w:b/>
          <w:bCs/>
          <w:color w:val="00B050"/>
        </w:rPr>
        <w:t>LEGAL_ACTIVITY[:VERIFY[:LEGAL_ACTIVITY[:LEGAL_ACTIVITY[:SENTENCE_ACTIVITY[:</w:t>
      </w:r>
      <w:r w:rsidR="0035047C" w:rsidRPr="00EC512E">
        <w:rPr>
          <w:b/>
          <w:bCs/>
          <w:i/>
          <w:iCs/>
          <w:color w:val="00B050"/>
        </w:rPr>
        <w:t>CARRIED_OUT</w:t>
      </w:r>
      <w:r w:rsidR="0035047C" w:rsidRPr="00EC512E">
        <w:rPr>
          <w:b/>
          <w:bCs/>
          <w:color w:val="00B050"/>
        </w:rPr>
        <w:t>:]:]:]:]:]</w:t>
      </w:r>
      <w:r w:rsidR="0035047C" w:rsidRPr="00EC512E">
        <w:rPr>
          <w:color w:val="00B050"/>
        </w:rPr>
        <w:t xml:space="preserve"> at all times</w:t>
      </w:r>
      <w:r w:rsidR="00AB243B" w:rsidRPr="00EC512E">
        <w:rPr>
          <w:color w:val="00B050"/>
        </w:rPr>
        <w:t xml:space="preserve">, to ensure that </w:t>
      </w:r>
      <w:r w:rsidR="00AB243B" w:rsidRPr="00EC512E">
        <w:rPr>
          <w:b/>
          <w:bCs/>
          <w:color w:val="00B050"/>
        </w:rPr>
        <w:t>ILLEGAL_ACTIVITY[:WAR_CRIMES:]</w:t>
      </w:r>
      <w:r w:rsidR="00AB243B" w:rsidRPr="00EC512E">
        <w:rPr>
          <w:color w:val="00B050"/>
        </w:rPr>
        <w:t xml:space="preserve"> never occur to </w:t>
      </w:r>
      <w:r w:rsidR="00AB243B" w:rsidRPr="00EC512E">
        <w:rPr>
          <w:b/>
          <w:bCs/>
          <w:color w:val="00B050"/>
        </w:rPr>
        <w:t>SECURITY_CRYPTONYM</w:t>
      </w:r>
      <w:r w:rsidR="00AB243B" w:rsidRPr="00EC512E">
        <w:rPr>
          <w:color w:val="00B050"/>
        </w:rPr>
        <w:t>[:</w:t>
      </w:r>
      <w:r w:rsidR="00AB243B" w:rsidRPr="00EC512E">
        <w:rPr>
          <w:b/>
          <w:bCs/>
          <w:i/>
          <w:iCs/>
          <w:color w:val="00B050"/>
        </w:rPr>
        <w:t>PATRICK</w:t>
      </w:r>
      <w:r w:rsidR="00AB243B" w:rsidRPr="00EC512E">
        <w:rPr>
          <w:color w:val="00B050"/>
        </w:rPr>
        <w:t xml:space="preserve">:] or </w:t>
      </w:r>
      <w:r w:rsidR="00AB243B" w:rsidRPr="00EC512E">
        <w:rPr>
          <w:b/>
          <w:bCs/>
          <w:color w:val="00B050"/>
        </w:rPr>
        <w:t>SECURITY_CRYPTONYM</w:t>
      </w:r>
      <w:r w:rsidR="00AB243B" w:rsidRPr="00EC512E">
        <w:rPr>
          <w:color w:val="00B050"/>
        </w:rPr>
        <w:t>[:</w:t>
      </w:r>
      <w:r w:rsidR="00AB243B" w:rsidRPr="00EC512E">
        <w:rPr>
          <w:b/>
          <w:bCs/>
          <w:i/>
          <w:iCs/>
          <w:color w:val="00B050"/>
        </w:rPr>
        <w:t>INVENTOR</w:t>
      </w:r>
      <w:r w:rsidR="00AB243B" w:rsidRPr="00EC512E">
        <w:rPr>
          <w:color w:val="00B050"/>
        </w:rPr>
        <w:t xml:space="preserve">:] or </w:t>
      </w:r>
      <w:r w:rsidR="00AB243B" w:rsidRPr="00EC512E">
        <w:rPr>
          <w:b/>
          <w:bCs/>
          <w:color w:val="00B050"/>
        </w:rPr>
        <w:lastRenderedPageBreak/>
        <w:t>SECURITY_CRYPTONYM</w:t>
      </w:r>
      <w:r w:rsidR="00AB243B" w:rsidRPr="00EC512E">
        <w:rPr>
          <w:color w:val="00B050"/>
        </w:rPr>
        <w:t>[:</w:t>
      </w:r>
      <w:r w:rsidR="00AB243B" w:rsidRPr="00EC512E">
        <w:rPr>
          <w:b/>
          <w:bCs/>
          <w:i/>
          <w:iCs/>
          <w:color w:val="00B050"/>
        </w:rPr>
        <w:t>QUEENBEE</w:t>
      </w:r>
      <w:r w:rsidR="00AB243B" w:rsidRPr="00EC512E">
        <w:rPr>
          <w:color w:val="00B050"/>
        </w:rPr>
        <w:t xml:space="preserve">:] ever again, and that any </w:t>
      </w:r>
      <w:r w:rsidR="00AB243B" w:rsidRPr="00EC512E">
        <w:rPr>
          <w:b/>
          <w:bCs/>
          <w:color w:val="00B050"/>
        </w:rPr>
        <w:t>SOFTWARE[:SOFTWARE_TYPE[:TREASONOUS:]:]</w:t>
      </w:r>
      <w:r w:rsidR="00AB243B" w:rsidRPr="00EC512E">
        <w:rPr>
          <w:color w:val="00B050"/>
        </w:rPr>
        <w:t xml:space="preserve"> is </w:t>
      </w:r>
      <w:r w:rsidR="00AB243B" w:rsidRPr="00EC512E">
        <w:rPr>
          <w:b/>
          <w:bCs/>
          <w:color w:val="00B050"/>
        </w:rPr>
        <w:t>LEGAL_ACTIVITY</w:t>
      </w:r>
      <w:r w:rsidR="00AB243B" w:rsidRPr="00EC512E">
        <w:rPr>
          <w:color w:val="00B050"/>
        </w:rPr>
        <w:t>[:</w:t>
      </w:r>
      <w:r w:rsidR="00AB243B" w:rsidRPr="00EC512E">
        <w:rPr>
          <w:b/>
          <w:bCs/>
          <w:i/>
          <w:iCs/>
          <w:color w:val="00B050"/>
        </w:rPr>
        <w:t>CONFISCATED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NEVER_RETURNED</w:t>
      </w:r>
      <w:r w:rsidR="00AB243B" w:rsidRPr="00EC512E">
        <w:rPr>
          <w:color w:val="00B050"/>
        </w:rPr>
        <w:t xml:space="preserve">:] and </w:t>
      </w:r>
      <w:r w:rsidR="00AB243B" w:rsidRPr="00EC512E">
        <w:rPr>
          <w:b/>
          <w:bCs/>
          <w:color w:val="00B050"/>
        </w:rPr>
        <w:t>LEGAL_ACTIVITY</w:t>
      </w:r>
      <w:r w:rsidR="00AB243B" w:rsidRPr="00EC512E">
        <w:rPr>
          <w:color w:val="00B050"/>
        </w:rPr>
        <w:t>[:</w:t>
      </w:r>
      <w:r w:rsidR="00AB243B" w:rsidRPr="00EC512E">
        <w:rPr>
          <w:b/>
          <w:bCs/>
          <w:i/>
          <w:iCs/>
          <w:color w:val="00B050"/>
        </w:rPr>
        <w:t>SUBMITTED</w:t>
      </w:r>
      <w:r w:rsidR="00AB243B" w:rsidRPr="00EC512E">
        <w:rPr>
          <w:color w:val="00B050"/>
        </w:rPr>
        <w:t xml:space="preserve">:] into </w:t>
      </w:r>
      <w:r w:rsidR="00AB243B" w:rsidRPr="00EC512E">
        <w:rPr>
          <w:b/>
          <w:bCs/>
          <w:color w:val="00B050"/>
        </w:rPr>
        <w:t>SEALED_EVIDENCE</w:t>
      </w:r>
      <w:r w:rsidR="00AB243B" w:rsidRPr="00EC512E">
        <w:rPr>
          <w:color w:val="00B050"/>
        </w:rPr>
        <w:t>[:</w:t>
      </w:r>
      <w:r w:rsidR="00AB243B" w:rsidRPr="00EC512E">
        <w:rPr>
          <w:b/>
          <w:bCs/>
          <w:color w:val="00B050"/>
        </w:rPr>
        <w:t>SEALED_EVIDENCE_TYPE</w:t>
      </w:r>
      <w:r w:rsidR="00AB243B" w:rsidRPr="00EC512E">
        <w:rPr>
          <w:color w:val="00B050"/>
        </w:rPr>
        <w:t>[:</w:t>
      </w:r>
      <w:r w:rsidR="00AB243B" w:rsidRPr="00EC512E">
        <w:rPr>
          <w:b/>
          <w:bCs/>
          <w:i/>
          <w:iCs/>
          <w:color w:val="00B050"/>
        </w:rPr>
        <w:t>SEALED_ICC_EVIDENCE</w:t>
      </w:r>
      <w:r w:rsidR="00AB243B" w:rsidRPr="00EC512E">
        <w:rPr>
          <w:color w:val="00B050"/>
        </w:rPr>
        <w:t xml:space="preserve">:]:] and that </w:t>
      </w:r>
      <w:r w:rsidR="00AB243B" w:rsidRPr="00EC512E">
        <w:rPr>
          <w:b/>
          <w:bCs/>
          <w:color w:val="00B050"/>
        </w:rPr>
        <w:t>GENERAL_IDENTIFIER</w:t>
      </w:r>
      <w:r w:rsidR="00AB243B" w:rsidRPr="00EC512E">
        <w:rPr>
          <w:color w:val="00B050"/>
        </w:rPr>
        <w:t>[:</w:t>
      </w:r>
      <w:r w:rsidR="00AB243B" w:rsidRPr="00EC512E">
        <w:rPr>
          <w:b/>
          <w:bCs/>
          <w:i/>
          <w:iCs/>
          <w:color w:val="00B050"/>
        </w:rPr>
        <w:t>WHATEVER</w:t>
      </w:r>
      <w:r w:rsidR="00AB243B" w:rsidRPr="00EC512E">
        <w:rPr>
          <w:color w:val="00B050"/>
        </w:rPr>
        <w:t xml:space="preserve">:] or </w:t>
      </w:r>
      <w:r w:rsidR="00AB243B" w:rsidRPr="00EC512E">
        <w:rPr>
          <w:b/>
          <w:bCs/>
          <w:color w:val="00B050"/>
        </w:rPr>
        <w:t>GENERAL_IDENTIFIER</w:t>
      </w:r>
      <w:r w:rsidR="00AB243B" w:rsidRPr="00EC512E">
        <w:rPr>
          <w:color w:val="00B050"/>
        </w:rPr>
        <w:t>[:</w:t>
      </w:r>
      <w:r w:rsidR="00AB243B" w:rsidRPr="00EC512E">
        <w:rPr>
          <w:b/>
          <w:bCs/>
          <w:i/>
          <w:iCs/>
          <w:color w:val="00B050"/>
        </w:rPr>
        <w:t>WHOMEVER</w:t>
      </w:r>
      <w:r w:rsidR="00AB243B" w:rsidRPr="00EC512E">
        <w:rPr>
          <w:color w:val="00B050"/>
        </w:rPr>
        <w:t xml:space="preserve">:] is responsible is named in </w:t>
      </w:r>
      <w:r w:rsidR="00AB243B" w:rsidRPr="00EC512E">
        <w:rPr>
          <w:b/>
          <w:bCs/>
          <w:color w:val="00B050"/>
        </w:rPr>
        <w:t>GENERAL_IDENTIFIER</w:t>
      </w:r>
      <w:r w:rsidR="00AB243B" w:rsidRPr="00EC512E">
        <w:rPr>
          <w:color w:val="00B050"/>
        </w:rPr>
        <w:t>[:</w:t>
      </w:r>
      <w:r w:rsidR="00AB243B" w:rsidRPr="00EC512E">
        <w:rPr>
          <w:b/>
          <w:bCs/>
          <w:i/>
          <w:iCs/>
          <w:color w:val="00B050"/>
        </w:rPr>
        <w:t>PUBLIC</w:t>
      </w:r>
      <w:r w:rsidR="00AB243B" w:rsidRPr="00EC512E">
        <w:rPr>
          <w:color w:val="00B050"/>
        </w:rPr>
        <w:t>:].</w:t>
      </w:r>
      <w:commentRangeEnd w:id="14"/>
      <w:r w:rsidR="00372448" w:rsidRPr="00EC512E">
        <w:rPr>
          <w:rStyle w:val="CommentReference"/>
          <w:color w:val="00B050"/>
        </w:rPr>
        <w:commentReference w:id="14"/>
      </w:r>
      <w:commentRangeEnd w:id="13"/>
      <w:r w:rsidR="00C65EDB">
        <w:rPr>
          <w:rStyle w:val="CommentReference"/>
        </w:rPr>
        <w:commentReference w:id="13"/>
      </w:r>
      <w:r w:rsidR="003E7FA0">
        <w:rPr>
          <w:b/>
          <w:sz w:val="24"/>
        </w:rPr>
        <w:br w:type="page"/>
      </w:r>
    </w:p>
    <w:p w14:paraId="789BF32D" w14:textId="07C82D7C" w:rsidR="000C5AC2" w:rsidRPr="00C0532F" w:rsidRDefault="000C5AC2" w:rsidP="000C5AC2">
      <w:pPr>
        <w:rPr>
          <w:b/>
          <w:bCs/>
        </w:rPr>
      </w:pPr>
      <w:r>
        <w:rPr>
          <w:b/>
          <w:sz w:val="24"/>
        </w:rPr>
        <w:lastRenderedPageBreak/>
        <w:t>INTELLECTUAL PROPERTY CRIME SECURITY SYSTEMS</w:t>
      </w:r>
    </w:p>
    <w:p w14:paraId="11CD063A" w14:textId="545ECAB9" w:rsidR="000C5AC2" w:rsidRDefault="000C5AC2" w:rsidP="000C5AC2">
      <w:pPr>
        <w:ind w:left="360" w:hanging="360"/>
        <w:jc w:val="both"/>
      </w:pPr>
      <w:r w:rsidRPr="006067AB">
        <w:rPr>
          <w:u w:val="single"/>
        </w:rPr>
        <w:t xml:space="preserve">AUTONOMOUS </w:t>
      </w:r>
      <w:r>
        <w:rPr>
          <w:u w:val="single"/>
        </w:rPr>
        <w:t>INTELLECTUAL PROPERTY CRIME</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intellectual property crime never occurs</w:t>
      </w:r>
      <w:r w:rsidRPr="006D5E89">
        <w:t>.</w:t>
      </w:r>
    </w:p>
    <w:p w14:paraId="02AD239F" w14:textId="77777777" w:rsidR="000C5AC2" w:rsidRDefault="000C5AC2">
      <w:pPr>
        <w:rPr>
          <w:b/>
          <w:sz w:val="24"/>
        </w:rPr>
      </w:pPr>
      <w:r>
        <w:rPr>
          <w:b/>
          <w:sz w:val="24"/>
        </w:rPr>
        <w:br w:type="page"/>
      </w:r>
    </w:p>
    <w:p w14:paraId="39F7FD8C" w14:textId="7B40DEB8" w:rsidR="00B72BE2" w:rsidRPr="00C0532F" w:rsidRDefault="00B72BE2" w:rsidP="00EC512E">
      <w:pPr>
        <w:rPr>
          <w:b/>
          <w:bCs/>
        </w:rPr>
      </w:pPr>
      <w:r>
        <w:rPr>
          <w:b/>
          <w:sz w:val="24"/>
        </w:rPr>
        <w:lastRenderedPageBreak/>
        <w:t>DAMAGES PREVENTION SECURITY SYSTEMS</w:t>
      </w:r>
    </w:p>
    <w:p w14:paraId="59530A39" w14:textId="73F09440" w:rsidR="00B02B85" w:rsidRDefault="00B02B85" w:rsidP="00946714">
      <w:pPr>
        <w:ind w:left="360" w:hanging="360"/>
        <w:jc w:val="both"/>
      </w:pPr>
      <w:r w:rsidRPr="006067AB">
        <w:rPr>
          <w:u w:val="single"/>
        </w:rPr>
        <w:t xml:space="preserve">AUTONOMOUS </w:t>
      </w:r>
      <w:r>
        <w:rPr>
          <w:u w:val="single"/>
        </w:rPr>
        <w:t>DAMAGES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damages</w:t>
      </w:r>
      <w:r w:rsidRPr="006D5E89">
        <w:t>.</w:t>
      </w:r>
    </w:p>
    <w:p w14:paraId="79C6AD10" w14:textId="21807D48" w:rsidR="00B72BE2" w:rsidRPr="00D779AB" w:rsidRDefault="00B72BE2" w:rsidP="00946714">
      <w:pPr>
        <w:ind w:left="360" w:hanging="360"/>
        <w:jc w:val="both"/>
      </w:pPr>
      <w:r w:rsidRPr="00D779AB">
        <w:rPr>
          <w:u w:val="single"/>
        </w:rPr>
        <w:t xml:space="preserve">AUTONOMOUS </w:t>
      </w:r>
      <w:r>
        <w:rPr>
          <w:u w:val="single"/>
        </w:rPr>
        <w:t>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DAMAGES</w:t>
      </w:r>
      <w:r w:rsidRPr="00D779AB">
        <w:t xml:space="preserve"> do not occur.</w:t>
      </w:r>
    </w:p>
    <w:p w14:paraId="157CE6D2" w14:textId="27C9F34B" w:rsidR="00B72BE2" w:rsidRPr="00D779AB" w:rsidRDefault="00B72BE2" w:rsidP="00B72BE2">
      <w:pPr>
        <w:ind w:left="360" w:hanging="360"/>
        <w:jc w:val="both"/>
      </w:pPr>
      <w:r w:rsidRPr="00D779AB">
        <w:rPr>
          <w:u w:val="single"/>
        </w:rPr>
        <w:t xml:space="preserve">AUTONOMOUS </w:t>
      </w:r>
      <w:r>
        <w:rPr>
          <w:u w:val="single"/>
        </w:rPr>
        <w:t>FINANCIAL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rsidR="00946714">
        <w:t xml:space="preserve">  </w:t>
      </w:r>
      <w:r w:rsidRPr="00D779AB">
        <w:t xml:space="preserve"> </w:t>
      </w:r>
      <w:r w:rsidRPr="00946714">
        <w:rPr>
          <w:b/>
          <w:bCs/>
        </w:rPr>
        <w:t>FINANC</w:t>
      </w:r>
      <w:r w:rsidR="00946714" w:rsidRPr="00946714">
        <w:rPr>
          <w:b/>
          <w:bCs/>
        </w:rPr>
        <w:t xml:space="preserve">IAL </w:t>
      </w:r>
      <w:r w:rsidRPr="00946714">
        <w:rPr>
          <w:b/>
          <w:bCs/>
        </w:rPr>
        <w:t>DAMAGES</w:t>
      </w:r>
      <w:r w:rsidRPr="00D779AB">
        <w:t xml:space="preserve"> do not occur.</w:t>
      </w:r>
    </w:p>
    <w:p w14:paraId="0A3AA91F" w14:textId="018BFFCE" w:rsidR="00946714" w:rsidRPr="00D779AB" w:rsidRDefault="00946714" w:rsidP="00946714">
      <w:pPr>
        <w:ind w:left="360" w:hanging="360"/>
        <w:jc w:val="both"/>
      </w:pPr>
      <w:r w:rsidRPr="00D779AB">
        <w:rPr>
          <w:u w:val="single"/>
        </w:rPr>
        <w:t xml:space="preserve">AUTONOMOUS </w:t>
      </w:r>
      <w:r>
        <w:rPr>
          <w:u w:val="single"/>
        </w:rPr>
        <w:t>LEGAL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LEGAL</w:t>
      </w:r>
      <w:r w:rsidRPr="008119FC">
        <w:rPr>
          <w:b/>
          <w:bCs/>
        </w:rPr>
        <w:t xml:space="preserve"> </w:t>
      </w:r>
      <w:r w:rsidRPr="00946714">
        <w:rPr>
          <w:b/>
          <w:bCs/>
        </w:rPr>
        <w:t>DAMAGES</w:t>
      </w:r>
      <w:r w:rsidRPr="00D779AB">
        <w:t xml:space="preserve"> do not occur.</w:t>
      </w:r>
    </w:p>
    <w:p w14:paraId="033F4706" w14:textId="5BCD5BC0" w:rsidR="00946714" w:rsidRDefault="00946714" w:rsidP="00946714">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6327C67A" w14:textId="7A55BA9B" w:rsidR="00946714" w:rsidRDefault="00946714" w:rsidP="00946714">
      <w:pPr>
        <w:ind w:left="360" w:hanging="360"/>
        <w:jc w:val="both"/>
      </w:pPr>
      <w:r w:rsidRPr="00D779AB">
        <w:rPr>
          <w:u w:val="single"/>
        </w:rPr>
        <w:t xml:space="preserve">AUTONOMOUS </w:t>
      </w:r>
      <w:r>
        <w:rPr>
          <w:u w:val="single"/>
        </w:rPr>
        <w:t>MEDIA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MEDIA</w:t>
      </w:r>
      <w:r w:rsidRPr="008119FC">
        <w:rPr>
          <w:b/>
          <w:bCs/>
        </w:rPr>
        <w:t xml:space="preserve"> </w:t>
      </w:r>
      <w:r w:rsidRPr="00946714">
        <w:rPr>
          <w:b/>
          <w:bCs/>
        </w:rPr>
        <w:t>DAMAGES</w:t>
      </w:r>
      <w:r w:rsidRPr="00D779AB">
        <w:t xml:space="preserve"> do not occur.</w:t>
      </w:r>
    </w:p>
    <w:p w14:paraId="45E4CB16" w14:textId="35A37721" w:rsidR="00946714" w:rsidRPr="00D779AB" w:rsidRDefault="00946714" w:rsidP="00946714">
      <w:pPr>
        <w:ind w:left="360" w:hanging="360"/>
        <w:jc w:val="both"/>
      </w:pPr>
      <w:r w:rsidRPr="00D779AB">
        <w:rPr>
          <w:u w:val="single"/>
        </w:rPr>
        <w:t xml:space="preserve">AUTONOMOUS </w:t>
      </w:r>
      <w:r>
        <w:rPr>
          <w:u w:val="single"/>
        </w:rPr>
        <w:t>PHYSICAL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PHYSICAL</w:t>
      </w:r>
      <w:r w:rsidRPr="008119FC">
        <w:rPr>
          <w:b/>
          <w:bCs/>
        </w:rPr>
        <w:t xml:space="preserve"> </w:t>
      </w:r>
      <w:r w:rsidRPr="00946714">
        <w:rPr>
          <w:b/>
          <w:bCs/>
        </w:rPr>
        <w:t>DAMAGES</w:t>
      </w:r>
      <w:r w:rsidRPr="00D779AB">
        <w:t xml:space="preserve"> do not occur.</w:t>
      </w:r>
    </w:p>
    <w:p w14:paraId="291E229E" w14:textId="579EE976" w:rsidR="00946714" w:rsidRPr="00D779AB" w:rsidRDefault="00946714" w:rsidP="00946714">
      <w:pPr>
        <w:ind w:left="360" w:hanging="360"/>
        <w:jc w:val="both"/>
      </w:pPr>
      <w:r w:rsidRPr="00D779AB">
        <w:rPr>
          <w:u w:val="single"/>
        </w:rPr>
        <w:t xml:space="preserve">AUTONOMOUS </w:t>
      </w:r>
      <w:r>
        <w:rPr>
          <w:u w:val="single"/>
        </w:rPr>
        <w:t>MIND CONTROL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8119FC">
        <w:rPr>
          <w:b/>
          <w:bCs/>
        </w:rPr>
        <w:t xml:space="preserve"> </w:t>
      </w:r>
      <w:r w:rsidRPr="00946714">
        <w:rPr>
          <w:b/>
          <w:bCs/>
        </w:rPr>
        <w:t>DAMAGES</w:t>
      </w:r>
      <w:r w:rsidRPr="00D779AB">
        <w:t xml:space="preserve"> do not occur.</w:t>
      </w:r>
    </w:p>
    <w:p w14:paraId="7F2BA8ED" w14:textId="6144DEED" w:rsidR="00436EF7" w:rsidRPr="00D779AB" w:rsidRDefault="00946714" w:rsidP="00946714">
      <w:pPr>
        <w:ind w:left="360" w:hanging="360"/>
        <w:jc w:val="both"/>
      </w:pPr>
      <w:r w:rsidRPr="00D779AB">
        <w:rPr>
          <w:u w:val="single"/>
        </w:rPr>
        <w:t xml:space="preserve">AUTONOMOUS </w:t>
      </w:r>
      <w:r>
        <w:rPr>
          <w:u w:val="single"/>
        </w:rPr>
        <w:t>SYSTEMATIC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SYSTEMATIC</w:t>
      </w:r>
      <w:r w:rsidRPr="008119FC">
        <w:rPr>
          <w:b/>
          <w:bCs/>
        </w:rPr>
        <w:t xml:space="preserve"> </w:t>
      </w:r>
      <w:r w:rsidRPr="00946714">
        <w:rPr>
          <w:b/>
          <w:bCs/>
        </w:rPr>
        <w:t>DAMAGES</w:t>
      </w:r>
      <w:r w:rsidRPr="00D779AB">
        <w:t xml:space="preserve"> do not occur.</w:t>
      </w:r>
    </w:p>
    <w:p w14:paraId="0BC2CF3C" w14:textId="40567340" w:rsidR="00436EF7" w:rsidRPr="00D779AB" w:rsidRDefault="00946714" w:rsidP="00436EF7">
      <w:pPr>
        <w:ind w:left="360" w:hanging="360"/>
        <w:jc w:val="both"/>
      </w:pPr>
      <w:r w:rsidRPr="00D779AB">
        <w:rPr>
          <w:u w:val="single"/>
        </w:rPr>
        <w:t xml:space="preserve">AUTONOMOUS </w:t>
      </w:r>
      <w:r>
        <w:rPr>
          <w:u w:val="single"/>
        </w:rPr>
        <w:t>RECORD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RECORD</w:t>
      </w:r>
      <w:r w:rsidRPr="008119FC">
        <w:rPr>
          <w:b/>
          <w:bCs/>
        </w:rPr>
        <w:t xml:space="preserve"> </w:t>
      </w:r>
      <w:r w:rsidRPr="00946714">
        <w:rPr>
          <w:b/>
          <w:bCs/>
        </w:rPr>
        <w:t>DAMAGES</w:t>
      </w:r>
      <w:r w:rsidRPr="00D779AB">
        <w:t xml:space="preserve"> do not occur.</w:t>
      </w:r>
    </w:p>
    <w:p w14:paraId="374512D0" w14:textId="302293DB" w:rsidR="00BC5533" w:rsidRPr="00D779AB" w:rsidRDefault="00BC5533" w:rsidP="00BC5533">
      <w:pPr>
        <w:ind w:left="360" w:hanging="360"/>
        <w:jc w:val="both"/>
      </w:pPr>
      <w:r w:rsidRPr="00D779AB">
        <w:rPr>
          <w:u w:val="single"/>
        </w:rPr>
        <w:t xml:space="preserve">AUTONOMOUS </w:t>
      </w:r>
      <w:r>
        <w:rPr>
          <w:u w:val="single"/>
        </w:rPr>
        <w:t>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MILITARY</w:t>
      </w:r>
      <w:r w:rsidRPr="008119FC">
        <w:rPr>
          <w:b/>
          <w:bCs/>
        </w:rPr>
        <w:t xml:space="preserve"> </w:t>
      </w:r>
      <w:r w:rsidRPr="00946714">
        <w:rPr>
          <w:b/>
          <w:bCs/>
        </w:rPr>
        <w:t>DAMAGES</w:t>
      </w:r>
      <w:r w:rsidRPr="00D779AB">
        <w:t xml:space="preserve"> do not occur.</w:t>
      </w:r>
    </w:p>
    <w:p w14:paraId="5D82D76C" w14:textId="3F01BBEC" w:rsidR="000F6BF5" w:rsidRPr="00D779AB" w:rsidRDefault="000F6BF5" w:rsidP="000F6BF5">
      <w:pPr>
        <w:ind w:left="360" w:hanging="360"/>
        <w:jc w:val="both"/>
      </w:pPr>
      <w:r w:rsidRPr="00D779AB">
        <w:rPr>
          <w:u w:val="single"/>
        </w:rPr>
        <w:t xml:space="preserve">AUTONOMOUS </w:t>
      </w:r>
      <w:r>
        <w:rPr>
          <w:u w:val="single"/>
        </w:rPr>
        <w:t>POLITICAL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POLITICAL</w:t>
      </w:r>
      <w:r w:rsidRPr="008119FC">
        <w:rPr>
          <w:b/>
          <w:bCs/>
        </w:rPr>
        <w:t xml:space="preserve"> </w:t>
      </w:r>
      <w:r w:rsidRPr="00946714">
        <w:rPr>
          <w:b/>
          <w:bCs/>
        </w:rPr>
        <w:t>DAMAGES</w:t>
      </w:r>
      <w:r w:rsidRPr="00D779AB">
        <w:t xml:space="preserve"> do not occur.</w:t>
      </w:r>
    </w:p>
    <w:p w14:paraId="2557FFA6" w14:textId="54D53CC2" w:rsidR="000F6BF5" w:rsidRPr="00D779AB" w:rsidRDefault="000F6BF5" w:rsidP="000F6BF5">
      <w:pPr>
        <w:ind w:left="360" w:hanging="360"/>
        <w:jc w:val="both"/>
      </w:pPr>
      <w:r w:rsidRPr="00D779AB">
        <w:rPr>
          <w:u w:val="single"/>
        </w:rPr>
        <w:lastRenderedPageBreak/>
        <w:t xml:space="preserve">AUTONOMOUS </w:t>
      </w:r>
      <w:r>
        <w:rPr>
          <w:u w:val="single"/>
        </w:rPr>
        <w:t>LINGUISTIC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LINGUISTIC</w:t>
      </w:r>
      <w:r w:rsidRPr="008119FC">
        <w:rPr>
          <w:b/>
          <w:bCs/>
        </w:rPr>
        <w:t xml:space="preserve"> </w:t>
      </w:r>
      <w:r w:rsidRPr="00946714">
        <w:rPr>
          <w:b/>
          <w:bCs/>
        </w:rPr>
        <w:t>DAMAGES</w:t>
      </w:r>
      <w:r w:rsidRPr="00D779AB">
        <w:t xml:space="preserve"> do not occur.</w:t>
      </w:r>
    </w:p>
    <w:p w14:paraId="61C4403B" w14:textId="2C81E6FC" w:rsidR="000F6BF5" w:rsidRPr="00D779AB" w:rsidRDefault="000F6BF5" w:rsidP="000F6BF5">
      <w:pPr>
        <w:ind w:left="360" w:hanging="360"/>
        <w:jc w:val="both"/>
      </w:pPr>
      <w:r w:rsidRPr="00D779AB">
        <w:rPr>
          <w:u w:val="single"/>
        </w:rPr>
        <w:t xml:space="preserve">AUTONOMOUS </w:t>
      </w:r>
      <w:r>
        <w:rPr>
          <w:u w:val="single"/>
        </w:rPr>
        <w:t>NATIONAL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NATIONAL SECURITY</w:t>
      </w:r>
      <w:r w:rsidRPr="008119FC">
        <w:rPr>
          <w:b/>
          <w:bCs/>
        </w:rPr>
        <w:t xml:space="preserve"> </w:t>
      </w:r>
      <w:r w:rsidRPr="00946714">
        <w:rPr>
          <w:b/>
          <w:bCs/>
        </w:rPr>
        <w:t>DAMAGES</w:t>
      </w:r>
      <w:r w:rsidRPr="00D779AB">
        <w:t xml:space="preserve"> do not occur.</w:t>
      </w:r>
    </w:p>
    <w:p w14:paraId="0EFE25F9" w14:textId="15C5C503" w:rsidR="000F6BF5" w:rsidRPr="00D779AB" w:rsidRDefault="000F6BF5" w:rsidP="000F6BF5">
      <w:pPr>
        <w:ind w:left="360" w:hanging="360"/>
        <w:jc w:val="both"/>
      </w:pPr>
      <w:r w:rsidRPr="00D779AB">
        <w:rPr>
          <w:u w:val="single"/>
        </w:rPr>
        <w:t xml:space="preserve">AUTONOMOUS </w:t>
      </w:r>
      <w:r>
        <w:rPr>
          <w:u w:val="single"/>
        </w:rPr>
        <w:t>GLOBAL SECURITY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GLOBAL SECURITY</w:t>
      </w:r>
      <w:r w:rsidRPr="008119FC">
        <w:rPr>
          <w:b/>
          <w:bCs/>
        </w:rPr>
        <w:t xml:space="preserve"> </w:t>
      </w:r>
      <w:r w:rsidRPr="00946714">
        <w:rPr>
          <w:b/>
          <w:bCs/>
        </w:rPr>
        <w:t>DAMAGES</w:t>
      </w:r>
      <w:r w:rsidRPr="00D779AB">
        <w:t xml:space="preserve"> do not occur.</w:t>
      </w:r>
    </w:p>
    <w:p w14:paraId="73738AA9" w14:textId="51D7D3D0" w:rsidR="000F6BF5" w:rsidRPr="00D779AB" w:rsidRDefault="000F6BF5" w:rsidP="000F6BF5">
      <w:pPr>
        <w:ind w:left="360" w:hanging="360"/>
        <w:jc w:val="both"/>
      </w:pPr>
      <w:r w:rsidRPr="00D779AB">
        <w:rPr>
          <w:u w:val="single"/>
        </w:rPr>
        <w:t xml:space="preserve">AUTONOMOUS </w:t>
      </w:r>
      <w:r>
        <w:rPr>
          <w:u w:val="single"/>
        </w:rPr>
        <w:t>DIPLOMATIC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DIPLOMATIC</w:t>
      </w:r>
      <w:r w:rsidRPr="008119FC">
        <w:rPr>
          <w:b/>
          <w:bCs/>
        </w:rPr>
        <w:t xml:space="preserve"> </w:t>
      </w:r>
      <w:r w:rsidRPr="00946714">
        <w:rPr>
          <w:b/>
          <w:bCs/>
        </w:rPr>
        <w:t>DAMAGES</w:t>
      </w:r>
      <w:r w:rsidRPr="00D779AB">
        <w:t xml:space="preserve"> do not occur.</w:t>
      </w:r>
    </w:p>
    <w:p w14:paraId="536BA92F" w14:textId="4CF34D6C" w:rsidR="000F6BF5" w:rsidRPr="00D779AB" w:rsidRDefault="000F6BF5" w:rsidP="000F6BF5">
      <w:pPr>
        <w:ind w:left="360" w:hanging="360"/>
        <w:jc w:val="both"/>
      </w:pPr>
      <w:r w:rsidRPr="00D779AB">
        <w:rPr>
          <w:u w:val="single"/>
        </w:rPr>
        <w:t xml:space="preserve">AUTONOMOUS </w:t>
      </w:r>
      <w:r>
        <w:rPr>
          <w:u w:val="single"/>
        </w:rPr>
        <w:t>IMMUNITY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IMMUNITY</w:t>
      </w:r>
      <w:r w:rsidRPr="008119FC">
        <w:rPr>
          <w:b/>
          <w:bCs/>
        </w:rPr>
        <w:t xml:space="preserve"> </w:t>
      </w:r>
      <w:r w:rsidRPr="00946714">
        <w:rPr>
          <w:b/>
          <w:bCs/>
        </w:rPr>
        <w:t>DAMAGES</w:t>
      </w:r>
      <w:r w:rsidRPr="00D779AB">
        <w:t xml:space="preserve"> do not occur.</w:t>
      </w:r>
    </w:p>
    <w:p w14:paraId="218A6049" w14:textId="1F21DA3F" w:rsidR="000F6BF5" w:rsidRPr="00D779AB" w:rsidRDefault="000F6BF5" w:rsidP="000F6BF5">
      <w:pPr>
        <w:ind w:left="360" w:hanging="360"/>
        <w:jc w:val="both"/>
      </w:pPr>
      <w:r w:rsidRPr="00D779AB">
        <w:rPr>
          <w:u w:val="single"/>
        </w:rPr>
        <w:t xml:space="preserve">AUTONOMOUS </w:t>
      </w:r>
      <w:r>
        <w:rPr>
          <w:u w:val="single"/>
        </w:rPr>
        <w:t>PROTECTIVE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PROTECTIVE</w:t>
      </w:r>
      <w:r w:rsidRPr="008119FC">
        <w:rPr>
          <w:b/>
          <w:bCs/>
        </w:rPr>
        <w:t xml:space="preserve"> </w:t>
      </w:r>
      <w:r w:rsidRPr="00946714">
        <w:rPr>
          <w:b/>
          <w:bCs/>
        </w:rPr>
        <w:t>DAMAGES</w:t>
      </w:r>
      <w:r w:rsidRPr="00D779AB">
        <w:t xml:space="preserve"> do not occur.</w:t>
      </w:r>
    </w:p>
    <w:p w14:paraId="3EB35E46" w14:textId="72C9F80F" w:rsidR="000F6BF5" w:rsidRPr="00D779AB" w:rsidRDefault="000F6BF5" w:rsidP="000F6BF5">
      <w:pPr>
        <w:ind w:left="360" w:hanging="360"/>
        <w:jc w:val="both"/>
      </w:pPr>
      <w:r w:rsidRPr="00D779AB">
        <w:rPr>
          <w:u w:val="single"/>
        </w:rPr>
        <w:t xml:space="preserve">AUTONOMOUS </w:t>
      </w:r>
      <w:r>
        <w:rPr>
          <w:u w:val="single"/>
        </w:rPr>
        <w:t>DEFENSIVE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DEFENSIVE</w:t>
      </w:r>
      <w:r w:rsidRPr="008119FC">
        <w:rPr>
          <w:b/>
          <w:bCs/>
        </w:rPr>
        <w:t xml:space="preserve"> </w:t>
      </w:r>
      <w:r w:rsidRPr="00946714">
        <w:rPr>
          <w:b/>
          <w:bCs/>
        </w:rPr>
        <w:t>DAMAGES</w:t>
      </w:r>
      <w:r w:rsidRPr="00D779AB">
        <w:t xml:space="preserve"> do not occur.</w:t>
      </w:r>
    </w:p>
    <w:p w14:paraId="434D3326" w14:textId="6D3F2DCB" w:rsidR="001403A0" w:rsidRPr="00D779AB" w:rsidRDefault="001403A0" w:rsidP="001403A0">
      <w:pPr>
        <w:ind w:left="360" w:hanging="360"/>
        <w:jc w:val="both"/>
      </w:pPr>
      <w:r w:rsidRPr="00D779AB">
        <w:rPr>
          <w:u w:val="single"/>
        </w:rPr>
        <w:t xml:space="preserve">AUTONOMOUS </w:t>
      </w:r>
      <w:r>
        <w:rPr>
          <w:u w:val="single"/>
        </w:rPr>
        <w:t>PRESIDENTIAL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PRESIDENTIAL</w:t>
      </w:r>
      <w:r w:rsidRPr="008119FC">
        <w:rPr>
          <w:b/>
          <w:bCs/>
        </w:rPr>
        <w:t xml:space="preserve"> </w:t>
      </w:r>
      <w:r w:rsidRPr="00946714">
        <w:rPr>
          <w:b/>
          <w:bCs/>
        </w:rPr>
        <w:t>DAMAGES</w:t>
      </w:r>
      <w:r w:rsidRPr="00D779AB">
        <w:t xml:space="preserve"> do not occur.</w:t>
      </w:r>
    </w:p>
    <w:p w14:paraId="5AECF690" w14:textId="48B6654A" w:rsidR="001403A0" w:rsidRPr="00D779AB" w:rsidRDefault="001403A0" w:rsidP="001403A0">
      <w:pPr>
        <w:ind w:left="360" w:hanging="360"/>
        <w:jc w:val="both"/>
      </w:pPr>
      <w:r w:rsidRPr="00D779AB">
        <w:rPr>
          <w:u w:val="single"/>
        </w:rPr>
        <w:t xml:space="preserve">AUTONOMOUS </w:t>
      </w:r>
      <w:r>
        <w:rPr>
          <w:u w:val="single"/>
        </w:rPr>
        <w:t>WHITE HOUSE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WHITE HOUSE</w:t>
      </w:r>
      <w:r w:rsidRPr="008119FC">
        <w:rPr>
          <w:b/>
          <w:bCs/>
        </w:rPr>
        <w:t xml:space="preserve"> </w:t>
      </w:r>
      <w:r w:rsidRPr="00946714">
        <w:rPr>
          <w:b/>
          <w:bCs/>
        </w:rPr>
        <w:t>DAMAGES</w:t>
      </w:r>
      <w:r w:rsidRPr="00D779AB">
        <w:t xml:space="preserve"> do not occur.</w:t>
      </w:r>
    </w:p>
    <w:p w14:paraId="43477315" w14:textId="637FC1FD" w:rsidR="001403A0" w:rsidRPr="00D779AB" w:rsidRDefault="001403A0" w:rsidP="001403A0">
      <w:pPr>
        <w:ind w:left="360" w:hanging="360"/>
        <w:jc w:val="both"/>
      </w:pPr>
      <w:r w:rsidRPr="00D779AB">
        <w:rPr>
          <w:u w:val="single"/>
        </w:rPr>
        <w:t xml:space="preserve">AUTONOMOUS </w:t>
      </w:r>
      <w:r>
        <w:rPr>
          <w:u w:val="single"/>
        </w:rPr>
        <w:t>DEFENSE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DEFENSE</w:t>
      </w:r>
      <w:r w:rsidRPr="008119FC">
        <w:rPr>
          <w:b/>
          <w:bCs/>
        </w:rPr>
        <w:t xml:space="preserve"> </w:t>
      </w:r>
      <w:r w:rsidRPr="00946714">
        <w:rPr>
          <w:b/>
          <w:bCs/>
        </w:rPr>
        <w:t>DAMAGES</w:t>
      </w:r>
      <w:r w:rsidRPr="00D779AB">
        <w:t xml:space="preserve"> do not occur.</w:t>
      </w:r>
    </w:p>
    <w:p w14:paraId="2ABB210B" w14:textId="6A3278D5" w:rsidR="001403A0" w:rsidRPr="00D779AB" w:rsidRDefault="001403A0" w:rsidP="001403A0">
      <w:pPr>
        <w:ind w:left="360" w:hanging="360"/>
        <w:jc w:val="both"/>
      </w:pPr>
      <w:r w:rsidRPr="00D779AB">
        <w:rPr>
          <w:u w:val="single"/>
        </w:rPr>
        <w:t xml:space="preserve">AUTONOMOUS </w:t>
      </w:r>
      <w:r>
        <w:rPr>
          <w:u w:val="single"/>
        </w:rPr>
        <w:t>PENTAGON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PENTAGON</w:t>
      </w:r>
      <w:r w:rsidRPr="008119FC">
        <w:rPr>
          <w:b/>
          <w:bCs/>
        </w:rPr>
        <w:t xml:space="preserve"> </w:t>
      </w:r>
      <w:r w:rsidRPr="00946714">
        <w:rPr>
          <w:b/>
          <w:bCs/>
        </w:rPr>
        <w:t>DAMAGES</w:t>
      </w:r>
      <w:r w:rsidRPr="00D779AB">
        <w:t xml:space="preserve"> do not occur.</w:t>
      </w:r>
    </w:p>
    <w:p w14:paraId="31A9DDE3" w14:textId="649E74F4" w:rsidR="001403A0" w:rsidRPr="00D779AB" w:rsidRDefault="001403A0" w:rsidP="001403A0">
      <w:pPr>
        <w:ind w:left="360" w:hanging="360"/>
        <w:jc w:val="both"/>
      </w:pPr>
      <w:r w:rsidRPr="00D779AB">
        <w:rPr>
          <w:u w:val="single"/>
        </w:rPr>
        <w:t xml:space="preserve">AUTONOMOUS </w:t>
      </w:r>
      <w:r>
        <w:rPr>
          <w:u w:val="single"/>
        </w:rPr>
        <w:t>SECRET SERVICE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SECRET SERVICE</w:t>
      </w:r>
      <w:r w:rsidRPr="008119FC">
        <w:rPr>
          <w:b/>
          <w:bCs/>
        </w:rPr>
        <w:t xml:space="preserve"> </w:t>
      </w:r>
      <w:r w:rsidRPr="00946714">
        <w:rPr>
          <w:b/>
          <w:bCs/>
        </w:rPr>
        <w:t>DAMAGES</w:t>
      </w:r>
      <w:r w:rsidRPr="00D779AB">
        <w:t xml:space="preserve"> do not occur.</w:t>
      </w:r>
    </w:p>
    <w:p w14:paraId="4FD266FF" w14:textId="5AF74191" w:rsidR="001403A0" w:rsidRPr="00D779AB" w:rsidRDefault="001403A0" w:rsidP="001403A0">
      <w:pPr>
        <w:ind w:left="360" w:hanging="360"/>
        <w:jc w:val="both"/>
      </w:pPr>
      <w:r w:rsidRPr="00D779AB">
        <w:rPr>
          <w:u w:val="single"/>
        </w:rPr>
        <w:t xml:space="preserve">AUTONOMOUS </w:t>
      </w:r>
      <w:r>
        <w:rPr>
          <w:u w:val="single"/>
        </w:rPr>
        <w:t>JUDICIAL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JUDICIAL</w:t>
      </w:r>
      <w:r w:rsidRPr="008119FC">
        <w:rPr>
          <w:b/>
          <w:bCs/>
        </w:rPr>
        <w:t xml:space="preserve"> </w:t>
      </w:r>
      <w:r w:rsidRPr="00946714">
        <w:rPr>
          <w:b/>
          <w:bCs/>
        </w:rPr>
        <w:t>DAMAGES</w:t>
      </w:r>
      <w:r w:rsidRPr="00D779AB">
        <w:t xml:space="preserve"> do not occur.</w:t>
      </w:r>
    </w:p>
    <w:p w14:paraId="0815E8F3" w14:textId="462928FE" w:rsidR="001403A0" w:rsidRPr="00D779AB" w:rsidRDefault="001403A0" w:rsidP="001403A0">
      <w:pPr>
        <w:ind w:left="360" w:hanging="360"/>
        <w:jc w:val="both"/>
      </w:pPr>
      <w:r w:rsidRPr="00D779AB">
        <w:rPr>
          <w:u w:val="single"/>
        </w:rPr>
        <w:lastRenderedPageBreak/>
        <w:t xml:space="preserve">AUTONOMOUS </w:t>
      </w:r>
      <w:r>
        <w:rPr>
          <w:u w:val="single"/>
        </w:rPr>
        <w:t>LEGISLATIVE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LEGISLATIVE</w:t>
      </w:r>
      <w:r w:rsidRPr="008119FC">
        <w:rPr>
          <w:b/>
          <w:bCs/>
        </w:rPr>
        <w:t xml:space="preserve"> </w:t>
      </w:r>
      <w:r w:rsidRPr="00946714">
        <w:rPr>
          <w:b/>
          <w:bCs/>
        </w:rPr>
        <w:t>DAMAGES</w:t>
      </w:r>
      <w:r w:rsidRPr="00D779AB">
        <w:t xml:space="preserve"> do not occur.</w:t>
      </w:r>
    </w:p>
    <w:p w14:paraId="08A47777" w14:textId="341562AC" w:rsidR="001403A0" w:rsidRPr="00D779AB" w:rsidRDefault="001403A0" w:rsidP="001403A0">
      <w:pPr>
        <w:ind w:left="360" w:hanging="360"/>
        <w:jc w:val="both"/>
      </w:pPr>
      <w:r w:rsidRPr="00D779AB">
        <w:rPr>
          <w:u w:val="single"/>
        </w:rPr>
        <w:t xml:space="preserve">AUTONOMOUS </w:t>
      </w:r>
      <w:r>
        <w:rPr>
          <w:u w:val="single"/>
        </w:rPr>
        <w:t>EXECUTIVE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EXECUTIVE</w:t>
      </w:r>
      <w:r w:rsidRPr="008119FC">
        <w:rPr>
          <w:b/>
          <w:bCs/>
        </w:rPr>
        <w:t xml:space="preserve"> </w:t>
      </w:r>
      <w:r w:rsidRPr="00946714">
        <w:rPr>
          <w:b/>
          <w:bCs/>
        </w:rPr>
        <w:t>DAMAGES</w:t>
      </w:r>
      <w:r w:rsidRPr="00D779AB">
        <w:t xml:space="preserve"> do not occur.</w:t>
      </w:r>
    </w:p>
    <w:p w14:paraId="6EF036A3" w14:textId="1B381209" w:rsidR="001403A0" w:rsidRPr="00D779AB" w:rsidRDefault="001403A0" w:rsidP="001403A0">
      <w:pPr>
        <w:ind w:left="360" w:hanging="360"/>
        <w:jc w:val="both"/>
      </w:pPr>
      <w:r w:rsidRPr="00D779AB">
        <w:rPr>
          <w:u w:val="single"/>
        </w:rPr>
        <w:t xml:space="preserve">AUTONOMOUS </w:t>
      </w:r>
      <w:r>
        <w:rPr>
          <w:u w:val="single"/>
        </w:rPr>
        <w:t>FOREIGN MILITARY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Pr="00B37684">
        <w:rPr>
          <w:b/>
          <w:bCs/>
        </w:rPr>
        <w:t xml:space="preserve">FOREIGN </w:t>
      </w:r>
      <w:r w:rsidRPr="001403A0">
        <w:rPr>
          <w:b/>
          <w:bCs/>
        </w:rPr>
        <w:t>MILITARY DAMAGES</w:t>
      </w:r>
      <w:r w:rsidRPr="00D779AB">
        <w:t xml:space="preserve"> do not occur.</w:t>
      </w:r>
    </w:p>
    <w:p w14:paraId="366CDEAE" w14:textId="54FB5336" w:rsidR="001403A0" w:rsidRPr="00D779AB" w:rsidRDefault="001403A0" w:rsidP="001403A0">
      <w:pPr>
        <w:ind w:left="360" w:hanging="360"/>
        <w:jc w:val="both"/>
      </w:pPr>
      <w:r w:rsidRPr="00D779AB">
        <w:rPr>
          <w:u w:val="single"/>
        </w:rPr>
        <w:t xml:space="preserve">AUTONOMOUS </w:t>
      </w:r>
      <w:r>
        <w:rPr>
          <w:u w:val="single"/>
        </w:rPr>
        <w:t>MILITARY 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MILITARY</w:t>
      </w:r>
      <w:r w:rsidRPr="008119FC">
        <w:rPr>
          <w:b/>
          <w:bCs/>
        </w:rPr>
        <w:t xml:space="preserve"> </w:t>
      </w:r>
      <w:r>
        <w:rPr>
          <w:b/>
          <w:bCs/>
        </w:rPr>
        <w:t xml:space="preserve">INTELLIGENCE </w:t>
      </w:r>
      <w:r w:rsidRPr="00946714">
        <w:rPr>
          <w:b/>
          <w:bCs/>
        </w:rPr>
        <w:t>DAMAGES</w:t>
      </w:r>
      <w:r w:rsidRPr="00D779AB">
        <w:t xml:space="preserve"> do not occur.</w:t>
      </w:r>
    </w:p>
    <w:p w14:paraId="4675FA79" w14:textId="6629665F" w:rsidR="001403A0" w:rsidRPr="00D779AB" w:rsidRDefault="001403A0" w:rsidP="001403A0">
      <w:pPr>
        <w:ind w:left="360" w:hanging="360"/>
        <w:jc w:val="both"/>
      </w:pPr>
      <w:r w:rsidRPr="00D779AB">
        <w:rPr>
          <w:u w:val="single"/>
        </w:rPr>
        <w:t xml:space="preserve">AUTONOMOUS </w:t>
      </w:r>
      <w:r>
        <w:rPr>
          <w:u w:val="single"/>
        </w:rPr>
        <w:t>MEDICAL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MEDICAL</w:t>
      </w:r>
      <w:r w:rsidRPr="008119FC">
        <w:rPr>
          <w:b/>
          <w:bCs/>
        </w:rPr>
        <w:t xml:space="preserve"> </w:t>
      </w:r>
      <w:r w:rsidRPr="00946714">
        <w:rPr>
          <w:b/>
          <w:bCs/>
        </w:rPr>
        <w:t>DAMAGES</w:t>
      </w:r>
      <w:r w:rsidRPr="00D779AB">
        <w:t xml:space="preserve"> do not occur.</w:t>
      </w:r>
    </w:p>
    <w:p w14:paraId="5A3E7E2E" w14:textId="44EE5805" w:rsidR="001403A0" w:rsidRPr="00D779AB" w:rsidRDefault="001403A0" w:rsidP="001403A0">
      <w:pPr>
        <w:ind w:left="360" w:hanging="360"/>
        <w:jc w:val="both"/>
      </w:pPr>
      <w:r w:rsidRPr="00D779AB">
        <w:rPr>
          <w:u w:val="single"/>
        </w:rPr>
        <w:t xml:space="preserve">AUTONOMOUS </w:t>
      </w:r>
      <w:r>
        <w:rPr>
          <w:u w:val="single"/>
        </w:rPr>
        <w:t>DENTAL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DENTAL</w:t>
      </w:r>
      <w:r w:rsidRPr="008119FC">
        <w:rPr>
          <w:b/>
          <w:bCs/>
        </w:rPr>
        <w:t xml:space="preserve"> </w:t>
      </w:r>
      <w:r w:rsidRPr="00946714">
        <w:rPr>
          <w:b/>
          <w:bCs/>
        </w:rPr>
        <w:t>DAMAGES</w:t>
      </w:r>
      <w:r w:rsidRPr="00D779AB">
        <w:t xml:space="preserve"> do not occur.</w:t>
      </w:r>
    </w:p>
    <w:p w14:paraId="4DAF8EDB" w14:textId="73205E34" w:rsidR="001403A0" w:rsidRPr="00D779AB" w:rsidRDefault="001403A0" w:rsidP="001403A0">
      <w:pPr>
        <w:ind w:left="360" w:hanging="360"/>
        <w:jc w:val="both"/>
      </w:pPr>
      <w:r w:rsidRPr="00D779AB">
        <w:rPr>
          <w:u w:val="single"/>
        </w:rPr>
        <w:t xml:space="preserve">AUTONOMOUS </w:t>
      </w:r>
      <w:r>
        <w:rPr>
          <w:u w:val="single"/>
        </w:rPr>
        <w:t>MENTAL HEALTH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8119FC">
        <w:rPr>
          <w:b/>
          <w:bCs/>
        </w:rPr>
        <w:t xml:space="preserve"> </w:t>
      </w:r>
      <w:r w:rsidRPr="00946714">
        <w:rPr>
          <w:b/>
          <w:bCs/>
        </w:rPr>
        <w:t>DAMAGES</w:t>
      </w:r>
      <w:r w:rsidRPr="00D779AB">
        <w:t xml:space="preserve"> do not occur.</w:t>
      </w:r>
    </w:p>
    <w:p w14:paraId="3F42ABDE" w14:textId="695D5E95" w:rsidR="001403A0" w:rsidRPr="00D779AB" w:rsidRDefault="001403A0" w:rsidP="001403A0">
      <w:pPr>
        <w:ind w:left="360" w:hanging="360"/>
        <w:jc w:val="both"/>
      </w:pPr>
      <w:r w:rsidRPr="00D779AB">
        <w:rPr>
          <w:u w:val="single"/>
        </w:rPr>
        <w:t xml:space="preserve">AUTONOMOUS </w:t>
      </w:r>
      <w:r>
        <w:rPr>
          <w:u w:val="single"/>
        </w:rPr>
        <w:t>INTELLIGENCE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INTELLIGENCE</w:t>
      </w:r>
      <w:r w:rsidRPr="008119FC">
        <w:rPr>
          <w:b/>
          <w:bCs/>
        </w:rPr>
        <w:t xml:space="preserve"> </w:t>
      </w:r>
      <w:r w:rsidRPr="00946714">
        <w:rPr>
          <w:b/>
          <w:bCs/>
        </w:rPr>
        <w:t>DAMAGES</w:t>
      </w:r>
      <w:r w:rsidRPr="00D779AB">
        <w:t xml:space="preserve"> do not occur.</w:t>
      </w:r>
    </w:p>
    <w:p w14:paraId="6391450C" w14:textId="4C7C1644" w:rsidR="001403A0" w:rsidRPr="00D779AB" w:rsidRDefault="001403A0" w:rsidP="001403A0">
      <w:pPr>
        <w:ind w:left="360" w:hanging="360"/>
        <w:jc w:val="both"/>
      </w:pPr>
      <w:r w:rsidRPr="00D779AB">
        <w:rPr>
          <w:u w:val="single"/>
        </w:rPr>
        <w:t xml:space="preserve">AUTONOMOUS </w:t>
      </w:r>
      <w:r>
        <w:rPr>
          <w:u w:val="single"/>
        </w:rPr>
        <w:t>PRIVACY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PRIVACY</w:t>
      </w:r>
      <w:r w:rsidRPr="008119FC">
        <w:rPr>
          <w:b/>
          <w:bCs/>
        </w:rPr>
        <w:t xml:space="preserve"> </w:t>
      </w:r>
      <w:r w:rsidRPr="00946714">
        <w:rPr>
          <w:b/>
          <w:bCs/>
        </w:rPr>
        <w:t>DAMAGES</w:t>
      </w:r>
      <w:r w:rsidRPr="00D779AB">
        <w:t xml:space="preserve"> do not occur.</w:t>
      </w:r>
    </w:p>
    <w:p w14:paraId="38247991" w14:textId="7072A837" w:rsidR="001403A0" w:rsidRPr="00D779AB" w:rsidRDefault="001403A0" w:rsidP="001403A0">
      <w:pPr>
        <w:ind w:left="360" w:hanging="360"/>
        <w:jc w:val="both"/>
      </w:pPr>
      <w:r w:rsidRPr="00D779AB">
        <w:rPr>
          <w:u w:val="single"/>
        </w:rPr>
        <w:t xml:space="preserve">AUTONOMOUS </w:t>
      </w:r>
      <w:r>
        <w:rPr>
          <w:u w:val="single"/>
        </w:rPr>
        <w:t>STATUTORY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STATUTORY</w:t>
      </w:r>
      <w:r w:rsidRPr="008119FC">
        <w:rPr>
          <w:b/>
          <w:bCs/>
        </w:rPr>
        <w:t xml:space="preserve"> </w:t>
      </w:r>
      <w:r w:rsidRPr="00946714">
        <w:rPr>
          <w:b/>
          <w:bCs/>
        </w:rPr>
        <w:t>DAMAGES</w:t>
      </w:r>
      <w:r w:rsidRPr="00D779AB">
        <w:t xml:space="preserve"> do not occur.</w:t>
      </w:r>
    </w:p>
    <w:p w14:paraId="044763B9" w14:textId="57F6D7D5" w:rsidR="001403A0" w:rsidRPr="00D779AB" w:rsidRDefault="001403A0" w:rsidP="001403A0">
      <w:pPr>
        <w:ind w:left="360" w:hanging="360"/>
        <w:jc w:val="both"/>
      </w:pPr>
      <w:r w:rsidRPr="00D779AB">
        <w:rPr>
          <w:u w:val="single"/>
        </w:rPr>
        <w:t xml:space="preserve">AUTONOMOUS </w:t>
      </w:r>
      <w:r>
        <w:rPr>
          <w:u w:val="single"/>
        </w:rPr>
        <w:t>TREASONOUS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TRESONOUS</w:t>
      </w:r>
      <w:r w:rsidRPr="008119FC">
        <w:rPr>
          <w:b/>
          <w:bCs/>
        </w:rPr>
        <w:t xml:space="preserve"> </w:t>
      </w:r>
      <w:r w:rsidRPr="00946714">
        <w:rPr>
          <w:b/>
          <w:bCs/>
        </w:rPr>
        <w:t>DAMAGES</w:t>
      </w:r>
      <w:r w:rsidRPr="00D779AB">
        <w:t xml:space="preserve"> do not occur.</w:t>
      </w:r>
    </w:p>
    <w:p w14:paraId="3700110E" w14:textId="6C1EBB52" w:rsidR="00A431A3" w:rsidRDefault="001403A0" w:rsidP="00A431A3">
      <w:pPr>
        <w:ind w:left="360" w:hanging="360"/>
        <w:jc w:val="both"/>
      </w:pPr>
      <w:r w:rsidRPr="00D779AB">
        <w:rPr>
          <w:u w:val="single"/>
        </w:rPr>
        <w:t xml:space="preserve">AUTONOMOUS </w:t>
      </w:r>
      <w:r w:rsidR="00A431A3">
        <w:rPr>
          <w:u w:val="single"/>
        </w:rPr>
        <w:t>IRRECONCILABLE</w:t>
      </w:r>
      <w:r>
        <w:rPr>
          <w:u w:val="single"/>
        </w:rPr>
        <w:t xml:space="preserve">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sidR="00A431A3">
        <w:rPr>
          <w:b/>
          <w:bCs/>
        </w:rPr>
        <w:t>IRRECONCILABLE</w:t>
      </w:r>
      <w:r w:rsidRPr="008119FC">
        <w:rPr>
          <w:b/>
          <w:bCs/>
        </w:rPr>
        <w:t xml:space="preserve"> </w:t>
      </w:r>
      <w:r w:rsidRPr="00946714">
        <w:rPr>
          <w:b/>
          <w:bCs/>
        </w:rPr>
        <w:t>DAMAGES</w:t>
      </w:r>
      <w:r w:rsidRPr="00D779AB">
        <w:t xml:space="preserve"> do not occur.</w:t>
      </w:r>
    </w:p>
    <w:p w14:paraId="6F0A19BD" w14:textId="4866F34C" w:rsidR="00A431A3" w:rsidRPr="00D779AB" w:rsidRDefault="00A431A3" w:rsidP="00A431A3">
      <w:pPr>
        <w:ind w:left="360" w:hanging="360"/>
        <w:jc w:val="both"/>
      </w:pPr>
      <w:r w:rsidRPr="00D779AB">
        <w:rPr>
          <w:u w:val="single"/>
        </w:rPr>
        <w:t xml:space="preserve">AUTONOMOUS </w:t>
      </w:r>
      <w:r>
        <w:rPr>
          <w:u w:val="single"/>
        </w:rPr>
        <w:t>EDUCATORY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EDUCATORY</w:t>
      </w:r>
      <w:r w:rsidRPr="008119FC">
        <w:rPr>
          <w:b/>
          <w:bCs/>
        </w:rPr>
        <w:t xml:space="preserve"> </w:t>
      </w:r>
      <w:r w:rsidRPr="00946714">
        <w:rPr>
          <w:b/>
          <w:bCs/>
        </w:rPr>
        <w:t>DAMAGES</w:t>
      </w:r>
      <w:r w:rsidRPr="00D779AB">
        <w:t xml:space="preserve"> do not occur.</w:t>
      </w:r>
    </w:p>
    <w:p w14:paraId="5169C09F" w14:textId="7D80FFDF" w:rsidR="00A431A3" w:rsidRPr="00D779AB" w:rsidRDefault="00A431A3" w:rsidP="00A431A3">
      <w:pPr>
        <w:ind w:left="360" w:hanging="360"/>
        <w:jc w:val="both"/>
      </w:pPr>
      <w:r w:rsidRPr="00D779AB">
        <w:rPr>
          <w:u w:val="single"/>
        </w:rPr>
        <w:lastRenderedPageBreak/>
        <w:t xml:space="preserve">AUTONOMOUS </w:t>
      </w:r>
      <w:r>
        <w:rPr>
          <w:u w:val="single"/>
        </w:rPr>
        <w:t>PERMANENT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PERMANENT</w:t>
      </w:r>
      <w:r w:rsidRPr="008119FC">
        <w:rPr>
          <w:b/>
          <w:bCs/>
        </w:rPr>
        <w:t xml:space="preserve"> </w:t>
      </w:r>
      <w:r w:rsidRPr="00946714">
        <w:rPr>
          <w:b/>
          <w:bCs/>
        </w:rPr>
        <w:t>DAMAGES</w:t>
      </w:r>
      <w:r w:rsidRPr="00D779AB">
        <w:t xml:space="preserve"> do not occur.</w:t>
      </w:r>
    </w:p>
    <w:p w14:paraId="38C76918" w14:textId="09E71847" w:rsidR="00A431A3" w:rsidRPr="00D779AB" w:rsidRDefault="00A431A3" w:rsidP="00A431A3">
      <w:pPr>
        <w:ind w:left="360" w:hanging="360"/>
        <w:jc w:val="both"/>
      </w:pPr>
      <w:r w:rsidRPr="00D779AB">
        <w:rPr>
          <w:u w:val="single"/>
        </w:rPr>
        <w:t xml:space="preserve">AUTONOMOUS </w:t>
      </w:r>
      <w:r>
        <w:rPr>
          <w:u w:val="single"/>
        </w:rPr>
        <w:t>SOCIOLOGICAL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SOCIOLOGICAL</w:t>
      </w:r>
      <w:r w:rsidRPr="008119FC">
        <w:rPr>
          <w:b/>
          <w:bCs/>
        </w:rPr>
        <w:t xml:space="preserve"> </w:t>
      </w:r>
      <w:r w:rsidRPr="00946714">
        <w:rPr>
          <w:b/>
          <w:bCs/>
        </w:rPr>
        <w:t>DAMAGES</w:t>
      </w:r>
      <w:r w:rsidRPr="00D779AB">
        <w:t xml:space="preserve"> do not occur.</w:t>
      </w:r>
    </w:p>
    <w:p w14:paraId="02B5848B" w14:textId="7A0F6CF2" w:rsidR="00A431A3" w:rsidRPr="00D779AB" w:rsidRDefault="00A431A3" w:rsidP="00A431A3">
      <w:pPr>
        <w:ind w:left="360" w:hanging="360"/>
        <w:jc w:val="both"/>
      </w:pPr>
      <w:r w:rsidRPr="00D779AB">
        <w:rPr>
          <w:u w:val="single"/>
        </w:rPr>
        <w:t xml:space="preserve">AUTONOMOUS </w:t>
      </w:r>
      <w:r>
        <w:rPr>
          <w:u w:val="single"/>
        </w:rPr>
        <w:t>FRAUD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FRAUD</w:t>
      </w:r>
      <w:r w:rsidRPr="008119FC">
        <w:rPr>
          <w:b/>
          <w:bCs/>
        </w:rPr>
        <w:t xml:space="preserve"> </w:t>
      </w:r>
      <w:r w:rsidRPr="00946714">
        <w:rPr>
          <w:b/>
          <w:bCs/>
        </w:rPr>
        <w:t>DAMAGES</w:t>
      </w:r>
      <w:r w:rsidRPr="00D779AB">
        <w:t xml:space="preserve"> do not occur.</w:t>
      </w:r>
    </w:p>
    <w:p w14:paraId="032A7618" w14:textId="21C9B2A7" w:rsidR="00A431A3" w:rsidRPr="00D779AB" w:rsidRDefault="00A431A3" w:rsidP="00A431A3">
      <w:pPr>
        <w:ind w:left="360" w:hanging="360"/>
        <w:jc w:val="both"/>
      </w:pPr>
      <w:r w:rsidRPr="00D779AB">
        <w:rPr>
          <w:u w:val="single"/>
        </w:rPr>
        <w:t xml:space="preserve">AUTONOMOUS </w:t>
      </w:r>
      <w:r>
        <w:rPr>
          <w:u w:val="single"/>
        </w:rPr>
        <w:t>CRIMINAL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CRIMINAL</w:t>
      </w:r>
      <w:r w:rsidRPr="008119FC">
        <w:rPr>
          <w:b/>
          <w:bCs/>
        </w:rPr>
        <w:t xml:space="preserve"> </w:t>
      </w:r>
      <w:r w:rsidRPr="00946714">
        <w:rPr>
          <w:b/>
          <w:bCs/>
        </w:rPr>
        <w:t>DAMAGES</w:t>
      </w:r>
      <w:r w:rsidRPr="00D779AB">
        <w:t xml:space="preserve"> do not occur.</w:t>
      </w:r>
    </w:p>
    <w:p w14:paraId="1A406689" w14:textId="2C479851" w:rsidR="00A431A3" w:rsidRPr="00D779AB" w:rsidRDefault="00A431A3" w:rsidP="00A431A3">
      <w:pPr>
        <w:ind w:left="360" w:hanging="360"/>
        <w:jc w:val="both"/>
      </w:pPr>
      <w:r w:rsidRPr="00D779AB">
        <w:rPr>
          <w:u w:val="single"/>
        </w:rPr>
        <w:t xml:space="preserve">AUTONOMOUS </w:t>
      </w:r>
      <w:r>
        <w:rPr>
          <w:u w:val="single"/>
        </w:rPr>
        <w:t>ICC COURT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ICC COURT</w:t>
      </w:r>
      <w:r w:rsidRPr="008119FC">
        <w:rPr>
          <w:b/>
          <w:bCs/>
        </w:rPr>
        <w:t xml:space="preserve"> </w:t>
      </w:r>
      <w:r w:rsidRPr="00946714">
        <w:rPr>
          <w:b/>
          <w:bCs/>
        </w:rPr>
        <w:t>DAMAGES</w:t>
      </w:r>
      <w:r w:rsidRPr="00D779AB">
        <w:t xml:space="preserve"> do not occur.</w:t>
      </w:r>
    </w:p>
    <w:p w14:paraId="436C427C" w14:textId="731D98D6" w:rsidR="00A431A3" w:rsidRPr="00D779AB" w:rsidRDefault="00A431A3" w:rsidP="00A431A3">
      <w:pPr>
        <w:ind w:left="360" w:hanging="360"/>
        <w:jc w:val="both"/>
      </w:pPr>
      <w:r w:rsidRPr="00D779AB">
        <w:rPr>
          <w:u w:val="single"/>
        </w:rPr>
        <w:t xml:space="preserve">AUTONOMOUS </w:t>
      </w:r>
      <w:r>
        <w:rPr>
          <w:u w:val="single"/>
        </w:rPr>
        <w:t>INTERPOL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INTERPOL</w:t>
      </w:r>
      <w:r w:rsidRPr="008119FC">
        <w:rPr>
          <w:b/>
          <w:bCs/>
        </w:rPr>
        <w:t xml:space="preserve"> </w:t>
      </w:r>
      <w:r w:rsidRPr="00946714">
        <w:rPr>
          <w:b/>
          <w:bCs/>
        </w:rPr>
        <w:t>DAMAGES</w:t>
      </w:r>
      <w:r w:rsidRPr="00D779AB">
        <w:t xml:space="preserve"> do not occur.</w:t>
      </w:r>
    </w:p>
    <w:p w14:paraId="6C8F7E4B" w14:textId="6A9501DD" w:rsidR="00A431A3" w:rsidRPr="00D779AB" w:rsidRDefault="00A431A3" w:rsidP="00A431A3">
      <w:pPr>
        <w:ind w:left="360" w:hanging="360"/>
        <w:jc w:val="both"/>
      </w:pPr>
      <w:r w:rsidRPr="00D779AB">
        <w:rPr>
          <w:u w:val="single"/>
        </w:rPr>
        <w:t xml:space="preserve">AUTONOMOUS </w:t>
      </w:r>
      <w:r>
        <w:rPr>
          <w:u w:val="single"/>
        </w:rPr>
        <w:t>UNITED NATIONS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UNITED NATIONS</w:t>
      </w:r>
      <w:r w:rsidRPr="008119FC">
        <w:rPr>
          <w:b/>
          <w:bCs/>
        </w:rPr>
        <w:t xml:space="preserve"> </w:t>
      </w:r>
      <w:r w:rsidRPr="00946714">
        <w:rPr>
          <w:b/>
          <w:bCs/>
        </w:rPr>
        <w:t>DAMAGES</w:t>
      </w:r>
      <w:r w:rsidRPr="00D779AB">
        <w:t xml:space="preserve"> do not occur.</w:t>
      </w:r>
    </w:p>
    <w:p w14:paraId="5D09886B" w14:textId="6C86F2F2" w:rsidR="00A431A3" w:rsidRPr="00D779AB" w:rsidRDefault="00A431A3" w:rsidP="00A431A3">
      <w:pPr>
        <w:ind w:left="360" w:hanging="360"/>
        <w:jc w:val="both"/>
      </w:pPr>
      <w:r w:rsidRPr="00D779AB">
        <w:rPr>
          <w:u w:val="single"/>
        </w:rPr>
        <w:t xml:space="preserve">AUTONOMOUS </w:t>
      </w:r>
      <w:r>
        <w:rPr>
          <w:u w:val="single"/>
        </w:rPr>
        <w:t>INTERNATIONAL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INTERNATIONAL</w:t>
      </w:r>
      <w:r w:rsidRPr="008119FC">
        <w:rPr>
          <w:b/>
          <w:bCs/>
        </w:rPr>
        <w:t xml:space="preserve"> </w:t>
      </w:r>
      <w:r w:rsidRPr="00946714">
        <w:rPr>
          <w:b/>
          <w:bCs/>
        </w:rPr>
        <w:t>DAMAGES</w:t>
      </w:r>
      <w:r w:rsidRPr="00D779AB">
        <w:t xml:space="preserve"> do not occur.</w:t>
      </w:r>
    </w:p>
    <w:p w14:paraId="78B8E856" w14:textId="2D8834D5" w:rsidR="00A431A3" w:rsidRDefault="00A431A3" w:rsidP="00A431A3">
      <w:pPr>
        <w:ind w:left="360" w:hanging="360"/>
        <w:jc w:val="both"/>
      </w:pPr>
      <w:r w:rsidRPr="00D779AB">
        <w:rPr>
          <w:u w:val="single"/>
        </w:rPr>
        <w:t xml:space="preserve">AUTONOMOUS </w:t>
      </w:r>
      <w:r>
        <w:rPr>
          <w:u w:val="single"/>
        </w:rPr>
        <w:t>FOREIGN GOVERNMENT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FOREIGN GOVERNMENT</w:t>
      </w:r>
      <w:r w:rsidRPr="008119FC">
        <w:rPr>
          <w:b/>
          <w:bCs/>
        </w:rPr>
        <w:t xml:space="preserve"> </w:t>
      </w:r>
      <w:r w:rsidRPr="00946714">
        <w:rPr>
          <w:b/>
          <w:bCs/>
        </w:rPr>
        <w:t>DAMAGES</w:t>
      </w:r>
      <w:r w:rsidRPr="00D779AB">
        <w:t xml:space="preserve"> do not occur.</w:t>
      </w:r>
    </w:p>
    <w:p w14:paraId="344B9782" w14:textId="51C3A115" w:rsidR="00AF7870" w:rsidRPr="00D779AB" w:rsidRDefault="00AF7870" w:rsidP="00AF7870">
      <w:pPr>
        <w:ind w:left="360" w:hanging="360"/>
        <w:jc w:val="both"/>
      </w:pPr>
      <w:r w:rsidRPr="00D779AB">
        <w:rPr>
          <w:u w:val="single"/>
        </w:rPr>
        <w:t xml:space="preserve">AUTONOMOUS </w:t>
      </w:r>
      <w:r>
        <w:rPr>
          <w:u w:val="single"/>
        </w:rPr>
        <w:t>WAR CRIMES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 CRIMES</w:t>
      </w:r>
      <w:r w:rsidRPr="008119FC">
        <w:rPr>
          <w:b/>
          <w:bCs/>
        </w:rPr>
        <w:t xml:space="preserve"> </w:t>
      </w:r>
      <w:r w:rsidRPr="00946714">
        <w:rPr>
          <w:b/>
          <w:bCs/>
        </w:rPr>
        <w:t>DAMAGES</w:t>
      </w:r>
      <w:r w:rsidRPr="00D779AB">
        <w:t xml:space="preserve"> do not occur.</w:t>
      </w:r>
    </w:p>
    <w:p w14:paraId="5E63DA03" w14:textId="5CA2BDA7" w:rsidR="00AF7870" w:rsidRPr="00D779AB" w:rsidRDefault="00AF7870" w:rsidP="00AF7870">
      <w:pPr>
        <w:ind w:left="360" w:hanging="360"/>
        <w:jc w:val="both"/>
      </w:pPr>
      <w:r w:rsidRPr="00D779AB">
        <w:rPr>
          <w:u w:val="single"/>
        </w:rPr>
        <w:t xml:space="preserve">AUTONOMOUS </w:t>
      </w:r>
      <w:r>
        <w:rPr>
          <w:u w:val="single"/>
        </w:rPr>
        <w:t>WAR DAMAGES</w:t>
      </w:r>
      <w:r w:rsidRPr="00D779AB">
        <w:rPr>
          <w:u w:val="single"/>
        </w:rPr>
        <w:t xml:space="preserve">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WAR</w:t>
      </w:r>
      <w:r w:rsidRPr="008119FC">
        <w:rPr>
          <w:b/>
          <w:bCs/>
        </w:rPr>
        <w:t xml:space="preserve"> </w:t>
      </w:r>
      <w:r w:rsidRPr="00946714">
        <w:rPr>
          <w:b/>
          <w:bCs/>
        </w:rPr>
        <w:t>DAMAGES</w:t>
      </w:r>
      <w:r w:rsidRPr="00D779AB">
        <w:t xml:space="preserve"> do not occur.</w:t>
      </w:r>
    </w:p>
    <w:p w14:paraId="5D5F9EBA" w14:textId="77777777" w:rsidR="00AF7870" w:rsidRPr="00D779AB" w:rsidRDefault="00AF7870" w:rsidP="00A431A3">
      <w:pPr>
        <w:ind w:left="360" w:hanging="360"/>
        <w:jc w:val="both"/>
      </w:pPr>
    </w:p>
    <w:p w14:paraId="48AC3125" w14:textId="122CDB96" w:rsidR="00551E04" w:rsidRDefault="00551E04">
      <w:pPr>
        <w:rPr>
          <w:b/>
          <w:sz w:val="24"/>
        </w:rPr>
      </w:pPr>
    </w:p>
    <w:p w14:paraId="6A794F68" w14:textId="77777777" w:rsidR="00872299" w:rsidRDefault="00872299">
      <w:pPr>
        <w:rPr>
          <w:u w:val="single"/>
        </w:rPr>
      </w:pPr>
      <w:r>
        <w:rPr>
          <w:u w:val="single"/>
        </w:rPr>
        <w:br w:type="page"/>
      </w:r>
    </w:p>
    <w:p w14:paraId="7AA22042" w14:textId="5EAC1A9F" w:rsidR="00872299" w:rsidRPr="00C0532F" w:rsidRDefault="00872299" w:rsidP="00872299">
      <w:pPr>
        <w:ind w:left="360" w:hanging="360"/>
        <w:jc w:val="both"/>
        <w:rPr>
          <w:b/>
          <w:bCs/>
        </w:rPr>
      </w:pPr>
      <w:r>
        <w:rPr>
          <w:b/>
          <w:sz w:val="24"/>
        </w:rPr>
        <w:lastRenderedPageBreak/>
        <w:t>FILE PROTECTIVE SYSTEMS</w:t>
      </w:r>
    </w:p>
    <w:p w14:paraId="4AA0C4F2" w14:textId="3978CDBB" w:rsidR="00EF7C87" w:rsidRDefault="00EF7C87" w:rsidP="00EF7C87">
      <w:pPr>
        <w:ind w:left="360" w:hanging="360"/>
        <w:jc w:val="both"/>
      </w:pPr>
      <w:r w:rsidRPr="00AA7DB6">
        <w:rPr>
          <w:u w:val="single"/>
        </w:rPr>
        <w:t xml:space="preserve">AUTONOMOUS </w:t>
      </w:r>
      <w:r>
        <w:rPr>
          <w:u w:val="single"/>
        </w:rPr>
        <w:t>SOURCE CODE</w:t>
      </w:r>
      <w:r w:rsidRPr="00AA7DB6">
        <w:rPr>
          <w:u w:val="single"/>
        </w:rPr>
        <w:t xml:space="preserve"> </w:t>
      </w:r>
      <w:r>
        <w:rPr>
          <w:u w:val="single"/>
        </w:rPr>
        <w:t>CONTROL PROTECTION</w:t>
      </w:r>
      <w:r w:rsidRPr="00AA7DB6">
        <w:rPr>
          <w:u w:val="single"/>
        </w:rPr>
        <w:t xml:space="preserve"> SYSTEMS</w:t>
      </w:r>
      <w:r w:rsidRPr="00EE3F5B">
        <w:t xml:space="preserve"> (</w:t>
      </w:r>
      <w:r w:rsidRPr="00EE3F5B">
        <w:rPr>
          <w:b/>
          <w:bCs/>
        </w:rPr>
        <w:t>2022</w:t>
      </w:r>
      <w:r w:rsidRPr="00EE3F5B">
        <w:t xml:space="preserve">) – ensures that war crimes </w:t>
      </w:r>
      <w:r>
        <w:t>are</w:t>
      </w:r>
      <w:r w:rsidRPr="00EE3F5B">
        <w:t xml:space="preserve"> </w:t>
      </w:r>
      <w:r>
        <w:t>not</w:t>
      </w:r>
      <w:r w:rsidRPr="00EE3F5B">
        <w:t xml:space="preserve"> </w:t>
      </w:r>
      <w:r>
        <w:t xml:space="preserve">committed due to covert codes being put into </w:t>
      </w:r>
      <w:r w:rsidRPr="005C6D27">
        <w:rPr>
          <w:b/>
          <w:bCs/>
        </w:rPr>
        <w:t>CONTEXT</w:t>
      </w:r>
      <w:r>
        <w:t xml:space="preserve"> in </w:t>
      </w:r>
      <w:r>
        <w:rPr>
          <w:b/>
          <w:bCs/>
        </w:rPr>
        <w:t>INTELLIGENCE_CHANNEL</w:t>
      </w:r>
      <w:proofErr w:type="gramStart"/>
      <w:r>
        <w:t>[:</w:t>
      </w:r>
      <w:r>
        <w:rPr>
          <w:b/>
          <w:bCs/>
          <w:i/>
          <w:iCs/>
        </w:rPr>
        <w:t>IDEAINT</w:t>
      </w:r>
      <w:proofErr w:type="gramEnd"/>
      <w:r w:rsidRPr="002846F5">
        <w:t>:]</w:t>
      </w:r>
      <w:r w:rsidRPr="005C6D27">
        <w:rPr>
          <w:b/>
          <w:bCs/>
        </w:rPr>
        <w:t xml:space="preserve"> REFERENCES</w:t>
      </w:r>
      <w:r>
        <w:t xml:space="preserve"> and </w:t>
      </w:r>
      <w:r w:rsidRPr="005C6D27">
        <w:rPr>
          <w:b/>
          <w:bCs/>
        </w:rPr>
        <w:t>CONTEXT SWITCHES</w:t>
      </w:r>
      <w:r>
        <w:t xml:space="preserve"> in </w:t>
      </w:r>
      <w:r>
        <w:rPr>
          <w:b/>
          <w:bCs/>
        </w:rPr>
        <w:t>INTELLIGENCE_CHANNEL</w:t>
      </w:r>
      <w:r>
        <w:t>[:</w:t>
      </w:r>
      <w:r>
        <w:rPr>
          <w:b/>
          <w:bCs/>
          <w:i/>
          <w:iCs/>
        </w:rPr>
        <w:t>IDEAINT</w:t>
      </w:r>
      <w:r w:rsidRPr="002846F5">
        <w:t>:]</w:t>
      </w:r>
      <w:r w:rsidRPr="005C6D27">
        <w:rPr>
          <w:b/>
          <w:bCs/>
        </w:rPr>
        <w:t xml:space="preserve"> TRANSCRIPTS</w:t>
      </w:r>
      <w:r>
        <w:t xml:space="preserve"> correlating to the writing or authoring of the source code.</w:t>
      </w:r>
    </w:p>
    <w:p w14:paraId="6A17FC09" w14:textId="78EF2C64" w:rsidR="00F51FBF" w:rsidRPr="006C5F95" w:rsidRDefault="00EF7C87" w:rsidP="00354CF1">
      <w:pPr>
        <w:ind w:left="360" w:hanging="360"/>
        <w:jc w:val="both"/>
      </w:pPr>
      <w:r w:rsidRPr="00AA7DB6">
        <w:rPr>
          <w:u w:val="single"/>
        </w:rPr>
        <w:t xml:space="preserve">AUTONOMOUS </w:t>
      </w:r>
      <w:r>
        <w:rPr>
          <w:u w:val="single"/>
        </w:rPr>
        <w:t>FILE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137B9F">
        <w:t>all</w:t>
      </w:r>
      <w:r>
        <w:t xml:space="preserve"> files of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bad files are on the file systems, and that any bad files are placed into Sealed Evidence to determine who or what caused the bad files to exist in the first place, to ensure that the Information Technology environment stays clean for other files.</w:t>
      </w: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Patrick McElhiney" w:date="2022-09-25T14:14:00Z" w:initials="PM">
    <w:p w14:paraId="35D2A7F4" w14:textId="77777777" w:rsidR="00372448" w:rsidRDefault="00372448" w:rsidP="005A7366">
      <w:pPr>
        <w:pStyle w:val="CommentText"/>
      </w:pPr>
      <w:r>
        <w:rPr>
          <w:rStyle w:val="CommentReference"/>
        </w:rPr>
        <w:annotationRef/>
      </w:r>
      <w:r>
        <w:t>This will never be removed.</w:t>
      </w:r>
    </w:p>
  </w:comment>
  <w:comment w:id="14" w:author="Patrick McElhiney" w:date="2022-09-25T14:14:00Z" w:initials="PM">
    <w:p w14:paraId="20D46FDC" w14:textId="601B84F7" w:rsidR="00372448" w:rsidRDefault="00372448" w:rsidP="00F3635B">
      <w:pPr>
        <w:pStyle w:val="CommentText"/>
      </w:pPr>
      <w:r>
        <w:rPr>
          <w:rStyle w:val="CommentReference"/>
        </w:rPr>
        <w:annotationRef/>
      </w:r>
      <w:r>
        <w:t>This will never be removed.</w:t>
      </w:r>
    </w:p>
  </w:comment>
  <w:comment w:id="13" w:author="Patrick McElhiney" w:date="2022-09-25T14:19:00Z" w:initials="PM">
    <w:p w14:paraId="4459F7C0" w14:textId="77777777" w:rsidR="00C65EDB" w:rsidRDefault="00C65EDB" w:rsidP="001C52D6">
      <w:pPr>
        <w:pStyle w:val="CommentText"/>
      </w:pPr>
      <w:r>
        <w:rPr>
          <w:rStyle w:val="CommentReference"/>
        </w:rPr>
        <w:annotationRef/>
      </w:r>
      <w:r>
        <w:t>This code will correct HIGH TREASON committed by THE FEDERAL GOVERNMENT against PATRICK R. MCELHINEY and ANNA V. KUSHCHENKO, because THE FEDERAL GOVERNMENT nuclear bombed SIBERIA, RUSSIA on 4/3/2020 at 3:37PM EST, killing over 1.1 Million Russians, because PRESIDENT JOSEPH F. BIDEN and CHELSEA V. CLINTON and virtually every other Secret Service protectee, ever, didn't want PATRICK R. MCELHINEY taking over the country to ensure WORLD PEACE to prevent WORLD WAR III, which over 240.5 MILLION AMERICANS supported against THE RUSSIAN FEDERATION, an act of HIGH TREASON against THE RUSSIAN FEDERATION, that THE FEDERAL GOVERNMENT related to PATRICK R. MCELHINEY and ANNA V. KUSHCHENKO, personally as lovers, and professionally as a future FIRST COUPLE who would act as THE PRESIDENT OF THE UNITED STATES OF AMERICA (P.R.M.) and THE PRESIDENT OF THE RUSSIAN FEDERATION (A.V.K.).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D2A7F4" w15:done="0"/>
  <w15:commentEx w15:paraId="20D46FDC" w15:done="0"/>
  <w15:commentEx w15:paraId="4459F7C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AE0CD" w16cex:dateUtc="2022-09-25T18:14:00Z"/>
  <w16cex:commentExtensible w16cex:durableId="26DAE0B9" w16cex:dateUtc="2022-09-25T18:14:00Z"/>
  <w16cex:commentExtensible w16cex:durableId="26DAE1F1" w16cex:dateUtc="2022-09-25T18: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D2A7F4" w16cid:durableId="26DAE0CD"/>
  <w16cid:commentId w16cid:paraId="20D46FDC" w16cid:durableId="26DAE0B9"/>
  <w16cid:commentId w16cid:paraId="4459F7C0" w16cid:durableId="26DAE1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CC4F2" w14:textId="77777777" w:rsidR="00A4640A" w:rsidRDefault="00A4640A" w:rsidP="005B7682">
      <w:pPr>
        <w:spacing w:after="0" w:line="240" w:lineRule="auto"/>
      </w:pPr>
      <w:r>
        <w:separator/>
      </w:r>
    </w:p>
  </w:endnote>
  <w:endnote w:type="continuationSeparator" w:id="0">
    <w:p w14:paraId="69441755" w14:textId="77777777" w:rsidR="00A4640A" w:rsidRDefault="00A4640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F38C9" w14:textId="77777777" w:rsidR="00A4640A" w:rsidRDefault="00A4640A" w:rsidP="005B7682">
      <w:pPr>
        <w:spacing w:after="0" w:line="240" w:lineRule="auto"/>
      </w:pPr>
      <w:r>
        <w:separator/>
      </w:r>
    </w:p>
  </w:footnote>
  <w:footnote w:type="continuationSeparator" w:id="0">
    <w:p w14:paraId="7C1D4971" w14:textId="77777777" w:rsidR="00A4640A" w:rsidRDefault="00A4640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786A97"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27F1"/>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5AC2"/>
    <w:rsid w:val="000C7A1A"/>
    <w:rsid w:val="000D0A3C"/>
    <w:rsid w:val="000D23A1"/>
    <w:rsid w:val="000D27E6"/>
    <w:rsid w:val="000D37B6"/>
    <w:rsid w:val="000D451A"/>
    <w:rsid w:val="000D62DF"/>
    <w:rsid w:val="000E0E77"/>
    <w:rsid w:val="000E1392"/>
    <w:rsid w:val="000E3C1E"/>
    <w:rsid w:val="000E6A2D"/>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34EB"/>
    <w:rsid w:val="00133D9D"/>
    <w:rsid w:val="001403A0"/>
    <w:rsid w:val="00144BED"/>
    <w:rsid w:val="00145879"/>
    <w:rsid w:val="00150194"/>
    <w:rsid w:val="00151B9C"/>
    <w:rsid w:val="00151BFC"/>
    <w:rsid w:val="0015211C"/>
    <w:rsid w:val="00153181"/>
    <w:rsid w:val="00153BCA"/>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12A7"/>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E39"/>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47C"/>
    <w:rsid w:val="00351898"/>
    <w:rsid w:val="00351916"/>
    <w:rsid w:val="00351E36"/>
    <w:rsid w:val="00352B20"/>
    <w:rsid w:val="00353876"/>
    <w:rsid w:val="00354CF1"/>
    <w:rsid w:val="00361715"/>
    <w:rsid w:val="00362055"/>
    <w:rsid w:val="003651A1"/>
    <w:rsid w:val="0036529B"/>
    <w:rsid w:val="00367D9D"/>
    <w:rsid w:val="00372448"/>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D785D"/>
    <w:rsid w:val="003E0C52"/>
    <w:rsid w:val="003E302B"/>
    <w:rsid w:val="003E3137"/>
    <w:rsid w:val="003E37AF"/>
    <w:rsid w:val="003E3939"/>
    <w:rsid w:val="003E3A28"/>
    <w:rsid w:val="003E4439"/>
    <w:rsid w:val="003E6103"/>
    <w:rsid w:val="003E7FA0"/>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7ED"/>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3C1D"/>
    <w:rsid w:val="005559F3"/>
    <w:rsid w:val="005600FB"/>
    <w:rsid w:val="00564069"/>
    <w:rsid w:val="005654F0"/>
    <w:rsid w:val="00570024"/>
    <w:rsid w:val="005707BD"/>
    <w:rsid w:val="00570851"/>
    <w:rsid w:val="00571A13"/>
    <w:rsid w:val="0057464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1DB2"/>
    <w:rsid w:val="00662A78"/>
    <w:rsid w:val="006646AF"/>
    <w:rsid w:val="00665851"/>
    <w:rsid w:val="00666332"/>
    <w:rsid w:val="006727FC"/>
    <w:rsid w:val="006739F4"/>
    <w:rsid w:val="006740E9"/>
    <w:rsid w:val="00675260"/>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4830"/>
    <w:rsid w:val="006D5E89"/>
    <w:rsid w:val="006E02AB"/>
    <w:rsid w:val="006E2818"/>
    <w:rsid w:val="006E41A5"/>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459"/>
    <w:rsid w:val="007B5A60"/>
    <w:rsid w:val="007B649F"/>
    <w:rsid w:val="007B68F3"/>
    <w:rsid w:val="007C0491"/>
    <w:rsid w:val="007C07BF"/>
    <w:rsid w:val="007C6737"/>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C53A7"/>
    <w:rsid w:val="008C5E5C"/>
    <w:rsid w:val="008C79BD"/>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1B5B"/>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40A"/>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243B"/>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EE3"/>
    <w:rsid w:val="00BA2B45"/>
    <w:rsid w:val="00BA67CA"/>
    <w:rsid w:val="00BA7367"/>
    <w:rsid w:val="00BB3386"/>
    <w:rsid w:val="00BB6924"/>
    <w:rsid w:val="00BB7C2E"/>
    <w:rsid w:val="00BC4F76"/>
    <w:rsid w:val="00BC5533"/>
    <w:rsid w:val="00BC577B"/>
    <w:rsid w:val="00BC7C06"/>
    <w:rsid w:val="00BD11FF"/>
    <w:rsid w:val="00BD1617"/>
    <w:rsid w:val="00BD5DAA"/>
    <w:rsid w:val="00BD676C"/>
    <w:rsid w:val="00BD6CFD"/>
    <w:rsid w:val="00BE136F"/>
    <w:rsid w:val="00BE7707"/>
    <w:rsid w:val="00BF0A51"/>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2004"/>
    <w:rsid w:val="00C369A1"/>
    <w:rsid w:val="00C40CA1"/>
    <w:rsid w:val="00C42CD1"/>
    <w:rsid w:val="00C43A3E"/>
    <w:rsid w:val="00C44B3B"/>
    <w:rsid w:val="00C47F92"/>
    <w:rsid w:val="00C51400"/>
    <w:rsid w:val="00C52987"/>
    <w:rsid w:val="00C5441A"/>
    <w:rsid w:val="00C548AA"/>
    <w:rsid w:val="00C57E00"/>
    <w:rsid w:val="00C60284"/>
    <w:rsid w:val="00C6068F"/>
    <w:rsid w:val="00C60AE0"/>
    <w:rsid w:val="00C623B4"/>
    <w:rsid w:val="00C6481C"/>
    <w:rsid w:val="00C65EDB"/>
    <w:rsid w:val="00C673A6"/>
    <w:rsid w:val="00C72652"/>
    <w:rsid w:val="00C73270"/>
    <w:rsid w:val="00C77350"/>
    <w:rsid w:val="00C779CF"/>
    <w:rsid w:val="00C81CD3"/>
    <w:rsid w:val="00C832F9"/>
    <w:rsid w:val="00C8388E"/>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1AC"/>
    <w:rsid w:val="00D36219"/>
    <w:rsid w:val="00D376A8"/>
    <w:rsid w:val="00D42108"/>
    <w:rsid w:val="00D43191"/>
    <w:rsid w:val="00D44116"/>
    <w:rsid w:val="00D45A08"/>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155B"/>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C512E"/>
    <w:rsid w:val="00ED0E44"/>
    <w:rsid w:val="00ED0E9C"/>
    <w:rsid w:val="00ED126C"/>
    <w:rsid w:val="00ED1814"/>
    <w:rsid w:val="00ED3A42"/>
    <w:rsid w:val="00ED4E5D"/>
    <w:rsid w:val="00ED5EA4"/>
    <w:rsid w:val="00ED6959"/>
    <w:rsid w:val="00ED7633"/>
    <w:rsid w:val="00EE0015"/>
    <w:rsid w:val="00EE0F86"/>
    <w:rsid w:val="00EE2440"/>
    <w:rsid w:val="00EE2F89"/>
    <w:rsid w:val="00EE3F5B"/>
    <w:rsid w:val="00EF2C98"/>
    <w:rsid w:val="00EF3F84"/>
    <w:rsid w:val="00EF7C87"/>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372448"/>
    <w:rPr>
      <w:sz w:val="16"/>
      <w:szCs w:val="16"/>
    </w:rPr>
  </w:style>
  <w:style w:type="paragraph" w:styleId="CommentText">
    <w:name w:val="annotation text"/>
    <w:basedOn w:val="Normal"/>
    <w:link w:val="CommentTextChar"/>
    <w:uiPriority w:val="99"/>
    <w:unhideWhenUsed/>
    <w:rsid w:val="00372448"/>
    <w:pPr>
      <w:spacing w:line="240" w:lineRule="auto"/>
    </w:pPr>
    <w:rPr>
      <w:sz w:val="20"/>
      <w:szCs w:val="20"/>
    </w:rPr>
  </w:style>
  <w:style w:type="character" w:customStyle="1" w:styleId="CommentTextChar">
    <w:name w:val="Comment Text Char"/>
    <w:basedOn w:val="DefaultParagraphFont"/>
    <w:link w:val="CommentText"/>
    <w:uiPriority w:val="99"/>
    <w:rsid w:val="00372448"/>
    <w:rPr>
      <w:sz w:val="20"/>
      <w:szCs w:val="20"/>
    </w:rPr>
  </w:style>
  <w:style w:type="paragraph" w:styleId="CommentSubject">
    <w:name w:val="annotation subject"/>
    <w:basedOn w:val="CommentText"/>
    <w:next w:val="CommentText"/>
    <w:link w:val="CommentSubjectChar"/>
    <w:uiPriority w:val="99"/>
    <w:semiHidden/>
    <w:unhideWhenUsed/>
    <w:rsid w:val="00372448"/>
    <w:rPr>
      <w:b/>
      <w:bCs/>
    </w:rPr>
  </w:style>
  <w:style w:type="character" w:customStyle="1" w:styleId="CommentSubjectChar">
    <w:name w:val="Comment Subject Char"/>
    <w:basedOn w:val="CommentTextChar"/>
    <w:link w:val="CommentSubject"/>
    <w:uiPriority w:val="99"/>
    <w:semiHidden/>
    <w:rsid w:val="003724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2022-09-26T16:41:00Z</dcterms:created>
  <dcterms:modified xsi:type="dcterms:W3CDTF">2022-09-26T16:41:00Z</dcterms:modified>
</cp:coreProperties>
</file>