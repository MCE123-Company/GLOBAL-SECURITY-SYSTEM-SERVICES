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71A921A7" w:rsidR="001D1B57" w:rsidRDefault="00F01C4E" w:rsidP="00B111EA">
      <w:pPr>
        <w:jc w:val="center"/>
        <w:rPr>
          <w:bCs/>
          <w:sz w:val="52"/>
          <w:szCs w:val="44"/>
        </w:rPr>
      </w:pPr>
      <w:r>
        <w:rPr>
          <w:bCs/>
          <w:sz w:val="52"/>
          <w:szCs w:val="44"/>
        </w:rPr>
        <w:t xml:space="preserve">CONGRESS CRIME </w:t>
      </w:r>
      <w:r w:rsidR="001D1B57">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20F31B" w:rsidR="00074C5F" w:rsidRDefault="004A25EE" w:rsidP="00B111EA">
      <w:pPr>
        <w:jc w:val="center"/>
        <w:rPr>
          <w:bCs/>
          <w:sz w:val="28"/>
          <w:szCs w:val="28"/>
        </w:rPr>
      </w:pPr>
      <w:ins w:id="0" w:author="Patrick McElhiney" w:date="2022-10-18T06:28:00Z">
        <w:r>
          <w:rPr>
            <w:bCs/>
            <w:sz w:val="28"/>
            <w:szCs w:val="28"/>
          </w:rPr>
          <w:t>10/18/2022 6:28:34 AM</w:t>
        </w:r>
      </w:ins>
      <w:del w:id="1" w:author="Patrick McElhiney" w:date="2022-10-18T06:28:00Z">
        <w:r w:rsidR="00D84384" w:rsidDel="004A25EE">
          <w:rPr>
            <w:bCs/>
            <w:sz w:val="28"/>
            <w:szCs w:val="28"/>
          </w:rPr>
          <w:delText>9/27/2022 4:31:45 PM</w:delText>
        </w:r>
      </w:del>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04EA223D" w:rsidR="0062053B" w:rsidRDefault="00F01C4E" w:rsidP="0062053B">
      <w:pPr>
        <w:ind w:left="360" w:hanging="360"/>
        <w:jc w:val="both"/>
        <w:rPr>
          <w:u w:val="single"/>
        </w:rPr>
      </w:pPr>
      <w:commentRangeStart w:id="2"/>
      <w:r>
        <w:rPr>
          <w:b/>
          <w:sz w:val="24"/>
        </w:rPr>
        <w:lastRenderedPageBreak/>
        <w:t>CONGRESS</w:t>
      </w:r>
      <w:r w:rsidR="00520E8C">
        <w:rPr>
          <w:b/>
          <w:sz w:val="24"/>
        </w:rPr>
        <w:t xml:space="preserve"> CRIME </w:t>
      </w:r>
      <w:r w:rsidR="0062053B">
        <w:rPr>
          <w:b/>
          <w:sz w:val="24"/>
        </w:rPr>
        <w:t>PREVENTION SECURITY SYSTEMS</w:t>
      </w:r>
      <w:r w:rsidR="0062053B" w:rsidRPr="00477EDF">
        <w:rPr>
          <w:u w:val="single"/>
        </w:rPr>
        <w:t xml:space="preserve"> </w:t>
      </w:r>
      <w:commentRangeEnd w:id="2"/>
      <w:r w:rsidR="00D84384">
        <w:rPr>
          <w:rStyle w:val="CommentReference"/>
        </w:rPr>
        <w:commentReference w:id="2"/>
      </w:r>
    </w:p>
    <w:p w14:paraId="159D2706" w14:textId="188B1DD8" w:rsidR="0062053B" w:rsidRPr="00D86A9C" w:rsidRDefault="0062053B" w:rsidP="002C4B53">
      <w:pPr>
        <w:ind w:left="360" w:hanging="360"/>
        <w:jc w:val="both"/>
      </w:pPr>
      <w:r w:rsidRPr="00477EDF">
        <w:rPr>
          <w:u w:val="single"/>
        </w:rPr>
        <w:t xml:space="preserve">AUTONOMOUS </w:t>
      </w:r>
      <w:r w:rsidR="00F01C4E">
        <w:rPr>
          <w:u w:val="single"/>
        </w:rPr>
        <w:t>CONGRESS</w:t>
      </w:r>
      <w:r w:rsidR="00520E8C">
        <w:rPr>
          <w:u w:val="single"/>
        </w:rPr>
        <w:t xml:space="preserve"> CRIME</w:t>
      </w:r>
      <w:r w:rsidR="00520E8C" w:rsidRPr="00477EDF">
        <w:rPr>
          <w:u w:val="single"/>
        </w:rPr>
        <w:t xml:space="preserve"> </w:t>
      </w:r>
      <w:r w:rsidRPr="00477EDF">
        <w:rPr>
          <w:u w:val="single"/>
        </w:rPr>
        <w:t>PREVENTION SECURITY SYSTEMS</w:t>
      </w:r>
      <w:r w:rsidRPr="00477EDF">
        <w:t xml:space="preserve"> (</w:t>
      </w:r>
      <w:r w:rsidRPr="00477EDF">
        <w:rPr>
          <w:b/>
          <w:bCs/>
        </w:rPr>
        <w:t>2022</w:t>
      </w:r>
      <w:r w:rsidRPr="00477EDF">
        <w:t xml:space="preserve">) – </w:t>
      </w:r>
      <w:del w:id="3" w:author="Patrick McElhiney" w:date="2022-10-18T06:29:00Z">
        <w:r w:rsidRPr="004A25EE" w:rsidDel="004A25EE">
          <w:rPr>
            <w:b/>
            <w:bCs/>
            <w:color w:val="7030A0"/>
            <w:rPrChange w:id="4" w:author="Patrick McElhiney" w:date="2022-10-18T06:30:00Z">
              <w:rPr/>
            </w:rPrChange>
          </w:rPr>
          <w:delText xml:space="preserve">ensures </w:delText>
        </w:r>
      </w:del>
      <w:ins w:id="5" w:author="Patrick McElhiney" w:date="2022-10-18T06:29:00Z">
        <w:r w:rsidR="004A25EE" w:rsidRPr="004A25EE">
          <w:rPr>
            <w:b/>
            <w:bCs/>
            <w:color w:val="7030A0"/>
            <w:rPrChange w:id="6" w:author="Patrick McElhiney" w:date="2022-10-18T06:30:00Z">
              <w:rPr/>
            </w:rPrChange>
          </w:rPr>
          <w:t>ENSURES</w:t>
        </w:r>
        <w:r w:rsidR="004A25EE" w:rsidRPr="00477EDF">
          <w:t xml:space="preserve"> </w:t>
        </w:r>
      </w:ins>
      <w:del w:id="7" w:author="Patrick McElhiney" w:date="2022-10-18T06:29:00Z">
        <w:r w:rsidR="002C4B53" w:rsidRPr="004A25EE" w:rsidDel="004A25EE">
          <w:rPr>
            <w:b/>
            <w:bCs/>
            <w:color w:val="92D050"/>
            <w:rPrChange w:id="8" w:author="Patrick McElhiney" w:date="2022-10-18T06:30:00Z">
              <w:rPr/>
            </w:rPrChange>
          </w:rPr>
          <w:delText>that</w:delText>
        </w:r>
        <w:r w:rsidR="00520E8C" w:rsidRPr="004A25EE" w:rsidDel="004A25EE">
          <w:rPr>
            <w:b/>
            <w:bCs/>
            <w:color w:val="92D050"/>
            <w:rPrChange w:id="9" w:author="Patrick McElhiney" w:date="2022-10-18T06:30:00Z">
              <w:rPr/>
            </w:rPrChange>
          </w:rPr>
          <w:delText xml:space="preserve"> </w:delText>
        </w:r>
        <w:r w:rsidR="00F01C4E" w:rsidRPr="004A25EE" w:rsidDel="004A25EE">
          <w:rPr>
            <w:b/>
            <w:bCs/>
            <w:color w:val="92D050"/>
            <w:rPrChange w:id="10" w:author="Patrick McElhiney" w:date="2022-10-18T06:30:00Z">
              <w:rPr/>
            </w:rPrChange>
          </w:rPr>
          <w:delText xml:space="preserve">      </w:delText>
        </w:r>
        <w:r w:rsidR="00520E8C" w:rsidRPr="004A25EE" w:rsidDel="004A25EE">
          <w:rPr>
            <w:b/>
            <w:bCs/>
            <w:color w:val="92D050"/>
            <w:rPrChange w:id="11" w:author="Patrick McElhiney" w:date="2022-10-18T06:30:00Z">
              <w:rPr/>
            </w:rPrChange>
          </w:rPr>
          <w:delText xml:space="preserve">         </w:delText>
        </w:r>
        <w:r w:rsidR="002C4B53" w:rsidRPr="004A25EE" w:rsidDel="004A25EE">
          <w:rPr>
            <w:b/>
            <w:bCs/>
            <w:color w:val="92D050"/>
            <w:rPrChange w:id="12" w:author="Patrick McElhiney" w:date="2022-10-18T06:30:00Z">
              <w:rPr/>
            </w:rPrChange>
          </w:rPr>
          <w:delText xml:space="preserve"> </w:delText>
        </w:r>
      </w:del>
      <w:ins w:id="13" w:author="Patrick McElhiney" w:date="2022-10-18T06:29:00Z">
        <w:r w:rsidR="004A25EE" w:rsidRPr="004A25EE">
          <w:rPr>
            <w:b/>
            <w:bCs/>
            <w:color w:val="92D050"/>
            <w:rPrChange w:id="14" w:author="Patrick McElhiney" w:date="2022-10-18T06:30:00Z">
              <w:rPr/>
            </w:rPrChange>
          </w:rPr>
          <w:t>THAT</w:t>
        </w:r>
        <w:r w:rsidR="004A25EE">
          <w:t xml:space="preserve">                 </w:t>
        </w:r>
        <w:r w:rsidR="004A25EE" w:rsidRPr="004A25EE">
          <w:rPr>
            <w:b/>
            <w:bCs/>
            <w:color w:val="FF0000"/>
            <w:rPrChange w:id="15" w:author="Patrick McElhiney" w:date="2022-10-18T06:30:00Z">
              <w:rPr/>
            </w:rPrChange>
          </w:rPr>
          <w:t xml:space="preserve">ANY </w:t>
        </w:r>
      </w:ins>
      <w:r w:rsidR="00F01C4E" w:rsidRPr="004A25EE">
        <w:rPr>
          <w:b/>
          <w:bCs/>
          <w:color w:val="FF0000"/>
          <w:rPrChange w:id="16" w:author="Patrick McElhiney" w:date="2022-10-18T06:30:00Z">
            <w:rPr>
              <w:b/>
              <w:bCs/>
            </w:rPr>
          </w:rPrChange>
        </w:rPr>
        <w:t>CONGRESS</w:t>
      </w:r>
      <w:r w:rsidR="00520E8C" w:rsidRPr="004A25EE">
        <w:rPr>
          <w:b/>
          <w:bCs/>
          <w:color w:val="FF0000"/>
          <w:rPrChange w:id="17" w:author="Patrick McElhiney" w:date="2022-10-18T06:30:00Z">
            <w:rPr>
              <w:b/>
              <w:bCs/>
            </w:rPr>
          </w:rPrChange>
        </w:rPr>
        <w:t xml:space="preserve"> CRIME</w:t>
      </w:r>
      <w:r w:rsidR="00520E8C" w:rsidRPr="00477EDF">
        <w:t xml:space="preserve"> </w:t>
      </w:r>
      <w:del w:id="18" w:author="Patrick McElhiney" w:date="2022-10-18T06:29:00Z">
        <w:r w:rsidRPr="004A25EE" w:rsidDel="004A25EE">
          <w:rPr>
            <w:b/>
            <w:bCs/>
            <w:color w:val="C00000"/>
            <w:rPrChange w:id="19" w:author="Patrick McElhiney" w:date="2022-10-18T06:31:00Z">
              <w:rPr/>
            </w:rPrChange>
          </w:rPr>
          <w:delText>does not occur</w:delText>
        </w:r>
      </w:del>
      <w:ins w:id="20" w:author="Patrick McElhiney" w:date="2022-10-18T06:29:00Z">
        <w:r w:rsidR="004A25EE" w:rsidRPr="004A25EE">
          <w:rPr>
            <w:b/>
            <w:bCs/>
            <w:color w:val="C00000"/>
            <w:rPrChange w:id="21" w:author="Patrick McElhiney" w:date="2022-10-18T06:31:00Z">
              <w:rPr/>
            </w:rPrChange>
          </w:rPr>
          <w:t>NEVER</w:t>
        </w:r>
        <w:r w:rsidR="004A25EE">
          <w:t xml:space="preserve"> </w:t>
        </w:r>
        <w:r w:rsidR="004A25EE" w:rsidRPr="004A25EE">
          <w:rPr>
            <w:b/>
            <w:bCs/>
            <w:color w:val="7030A0"/>
            <w:rPrChange w:id="22" w:author="Patrick McElhiney" w:date="2022-10-18T06:31:00Z">
              <w:rPr/>
            </w:rPrChange>
          </w:rPr>
          <w:t>OCCURS</w:t>
        </w:r>
      </w:ins>
      <w:r w:rsidR="00342622">
        <w:t xml:space="preserve">, </w:t>
      </w:r>
      <w:r w:rsidR="00342622" w:rsidRPr="004A25EE">
        <w:rPr>
          <w:b/>
          <w:bCs/>
          <w:color w:val="00B0F0"/>
          <w:rPrChange w:id="23" w:author="Patrick McElhiney" w:date="2022-10-18T06:31:00Z">
            <w:rPr>
              <w:b/>
              <w:bCs/>
            </w:rPr>
          </w:rPrChange>
        </w:rPr>
        <w:t>IMPLICITLY</w:t>
      </w:r>
      <w:ins w:id="24" w:author="Patrick McElhiney" w:date="2022-10-18T06:30:00Z">
        <w:r w:rsidR="004A25EE" w:rsidRPr="004A25EE">
          <w:rPr>
            <w:b/>
            <w:bCs/>
            <w:color w:val="00B0F0"/>
            <w:rPrChange w:id="25" w:author="Patrick McElhiney" w:date="2022-10-18T06:31:00Z">
              <w:rPr>
                <w:b/>
                <w:bCs/>
              </w:rPr>
            </w:rPrChange>
          </w:rPr>
          <w:t>-EXPLICITLY GLOBALLY VIRULENTLY</w:t>
        </w:r>
      </w:ins>
      <w:r w:rsidR="00342622" w:rsidRPr="004A25EE">
        <w:rPr>
          <w:b/>
          <w:bCs/>
          <w:color w:val="00B0F0"/>
          <w:rPrChange w:id="26" w:author="Patrick McElhiney" w:date="2022-10-18T06:31:00Z">
            <w:rPr>
              <w:b/>
              <w:bCs/>
            </w:rPr>
          </w:rPrChange>
        </w:rPr>
        <w:t xml:space="preserve"> DEFINED</w:t>
      </w:r>
      <w:r w:rsidR="00342622">
        <w:t>.</w:t>
      </w:r>
    </w:p>
    <w:p w14:paraId="58E64927" w14:textId="42DFE70E" w:rsidR="00D84384" w:rsidRPr="00D86A9C" w:rsidDel="004A25EE" w:rsidRDefault="00D84384" w:rsidP="00D84384">
      <w:pPr>
        <w:ind w:left="360" w:hanging="360"/>
        <w:jc w:val="both"/>
        <w:rPr>
          <w:del w:id="27" w:author="Patrick McElhiney" w:date="2022-10-18T06:32:00Z"/>
        </w:rPr>
      </w:pPr>
      <w:del w:id="28" w:author="Patrick McElhiney" w:date="2022-10-18T06:32:00Z">
        <w:r w:rsidRPr="00477EDF" w:rsidDel="004A25EE">
          <w:rPr>
            <w:u w:val="single"/>
          </w:rPr>
          <w:delText xml:space="preserve">AUTONOMOUS </w:delText>
        </w:r>
        <w:r w:rsidDel="004A25EE">
          <w:rPr>
            <w:u w:val="single"/>
          </w:rPr>
          <w:delText>MISASSIGNMENT CRIME</w:delText>
        </w:r>
        <w:r w:rsidRPr="00477EDF" w:rsidDel="004A25EE">
          <w:rPr>
            <w:u w:val="single"/>
          </w:rPr>
          <w:delText xml:space="preserve"> PREVENTION SECURITY SYSTEMS</w:delText>
        </w:r>
        <w:r w:rsidRPr="00477EDF" w:rsidDel="004A25EE">
          <w:delText xml:space="preserve"> (</w:delText>
        </w:r>
        <w:r w:rsidRPr="00477EDF" w:rsidDel="004A25EE">
          <w:rPr>
            <w:b/>
            <w:bCs/>
          </w:rPr>
          <w:delText>2022</w:delText>
        </w:r>
        <w:r w:rsidRPr="00477EDF" w:rsidDel="004A25EE">
          <w:delText xml:space="preserve">) – </w:delText>
        </w:r>
      </w:del>
      <w:del w:id="29" w:author="Patrick McElhiney" w:date="2022-10-18T06:30:00Z">
        <w:r w:rsidRPr="00477EDF" w:rsidDel="004A25EE">
          <w:delText>ensures that</w:delText>
        </w:r>
        <w:r w:rsidDel="004A25EE">
          <w:delText xml:space="preserve">                 </w:delText>
        </w:r>
      </w:del>
      <w:del w:id="30" w:author="Patrick McElhiney" w:date="2022-10-18T06:31:00Z">
        <w:r w:rsidDel="004A25EE">
          <w:rPr>
            <w:b/>
            <w:bCs/>
          </w:rPr>
          <w:delText>MISASSIGNMENT CRIME</w:delText>
        </w:r>
        <w:r w:rsidRPr="00477EDF" w:rsidDel="004A25EE">
          <w:delText xml:space="preserve"> </w:delText>
        </w:r>
      </w:del>
      <w:del w:id="31" w:author="Patrick McElhiney" w:date="2022-10-18T06:30:00Z">
        <w:r w:rsidRPr="00477EDF" w:rsidDel="004A25EE">
          <w:delText>does not occur</w:delText>
        </w:r>
      </w:del>
      <w:del w:id="32" w:author="Patrick McElhiney" w:date="2022-10-18T06:31:00Z">
        <w:r w:rsidDel="004A25EE">
          <w:delText xml:space="preserve">, </w:delText>
        </w:r>
        <w:r w:rsidRPr="00714BE2" w:rsidDel="004A25EE">
          <w:rPr>
            <w:b/>
            <w:bCs/>
          </w:rPr>
          <w:delText>IMPLICITLY DEFINED</w:delText>
        </w:r>
        <w:r w:rsidDel="004A25EE">
          <w:delText>.</w:delText>
        </w:r>
      </w:del>
    </w:p>
    <w:p w14:paraId="0D64FAE8" w14:textId="02525299" w:rsidR="00D84384" w:rsidRPr="00D86A9C" w:rsidDel="004A25EE" w:rsidRDefault="00D84384" w:rsidP="00D84384">
      <w:pPr>
        <w:ind w:left="360" w:hanging="360"/>
        <w:jc w:val="both"/>
        <w:rPr>
          <w:del w:id="33" w:author="Patrick McElhiney" w:date="2022-10-18T06:37:00Z"/>
        </w:rPr>
      </w:pPr>
      <w:del w:id="34" w:author="Patrick McElhiney" w:date="2022-10-18T06:37:00Z">
        <w:r w:rsidRPr="00477EDF" w:rsidDel="004A25EE">
          <w:rPr>
            <w:u w:val="single"/>
          </w:rPr>
          <w:delText xml:space="preserve">AUTONOMOUS </w:delText>
        </w:r>
        <w:r w:rsidDel="004A25EE">
          <w:rPr>
            <w:u w:val="single"/>
          </w:rPr>
          <w:delText>VISUALIZATION CRIME</w:delText>
        </w:r>
        <w:r w:rsidRPr="00477EDF" w:rsidDel="004A25EE">
          <w:rPr>
            <w:u w:val="single"/>
          </w:rPr>
          <w:delText xml:space="preserve"> PREVENTION SECURITY SYSTEMS</w:delText>
        </w:r>
        <w:r w:rsidRPr="00477EDF" w:rsidDel="004A25EE">
          <w:delText xml:space="preserve"> (</w:delText>
        </w:r>
        <w:r w:rsidRPr="00477EDF" w:rsidDel="004A25EE">
          <w:rPr>
            <w:b/>
            <w:bCs/>
          </w:rPr>
          <w:delText>2022</w:delText>
        </w:r>
        <w:r w:rsidRPr="00477EDF" w:rsidDel="004A25EE">
          <w:delText xml:space="preserve">) – </w:delText>
        </w:r>
      </w:del>
      <w:del w:id="35" w:author="Patrick McElhiney" w:date="2022-10-18T06:31:00Z">
        <w:r w:rsidRPr="00477EDF" w:rsidDel="004A25EE">
          <w:delText>ensures that</w:delText>
        </w:r>
        <w:r w:rsidDel="004A25EE">
          <w:delText xml:space="preserve">                 </w:delText>
        </w:r>
        <w:r w:rsidDel="004A25EE">
          <w:rPr>
            <w:b/>
            <w:bCs/>
          </w:rPr>
          <w:delText>VISUALIZATION CRIME</w:delText>
        </w:r>
        <w:r w:rsidRPr="00477EDF" w:rsidDel="004A25EE">
          <w:delText xml:space="preserve"> does not occur</w:delText>
        </w:r>
        <w:r w:rsidDel="004A25EE">
          <w:delText xml:space="preserve">, </w:delText>
        </w:r>
        <w:r w:rsidRPr="00714BE2" w:rsidDel="004A25EE">
          <w:rPr>
            <w:b/>
            <w:bCs/>
          </w:rPr>
          <w:delText>IMPLICITLY DEFINED</w:delText>
        </w:r>
        <w:r w:rsidDel="004A25EE">
          <w:delText>.</w:delText>
        </w:r>
      </w:del>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27T16:34:00Z" w:initials="PM">
    <w:p w14:paraId="4154D3CC" w14:textId="77777777" w:rsidR="004A25EE" w:rsidRDefault="00D84384" w:rsidP="0079228A">
      <w:pPr>
        <w:pStyle w:val="CommentText"/>
      </w:pPr>
      <w:r>
        <w:rPr>
          <w:rStyle w:val="CommentReference"/>
        </w:rPr>
        <w:annotationRef/>
      </w:r>
      <w:r w:rsidR="004A25EE">
        <w:t>The law of etiology and the law of precedent are very important to Patrick R. McElhiney and Anna Kushchenko, such that, the original person that did crime towards them in kindergarten, Chelsea Clinton, was the first person that should have been arrested in 1989, so the legal system should be fixed, so the same crimes she did would not have negatively affected anyone else, and all of the other crimes that everyone else did stemming from her and everyone else that did crimes towards Patrick R. McElhiney and Anna Kushchenko, stemming from Chelsea Clinton, in kindergarten, and then the laws should be applied when Chelsea Clinton is actually stopped from doing all of the original crimes she did to cause everything else, to continue to stop everyone from doing the original crimes, and everyone afterwards should be arrested afterwards, and charged afterwards, unless if they protect her, if they continue to do crimes towards Patrick R. McElhiney and Anna Kushchenko, or even either of them, individually, because Patrick R. McElhiney and Anna Kushchenko are married under Russian law, and it's legal under U.S. law.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4D3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A4A5" w16cex:dateUtc="2022-09-27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4D3CC" w16cid:durableId="26DDA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FE405" w14:textId="77777777" w:rsidR="00C4551E" w:rsidRDefault="00C4551E" w:rsidP="005B7682">
      <w:pPr>
        <w:spacing w:after="0" w:line="240" w:lineRule="auto"/>
      </w:pPr>
      <w:r>
        <w:separator/>
      </w:r>
    </w:p>
  </w:endnote>
  <w:endnote w:type="continuationSeparator" w:id="0">
    <w:p w14:paraId="086E362C" w14:textId="77777777" w:rsidR="00C4551E" w:rsidRDefault="00C4551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26EA54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A25EE">
              <w:rPr>
                <w:b/>
                <w:bCs/>
                <w:u w:val="single"/>
              </w:rPr>
              <w:t>GLOBAL SECURITY SYSTEMS</w:t>
            </w:r>
            <w:r w:rsidR="004A25EE">
              <w:rPr>
                <w:rFonts w:cstheme="minorHAnsi"/>
                <w:b/>
                <w:bCs/>
                <w:vertAlign w:val="superscript"/>
              </w:rPr>
              <w:t>®</w:t>
            </w:r>
            <w:r w:rsidR="004A25EE">
              <w:rPr>
                <w:b/>
                <w:bCs/>
              </w:rPr>
              <w:t>, INC.</w:t>
            </w:r>
            <w:r w:rsidR="004A25EE">
              <w:t xml:space="preserve"> </w:t>
            </w:r>
            <w:r w:rsidR="004A25EE">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9871" w14:textId="77777777" w:rsidR="00C4551E" w:rsidRDefault="00C4551E" w:rsidP="005B7682">
      <w:pPr>
        <w:spacing w:after="0" w:line="240" w:lineRule="auto"/>
      </w:pPr>
      <w:r>
        <w:separator/>
      </w:r>
    </w:p>
  </w:footnote>
  <w:footnote w:type="continuationSeparator" w:id="0">
    <w:p w14:paraId="29D70D00" w14:textId="77777777" w:rsidR="00C4551E" w:rsidRDefault="00C4551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159B08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4A25EE">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EF9459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4A25EE">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4A25EE">
      <w:rPr>
        <w:b/>
        <w:bCs/>
        <w:iCs/>
        <w:color w:val="000000" w:themeColor="text1"/>
        <w:sz w:val="18"/>
        <w:u w:val="single"/>
      </w:rPr>
      <w:t>ASILY’EVNA</w:t>
    </w:r>
    <w:r w:rsidR="00840A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6F13"/>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4B53"/>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BDF"/>
    <w:rsid w:val="004921A3"/>
    <w:rsid w:val="00495A10"/>
    <w:rsid w:val="00497160"/>
    <w:rsid w:val="004A1DA2"/>
    <w:rsid w:val="004A25EE"/>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0E8C"/>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507E"/>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EA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1086"/>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80D"/>
    <w:rsid w:val="00C15BB8"/>
    <w:rsid w:val="00C1628F"/>
    <w:rsid w:val="00C201CF"/>
    <w:rsid w:val="00C24008"/>
    <w:rsid w:val="00C2409C"/>
    <w:rsid w:val="00C260B6"/>
    <w:rsid w:val="00C27C88"/>
    <w:rsid w:val="00C369A1"/>
    <w:rsid w:val="00C40AD4"/>
    <w:rsid w:val="00C40CA1"/>
    <w:rsid w:val="00C42CD1"/>
    <w:rsid w:val="00C43A3E"/>
    <w:rsid w:val="00C44B3B"/>
    <w:rsid w:val="00C4551E"/>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384"/>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1425"/>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1C4E"/>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4384"/>
    <w:rPr>
      <w:sz w:val="16"/>
      <w:szCs w:val="16"/>
    </w:rPr>
  </w:style>
  <w:style w:type="paragraph" w:styleId="CommentText">
    <w:name w:val="annotation text"/>
    <w:basedOn w:val="Normal"/>
    <w:link w:val="CommentTextChar"/>
    <w:uiPriority w:val="99"/>
    <w:unhideWhenUsed/>
    <w:rsid w:val="00D84384"/>
    <w:pPr>
      <w:spacing w:line="240" w:lineRule="auto"/>
    </w:pPr>
    <w:rPr>
      <w:sz w:val="20"/>
      <w:szCs w:val="20"/>
    </w:rPr>
  </w:style>
  <w:style w:type="character" w:customStyle="1" w:styleId="CommentTextChar">
    <w:name w:val="Comment Text Char"/>
    <w:basedOn w:val="DefaultParagraphFont"/>
    <w:link w:val="CommentText"/>
    <w:uiPriority w:val="99"/>
    <w:rsid w:val="00D84384"/>
    <w:rPr>
      <w:sz w:val="20"/>
      <w:szCs w:val="20"/>
    </w:rPr>
  </w:style>
  <w:style w:type="paragraph" w:styleId="CommentSubject">
    <w:name w:val="annotation subject"/>
    <w:basedOn w:val="CommentText"/>
    <w:next w:val="CommentText"/>
    <w:link w:val="CommentSubjectChar"/>
    <w:uiPriority w:val="99"/>
    <w:semiHidden/>
    <w:unhideWhenUsed/>
    <w:rsid w:val="00D84384"/>
    <w:rPr>
      <w:b/>
      <w:bCs/>
    </w:rPr>
  </w:style>
  <w:style w:type="character" w:customStyle="1" w:styleId="CommentSubjectChar">
    <w:name w:val="Comment Subject Char"/>
    <w:basedOn w:val="CommentTextChar"/>
    <w:link w:val="CommentSubject"/>
    <w:uiPriority w:val="99"/>
    <w:semiHidden/>
    <w:rsid w:val="00D843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2022-09-27T20:37:00Z</cp:lastPrinted>
  <dcterms:created xsi:type="dcterms:W3CDTF">2022-10-18T10:40:00Z</dcterms:created>
  <dcterms:modified xsi:type="dcterms:W3CDTF">2022-10-18T10:40:00Z</dcterms:modified>
</cp:coreProperties>
</file>