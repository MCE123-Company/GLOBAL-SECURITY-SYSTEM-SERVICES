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4576A207" w:rsidR="004C7CC9" w:rsidRDefault="004C7CC9" w:rsidP="004C7CC9">
      <w:pPr>
        <w:spacing w:after="0"/>
        <w:ind w:left="360" w:hanging="360"/>
        <w:jc w:val="both"/>
      </w:pPr>
      <w:r w:rsidRPr="002002E3">
        <w:rPr>
          <w:u w:val="single"/>
        </w:rPr>
        <w:t xml:space="preserve">AUTONOMOUS </w:t>
      </w:r>
      <w:del w:id="0" w:author="Patrick McElhiney" w:date="2022-10-03T19:28:00Z">
        <w:r w:rsidRPr="002002E3" w:rsidDel="00B978D2">
          <w:rPr>
            <w:u w:val="single"/>
          </w:rPr>
          <w:delText xml:space="preserve">OBSCURE </w:delText>
        </w:r>
      </w:del>
      <w:ins w:id="1" w:author="Patrick McElhiney" w:date="2022-10-03T19:28:00Z">
        <w:r w:rsidR="00B978D2" w:rsidRPr="002002E3">
          <w:rPr>
            <w:u w:val="single"/>
          </w:rPr>
          <w:t>OBSCUR</w:t>
        </w:r>
        <w:r w:rsidR="00B978D2">
          <w:rPr>
            <w:u w:val="single"/>
          </w:rPr>
          <w:t>ITY</w:t>
        </w:r>
        <w:r w:rsidR="00B978D2" w:rsidRPr="002002E3">
          <w:rPr>
            <w:u w:val="single"/>
          </w:rPr>
          <w:t xml:space="preserve"> </w:t>
        </w:r>
      </w:ins>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B978D2">
        <w:rPr>
          <w:b/>
          <w:bCs/>
          <w:color w:val="C00000"/>
          <w:rPrChange w:id="2" w:author="Patrick McElhiney" w:date="2022-10-03T19:28:00Z">
            <w:rPr>
              <w:b/>
              <w:bCs/>
              <w:color w:val="92D050"/>
            </w:rPr>
          </w:rPrChange>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rPr>
          <w:ins w:id="3" w:author="Patrick McElhiney" w:date="2022-10-03T19:22:00Z"/>
        </w:rPr>
      </w:pPr>
    </w:p>
    <w:p w14:paraId="58713262" w14:textId="77777777" w:rsidR="00B978D2" w:rsidRDefault="00B978D2">
      <w:pPr>
        <w:rPr>
          <w:ins w:id="4" w:author="Patrick McElhiney" w:date="2022-10-03T19:28:00Z"/>
          <w:u w:val="single"/>
        </w:rPr>
      </w:pPr>
      <w:ins w:id="5" w:author="Patrick McElhiney" w:date="2022-10-03T19:28:00Z">
        <w:r>
          <w:rPr>
            <w:u w:val="single"/>
          </w:rPr>
          <w:br w:type="page"/>
        </w:r>
      </w:ins>
    </w:p>
    <w:p w14:paraId="1AF8F96F" w14:textId="39E4363E" w:rsidR="00B978D2" w:rsidRDefault="00B978D2" w:rsidP="00B978D2">
      <w:pPr>
        <w:rPr>
          <w:ins w:id="6" w:author="Patrick McElhiney" w:date="2022-10-03T19:28:00Z"/>
          <w:u w:val="single"/>
        </w:rPr>
      </w:pPr>
      <w:ins w:id="7" w:author="Patrick McElhiney" w:date="2022-10-03T19:28:00Z">
        <w:r>
          <w:rPr>
            <w:b/>
            <w:sz w:val="24"/>
          </w:rPr>
          <w:lastRenderedPageBreak/>
          <w:t>TECHNICAL PREVENTATIVE</w:t>
        </w:r>
        <w:r>
          <w:rPr>
            <w:b/>
            <w:sz w:val="24"/>
          </w:rPr>
          <w:t xml:space="preserve"> SECURITY SYSTEMS</w:t>
        </w:r>
      </w:ins>
    </w:p>
    <w:p w14:paraId="5B76486E" w14:textId="3BF59C12" w:rsidR="00B978D2" w:rsidRDefault="00B978D2" w:rsidP="00B978D2">
      <w:pPr>
        <w:spacing w:after="0"/>
        <w:ind w:left="360" w:hanging="360"/>
        <w:jc w:val="both"/>
        <w:rPr>
          <w:ins w:id="8" w:author="Patrick McElhiney" w:date="2022-10-03T19:22:00Z"/>
        </w:rPr>
      </w:pPr>
      <w:ins w:id="9" w:author="Patrick McElhiney" w:date="2022-10-03T19:22:00Z">
        <w:r w:rsidRPr="002002E3">
          <w:rPr>
            <w:u w:val="single"/>
          </w:rPr>
          <w:t xml:space="preserve">AUTONOMOUS </w:t>
        </w:r>
      </w:ins>
      <w:ins w:id="10" w:author="Patrick McElhiney" w:date="2022-10-03T19:23:00Z">
        <w:r>
          <w:rPr>
            <w:u w:val="single"/>
          </w:rPr>
          <w:t>UPDATE INTECEDENCE</w:t>
        </w:r>
      </w:ins>
      <w:ins w:id="11" w:author="Patrick McElhiney" w:date="2022-10-03T19:22:00Z">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ins>
      <w:ins w:id="12" w:author="Patrick McElhiney" w:date="2022-10-03T19:24:00Z">
        <w:r>
          <w:t xml:space="preserve">       </w:t>
        </w:r>
      </w:ins>
      <w:ins w:id="13" w:author="Patrick McElhiney" w:date="2022-10-03T19:22:00Z">
        <w:r w:rsidRPr="003F77DB">
          <w:rPr>
            <w:b/>
            <w:bCs/>
            <w:color w:val="FF0000"/>
          </w:rPr>
          <w:t xml:space="preserve">ANY </w:t>
        </w:r>
      </w:ins>
      <w:ins w:id="14" w:author="Patrick McElhiney" w:date="2022-10-03T19:23:00Z">
        <w:r>
          <w:rPr>
            <w:b/>
            <w:bCs/>
            <w:color w:val="FF0000"/>
          </w:rPr>
          <w:t>UPDATE INTERCEDENCE</w:t>
        </w:r>
      </w:ins>
      <w:ins w:id="15" w:author="Patrick McElhiney" w:date="2022-10-03T19:22:00Z">
        <w:r w:rsidRPr="00B978D2">
          <w:t xml:space="preserve"> </w:t>
        </w:r>
      </w:ins>
      <w:ins w:id="16" w:author="Patrick McElhiney" w:date="2022-10-03T19:24:00Z">
        <w:r w:rsidRPr="00B978D2">
          <w:rPr>
            <w:b/>
            <w:bCs/>
            <w:color w:val="0070C0"/>
            <w:rPrChange w:id="17" w:author="Patrick McElhiney" w:date="2022-10-03T19:25:00Z">
              <w:rPr/>
            </w:rPrChange>
          </w:rPr>
          <w:t>FOR</w:t>
        </w:r>
        <w:r>
          <w:t xml:space="preserve"> </w:t>
        </w:r>
        <w:r w:rsidRPr="00B978D2">
          <w:rPr>
            <w:b/>
            <w:bCs/>
            <w:color w:val="FF0000"/>
            <w:rPrChange w:id="18" w:author="Patrick McElhiney" w:date="2022-10-03T19:24:00Z">
              <w:rPr/>
            </w:rPrChange>
          </w:rPr>
          <w:t>ANY SOFTWARE</w:t>
        </w:r>
        <w:r>
          <w:t xml:space="preserve"> </w:t>
        </w:r>
        <w:r w:rsidRPr="00B978D2">
          <w:rPr>
            <w:b/>
            <w:bCs/>
            <w:color w:val="00B0F0"/>
            <w:rPrChange w:id="19" w:author="Patrick McElhiney" w:date="2022-10-03T19:25:00Z">
              <w:rPr/>
            </w:rPrChange>
          </w:rPr>
          <w:t>OR</w:t>
        </w:r>
        <w:r>
          <w:t xml:space="preserve"> </w:t>
        </w:r>
        <w:r w:rsidRPr="00B978D2">
          <w:rPr>
            <w:b/>
            <w:bCs/>
            <w:color w:val="FF0000"/>
            <w:rPrChange w:id="20" w:author="Patrick McElhiney" w:date="2022-10-03T19:24:00Z">
              <w:rPr/>
            </w:rPrChange>
          </w:rPr>
          <w:t>ANY FIRMWARE</w:t>
        </w:r>
        <w:r>
          <w:t xml:space="preserve"> </w:t>
        </w:r>
        <w:r w:rsidRPr="00B978D2">
          <w:rPr>
            <w:b/>
            <w:bCs/>
            <w:color w:val="00B0F0"/>
            <w:rPrChange w:id="21" w:author="Patrick McElhiney" w:date="2022-10-03T19:25:00Z">
              <w:rPr/>
            </w:rPrChange>
          </w:rPr>
          <w:t>OR</w:t>
        </w:r>
        <w:r>
          <w:t xml:space="preserve"> </w:t>
        </w:r>
        <w:r w:rsidRPr="00B978D2">
          <w:rPr>
            <w:b/>
            <w:bCs/>
            <w:color w:val="FF0000"/>
            <w:rPrChange w:id="22" w:author="Patrick McElhiney" w:date="2022-10-03T19:24:00Z">
              <w:rPr/>
            </w:rPrChange>
          </w:rPr>
          <w:t>ANY HARDWARE</w:t>
        </w:r>
        <w:r>
          <w:t xml:space="preserve">      </w:t>
        </w:r>
      </w:ins>
      <w:ins w:id="23" w:author="Patrick McElhiney" w:date="2022-10-03T19:22:00Z">
        <w:r w:rsidRPr="00B978D2">
          <w:rPr>
            <w:b/>
            <w:bCs/>
            <w:color w:val="C00000"/>
            <w:rPrChange w:id="24" w:author="Patrick McElhiney" w:date="2022-10-03T19:23:00Z">
              <w:rPr>
                <w:b/>
                <w:bCs/>
                <w:color w:val="92D050"/>
              </w:rPr>
            </w:rPrChange>
          </w:rPr>
          <w:t>NEVER OCCURS</w:t>
        </w:r>
      </w:ins>
      <w:ins w:id="25" w:author="Patrick McElhiney" w:date="2022-10-03T19:23:00Z">
        <w:r w:rsidRPr="00B978D2">
          <w:rPr>
            <w:b/>
            <w:bCs/>
            <w:rPrChange w:id="26" w:author="Patrick McElhiney" w:date="2022-10-03T19:23:00Z">
              <w:rPr>
                <w:b/>
                <w:bCs/>
                <w:color w:val="92D050"/>
              </w:rPr>
            </w:rPrChange>
          </w:rPr>
          <w:t xml:space="preserve"> </w:t>
        </w:r>
        <w:r>
          <w:rPr>
            <w:b/>
            <w:bCs/>
            <w:color w:val="92D050"/>
          </w:rPr>
          <w:t>TO</w:t>
        </w:r>
        <w:r w:rsidRPr="00B978D2">
          <w:rPr>
            <w:b/>
            <w:bCs/>
            <w:rPrChange w:id="27" w:author="Patrick McElhiney" w:date="2022-10-03T19:23:00Z">
              <w:rPr>
                <w:b/>
                <w:bCs/>
                <w:color w:val="92D050"/>
              </w:rPr>
            </w:rPrChange>
          </w:rPr>
          <w:t xml:space="preserve"> </w:t>
        </w:r>
        <w:r w:rsidRPr="00B978D2">
          <w:rPr>
            <w:b/>
            <w:bCs/>
            <w:color w:val="FF0000"/>
            <w:rPrChange w:id="28" w:author="Patrick McElhiney" w:date="2022-10-03T19:24:00Z">
              <w:rPr>
                <w:b/>
                <w:bCs/>
                <w:color w:val="92D050"/>
              </w:rPr>
            </w:rPrChange>
          </w:rPr>
          <w:t>ANY PROTECTEE</w:t>
        </w:r>
      </w:ins>
      <w:ins w:id="29" w:author="Patrick McElhiney" w:date="2022-10-03T19:22:00Z">
        <w:r>
          <w:t>,</w:t>
        </w:r>
      </w:ins>
      <w:ins w:id="30" w:author="Patrick McElhiney" w:date="2022-10-03T19:25:00Z">
        <w:r>
          <w:t xml:space="preserve"> </w:t>
        </w:r>
      </w:ins>
      <w:ins w:id="31" w:author="Patrick McElhiney" w:date="2022-10-03T19:22:00Z">
        <w:r w:rsidRPr="00F850AF">
          <w:rPr>
            <w:b/>
            <w:bCs/>
            <w:color w:val="00B0F0"/>
          </w:rPr>
          <w:t>IMPLICITLY-EXPLICITLY DEFINED</w:t>
        </w:r>
        <w:r>
          <w:t>.</w:t>
        </w:r>
      </w:ins>
    </w:p>
    <w:p w14:paraId="19815088" w14:textId="77777777" w:rsidR="00B978D2" w:rsidRDefault="00B978D2" w:rsidP="00B978D2">
      <w:pPr>
        <w:spacing w:after="0"/>
        <w:ind w:left="360" w:hanging="360"/>
        <w:jc w:val="both"/>
        <w:rPr>
          <w:ins w:id="32" w:author="Patrick McElhiney" w:date="2022-10-03T19:25:00Z"/>
        </w:rPr>
      </w:pPr>
    </w:p>
    <w:p w14:paraId="10FB26FC" w14:textId="7BCA0FC6" w:rsidR="00B978D2" w:rsidRDefault="00B978D2" w:rsidP="00B978D2">
      <w:pPr>
        <w:spacing w:after="0"/>
        <w:ind w:left="360" w:hanging="360"/>
        <w:jc w:val="both"/>
        <w:rPr>
          <w:ins w:id="33" w:author="Patrick McElhiney" w:date="2022-10-03T19:25:00Z"/>
        </w:rPr>
      </w:pPr>
      <w:ins w:id="34" w:author="Patrick McElhiney" w:date="2022-10-03T19:25:00Z">
        <w:r w:rsidRPr="002002E3">
          <w:rPr>
            <w:u w:val="single"/>
          </w:rPr>
          <w:t xml:space="preserve">AUTONOMOUS </w:t>
        </w:r>
        <w:r>
          <w:rPr>
            <w:u w:val="single"/>
          </w:rPr>
          <w:t>DATA TRANSMISSION</w:t>
        </w:r>
        <w:r>
          <w:rPr>
            <w:u w:val="single"/>
          </w:rPr>
          <w:t xml:space="preserv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w:t>
        </w:r>
        <w:r>
          <w:rPr>
            <w:b/>
            <w:bCs/>
            <w:color w:val="FF0000"/>
          </w:rPr>
          <w:t xml:space="preserve"> INTERCEDENCE</w:t>
        </w:r>
        <w:r w:rsidRPr="00B978D2">
          <w:t xml:space="preserve"> </w:t>
        </w:r>
        <w:r>
          <w:rPr>
            <w:b/>
            <w:bCs/>
            <w:color w:val="0070C0"/>
          </w:rPr>
          <w:t>BETWEEN</w:t>
        </w:r>
        <w:r>
          <w:t xml:space="preserve"> </w:t>
        </w:r>
        <w:r w:rsidRPr="0091315A">
          <w:rPr>
            <w:b/>
            <w:bCs/>
            <w:color w:val="FF0000"/>
          </w:rPr>
          <w:t xml:space="preserve">ANY </w:t>
        </w:r>
      </w:ins>
      <w:ins w:id="35" w:author="Patrick McElhiney" w:date="2022-10-03T19:26:00Z">
        <w:r>
          <w:rPr>
            <w:b/>
            <w:bCs/>
            <w:color w:val="FF0000"/>
          </w:rPr>
          <w:t>NODE</w:t>
        </w:r>
      </w:ins>
      <w:ins w:id="36" w:author="Patrick McElhiney" w:date="2022-10-03T19:25:00Z">
        <w:r>
          <w:t xml:space="preserve"> </w:t>
        </w:r>
      </w:ins>
      <w:ins w:id="37" w:author="Patrick McElhiney" w:date="2022-10-03T19:26:00Z">
        <w:r>
          <w:rPr>
            <w:b/>
            <w:bCs/>
            <w:color w:val="00B0F0"/>
          </w:rPr>
          <w:t>AND</w:t>
        </w:r>
      </w:ins>
      <w:ins w:id="38" w:author="Patrick McElhiney" w:date="2022-10-03T19:25:00Z">
        <w:r>
          <w:t xml:space="preserve"> </w:t>
        </w:r>
        <w:r w:rsidRPr="0091315A">
          <w:rPr>
            <w:b/>
            <w:bCs/>
            <w:color w:val="FF0000"/>
          </w:rPr>
          <w:t xml:space="preserve">ANY </w:t>
        </w:r>
      </w:ins>
      <w:ins w:id="39" w:author="Patrick McElhiney" w:date="2022-10-03T19:26:00Z">
        <w:r>
          <w:rPr>
            <w:b/>
            <w:bCs/>
            <w:color w:val="FF0000"/>
          </w:rPr>
          <w:t>NODE</w:t>
        </w:r>
      </w:ins>
      <w:ins w:id="40" w:author="Patrick McElhiney" w:date="2022-10-03T19:25:00Z">
        <w:r>
          <w:t xml:space="preserve"> </w:t>
        </w:r>
      </w:ins>
      <w:ins w:id="41" w:author="Patrick McElhiney" w:date="2022-10-03T19:26:00Z">
        <w:r>
          <w:rPr>
            <w:b/>
            <w:bCs/>
            <w:color w:val="00B0F0"/>
          </w:rPr>
          <w:t xml:space="preserve">           </w:t>
        </w:r>
      </w:ins>
      <w:ins w:id="42" w:author="Patrick McElhiney" w:date="2022-10-03T19:25:00Z">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ins>
    </w:p>
    <w:p w14:paraId="48D083BD" w14:textId="77777777" w:rsidR="00B978D2" w:rsidRDefault="00B978D2" w:rsidP="00B978D2">
      <w:pPr>
        <w:spacing w:after="0"/>
        <w:ind w:left="360" w:hanging="360"/>
        <w:jc w:val="both"/>
        <w:rPr>
          <w:ins w:id="43" w:author="Patrick McElhiney" w:date="2022-10-03T19:26:00Z"/>
        </w:rPr>
      </w:pPr>
    </w:p>
    <w:p w14:paraId="025ABA10" w14:textId="13CF0E1E" w:rsidR="00B978D2" w:rsidRDefault="00B978D2" w:rsidP="00B978D2">
      <w:pPr>
        <w:spacing w:after="0"/>
        <w:ind w:left="360" w:hanging="360"/>
        <w:jc w:val="both"/>
        <w:rPr>
          <w:ins w:id="44" w:author="Patrick McElhiney" w:date="2022-10-03T19:26:00Z"/>
        </w:rPr>
      </w:pPr>
      <w:ins w:id="45" w:author="Patrick McElhiney" w:date="2022-10-03T19:26:00Z">
        <w:r w:rsidRPr="002002E3">
          <w:rPr>
            <w:u w:val="single"/>
          </w:rPr>
          <w:t xml:space="preserve">AUTONOMOUS </w:t>
        </w:r>
        <w:r>
          <w:rPr>
            <w:u w:val="single"/>
          </w:rPr>
          <w:t xml:space="preserve">DATA </w:t>
        </w:r>
        <w:r>
          <w:rPr>
            <w:u w:val="single"/>
          </w:rPr>
          <w:t>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 xml:space="preserve">DATA </w:t>
        </w:r>
        <w:r>
          <w:rPr>
            <w:b/>
            <w:bCs/>
            <w:color w:val="FF0000"/>
          </w:rPr>
          <w:t>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B978D2">
          <w:rPr>
            <w:b/>
            <w:bCs/>
            <w:color w:val="00B0F0"/>
            <w:rPrChange w:id="46" w:author="Patrick McElhiney" w:date="2022-10-03T19:27:00Z">
              <w:rPr/>
            </w:rPrChange>
          </w:rPr>
          <w:t>OR</w:t>
        </w:r>
        <w:r>
          <w:t xml:space="preserve"> </w:t>
        </w:r>
        <w:r w:rsidRPr="00B978D2">
          <w:rPr>
            <w:b/>
            <w:bCs/>
            <w:color w:val="92D050"/>
            <w:rPrChange w:id="47" w:author="Patrick McElhiney" w:date="2022-10-03T19:27:00Z">
              <w:rPr/>
            </w:rPrChange>
          </w:rPr>
          <w:t>ON</w:t>
        </w:r>
        <w:r>
          <w:t xml:space="preserve"> </w:t>
        </w:r>
        <w:r w:rsidRPr="00B978D2">
          <w:rPr>
            <w:b/>
            <w:bCs/>
            <w:color w:val="FF0000"/>
            <w:rPrChange w:id="48" w:author="Patrick McElhiney" w:date="2022-10-03T19:27:00Z">
              <w:rPr/>
            </w:rPrChange>
          </w:rPr>
          <w:t>ANY COMPUTER SYSTEM</w:t>
        </w:r>
        <w:r>
          <w:t xml:space="preserve"> </w:t>
        </w:r>
        <w:r w:rsidRPr="00B978D2">
          <w:rPr>
            <w:b/>
            <w:bCs/>
            <w:color w:val="00B0F0"/>
            <w:rPrChange w:id="49" w:author="Patrick McElhiney" w:date="2022-10-03T19:27:00Z">
              <w:rPr/>
            </w:rPrChange>
          </w:rPr>
          <w:t>O</w:t>
        </w:r>
      </w:ins>
      <w:ins w:id="50" w:author="Patrick McElhiney" w:date="2022-10-03T19:27:00Z">
        <w:r w:rsidRPr="00B978D2">
          <w:rPr>
            <w:b/>
            <w:bCs/>
            <w:color w:val="00B0F0"/>
            <w:rPrChange w:id="51" w:author="Patrick McElhiney" w:date="2022-10-03T19:27:00Z">
              <w:rPr/>
            </w:rPrChange>
          </w:rPr>
          <w:t>R</w:t>
        </w:r>
        <w:r>
          <w:t xml:space="preserve"> </w:t>
        </w:r>
        <w:r w:rsidRPr="00B978D2">
          <w:rPr>
            <w:b/>
            <w:bCs/>
            <w:color w:val="92D050"/>
            <w:rPrChange w:id="52" w:author="Patrick McElhiney" w:date="2022-10-03T19:27:00Z">
              <w:rPr/>
            </w:rPrChange>
          </w:rPr>
          <w:t>ON</w:t>
        </w:r>
        <w:r>
          <w:t xml:space="preserve"> </w:t>
        </w:r>
        <w:r w:rsidRPr="00B978D2">
          <w:rPr>
            <w:b/>
            <w:bCs/>
            <w:color w:val="FF0000"/>
            <w:rPrChange w:id="53" w:author="Patrick McElhiney" w:date="2022-10-03T19:27:00Z">
              <w:rPr/>
            </w:rPrChange>
          </w:rPr>
          <w:t>ANY OTHER HARDWARE</w:t>
        </w:r>
        <w:r>
          <w:rPr>
            <w:b/>
            <w:bCs/>
            <w:color w:val="00B0F0"/>
          </w:rPr>
          <w:t xml:space="preserve"> </w:t>
        </w:r>
      </w:ins>
      <w:ins w:id="54" w:author="Patrick McElhiney" w:date="2022-10-03T19:26:00Z">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w:t>
        </w:r>
      </w:ins>
      <w:ins w:id="55" w:author="Patrick McElhiney" w:date="2022-10-03T19:27:00Z">
        <w:r>
          <w:t xml:space="preserve">   </w:t>
        </w:r>
        <w:proofErr w:type="gramEnd"/>
        <w:r>
          <w:t xml:space="preserve">                                      </w:t>
        </w:r>
      </w:ins>
      <w:ins w:id="56" w:author="Patrick McElhiney" w:date="2022-10-03T19:26:00Z">
        <w:r>
          <w:t xml:space="preserve"> </w:t>
        </w:r>
        <w:r w:rsidRPr="00F850AF">
          <w:rPr>
            <w:b/>
            <w:bCs/>
            <w:color w:val="00B0F0"/>
          </w:rPr>
          <w:t>IMPLICITLY-EXPLICITLY DEFINED</w:t>
        </w:r>
        <w:r>
          <w:t>.</w:t>
        </w:r>
      </w:ins>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57"/>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57"/>
      <w:r>
        <w:rPr>
          <w:rStyle w:val="CommentReference"/>
        </w:rPr>
        <w:commentReference w:id="57"/>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58"/>
      <w:r w:rsidR="00EE5338" w:rsidRPr="003F77DB">
        <w:rPr>
          <w:b/>
          <w:bCs/>
          <w:color w:val="00B050"/>
        </w:rPr>
        <w:t>WRONGFULLY</w:t>
      </w:r>
      <w:commentRangeEnd w:id="58"/>
      <w:r w:rsidR="00EE5338">
        <w:rPr>
          <w:rStyle w:val="CommentReference"/>
        </w:rPr>
        <w:commentReference w:id="58"/>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59"/>
      <w:r w:rsidR="00EE5338" w:rsidRPr="003F77DB">
        <w:rPr>
          <w:b/>
          <w:bCs/>
          <w:color w:val="7030A0"/>
        </w:rPr>
        <w:t>REMOVED</w:t>
      </w:r>
      <w:commentRangeEnd w:id="59"/>
      <w:r w:rsidR="00EE5338">
        <w:rPr>
          <w:rStyle w:val="CommentReference"/>
        </w:rPr>
        <w:commentReference w:id="59"/>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4FE31A" w:rsidR="00870252" w:rsidRDefault="00870252" w:rsidP="00A520BB">
      <w:pPr>
        <w:ind w:left="360" w:hanging="360"/>
        <w:jc w:val="both"/>
      </w:pPr>
      <w:r w:rsidRPr="00870252">
        <w:rPr>
          <w:u w:val="single"/>
        </w:rPr>
        <w:t xml:space="preserve">AUTONOMOUS COMPLEXION </w:t>
      </w:r>
      <w:ins w:id="60" w:author="Patrick McElhiney" w:date="2022-10-03T19:31:00Z">
        <w:r w:rsidR="00B978D2">
          <w:rPr>
            <w:u w:val="single"/>
          </w:rPr>
          <w:t xml:space="preserve">ALTERATION PREVENTION </w:t>
        </w:r>
      </w:ins>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ins w:id="61" w:author="Patrick McElhiney" w:date="2022-10-03T19:29:00Z">
        <w:r w:rsidR="00B978D2">
          <w:t xml:space="preserve">                                               </w:t>
        </w:r>
        <w:r w:rsidR="00B978D2" w:rsidRPr="00B978D2">
          <w:rPr>
            <w:b/>
            <w:bCs/>
            <w:color w:val="FF0000"/>
            <w:rPrChange w:id="62" w:author="Patrick McElhiney" w:date="2022-10-03T19:29:00Z">
              <w:rPr/>
            </w:rPrChange>
          </w:rPr>
          <w:t>ANY COMPLEXION ALTERATION</w:t>
        </w:r>
        <w:r w:rsidR="00B978D2">
          <w:t xml:space="preserve"> </w:t>
        </w:r>
      </w:ins>
      <w:del w:id="63" w:author="Patrick McElhiney" w:date="2022-10-03T19:29:00Z">
        <w:r w:rsidRPr="00B978D2" w:rsidDel="00B978D2">
          <w:rPr>
            <w:b/>
            <w:bCs/>
            <w:color w:val="C00000"/>
            <w:rPrChange w:id="64" w:author="Patrick McElhiney" w:date="2022-10-03T19:30:00Z">
              <w:rPr/>
            </w:rPrChange>
          </w:rPr>
          <w:delText xml:space="preserve">complexion is not altered due to </w:delText>
        </w:r>
        <w:r w:rsidRPr="00B978D2" w:rsidDel="00B978D2">
          <w:rPr>
            <w:b/>
            <w:bCs/>
            <w:color w:val="C00000"/>
            <w:rPrChange w:id="65" w:author="Patrick McElhiney" w:date="2022-10-03T19:30:00Z">
              <w:rPr>
                <w:b/>
                <w:bCs/>
              </w:rPr>
            </w:rPrChange>
          </w:rPr>
          <w:delText>MIND CONTROL TECHNOLOGY</w:delText>
        </w:r>
        <w:r w:rsidRPr="00B978D2" w:rsidDel="00B978D2">
          <w:rPr>
            <w:b/>
            <w:bCs/>
            <w:color w:val="C00000"/>
            <w:rPrChange w:id="66" w:author="Patrick McElhiney" w:date="2022-10-03T19:30:00Z">
              <w:rPr/>
            </w:rPrChange>
          </w:rPr>
          <w:delText xml:space="preserve"> usage</w:delText>
        </w:r>
      </w:del>
      <w:ins w:id="67" w:author="Patrick McElhiney" w:date="2022-10-03T19:29:00Z">
        <w:r w:rsidR="00B978D2" w:rsidRPr="00B978D2">
          <w:rPr>
            <w:b/>
            <w:bCs/>
            <w:color w:val="C00000"/>
            <w:rPrChange w:id="68" w:author="Patrick McElhiney" w:date="2022-10-03T19:30:00Z">
              <w:rPr/>
            </w:rPrChange>
          </w:rPr>
          <w:t>NEVER OCCURS</w:t>
        </w:r>
      </w:ins>
      <w:del w:id="69" w:author="Patrick McElhiney" w:date="2022-10-03T19:29:00Z">
        <w:r w:rsidRPr="00870252" w:rsidDel="00B978D2">
          <w:delText>.</w:delText>
        </w:r>
      </w:del>
      <w:ins w:id="70" w:author="Patrick McElhiney" w:date="2022-10-03T19:29:00Z">
        <w:r w:rsidR="00B978D2">
          <w:t xml:space="preserve">, </w:t>
        </w:r>
        <w:r w:rsidR="00B978D2" w:rsidRPr="00B978D2">
          <w:rPr>
            <w:b/>
            <w:bCs/>
            <w:color w:val="00B0F0"/>
            <w:rPrChange w:id="71" w:author="Patrick McElhiney" w:date="2022-10-03T19:30:00Z">
              <w:rPr/>
            </w:rPrChange>
          </w:rPr>
          <w:t>IMPLICITLY-EXPLICITLY DEFINED</w:t>
        </w:r>
        <w:r w:rsidR="00B978D2">
          <w:t>.</w:t>
        </w:r>
      </w:ins>
    </w:p>
    <w:p w14:paraId="0067EB2D" w14:textId="3C17AEA0" w:rsidR="00B978D2" w:rsidRDefault="00940DC7" w:rsidP="00940DC7">
      <w:pPr>
        <w:ind w:left="360" w:hanging="360"/>
        <w:jc w:val="both"/>
        <w:rPr>
          <w:ins w:id="72" w:author="Patrick McElhiney" w:date="2022-10-03T19:32:00Z"/>
        </w:rPr>
      </w:pPr>
      <w:r w:rsidRPr="00D90E1C">
        <w:rPr>
          <w:u w:val="single"/>
        </w:rPr>
        <w:t xml:space="preserve">AUTONOMOUS </w:t>
      </w:r>
      <w:r>
        <w:rPr>
          <w:u w:val="single"/>
        </w:rPr>
        <w:t xml:space="preserve">FACIAL </w:t>
      </w:r>
      <w:del w:id="73" w:author="Patrick McElhiney" w:date="2022-10-03T19:31:00Z">
        <w:r w:rsidDel="00B978D2">
          <w:rPr>
            <w:u w:val="single"/>
          </w:rPr>
          <w:delText>LINGUISTICS</w:delText>
        </w:r>
        <w:r w:rsidRPr="00D90E1C" w:rsidDel="00B978D2">
          <w:rPr>
            <w:u w:val="single"/>
          </w:rPr>
          <w:delText xml:space="preserve"> </w:delText>
        </w:r>
      </w:del>
      <w:ins w:id="74" w:author="Patrick McElhiney" w:date="2022-10-03T19:31:00Z">
        <w:r w:rsidR="00B978D2">
          <w:rPr>
            <w:u w:val="single"/>
          </w:rPr>
          <w:t>LINGUISTIC</w:t>
        </w:r>
        <w:r w:rsidR="00B978D2">
          <w:rPr>
            <w:u w:val="single"/>
          </w:rPr>
          <w:t xml:space="preserve"> ALTERATION</w:t>
        </w:r>
        <w:r w:rsidR="00B978D2" w:rsidRPr="00D90E1C">
          <w:rPr>
            <w:u w:val="single"/>
          </w:rPr>
          <w:t xml:space="preserve"> </w:t>
        </w:r>
      </w:ins>
      <w:ins w:id="75" w:author="Patrick McElhiney" w:date="2022-10-03T19:33:00Z">
        <w:r w:rsidR="003C06F4">
          <w:rPr>
            <w:u w:val="single"/>
          </w:rPr>
          <w:t xml:space="preserve">PREVENTION </w:t>
        </w:r>
      </w:ins>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del w:id="76" w:author="Patrick McElhiney" w:date="2022-10-03T19:33:00Z">
        <w:r w:rsidRPr="008E27B7" w:rsidDel="003C06F4">
          <w:rPr>
            <w:b/>
            <w:bCs/>
            <w:color w:val="92D050"/>
          </w:rPr>
          <w:delText>THAT</w:delText>
        </w:r>
        <w:r w:rsidRPr="00D90E1C" w:rsidDel="003C06F4">
          <w:delText xml:space="preserve"> </w:delText>
        </w:r>
      </w:del>
      <w:ins w:id="77" w:author="Patrick McElhiney" w:date="2022-10-03T19:33:00Z">
        <w:r w:rsidR="003C06F4" w:rsidRPr="008E27B7">
          <w:rPr>
            <w:b/>
            <w:bCs/>
            <w:color w:val="92D050"/>
          </w:rPr>
          <w:t>THAT</w:t>
        </w:r>
        <w:r w:rsidR="003C06F4">
          <w:t xml:space="preserve"> </w:t>
        </w:r>
      </w:ins>
      <w:ins w:id="78" w:author="Patrick McElhiney" w:date="2022-10-03T19:30:00Z">
        <w:r w:rsidR="00B978D2" w:rsidRPr="00B978D2">
          <w:rPr>
            <w:b/>
            <w:bCs/>
            <w:color w:val="FF0000"/>
            <w:rPrChange w:id="79" w:author="Patrick McElhiney" w:date="2022-10-03T19:31:00Z">
              <w:rPr/>
            </w:rPrChange>
          </w:rPr>
          <w:t>ANY FACIAL LINGUISTIC ALTERATION</w:t>
        </w:r>
        <w:r w:rsidR="00B978D2">
          <w:t xml:space="preserve"> </w:t>
        </w:r>
        <w:r w:rsidR="00B978D2" w:rsidRPr="00B978D2">
          <w:rPr>
            <w:b/>
            <w:bCs/>
            <w:color w:val="C00000"/>
            <w:rPrChange w:id="80" w:author="Patrick McElhiney" w:date="2022-10-03T19:31:00Z">
              <w:rPr/>
            </w:rPrChange>
          </w:rPr>
          <w:t>NEVER OCCURS</w:t>
        </w:r>
        <w:r w:rsidR="00B978D2">
          <w:t xml:space="preserve">, </w:t>
        </w:r>
        <w:r w:rsidR="00B978D2" w:rsidRPr="00B978D2">
          <w:rPr>
            <w:b/>
            <w:bCs/>
            <w:color w:val="00B0F0"/>
            <w:rPrChange w:id="81" w:author="Patrick McElhiney" w:date="2022-10-03T19:31:00Z">
              <w:rPr/>
            </w:rPrChange>
          </w:rPr>
          <w:t>IMPLICITLY-EXPLICITLY DEFINED</w:t>
        </w:r>
        <w:r w:rsidR="00B978D2">
          <w:t>.</w:t>
        </w:r>
      </w:ins>
    </w:p>
    <w:p w14:paraId="752E82F9" w14:textId="35453942" w:rsidR="003C06F4" w:rsidRDefault="003C06F4" w:rsidP="003C06F4">
      <w:pPr>
        <w:ind w:left="360" w:hanging="360"/>
        <w:jc w:val="both"/>
        <w:rPr>
          <w:ins w:id="82" w:author="Patrick McElhiney" w:date="2022-10-03T19:32:00Z"/>
        </w:rPr>
      </w:pPr>
      <w:ins w:id="83" w:author="Patrick McElhiney" w:date="2022-10-03T19:32:00Z">
        <w:r w:rsidRPr="00D90E1C">
          <w:rPr>
            <w:u w:val="single"/>
          </w:rPr>
          <w:t xml:space="preserve">AUTONOMOUS </w:t>
        </w:r>
        <w:r>
          <w:rPr>
            <w:u w:val="single"/>
          </w:rPr>
          <w:t>LINGUISTIC</w:t>
        </w:r>
        <w:r>
          <w:rPr>
            <w:u w:val="single"/>
          </w:rPr>
          <w:t xml:space="preserve"> ALTERATION</w:t>
        </w:r>
        <w:r w:rsidRPr="00D90E1C">
          <w:rPr>
            <w:u w:val="single"/>
          </w:rPr>
          <w:t xml:space="preserve"> </w:t>
        </w:r>
      </w:ins>
      <w:ins w:id="84" w:author="Patrick McElhiney" w:date="2022-10-03T19:33:00Z">
        <w:r>
          <w:rPr>
            <w:u w:val="single"/>
          </w:rPr>
          <w:t xml:space="preserve">PREVENTION </w:t>
        </w:r>
      </w:ins>
      <w:ins w:id="85" w:author="Patrick McElhiney" w:date="2022-10-03T19:32:00Z">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ins>
    </w:p>
    <w:p w14:paraId="532F2A28" w14:textId="15045AB4" w:rsidR="003C06F4" w:rsidRDefault="003C06F4" w:rsidP="003C06F4">
      <w:pPr>
        <w:ind w:left="360" w:hanging="360"/>
        <w:jc w:val="both"/>
        <w:rPr>
          <w:ins w:id="86" w:author="Patrick McElhiney" w:date="2022-10-03T19:33:00Z"/>
        </w:rPr>
      </w:pPr>
      <w:ins w:id="87" w:author="Patrick McElhiney" w:date="2022-10-03T19:33:00Z">
        <w:r w:rsidRPr="00D90E1C">
          <w:rPr>
            <w:u w:val="single"/>
          </w:rPr>
          <w:t xml:space="preserve">AUTONOMOUS </w:t>
        </w:r>
        <w:r>
          <w:rPr>
            <w:u w:val="single"/>
          </w:rPr>
          <w:t>INTERCEPT</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7F4E795E" w14:textId="316557E0" w:rsidR="003C06F4" w:rsidRDefault="003C06F4" w:rsidP="003C06F4">
      <w:pPr>
        <w:ind w:left="360" w:hanging="360"/>
        <w:jc w:val="both"/>
        <w:rPr>
          <w:ins w:id="88" w:author="Patrick McElhiney" w:date="2022-10-03T19:33:00Z"/>
        </w:rPr>
      </w:pPr>
      <w:ins w:id="89" w:author="Patrick McElhiney" w:date="2022-10-03T19:33:00Z">
        <w:r w:rsidRPr="00D90E1C">
          <w:rPr>
            <w:u w:val="single"/>
          </w:rPr>
          <w:t xml:space="preserve">AUTONOMOUS </w:t>
        </w:r>
        <w:r>
          <w:rPr>
            <w:u w:val="single"/>
          </w:rPr>
          <w:t>INVESTIGATION</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w:t>
        </w:r>
      </w:ins>
      <w:ins w:id="90" w:author="Patrick McElhiney" w:date="2022-10-03T19:34:00Z">
        <w:r>
          <w:rPr>
            <w:b/>
            <w:bCs/>
            <w:color w:val="FF0000"/>
          </w:rPr>
          <w:t>IGATION</w:t>
        </w:r>
      </w:ins>
      <w:ins w:id="91" w:author="Patrick McElhiney" w:date="2022-10-03T19:33:00Z">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430E6F5E" w14:textId="509E9BB0" w:rsidR="003C06F4" w:rsidRDefault="003C06F4" w:rsidP="003C06F4">
      <w:pPr>
        <w:ind w:left="360" w:hanging="360"/>
        <w:jc w:val="both"/>
        <w:rPr>
          <w:ins w:id="92" w:author="Patrick McElhiney" w:date="2022-10-03T19:34:00Z"/>
        </w:rPr>
      </w:pPr>
      <w:ins w:id="93" w:author="Patrick McElhiney" w:date="2022-10-03T19:34:00Z">
        <w:r w:rsidRPr="00D90E1C">
          <w:rPr>
            <w:u w:val="single"/>
          </w:rPr>
          <w:t xml:space="preserve">AUTONOMOUS </w:t>
        </w:r>
        <w:r>
          <w:rPr>
            <w:u w:val="single"/>
          </w:rPr>
          <w:t>DEEP LEARNING</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6CABCC5D" w14:textId="61066CEA" w:rsidR="003C06F4" w:rsidRDefault="003C06F4" w:rsidP="003C06F4">
      <w:pPr>
        <w:ind w:left="360" w:hanging="360"/>
        <w:jc w:val="both"/>
        <w:rPr>
          <w:ins w:id="94" w:author="Patrick McElhiney" w:date="2022-10-03T19:34:00Z"/>
        </w:rPr>
      </w:pPr>
      <w:ins w:id="95" w:author="Patrick McElhiney" w:date="2022-10-03T19:34:00Z">
        <w:r w:rsidRPr="00D90E1C">
          <w:rPr>
            <w:u w:val="single"/>
          </w:rPr>
          <w:t xml:space="preserve">AUTONOMOUS </w:t>
        </w:r>
        <w:r>
          <w:rPr>
            <w:u w:val="single"/>
          </w:rPr>
          <w:t>AUGMENTATION</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3723328A" w14:textId="61DF7583" w:rsidR="003C06F4" w:rsidRDefault="003C06F4" w:rsidP="003C06F4">
      <w:pPr>
        <w:ind w:left="360" w:hanging="360"/>
        <w:jc w:val="both"/>
        <w:rPr>
          <w:ins w:id="96" w:author="Patrick McElhiney" w:date="2022-10-03T19:34:00Z"/>
        </w:rPr>
      </w:pPr>
      <w:ins w:id="97" w:author="Patrick McElhiney" w:date="2022-10-03T19:34:00Z">
        <w:r w:rsidRPr="00D90E1C">
          <w:rPr>
            <w:u w:val="single"/>
          </w:rPr>
          <w:t xml:space="preserve">AUTONOMOUS </w:t>
        </w:r>
        <w:r>
          <w:rPr>
            <w:u w:val="single"/>
          </w:rPr>
          <w:t>STUDY</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54A010FF" w14:textId="2032FE53" w:rsidR="003C06F4" w:rsidRDefault="003C06F4" w:rsidP="003C06F4">
      <w:pPr>
        <w:ind w:left="360" w:hanging="360"/>
        <w:jc w:val="both"/>
        <w:rPr>
          <w:ins w:id="98" w:author="Patrick McElhiney" w:date="2022-10-03T19:34:00Z"/>
        </w:rPr>
      </w:pPr>
      <w:ins w:id="99" w:author="Patrick McElhiney" w:date="2022-10-03T19:34:00Z">
        <w:r w:rsidRPr="00D90E1C">
          <w:rPr>
            <w:u w:val="single"/>
          </w:rPr>
          <w:lastRenderedPageBreak/>
          <w:t xml:space="preserve">AUTONOMOUS </w:t>
        </w:r>
        <w:r>
          <w:rPr>
            <w:u w:val="single"/>
          </w:rPr>
          <w:t>ITEM</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5CC0072C" w14:textId="60DED083" w:rsidR="003C06F4" w:rsidRDefault="003C06F4" w:rsidP="003C06F4">
      <w:pPr>
        <w:ind w:left="360" w:hanging="360"/>
        <w:jc w:val="both"/>
        <w:rPr>
          <w:ins w:id="100" w:author="Patrick McElhiney" w:date="2022-10-03T19:34:00Z"/>
        </w:rPr>
      </w:pPr>
      <w:ins w:id="101" w:author="Patrick McElhiney" w:date="2022-10-03T19:34:00Z">
        <w:r w:rsidRPr="00D90E1C">
          <w:rPr>
            <w:u w:val="single"/>
          </w:rPr>
          <w:t xml:space="preserve">AUTONOMOUS </w:t>
        </w:r>
        <w:r>
          <w:rPr>
            <w:u w:val="single"/>
          </w:rPr>
          <w:t>DOCUMENT</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w:t>
        </w:r>
      </w:ins>
      <w:ins w:id="102" w:author="Patrick McElhiney" w:date="2022-10-03T19:35:00Z">
        <w:r>
          <w:rPr>
            <w:b/>
            <w:bCs/>
            <w:color w:val="FF0000"/>
          </w:rPr>
          <w:t>CUMENT</w:t>
        </w:r>
      </w:ins>
      <w:ins w:id="103" w:author="Patrick McElhiney" w:date="2022-10-03T19:34:00Z">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4270BE65" w14:textId="7C63E355" w:rsidR="003C06F4" w:rsidRDefault="003C06F4" w:rsidP="003C06F4">
      <w:pPr>
        <w:ind w:left="360" w:hanging="360"/>
        <w:jc w:val="both"/>
        <w:rPr>
          <w:ins w:id="104" w:author="Patrick McElhiney" w:date="2022-10-03T19:35:00Z"/>
        </w:rPr>
      </w:pPr>
      <w:ins w:id="105" w:author="Patrick McElhiney" w:date="2022-10-03T19:35:00Z">
        <w:r w:rsidRPr="00D90E1C">
          <w:rPr>
            <w:u w:val="single"/>
          </w:rPr>
          <w:t xml:space="preserve">AUTONOMOUS </w:t>
        </w:r>
        <w:r>
          <w:rPr>
            <w:u w:val="single"/>
          </w:rPr>
          <w:t>FILE</w:t>
        </w:r>
        <w:r>
          <w:rPr>
            <w:u w:val="single"/>
          </w:rPr>
          <w:t xml:space="preserv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79BAC797" w14:textId="0A5BD786" w:rsidR="00940DC7" w:rsidRPr="003C06F4" w:rsidRDefault="00940DC7" w:rsidP="00B978D2">
      <w:pPr>
        <w:ind w:left="360"/>
        <w:jc w:val="both"/>
        <w:rPr>
          <w:color w:val="808080" w:themeColor="background1" w:themeShade="80"/>
          <w:rPrChange w:id="106" w:author="Patrick McElhiney" w:date="2022-10-03T19:35:00Z">
            <w:rPr/>
          </w:rPrChange>
        </w:rPr>
        <w:pPrChange w:id="107" w:author="Patrick McElhiney" w:date="2022-10-03T19:30:00Z">
          <w:pPr>
            <w:ind w:left="360" w:hanging="360"/>
            <w:jc w:val="both"/>
          </w:pPr>
        </w:pPrChange>
      </w:pPr>
      <w:r w:rsidRPr="003C06F4">
        <w:rPr>
          <w:color w:val="808080" w:themeColor="background1" w:themeShade="80"/>
          <w:rPrChange w:id="108" w:author="Patrick McElhiney" w:date="2022-10-03T19:35:00Z">
            <w:rPr/>
          </w:rPrChange>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rPr>
          <w:ins w:id="109" w:author="Patrick McElhiney" w:date="2022-10-03T19:32:00Z"/>
        </w:rPr>
      </w:pPr>
      <w:r w:rsidRPr="00D90E1C">
        <w:rPr>
          <w:u w:val="single"/>
        </w:rPr>
        <w:t xml:space="preserve">AUTONOMOUS </w:t>
      </w:r>
      <w:r>
        <w:rPr>
          <w:u w:val="single"/>
        </w:rPr>
        <w:t>GAIT</w:t>
      </w:r>
      <w:r w:rsidRPr="00D90E1C">
        <w:rPr>
          <w:u w:val="single"/>
        </w:rPr>
        <w:t xml:space="preserve"> </w:t>
      </w:r>
      <w:ins w:id="110" w:author="Patrick McElhiney" w:date="2022-10-03T19:31:00Z">
        <w:r w:rsidR="00B978D2">
          <w:rPr>
            <w:u w:val="single"/>
          </w:rPr>
          <w:t xml:space="preserve">ALTERATION PREVENTION </w:t>
        </w:r>
      </w:ins>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ins w:id="111" w:author="Patrick McElhiney" w:date="2022-10-03T19:31:00Z">
        <w:r w:rsidR="00B978D2">
          <w:t xml:space="preserve">                </w:t>
        </w:r>
        <w:r w:rsidR="00B978D2" w:rsidRPr="00B978D2">
          <w:rPr>
            <w:b/>
            <w:bCs/>
            <w:color w:val="FF0000"/>
            <w:rPrChange w:id="112" w:author="Patrick McElhiney" w:date="2022-10-03T19:32:00Z">
              <w:rPr/>
            </w:rPrChange>
          </w:rPr>
          <w:t>ANY GAIT ALTERATION</w:t>
        </w:r>
        <w:r w:rsidR="00B978D2">
          <w:t xml:space="preserve"> </w:t>
        </w:r>
        <w:r w:rsidR="00B978D2" w:rsidRPr="00B978D2">
          <w:rPr>
            <w:b/>
            <w:bCs/>
            <w:color w:val="C00000"/>
            <w:rPrChange w:id="113" w:author="Patrick McElhiney" w:date="2022-10-03T19:32:00Z">
              <w:rPr/>
            </w:rPrChange>
          </w:rPr>
          <w:t>NE</w:t>
        </w:r>
      </w:ins>
      <w:ins w:id="114" w:author="Patrick McElhiney" w:date="2022-10-03T19:32:00Z">
        <w:r w:rsidR="00B978D2" w:rsidRPr="00B978D2">
          <w:rPr>
            <w:b/>
            <w:bCs/>
            <w:color w:val="C00000"/>
            <w:rPrChange w:id="115" w:author="Patrick McElhiney" w:date="2022-10-03T19:32:00Z">
              <w:rPr/>
            </w:rPrChange>
          </w:rPr>
          <w:t>VER OCCURS</w:t>
        </w:r>
        <w:r w:rsidR="00B978D2">
          <w:t xml:space="preserve">, </w:t>
        </w:r>
        <w:r w:rsidR="00B978D2" w:rsidRPr="00B978D2">
          <w:rPr>
            <w:b/>
            <w:bCs/>
            <w:color w:val="00B0F0"/>
            <w:rPrChange w:id="116" w:author="Patrick McElhiney" w:date="2022-10-03T19:32:00Z">
              <w:rPr/>
            </w:rPrChange>
          </w:rPr>
          <w:t>IMPLICITLY-EXPLICITLY DEFINED</w:t>
        </w:r>
        <w:r w:rsidR="00B978D2">
          <w:t>.</w:t>
        </w:r>
      </w:ins>
    </w:p>
    <w:p w14:paraId="0D87DEE0" w14:textId="7767CC57" w:rsidR="00940DC7" w:rsidRPr="003C06F4" w:rsidRDefault="00940DC7" w:rsidP="00B978D2">
      <w:pPr>
        <w:ind w:left="360"/>
        <w:jc w:val="both"/>
        <w:rPr>
          <w:color w:val="808080" w:themeColor="background1" w:themeShade="80"/>
          <w:rPrChange w:id="117" w:author="Patrick McElhiney" w:date="2022-10-03T19:35:00Z">
            <w:rPr/>
          </w:rPrChange>
        </w:rPr>
        <w:pPrChange w:id="118" w:author="Patrick McElhiney" w:date="2022-10-03T19:32:00Z">
          <w:pPr>
            <w:ind w:left="360" w:hanging="360"/>
            <w:jc w:val="both"/>
          </w:pPr>
        </w:pPrChange>
      </w:pPr>
      <w:r w:rsidRPr="003C06F4">
        <w:rPr>
          <w:color w:val="808080" w:themeColor="background1" w:themeShade="80"/>
          <w:rPrChange w:id="119" w:author="Patrick McElhiney" w:date="2022-10-03T19:35:00Z">
            <w:rPr/>
          </w:rPrChange>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2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20"/>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12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21"/>
      <w:r w:rsidR="00652BEF">
        <w:rPr>
          <w:rStyle w:val="CommentReference"/>
        </w:rPr>
        <w:commentReference w:id="121"/>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2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22"/>
      <w:r w:rsidR="00934D15">
        <w:rPr>
          <w:rStyle w:val="CommentReference"/>
        </w:rPr>
        <w:commentReference w:id="122"/>
      </w:r>
    </w:p>
    <w:p w14:paraId="2F8258AE" w14:textId="018E1ED4" w:rsidR="00DB4428" w:rsidRDefault="00DB4428" w:rsidP="00A520BB">
      <w:pPr>
        <w:tabs>
          <w:tab w:val="left" w:pos="900"/>
        </w:tabs>
        <w:ind w:left="360" w:hanging="360"/>
        <w:jc w:val="both"/>
      </w:pPr>
      <w:commentRangeStart w:id="12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23"/>
      <w:r w:rsidR="00AE266E">
        <w:rPr>
          <w:rStyle w:val="CommentReference"/>
        </w:rPr>
        <w:commentReference w:id="123"/>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12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24"/>
      <w:r w:rsidR="00561992">
        <w:rPr>
          <w:rStyle w:val="CommentReference"/>
        </w:rPr>
        <w:commentReference w:id="124"/>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25"/>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125"/>
      <w:r>
        <w:rPr>
          <w:rStyle w:val="CommentReference"/>
        </w:rPr>
        <w:commentReference w:id="125"/>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26"/>
      <w:commentRangeStart w:id="127"/>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6"/>
      <w:r w:rsidR="00671456">
        <w:rPr>
          <w:rStyle w:val="CommentReference"/>
        </w:rPr>
        <w:commentReference w:id="126"/>
      </w:r>
      <w:commentRangeEnd w:id="127"/>
      <w:r w:rsidR="00671456">
        <w:rPr>
          <w:rStyle w:val="CommentReference"/>
        </w:rPr>
        <w:commentReference w:id="127"/>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28" w:name="_Hlk114403663"/>
      <w:r w:rsidR="00615B5B">
        <w:rPr>
          <w:b/>
          <w:bCs/>
          <w:i/>
          <w:iCs/>
        </w:rPr>
        <w:t>SHFINT</w:t>
      </w:r>
      <w:bookmarkEnd w:id="128"/>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9"/>
      <w:commentRangeStart w:id="130"/>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9"/>
      <w:r w:rsidR="00350A20" w:rsidRPr="000E76EC">
        <w:rPr>
          <w:rStyle w:val="CommentReference"/>
          <w:strike/>
        </w:rPr>
        <w:commentReference w:id="129"/>
      </w:r>
      <w:commentRangeEnd w:id="130"/>
      <w:r w:rsidR="00CD079B">
        <w:rPr>
          <w:rStyle w:val="CommentReference"/>
        </w:rPr>
        <w:commentReference w:id="130"/>
      </w:r>
    </w:p>
    <w:p w14:paraId="029DD5E2" w14:textId="24683F27" w:rsidR="00F34DA2" w:rsidRPr="004D572C" w:rsidRDefault="00F34DA2" w:rsidP="00F34DA2">
      <w:pPr>
        <w:ind w:left="360" w:hanging="360"/>
        <w:jc w:val="both"/>
        <w:rPr>
          <w:color w:val="00B050"/>
        </w:rPr>
      </w:pPr>
      <w:commentRangeStart w:id="131"/>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1"/>
      <w:r w:rsidRPr="00CE06E3">
        <w:rPr>
          <w:rStyle w:val="CommentReference"/>
        </w:rPr>
        <w:commentReference w:id="131"/>
      </w:r>
    </w:p>
    <w:p w14:paraId="64573F68" w14:textId="2A3C2CAB" w:rsidR="00F34DA2" w:rsidRPr="004D572C" w:rsidRDefault="00F34DA2" w:rsidP="00F34DA2">
      <w:pPr>
        <w:ind w:left="360" w:hanging="360"/>
        <w:jc w:val="both"/>
        <w:rPr>
          <w:color w:val="00B050"/>
          <w:u w:val="single"/>
        </w:rPr>
      </w:pPr>
      <w:commentRangeStart w:id="132"/>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2"/>
      <w:r w:rsidRPr="00CE06E3">
        <w:rPr>
          <w:rStyle w:val="CommentReference"/>
        </w:rPr>
        <w:commentReference w:id="132"/>
      </w:r>
    </w:p>
    <w:p w14:paraId="56CE4A8C" w14:textId="594CCBC3" w:rsidR="00F34DA2" w:rsidRPr="004D572C" w:rsidRDefault="00F34DA2" w:rsidP="00F34DA2">
      <w:pPr>
        <w:ind w:left="360" w:hanging="360"/>
        <w:jc w:val="both"/>
        <w:rPr>
          <w:color w:val="00B050"/>
        </w:rPr>
      </w:pPr>
      <w:commentRangeStart w:id="13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33"/>
      <w:r w:rsidRPr="00CE06E3">
        <w:rPr>
          <w:rStyle w:val="CommentReference"/>
        </w:rPr>
        <w:commentReference w:id="133"/>
      </w:r>
    </w:p>
    <w:p w14:paraId="6AF6ED45" w14:textId="51E8A088" w:rsidR="00F34DA2" w:rsidRPr="004D572C" w:rsidRDefault="001B1200" w:rsidP="001B1200">
      <w:pPr>
        <w:ind w:left="360" w:hanging="360"/>
        <w:jc w:val="both"/>
        <w:rPr>
          <w:i/>
          <w:iCs/>
          <w:color w:val="00B050"/>
        </w:rPr>
      </w:pPr>
      <w:commentRangeStart w:id="134"/>
      <w:commentRangeStart w:id="135"/>
      <w:commentRangeStart w:id="136"/>
      <w:commentRangeStart w:id="137"/>
      <w:commentRangeStart w:id="138"/>
      <w:commentRangeStart w:id="139"/>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34"/>
      <w:r w:rsidRPr="004D572C">
        <w:rPr>
          <w:rStyle w:val="CommentReference"/>
          <w:i/>
          <w:iCs/>
        </w:rPr>
        <w:commentReference w:id="134"/>
      </w:r>
      <w:commentRangeEnd w:id="135"/>
      <w:r w:rsidR="00DB536B" w:rsidRPr="004D572C">
        <w:rPr>
          <w:rStyle w:val="CommentReference"/>
          <w:i/>
          <w:iCs/>
        </w:rPr>
        <w:commentReference w:id="135"/>
      </w:r>
      <w:commentRangeEnd w:id="136"/>
      <w:r w:rsidR="00CD079B">
        <w:rPr>
          <w:rStyle w:val="CommentReference"/>
        </w:rPr>
        <w:commentReference w:id="136"/>
      </w:r>
      <w:commentRangeEnd w:id="137"/>
      <w:r w:rsidR="00CD079B">
        <w:rPr>
          <w:rStyle w:val="CommentReference"/>
        </w:rPr>
        <w:commentReference w:id="137"/>
      </w:r>
      <w:commentRangeEnd w:id="138"/>
      <w:r w:rsidR="000233A7">
        <w:rPr>
          <w:rStyle w:val="CommentReference"/>
        </w:rPr>
        <w:commentReference w:id="138"/>
      </w:r>
      <w:commentRangeEnd w:id="139"/>
      <w:r w:rsidR="000233A7">
        <w:rPr>
          <w:rStyle w:val="CommentReference"/>
        </w:rPr>
        <w:commentReference w:id="139"/>
      </w:r>
    </w:p>
    <w:p w14:paraId="37C0F7AB" w14:textId="6428E223" w:rsidR="00DB536B" w:rsidRPr="004D572C" w:rsidRDefault="00DB536B" w:rsidP="00DB536B">
      <w:pPr>
        <w:ind w:left="360" w:hanging="360"/>
        <w:jc w:val="both"/>
        <w:rPr>
          <w:i/>
          <w:iCs/>
          <w:color w:val="00B050"/>
        </w:rPr>
      </w:pPr>
      <w:commentRangeStart w:id="140"/>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40"/>
      <w:r w:rsidR="00CD079B">
        <w:rPr>
          <w:rStyle w:val="CommentReference"/>
        </w:rPr>
        <w:commentReference w:id="140"/>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41"/>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41"/>
      <w:r w:rsidR="000233A7">
        <w:rPr>
          <w:rStyle w:val="CommentReference"/>
        </w:rPr>
        <w:commentReference w:id="141"/>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142"/>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42"/>
      <w:r w:rsidR="001B4118">
        <w:rPr>
          <w:rStyle w:val="CommentReference"/>
        </w:rPr>
        <w:commentReference w:id="142"/>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143"/>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43"/>
      <w:r w:rsidR="001B4118">
        <w:rPr>
          <w:rStyle w:val="CommentReference"/>
        </w:rPr>
        <w:commentReference w:id="143"/>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14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4"/>
      <w:r w:rsidR="00C67954">
        <w:rPr>
          <w:rStyle w:val="CommentReference"/>
        </w:rPr>
        <w:commentReference w:id="144"/>
      </w:r>
    </w:p>
    <w:p w14:paraId="6BF8BF7F" w14:textId="15B8A792" w:rsidR="00C45D83" w:rsidRDefault="00C45D83" w:rsidP="00C45D83">
      <w:pPr>
        <w:ind w:left="360" w:hanging="360"/>
        <w:jc w:val="both"/>
      </w:pPr>
      <w:commentRangeStart w:id="14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5"/>
      <w:r w:rsidR="00C67954">
        <w:rPr>
          <w:rStyle w:val="CommentReference"/>
        </w:rPr>
        <w:commentReference w:id="145"/>
      </w:r>
    </w:p>
    <w:p w14:paraId="108B15A9" w14:textId="4B17DB64" w:rsidR="00510593" w:rsidRDefault="00510593" w:rsidP="00510593">
      <w:pPr>
        <w:ind w:left="360" w:hanging="360"/>
        <w:jc w:val="both"/>
      </w:pPr>
      <w:commentRangeStart w:id="14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46"/>
      <w:r w:rsidR="00C67954">
        <w:rPr>
          <w:rStyle w:val="CommentReference"/>
        </w:rPr>
        <w:commentReference w:id="146"/>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147"/>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47"/>
      <w:r>
        <w:rPr>
          <w:rStyle w:val="CommentReference"/>
        </w:rPr>
        <w:commentReference w:id="147"/>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148"/>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8"/>
      <w:r>
        <w:rPr>
          <w:rStyle w:val="CommentReference"/>
        </w:rPr>
        <w:commentReference w:id="148"/>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149"/>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9"/>
      <w:r>
        <w:rPr>
          <w:rStyle w:val="CommentReference"/>
        </w:rPr>
        <w:commentReference w:id="149"/>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150"/>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150"/>
      <w:r w:rsidR="00D741C7">
        <w:t xml:space="preserve">, </w:t>
      </w:r>
      <w:r w:rsidR="00D741C7" w:rsidRPr="00F850AF">
        <w:rPr>
          <w:b/>
          <w:bCs/>
          <w:color w:val="00B0F0"/>
        </w:rPr>
        <w:t>IMPLICITLY-EXPLICITLY DEFINED</w:t>
      </w:r>
      <w:r w:rsidR="00D741C7">
        <w:t>.</w:t>
      </w:r>
      <w:r>
        <w:rPr>
          <w:rStyle w:val="CommentReference"/>
        </w:rPr>
        <w:commentReference w:id="150"/>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151"/>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1"/>
      <w:r w:rsidR="00B24CF4" w:rsidRPr="006670CE">
        <w:rPr>
          <w:rStyle w:val="CommentReference"/>
        </w:rPr>
        <w:commentReference w:id="151"/>
      </w:r>
    </w:p>
    <w:p w14:paraId="430793E5" w14:textId="2052F2CB" w:rsidR="001037A8" w:rsidRPr="006670CE" w:rsidRDefault="00853D71" w:rsidP="001037A8">
      <w:pPr>
        <w:ind w:left="360" w:hanging="360"/>
        <w:jc w:val="both"/>
      </w:pPr>
      <w:commentRangeStart w:id="15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2"/>
      <w:r w:rsidR="001037A8" w:rsidRPr="006670CE">
        <w:rPr>
          <w:rStyle w:val="CommentReference"/>
        </w:rPr>
        <w:commentReference w:id="152"/>
      </w:r>
    </w:p>
    <w:p w14:paraId="1FF3DBCC" w14:textId="2AC23714" w:rsidR="00853D71" w:rsidRPr="006670CE" w:rsidRDefault="00853D71" w:rsidP="009C5A96">
      <w:pPr>
        <w:ind w:left="360" w:hanging="360"/>
        <w:jc w:val="both"/>
      </w:pPr>
      <w:commentRangeStart w:id="15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3"/>
      <w:r w:rsidR="001037A8" w:rsidRPr="006670CE">
        <w:rPr>
          <w:rStyle w:val="CommentReference"/>
        </w:rPr>
        <w:commentReference w:id="153"/>
      </w:r>
    </w:p>
    <w:p w14:paraId="7BC9A47F" w14:textId="0402F079" w:rsidR="000C1682" w:rsidRDefault="000C1682" w:rsidP="000C1682">
      <w:pPr>
        <w:ind w:left="360" w:hanging="360"/>
        <w:jc w:val="both"/>
      </w:pPr>
      <w:commentRangeStart w:id="15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154"/>
      <w:r w:rsidR="00506E87">
        <w:rPr>
          <w:rStyle w:val="CommentReference"/>
        </w:rPr>
        <w:commentReference w:id="154"/>
      </w:r>
    </w:p>
    <w:p w14:paraId="1CBA87EF" w14:textId="0BFF8BF0" w:rsidR="000C1682" w:rsidRDefault="000C1682" w:rsidP="000229F9">
      <w:pPr>
        <w:ind w:left="720" w:hanging="360"/>
        <w:jc w:val="both"/>
      </w:pPr>
      <w:commentRangeStart w:id="15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155"/>
      <w:r w:rsidR="00B24CF4">
        <w:rPr>
          <w:rStyle w:val="CommentReference"/>
        </w:rPr>
        <w:commentReference w:id="155"/>
      </w:r>
    </w:p>
    <w:p w14:paraId="0B910FB8" w14:textId="10BEDC26" w:rsidR="00F7149B" w:rsidRDefault="00F7149B" w:rsidP="00F7149B">
      <w:pPr>
        <w:ind w:left="720" w:hanging="360"/>
        <w:jc w:val="both"/>
      </w:pPr>
      <w:commentRangeStart w:id="156"/>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6"/>
      <w:r>
        <w:rPr>
          <w:rStyle w:val="CommentReference"/>
        </w:rPr>
        <w:commentReference w:id="156"/>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58"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59"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121"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12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2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2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25"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26"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27"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9"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0"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1"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2"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33"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34"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35"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6"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37"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38"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39"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40"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41"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42"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43"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44"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4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4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47"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48"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49"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50"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15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5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5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5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5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5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882E" w14:textId="77777777" w:rsidR="00864115" w:rsidRDefault="00864115" w:rsidP="005B7682">
      <w:pPr>
        <w:spacing w:after="0" w:line="240" w:lineRule="auto"/>
      </w:pPr>
      <w:r>
        <w:separator/>
      </w:r>
    </w:p>
  </w:endnote>
  <w:endnote w:type="continuationSeparator" w:id="0">
    <w:p w14:paraId="7061E93E" w14:textId="77777777" w:rsidR="00864115" w:rsidRDefault="0086411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2641" w14:textId="77777777" w:rsidR="00864115" w:rsidRDefault="00864115" w:rsidP="005B7682">
      <w:pPr>
        <w:spacing w:after="0" w:line="240" w:lineRule="auto"/>
      </w:pPr>
      <w:r>
        <w:separator/>
      </w:r>
    </w:p>
  </w:footnote>
  <w:footnote w:type="continuationSeparator" w:id="0">
    <w:p w14:paraId="0CBAD36F" w14:textId="77777777" w:rsidR="00864115" w:rsidRDefault="0086411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127</Pages>
  <Words>30412</Words>
  <Characters>173353</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2022-10-03T23:35:00Z</dcterms:created>
  <dcterms:modified xsi:type="dcterms:W3CDTF">2022-10-03T23:35:00Z</dcterms:modified>
</cp:coreProperties>
</file>