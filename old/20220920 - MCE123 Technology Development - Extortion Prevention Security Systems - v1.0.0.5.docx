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492E3" w:rsidR="00074C5F" w:rsidRDefault="007C4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7:40:05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C311C2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B427FF6" w14:textId="0ED93D1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</w:t>
      </w:r>
      <w:r w:rsidR="007C4266">
        <w:rPr>
          <w:b/>
          <w:bCs/>
        </w:rPr>
        <w:t>PEACEFULLY DEFINED</w:t>
      </w:r>
      <w:r w:rsidR="007C4266">
        <w:t>.</w:t>
      </w:r>
    </w:p>
    <w:p w14:paraId="5740522B" w14:textId="1A8B1DE6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8BADEF8" w14:textId="0586872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NATIONAL SECURITY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241145F" w14:textId="0F89093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C240033" w14:textId="0D58241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447BD44" w14:textId="5A70735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8A358A" w14:textId="3BA3E2D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2FE1F1B3" w14:textId="01DF03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E0DFB90" w14:textId="3663CAFB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159F499" w14:textId="3F0992F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F878FE" w14:textId="35F01DC8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>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3AD37471" w14:textId="13A4AFA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3C24AFF" w14:textId="233FC7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E41B40D" w14:textId="3004E1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FBCB75" w14:textId="1A25F5C7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A6A9BA6" w14:textId="7809D688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8A3DD9" w14:textId="2AD37FE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02B6959" w14:textId="7FD2B8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4F6785E" w14:textId="37798FC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282D184" w14:textId="1F7AF29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BD89C7E" w14:textId="331E8A1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B6A6F81" w14:textId="16B6EC11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8AD428" w14:textId="0A97B7F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9C86C39" w14:textId="52E5F28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AE02769" w14:textId="519534D7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1FA985" w14:textId="0E24A16B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036A216" w14:textId="1F8C58DB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30815D8" w14:textId="1390BDCC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93DC0FE" w14:textId="7877E33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7EC3B97" w14:textId="6EDE2BED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DE67741" w14:textId="09DDEC80" w:rsidR="00D552EA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TRANSCRIPT FRAUD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TRANSCRIPT FRAUD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D1E2D57" w14:textId="50C4F02E" w:rsidR="00D552EA" w:rsidRPr="00D779AB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POLICY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FOREIGN POLICY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A17FC09" w14:textId="0D2327BD" w:rsidR="00F51FBF" w:rsidRDefault="00AF46BF" w:rsidP="007C4266">
      <w:pPr>
        <w:ind w:left="360" w:hanging="360"/>
        <w:jc w:val="both"/>
        <w:rPr>
          <w:ins w:id="0" w:author="Patrick McElhiney" w:date="2022-09-20T09:43:00Z"/>
        </w:rPr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JUSTICE DEPARTMENT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5D3EE98" w14:textId="2B55D977" w:rsidR="00E335F8" w:rsidRDefault="00E335F8" w:rsidP="00E335F8">
      <w:pPr>
        <w:ind w:left="360" w:hanging="360"/>
        <w:jc w:val="both"/>
        <w:rPr>
          <w:ins w:id="1" w:author="Patrick McElhiney" w:date="2022-09-20T09:43:00Z"/>
        </w:rPr>
      </w:pPr>
      <w:ins w:id="2" w:author="Patrick McElhiney" w:date="2022-09-20T09:43:00Z">
        <w:r w:rsidRPr="00D779AB">
          <w:rPr>
            <w:u w:val="single"/>
          </w:rPr>
          <w:t xml:space="preserve">AUTONOMOUS </w:t>
        </w:r>
        <w:r>
          <w:rPr>
            <w:u w:val="single"/>
          </w:rPr>
          <w:t>INFRACTION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 xml:space="preserve">) – ensures that </w:t>
        </w:r>
        <w:r>
          <w:rPr>
            <w:b/>
            <w:bCs/>
          </w:rPr>
          <w:t>INFRACTION</w:t>
        </w:r>
        <w:r w:rsidRPr="00542522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 xml:space="preserve">, </w:t>
        </w:r>
        <w:r>
          <w:rPr>
            <w:b/>
            <w:bCs/>
          </w:rPr>
          <w:t>IRREVOCABLY DEFINED</w:t>
        </w:r>
        <w:r>
          <w:t xml:space="preserve">, </w:t>
        </w:r>
        <w:r>
          <w:rPr>
            <w:b/>
            <w:bCs/>
          </w:rPr>
          <w:t xml:space="preserve">IMPLICITLY DEFINED, PERMANENTLY </w:t>
        </w:r>
        <w:proofErr w:type="gramStart"/>
        <w:r>
          <w:rPr>
            <w:b/>
            <w:bCs/>
          </w:rPr>
          <w:t>DEFINED</w:t>
        </w:r>
        <w:r>
          <w:t xml:space="preserve">,   </w:t>
        </w:r>
        <w:proofErr w:type="gramEnd"/>
        <w:r>
          <w:rPr>
            <w:b/>
            <w:bCs/>
          </w:rPr>
          <w:t>PEACEFULLY DEFINED</w:t>
        </w:r>
        <w:r>
          <w:t>.</w:t>
        </w:r>
      </w:ins>
    </w:p>
    <w:p w14:paraId="4450AA3D" w14:textId="693CA9EA" w:rsidR="00E335F8" w:rsidRPr="006C5F95" w:rsidRDefault="00E335F8" w:rsidP="00E335F8">
      <w:pPr>
        <w:ind w:left="360" w:hanging="360"/>
        <w:jc w:val="both"/>
        <w:rPr>
          <w:ins w:id="3" w:author="Patrick McElhiney" w:date="2022-09-20T09:43:00Z"/>
        </w:rPr>
      </w:pPr>
      <w:ins w:id="4" w:author="Patrick McElhiney" w:date="2022-09-20T09:43:00Z">
        <w:r w:rsidRPr="00D779AB">
          <w:rPr>
            <w:u w:val="single"/>
          </w:rPr>
          <w:t xml:space="preserve">AUTONOMOUS </w:t>
        </w:r>
        <w:r>
          <w:rPr>
            <w:u w:val="single"/>
          </w:rPr>
          <w:t>INTERPOL DEPARTMENT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 xml:space="preserve">) – ensures that </w:t>
        </w:r>
        <w:r>
          <w:rPr>
            <w:b/>
            <w:bCs/>
          </w:rPr>
          <w:t>INTERPOL</w:t>
        </w:r>
        <w:r w:rsidRPr="00542522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 xml:space="preserve">, </w:t>
        </w:r>
        <w:r>
          <w:rPr>
            <w:b/>
            <w:bCs/>
          </w:rPr>
          <w:t>IRREVOCABLY DEFINED</w:t>
        </w:r>
        <w:r>
          <w:t xml:space="preserve">, </w:t>
        </w:r>
        <w:r>
          <w:rPr>
            <w:b/>
            <w:bCs/>
          </w:rPr>
          <w:t xml:space="preserve">IMPLICITLY DEFINED, PERMANENTLY </w:t>
        </w:r>
        <w:proofErr w:type="gramStart"/>
        <w:r>
          <w:rPr>
            <w:b/>
            <w:bCs/>
          </w:rPr>
          <w:t>DEFINED</w:t>
        </w:r>
        <w:r>
          <w:t xml:space="preserve">,   </w:t>
        </w:r>
        <w:proofErr w:type="gramEnd"/>
        <w:r>
          <w:rPr>
            <w:b/>
            <w:bCs/>
          </w:rPr>
          <w:t>PEACEFULLY DEFINED</w:t>
        </w:r>
        <w:r>
          <w:t>.</w:t>
        </w:r>
      </w:ins>
    </w:p>
    <w:p w14:paraId="5E60672A" w14:textId="75F2BBA1" w:rsidR="00B67493" w:rsidRPr="006C5F95" w:rsidRDefault="00B67493" w:rsidP="00B67493">
      <w:pPr>
        <w:ind w:left="360" w:hanging="360"/>
        <w:jc w:val="both"/>
        <w:rPr>
          <w:ins w:id="5" w:author="Patrick McElhiney" w:date="2022-09-20T12:18:00Z"/>
        </w:rPr>
      </w:pPr>
      <w:ins w:id="6" w:author="Patrick McElhiney" w:date="2022-09-20T12:18:00Z">
        <w:r w:rsidRPr="00D779AB">
          <w:rPr>
            <w:u w:val="single"/>
          </w:rPr>
          <w:t xml:space="preserve">AUTONOMOUS </w:t>
        </w:r>
        <w:r>
          <w:rPr>
            <w:u w:val="single"/>
          </w:rPr>
          <w:t>MEDIA</w:t>
        </w:r>
        <w:r>
          <w:rPr>
            <w:u w:val="single"/>
          </w:rPr>
          <w:t xml:space="preserve">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>) – ensures that</w:t>
        </w:r>
        <w:r>
          <w:t xml:space="preserve">      </w:t>
        </w:r>
      </w:ins>
      <w:ins w:id="7" w:author="Patrick McElhiney" w:date="2022-09-20T12:19:00Z">
        <w:r>
          <w:t xml:space="preserve">      </w:t>
        </w:r>
      </w:ins>
      <w:ins w:id="8" w:author="Patrick McElhiney" w:date="2022-09-20T12:18:00Z">
        <w:r>
          <w:t xml:space="preserve"> </w:t>
        </w:r>
        <w:r w:rsidRPr="00D779AB">
          <w:t xml:space="preserve"> </w:t>
        </w:r>
        <w:r>
          <w:rPr>
            <w:b/>
            <w:bCs/>
          </w:rPr>
          <w:t>MEDIA</w:t>
        </w:r>
        <w:r w:rsidRPr="00542522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>.</w:t>
        </w:r>
      </w:ins>
    </w:p>
    <w:p w14:paraId="13A74883" w14:textId="7182AAA2" w:rsidR="00B67493" w:rsidRDefault="00B67493" w:rsidP="00B67493">
      <w:pPr>
        <w:ind w:left="360" w:hanging="360"/>
        <w:jc w:val="both"/>
        <w:rPr>
          <w:ins w:id="9" w:author="Patrick McElhiney" w:date="2022-09-20T12:19:00Z"/>
        </w:rPr>
      </w:pPr>
      <w:ins w:id="10" w:author="Patrick McElhiney" w:date="2022-09-20T12:19:00Z">
        <w:r w:rsidRPr="00D779AB">
          <w:rPr>
            <w:u w:val="single"/>
          </w:rPr>
          <w:lastRenderedPageBreak/>
          <w:t xml:space="preserve">AUTONOMOUS </w:t>
        </w:r>
        <w:r>
          <w:rPr>
            <w:u w:val="single"/>
          </w:rPr>
          <w:t>VOTER</w:t>
        </w:r>
        <w:r>
          <w:rPr>
            <w:u w:val="single"/>
          </w:rPr>
          <w:t xml:space="preserve">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>) – ensures that</w:t>
        </w:r>
        <w:r>
          <w:t xml:space="preserve">             </w:t>
        </w:r>
        <w:r w:rsidRPr="00D779AB">
          <w:t xml:space="preserve"> </w:t>
        </w:r>
        <w:r>
          <w:rPr>
            <w:b/>
            <w:bCs/>
          </w:rPr>
          <w:t>VOTER</w:t>
        </w:r>
        <w:r w:rsidRPr="00542522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>.</w:t>
        </w:r>
      </w:ins>
    </w:p>
    <w:p w14:paraId="483A43A2" w14:textId="5CEDA2E2" w:rsidR="00B67493" w:rsidRDefault="00B67493" w:rsidP="00B67493">
      <w:pPr>
        <w:ind w:left="360" w:hanging="360"/>
        <w:jc w:val="both"/>
        <w:rPr>
          <w:ins w:id="11" w:author="Patrick McElhiney" w:date="2022-09-20T12:19:00Z"/>
        </w:rPr>
      </w:pPr>
      <w:ins w:id="12" w:author="Patrick McElhiney" w:date="2022-09-20T12:19:00Z">
        <w:r w:rsidRPr="00D779AB">
          <w:rPr>
            <w:u w:val="single"/>
          </w:rPr>
          <w:t xml:space="preserve">AUTONOMOUS </w:t>
        </w:r>
        <w:r>
          <w:rPr>
            <w:u w:val="single"/>
          </w:rPr>
          <w:t>POLITICAL</w:t>
        </w:r>
        <w:r>
          <w:rPr>
            <w:u w:val="single"/>
          </w:rPr>
          <w:t xml:space="preserve">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>) – ensures that</w:t>
        </w:r>
        <w:r>
          <w:t xml:space="preserve">             </w:t>
        </w:r>
        <w:r w:rsidRPr="00D779AB">
          <w:t xml:space="preserve"> </w:t>
        </w:r>
        <w:r>
          <w:rPr>
            <w:b/>
            <w:bCs/>
          </w:rPr>
          <w:t>POLITICAL</w:t>
        </w:r>
        <w:r w:rsidRPr="00542522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>.</w:t>
        </w:r>
      </w:ins>
    </w:p>
    <w:p w14:paraId="00EF3297" w14:textId="76D2ECD3" w:rsidR="00B67493" w:rsidRDefault="00B67493" w:rsidP="00B67493">
      <w:pPr>
        <w:ind w:left="360" w:hanging="360"/>
        <w:jc w:val="both"/>
        <w:rPr>
          <w:ins w:id="13" w:author="Patrick McElhiney" w:date="2022-09-20T12:20:00Z"/>
        </w:rPr>
      </w:pPr>
      <w:ins w:id="14" w:author="Patrick McElhiney" w:date="2022-09-20T12:19:00Z">
        <w:r w:rsidRPr="00D779AB">
          <w:rPr>
            <w:u w:val="single"/>
          </w:rPr>
          <w:t xml:space="preserve">AUTONOMOUS </w:t>
        </w:r>
        <w:r>
          <w:rPr>
            <w:u w:val="single"/>
          </w:rPr>
          <w:t>INVESTIGATION</w:t>
        </w:r>
        <w:r>
          <w:rPr>
            <w:u w:val="single"/>
          </w:rPr>
          <w:t xml:space="preserve">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>) – ensures that</w:t>
        </w:r>
        <w:r>
          <w:t xml:space="preserve">             </w:t>
        </w:r>
        <w:r w:rsidRPr="00D779AB">
          <w:t xml:space="preserve"> </w:t>
        </w:r>
        <w:r>
          <w:rPr>
            <w:b/>
            <w:bCs/>
          </w:rPr>
          <w:t>INVESTIGATION</w:t>
        </w:r>
        <w:r w:rsidRPr="00542522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>.</w:t>
        </w:r>
      </w:ins>
    </w:p>
    <w:p w14:paraId="0FEF0C93" w14:textId="14CB6F0C" w:rsidR="00B67493" w:rsidRDefault="00B67493" w:rsidP="00B67493">
      <w:pPr>
        <w:ind w:left="360" w:hanging="360"/>
        <w:jc w:val="both"/>
        <w:rPr>
          <w:ins w:id="15" w:author="Patrick McElhiney" w:date="2022-09-20T12:20:00Z"/>
        </w:rPr>
      </w:pPr>
      <w:ins w:id="16" w:author="Patrick McElhiney" w:date="2022-09-20T12:20:00Z">
        <w:r w:rsidRPr="00D779AB">
          <w:rPr>
            <w:u w:val="single"/>
          </w:rPr>
          <w:t xml:space="preserve">AUTONOMOUS </w:t>
        </w:r>
        <w:r>
          <w:rPr>
            <w:u w:val="single"/>
          </w:rPr>
          <w:t>COURT</w:t>
        </w:r>
        <w:r>
          <w:rPr>
            <w:u w:val="single"/>
          </w:rPr>
          <w:t xml:space="preserve">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>) – ensures that</w:t>
        </w:r>
        <w:r>
          <w:t xml:space="preserve">             </w:t>
        </w:r>
        <w:r w:rsidRPr="00D779AB">
          <w:t xml:space="preserve"> </w:t>
        </w:r>
        <w:r>
          <w:rPr>
            <w:b/>
            <w:bCs/>
          </w:rPr>
          <w:t>COURT</w:t>
        </w:r>
        <w:r w:rsidRPr="00542522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>.</w:t>
        </w:r>
      </w:ins>
    </w:p>
    <w:p w14:paraId="19C41655" w14:textId="721DBF84" w:rsidR="00B67493" w:rsidRPr="006C5F95" w:rsidRDefault="00B67493" w:rsidP="00B67493">
      <w:pPr>
        <w:ind w:left="360" w:hanging="360"/>
        <w:jc w:val="both"/>
        <w:rPr>
          <w:ins w:id="17" w:author="Patrick McElhiney" w:date="2022-09-20T12:20:00Z"/>
        </w:rPr>
      </w:pPr>
      <w:ins w:id="18" w:author="Patrick McElhiney" w:date="2022-09-20T12:20:00Z">
        <w:r w:rsidRPr="00D779AB">
          <w:rPr>
            <w:u w:val="single"/>
          </w:rPr>
          <w:t xml:space="preserve">AUTONOMOUS </w:t>
        </w:r>
        <w:r>
          <w:rPr>
            <w:u w:val="single"/>
          </w:rPr>
          <w:t>JURISDICTIONAL</w:t>
        </w:r>
        <w:r>
          <w:rPr>
            <w:u w:val="single"/>
          </w:rPr>
          <w:t xml:space="preserve">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>) – ensures that</w:t>
        </w:r>
        <w:r>
          <w:t xml:space="preserve">             </w:t>
        </w:r>
        <w:r w:rsidRPr="00D779AB">
          <w:t xml:space="preserve"> </w:t>
        </w:r>
        <w:r>
          <w:rPr>
            <w:b/>
            <w:bCs/>
          </w:rPr>
          <w:t>JURISDICTIONAL</w:t>
        </w:r>
        <w:r w:rsidRPr="00542522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>.</w:t>
        </w:r>
      </w:ins>
    </w:p>
    <w:p w14:paraId="5B6FE843" w14:textId="77777777" w:rsidR="00B67493" w:rsidRPr="006C5F95" w:rsidRDefault="00B67493" w:rsidP="00B67493">
      <w:pPr>
        <w:ind w:left="360" w:hanging="360"/>
        <w:jc w:val="both"/>
        <w:rPr>
          <w:ins w:id="19" w:author="Patrick McElhiney" w:date="2022-09-20T12:20:00Z"/>
        </w:rPr>
      </w:pPr>
    </w:p>
    <w:p w14:paraId="14D4619A" w14:textId="77777777" w:rsidR="00B67493" w:rsidRPr="006C5F95" w:rsidRDefault="00B67493" w:rsidP="00B67493">
      <w:pPr>
        <w:ind w:left="360" w:hanging="360"/>
        <w:jc w:val="both"/>
        <w:rPr>
          <w:ins w:id="20" w:author="Patrick McElhiney" w:date="2022-09-20T12:19:00Z"/>
        </w:rPr>
      </w:pPr>
    </w:p>
    <w:p w14:paraId="238E9397" w14:textId="77777777" w:rsidR="00B67493" w:rsidRPr="006C5F95" w:rsidRDefault="00B67493" w:rsidP="00B67493">
      <w:pPr>
        <w:ind w:left="360" w:hanging="360"/>
        <w:jc w:val="both"/>
        <w:rPr>
          <w:ins w:id="21" w:author="Patrick McElhiney" w:date="2022-09-20T12:19:00Z"/>
        </w:rPr>
      </w:pPr>
    </w:p>
    <w:p w14:paraId="3CD8ED08" w14:textId="77777777" w:rsidR="00B67493" w:rsidRPr="006C5F95" w:rsidRDefault="00B67493" w:rsidP="00B67493">
      <w:pPr>
        <w:ind w:left="360" w:hanging="360"/>
        <w:jc w:val="both"/>
        <w:rPr>
          <w:ins w:id="22" w:author="Patrick McElhiney" w:date="2022-09-20T12:19:00Z"/>
        </w:rPr>
      </w:pPr>
    </w:p>
    <w:p w14:paraId="17846C2C" w14:textId="77777777" w:rsidR="00E335F8" w:rsidRPr="006C5F95" w:rsidRDefault="00E335F8" w:rsidP="00E335F8">
      <w:pPr>
        <w:ind w:left="360" w:hanging="360"/>
        <w:jc w:val="both"/>
        <w:rPr>
          <w:ins w:id="23" w:author="Patrick McElhiney" w:date="2022-09-20T09:43:00Z"/>
        </w:rPr>
      </w:pPr>
    </w:p>
    <w:p w14:paraId="18B82A2C" w14:textId="77777777" w:rsidR="00E335F8" w:rsidRPr="006C5F95" w:rsidRDefault="00E335F8" w:rsidP="007C4266">
      <w:pPr>
        <w:ind w:left="360" w:hanging="360"/>
        <w:jc w:val="both"/>
      </w:pPr>
    </w:p>
    <w:sectPr w:rsidR="00E335F8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4F04" w14:textId="77777777" w:rsidR="00852CCD" w:rsidRDefault="00852CCD" w:rsidP="005B7682">
      <w:pPr>
        <w:spacing w:after="0" w:line="240" w:lineRule="auto"/>
      </w:pPr>
      <w:r>
        <w:separator/>
      </w:r>
    </w:p>
  </w:endnote>
  <w:endnote w:type="continuationSeparator" w:id="0">
    <w:p w14:paraId="519E281F" w14:textId="77777777" w:rsidR="00852CCD" w:rsidRDefault="00852C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547D" w14:textId="77777777" w:rsidR="00852CCD" w:rsidRDefault="00852CCD" w:rsidP="005B7682">
      <w:pPr>
        <w:spacing w:after="0" w:line="240" w:lineRule="auto"/>
      </w:pPr>
      <w:r>
        <w:separator/>
      </w:r>
    </w:p>
  </w:footnote>
  <w:footnote w:type="continuationSeparator" w:id="0">
    <w:p w14:paraId="015DC79C" w14:textId="77777777" w:rsidR="00852CCD" w:rsidRDefault="00852C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26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CD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49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85E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5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3A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2022-09-20T16:20:00Z</dcterms:created>
  <dcterms:modified xsi:type="dcterms:W3CDTF">2022-09-20T16:20:00Z</dcterms:modified>
</cp:coreProperties>
</file>