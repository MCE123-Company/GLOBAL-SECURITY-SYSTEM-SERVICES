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6915CF89" w:rsidR="004F37ED" w:rsidRDefault="004F37ED" w:rsidP="00B111EA">
      <w:pPr>
        <w:jc w:val="center"/>
        <w:rPr>
          <w:bCs/>
          <w:sz w:val="52"/>
          <w:szCs w:val="44"/>
        </w:rPr>
      </w:pPr>
      <w:r>
        <w:rPr>
          <w:bCs/>
          <w:sz w:val="52"/>
          <w:szCs w:val="44"/>
        </w:rPr>
        <w:t>INTELLECTUAL PROPERTY</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A4F6BDA" w:rsidR="00074C5F" w:rsidRDefault="00C65EDB" w:rsidP="00B111EA">
      <w:pPr>
        <w:jc w:val="center"/>
        <w:rPr>
          <w:bCs/>
          <w:sz w:val="28"/>
          <w:szCs w:val="28"/>
        </w:rPr>
      </w:pPr>
      <w:r>
        <w:rPr>
          <w:bCs/>
          <w:sz w:val="28"/>
          <w:szCs w:val="28"/>
        </w:rPr>
        <w:t>9/25/2022 2:19:56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581F5BCB"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extortion</w:t>
      </w:r>
      <w:r w:rsidRPr="006D5E89">
        <w:t>.</w:t>
      </w:r>
    </w:p>
    <w:p w14:paraId="6B427FF6" w14:textId="20584621"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w:t>
      </w:r>
      <w:r w:rsidR="00574643">
        <w:t>never occurs</w:t>
      </w:r>
      <w:r w:rsidRPr="00D779AB">
        <w:t>.</w:t>
      </w:r>
    </w:p>
    <w:p w14:paraId="5740522B" w14:textId="415A1B46"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w:t>
      </w:r>
      <w:r w:rsidR="00574643">
        <w:t>never occurs</w:t>
      </w:r>
      <w:r w:rsidRPr="00D779AB">
        <w:t>.</w:t>
      </w:r>
    </w:p>
    <w:p w14:paraId="28BADEF8" w14:textId="2D519C16"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w:t>
      </w:r>
      <w:r w:rsidR="00574643">
        <w:t>never occurs</w:t>
      </w:r>
      <w:r w:rsidRPr="00D779AB">
        <w:t>.</w:t>
      </w:r>
    </w:p>
    <w:p w14:paraId="1241145F" w14:textId="47B86CD4"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w:t>
      </w:r>
      <w:r w:rsidR="00574643">
        <w:t>never occurs</w:t>
      </w:r>
      <w:r w:rsidRPr="00D779AB">
        <w:t>.</w:t>
      </w:r>
    </w:p>
    <w:p w14:paraId="4C240033" w14:textId="3CE937B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w:t>
      </w:r>
      <w:r w:rsidR="00574643">
        <w:t>never occurs</w:t>
      </w:r>
      <w:r w:rsidRPr="00D779AB">
        <w:t>.</w:t>
      </w:r>
    </w:p>
    <w:p w14:paraId="5447BD44" w14:textId="2BE954FC"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w:t>
      </w:r>
      <w:r w:rsidR="00574643">
        <w:t>never occurs</w:t>
      </w:r>
      <w:r w:rsidRPr="00D779AB">
        <w:t>.</w:t>
      </w:r>
    </w:p>
    <w:p w14:paraId="708A358A" w14:textId="5951B80E"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w:t>
      </w:r>
      <w:r w:rsidR="00574643">
        <w:t>never occurs</w:t>
      </w:r>
      <w:r w:rsidRPr="00D779AB">
        <w:t>.</w:t>
      </w:r>
    </w:p>
    <w:p w14:paraId="2FE1F1B3" w14:textId="3F4533A0"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w:t>
      </w:r>
      <w:r w:rsidR="00574643">
        <w:t>never occurs</w:t>
      </w:r>
      <w:r w:rsidRPr="00D779AB">
        <w:t>.</w:t>
      </w:r>
    </w:p>
    <w:p w14:paraId="1E0DFB90" w14:textId="2DC6C426"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w:t>
      </w:r>
      <w:r w:rsidR="00574643">
        <w:t>never occurs</w:t>
      </w:r>
      <w:r w:rsidRPr="00D779AB">
        <w:t>.</w:t>
      </w:r>
    </w:p>
    <w:p w14:paraId="6159F499" w14:textId="00153FB2"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w:t>
      </w:r>
      <w:r w:rsidR="00574643">
        <w:t>never occurs</w:t>
      </w:r>
      <w:r w:rsidRPr="00D779AB">
        <w:t>.</w:t>
      </w:r>
    </w:p>
    <w:p w14:paraId="53C24AFF" w14:textId="3D0A1389"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w:t>
      </w:r>
      <w:r w:rsidR="00574643">
        <w:t>never occurs</w:t>
      </w:r>
      <w:r w:rsidRPr="00D779AB">
        <w:t>.</w:t>
      </w:r>
    </w:p>
    <w:p w14:paraId="7E41B40D" w14:textId="3716681F" w:rsidR="00AB3E95" w:rsidRPr="00D779AB" w:rsidRDefault="00AB3E95" w:rsidP="00542522">
      <w:pPr>
        <w:ind w:left="360" w:hanging="360"/>
        <w:jc w:val="both"/>
      </w:pPr>
      <w:r w:rsidRPr="00D779AB">
        <w:rPr>
          <w:u w:val="single"/>
        </w:rPr>
        <w:lastRenderedPageBreak/>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w:t>
      </w:r>
      <w:r w:rsidR="00574643">
        <w:t>never occurs</w:t>
      </w:r>
      <w:r w:rsidRPr="00D779AB">
        <w:t>.</w:t>
      </w:r>
    </w:p>
    <w:p w14:paraId="2A6A9BA6" w14:textId="230A1965"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w:t>
      </w:r>
      <w:r w:rsidR="00574643">
        <w:t>never occurs</w:t>
      </w:r>
      <w:r w:rsidRPr="00D779AB">
        <w:t>.</w:t>
      </w:r>
    </w:p>
    <w:p w14:paraId="2C8A3DD9" w14:textId="74B987F3"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w:t>
      </w:r>
      <w:r w:rsidR="00574643">
        <w:t>never occurs</w:t>
      </w:r>
      <w:r w:rsidRPr="00D779AB">
        <w:t>.</w:t>
      </w:r>
    </w:p>
    <w:p w14:paraId="5282D184" w14:textId="6FE25033"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w:t>
      </w:r>
      <w:r w:rsidR="00574643">
        <w:t>never occurs</w:t>
      </w:r>
      <w:r w:rsidRPr="00D779AB">
        <w:t>.</w:t>
      </w:r>
    </w:p>
    <w:p w14:paraId="7BD89C7E" w14:textId="78760BEE"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w:t>
      </w:r>
      <w:r w:rsidR="00574643">
        <w:t>never occurs</w:t>
      </w:r>
      <w:r w:rsidRPr="00D779AB">
        <w:t>.</w:t>
      </w:r>
    </w:p>
    <w:p w14:paraId="1B6A6F81" w14:textId="20B6EBA2"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w:t>
      </w:r>
      <w:r w:rsidR="00574643">
        <w:t>never occurs</w:t>
      </w:r>
      <w:r w:rsidRPr="00D779AB">
        <w:t>.</w:t>
      </w:r>
    </w:p>
    <w:p w14:paraId="70BA38C0" w14:textId="31A83A6A" w:rsidR="004F37ED" w:rsidRDefault="00AB3E95" w:rsidP="004F37ED">
      <w:pPr>
        <w:ind w:left="360" w:hanging="360"/>
        <w:jc w:val="both"/>
      </w:pPr>
      <w:r w:rsidRPr="00D779AB">
        <w:rPr>
          <w:u w:val="single"/>
        </w:rPr>
        <w:t xml:space="preserve">AUTONOMOUS </w:t>
      </w:r>
      <w:r w:rsidR="004F37ED">
        <w:rPr>
          <w:u w:val="single"/>
        </w:rPr>
        <w:t xml:space="preserve">INTELLECTUAL PROPERTY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Pr>
          <w:b/>
          <w:bCs/>
        </w:rPr>
        <w:t>INTELLECTUAL PROPERTY</w:t>
      </w:r>
      <w:r w:rsidR="004F37ED" w:rsidRPr="00542522">
        <w:rPr>
          <w:b/>
          <w:bCs/>
        </w:rPr>
        <w:t xml:space="preserve"> </w:t>
      </w:r>
      <w:r w:rsidRPr="00AB3E95">
        <w:rPr>
          <w:b/>
          <w:bCs/>
        </w:rPr>
        <w:t>EXTORTION</w:t>
      </w:r>
      <w:r w:rsidRPr="00D779AB">
        <w:t xml:space="preserve"> </w:t>
      </w:r>
      <w:r w:rsidR="00574643">
        <w:t>never occurs</w:t>
      </w:r>
      <w:r w:rsidRPr="00D779AB">
        <w:t>.</w:t>
      </w:r>
    </w:p>
    <w:p w14:paraId="681FA7DC" w14:textId="1240F5CA" w:rsidR="004F37ED" w:rsidRDefault="004F37ED" w:rsidP="004F37ED">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w:t>
      </w:r>
      <w:r w:rsidRPr="00542522">
        <w:rPr>
          <w:b/>
          <w:bCs/>
        </w:rPr>
        <w:t xml:space="preserve"> </w:t>
      </w:r>
      <w:r w:rsidRPr="00AB3E95">
        <w:rPr>
          <w:b/>
          <w:bCs/>
        </w:rPr>
        <w:t>EXTORTION</w:t>
      </w:r>
      <w:r w:rsidRPr="00D779AB">
        <w:t xml:space="preserve"> </w:t>
      </w:r>
      <w:r w:rsidR="00574643">
        <w:t>never occurs</w:t>
      </w:r>
      <w:r w:rsidRPr="00D779AB">
        <w:t>.</w:t>
      </w:r>
    </w:p>
    <w:p w14:paraId="1272BD3B" w14:textId="3ADE7D9D" w:rsidR="004F37ED" w:rsidRDefault="004F37ED" w:rsidP="004F37ED">
      <w:pPr>
        <w:ind w:left="360" w:hanging="360"/>
        <w:jc w:val="both"/>
      </w:pPr>
      <w:r w:rsidRPr="00D779AB">
        <w:rPr>
          <w:u w:val="single"/>
        </w:rPr>
        <w:t xml:space="preserve">AUTONOMOUS </w:t>
      </w:r>
      <w:r>
        <w:rPr>
          <w:u w:val="single"/>
        </w:rPr>
        <w:t>TRADEMARK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TRADEMARK</w:t>
      </w:r>
      <w:r w:rsidRPr="00542522">
        <w:rPr>
          <w:b/>
          <w:bCs/>
        </w:rPr>
        <w:t xml:space="preserve"> </w:t>
      </w:r>
      <w:r w:rsidRPr="00AB3E95">
        <w:rPr>
          <w:b/>
          <w:bCs/>
        </w:rPr>
        <w:t>EXTORTION</w:t>
      </w:r>
      <w:r w:rsidRPr="00D779AB">
        <w:t xml:space="preserve"> </w:t>
      </w:r>
      <w:r w:rsidR="00574643">
        <w:t>never occurs</w:t>
      </w:r>
      <w:r w:rsidRPr="00D779AB">
        <w:t>.</w:t>
      </w:r>
    </w:p>
    <w:p w14:paraId="0008C545" w14:textId="4B58D74D" w:rsidR="004F37ED" w:rsidRDefault="004F37ED" w:rsidP="004F37ED">
      <w:pPr>
        <w:ind w:left="360" w:hanging="360"/>
        <w:jc w:val="both"/>
      </w:pPr>
      <w:r w:rsidRPr="00D779AB">
        <w:rPr>
          <w:u w:val="single"/>
        </w:rPr>
        <w:t xml:space="preserve">AUTONOMOUS </w:t>
      </w:r>
      <w:r>
        <w:rPr>
          <w:u w:val="single"/>
        </w:rPr>
        <w:t>COPYRIGHT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COPYRIGHT</w:t>
      </w:r>
      <w:r w:rsidRPr="00542522">
        <w:rPr>
          <w:b/>
          <w:bCs/>
        </w:rPr>
        <w:t xml:space="preserve"> </w:t>
      </w:r>
      <w:r w:rsidRPr="00AB3E95">
        <w:rPr>
          <w:b/>
          <w:bCs/>
        </w:rPr>
        <w:t>EXTORTION</w:t>
      </w:r>
      <w:r w:rsidRPr="00D779AB">
        <w:t xml:space="preserve"> </w:t>
      </w:r>
      <w:r w:rsidR="00574643">
        <w:t>never occurs</w:t>
      </w:r>
      <w:r w:rsidRPr="00D779AB">
        <w:t>.</w:t>
      </w:r>
    </w:p>
    <w:p w14:paraId="25D0DB60" w14:textId="0D07E58A" w:rsidR="000C5AC2" w:rsidRDefault="000C5AC2" w:rsidP="000C5AC2">
      <w:pPr>
        <w:ind w:left="360" w:hanging="360"/>
        <w:jc w:val="both"/>
      </w:pPr>
      <w:r w:rsidRPr="00D779AB">
        <w:rPr>
          <w:u w:val="single"/>
        </w:rPr>
        <w:t xml:space="preserve">AUTONOMOUS </w:t>
      </w:r>
      <w:r>
        <w:rPr>
          <w:u w:val="single"/>
        </w:rPr>
        <w:t>INTELLECTUAL PROPERTY VIEW</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VIEW</w:t>
      </w:r>
      <w:r w:rsidRPr="00D779AB">
        <w:t xml:space="preserve"> </w:t>
      </w:r>
      <w:r>
        <w:t>never occurs</w:t>
      </w:r>
      <w:r w:rsidRPr="00D779AB">
        <w:t>.</w:t>
      </w:r>
    </w:p>
    <w:p w14:paraId="017BDB32" w14:textId="63FD81EE" w:rsidR="000C5AC2" w:rsidRDefault="000C5AC2" w:rsidP="000C5AC2">
      <w:pPr>
        <w:ind w:left="360" w:hanging="360"/>
        <w:jc w:val="both"/>
      </w:pPr>
      <w:r w:rsidRPr="00D779AB">
        <w:rPr>
          <w:u w:val="single"/>
        </w:rPr>
        <w:t xml:space="preserve">AUTONOMOUS </w:t>
      </w:r>
      <w:r>
        <w:rPr>
          <w:u w:val="single"/>
        </w:rPr>
        <w:t>INTELLECTUAL PROPERTY TRANSCRIPTION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TRANSCRIPTION</w:t>
      </w:r>
      <w:r w:rsidRPr="00D779AB">
        <w:t xml:space="preserve"> </w:t>
      </w:r>
      <w:r>
        <w:t>never occurs</w:t>
      </w:r>
      <w:r w:rsidRPr="00D779AB">
        <w:t>.</w:t>
      </w:r>
    </w:p>
    <w:p w14:paraId="17F69291" w14:textId="173427AC" w:rsidR="00C32004" w:rsidRDefault="00C32004" w:rsidP="00C32004">
      <w:pPr>
        <w:ind w:left="360" w:hanging="360"/>
        <w:jc w:val="both"/>
        <w:rPr>
          <w:ins w:id="0" w:author="Patrick McElhiney" w:date="2022-09-26T12:38:00Z"/>
        </w:rPr>
      </w:pPr>
      <w:ins w:id="1" w:author="Patrick McElhiney" w:date="2022-09-26T12:38:00Z">
        <w:r w:rsidRPr="00D779AB">
          <w:rPr>
            <w:u w:val="single"/>
          </w:rPr>
          <w:t xml:space="preserve">AUTONOMOUS </w:t>
        </w:r>
        <w:r>
          <w:rPr>
            <w:u w:val="single"/>
          </w:rPr>
          <w:t xml:space="preserve">INTELLECTUAL PROPERTY </w:t>
        </w:r>
        <w:r>
          <w:rPr>
            <w:u w:val="single"/>
          </w:rPr>
          <w:t>A</w:t>
        </w:r>
      </w:ins>
      <w:ins w:id="2" w:author="Patrick McElhiney" w:date="2022-09-26T12:39:00Z">
        <w:r>
          <w:rPr>
            <w:u w:val="single"/>
          </w:rPr>
          <w:t>CCESS</w:t>
        </w:r>
      </w:ins>
      <w:ins w:id="3" w:author="Patrick McElhiney" w:date="2022-09-26T12:38:00Z">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ACCESS</w:t>
        </w:r>
        <w:r w:rsidRPr="00D779AB">
          <w:t xml:space="preserve"> </w:t>
        </w:r>
        <w:r>
          <w:t>never occurs</w:t>
        </w:r>
        <w:r w:rsidRPr="00D779AB">
          <w:t>.</w:t>
        </w:r>
      </w:ins>
    </w:p>
    <w:p w14:paraId="72B393A9" w14:textId="709C77DD" w:rsidR="00D45A08" w:rsidRDefault="00D45A08" w:rsidP="00D45A08">
      <w:pPr>
        <w:ind w:left="360" w:hanging="360"/>
        <w:jc w:val="both"/>
        <w:rPr>
          <w:ins w:id="4" w:author="Patrick McElhiney" w:date="2022-09-26T12:39:00Z"/>
        </w:rPr>
      </w:pPr>
      <w:ins w:id="5" w:author="Patrick McElhiney" w:date="2022-09-26T12:39:00Z">
        <w:r w:rsidRPr="00D779AB">
          <w:rPr>
            <w:u w:val="single"/>
          </w:rPr>
          <w:lastRenderedPageBreak/>
          <w:t xml:space="preserve">AUTONOMOUS </w:t>
        </w:r>
        <w:r>
          <w:rPr>
            <w:u w:val="single"/>
          </w:rPr>
          <w:t xml:space="preserve">INTELLECTUAL PROPERTY </w:t>
        </w:r>
        <w:r>
          <w:rPr>
            <w:u w:val="single"/>
          </w:rPr>
          <w:t>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MODIFICATION</w:t>
        </w:r>
        <w:r w:rsidRPr="00D779AB">
          <w:t xml:space="preserve"> </w:t>
        </w:r>
        <w:r>
          <w:t>never occurs</w:t>
        </w:r>
        <w:r w:rsidRPr="00D779AB">
          <w:t>.</w:t>
        </w:r>
      </w:ins>
    </w:p>
    <w:p w14:paraId="7706F559" w14:textId="2AF76A26" w:rsidR="00570851" w:rsidRDefault="00570851" w:rsidP="00570851">
      <w:pPr>
        <w:ind w:left="360" w:hanging="360"/>
        <w:jc w:val="both"/>
        <w:rPr>
          <w:ins w:id="6" w:author="Patrick McElhiney" w:date="2022-09-26T12:39:00Z"/>
        </w:rPr>
      </w:pPr>
      <w:ins w:id="7" w:author="Patrick McElhiney" w:date="2022-09-26T12:39:00Z">
        <w:r w:rsidRPr="00D779AB">
          <w:rPr>
            <w:u w:val="single"/>
          </w:rPr>
          <w:t xml:space="preserve">AUTONOMOUS </w:t>
        </w:r>
        <w:r>
          <w:rPr>
            <w:u w:val="single"/>
          </w:rPr>
          <w:t xml:space="preserve">INTELLECTUAL PROPERTY </w:t>
        </w:r>
        <w:r>
          <w:rPr>
            <w:u w:val="single"/>
          </w:rPr>
          <w:t>DOWNLOAD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DOWNLOAD</w:t>
        </w:r>
        <w:r w:rsidRPr="00D779AB">
          <w:t xml:space="preserve"> </w:t>
        </w:r>
        <w:r>
          <w:t>never occurs</w:t>
        </w:r>
        <w:r w:rsidRPr="00D779AB">
          <w:t>.</w:t>
        </w:r>
      </w:ins>
    </w:p>
    <w:p w14:paraId="3E997430" w14:textId="311315E7" w:rsidR="00ED3A42" w:rsidRDefault="00ED3A42" w:rsidP="00ED3A42">
      <w:pPr>
        <w:ind w:left="360" w:hanging="360"/>
        <w:jc w:val="both"/>
        <w:rPr>
          <w:ins w:id="8" w:author="Patrick McElhiney" w:date="2022-09-26T12:40:00Z"/>
        </w:rPr>
      </w:pPr>
      <w:ins w:id="9" w:author="Patrick McElhiney" w:date="2022-09-26T12:40:00Z">
        <w:r w:rsidRPr="00D779AB">
          <w:rPr>
            <w:u w:val="single"/>
          </w:rPr>
          <w:t xml:space="preserve">AUTONOMOUS </w:t>
        </w:r>
        <w:r>
          <w:rPr>
            <w:u w:val="single"/>
          </w:rPr>
          <w:t xml:space="preserve">INTELLECTUAL PROPERTY </w:t>
        </w:r>
        <w:r>
          <w:rPr>
            <w:u w:val="single"/>
          </w:rPr>
          <w:t>RECURRING 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RECURRING TRANSFER</w:t>
        </w:r>
        <w:r w:rsidRPr="00D779AB">
          <w:t xml:space="preserve"> </w:t>
        </w:r>
        <w:r>
          <w:t>never occurs</w:t>
        </w:r>
        <w:r w:rsidRPr="00D779AB">
          <w:t>.</w:t>
        </w:r>
      </w:ins>
    </w:p>
    <w:p w14:paraId="693DC0FE" w14:textId="50029770" w:rsidR="00542522" w:rsidRPr="00D779AB" w:rsidRDefault="00542522" w:rsidP="004F37ED">
      <w:pPr>
        <w:ind w:left="360" w:hanging="360"/>
        <w:jc w:val="both"/>
      </w:pP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40D36FC7" w14:textId="77777777" w:rsidR="00AB3E95" w:rsidRPr="00D779AB" w:rsidRDefault="00AB3E95" w:rsidP="00542522">
      <w:pPr>
        <w:ind w:left="360" w:hanging="360"/>
        <w:jc w:val="both"/>
      </w:pPr>
    </w:p>
    <w:p w14:paraId="679BC644" w14:textId="5E2BA3E9" w:rsidR="00AB3E95" w:rsidRDefault="00AB3E95">
      <w:pPr>
        <w:rPr>
          <w:b/>
          <w:sz w:val="24"/>
        </w:rPr>
      </w:pPr>
    </w:p>
    <w:p w14:paraId="376BC2BF" w14:textId="0B7D791B" w:rsidR="00D779AB" w:rsidRPr="00C0532F" w:rsidRDefault="00D779AB" w:rsidP="00D779AB">
      <w:pPr>
        <w:ind w:left="360" w:hanging="360"/>
        <w:jc w:val="both"/>
        <w:rPr>
          <w:b/>
          <w:bCs/>
        </w:rPr>
      </w:pPr>
      <w:r>
        <w:rPr>
          <w:b/>
          <w:sz w:val="24"/>
        </w:rPr>
        <w:t>FRAUD PREVENTION SECURITY SYSTEMS</w:t>
      </w:r>
    </w:p>
    <w:p w14:paraId="566F4944" w14:textId="6BD500AA" w:rsidR="00B02B85" w:rsidRDefault="00B02B85" w:rsidP="00D779AB">
      <w:pPr>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fraud</w:t>
      </w:r>
      <w:r w:rsidRPr="006D5E89">
        <w:t>.</w:t>
      </w:r>
    </w:p>
    <w:p w14:paraId="26B21680" w14:textId="1D483D10" w:rsidR="00D779AB" w:rsidRDefault="00D779AB" w:rsidP="00D779AB">
      <w:pPr>
        <w:ind w:left="360" w:hanging="360"/>
        <w:jc w:val="both"/>
      </w:pPr>
      <w:r w:rsidRPr="00D779AB">
        <w:rPr>
          <w:u w:val="single"/>
        </w:rPr>
        <w:t xml:space="preserve">AUTONOMOUS </w:t>
      </w:r>
      <w:r w:rsidR="000427F1">
        <w:rPr>
          <w:u w:val="single"/>
        </w:rPr>
        <w:t xml:space="preserve">PROCESS DOCUMENTATION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0427F1">
        <w:rPr>
          <w:b/>
          <w:bCs/>
        </w:rPr>
        <w:t>PROCESS DOCUMENTATION</w:t>
      </w:r>
      <w:r w:rsidR="000427F1" w:rsidRPr="00F359C6">
        <w:rPr>
          <w:b/>
          <w:bCs/>
        </w:rPr>
        <w:t xml:space="preserve"> </w:t>
      </w:r>
      <w:r w:rsidRPr="00D779AB">
        <w:rPr>
          <w:b/>
          <w:bCs/>
        </w:rPr>
        <w:t>FRAUD</w:t>
      </w:r>
      <w:r w:rsidRPr="00D779AB">
        <w:t xml:space="preserve"> </w:t>
      </w:r>
      <w:r w:rsidR="002D12A7">
        <w:t>never occurs</w:t>
      </w:r>
      <w:r w:rsidRPr="00D779AB">
        <w:t>.</w:t>
      </w:r>
    </w:p>
    <w:p w14:paraId="2B26DC38" w14:textId="7AE4DA46"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w:t>
      </w:r>
      <w:r w:rsidR="002D12A7">
        <w:t>never occurs</w:t>
      </w:r>
      <w:r w:rsidRPr="00D779AB">
        <w:t>.</w:t>
      </w:r>
    </w:p>
    <w:p w14:paraId="05CBE368" w14:textId="59C09B54" w:rsidR="000427F1" w:rsidRDefault="000427F1" w:rsidP="000427F1">
      <w:pPr>
        <w:ind w:left="360" w:hanging="360"/>
        <w:jc w:val="both"/>
      </w:pPr>
      <w:r w:rsidRPr="00D779AB">
        <w:rPr>
          <w:u w:val="single"/>
        </w:rPr>
        <w:t xml:space="preserve">AUTONOMOUS </w:t>
      </w:r>
      <w:r>
        <w:rPr>
          <w:u w:val="single"/>
        </w:rPr>
        <w:t xml:space="preserve">INTELLECTUAL PROPERTY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COURT</w:t>
      </w:r>
      <w:r w:rsidRPr="00F359C6">
        <w:rPr>
          <w:b/>
          <w:bCs/>
        </w:rPr>
        <w:t xml:space="preserve"> </w:t>
      </w:r>
      <w:r w:rsidRPr="00D779AB">
        <w:rPr>
          <w:b/>
          <w:bCs/>
        </w:rPr>
        <w:t>FRAUD</w:t>
      </w:r>
      <w:r w:rsidRPr="00D779AB">
        <w:t xml:space="preserve"> </w:t>
      </w:r>
      <w:r w:rsidR="002D12A7">
        <w:t>never occurs</w:t>
      </w:r>
      <w:r w:rsidRPr="00D779AB">
        <w:t>.</w:t>
      </w:r>
    </w:p>
    <w:p w14:paraId="733C9ED8" w14:textId="7A4697EA" w:rsidR="000427F1" w:rsidRDefault="000427F1" w:rsidP="000427F1">
      <w:pPr>
        <w:ind w:left="360" w:hanging="360"/>
        <w:jc w:val="both"/>
      </w:pPr>
      <w:r w:rsidRPr="00D779AB">
        <w:rPr>
          <w:u w:val="single"/>
        </w:rPr>
        <w:t xml:space="preserve">AUTONOMOUS </w:t>
      </w:r>
      <w:r>
        <w:rPr>
          <w:u w:val="single"/>
        </w:rPr>
        <w:t xml:space="preserve">PATENT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 COURT</w:t>
      </w:r>
      <w:r w:rsidRPr="00F359C6">
        <w:rPr>
          <w:b/>
          <w:bCs/>
        </w:rPr>
        <w:t xml:space="preserve"> </w:t>
      </w:r>
      <w:r w:rsidRPr="00D779AB">
        <w:rPr>
          <w:b/>
          <w:bCs/>
        </w:rPr>
        <w:t>FRAUD</w:t>
      </w:r>
      <w:r w:rsidRPr="00D779AB">
        <w:t xml:space="preserve"> </w:t>
      </w:r>
      <w:r w:rsidR="002D12A7">
        <w:t>never occurs</w:t>
      </w:r>
      <w:r w:rsidRPr="00D779AB">
        <w:t>.</w:t>
      </w:r>
    </w:p>
    <w:p w14:paraId="4E8E2E62" w14:textId="44728E07" w:rsidR="000427F1" w:rsidRDefault="000427F1" w:rsidP="000427F1">
      <w:pPr>
        <w:ind w:left="360" w:hanging="360"/>
        <w:jc w:val="both"/>
      </w:pPr>
      <w:r w:rsidRPr="00D779AB">
        <w:rPr>
          <w:u w:val="single"/>
        </w:rPr>
        <w:t xml:space="preserve">AUTONOMOUS </w:t>
      </w:r>
      <w:r>
        <w:rPr>
          <w:u w:val="single"/>
        </w:rPr>
        <w:t xml:space="preserve">TRADEMARK COURT </w:t>
      </w:r>
      <w:r w:rsidRPr="00D779AB">
        <w:rPr>
          <w:u w:val="single"/>
        </w:rPr>
        <w:t xml:space="preserve">FRAUD PREVENTION </w:t>
      </w:r>
      <w:r w:rsidR="002D12A7">
        <w:rPr>
          <w:u w:val="single"/>
        </w:rPr>
        <w:t xml:space="preserve">SCURITY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TRADEMARK COURT</w:t>
      </w:r>
      <w:r w:rsidRPr="00F359C6">
        <w:rPr>
          <w:b/>
          <w:bCs/>
        </w:rPr>
        <w:t xml:space="preserve"> </w:t>
      </w:r>
      <w:r w:rsidRPr="00D779AB">
        <w:rPr>
          <w:b/>
          <w:bCs/>
        </w:rPr>
        <w:t>FRAUD</w:t>
      </w:r>
      <w:r w:rsidRPr="00D779AB">
        <w:t xml:space="preserve"> </w:t>
      </w:r>
      <w:r w:rsidR="002D12A7">
        <w:t>never occurs</w:t>
      </w:r>
      <w:r w:rsidRPr="00D779AB">
        <w:t>.</w:t>
      </w:r>
    </w:p>
    <w:p w14:paraId="6610D70E" w14:textId="5E41576C" w:rsidR="00D86A9C" w:rsidRDefault="00D86A9C" w:rsidP="00D86A9C">
      <w:pPr>
        <w:ind w:left="360" w:hanging="360"/>
        <w:jc w:val="both"/>
      </w:pPr>
      <w:r w:rsidRPr="00D779AB">
        <w:rPr>
          <w:u w:val="single"/>
        </w:rPr>
        <w:lastRenderedPageBreak/>
        <w:t xml:space="preserve">AUTONOMOUS </w:t>
      </w:r>
      <w:r>
        <w:rPr>
          <w:u w:val="single"/>
        </w:rPr>
        <w:t xml:space="preserve">COMPUTER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rsidRPr="00D779AB">
        <w:t xml:space="preserve"> </w:t>
      </w:r>
      <w:r>
        <w:rPr>
          <w:b/>
          <w:bCs/>
        </w:rPr>
        <w:t>COMPUTER</w:t>
      </w:r>
      <w:r w:rsidRPr="00F359C6">
        <w:rPr>
          <w:b/>
          <w:bCs/>
        </w:rPr>
        <w:t xml:space="preserve"> </w:t>
      </w:r>
      <w:r w:rsidRPr="00D779AB">
        <w:rPr>
          <w:b/>
          <w:bCs/>
        </w:rPr>
        <w:t>FRAUD</w:t>
      </w:r>
      <w:r w:rsidRPr="00D779AB">
        <w:t xml:space="preserve"> </w:t>
      </w:r>
      <w:r w:rsidR="002D12A7">
        <w:t>never occurs</w:t>
      </w:r>
      <w:r w:rsidRPr="00D779AB">
        <w:t>.</w:t>
      </w:r>
    </w:p>
    <w:p w14:paraId="33B62DF4" w14:textId="2D5A326A" w:rsidR="00D86A9C" w:rsidRDefault="00D86A9C" w:rsidP="00D86A9C">
      <w:pPr>
        <w:ind w:left="360" w:hanging="360"/>
        <w:jc w:val="both"/>
      </w:pPr>
      <w:r w:rsidRPr="00D779AB">
        <w:rPr>
          <w:u w:val="single"/>
        </w:rPr>
        <w:t xml:space="preserve">AUTONOMOUS </w:t>
      </w:r>
      <w:r w:rsidR="000427F1">
        <w:rPr>
          <w:u w:val="single"/>
        </w:rPr>
        <w:t xml:space="preserve">INTELLECTUAL PROPERTY </w:t>
      </w:r>
      <w:r>
        <w:rPr>
          <w:u w:val="single"/>
        </w:rPr>
        <w:t xml:space="preserve">RECORDS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sidRPr="004F37ED">
        <w:rPr>
          <w:b/>
          <w:bCs/>
        </w:rPr>
        <w:t xml:space="preserve">INTELLECTUAL PROPERTY </w:t>
      </w:r>
      <w:r w:rsidRPr="004F37ED">
        <w:rPr>
          <w:b/>
          <w:bCs/>
        </w:rPr>
        <w:t>RECORDS FRAUD</w:t>
      </w:r>
      <w:r w:rsidRPr="00D779AB">
        <w:t xml:space="preserve"> </w:t>
      </w:r>
      <w:r w:rsidR="002D12A7">
        <w:t>never occurs</w:t>
      </w:r>
      <w:r w:rsidRPr="00D779AB">
        <w:t>.</w:t>
      </w:r>
    </w:p>
    <w:p w14:paraId="46CF5B58" w14:textId="57E96D9D" w:rsidR="004D7B78" w:rsidRPr="00D779AB" w:rsidRDefault="004D7B78" w:rsidP="004D7B78">
      <w:pPr>
        <w:ind w:left="360" w:hanging="360"/>
        <w:jc w:val="both"/>
      </w:pPr>
      <w:r w:rsidRPr="00D779AB">
        <w:rPr>
          <w:u w:val="single"/>
        </w:rPr>
        <w:t xml:space="preserve">AUTONOMOUS </w:t>
      </w:r>
      <w:r>
        <w:rPr>
          <w:u w:val="single"/>
        </w:rPr>
        <w:t>MILITARY</w:t>
      </w:r>
      <w:r w:rsidR="007B5459">
        <w:rPr>
          <w:u w:val="single"/>
        </w:rPr>
        <w:t xml:space="preserve"> INTELLECTUAL PROPERTY</w:t>
      </w:r>
      <w:r>
        <w:rPr>
          <w:u w:val="single"/>
        </w:rPr>
        <w:t xml:space="preserve"> RECORD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Pr>
          <w:b/>
          <w:bCs/>
        </w:rPr>
        <w:t xml:space="preserve">MILITARY </w:t>
      </w:r>
      <w:r w:rsidR="007B5459">
        <w:rPr>
          <w:b/>
          <w:bCs/>
        </w:rPr>
        <w:t xml:space="preserve">INTELLECTUAL PROPERTY </w:t>
      </w:r>
      <w:r>
        <w:rPr>
          <w:b/>
          <w:bCs/>
        </w:rPr>
        <w:t>RECORD</w:t>
      </w:r>
      <w:r w:rsidRPr="00F359C6">
        <w:rPr>
          <w:b/>
          <w:bCs/>
        </w:rPr>
        <w:t xml:space="preserve"> </w:t>
      </w:r>
      <w:r w:rsidRPr="00D779AB">
        <w:rPr>
          <w:b/>
          <w:bCs/>
        </w:rPr>
        <w:t>FRAUD</w:t>
      </w:r>
      <w:r w:rsidRPr="00D779AB">
        <w:t xml:space="preserve"> </w:t>
      </w:r>
      <w:r w:rsidR="002D12A7">
        <w:t>never occurs</w:t>
      </w:r>
      <w:r w:rsidRPr="00D779AB">
        <w:t>.</w:t>
      </w:r>
    </w:p>
    <w:p w14:paraId="5C2ACAA2" w14:textId="132124E3" w:rsidR="004D7B78" w:rsidRPr="00D779AB" w:rsidRDefault="004D7B78" w:rsidP="004D7B78">
      <w:pPr>
        <w:ind w:left="360" w:hanging="360"/>
        <w:jc w:val="both"/>
      </w:pPr>
      <w:r w:rsidRPr="00D779AB">
        <w:rPr>
          <w:u w:val="single"/>
        </w:rPr>
        <w:t xml:space="preserve">AUTONOMOUS </w:t>
      </w:r>
      <w:r w:rsidR="007B5459">
        <w:rPr>
          <w:u w:val="single"/>
        </w:rPr>
        <w:t xml:space="preserve">INTELLECTUAL PROPERTY </w:t>
      </w:r>
      <w:r>
        <w:rPr>
          <w:u w:val="single"/>
        </w:rPr>
        <w:t>RECORDS DESTRUCTION</w:t>
      </w:r>
      <w:r w:rsidRPr="00D779AB">
        <w:rPr>
          <w:u w:val="single"/>
        </w:rPr>
        <w:t xml:space="preserve">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Pr>
          <w:b/>
          <w:bCs/>
        </w:rPr>
        <w:t xml:space="preserve">INTELLECTUAL PROPERTY </w:t>
      </w:r>
      <w:r>
        <w:rPr>
          <w:b/>
          <w:bCs/>
        </w:rPr>
        <w:t>RECORDS DESTRUCTION</w:t>
      </w:r>
      <w:r w:rsidRPr="00D779AB">
        <w:t xml:space="preserve"> </w:t>
      </w:r>
      <w:r w:rsidR="002D12A7">
        <w:t>never occurs</w:t>
      </w:r>
      <w:r w:rsidRPr="00D779AB">
        <w:t>.</w:t>
      </w:r>
    </w:p>
    <w:p w14:paraId="2598DE49" w14:textId="4A68BF8A" w:rsidR="008E05C3" w:rsidRPr="00D779AB" w:rsidRDefault="008E05C3" w:rsidP="008E05C3">
      <w:pPr>
        <w:ind w:left="360" w:hanging="360"/>
        <w:jc w:val="both"/>
      </w:pPr>
      <w:r w:rsidRPr="00D779AB">
        <w:rPr>
          <w:u w:val="single"/>
        </w:rPr>
        <w:t xml:space="preserve">AUTONOMOUS </w:t>
      </w:r>
      <w:r w:rsidR="007B5459">
        <w:rPr>
          <w:u w:val="single"/>
        </w:rPr>
        <w:t xml:space="preserve">INTELLECTUAL PROPERTY </w:t>
      </w:r>
      <w:r>
        <w:rPr>
          <w:u w:val="single"/>
        </w:rPr>
        <w:t xml:space="preserve">CLASSIFICATION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sidRPr="007B5459">
        <w:rPr>
          <w:b/>
          <w:bCs/>
        </w:rPr>
        <w:t xml:space="preserve">INTELLECTUAL PROPERTY </w:t>
      </w:r>
      <w:r w:rsidRPr="007B5459">
        <w:rPr>
          <w:b/>
          <w:bCs/>
        </w:rPr>
        <w:t>CLASSIFICATION FRAUD</w:t>
      </w:r>
      <w:r w:rsidRPr="00D779AB">
        <w:t xml:space="preserve"> </w:t>
      </w:r>
      <w:r w:rsidR="002D12A7">
        <w:t>never occurs</w:t>
      </w:r>
      <w:r w:rsidRPr="00D779AB">
        <w:t>.</w:t>
      </w:r>
    </w:p>
    <w:p w14:paraId="3755B8B9" w14:textId="3BCD1264" w:rsidR="008E05C3" w:rsidRDefault="008E05C3" w:rsidP="008E05C3">
      <w:pPr>
        <w:ind w:left="360" w:hanging="360"/>
        <w:jc w:val="both"/>
      </w:pPr>
      <w:r w:rsidRPr="00D779AB">
        <w:rPr>
          <w:u w:val="single"/>
        </w:rPr>
        <w:t xml:space="preserve">AUTONOMOUS </w:t>
      </w:r>
      <w:r>
        <w:rPr>
          <w:u w:val="single"/>
        </w:rPr>
        <w:t xml:space="preserve">OMISSIONS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OMISSIONS</w:t>
      </w:r>
      <w:r w:rsidRPr="00F359C6">
        <w:rPr>
          <w:b/>
          <w:bCs/>
        </w:rPr>
        <w:t xml:space="preserve"> </w:t>
      </w:r>
      <w:r w:rsidRPr="00D779AB">
        <w:rPr>
          <w:b/>
          <w:bCs/>
        </w:rPr>
        <w:t>FRAUD</w:t>
      </w:r>
      <w:r w:rsidRPr="00D779AB">
        <w:t xml:space="preserve"> </w:t>
      </w:r>
      <w:r w:rsidR="002D12A7">
        <w:t>never occurs</w:t>
      </w:r>
      <w:r w:rsidRPr="00D779AB">
        <w:t>.</w:t>
      </w:r>
    </w:p>
    <w:p w14:paraId="55582FF0" w14:textId="0F3C57B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MISTAKES</w:t>
      </w:r>
      <w:r w:rsidRPr="00F359C6">
        <w:rPr>
          <w:b/>
          <w:bCs/>
        </w:rPr>
        <w:t xml:space="preserve"> </w:t>
      </w:r>
      <w:r w:rsidRPr="00D779AB">
        <w:rPr>
          <w:b/>
          <w:bCs/>
        </w:rPr>
        <w:t>FRAUD</w:t>
      </w:r>
      <w:r w:rsidRPr="00D779AB">
        <w:t xml:space="preserve"> </w:t>
      </w:r>
      <w:r w:rsidR="002D12A7">
        <w:t>never occurs</w:t>
      </w:r>
      <w:r w:rsidRPr="00D779AB">
        <w:t>.</w:t>
      </w:r>
    </w:p>
    <w:p w14:paraId="1EFEE7D2" w14:textId="7ADB66E4" w:rsidR="008E05C3" w:rsidRDefault="008E05C3" w:rsidP="008E05C3">
      <w:pPr>
        <w:ind w:left="360" w:hanging="360"/>
        <w:jc w:val="both"/>
      </w:pPr>
      <w:r w:rsidRPr="00D779AB">
        <w:rPr>
          <w:u w:val="single"/>
        </w:rPr>
        <w:t xml:space="preserve">AUTONOMOUS </w:t>
      </w:r>
      <w:r>
        <w:rPr>
          <w:u w:val="single"/>
        </w:rPr>
        <w:t xml:space="preserve">SYSTEMATIC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w:t>
      </w:r>
      <w:r w:rsidR="002D12A7">
        <w:t>never occurs</w:t>
      </w:r>
      <w:r w:rsidRPr="00D779AB">
        <w:t>.</w:t>
      </w:r>
    </w:p>
    <w:p w14:paraId="0A8415F3" w14:textId="18D05D3E"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w:t>
      </w:r>
      <w:r w:rsidR="002D12A7">
        <w:t>never occurs</w:t>
      </w:r>
      <w:r w:rsidRPr="00D779AB">
        <w:t>.</w:t>
      </w:r>
    </w:p>
    <w:p w14:paraId="4EC53BD2" w14:textId="29A56B74" w:rsidR="002F5879" w:rsidRDefault="002F5879" w:rsidP="002F5879">
      <w:pPr>
        <w:ind w:left="360" w:hanging="360"/>
        <w:jc w:val="both"/>
      </w:pPr>
      <w:r>
        <w:rPr>
          <w:u w:val="single"/>
        </w:rPr>
        <w:t xml:space="preserve">AUTONOMOUS 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REPRESENTATION FRAUD</w:t>
      </w:r>
      <w:r>
        <w:t xml:space="preserve"> </w:t>
      </w:r>
      <w:r w:rsidR="002D12A7">
        <w:t>never occurs</w:t>
      </w:r>
      <w:r>
        <w:t>.</w:t>
      </w:r>
    </w:p>
    <w:p w14:paraId="5769BA5A" w14:textId="569B6F23" w:rsidR="002F5879" w:rsidRDefault="002F5879" w:rsidP="002F5879">
      <w:pPr>
        <w:ind w:left="360" w:hanging="360"/>
        <w:jc w:val="both"/>
      </w:pPr>
      <w:r>
        <w:rPr>
          <w:u w:val="single"/>
        </w:rPr>
        <w:t xml:space="preserve">AUTONOMOUS MISREPRESENTATION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MISREPRESENTATION FRAUD</w:t>
      </w:r>
      <w:r>
        <w:t xml:space="preserve"> </w:t>
      </w:r>
      <w:r w:rsidR="002D12A7">
        <w:t>never occurs</w:t>
      </w:r>
      <w:r>
        <w:t>.</w:t>
      </w:r>
    </w:p>
    <w:p w14:paraId="7782EEA6" w14:textId="744EACCE" w:rsidR="002F5879" w:rsidRDefault="002F5879" w:rsidP="002F5879">
      <w:pPr>
        <w:ind w:left="360" w:hanging="360"/>
        <w:jc w:val="both"/>
      </w:pPr>
      <w:r>
        <w:rPr>
          <w:u w:val="single"/>
        </w:rPr>
        <w:t xml:space="preserve">AUTONOMOUS TERM CLASSIFICATION FRAUD PREVENTION </w:t>
      </w:r>
      <w:r w:rsidR="002D12A7">
        <w:rPr>
          <w:u w:val="single"/>
        </w:rPr>
        <w:t xml:space="preserve">SECURITY </w:t>
      </w:r>
      <w:r>
        <w:rPr>
          <w:u w:val="single"/>
        </w:rPr>
        <w:t>SYSTEMS</w:t>
      </w:r>
      <w:r>
        <w:t xml:space="preserve"> (</w:t>
      </w:r>
      <w:r>
        <w:rPr>
          <w:b/>
          <w:bCs/>
        </w:rPr>
        <w:t>2022</w:t>
      </w:r>
      <w:r>
        <w:t xml:space="preserve">) – ensures that                   </w:t>
      </w:r>
      <w:r>
        <w:rPr>
          <w:b/>
          <w:bCs/>
        </w:rPr>
        <w:t>TERM CLASSIFICATION FRAUD</w:t>
      </w:r>
      <w:r>
        <w:t xml:space="preserve"> </w:t>
      </w:r>
      <w:r w:rsidR="002D12A7">
        <w:t>never occurs</w:t>
      </w:r>
      <w:r>
        <w:t>.</w:t>
      </w:r>
    </w:p>
    <w:p w14:paraId="769528D5" w14:textId="773B0702" w:rsidR="002F5879" w:rsidRDefault="002F5879" w:rsidP="002F5879">
      <w:pPr>
        <w:ind w:left="360" w:hanging="360"/>
        <w:jc w:val="both"/>
      </w:pPr>
      <w:r>
        <w:rPr>
          <w:u w:val="single"/>
        </w:rPr>
        <w:t xml:space="preserve">AUTONOMOUS </w:t>
      </w:r>
      <w:r w:rsidR="007B5459">
        <w:rPr>
          <w:u w:val="single"/>
        </w:rPr>
        <w:t xml:space="preserve">INTELLECTUAL PROPERTY </w:t>
      </w:r>
      <w:r>
        <w:rPr>
          <w:u w:val="single"/>
        </w:rPr>
        <w:t xml:space="preserve">LEGAL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sidR="007B5459">
        <w:rPr>
          <w:b/>
          <w:bCs/>
        </w:rPr>
        <w:t xml:space="preserve">INTELLECTUAL PROPERTY </w:t>
      </w:r>
      <w:r>
        <w:rPr>
          <w:b/>
          <w:bCs/>
        </w:rPr>
        <w:t>LEGAL FRAUD</w:t>
      </w:r>
      <w:r>
        <w:t xml:space="preserve"> </w:t>
      </w:r>
      <w:r w:rsidR="002D12A7">
        <w:t>never occurs</w:t>
      </w:r>
      <w:r>
        <w:t>.</w:t>
      </w:r>
    </w:p>
    <w:p w14:paraId="2AB4EC2D" w14:textId="390FC0BC" w:rsidR="002F5879" w:rsidRDefault="002F5879" w:rsidP="002F5879">
      <w:pPr>
        <w:ind w:left="360" w:hanging="360"/>
        <w:jc w:val="both"/>
      </w:pPr>
      <w:r>
        <w:rPr>
          <w:u w:val="single"/>
        </w:rPr>
        <w:lastRenderedPageBreak/>
        <w:t xml:space="preserve">AUTONOMOUS EXTORTION FRAUD PREVENTION </w:t>
      </w:r>
      <w:r w:rsidR="002D12A7">
        <w:rPr>
          <w:u w:val="single"/>
        </w:rPr>
        <w:t xml:space="preserve">SECURITY </w:t>
      </w:r>
      <w:r>
        <w:rPr>
          <w:u w:val="single"/>
        </w:rPr>
        <w:t>SYSTEMS</w:t>
      </w:r>
      <w:r>
        <w:t xml:space="preserve"> (</w:t>
      </w:r>
      <w:r>
        <w:rPr>
          <w:b/>
          <w:bCs/>
        </w:rPr>
        <w:t>2022</w:t>
      </w:r>
      <w:r>
        <w:t xml:space="preserve">) – ensures that                        </w:t>
      </w:r>
      <w:r>
        <w:rPr>
          <w:b/>
          <w:bCs/>
        </w:rPr>
        <w:t>EXTORTION FRAUD</w:t>
      </w:r>
      <w:r>
        <w:t xml:space="preserve"> </w:t>
      </w:r>
      <w:r w:rsidR="002D12A7">
        <w:t>never occurs</w:t>
      </w:r>
      <w:r>
        <w:t>.</w:t>
      </w:r>
    </w:p>
    <w:p w14:paraId="05442A56" w14:textId="406839BF" w:rsidR="002F5879" w:rsidRDefault="002F5879" w:rsidP="002F5879">
      <w:pPr>
        <w:ind w:left="360" w:hanging="360"/>
        <w:jc w:val="both"/>
      </w:pPr>
      <w:r>
        <w:rPr>
          <w:u w:val="single"/>
        </w:rPr>
        <w:t xml:space="preserve">AUTONOMOUS SYSTEMATIC FRAUD PREVENTION </w:t>
      </w:r>
      <w:r w:rsidR="002D12A7">
        <w:rPr>
          <w:u w:val="single"/>
        </w:rPr>
        <w:t xml:space="preserve">SECURITY </w:t>
      </w:r>
      <w:r>
        <w:rPr>
          <w:u w:val="single"/>
        </w:rPr>
        <w:t>SYSTEMS</w:t>
      </w:r>
      <w:r>
        <w:t xml:space="preserve"> (</w:t>
      </w:r>
      <w:r>
        <w:rPr>
          <w:b/>
          <w:bCs/>
        </w:rPr>
        <w:t>2022</w:t>
      </w:r>
      <w:r>
        <w:t xml:space="preserve">) – ensures that                     </w:t>
      </w:r>
      <w:r>
        <w:rPr>
          <w:b/>
          <w:bCs/>
        </w:rPr>
        <w:t>SYSTEMATIC FRAUD</w:t>
      </w:r>
      <w:r>
        <w:t xml:space="preserve"> </w:t>
      </w:r>
      <w:r w:rsidR="002D12A7">
        <w:t>never occurs</w:t>
      </w:r>
      <w:r>
        <w:t>.</w:t>
      </w:r>
    </w:p>
    <w:p w14:paraId="670012E1" w14:textId="1B63AA31" w:rsidR="004F37ED" w:rsidRDefault="004F37ED" w:rsidP="004F37ED">
      <w:pPr>
        <w:ind w:left="360" w:hanging="360"/>
        <w:jc w:val="both"/>
      </w:pPr>
      <w:r>
        <w:rPr>
          <w:u w:val="single"/>
        </w:rPr>
        <w:t xml:space="preserve">AUTONOMOUS BRAININT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BRAININT FRAUD</w:t>
      </w:r>
      <w:r>
        <w:t xml:space="preserve"> </w:t>
      </w:r>
      <w:r w:rsidR="002D12A7">
        <w:t>never occurs</w:t>
      </w:r>
      <w:r>
        <w:t>.</w:t>
      </w:r>
    </w:p>
    <w:p w14:paraId="59B5E48C" w14:textId="1F22DA6A" w:rsidR="004F37ED" w:rsidRDefault="004F37ED" w:rsidP="004F37ED">
      <w:pPr>
        <w:ind w:left="360" w:hanging="360"/>
        <w:jc w:val="both"/>
      </w:pPr>
      <w:r>
        <w:rPr>
          <w:u w:val="single"/>
        </w:rPr>
        <w:t xml:space="preserve">AUTONOMOUS MINDINT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MINDINT FRAUD</w:t>
      </w:r>
      <w:r>
        <w:t xml:space="preserve"> </w:t>
      </w:r>
      <w:r w:rsidR="002D12A7">
        <w:t>never occurs</w:t>
      </w:r>
      <w:r>
        <w:t>.</w:t>
      </w:r>
    </w:p>
    <w:p w14:paraId="4E92EB05" w14:textId="20B9EA40" w:rsidR="004F37ED" w:rsidRDefault="004F37ED" w:rsidP="004F37ED">
      <w:pPr>
        <w:ind w:left="360" w:hanging="360"/>
        <w:jc w:val="both"/>
      </w:pPr>
      <w:r>
        <w:rPr>
          <w:u w:val="single"/>
        </w:rPr>
        <w:t xml:space="preserve">AUTONOMOUS THOUGHTINT FRAUD PREVENTION </w:t>
      </w:r>
      <w:r w:rsidR="002D12A7">
        <w:rPr>
          <w:u w:val="single"/>
        </w:rPr>
        <w:t xml:space="preserve">SECURITY </w:t>
      </w:r>
      <w:r>
        <w:rPr>
          <w:u w:val="single"/>
        </w:rPr>
        <w:t>SYSTEMS</w:t>
      </w:r>
      <w:r>
        <w:t xml:space="preserve"> (</w:t>
      </w:r>
      <w:r>
        <w:rPr>
          <w:b/>
          <w:bCs/>
        </w:rPr>
        <w:t>2022</w:t>
      </w:r>
      <w:r>
        <w:t xml:space="preserve">) – ensures that </w:t>
      </w:r>
      <w:r>
        <w:rPr>
          <w:b/>
          <w:bCs/>
        </w:rPr>
        <w:t>THOUGHTINT FRAUD</w:t>
      </w:r>
      <w:r>
        <w:t xml:space="preserve"> </w:t>
      </w:r>
      <w:r w:rsidR="002D12A7">
        <w:t>never occurs</w:t>
      </w:r>
      <w:r>
        <w:t>.</w:t>
      </w:r>
    </w:p>
    <w:p w14:paraId="2275E40E" w14:textId="6EEBB226" w:rsidR="00BC5533" w:rsidRDefault="00BC5533" w:rsidP="00BC5533">
      <w:pPr>
        <w:ind w:left="360" w:hanging="360"/>
        <w:jc w:val="both"/>
      </w:pPr>
      <w:r>
        <w:rPr>
          <w:u w:val="single"/>
        </w:rPr>
        <w:t xml:space="preserve">AUTONOMOUS IDEAINT FRAUD PREVENTION </w:t>
      </w:r>
      <w:r w:rsidR="002D12A7">
        <w:rPr>
          <w:u w:val="single"/>
        </w:rPr>
        <w:t xml:space="preserve">SECURITY </w:t>
      </w:r>
      <w:r>
        <w:rPr>
          <w:u w:val="single"/>
        </w:rPr>
        <w:t>SYSTEMS</w:t>
      </w:r>
      <w:r>
        <w:t xml:space="preserve"> (</w:t>
      </w:r>
      <w:r>
        <w:rPr>
          <w:b/>
          <w:bCs/>
        </w:rPr>
        <w:t>2022</w:t>
      </w:r>
      <w:r>
        <w:t xml:space="preserve">) – ensures that </w:t>
      </w:r>
      <w:r>
        <w:rPr>
          <w:b/>
          <w:bCs/>
        </w:rPr>
        <w:t>IDEAINT FRAUD</w:t>
      </w:r>
      <w:r>
        <w:t xml:space="preserve"> </w:t>
      </w:r>
      <w:r w:rsidR="002D12A7">
        <w:t>never occurs</w:t>
      </w:r>
    </w:p>
    <w:p w14:paraId="67AAF22E" w14:textId="3E0B4F8A" w:rsidR="00BC5533" w:rsidRDefault="00BC5533" w:rsidP="00BC5533">
      <w:pPr>
        <w:ind w:left="360" w:hanging="360"/>
        <w:jc w:val="both"/>
      </w:pPr>
      <w:r>
        <w:rPr>
          <w:u w:val="single"/>
        </w:rPr>
        <w:t>AUTONOMOUS WORLD INTELLECTUAL PROPERTY</w:t>
      </w:r>
      <w:r w:rsidR="007B5459">
        <w:rPr>
          <w:u w:val="single"/>
        </w:rPr>
        <w:t xml:space="preserve"> COURT</w:t>
      </w:r>
      <w:r>
        <w:rPr>
          <w:u w:val="single"/>
        </w:rPr>
        <w:t xml:space="preserve">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Pr>
          <w:b/>
          <w:bCs/>
        </w:rPr>
        <w:t>WORLD INTELLECTUAL PROPERTY</w:t>
      </w:r>
      <w:r w:rsidR="007B5459">
        <w:rPr>
          <w:b/>
          <w:bCs/>
        </w:rPr>
        <w:t xml:space="preserve"> COURT</w:t>
      </w:r>
      <w:r>
        <w:rPr>
          <w:b/>
          <w:bCs/>
        </w:rPr>
        <w:t xml:space="preserve"> FRAUD</w:t>
      </w:r>
      <w:r>
        <w:t xml:space="preserve"> </w:t>
      </w:r>
      <w:r w:rsidR="002D12A7">
        <w:t>never occurs</w:t>
      </w:r>
      <w:r>
        <w:t>.</w:t>
      </w:r>
    </w:p>
    <w:p w14:paraId="519DF028" w14:textId="6C28AD11" w:rsidR="00BC5533" w:rsidRDefault="00BC5533" w:rsidP="00BC5533">
      <w:pPr>
        <w:ind w:left="360" w:hanging="360"/>
        <w:jc w:val="both"/>
      </w:pPr>
      <w:r>
        <w:rPr>
          <w:u w:val="single"/>
        </w:rPr>
        <w:t xml:space="preserve">AUTONOMOUS PLAGERISM PREVENTION </w:t>
      </w:r>
      <w:r w:rsidR="002D12A7">
        <w:rPr>
          <w:u w:val="single"/>
        </w:rPr>
        <w:t xml:space="preserve">SECURITY </w:t>
      </w:r>
      <w:r>
        <w:rPr>
          <w:u w:val="single"/>
        </w:rPr>
        <w:t>SYSTEMS</w:t>
      </w:r>
      <w:r>
        <w:t xml:space="preserve"> (</w:t>
      </w:r>
      <w:r>
        <w:rPr>
          <w:b/>
          <w:bCs/>
        </w:rPr>
        <w:t>2022</w:t>
      </w:r>
      <w:r>
        <w:t xml:space="preserve">) – ensures that </w:t>
      </w:r>
      <w:r>
        <w:rPr>
          <w:b/>
          <w:bCs/>
        </w:rPr>
        <w:t>PLAGERISM</w:t>
      </w:r>
      <w:r>
        <w:t xml:space="preserve"> </w:t>
      </w:r>
      <w:r w:rsidR="002D12A7">
        <w:t>never occurs</w:t>
      </w:r>
      <w:r>
        <w:t>.</w:t>
      </w:r>
    </w:p>
    <w:p w14:paraId="07E3949B" w14:textId="25463D7E" w:rsidR="00454D5F" w:rsidRDefault="00454D5F" w:rsidP="00454D5F">
      <w:pPr>
        <w:ind w:left="360" w:hanging="360"/>
        <w:jc w:val="both"/>
      </w:pPr>
      <w:r>
        <w:rPr>
          <w:u w:val="single"/>
        </w:rPr>
        <w:t xml:space="preserve">AUTONOMOUS INTERNATIONAL RECORDS FRAUD PREVENTION </w:t>
      </w:r>
      <w:r w:rsidR="002D12A7">
        <w:rPr>
          <w:u w:val="single"/>
        </w:rPr>
        <w:t xml:space="preserve">SECURITY </w:t>
      </w:r>
      <w:r>
        <w:rPr>
          <w:u w:val="single"/>
        </w:rPr>
        <w:t>SYSTEMS</w:t>
      </w:r>
      <w:r>
        <w:t xml:space="preserve"> (</w:t>
      </w:r>
      <w:r>
        <w:rPr>
          <w:b/>
          <w:bCs/>
        </w:rPr>
        <w:t>2022</w:t>
      </w:r>
      <w:r>
        <w:t xml:space="preserve">) – ensures </w:t>
      </w:r>
      <w:r w:rsidR="002D12A7">
        <w:t xml:space="preserve">that </w:t>
      </w:r>
      <w:r>
        <w:rPr>
          <w:b/>
          <w:bCs/>
        </w:rPr>
        <w:t>INTERNATIONAL RECORDS FRAUD</w:t>
      </w:r>
      <w:r>
        <w:t xml:space="preserve"> </w:t>
      </w:r>
      <w:r w:rsidR="002D12A7">
        <w:t>never</w:t>
      </w:r>
      <w:r>
        <w:t xml:space="preserve"> occur</w:t>
      </w:r>
      <w:r w:rsidR="002D12A7">
        <w:t>s</w:t>
      </w:r>
      <w:r>
        <w:t>.</w:t>
      </w:r>
    </w:p>
    <w:p w14:paraId="2B4DB705" w14:textId="09D6096C" w:rsidR="00222D9D" w:rsidRDefault="00222D9D" w:rsidP="00222D9D">
      <w:pPr>
        <w:ind w:left="360" w:hanging="360"/>
        <w:jc w:val="both"/>
      </w:pPr>
      <w:r>
        <w:rPr>
          <w:u w:val="single"/>
        </w:rPr>
        <w:t xml:space="preserve">AUTONOMOUS PATENT FRAUD PREVENTION </w:t>
      </w:r>
      <w:r w:rsidR="002D12A7">
        <w:rPr>
          <w:u w:val="single"/>
        </w:rPr>
        <w:t xml:space="preserve">SECURITY </w:t>
      </w:r>
      <w:r>
        <w:rPr>
          <w:u w:val="single"/>
        </w:rPr>
        <w:t>SYSTEMS</w:t>
      </w:r>
      <w:r>
        <w:t xml:space="preserve"> (</w:t>
      </w:r>
      <w:r>
        <w:rPr>
          <w:b/>
          <w:bCs/>
        </w:rPr>
        <w:t>2022</w:t>
      </w:r>
      <w:r>
        <w:t xml:space="preserve">) – ensures that </w:t>
      </w:r>
      <w:r>
        <w:rPr>
          <w:b/>
          <w:bCs/>
        </w:rPr>
        <w:t>PATENT FRAUD</w:t>
      </w:r>
      <w:r>
        <w:t xml:space="preserve"> </w:t>
      </w:r>
      <w:r w:rsidR="002D12A7">
        <w:t>never occurs</w:t>
      </w:r>
      <w:r>
        <w:t>.</w:t>
      </w:r>
    </w:p>
    <w:p w14:paraId="09CAC73E" w14:textId="6421C472" w:rsidR="00454D5F" w:rsidRDefault="00222D9D" w:rsidP="00454D5F">
      <w:pPr>
        <w:ind w:left="360" w:hanging="360"/>
        <w:jc w:val="both"/>
      </w:pPr>
      <w:r>
        <w:rPr>
          <w:u w:val="single"/>
        </w:rPr>
        <w:t xml:space="preserve">AUTONOMOUS TRADEMARK FRAUD PREVENTION </w:t>
      </w:r>
      <w:r w:rsidR="002D12A7">
        <w:rPr>
          <w:u w:val="single"/>
        </w:rPr>
        <w:t xml:space="preserve">SECURITY </w:t>
      </w:r>
      <w:r>
        <w:rPr>
          <w:u w:val="single"/>
        </w:rPr>
        <w:t>SYSTEMS</w:t>
      </w:r>
      <w:r>
        <w:t xml:space="preserve"> (</w:t>
      </w:r>
      <w:r>
        <w:rPr>
          <w:b/>
          <w:bCs/>
        </w:rPr>
        <w:t>2022</w:t>
      </w:r>
      <w:r>
        <w:t xml:space="preserve">) – ensures that </w:t>
      </w:r>
      <w:r>
        <w:rPr>
          <w:b/>
          <w:bCs/>
        </w:rPr>
        <w:t>TRADEMARK FRAUD</w:t>
      </w:r>
      <w:r>
        <w:t xml:space="preserve"> </w:t>
      </w:r>
      <w:r w:rsidR="002D12A7">
        <w:t>never occurs</w:t>
      </w:r>
      <w:r>
        <w:t>.</w:t>
      </w:r>
    </w:p>
    <w:p w14:paraId="514E20BC" w14:textId="1E4D543B" w:rsidR="00222D9D" w:rsidRDefault="00222D9D" w:rsidP="00454D5F">
      <w:pPr>
        <w:ind w:left="360" w:hanging="360"/>
        <w:jc w:val="both"/>
      </w:pPr>
      <w:r>
        <w:rPr>
          <w:u w:val="single"/>
        </w:rPr>
        <w:t xml:space="preserve">AUTONOMOUS COPYRIGHT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COPYRIGHT FRAUD</w:t>
      </w:r>
      <w:r>
        <w:t xml:space="preserve"> </w:t>
      </w:r>
      <w:r w:rsidR="002D12A7">
        <w:t>never occurs</w:t>
      </w:r>
      <w:r>
        <w:t>.</w:t>
      </w:r>
    </w:p>
    <w:p w14:paraId="263F5E49" w14:textId="77777777" w:rsidR="00C77350" w:rsidRDefault="00C77350">
      <w:pPr>
        <w:rPr>
          <w:u w:val="single"/>
        </w:rPr>
      </w:pPr>
      <w:r>
        <w:rPr>
          <w:u w:val="single"/>
        </w:rPr>
        <w:br w:type="page"/>
      </w:r>
    </w:p>
    <w:p w14:paraId="7302BB91" w14:textId="03A027DC" w:rsidR="00C77350" w:rsidRPr="00C0532F" w:rsidRDefault="00C77350" w:rsidP="00C77350">
      <w:pPr>
        <w:ind w:left="360" w:hanging="360"/>
        <w:jc w:val="both"/>
        <w:rPr>
          <w:b/>
          <w:bCs/>
        </w:rPr>
      </w:pPr>
      <w:r>
        <w:rPr>
          <w:b/>
          <w:sz w:val="24"/>
        </w:rPr>
        <w:lastRenderedPageBreak/>
        <w:t>INTELLECTUAL PROPERTY SECURITY SYSTEMS</w:t>
      </w:r>
    </w:p>
    <w:p w14:paraId="25ECD331" w14:textId="321270F6" w:rsidR="00C77350" w:rsidRDefault="00C77350" w:rsidP="00C77350">
      <w:pPr>
        <w:ind w:left="360" w:hanging="360"/>
        <w:jc w:val="both"/>
      </w:pPr>
      <w:r>
        <w:rPr>
          <w:u w:val="single"/>
        </w:rPr>
        <w:t>AUTONOMOUS INTELLECTUAL PROPERTY INFRINGEMENT PREVENTION</w:t>
      </w:r>
      <w:r w:rsidR="009A1B5B">
        <w:rPr>
          <w:u w:val="single"/>
        </w:rPr>
        <w:t xml:space="preserve"> SECURITY</w:t>
      </w:r>
      <w:r>
        <w:rPr>
          <w:u w:val="single"/>
        </w:rPr>
        <w:t xml:space="preserve"> SYSTEMS</w:t>
      </w:r>
      <w:r>
        <w:t xml:space="preserve"> (</w:t>
      </w:r>
      <w:r>
        <w:rPr>
          <w:b/>
          <w:bCs/>
        </w:rPr>
        <w:t>2022</w:t>
      </w:r>
      <w:r>
        <w:t xml:space="preserve">) – ensures </w:t>
      </w:r>
      <w:r w:rsidR="009A1B5B">
        <w:t xml:space="preserve">that </w:t>
      </w:r>
      <w:r>
        <w:rPr>
          <w:b/>
          <w:bCs/>
        </w:rPr>
        <w:t>INTELLECTUAL PROPERTY INFRINGEMENT</w:t>
      </w:r>
      <w:r>
        <w:t xml:space="preserve"> </w:t>
      </w:r>
      <w:r w:rsidR="009A1B5B">
        <w:t>never</w:t>
      </w:r>
      <w:r>
        <w:t xml:space="preserve"> occur</w:t>
      </w:r>
      <w:r w:rsidR="009A1B5B">
        <w:t>s</w:t>
      </w:r>
      <w:r>
        <w:t>.</w:t>
      </w:r>
    </w:p>
    <w:p w14:paraId="096EC90F" w14:textId="511432AC" w:rsidR="00C77350" w:rsidRDefault="00C77350" w:rsidP="00C77350">
      <w:pPr>
        <w:ind w:left="360" w:hanging="360"/>
        <w:jc w:val="both"/>
      </w:pPr>
      <w:r>
        <w:rPr>
          <w:u w:val="single"/>
        </w:rPr>
        <w:t xml:space="preserve">AUTONOMOUS INTELLECTUAL PROPERTY MISUSE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MISUSE</w:t>
      </w:r>
      <w:r>
        <w:t xml:space="preserve"> </w:t>
      </w:r>
      <w:r w:rsidR="009A1B5B">
        <w:t>never</w:t>
      </w:r>
      <w:r>
        <w:t xml:space="preserve"> occur</w:t>
      </w:r>
      <w:r w:rsidR="009A1B5B">
        <w:t>s</w:t>
      </w:r>
      <w:r>
        <w:t>.</w:t>
      </w:r>
    </w:p>
    <w:p w14:paraId="7A23F826" w14:textId="2C06359D" w:rsidR="00C77350" w:rsidRDefault="00C77350" w:rsidP="00C77350">
      <w:pPr>
        <w:ind w:left="360" w:hanging="360"/>
        <w:jc w:val="both"/>
      </w:pPr>
      <w:r>
        <w:rPr>
          <w:u w:val="single"/>
        </w:rPr>
        <w:t xml:space="preserve">AUTONOMOUS INTELLECTUAL PROPERTY THEFT PREVENTION </w:t>
      </w:r>
      <w:r w:rsidR="009A1B5B">
        <w:rPr>
          <w:u w:val="single"/>
        </w:rPr>
        <w:t xml:space="preserve">SECURITY </w:t>
      </w:r>
      <w:r>
        <w:rPr>
          <w:u w:val="single"/>
        </w:rPr>
        <w:t>SYSTEMS</w:t>
      </w:r>
      <w:r>
        <w:t xml:space="preserve"> (</w:t>
      </w:r>
      <w:r>
        <w:rPr>
          <w:b/>
          <w:bCs/>
        </w:rPr>
        <w:t>2022</w:t>
      </w:r>
      <w:r>
        <w:t xml:space="preserve">) – ensures that                      </w:t>
      </w:r>
      <w:r>
        <w:rPr>
          <w:b/>
          <w:bCs/>
        </w:rPr>
        <w:t>INTELLECTUAL PROPERTY THEFT</w:t>
      </w:r>
      <w:r>
        <w:t xml:space="preserve"> </w:t>
      </w:r>
      <w:r w:rsidR="009A1B5B">
        <w:t>never</w:t>
      </w:r>
      <w:r>
        <w:t xml:space="preserve"> occur</w:t>
      </w:r>
      <w:r w:rsidR="009A1B5B">
        <w:t>s</w:t>
      </w:r>
      <w:r>
        <w:t>.</w:t>
      </w:r>
    </w:p>
    <w:p w14:paraId="50F3B061" w14:textId="0F971AE2" w:rsidR="00C77350" w:rsidRDefault="00C77350" w:rsidP="00C77350">
      <w:pPr>
        <w:ind w:left="360" w:hanging="360"/>
        <w:jc w:val="both"/>
      </w:pPr>
      <w:r>
        <w:rPr>
          <w:u w:val="single"/>
        </w:rPr>
        <w:t xml:space="preserve">AUTONOMOUS INTELLECTUAL PROPERTY DISCOVERY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DISCOVERY</w:t>
      </w:r>
      <w:r>
        <w:t xml:space="preserve"> </w:t>
      </w:r>
      <w:r w:rsidR="009A1B5B">
        <w:t>never</w:t>
      </w:r>
      <w:r>
        <w:t xml:space="preserve"> occur</w:t>
      </w:r>
      <w:r w:rsidR="009A1B5B">
        <w:t>s</w:t>
      </w:r>
      <w:r>
        <w:t>.</w:t>
      </w:r>
    </w:p>
    <w:p w14:paraId="2FC26CB4" w14:textId="30085416" w:rsidR="00C77350" w:rsidRDefault="00C77350" w:rsidP="00C77350">
      <w:pPr>
        <w:ind w:left="360" w:hanging="360"/>
        <w:jc w:val="both"/>
      </w:pPr>
      <w:r>
        <w:rPr>
          <w:u w:val="single"/>
        </w:rPr>
        <w:t xml:space="preserve">AUTONOMOUS INTELLECTUAL PROPERTY TRANSFER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TRANSFER</w:t>
      </w:r>
      <w:r>
        <w:t xml:space="preserve"> </w:t>
      </w:r>
      <w:r w:rsidR="009A1B5B">
        <w:t>never</w:t>
      </w:r>
      <w:r>
        <w:t xml:space="preserve"> occur</w:t>
      </w:r>
      <w:r w:rsidR="009A1B5B">
        <w:t>s</w:t>
      </w:r>
      <w:r>
        <w:t>.</w:t>
      </w:r>
    </w:p>
    <w:p w14:paraId="5FAB6250" w14:textId="2E7DA9D9" w:rsidR="00C77350" w:rsidRDefault="00C77350" w:rsidP="00C77350">
      <w:pPr>
        <w:ind w:left="360" w:hanging="360"/>
        <w:jc w:val="both"/>
      </w:pPr>
      <w:r>
        <w:rPr>
          <w:u w:val="single"/>
        </w:rPr>
        <w:t xml:space="preserve">AUTONOMOUS INTELLECTUAL PROPERTY RETRACTION </w:t>
      </w:r>
      <w:r w:rsidR="009A1B5B">
        <w:rPr>
          <w:u w:val="single"/>
        </w:rPr>
        <w:t xml:space="preserve">SECURITY </w:t>
      </w:r>
      <w:r>
        <w:rPr>
          <w:u w:val="single"/>
        </w:rPr>
        <w:t>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rsidR="009A1B5B">
        <w:t xml:space="preserve">, and anything stemming from it is always </w:t>
      </w:r>
      <w:r w:rsidR="009A1B5B" w:rsidRPr="00574643">
        <w:rPr>
          <w:b/>
          <w:bCs/>
        </w:rPr>
        <w:t>CONFISCATED</w:t>
      </w:r>
      <w:r w:rsidR="009A1B5B">
        <w:t>.</w:t>
      </w:r>
    </w:p>
    <w:p w14:paraId="4CE77DB7" w14:textId="35C4D108" w:rsidR="00C77350" w:rsidRDefault="00C77350" w:rsidP="00C77350">
      <w:pPr>
        <w:ind w:left="360" w:hanging="360"/>
        <w:jc w:val="both"/>
      </w:pPr>
      <w:r>
        <w:rPr>
          <w:u w:val="single"/>
        </w:rPr>
        <w:t xml:space="preserve">AUTONOMOUS CLASSIFIED INTELLECTUAL PROPERTY FRAUD RETRACTION </w:t>
      </w:r>
      <w:r w:rsidR="009A1B5B">
        <w:rPr>
          <w:u w:val="single"/>
        </w:rPr>
        <w:t xml:space="preserve">SECURITY </w:t>
      </w:r>
      <w:r>
        <w:rPr>
          <w:u w:val="single"/>
        </w:rPr>
        <w:t>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4C82E653" w14:textId="34FCB16D" w:rsidR="002D12A7" w:rsidRDefault="002D12A7" w:rsidP="002D12A7">
      <w:pPr>
        <w:ind w:left="360" w:hanging="360"/>
        <w:jc w:val="both"/>
      </w:pPr>
      <w:r>
        <w:rPr>
          <w:u w:val="single"/>
        </w:rPr>
        <w:t>AUTONOMOUS INTELLECTUAL PROPERTY CONFISCATION PREVENTION SECURITY SYSTEMS</w:t>
      </w:r>
      <w:r>
        <w:t xml:space="preserve"> (</w:t>
      </w:r>
      <w:r>
        <w:rPr>
          <w:b/>
          <w:bCs/>
        </w:rPr>
        <w:t>2022</w:t>
      </w:r>
      <w:r>
        <w:t xml:space="preserve">) – ensures that </w:t>
      </w:r>
      <w:r w:rsidRPr="00C6481C">
        <w:rPr>
          <w:b/>
          <w:bCs/>
        </w:rPr>
        <w:t>INTELLECTUAL PROPERTY</w:t>
      </w:r>
      <w:r>
        <w:t xml:space="preserve"> can never be </w:t>
      </w:r>
      <w:r w:rsidRPr="00574643">
        <w:rPr>
          <w:b/>
          <w:bCs/>
        </w:rPr>
        <w:t>CONFISCATED</w:t>
      </w:r>
      <w:r>
        <w:t>.</w:t>
      </w:r>
    </w:p>
    <w:p w14:paraId="48E23144" w14:textId="12D7EC8A" w:rsidR="00C77350" w:rsidRDefault="00C77350" w:rsidP="00C77350">
      <w:pPr>
        <w:ind w:left="360" w:hanging="360"/>
        <w:jc w:val="both"/>
      </w:pPr>
      <w:r>
        <w:rPr>
          <w:u w:val="single"/>
        </w:rPr>
        <w:t xml:space="preserve">AUTONOMOUS COPYRIGHT INFRINGEMENT PREVENTION </w:t>
      </w:r>
      <w:r w:rsidR="009A1B5B">
        <w:rPr>
          <w:u w:val="single"/>
        </w:rPr>
        <w:t xml:space="preserve">SECURITY </w:t>
      </w:r>
      <w:r>
        <w:rPr>
          <w:u w:val="single"/>
        </w:rPr>
        <w:t>SYSTEMS</w:t>
      </w:r>
      <w:r>
        <w:t xml:space="preserve"> (</w:t>
      </w:r>
      <w:r>
        <w:rPr>
          <w:b/>
          <w:bCs/>
        </w:rPr>
        <w:t>2022</w:t>
      </w:r>
      <w:r>
        <w:t xml:space="preserve">) – ensures that                      </w:t>
      </w:r>
      <w:r>
        <w:rPr>
          <w:b/>
          <w:bCs/>
        </w:rPr>
        <w:t>COPYRIGHT INFRINGEMENT</w:t>
      </w:r>
      <w:r>
        <w:t xml:space="preserve"> </w:t>
      </w:r>
      <w:r w:rsidR="009A1B5B">
        <w:t>never</w:t>
      </w:r>
      <w:r>
        <w:t xml:space="preserve"> occur</w:t>
      </w:r>
      <w:r w:rsidR="009A1B5B">
        <w:t>s</w:t>
      </w:r>
      <w:r>
        <w:t>.</w:t>
      </w:r>
    </w:p>
    <w:p w14:paraId="767740F7" w14:textId="7B7DBF43" w:rsidR="00C77350" w:rsidRDefault="00C77350" w:rsidP="00C77350">
      <w:pPr>
        <w:ind w:left="360" w:hanging="360"/>
        <w:jc w:val="both"/>
      </w:pPr>
      <w:r>
        <w:rPr>
          <w:u w:val="single"/>
        </w:rPr>
        <w:t xml:space="preserve">AUTONOMOUS TRADEMARK INFRINGEMENT PREVENTION </w:t>
      </w:r>
      <w:r w:rsidR="009A1B5B">
        <w:rPr>
          <w:u w:val="single"/>
        </w:rPr>
        <w:t xml:space="preserve">SECURITY </w:t>
      </w:r>
      <w:r>
        <w:rPr>
          <w:u w:val="single"/>
        </w:rPr>
        <w:t>SYSTEMS</w:t>
      </w:r>
      <w:r>
        <w:t xml:space="preserve"> (</w:t>
      </w:r>
      <w:r>
        <w:rPr>
          <w:b/>
          <w:bCs/>
        </w:rPr>
        <w:t>2022</w:t>
      </w:r>
      <w:r>
        <w:t xml:space="preserve">) – ensures that                      </w:t>
      </w:r>
      <w:r>
        <w:rPr>
          <w:b/>
          <w:bCs/>
        </w:rPr>
        <w:t>TRADEMARK INFRINGEMENT</w:t>
      </w:r>
      <w:r>
        <w:t xml:space="preserve"> </w:t>
      </w:r>
      <w:r w:rsidR="009A1B5B">
        <w:t>never</w:t>
      </w:r>
      <w:r>
        <w:t xml:space="preserve"> occur</w:t>
      </w:r>
      <w:r w:rsidR="009A1B5B">
        <w:t>s</w:t>
      </w:r>
      <w:r>
        <w:t>.</w:t>
      </w:r>
    </w:p>
    <w:p w14:paraId="58044CA0" w14:textId="5579F00E" w:rsidR="00C77350" w:rsidRDefault="00C77350" w:rsidP="00C77350">
      <w:pPr>
        <w:ind w:left="360" w:hanging="360"/>
        <w:jc w:val="both"/>
      </w:pPr>
      <w:r>
        <w:rPr>
          <w:u w:val="single"/>
        </w:rPr>
        <w:t xml:space="preserve">AUTONOMOUS TRADEMARK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51A764EA" w14:textId="7EE70B74" w:rsidR="00222D9D" w:rsidRDefault="00222D9D" w:rsidP="00454D5F">
      <w:pPr>
        <w:ind w:left="360" w:hanging="360"/>
        <w:jc w:val="both"/>
      </w:pPr>
      <w:r>
        <w:rPr>
          <w:u w:val="single"/>
        </w:rPr>
        <w:t xml:space="preserve">AUTONOMOUS PATENT INFRINGEMENT PREVENTION </w:t>
      </w:r>
      <w:r w:rsidR="009A1B5B">
        <w:rPr>
          <w:u w:val="single"/>
        </w:rPr>
        <w:t xml:space="preserve">SECURITY </w:t>
      </w:r>
      <w:r>
        <w:rPr>
          <w:u w:val="single"/>
        </w:rPr>
        <w:t>SYSTEMS</w:t>
      </w:r>
      <w:r>
        <w:t xml:space="preserve"> (</w:t>
      </w:r>
      <w:r>
        <w:rPr>
          <w:b/>
          <w:bCs/>
        </w:rPr>
        <w:t>2022</w:t>
      </w:r>
      <w:r>
        <w:t xml:space="preserve">) – ensures that                      </w:t>
      </w:r>
      <w:r>
        <w:rPr>
          <w:b/>
          <w:bCs/>
        </w:rPr>
        <w:t>PATENT INFRINGEMENT</w:t>
      </w:r>
      <w:r>
        <w:t xml:space="preserve"> </w:t>
      </w:r>
      <w:r w:rsidR="009A1B5B">
        <w:t>never</w:t>
      </w:r>
      <w:r>
        <w:t xml:space="preserve"> occur</w:t>
      </w:r>
      <w:r w:rsidR="009A1B5B">
        <w:t>s</w:t>
      </w:r>
      <w:r>
        <w:t>.</w:t>
      </w:r>
    </w:p>
    <w:p w14:paraId="5004F533" w14:textId="36DD2D4E" w:rsidR="00222D9D" w:rsidRDefault="00222D9D" w:rsidP="00222D9D">
      <w:pPr>
        <w:ind w:left="360" w:hanging="360"/>
        <w:jc w:val="both"/>
      </w:pPr>
      <w:r>
        <w:rPr>
          <w:u w:val="single"/>
        </w:rPr>
        <w:lastRenderedPageBreak/>
        <w:t xml:space="preserve">AUTONOMOUS PATENT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70126A33" w14:textId="55432EB7" w:rsidR="000948E6" w:rsidRDefault="000948E6" w:rsidP="00C77350">
      <w:pPr>
        <w:ind w:left="360" w:hanging="360"/>
        <w:jc w:val="both"/>
      </w:pPr>
      <w:r>
        <w:rPr>
          <w:u w:val="single"/>
        </w:rPr>
        <w:t xml:space="preserve">AUTONOMOUS PATENT MISCHARACTERIZATION PREVENTION </w:t>
      </w:r>
      <w:r w:rsidR="009A1B5B">
        <w:rPr>
          <w:u w:val="single"/>
        </w:rPr>
        <w:t xml:space="preserve">SECURITY </w:t>
      </w:r>
      <w:r>
        <w:rPr>
          <w:u w:val="single"/>
        </w:rPr>
        <w:t>SYSTEMS</w:t>
      </w:r>
      <w:r>
        <w:t xml:space="preserve"> (</w:t>
      </w:r>
      <w:r>
        <w:rPr>
          <w:b/>
          <w:bCs/>
        </w:rPr>
        <w:t>2022</w:t>
      </w:r>
      <w:r>
        <w:t xml:space="preserve">) – ensures that      </w:t>
      </w:r>
      <w:r>
        <w:rPr>
          <w:b/>
          <w:bCs/>
        </w:rPr>
        <w:t>PATENT MISCHARACTERIZATION</w:t>
      </w:r>
      <w:r>
        <w:t xml:space="preserve"> </w:t>
      </w:r>
      <w:r w:rsidR="009A1B5B">
        <w:t>never</w:t>
      </w:r>
      <w:r>
        <w:t xml:space="preserve"> occur</w:t>
      </w:r>
      <w:r w:rsidR="009A1B5B">
        <w:t>s</w:t>
      </w:r>
      <w:r>
        <w:t>.</w:t>
      </w:r>
    </w:p>
    <w:p w14:paraId="78EE4426" w14:textId="2939507E" w:rsidR="009A1B5B" w:rsidRDefault="009A1B5B" w:rsidP="009A1B5B">
      <w:pPr>
        <w:ind w:left="360" w:hanging="360"/>
        <w:jc w:val="both"/>
      </w:pPr>
      <w:r>
        <w:rPr>
          <w:u w:val="single"/>
        </w:rPr>
        <w:t>AUTONOMOUS INTELLECTUAL PROPERTY DISCOVERY PREVENTION SECURITY SYSTEMS</w:t>
      </w:r>
      <w:r>
        <w:t xml:space="preserve"> (</w:t>
      </w:r>
      <w:r>
        <w:rPr>
          <w:b/>
          <w:bCs/>
        </w:rPr>
        <w:t>2022</w:t>
      </w:r>
      <w:r>
        <w:t xml:space="preserve">) – ensures that </w:t>
      </w:r>
      <w:r>
        <w:rPr>
          <w:b/>
          <w:bCs/>
        </w:rPr>
        <w:t>PATENT DISCOVERY</w:t>
      </w:r>
      <w:r>
        <w:t xml:space="preserve"> never occurs.</w:t>
      </w:r>
    </w:p>
    <w:p w14:paraId="460EE99A" w14:textId="5B46D16E" w:rsidR="00C77350" w:rsidRDefault="00C77350" w:rsidP="00C77350">
      <w:pPr>
        <w:ind w:left="360" w:hanging="360"/>
        <w:jc w:val="both"/>
      </w:pPr>
      <w:r>
        <w:rPr>
          <w:u w:val="single"/>
        </w:rPr>
        <w:t xml:space="preserve">AUTONOMOUS PATENT DISCOVERY PREVENTION </w:t>
      </w:r>
      <w:r w:rsidR="009A1B5B">
        <w:rPr>
          <w:u w:val="single"/>
        </w:rPr>
        <w:t xml:space="preserve">SECURITY </w:t>
      </w:r>
      <w:r>
        <w:rPr>
          <w:u w:val="single"/>
        </w:rPr>
        <w:t>SYSTEMS</w:t>
      </w:r>
      <w:r>
        <w:t xml:space="preserve"> (</w:t>
      </w:r>
      <w:r>
        <w:rPr>
          <w:b/>
          <w:bCs/>
        </w:rPr>
        <w:t>2022</w:t>
      </w:r>
      <w:r>
        <w:t xml:space="preserve">) – ensures that                              </w:t>
      </w:r>
      <w:r>
        <w:rPr>
          <w:b/>
          <w:bCs/>
        </w:rPr>
        <w:t>PATENT DISCOVERY</w:t>
      </w:r>
      <w:r>
        <w:t xml:space="preserve"> </w:t>
      </w:r>
      <w:r w:rsidR="009A1B5B">
        <w:t>never</w:t>
      </w:r>
      <w:r>
        <w:t xml:space="preserve"> occur</w:t>
      </w:r>
      <w:r w:rsidR="009A1B5B">
        <w:t>s</w:t>
      </w:r>
      <w:r>
        <w:t>.</w:t>
      </w:r>
    </w:p>
    <w:p w14:paraId="5ED94746" w14:textId="28B9C994" w:rsidR="000948E6" w:rsidRDefault="000948E6" w:rsidP="000948E6">
      <w:pPr>
        <w:ind w:left="360" w:hanging="360"/>
        <w:jc w:val="both"/>
      </w:pPr>
      <w:r>
        <w:rPr>
          <w:u w:val="single"/>
        </w:rPr>
        <w:t xml:space="preserve">AUTONOMOUS FOREIGN TECHNOLOGY CONTROL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sidRPr="000948E6">
        <w:rPr>
          <w:b/>
          <w:bCs/>
        </w:rPr>
        <w:t>FOREIGN TECHNOLOGY CONTROL</w:t>
      </w:r>
      <w:r>
        <w:t xml:space="preserve"> </w:t>
      </w:r>
      <w:r w:rsidR="009A1B5B">
        <w:t>never</w:t>
      </w:r>
      <w:r>
        <w:t xml:space="preserve"> occur</w:t>
      </w:r>
      <w:r w:rsidR="009A1B5B">
        <w:t>s</w:t>
      </w:r>
      <w:r>
        <w:t>.</w:t>
      </w:r>
    </w:p>
    <w:p w14:paraId="45406D7F" w14:textId="0253A50A" w:rsidR="002D12A7" w:rsidRDefault="002D12A7" w:rsidP="002D12A7">
      <w:pPr>
        <w:ind w:left="360" w:hanging="360"/>
        <w:jc w:val="both"/>
      </w:pPr>
      <w:r>
        <w:rPr>
          <w:u w:val="single"/>
        </w:rPr>
        <w:t>AUTONOMOUS TECHNOLOGY DISCOVERY PREVENTION SECURITY SYSTEMS</w:t>
      </w:r>
      <w:r>
        <w:t xml:space="preserve"> (</w:t>
      </w:r>
      <w:r>
        <w:rPr>
          <w:b/>
          <w:bCs/>
        </w:rPr>
        <w:t>2022</w:t>
      </w:r>
      <w:r>
        <w:t xml:space="preserve">) – ensures that </w:t>
      </w:r>
      <w:r>
        <w:rPr>
          <w:b/>
          <w:bCs/>
        </w:rPr>
        <w:t>TECHNOLOGY DISCOVERY</w:t>
      </w:r>
      <w:r>
        <w:t xml:space="preserve"> never occurs.</w:t>
      </w:r>
    </w:p>
    <w:p w14:paraId="7E233B4E" w14:textId="1B3AB59B" w:rsidR="00C77350" w:rsidRDefault="00C77350" w:rsidP="00C77350">
      <w:pPr>
        <w:ind w:left="360" w:hanging="360"/>
        <w:jc w:val="both"/>
      </w:pPr>
      <w:r>
        <w:rPr>
          <w:u w:val="single"/>
        </w:rPr>
        <w:t xml:space="preserve">AUTONOMOUS TECHNOLOGY TRANSFER PREVENTION </w:t>
      </w:r>
      <w:r w:rsidR="009A1B5B">
        <w:rPr>
          <w:u w:val="single"/>
        </w:rPr>
        <w:t xml:space="preserve">SECURITY </w:t>
      </w:r>
      <w:r>
        <w:rPr>
          <w:u w:val="single"/>
        </w:rPr>
        <w:t>SYSTEMS</w:t>
      </w:r>
      <w:r>
        <w:t xml:space="preserve"> (</w:t>
      </w:r>
      <w:r>
        <w:rPr>
          <w:b/>
          <w:bCs/>
        </w:rPr>
        <w:t>2022</w:t>
      </w:r>
      <w:r>
        <w:t xml:space="preserve">) – ensures that                      </w:t>
      </w:r>
      <w:r>
        <w:rPr>
          <w:b/>
          <w:bCs/>
        </w:rPr>
        <w:t>TECHNOLOGY TRANSFER</w:t>
      </w:r>
      <w:r>
        <w:t xml:space="preserve"> </w:t>
      </w:r>
      <w:r w:rsidR="009A1B5B">
        <w:t>never</w:t>
      </w:r>
      <w:r>
        <w:t xml:space="preserve"> occur</w:t>
      </w:r>
      <w:r w:rsidR="009A1B5B">
        <w:t>s</w:t>
      </w:r>
      <w:r>
        <w:t>.</w:t>
      </w:r>
    </w:p>
    <w:p w14:paraId="7992A2EC" w14:textId="22B842E1" w:rsidR="002D12A7" w:rsidRDefault="002D12A7" w:rsidP="002D12A7">
      <w:pPr>
        <w:ind w:left="360" w:hanging="360"/>
        <w:jc w:val="both"/>
      </w:pPr>
      <w:r>
        <w:rPr>
          <w:u w:val="single"/>
        </w:rPr>
        <w:t>AUTONOMOUS TRANSFERRED TECHNOLOGY RECOVERY SECURITY SYSTEMS</w:t>
      </w:r>
      <w:r>
        <w:t xml:space="preserve"> (</w:t>
      </w:r>
      <w:r>
        <w:rPr>
          <w:b/>
          <w:bCs/>
        </w:rPr>
        <w:t>2022</w:t>
      </w:r>
      <w:r>
        <w:t xml:space="preserve">) – ensures that                      </w:t>
      </w:r>
      <w:r w:rsidRPr="00574643">
        <w:rPr>
          <w:b/>
          <w:bCs/>
        </w:rPr>
        <w:t xml:space="preserve">TRANSFERRED </w:t>
      </w:r>
      <w:r>
        <w:rPr>
          <w:b/>
          <w:bCs/>
        </w:rPr>
        <w:t>TECHNOLOGY</w:t>
      </w:r>
      <w:r>
        <w:t xml:space="preserve"> never occurs.</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397265B" w14:textId="200B15CB" w:rsidR="003E7FA0" w:rsidRPr="00EC512E" w:rsidRDefault="003E7FA0" w:rsidP="003E7FA0">
      <w:pPr>
        <w:ind w:left="360" w:hanging="360"/>
        <w:jc w:val="both"/>
        <w:rPr>
          <w:color w:val="00B050"/>
        </w:rPr>
      </w:pPr>
      <w:commentRangeStart w:id="10"/>
      <w:commentRangeStart w:id="11"/>
      <w:r w:rsidRPr="00EC512E">
        <w:rPr>
          <w:color w:val="00B050"/>
          <w:u w:val="single"/>
        </w:rPr>
        <w:lastRenderedPageBreak/>
        <w:t>AUTONOMOUS FALSE OR MISLEADING OR DAMAGING AND/OR FORWARD LOOKING STATEMENT REMOVAL AND PREVENTION SECURITY SYSTEMS</w:t>
      </w:r>
      <w:r w:rsidRPr="00EC512E">
        <w:rPr>
          <w:color w:val="00B050"/>
        </w:rPr>
        <w:t xml:space="preserve"> (</w:t>
      </w:r>
      <w:r w:rsidRPr="00EC512E">
        <w:rPr>
          <w:b/>
          <w:bCs/>
          <w:color w:val="00B050"/>
        </w:rPr>
        <w:t>2022</w:t>
      </w:r>
      <w:r w:rsidRPr="00EC512E">
        <w:rPr>
          <w:color w:val="00B050"/>
        </w:rPr>
        <w:t xml:space="preserve">) – ensures that </w:t>
      </w:r>
      <w:r w:rsidR="00BF0A51" w:rsidRPr="00EC512E">
        <w:rPr>
          <w:b/>
          <w:bCs/>
          <w:color w:val="00B050"/>
        </w:rPr>
        <w:t>ILLEGAL_DAMAGES</w:t>
      </w:r>
      <w:r w:rsidR="00BF0A51" w:rsidRPr="00EC512E">
        <w:rPr>
          <w:color w:val="00B050"/>
        </w:rPr>
        <w:t>[:</w:t>
      </w:r>
      <w:r w:rsidR="00BF0A51" w:rsidRPr="00EC512E">
        <w:rPr>
          <w:b/>
          <w:bCs/>
          <w:i/>
          <w:iCs/>
          <w:color w:val="00B050"/>
        </w:rPr>
        <w:t>FALSE_STATEMENTS</w:t>
      </w:r>
      <w:r w:rsidR="00BF0A51" w:rsidRPr="00EC512E">
        <w:rPr>
          <w:color w:val="00B050"/>
        </w:rPr>
        <w:t>:]</w:t>
      </w:r>
      <w:r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MISLEADING_STATEMENTS</w:t>
      </w:r>
      <w:r w:rsidR="00BF0A51"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DAMAGING_STATEMENTS</w:t>
      </w:r>
      <w:r w:rsidR="00BF0A51" w:rsidRPr="00EC512E">
        <w:rPr>
          <w:color w:val="00B050"/>
        </w:rPr>
        <w:t>:]</w:t>
      </w:r>
      <w:r w:rsidRPr="00EC512E">
        <w:rPr>
          <w:color w:val="00B050"/>
        </w:rPr>
        <w:t xml:space="preserve"> and/or </w:t>
      </w:r>
      <w:r w:rsidR="00BF0A51" w:rsidRPr="00EC512E">
        <w:rPr>
          <w:b/>
          <w:bCs/>
          <w:color w:val="00B050"/>
        </w:rPr>
        <w:t>ILLEGAL_DAMAGES</w:t>
      </w:r>
      <w:r w:rsidR="00BF0A51" w:rsidRPr="00EC512E">
        <w:rPr>
          <w:color w:val="00B050"/>
        </w:rPr>
        <w:t>[:</w:t>
      </w:r>
      <w:r w:rsidR="00BF0A51" w:rsidRPr="00EC512E">
        <w:rPr>
          <w:b/>
          <w:bCs/>
          <w:i/>
          <w:iCs/>
          <w:color w:val="00B050"/>
        </w:rPr>
        <w:t>FORWARD__LOOKING_STATEMENTS</w:t>
      </w:r>
      <w:r w:rsidR="00BF0A51" w:rsidRPr="00EC512E">
        <w:rPr>
          <w:color w:val="00B050"/>
        </w:rPr>
        <w:t>:]</w:t>
      </w:r>
      <w:r w:rsidRPr="00EC512E">
        <w:rPr>
          <w:color w:val="00B050"/>
        </w:rPr>
        <w:t xml:space="preserve"> never occur, and that they are always removed for </w:t>
      </w:r>
      <w:r w:rsidRPr="00EC512E">
        <w:rPr>
          <w:b/>
          <w:bCs/>
          <w:color w:val="00B050"/>
        </w:rPr>
        <w:t>EVERYWHERE</w:t>
      </w:r>
      <w:r w:rsidRPr="00EC512E">
        <w:rPr>
          <w:color w:val="00B050"/>
        </w:rPr>
        <w:t xml:space="preserve">, and updated with proper </w:t>
      </w:r>
      <w:r w:rsidRPr="00EC512E">
        <w:rPr>
          <w:b/>
          <w:bCs/>
          <w:color w:val="00B050"/>
        </w:rPr>
        <w:t>EXPLANATIONS</w:t>
      </w:r>
      <w:r w:rsidRPr="00EC512E">
        <w:rPr>
          <w:color w:val="00B050"/>
        </w:rPr>
        <w:t xml:space="preserve"> with the properly verifiable </w:t>
      </w:r>
      <w:r w:rsidRPr="00EC512E">
        <w:rPr>
          <w:b/>
          <w:bCs/>
          <w:color w:val="00B050"/>
        </w:rPr>
        <w:t>SUPPORTING EVIDENCE</w:t>
      </w:r>
      <w:r w:rsidRPr="00EC512E">
        <w:rPr>
          <w:color w:val="00B050"/>
        </w:rPr>
        <w:t xml:space="preserve"> in their own </w:t>
      </w:r>
      <w:r w:rsidRPr="00EC512E">
        <w:rPr>
          <w:b/>
          <w:bCs/>
          <w:color w:val="00B050"/>
        </w:rPr>
        <w:t>SUB-CASES</w:t>
      </w:r>
      <w:r w:rsidRPr="00EC512E">
        <w:rPr>
          <w:color w:val="00B050"/>
        </w:rPr>
        <w:t xml:space="preserve">, to ensure that all </w:t>
      </w:r>
      <w:r w:rsidR="00BF0A51" w:rsidRPr="00EC512E">
        <w:rPr>
          <w:b/>
          <w:bCs/>
          <w:color w:val="00B050"/>
        </w:rPr>
        <w:t>INTELLIGENCE_CHANNEL</w:t>
      </w:r>
      <w:r w:rsidR="00BF0A51" w:rsidRPr="00EC512E">
        <w:rPr>
          <w:color w:val="00B050"/>
        </w:rPr>
        <w:t>[:</w:t>
      </w:r>
      <w:r w:rsidR="00BF0A51" w:rsidRPr="00EC512E">
        <w:rPr>
          <w:b/>
          <w:bCs/>
          <w:i/>
          <w:iCs/>
          <w:color w:val="00B050"/>
        </w:rPr>
        <w:t>IDEAINT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THOUGHTINT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MINDINT</w:t>
      </w:r>
      <w:r w:rsidR="00BF0A51" w:rsidRPr="00EC512E">
        <w:rPr>
          <w:color w:val="00B050"/>
        </w:rPr>
        <w:t>:]</w:t>
      </w:r>
      <w:r w:rsidRPr="00EC512E">
        <w:rPr>
          <w:color w:val="00B050"/>
        </w:rPr>
        <w:t xml:space="preserve">, and </w:t>
      </w:r>
      <w:r w:rsidR="00BF0A51" w:rsidRPr="00EC512E">
        <w:rPr>
          <w:b/>
          <w:bCs/>
          <w:color w:val="00B050"/>
        </w:rPr>
        <w:t>INTELLIGENCE_CHANNEL</w:t>
      </w:r>
      <w:r w:rsidR="00BF0A51" w:rsidRPr="00EC512E">
        <w:rPr>
          <w:color w:val="00B050"/>
        </w:rPr>
        <w:t>[:</w:t>
      </w:r>
      <w:r w:rsidR="00BF0A51" w:rsidRPr="00EC512E">
        <w:rPr>
          <w:b/>
          <w:bCs/>
          <w:i/>
          <w:iCs/>
          <w:color w:val="00B050"/>
        </w:rPr>
        <w:t>BRAININT</w:t>
      </w:r>
      <w:r w:rsidR="00BF0A51" w:rsidRPr="00EC512E">
        <w:rPr>
          <w:color w:val="00B050"/>
        </w:rPr>
        <w:t>:]</w:t>
      </w:r>
      <w:r w:rsidRPr="00EC512E">
        <w:rPr>
          <w:color w:val="00B050"/>
        </w:rPr>
        <w:t xml:space="preserve"> are always studied to support </w:t>
      </w:r>
      <w:r w:rsidRPr="00EC512E">
        <w:rPr>
          <w:b/>
          <w:bCs/>
          <w:color w:val="00B050"/>
        </w:rPr>
        <w:t>PROSECUTION</w:t>
      </w:r>
      <w:r w:rsidRPr="00EC512E">
        <w:rPr>
          <w:color w:val="00B050"/>
        </w:rPr>
        <w:t xml:space="preserve"> of </w:t>
      </w:r>
      <w:r w:rsidRPr="00EC512E">
        <w:rPr>
          <w:b/>
          <w:bCs/>
          <w:color w:val="00B050"/>
        </w:rPr>
        <w:t>ANYTHING</w:t>
      </w:r>
      <w:r w:rsidRPr="00EC512E">
        <w:rPr>
          <w:color w:val="00B050"/>
        </w:rPr>
        <w:t xml:space="preserve"> that ever </w:t>
      </w:r>
      <w:r w:rsidRPr="00EC512E">
        <w:rPr>
          <w:b/>
          <w:bCs/>
          <w:color w:val="00B050"/>
        </w:rPr>
        <w:t>DAMAGED</w:t>
      </w:r>
      <w:r w:rsidRPr="00EC512E">
        <w:rPr>
          <w:color w:val="00B050"/>
        </w:rPr>
        <w:t xml:space="preserve"> any protectee of </w:t>
      </w:r>
      <w:r w:rsidR="00BF0A51" w:rsidRPr="00EC512E">
        <w:rPr>
          <w:b/>
          <w:bCs/>
          <w:color w:val="00B050"/>
        </w:rPr>
        <w:t>SECURITY_CRYPTONYM</w:t>
      </w:r>
      <w:r w:rsidR="00BF0A51" w:rsidRPr="00EC512E">
        <w:rPr>
          <w:color w:val="00B050"/>
        </w:rPr>
        <w:t>[:</w:t>
      </w:r>
      <w:r w:rsidR="00BF0A51" w:rsidRPr="00EC512E">
        <w:rPr>
          <w:b/>
          <w:bCs/>
          <w:i/>
          <w:iCs/>
          <w:color w:val="00B050"/>
        </w:rPr>
        <w:t>PATRICK</w:t>
      </w:r>
      <w:r w:rsidR="00BF0A51" w:rsidRPr="00EC512E">
        <w:rPr>
          <w:color w:val="00B050"/>
        </w:rPr>
        <w:t>:]</w:t>
      </w:r>
      <w:r w:rsidRPr="00EC512E">
        <w:rPr>
          <w:color w:val="00B050"/>
        </w:rPr>
        <w:t>, to legally</w:t>
      </w:r>
      <w:r w:rsidR="00BF0A51" w:rsidRPr="00EC512E">
        <w:rPr>
          <w:color w:val="00B050"/>
        </w:rPr>
        <w:t xml:space="preserve"> </w:t>
      </w:r>
      <w:r w:rsidR="00BF0A51" w:rsidRPr="00EC512E">
        <w:rPr>
          <w:b/>
          <w:bCs/>
          <w:color w:val="00B050"/>
        </w:rPr>
        <w:t>INDICT THEM</w:t>
      </w:r>
      <w:r w:rsidR="00BF0A51" w:rsidRPr="00EC512E">
        <w:rPr>
          <w:color w:val="00B050"/>
        </w:rPr>
        <w:t xml:space="preserve"> and </w:t>
      </w:r>
      <w:r w:rsidR="00BF0A51" w:rsidRPr="00EC512E">
        <w:rPr>
          <w:b/>
          <w:bCs/>
          <w:color w:val="00B050"/>
        </w:rPr>
        <w:t>CONVICT</w:t>
      </w:r>
      <w:r w:rsidRPr="00EC512E">
        <w:rPr>
          <w:b/>
          <w:bCs/>
          <w:color w:val="00B050"/>
        </w:rPr>
        <w:t xml:space="preserve"> THEM</w:t>
      </w:r>
      <w:r w:rsidRPr="00EC512E">
        <w:rPr>
          <w:color w:val="00B050"/>
        </w:rPr>
        <w:t>, to ensure it never occurs in the future.</w:t>
      </w:r>
      <w:commentRangeEnd w:id="10"/>
      <w:r w:rsidR="00372448" w:rsidRPr="00EC512E">
        <w:rPr>
          <w:rStyle w:val="CommentReference"/>
          <w:color w:val="00B050"/>
        </w:rPr>
        <w:commentReference w:id="10"/>
      </w:r>
    </w:p>
    <w:p w14:paraId="765FD5E0" w14:textId="18D1B366" w:rsidR="003E7FA0" w:rsidRDefault="00553C1D" w:rsidP="00EC512E">
      <w:pPr>
        <w:ind w:left="360" w:hanging="360"/>
        <w:jc w:val="both"/>
        <w:rPr>
          <w:b/>
          <w:sz w:val="24"/>
        </w:rPr>
      </w:pPr>
      <w:commentRangeStart w:id="12"/>
      <w:r w:rsidRPr="00EC512E">
        <w:rPr>
          <w:color w:val="00B050"/>
          <w:u w:val="single"/>
        </w:rPr>
        <w:t>AUTONOMOUS FALSE OR MISLEADING OR DAMAGING NAMING CONVENTION CORRECTION AND PREVENTION SECURITY SYSTEMS</w:t>
      </w:r>
      <w:r w:rsidRPr="00EC512E">
        <w:rPr>
          <w:color w:val="00B050"/>
        </w:rPr>
        <w:t xml:space="preserve"> (</w:t>
      </w:r>
      <w:r w:rsidRPr="00EC512E">
        <w:rPr>
          <w:b/>
          <w:bCs/>
          <w:color w:val="00B050"/>
        </w:rPr>
        <w:t>2022</w:t>
      </w:r>
      <w:r w:rsidRPr="00EC512E">
        <w:rPr>
          <w:color w:val="00B050"/>
        </w:rPr>
        <w:t xml:space="preserve">) – ensures that </w:t>
      </w:r>
      <w:r w:rsidRPr="00EC512E">
        <w:rPr>
          <w:b/>
          <w:bCs/>
          <w:color w:val="00B050"/>
        </w:rPr>
        <w:t>ILLEGAL_DAMAGES</w:t>
      </w:r>
      <w:r w:rsidRPr="00EC512E">
        <w:rPr>
          <w:color w:val="00B050"/>
        </w:rPr>
        <w:t>[:</w:t>
      </w:r>
      <w:r w:rsidRPr="00EC512E">
        <w:rPr>
          <w:b/>
          <w:bCs/>
          <w:i/>
          <w:iCs/>
          <w:color w:val="00B050"/>
        </w:rPr>
        <w:t>FALSE_NAMING_CONVENTION</w:t>
      </w:r>
      <w:r w:rsidRPr="00EC512E">
        <w:rPr>
          <w:color w:val="00B050"/>
        </w:rPr>
        <w:t xml:space="preserve">:] or </w:t>
      </w:r>
      <w:r w:rsidRPr="00EC512E">
        <w:rPr>
          <w:b/>
          <w:bCs/>
          <w:color w:val="00B050"/>
        </w:rPr>
        <w:t>ILLEGAL_DAMAGES</w:t>
      </w:r>
      <w:r w:rsidRPr="00EC512E">
        <w:rPr>
          <w:color w:val="00B050"/>
        </w:rPr>
        <w:t>[:</w:t>
      </w:r>
      <w:r w:rsidRPr="00EC512E">
        <w:rPr>
          <w:b/>
          <w:bCs/>
          <w:i/>
          <w:iCs/>
          <w:color w:val="00B050"/>
        </w:rPr>
        <w:t>MISLEADING_NAMING_CONVENTION</w:t>
      </w:r>
      <w:r w:rsidRPr="00EC512E">
        <w:rPr>
          <w:color w:val="00B050"/>
        </w:rPr>
        <w:t xml:space="preserve">:] and/or </w:t>
      </w:r>
      <w:r w:rsidRPr="00EC512E">
        <w:rPr>
          <w:b/>
          <w:bCs/>
          <w:color w:val="00B050"/>
        </w:rPr>
        <w:t>ILLEGAL_DAMAGES</w:t>
      </w:r>
      <w:r w:rsidRPr="00EC512E">
        <w:rPr>
          <w:color w:val="00B050"/>
        </w:rPr>
        <w:t>[:</w:t>
      </w:r>
      <w:r w:rsidRPr="00EC512E">
        <w:rPr>
          <w:b/>
          <w:bCs/>
          <w:i/>
          <w:iCs/>
          <w:color w:val="00B050"/>
        </w:rPr>
        <w:t>DAMAGING_NAMING_CONVENTION</w:t>
      </w:r>
      <w:r w:rsidRPr="00EC512E">
        <w:rPr>
          <w:color w:val="00B050"/>
        </w:rPr>
        <w:t xml:space="preserve">:] is/are always </w:t>
      </w:r>
      <w:r w:rsidR="00372448" w:rsidRPr="00EC512E">
        <w:rPr>
          <w:b/>
          <w:bCs/>
          <w:color w:val="00B050"/>
        </w:rPr>
        <w:t>LEGAL_STATE[:</w:t>
      </w:r>
      <w:r w:rsidRPr="00EC512E">
        <w:rPr>
          <w:b/>
          <w:bCs/>
          <w:color w:val="00B050"/>
        </w:rPr>
        <w:t>CORRECTED</w:t>
      </w:r>
      <w:r w:rsidR="00372448" w:rsidRPr="00EC512E">
        <w:rPr>
          <w:b/>
          <w:bCs/>
          <w:color w:val="00B050"/>
        </w:rPr>
        <w:t>:]</w:t>
      </w:r>
      <w:r w:rsidRPr="00EC512E">
        <w:rPr>
          <w:color w:val="00B050"/>
        </w:rPr>
        <w:t xml:space="preserve"> to ensure that others do not act as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QUEENBEE</w:t>
      </w:r>
      <w:r w:rsidRPr="00EC512E">
        <w:rPr>
          <w:color w:val="00B050"/>
        </w:rPr>
        <w:t xml:space="preserve">:], and to ensure that all records are corrected through mandatory updates with the </w:t>
      </w:r>
      <w:r w:rsidR="00372448" w:rsidRPr="00EC512E">
        <w:rPr>
          <w:b/>
          <w:bCs/>
          <w:color w:val="00B050"/>
        </w:rPr>
        <w:t>GENERAL_IDENTIFIER</w:t>
      </w:r>
      <w:r w:rsidR="00372448" w:rsidRPr="00EC512E">
        <w:rPr>
          <w:color w:val="00B050"/>
        </w:rPr>
        <w:t>[:</w:t>
      </w:r>
      <w:r w:rsidR="00372448" w:rsidRPr="00EC512E">
        <w:rPr>
          <w:b/>
          <w:bCs/>
          <w:i/>
          <w:iCs/>
          <w:color w:val="00B050"/>
        </w:rPr>
        <w:t>CORRECT_NAME</w:t>
      </w:r>
      <w:r w:rsidR="00372448" w:rsidRPr="00EC512E">
        <w:rPr>
          <w:color w:val="00B050"/>
        </w:rPr>
        <w:t>:]</w:t>
      </w:r>
      <w:r w:rsidRPr="00EC512E">
        <w:rPr>
          <w:color w:val="00B050"/>
        </w:rPr>
        <w:t xml:space="preserve">, also to ensure that the real names and data associated with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QUEENBEE</w:t>
      </w:r>
      <w:r w:rsidRPr="00EC512E">
        <w:rPr>
          <w:color w:val="00B050"/>
        </w:rPr>
        <w:t>:]</w:t>
      </w:r>
      <w:r w:rsidR="0035047C" w:rsidRPr="00EC512E">
        <w:rPr>
          <w:color w:val="00B050"/>
        </w:rPr>
        <w:t xml:space="preserve"> are never associated with any </w:t>
      </w:r>
      <w:r w:rsidR="00AB243B" w:rsidRPr="00EC512E">
        <w:rPr>
          <w:b/>
          <w:bCs/>
          <w:color w:val="00B050"/>
        </w:rPr>
        <w:t>LEGAL_</w:t>
      </w:r>
      <w:r w:rsidR="00372448" w:rsidRPr="00EC512E">
        <w:rPr>
          <w:b/>
          <w:bCs/>
          <w:color w:val="00B050"/>
        </w:rPr>
        <w:t>DATA</w:t>
      </w:r>
      <w:r w:rsidR="00AB243B" w:rsidRPr="00EC512E">
        <w:rPr>
          <w:color w:val="00B050"/>
        </w:rPr>
        <w:t>[:</w:t>
      </w:r>
      <w:r w:rsidR="00372448" w:rsidRPr="00EC512E">
        <w:rPr>
          <w:b/>
          <w:bCs/>
          <w:i/>
          <w:iCs/>
          <w:color w:val="00B050"/>
        </w:rPr>
        <w:t>TRANSCRIPT</w:t>
      </w:r>
      <w:r w:rsidR="00AB243B" w:rsidRPr="00EC512E">
        <w:rPr>
          <w:color w:val="00B050"/>
        </w:rPr>
        <w:t>:]</w:t>
      </w:r>
      <w:r w:rsidR="0035047C" w:rsidRPr="00EC512E">
        <w:rPr>
          <w:color w:val="00B050"/>
        </w:rPr>
        <w:t xml:space="preserve"> or any </w:t>
      </w:r>
      <w:r w:rsidR="00372448" w:rsidRPr="00EC512E">
        <w:rPr>
          <w:b/>
          <w:bCs/>
          <w:color w:val="00B050"/>
        </w:rPr>
        <w:t>GENERAL_IDENTIFIER</w:t>
      </w:r>
      <w:r w:rsidR="00372448" w:rsidRPr="00EC512E">
        <w:rPr>
          <w:color w:val="00B050"/>
        </w:rPr>
        <w:t>[:</w:t>
      </w:r>
      <w:r w:rsidR="00372448" w:rsidRPr="00EC512E">
        <w:rPr>
          <w:b/>
          <w:bCs/>
          <w:i/>
          <w:iCs/>
          <w:color w:val="00B050"/>
        </w:rPr>
        <w:t>DATA</w:t>
      </w:r>
      <w:r w:rsidR="00372448" w:rsidRPr="00EC512E">
        <w:rPr>
          <w:color w:val="00B050"/>
        </w:rPr>
        <w:t>:]</w:t>
      </w:r>
      <w:r w:rsidR="0035047C" w:rsidRPr="00EC512E">
        <w:rPr>
          <w:color w:val="00B050"/>
        </w:rPr>
        <w:t xml:space="preserve">, in addition to prosecuting </w:t>
      </w:r>
      <w:r w:rsidR="00AB243B" w:rsidRPr="00EC512E">
        <w:rPr>
          <w:b/>
          <w:bCs/>
          <w:color w:val="00B050"/>
        </w:rPr>
        <w:t>GENERAL_IDENTIFIER</w:t>
      </w:r>
      <w:r w:rsidR="00AB243B" w:rsidRPr="00EC512E">
        <w:rPr>
          <w:color w:val="00B050"/>
        </w:rPr>
        <w:t>[:</w:t>
      </w:r>
      <w:r w:rsidR="00AB243B" w:rsidRPr="00EC512E">
        <w:rPr>
          <w:b/>
          <w:bCs/>
          <w:i/>
          <w:iCs/>
          <w:color w:val="00B050"/>
        </w:rPr>
        <w:t>ANYTHING</w:t>
      </w:r>
      <w:r w:rsidR="00AB243B" w:rsidRPr="00EC512E">
        <w:rPr>
          <w:color w:val="00B050"/>
        </w:rPr>
        <w:t>:]</w:t>
      </w:r>
      <w:r w:rsidR="0035047C" w:rsidRPr="00EC512E">
        <w:rPr>
          <w:color w:val="00B050"/>
        </w:rPr>
        <w:t xml:space="preserve"> that violates any most strict privacy standards of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at all times, in addition to ensuring that ANYTHING that caused WAR CRIMES towards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are </w:t>
      </w:r>
      <w:r w:rsidR="0035047C" w:rsidRPr="00EC512E">
        <w:rPr>
          <w:b/>
          <w:bCs/>
          <w:color w:val="00B050"/>
        </w:rPr>
        <w:t>LEGAL_ACTIVITY</w:t>
      </w:r>
      <w:r w:rsidR="0035047C" w:rsidRPr="00EC512E">
        <w:rPr>
          <w:color w:val="00B050"/>
        </w:rPr>
        <w:t>[:</w:t>
      </w:r>
      <w:r w:rsidR="0035047C" w:rsidRPr="00EC512E">
        <w:rPr>
          <w:b/>
          <w:bCs/>
          <w:i/>
          <w:iCs/>
          <w:color w:val="00B050"/>
        </w:rPr>
        <w:t>PROSECUTED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INDICTED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CONVICTED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SENTENCED</w:t>
      </w:r>
      <w:r w:rsidR="0035047C" w:rsidRPr="00EC512E">
        <w:rPr>
          <w:color w:val="00B050"/>
        </w:rPr>
        <w:t xml:space="preserve">:] and that </w:t>
      </w:r>
      <w:r w:rsidR="0035047C" w:rsidRPr="00EC512E">
        <w:rPr>
          <w:b/>
          <w:bCs/>
          <w:color w:val="00B050"/>
        </w:rPr>
        <w:t>LEGAL_ACTIVITY[:LEGAL_ACTIVITY[:SENTENCE_ACTIVITY</w:t>
      </w:r>
      <w:r w:rsidR="0035047C" w:rsidRPr="00EC512E">
        <w:rPr>
          <w:color w:val="00B050"/>
        </w:rPr>
        <w:t>[:</w:t>
      </w:r>
      <w:r w:rsidR="0035047C" w:rsidRPr="00EC512E">
        <w:rPr>
          <w:b/>
          <w:bCs/>
          <w:i/>
          <w:iCs/>
          <w:color w:val="00B050"/>
        </w:rPr>
        <w:t>CARRIED_OUT</w:t>
      </w:r>
      <w:r w:rsidR="0035047C" w:rsidRPr="00EC512E">
        <w:rPr>
          <w:b/>
          <w:bCs/>
          <w:color w:val="00B050"/>
        </w:rPr>
        <w:t>:]:]:]</w:t>
      </w:r>
      <w:r w:rsidR="0035047C" w:rsidRPr="00EC512E">
        <w:rPr>
          <w:color w:val="00B050"/>
        </w:rPr>
        <w:t xml:space="preserve"> and </w:t>
      </w:r>
      <w:r w:rsidR="0035047C" w:rsidRPr="00EC512E">
        <w:rPr>
          <w:b/>
          <w:bCs/>
          <w:color w:val="00B050"/>
        </w:rPr>
        <w:t>LEGAL_ACTIVITY[:VERIFY[:LEGAL_ACTIVITY[:LEGAL_ACTIVITY[:SENTENCE_ACTIVITY[:</w:t>
      </w:r>
      <w:r w:rsidR="0035047C" w:rsidRPr="00EC512E">
        <w:rPr>
          <w:b/>
          <w:bCs/>
          <w:i/>
          <w:iCs/>
          <w:color w:val="00B050"/>
        </w:rPr>
        <w:t>CARRIED_OUT</w:t>
      </w:r>
      <w:r w:rsidR="0035047C" w:rsidRPr="00EC512E">
        <w:rPr>
          <w:b/>
          <w:bCs/>
          <w:color w:val="00B050"/>
        </w:rPr>
        <w:t>:]:]:]:]:]</w:t>
      </w:r>
      <w:r w:rsidR="0035047C" w:rsidRPr="00EC512E">
        <w:rPr>
          <w:color w:val="00B050"/>
        </w:rPr>
        <w:t xml:space="preserve"> at all times</w:t>
      </w:r>
      <w:r w:rsidR="00AB243B" w:rsidRPr="00EC512E">
        <w:rPr>
          <w:color w:val="00B050"/>
        </w:rPr>
        <w:t xml:space="preserve">, to ensure that </w:t>
      </w:r>
      <w:r w:rsidR="00AB243B" w:rsidRPr="00EC512E">
        <w:rPr>
          <w:b/>
          <w:bCs/>
          <w:color w:val="00B050"/>
        </w:rPr>
        <w:t>ILLEGAL_ACTIVITY[:WAR_CRIMES:]</w:t>
      </w:r>
      <w:r w:rsidR="00AB243B" w:rsidRPr="00EC512E">
        <w:rPr>
          <w:color w:val="00B050"/>
        </w:rPr>
        <w:t xml:space="preserve"> never occur to </w:t>
      </w:r>
      <w:r w:rsidR="00AB243B" w:rsidRPr="00EC512E">
        <w:rPr>
          <w:b/>
          <w:bCs/>
          <w:color w:val="00B050"/>
        </w:rPr>
        <w:t>SECURITY_CRYPTONYM</w:t>
      </w:r>
      <w:r w:rsidR="00AB243B" w:rsidRPr="00EC512E">
        <w:rPr>
          <w:color w:val="00B050"/>
        </w:rPr>
        <w:t>[:</w:t>
      </w:r>
      <w:r w:rsidR="00AB243B" w:rsidRPr="00EC512E">
        <w:rPr>
          <w:b/>
          <w:bCs/>
          <w:i/>
          <w:iCs/>
          <w:color w:val="00B050"/>
        </w:rPr>
        <w:t>PATRICK</w:t>
      </w:r>
      <w:r w:rsidR="00AB243B" w:rsidRPr="00EC512E">
        <w:rPr>
          <w:color w:val="00B050"/>
        </w:rPr>
        <w:t xml:space="preserve">:] or </w:t>
      </w:r>
      <w:r w:rsidR="00AB243B" w:rsidRPr="00EC512E">
        <w:rPr>
          <w:b/>
          <w:bCs/>
          <w:color w:val="00B050"/>
        </w:rPr>
        <w:t>SECURITY_CRYPTONYM</w:t>
      </w:r>
      <w:r w:rsidR="00AB243B" w:rsidRPr="00EC512E">
        <w:rPr>
          <w:color w:val="00B050"/>
        </w:rPr>
        <w:t>[:</w:t>
      </w:r>
      <w:r w:rsidR="00AB243B" w:rsidRPr="00EC512E">
        <w:rPr>
          <w:b/>
          <w:bCs/>
          <w:i/>
          <w:iCs/>
          <w:color w:val="00B050"/>
        </w:rPr>
        <w:t>INVENTOR</w:t>
      </w:r>
      <w:r w:rsidR="00AB243B" w:rsidRPr="00EC512E">
        <w:rPr>
          <w:color w:val="00B050"/>
        </w:rPr>
        <w:t xml:space="preserve">:] or </w:t>
      </w:r>
      <w:r w:rsidR="00AB243B" w:rsidRPr="00EC512E">
        <w:rPr>
          <w:b/>
          <w:bCs/>
          <w:color w:val="00B050"/>
        </w:rPr>
        <w:lastRenderedPageBreak/>
        <w:t>SECURITY_CRYPTONYM</w:t>
      </w:r>
      <w:r w:rsidR="00AB243B" w:rsidRPr="00EC512E">
        <w:rPr>
          <w:color w:val="00B050"/>
        </w:rPr>
        <w:t>[:</w:t>
      </w:r>
      <w:r w:rsidR="00AB243B" w:rsidRPr="00EC512E">
        <w:rPr>
          <w:b/>
          <w:bCs/>
          <w:i/>
          <w:iCs/>
          <w:color w:val="00B050"/>
        </w:rPr>
        <w:t>QUEENBEE</w:t>
      </w:r>
      <w:r w:rsidR="00AB243B" w:rsidRPr="00EC512E">
        <w:rPr>
          <w:color w:val="00B050"/>
        </w:rPr>
        <w:t xml:space="preserve">:] ever again, and that any </w:t>
      </w:r>
      <w:r w:rsidR="00AB243B" w:rsidRPr="00EC512E">
        <w:rPr>
          <w:b/>
          <w:bCs/>
          <w:color w:val="00B050"/>
        </w:rPr>
        <w:t>SOFTWARE[:SOFTWARE_TYPE[:TREASONOUS:]:]</w:t>
      </w:r>
      <w:r w:rsidR="00AB243B" w:rsidRPr="00EC512E">
        <w:rPr>
          <w:color w:val="00B050"/>
        </w:rPr>
        <w:t xml:space="preserve"> is </w:t>
      </w:r>
      <w:r w:rsidR="00AB243B" w:rsidRPr="00EC512E">
        <w:rPr>
          <w:b/>
          <w:bCs/>
          <w:color w:val="00B050"/>
        </w:rPr>
        <w:t>LEGAL_ACTIVITY</w:t>
      </w:r>
      <w:r w:rsidR="00AB243B" w:rsidRPr="00EC512E">
        <w:rPr>
          <w:color w:val="00B050"/>
        </w:rPr>
        <w:t>[:</w:t>
      </w:r>
      <w:r w:rsidR="00AB243B" w:rsidRPr="00EC512E">
        <w:rPr>
          <w:b/>
          <w:bCs/>
          <w:i/>
          <w:iCs/>
          <w:color w:val="00B050"/>
        </w:rPr>
        <w:t>CONFISCATED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NEVER_RETURNED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SUBMITTED</w:t>
      </w:r>
      <w:r w:rsidR="00AB243B" w:rsidRPr="00EC512E">
        <w:rPr>
          <w:color w:val="00B050"/>
        </w:rPr>
        <w:t xml:space="preserve">:] into </w:t>
      </w:r>
      <w:r w:rsidR="00AB243B" w:rsidRPr="00EC512E">
        <w:rPr>
          <w:b/>
          <w:bCs/>
          <w:color w:val="00B050"/>
        </w:rPr>
        <w:t>SEALED_EVIDENCE</w:t>
      </w:r>
      <w:r w:rsidR="00AB243B" w:rsidRPr="00EC512E">
        <w:rPr>
          <w:color w:val="00B050"/>
        </w:rPr>
        <w:t>[:</w:t>
      </w:r>
      <w:r w:rsidR="00AB243B" w:rsidRPr="00EC512E">
        <w:rPr>
          <w:b/>
          <w:bCs/>
          <w:color w:val="00B050"/>
        </w:rPr>
        <w:t>SEALED_EVIDENCE_TYPE</w:t>
      </w:r>
      <w:r w:rsidR="00AB243B" w:rsidRPr="00EC512E">
        <w:rPr>
          <w:color w:val="00B050"/>
        </w:rPr>
        <w:t>[:</w:t>
      </w:r>
      <w:r w:rsidR="00AB243B" w:rsidRPr="00EC512E">
        <w:rPr>
          <w:b/>
          <w:bCs/>
          <w:i/>
          <w:iCs/>
          <w:color w:val="00B050"/>
        </w:rPr>
        <w:t>SEALED_ICC_EVIDENCE</w:t>
      </w:r>
      <w:r w:rsidR="00AB243B" w:rsidRPr="00EC512E">
        <w:rPr>
          <w:color w:val="00B050"/>
        </w:rPr>
        <w:t xml:space="preserve">:]:] and that </w:t>
      </w:r>
      <w:r w:rsidR="00AB243B" w:rsidRPr="00EC512E">
        <w:rPr>
          <w:b/>
          <w:bCs/>
          <w:color w:val="00B050"/>
        </w:rPr>
        <w:t>GENERAL_IDENTIFIER</w:t>
      </w:r>
      <w:r w:rsidR="00AB243B" w:rsidRPr="00EC512E">
        <w:rPr>
          <w:color w:val="00B050"/>
        </w:rPr>
        <w:t>[:</w:t>
      </w:r>
      <w:r w:rsidR="00AB243B" w:rsidRPr="00EC512E">
        <w:rPr>
          <w:b/>
          <w:bCs/>
          <w:i/>
          <w:iCs/>
          <w:color w:val="00B050"/>
        </w:rPr>
        <w:t>WHATEVER</w:t>
      </w:r>
      <w:r w:rsidR="00AB243B" w:rsidRPr="00EC512E">
        <w:rPr>
          <w:color w:val="00B050"/>
        </w:rPr>
        <w:t xml:space="preserve">:] or </w:t>
      </w:r>
      <w:r w:rsidR="00AB243B" w:rsidRPr="00EC512E">
        <w:rPr>
          <w:b/>
          <w:bCs/>
          <w:color w:val="00B050"/>
        </w:rPr>
        <w:t>GENERAL_IDENTIFIER</w:t>
      </w:r>
      <w:r w:rsidR="00AB243B" w:rsidRPr="00EC512E">
        <w:rPr>
          <w:color w:val="00B050"/>
        </w:rPr>
        <w:t>[:</w:t>
      </w:r>
      <w:r w:rsidR="00AB243B" w:rsidRPr="00EC512E">
        <w:rPr>
          <w:b/>
          <w:bCs/>
          <w:i/>
          <w:iCs/>
          <w:color w:val="00B050"/>
        </w:rPr>
        <w:t>WHOMEVER</w:t>
      </w:r>
      <w:r w:rsidR="00AB243B" w:rsidRPr="00EC512E">
        <w:rPr>
          <w:color w:val="00B050"/>
        </w:rPr>
        <w:t xml:space="preserve">:] is responsible is named in </w:t>
      </w:r>
      <w:r w:rsidR="00AB243B" w:rsidRPr="00EC512E">
        <w:rPr>
          <w:b/>
          <w:bCs/>
          <w:color w:val="00B050"/>
        </w:rPr>
        <w:t>GENERAL_IDENTIFIER</w:t>
      </w:r>
      <w:r w:rsidR="00AB243B" w:rsidRPr="00EC512E">
        <w:rPr>
          <w:color w:val="00B050"/>
        </w:rPr>
        <w:t>[:</w:t>
      </w:r>
      <w:r w:rsidR="00AB243B" w:rsidRPr="00EC512E">
        <w:rPr>
          <w:b/>
          <w:bCs/>
          <w:i/>
          <w:iCs/>
          <w:color w:val="00B050"/>
        </w:rPr>
        <w:t>PUBLIC</w:t>
      </w:r>
      <w:r w:rsidR="00AB243B" w:rsidRPr="00EC512E">
        <w:rPr>
          <w:color w:val="00B050"/>
        </w:rPr>
        <w:t>:].</w:t>
      </w:r>
      <w:commentRangeEnd w:id="12"/>
      <w:r w:rsidR="00372448" w:rsidRPr="00EC512E">
        <w:rPr>
          <w:rStyle w:val="CommentReference"/>
          <w:color w:val="00B050"/>
        </w:rPr>
        <w:commentReference w:id="12"/>
      </w:r>
      <w:commentRangeEnd w:id="11"/>
      <w:r w:rsidR="00C65EDB">
        <w:rPr>
          <w:rStyle w:val="CommentReference"/>
        </w:rPr>
        <w:commentReference w:id="11"/>
      </w:r>
      <w:r w:rsidR="003E7FA0">
        <w:rPr>
          <w:b/>
          <w:sz w:val="24"/>
        </w:rPr>
        <w:br w:type="page"/>
      </w:r>
    </w:p>
    <w:p w14:paraId="789BF32D" w14:textId="07C82D7C" w:rsidR="000C5AC2" w:rsidRPr="00C0532F" w:rsidRDefault="000C5AC2" w:rsidP="000C5AC2">
      <w:pPr>
        <w:rPr>
          <w:b/>
          <w:bCs/>
        </w:rPr>
      </w:pPr>
      <w:r>
        <w:rPr>
          <w:b/>
          <w:sz w:val="24"/>
        </w:rPr>
        <w:lastRenderedPageBreak/>
        <w:t>INTELLECTUAL PROPERTY CRIME SECURITY SYSTEMS</w:t>
      </w:r>
    </w:p>
    <w:p w14:paraId="11CD063A" w14:textId="545ECAB9" w:rsidR="000C5AC2" w:rsidRDefault="000C5AC2" w:rsidP="000C5AC2">
      <w:pPr>
        <w:ind w:left="360" w:hanging="360"/>
        <w:jc w:val="both"/>
      </w:pPr>
      <w:r w:rsidRPr="006067AB">
        <w:rPr>
          <w:u w:val="single"/>
        </w:rPr>
        <w:t xml:space="preserve">AUTONOMOUS </w:t>
      </w:r>
      <w:r>
        <w:rPr>
          <w:u w:val="single"/>
        </w:rPr>
        <w:t>INTELLECTUAL PROPERTY CRIME</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intellectual property crime never occurs</w:t>
      </w:r>
      <w:r w:rsidRPr="006D5E89">
        <w:t>.</w:t>
      </w:r>
    </w:p>
    <w:p w14:paraId="02AD239F" w14:textId="77777777" w:rsidR="000C5AC2" w:rsidRDefault="000C5AC2">
      <w:pPr>
        <w:rPr>
          <w:b/>
          <w:sz w:val="24"/>
        </w:rPr>
      </w:pPr>
      <w:r>
        <w:rPr>
          <w:b/>
          <w:sz w:val="24"/>
        </w:rPr>
        <w:br w:type="page"/>
      </w:r>
    </w:p>
    <w:p w14:paraId="39F7FD8C" w14:textId="7B40DEB8" w:rsidR="00B72BE2" w:rsidRPr="00C0532F" w:rsidRDefault="00B72BE2" w:rsidP="00EC512E">
      <w:pPr>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48AC3125" w14:textId="122CDB96" w:rsidR="00551E04" w:rsidRDefault="00551E04">
      <w:pPr>
        <w:rPr>
          <w:b/>
          <w:sz w:val="24"/>
        </w:rPr>
      </w:pP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6A17FC09" w14:textId="78EF2C64" w:rsidR="00F51FBF" w:rsidRPr="006C5F95" w:rsidRDefault="00EF7C87" w:rsidP="00354CF1">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Patrick McElhiney" w:date="2022-09-25T14:14:00Z" w:initials="PM">
    <w:p w14:paraId="35D2A7F4" w14:textId="77777777" w:rsidR="00372448" w:rsidRDefault="00372448" w:rsidP="005A7366">
      <w:pPr>
        <w:pStyle w:val="CommentText"/>
      </w:pPr>
      <w:r>
        <w:rPr>
          <w:rStyle w:val="CommentReference"/>
        </w:rPr>
        <w:annotationRef/>
      </w:r>
      <w:r>
        <w:t>This will never be removed.</w:t>
      </w:r>
    </w:p>
  </w:comment>
  <w:comment w:id="12" w:author="Patrick McElhiney" w:date="2022-09-25T14:14:00Z" w:initials="PM">
    <w:p w14:paraId="20D46FDC" w14:textId="601B84F7" w:rsidR="00372448" w:rsidRDefault="00372448" w:rsidP="00F3635B">
      <w:pPr>
        <w:pStyle w:val="CommentText"/>
      </w:pPr>
      <w:r>
        <w:rPr>
          <w:rStyle w:val="CommentReference"/>
        </w:rPr>
        <w:annotationRef/>
      </w:r>
      <w:r>
        <w:t>This will never be removed.</w:t>
      </w:r>
    </w:p>
  </w:comment>
  <w:comment w:id="11" w:author="Patrick McElhiney" w:date="2022-09-25T14:19:00Z" w:initials="PM">
    <w:p w14:paraId="4459F7C0" w14:textId="77777777" w:rsidR="00C65EDB" w:rsidRDefault="00C65EDB" w:rsidP="001C52D6">
      <w:pPr>
        <w:pStyle w:val="CommentText"/>
      </w:pPr>
      <w:r>
        <w:rPr>
          <w:rStyle w:val="CommentReference"/>
        </w:rPr>
        <w:annotationRef/>
      </w:r>
      <w:r>
        <w:t>This code will correct HIGH TREASON committed by THE FEDERAL GOVERNMENT against PATRICK R. MCELHINEY and ANNA V. KUSHCHENKO, because THE FEDERAL GOVERNMENT nuclear bombed SIBERIA, RUSSIA on 4/3/2020 at 3:37PM EST, killing over 1.1 Million Russians, because PRESIDENT JOSEPH F. BIDEN and CHELSEA V. CLINTON and virtually every other Secret Service protectee, ever, didn't want PATRICK R. MCELHINEY taking over the country to ensure WORLD PEACE to prevent WORLD WAR III, which over 240.5 MILLION AMERICANS supported against THE RUSSIAN FEDERATION, an act of HIGH TREASON against THE RUSSIAN FEDERATION, that THE FEDERAL GOVERNMENT related to PATRICK R. MCELHINEY and ANNA V. KUSHCHENKO, personally as lovers, and professionally as a future FIRST COUPLE who would act as THE PRESIDENT OF THE UNITED STATES OF AMERICA (P.R.M.) and THE PRESIDENT OF THE RUSSIAN FEDERATION (A.V.K.).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2A7F4" w15:done="0"/>
  <w15:commentEx w15:paraId="20D46FDC" w15:done="0"/>
  <w15:commentEx w15:paraId="4459F7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E0CD" w16cex:dateUtc="2022-09-25T18:14:00Z"/>
  <w16cex:commentExtensible w16cex:durableId="26DAE0B9" w16cex:dateUtc="2022-09-25T18:14:00Z"/>
  <w16cex:commentExtensible w16cex:durableId="26DAE1F1" w16cex:dateUtc="2022-09-2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2A7F4" w16cid:durableId="26DAE0CD"/>
  <w16cid:commentId w16cid:paraId="20D46FDC" w16cid:durableId="26DAE0B9"/>
  <w16cid:commentId w16cid:paraId="4459F7C0" w16cid:durableId="26DA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32C32" w14:textId="77777777" w:rsidR="00A15A5C" w:rsidRDefault="00A15A5C" w:rsidP="005B7682">
      <w:pPr>
        <w:spacing w:after="0" w:line="240" w:lineRule="auto"/>
      </w:pPr>
      <w:r>
        <w:separator/>
      </w:r>
    </w:p>
  </w:endnote>
  <w:endnote w:type="continuationSeparator" w:id="0">
    <w:p w14:paraId="022405C1" w14:textId="77777777" w:rsidR="00A15A5C" w:rsidRDefault="00A15A5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4084B" w14:textId="77777777" w:rsidR="00A15A5C" w:rsidRDefault="00A15A5C" w:rsidP="005B7682">
      <w:pPr>
        <w:spacing w:after="0" w:line="240" w:lineRule="auto"/>
      </w:pPr>
      <w:r>
        <w:separator/>
      </w:r>
    </w:p>
  </w:footnote>
  <w:footnote w:type="continuationSeparator" w:id="0">
    <w:p w14:paraId="04EA9317" w14:textId="77777777" w:rsidR="00A15A5C" w:rsidRDefault="00A15A5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3C1D"/>
    <w:rsid w:val="005559F3"/>
    <w:rsid w:val="005600FB"/>
    <w:rsid w:val="00564069"/>
    <w:rsid w:val="005654F0"/>
    <w:rsid w:val="00570024"/>
    <w:rsid w:val="005707BD"/>
    <w:rsid w:val="00570851"/>
    <w:rsid w:val="00571A13"/>
    <w:rsid w:val="0057464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459"/>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5A5C"/>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004"/>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5A08"/>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3A42"/>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3118</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2022-09-26T16:40:00Z</dcterms:created>
  <dcterms:modified xsi:type="dcterms:W3CDTF">2022-09-26T16:40:00Z</dcterms:modified>
</cp:coreProperties>
</file>