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56B413" w:rsidR="00074C5F" w:rsidRDefault="009A0809" w:rsidP="00B111EA">
      <w:pPr>
        <w:jc w:val="center"/>
        <w:rPr>
          <w:bCs/>
          <w:sz w:val="28"/>
          <w:szCs w:val="28"/>
        </w:rPr>
      </w:pPr>
      <w:ins w:id="0" w:author="Patrick McElhiney" w:date="2022-09-23T09:42:00Z">
        <w:r>
          <w:rPr>
            <w:bCs/>
            <w:sz w:val="28"/>
            <w:szCs w:val="28"/>
          </w:rPr>
          <w:t>9/23/2022 9:42:34 AM</w:t>
        </w:r>
      </w:ins>
      <w:del w:id="1" w:author="Patrick McElhiney" w:date="2022-09-23T09:42:00Z">
        <w:r w:rsidR="00EE6A70" w:rsidDel="009A0809">
          <w:rPr>
            <w:bCs/>
            <w:sz w:val="28"/>
            <w:szCs w:val="28"/>
          </w:rPr>
          <w:delText>9/10/2022 6:49:46 AM</w:delText>
        </w:r>
      </w:del>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3DEFAFC9"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A40DAE9" w14:textId="07D0C82A" w:rsidR="002E5FB5" w:rsidRDefault="002E5FB5" w:rsidP="002E5FB5">
      <w:pPr>
        <w:ind w:left="360" w:hanging="360"/>
        <w:jc w:val="both"/>
      </w:pPr>
      <w:r w:rsidRPr="004063B3">
        <w:rPr>
          <w:u w:val="single"/>
        </w:rPr>
        <w:t xml:space="preserve">AUTONOMOUS </w:t>
      </w:r>
      <w:r>
        <w:rPr>
          <w:u w:val="single"/>
        </w:rPr>
        <w:t>CLANDESTINE</w:t>
      </w:r>
      <w:r w:rsidRPr="004063B3">
        <w:rPr>
          <w:u w:val="single"/>
        </w:rPr>
        <w:t xml:space="preserve"> WAR PREVENTION SECURITY SYSTEMS</w:t>
      </w:r>
      <w:r w:rsidRPr="004031B0">
        <w:t xml:space="preserve"> (</w:t>
      </w:r>
      <w:r w:rsidRPr="004031B0">
        <w:rPr>
          <w:b/>
          <w:bCs/>
        </w:rPr>
        <w:t>2022</w:t>
      </w:r>
      <w:r w:rsidRPr="004031B0">
        <w:t xml:space="preserve">) – ensures that </w:t>
      </w:r>
      <w:r>
        <w:t>clandestine</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lastRenderedPageBreak/>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6B4300B5"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PREVENTION SECURITY SYSTEMS</w:t>
      </w:r>
      <w:r w:rsidRPr="004031B0">
        <w:t xml:space="preserve"> (</w:t>
      </w:r>
      <w:r w:rsidRPr="004031B0">
        <w:rPr>
          <w:b/>
          <w:bCs/>
        </w:rPr>
        <w:t>2022</w:t>
      </w:r>
      <w:r w:rsidRPr="004031B0">
        <w:t xml:space="preserve">) – ensures that </w:t>
      </w:r>
      <w:r>
        <w:t>transgressional</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257DB626" w14:textId="39569FF7" w:rsidR="00915D67" w:rsidRDefault="00915D67" w:rsidP="00915D67">
      <w:pPr>
        <w:ind w:left="360" w:hanging="360"/>
        <w:jc w:val="both"/>
      </w:pPr>
      <w:r w:rsidRPr="004063B3">
        <w:rPr>
          <w:u w:val="single"/>
        </w:rPr>
        <w:lastRenderedPageBreak/>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6B3EFF1E" w:rsidR="008B6331" w:rsidRPr="008B6331" w:rsidRDefault="008B6331" w:rsidP="0087669F">
      <w:pPr>
        <w:ind w:left="360" w:hanging="360"/>
        <w:jc w:val="both"/>
      </w:pPr>
      <w:r w:rsidRPr="008B6331">
        <w:rPr>
          <w:u w:val="single"/>
        </w:rPr>
        <w:t xml:space="preserve">AUTONOMOUS </w:t>
      </w:r>
      <w:ins w:id="2" w:author="Patrick McElhiney" w:date="2022-09-23T09:41:00Z">
        <w:r w:rsidR="009A0809">
          <w:rPr>
            <w:u w:val="single"/>
          </w:rPr>
          <w:t xml:space="preserve">ILLEGAL </w:t>
        </w:r>
      </w:ins>
      <w:r w:rsidRPr="008B6331">
        <w:rPr>
          <w:u w:val="single"/>
        </w:rPr>
        <w:t>STATE ACTION PREVENTION SECURITY SYSTEMS</w:t>
      </w:r>
      <w:r w:rsidRPr="008B6331">
        <w:t xml:space="preserve"> (</w:t>
      </w:r>
      <w:r w:rsidRPr="008B6331">
        <w:rPr>
          <w:b/>
          <w:bCs/>
        </w:rPr>
        <w:t>2022</w:t>
      </w:r>
      <w:r w:rsidRPr="008B6331">
        <w:t xml:space="preserve">) – ensures that </w:t>
      </w:r>
      <w:ins w:id="3" w:author="Patrick McElhiney" w:date="2022-09-23T09:41:00Z">
        <w:r w:rsidR="009A0809">
          <w:t>il</w:t>
        </w:r>
      </w:ins>
      <w:ins w:id="4" w:author="Patrick McElhiney" w:date="2022-09-23T09:42:00Z">
        <w:r w:rsidR="009A0809">
          <w:t xml:space="preserve">legal </w:t>
        </w:r>
      </w:ins>
      <w:r w:rsidRPr="008B6331">
        <w:t>state action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224250AB" w:rsidR="0087669F" w:rsidRPr="001C4A1B" w:rsidRDefault="0087669F" w:rsidP="001C4A1B">
      <w:pPr>
        <w:ind w:left="360" w:hanging="360"/>
        <w:jc w:val="both"/>
      </w:pPr>
      <w:r w:rsidRPr="001C4A1B">
        <w:rPr>
          <w:u w:val="single"/>
        </w:rPr>
        <w:t xml:space="preserve">AUTONOMOUS </w:t>
      </w:r>
      <w:ins w:id="5" w:author="Patrick McElhiney" w:date="2022-09-23T09:41:00Z">
        <w:r w:rsidR="009A0809">
          <w:rPr>
            <w:u w:val="single"/>
          </w:rPr>
          <w:t xml:space="preserve">ILLEGAL </w:t>
        </w:r>
      </w:ins>
      <w:r w:rsidRPr="001C4A1B">
        <w:rPr>
          <w:u w:val="single"/>
        </w:rPr>
        <w:t>DOMESTIC ACTION PREVENTION SECURITY SYSTEMS</w:t>
      </w:r>
      <w:r w:rsidRPr="001C4A1B">
        <w:t xml:space="preserve"> (</w:t>
      </w:r>
      <w:r w:rsidRPr="001C4A1B">
        <w:rPr>
          <w:b/>
          <w:bCs/>
        </w:rPr>
        <w:t>2022</w:t>
      </w:r>
      <w:r w:rsidRPr="001C4A1B">
        <w:t xml:space="preserve">) – ensures that </w:t>
      </w:r>
      <w:ins w:id="6" w:author="Patrick McElhiney" w:date="2022-09-23T09:41:00Z">
        <w:r w:rsidR="009A0809">
          <w:t xml:space="preserve">illegal </w:t>
        </w:r>
      </w:ins>
      <w:r w:rsidRPr="001C4A1B">
        <w:t>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473DA362"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A5488" w14:textId="12148B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502DEF7" w14:textId="2168D8A8" w:rsidR="0087669F" w:rsidRPr="001C4A1B" w:rsidDel="009A0809" w:rsidRDefault="0087669F" w:rsidP="0087669F">
      <w:pPr>
        <w:ind w:left="360" w:hanging="360"/>
        <w:jc w:val="both"/>
        <w:rPr>
          <w:del w:id="7" w:author="Patrick McElhiney" w:date="2022-09-23T09:41:00Z"/>
        </w:rPr>
      </w:pPr>
      <w:del w:id="8" w:author="Patrick McElhiney" w:date="2022-09-23T09:41:00Z">
        <w:r w:rsidRPr="001C4A1B" w:rsidDel="009A0809">
          <w:rPr>
            <w:u w:val="single"/>
          </w:rPr>
          <w:delText>AUTONOMOUS NAVAL SKIRMISH PREVENTION SECURITY SYSTEMS</w:delText>
        </w:r>
        <w:r w:rsidRPr="001C4A1B" w:rsidDel="009A0809">
          <w:delText xml:space="preserve"> (</w:delText>
        </w:r>
        <w:r w:rsidRPr="001C4A1B" w:rsidDel="009A0809">
          <w:rPr>
            <w:b/>
            <w:bCs/>
          </w:rPr>
          <w:delText>2022</w:delText>
        </w:r>
        <w:r w:rsidRPr="001C4A1B" w:rsidDel="009A0809">
          <w:delText>) – ensures that naval skirmish does not occur</w:delText>
        </w:r>
        <w:r w:rsidR="00002F79" w:rsidDel="009A0809">
          <w:delText xml:space="preserve">, </w:delText>
        </w:r>
        <w:r w:rsidR="00002F79" w:rsidDel="009A0809">
          <w:rPr>
            <w:b/>
            <w:bCs/>
          </w:rPr>
          <w:delText>IRREVOCABLY DEFINED</w:delText>
        </w:r>
        <w:r w:rsidR="00002F79" w:rsidDel="009A0809">
          <w:delText xml:space="preserve">, </w:delText>
        </w:r>
        <w:r w:rsidR="00002F79" w:rsidDel="009A0809">
          <w:rPr>
            <w:b/>
            <w:bCs/>
          </w:rPr>
          <w:delText>IMPLICITLY DEFINED, PERMANENTLY DEFINED</w:delText>
        </w:r>
        <w:r w:rsidR="00002F79" w:rsidDel="009A0809">
          <w:delText xml:space="preserve">, </w:delText>
        </w:r>
        <w:r w:rsidR="00002F79" w:rsidDel="009A0809">
          <w:rPr>
            <w:b/>
            <w:bCs/>
          </w:rPr>
          <w:delText>PEACEFULLY DEFINED</w:delText>
        </w:r>
        <w:r w:rsidR="00002F79" w:rsidDel="009A0809">
          <w:delText>.</w:delText>
        </w:r>
      </w:del>
    </w:p>
    <w:p w14:paraId="5E8FDE52" w14:textId="0F0D84A1" w:rsidR="0087669F" w:rsidDel="009A0809" w:rsidRDefault="0087669F" w:rsidP="001C4A1B">
      <w:pPr>
        <w:ind w:left="360" w:hanging="360"/>
        <w:jc w:val="both"/>
        <w:rPr>
          <w:del w:id="9" w:author="Patrick McElhiney" w:date="2022-09-23T09:41:00Z"/>
        </w:rPr>
      </w:pPr>
      <w:del w:id="10" w:author="Patrick McElhiney" w:date="2022-09-23T09:41:00Z">
        <w:r w:rsidRPr="001C4A1B" w:rsidDel="009A0809">
          <w:rPr>
            <w:u w:val="single"/>
          </w:rPr>
          <w:delText>AUTONOMOUS NAVAL EXERCISE PREVENTION SECURITY SYSTEMS</w:delText>
        </w:r>
        <w:r w:rsidRPr="001C4A1B" w:rsidDel="009A0809">
          <w:delText xml:space="preserve"> (</w:delText>
        </w:r>
        <w:r w:rsidRPr="001C4A1B" w:rsidDel="009A0809">
          <w:rPr>
            <w:b/>
            <w:bCs/>
          </w:rPr>
          <w:delText>2022</w:delText>
        </w:r>
        <w:r w:rsidRPr="001C4A1B" w:rsidDel="009A0809">
          <w:delText>) – ensures that naval exercise does not occur</w:delText>
        </w:r>
        <w:r w:rsidR="00002F79" w:rsidDel="009A0809">
          <w:delText xml:space="preserve">, </w:delText>
        </w:r>
        <w:r w:rsidR="00002F79" w:rsidDel="009A0809">
          <w:rPr>
            <w:b/>
            <w:bCs/>
          </w:rPr>
          <w:delText>IRREVOCABLY DEFINED</w:delText>
        </w:r>
        <w:r w:rsidR="00002F79" w:rsidDel="009A0809">
          <w:delText xml:space="preserve">, </w:delText>
        </w:r>
        <w:r w:rsidR="00002F79" w:rsidDel="009A0809">
          <w:rPr>
            <w:b/>
            <w:bCs/>
          </w:rPr>
          <w:delText>IMPLICITLY DEFINED, PERMANENTLY DEFINED</w:delText>
        </w:r>
        <w:r w:rsidR="00002F79" w:rsidDel="009A0809">
          <w:delText xml:space="preserve">, </w:delText>
        </w:r>
        <w:r w:rsidR="00002F79" w:rsidDel="009A0809">
          <w:rPr>
            <w:b/>
            <w:bCs/>
          </w:rPr>
          <w:delText>PEACEFULLY DEFINED</w:delText>
        </w:r>
        <w:r w:rsidR="00002F79" w:rsidDel="009A0809">
          <w:delText>.</w:delText>
        </w:r>
      </w:del>
    </w:p>
    <w:p w14:paraId="2E08C3E1" w14:textId="164DE51F" w:rsidR="0006559C" w:rsidRPr="0006559C" w:rsidDel="00A34F2B" w:rsidRDefault="0006559C" w:rsidP="0006559C">
      <w:pPr>
        <w:ind w:left="360" w:hanging="360"/>
        <w:jc w:val="both"/>
        <w:rPr>
          <w:del w:id="11" w:author="Patrick McElhiney" w:date="2022-09-23T09:39:00Z"/>
        </w:rPr>
      </w:pPr>
      <w:del w:id="12" w:author="Patrick McElhiney" w:date="2022-09-23T09:39:00Z">
        <w:r w:rsidRPr="0006559C" w:rsidDel="00A34F2B">
          <w:rPr>
            <w:u w:val="single"/>
          </w:rPr>
          <w:delText>AUTONOMOUS NATIONAL AIR DEFENSES SECURITY SYSTEMS</w:delText>
        </w:r>
        <w:r w:rsidRPr="0006559C" w:rsidDel="00A34F2B">
          <w:delText xml:space="preserve"> (</w:delText>
        </w:r>
        <w:r w:rsidRPr="0006559C" w:rsidDel="00A34F2B">
          <w:rPr>
            <w:b/>
            <w:bCs/>
          </w:rPr>
          <w:delText>2022</w:delText>
        </w:r>
        <w:r w:rsidRPr="0006559C" w:rsidDel="00A34F2B">
          <w:delText>) – ensures that national air defenses are always maintained, to ensure that enemy aircraft to not violate national airspace</w:delText>
        </w:r>
        <w:r w:rsidR="00002F79" w:rsidDel="00A34F2B">
          <w:delText xml:space="preserve">,    </w:delText>
        </w:r>
        <w:r w:rsidR="00002F79" w:rsidDel="00A34F2B">
          <w:rPr>
            <w:b/>
            <w:bCs/>
          </w:rPr>
          <w:delText>IRREVOCABLY DEFINED</w:delText>
        </w:r>
        <w:r w:rsidR="00002F79" w:rsidDel="00A34F2B">
          <w:delText xml:space="preserve">, </w:delText>
        </w:r>
        <w:r w:rsidR="00002F79" w:rsidDel="00A34F2B">
          <w:rPr>
            <w:b/>
            <w:bCs/>
          </w:rPr>
          <w:delText>IMPLICITLY DEFINED, PERMANENTLY DEFINED</w:delText>
        </w:r>
        <w:r w:rsidR="00002F79" w:rsidDel="00A34F2B">
          <w:delText xml:space="preserve">, </w:delText>
        </w:r>
        <w:r w:rsidR="00002F79" w:rsidDel="00A34F2B">
          <w:rPr>
            <w:b/>
            <w:bCs/>
          </w:rPr>
          <w:delText>PEACEFULLY DEFINED</w:delText>
        </w:r>
        <w:r w:rsidR="00002F79" w:rsidDel="00A34F2B">
          <w:delText>.</w:delText>
        </w:r>
      </w:del>
    </w:p>
    <w:p w14:paraId="3B140EB0" w14:textId="223157F0" w:rsidR="00B1003E" w:rsidRDefault="00B1003E" w:rsidP="00B1003E">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7BDFCCCC" w14:textId="44FDF103" w:rsidR="00F5069F" w:rsidRPr="00F75E12" w:rsidRDefault="00F5069F" w:rsidP="00F5069F">
      <w:pPr>
        <w:ind w:left="360" w:hanging="360"/>
        <w:jc w:val="both"/>
        <w:rPr>
          <w:color w:val="00B050"/>
          <w:rPrChange w:id="13" w:author="Patrick McElhiney" w:date="2022-09-23T09:38:00Z">
            <w:rPr/>
          </w:rPrChange>
        </w:rPr>
      </w:pPr>
      <w:commentRangeStart w:id="14"/>
      <w:commentRangeStart w:id="15"/>
      <w:r w:rsidRPr="00F75E12">
        <w:rPr>
          <w:color w:val="00B050"/>
          <w:u w:val="single"/>
          <w:rPrChange w:id="16" w:author="Patrick McElhiney" w:date="2022-09-23T09:38:00Z">
            <w:rPr>
              <w:u w:val="single"/>
            </w:rPr>
          </w:rPrChange>
        </w:rPr>
        <w:lastRenderedPageBreak/>
        <w:t xml:space="preserve">AUTONOMOUS </w:t>
      </w:r>
      <w:r w:rsidR="00E51D35" w:rsidRPr="00F75E12">
        <w:rPr>
          <w:color w:val="00B050"/>
          <w:u w:val="single"/>
          <w:rPrChange w:id="17" w:author="Patrick McElhiney" w:date="2022-09-23T09:38:00Z">
            <w:rPr>
              <w:u w:val="single"/>
            </w:rPr>
          </w:rPrChange>
        </w:rPr>
        <w:t>MULTI-</w:t>
      </w:r>
      <w:r w:rsidRPr="00F75E12">
        <w:rPr>
          <w:color w:val="00B050"/>
          <w:u w:val="single"/>
          <w:rPrChange w:id="18" w:author="Patrick McElhiney" w:date="2022-09-23T09:38:00Z">
            <w:rPr>
              <w:u w:val="single"/>
            </w:rPr>
          </w:rPrChange>
        </w:rPr>
        <w:t>CENTRIC WAR PREVENTION SECURITY SYSTEMS</w:t>
      </w:r>
      <w:r w:rsidRPr="00F75E12">
        <w:rPr>
          <w:color w:val="00B050"/>
          <w:rPrChange w:id="19" w:author="Patrick McElhiney" w:date="2022-09-23T09:38:00Z">
            <w:rPr/>
          </w:rPrChange>
        </w:rPr>
        <w:t xml:space="preserve"> (</w:t>
      </w:r>
      <w:r w:rsidRPr="00F75E12">
        <w:rPr>
          <w:b/>
          <w:bCs/>
          <w:color w:val="00B050"/>
          <w:rPrChange w:id="20" w:author="Patrick McElhiney" w:date="2022-09-23T09:38:00Z">
            <w:rPr>
              <w:b/>
              <w:bCs/>
            </w:rPr>
          </w:rPrChange>
        </w:rPr>
        <w:t>2022</w:t>
      </w:r>
      <w:r w:rsidRPr="00F75E12">
        <w:rPr>
          <w:color w:val="00B050"/>
          <w:rPrChange w:id="21" w:author="Patrick McElhiney" w:date="2022-09-23T09:38:00Z">
            <w:rPr/>
          </w:rPrChange>
        </w:rPr>
        <w:t xml:space="preserve">) – ensures that multi-centric war does not occur, </w:t>
      </w:r>
      <w:r w:rsidRPr="00F75E12">
        <w:rPr>
          <w:b/>
          <w:bCs/>
          <w:color w:val="00B050"/>
          <w:rPrChange w:id="22" w:author="Patrick McElhiney" w:date="2022-09-23T09:38:00Z">
            <w:rPr>
              <w:b/>
              <w:bCs/>
            </w:rPr>
          </w:rPrChange>
        </w:rPr>
        <w:t>IRREVOCABLY DEFINED</w:t>
      </w:r>
      <w:r w:rsidRPr="00F75E12">
        <w:rPr>
          <w:color w:val="00B050"/>
          <w:rPrChange w:id="23" w:author="Patrick McElhiney" w:date="2022-09-23T09:38:00Z">
            <w:rPr/>
          </w:rPrChange>
        </w:rPr>
        <w:t xml:space="preserve">, </w:t>
      </w:r>
      <w:r w:rsidRPr="00F75E12">
        <w:rPr>
          <w:b/>
          <w:bCs/>
          <w:color w:val="00B050"/>
          <w:rPrChange w:id="24" w:author="Patrick McElhiney" w:date="2022-09-23T09:38:00Z">
            <w:rPr>
              <w:b/>
              <w:bCs/>
            </w:rPr>
          </w:rPrChange>
        </w:rPr>
        <w:t>IMPLICITLY DEFINED, PERMANENTLY DEFINED</w:t>
      </w:r>
      <w:r w:rsidRPr="00F75E12">
        <w:rPr>
          <w:color w:val="00B050"/>
          <w:rPrChange w:id="25" w:author="Patrick McElhiney" w:date="2022-09-23T09:38:00Z">
            <w:rPr/>
          </w:rPrChange>
        </w:rPr>
        <w:t xml:space="preserve">, </w:t>
      </w:r>
      <w:r w:rsidRPr="00F75E12">
        <w:rPr>
          <w:b/>
          <w:bCs/>
          <w:color w:val="00B050"/>
          <w:rPrChange w:id="26" w:author="Patrick McElhiney" w:date="2022-09-23T09:38:00Z">
            <w:rPr>
              <w:b/>
              <w:bCs/>
            </w:rPr>
          </w:rPrChange>
        </w:rPr>
        <w:t>PEACEFULLY DEFINED</w:t>
      </w:r>
      <w:r w:rsidRPr="00F75E12">
        <w:rPr>
          <w:color w:val="00B050"/>
          <w:rPrChange w:id="27" w:author="Patrick McElhiney" w:date="2022-09-23T09:38:00Z">
            <w:rPr/>
          </w:rPrChange>
        </w:rPr>
        <w:t>.</w:t>
      </w:r>
    </w:p>
    <w:p w14:paraId="173BAA95" w14:textId="6B9DA738" w:rsidR="00EF159C" w:rsidRPr="00F75E12" w:rsidRDefault="00EF159C" w:rsidP="00EF159C">
      <w:pPr>
        <w:ind w:left="360" w:hanging="360"/>
        <w:jc w:val="both"/>
        <w:rPr>
          <w:color w:val="00B050"/>
          <w:rPrChange w:id="28" w:author="Patrick McElhiney" w:date="2022-09-23T09:38:00Z">
            <w:rPr/>
          </w:rPrChange>
        </w:rPr>
      </w:pPr>
      <w:r w:rsidRPr="00F75E12">
        <w:rPr>
          <w:color w:val="00B050"/>
          <w:u w:val="single"/>
          <w:rPrChange w:id="29" w:author="Patrick McElhiney" w:date="2022-09-23T09:38:00Z">
            <w:rPr>
              <w:u w:val="single"/>
            </w:rPr>
          </w:rPrChange>
        </w:rPr>
        <w:t xml:space="preserve">AUTONOMOUS </w:t>
      </w:r>
      <w:r w:rsidR="00E51D35" w:rsidRPr="00F75E12">
        <w:rPr>
          <w:color w:val="00B050"/>
          <w:u w:val="single"/>
          <w:rPrChange w:id="30" w:author="Patrick McElhiney" w:date="2022-09-23T09:38:00Z">
            <w:rPr>
              <w:u w:val="single"/>
            </w:rPr>
          </w:rPrChange>
        </w:rPr>
        <w:t>MULTI-</w:t>
      </w:r>
      <w:r w:rsidRPr="00F75E12">
        <w:rPr>
          <w:color w:val="00B050"/>
          <w:u w:val="single"/>
          <w:rPrChange w:id="31" w:author="Patrick McElhiney" w:date="2022-09-23T09:38:00Z">
            <w:rPr>
              <w:u w:val="single"/>
            </w:rPr>
          </w:rPrChange>
        </w:rPr>
        <w:t>CENTRIC MULTI</w:t>
      </w:r>
      <w:r w:rsidR="00E51D35" w:rsidRPr="00F75E12">
        <w:rPr>
          <w:color w:val="00B050"/>
          <w:u w:val="single"/>
          <w:rPrChange w:id="32" w:author="Patrick McElhiney" w:date="2022-09-23T09:38:00Z">
            <w:rPr>
              <w:u w:val="single"/>
            </w:rPr>
          </w:rPrChange>
        </w:rPr>
        <w:t>-</w:t>
      </w:r>
      <w:r w:rsidRPr="00F75E12">
        <w:rPr>
          <w:color w:val="00B050"/>
          <w:u w:val="single"/>
          <w:rPrChange w:id="33" w:author="Patrick McElhiney" w:date="2022-09-23T09:38:00Z">
            <w:rPr>
              <w:u w:val="single"/>
            </w:rPr>
          </w:rPrChange>
        </w:rPr>
        <w:t>LATERAL WAR PREVENTION SECURITY SYSTEMS</w:t>
      </w:r>
      <w:r w:rsidRPr="00F75E12">
        <w:rPr>
          <w:color w:val="00B050"/>
          <w:rPrChange w:id="34" w:author="Patrick McElhiney" w:date="2022-09-23T09:38:00Z">
            <w:rPr/>
          </w:rPrChange>
        </w:rPr>
        <w:t xml:space="preserve"> (</w:t>
      </w:r>
      <w:r w:rsidRPr="00F75E12">
        <w:rPr>
          <w:b/>
          <w:bCs/>
          <w:color w:val="00B050"/>
          <w:rPrChange w:id="35" w:author="Patrick McElhiney" w:date="2022-09-23T09:38:00Z">
            <w:rPr>
              <w:b/>
              <w:bCs/>
            </w:rPr>
          </w:rPrChange>
        </w:rPr>
        <w:t>2022</w:t>
      </w:r>
      <w:r w:rsidRPr="00F75E12">
        <w:rPr>
          <w:color w:val="00B050"/>
          <w:rPrChange w:id="36" w:author="Patrick McElhiney" w:date="2022-09-23T09:38:00Z">
            <w:rPr/>
          </w:rPrChange>
        </w:rPr>
        <w:t>) – ensures that multi-centric multi</w:t>
      </w:r>
      <w:r w:rsidR="00E51D35" w:rsidRPr="00F75E12">
        <w:rPr>
          <w:color w:val="00B050"/>
          <w:rPrChange w:id="37" w:author="Patrick McElhiney" w:date="2022-09-23T09:38:00Z">
            <w:rPr/>
          </w:rPrChange>
        </w:rPr>
        <w:t>-</w:t>
      </w:r>
      <w:r w:rsidRPr="00F75E12">
        <w:rPr>
          <w:color w:val="00B050"/>
          <w:rPrChange w:id="38" w:author="Patrick McElhiney" w:date="2022-09-23T09:38:00Z">
            <w:rPr/>
          </w:rPrChange>
        </w:rPr>
        <w:t xml:space="preserve">lateral war does not occur, </w:t>
      </w:r>
      <w:r w:rsidRPr="00F75E12">
        <w:rPr>
          <w:b/>
          <w:bCs/>
          <w:color w:val="00B050"/>
          <w:rPrChange w:id="39" w:author="Patrick McElhiney" w:date="2022-09-23T09:38:00Z">
            <w:rPr>
              <w:b/>
              <w:bCs/>
            </w:rPr>
          </w:rPrChange>
        </w:rPr>
        <w:t>IRREVOCABLY DEFINED</w:t>
      </w:r>
      <w:r w:rsidRPr="00F75E12">
        <w:rPr>
          <w:color w:val="00B050"/>
          <w:rPrChange w:id="40" w:author="Patrick McElhiney" w:date="2022-09-23T09:38:00Z">
            <w:rPr/>
          </w:rPrChange>
        </w:rPr>
        <w:t xml:space="preserve">, </w:t>
      </w:r>
      <w:r w:rsidRPr="00F75E12">
        <w:rPr>
          <w:b/>
          <w:bCs/>
          <w:color w:val="00B050"/>
          <w:rPrChange w:id="41" w:author="Patrick McElhiney" w:date="2022-09-23T09:38:00Z">
            <w:rPr>
              <w:b/>
              <w:bCs/>
            </w:rPr>
          </w:rPrChange>
        </w:rPr>
        <w:t>IMPLICITLY DEFINED, PERMANENTLY DEFINED</w:t>
      </w:r>
      <w:r w:rsidRPr="00F75E12">
        <w:rPr>
          <w:color w:val="00B050"/>
          <w:rPrChange w:id="42" w:author="Patrick McElhiney" w:date="2022-09-23T09:38:00Z">
            <w:rPr/>
          </w:rPrChange>
        </w:rPr>
        <w:t xml:space="preserve">, </w:t>
      </w:r>
      <w:r w:rsidRPr="00F75E12">
        <w:rPr>
          <w:b/>
          <w:bCs/>
          <w:color w:val="00B050"/>
          <w:rPrChange w:id="43" w:author="Patrick McElhiney" w:date="2022-09-23T09:38:00Z">
            <w:rPr>
              <w:b/>
              <w:bCs/>
            </w:rPr>
          </w:rPrChange>
        </w:rPr>
        <w:t>PEACEFULLY DEFINED</w:t>
      </w:r>
      <w:r w:rsidRPr="00F75E12">
        <w:rPr>
          <w:color w:val="00B050"/>
          <w:rPrChange w:id="44" w:author="Patrick McElhiney" w:date="2022-09-23T09:38:00Z">
            <w:rPr/>
          </w:rPrChange>
        </w:rPr>
        <w:t>.</w:t>
      </w:r>
    </w:p>
    <w:p w14:paraId="19857E57" w14:textId="582F93D1" w:rsidR="00E51D35" w:rsidRPr="00F75E12" w:rsidRDefault="00E51D35" w:rsidP="00E51D35">
      <w:pPr>
        <w:ind w:left="360" w:hanging="360"/>
        <w:jc w:val="both"/>
        <w:rPr>
          <w:color w:val="00B050"/>
          <w:rPrChange w:id="45" w:author="Patrick McElhiney" w:date="2022-09-23T09:38:00Z">
            <w:rPr/>
          </w:rPrChange>
        </w:rPr>
      </w:pPr>
      <w:r w:rsidRPr="00F75E12">
        <w:rPr>
          <w:color w:val="00B050"/>
          <w:u w:val="single"/>
          <w:rPrChange w:id="46" w:author="Patrick McElhiney" w:date="2022-09-23T09:38:00Z">
            <w:rPr>
              <w:u w:val="single"/>
            </w:rPr>
          </w:rPrChange>
        </w:rPr>
        <w:t>AUTONOMOUS MULTI-CENTRIC MULTILATERAL MULTI-UNIFIED WAR PREVENTION SECURITY SYSTEMS</w:t>
      </w:r>
      <w:r w:rsidRPr="00F75E12">
        <w:rPr>
          <w:color w:val="00B050"/>
          <w:rPrChange w:id="47" w:author="Patrick McElhiney" w:date="2022-09-23T09:38:00Z">
            <w:rPr/>
          </w:rPrChange>
        </w:rPr>
        <w:t xml:space="preserve"> (</w:t>
      </w:r>
      <w:r w:rsidRPr="00F75E12">
        <w:rPr>
          <w:b/>
          <w:bCs/>
          <w:color w:val="00B050"/>
          <w:rPrChange w:id="48" w:author="Patrick McElhiney" w:date="2022-09-23T09:38:00Z">
            <w:rPr>
              <w:b/>
              <w:bCs/>
            </w:rPr>
          </w:rPrChange>
        </w:rPr>
        <w:t>2022</w:t>
      </w:r>
      <w:r w:rsidRPr="00F75E12">
        <w:rPr>
          <w:color w:val="00B050"/>
          <w:rPrChange w:id="49" w:author="Patrick McElhiney" w:date="2022-09-23T09:38:00Z">
            <w:rPr/>
          </w:rPrChange>
        </w:rPr>
        <w:t xml:space="preserve">) – ensures that multi-centric multilateral multi-unified war does not occur, </w:t>
      </w:r>
      <w:r w:rsidRPr="00F75E12">
        <w:rPr>
          <w:b/>
          <w:bCs/>
          <w:color w:val="00B050"/>
          <w:rPrChange w:id="50" w:author="Patrick McElhiney" w:date="2022-09-23T09:38:00Z">
            <w:rPr>
              <w:b/>
              <w:bCs/>
            </w:rPr>
          </w:rPrChange>
        </w:rPr>
        <w:t>IRREVOCABLY DEFINED</w:t>
      </w:r>
      <w:r w:rsidRPr="00F75E12">
        <w:rPr>
          <w:color w:val="00B050"/>
          <w:rPrChange w:id="51" w:author="Patrick McElhiney" w:date="2022-09-23T09:38:00Z">
            <w:rPr/>
          </w:rPrChange>
        </w:rPr>
        <w:t xml:space="preserve">, </w:t>
      </w:r>
      <w:r w:rsidRPr="00F75E12">
        <w:rPr>
          <w:b/>
          <w:bCs/>
          <w:color w:val="00B050"/>
          <w:rPrChange w:id="52" w:author="Patrick McElhiney" w:date="2022-09-23T09:38:00Z">
            <w:rPr>
              <w:b/>
              <w:bCs/>
            </w:rPr>
          </w:rPrChange>
        </w:rPr>
        <w:t>IMPLICITLY DEFINED, PERMANENTLY DEFINED</w:t>
      </w:r>
      <w:r w:rsidRPr="00F75E12">
        <w:rPr>
          <w:color w:val="00B050"/>
          <w:rPrChange w:id="53" w:author="Patrick McElhiney" w:date="2022-09-23T09:38:00Z">
            <w:rPr/>
          </w:rPrChange>
        </w:rPr>
        <w:t xml:space="preserve">, </w:t>
      </w:r>
      <w:r w:rsidRPr="00F75E12">
        <w:rPr>
          <w:b/>
          <w:bCs/>
          <w:color w:val="00B050"/>
          <w:rPrChange w:id="54" w:author="Patrick McElhiney" w:date="2022-09-23T09:38:00Z">
            <w:rPr>
              <w:b/>
              <w:bCs/>
            </w:rPr>
          </w:rPrChange>
        </w:rPr>
        <w:t>PEACEFULLY DEFINED</w:t>
      </w:r>
      <w:r w:rsidRPr="00F75E12">
        <w:rPr>
          <w:color w:val="00B050"/>
          <w:rPrChange w:id="55" w:author="Patrick McElhiney" w:date="2022-09-23T09:38:00Z">
            <w:rPr/>
          </w:rPrChange>
        </w:rPr>
        <w:t>.</w:t>
      </w:r>
    </w:p>
    <w:p w14:paraId="3C0A172E" w14:textId="017559E8" w:rsidR="00E51D35" w:rsidRPr="00F75E12" w:rsidRDefault="00E51D35" w:rsidP="00E51D35">
      <w:pPr>
        <w:ind w:left="360" w:hanging="360"/>
        <w:jc w:val="both"/>
        <w:rPr>
          <w:color w:val="00B050"/>
          <w:rPrChange w:id="56" w:author="Patrick McElhiney" w:date="2022-09-23T09:38:00Z">
            <w:rPr/>
          </w:rPrChange>
        </w:rPr>
      </w:pPr>
      <w:r w:rsidRPr="00F75E12">
        <w:rPr>
          <w:color w:val="00B050"/>
          <w:u w:val="single"/>
          <w:rPrChange w:id="57" w:author="Patrick McElhiney" w:date="2022-09-23T09:38:00Z">
            <w:rPr>
              <w:u w:val="single"/>
            </w:rPr>
          </w:rPrChange>
        </w:rPr>
        <w:t>AUTONOMOUS FOREIGN WAR PREVENTION SECURITY SYSTEMS</w:t>
      </w:r>
      <w:r w:rsidRPr="00F75E12">
        <w:rPr>
          <w:color w:val="00B050"/>
          <w:rPrChange w:id="58" w:author="Patrick McElhiney" w:date="2022-09-23T09:38:00Z">
            <w:rPr/>
          </w:rPrChange>
        </w:rPr>
        <w:t xml:space="preserve"> (</w:t>
      </w:r>
      <w:r w:rsidRPr="00F75E12">
        <w:rPr>
          <w:b/>
          <w:bCs/>
          <w:color w:val="00B050"/>
          <w:rPrChange w:id="59" w:author="Patrick McElhiney" w:date="2022-09-23T09:38:00Z">
            <w:rPr>
              <w:b/>
              <w:bCs/>
            </w:rPr>
          </w:rPrChange>
        </w:rPr>
        <w:t>2022</w:t>
      </w:r>
      <w:r w:rsidRPr="00F75E12">
        <w:rPr>
          <w:color w:val="00B050"/>
          <w:rPrChange w:id="60" w:author="Patrick McElhiney" w:date="2022-09-23T09:38:00Z">
            <w:rPr/>
          </w:rPrChange>
        </w:rPr>
        <w:t xml:space="preserve">) – ensures that foreign war does not occur, </w:t>
      </w:r>
      <w:r w:rsidRPr="00F75E12">
        <w:rPr>
          <w:b/>
          <w:bCs/>
          <w:color w:val="00B050"/>
          <w:rPrChange w:id="61" w:author="Patrick McElhiney" w:date="2022-09-23T09:38:00Z">
            <w:rPr>
              <w:b/>
              <w:bCs/>
            </w:rPr>
          </w:rPrChange>
        </w:rPr>
        <w:t>IRREVOCABLY DEFINED</w:t>
      </w:r>
      <w:r w:rsidRPr="00F75E12">
        <w:rPr>
          <w:color w:val="00B050"/>
          <w:rPrChange w:id="62" w:author="Patrick McElhiney" w:date="2022-09-23T09:38:00Z">
            <w:rPr/>
          </w:rPrChange>
        </w:rPr>
        <w:t xml:space="preserve">, </w:t>
      </w:r>
      <w:r w:rsidRPr="00F75E12">
        <w:rPr>
          <w:b/>
          <w:bCs/>
          <w:color w:val="00B050"/>
          <w:rPrChange w:id="63" w:author="Patrick McElhiney" w:date="2022-09-23T09:38:00Z">
            <w:rPr>
              <w:b/>
              <w:bCs/>
            </w:rPr>
          </w:rPrChange>
        </w:rPr>
        <w:t xml:space="preserve">IMPLICITLY DEFINED, PERMANENTLY </w:t>
      </w:r>
      <w:proofErr w:type="gramStart"/>
      <w:r w:rsidRPr="00F75E12">
        <w:rPr>
          <w:b/>
          <w:bCs/>
          <w:color w:val="00B050"/>
          <w:rPrChange w:id="64" w:author="Patrick McElhiney" w:date="2022-09-23T09:38:00Z">
            <w:rPr>
              <w:b/>
              <w:bCs/>
            </w:rPr>
          </w:rPrChange>
        </w:rPr>
        <w:t>DEFINED</w:t>
      </w:r>
      <w:r w:rsidRPr="00F75E12">
        <w:rPr>
          <w:color w:val="00B050"/>
          <w:rPrChange w:id="65" w:author="Patrick McElhiney" w:date="2022-09-23T09:38:00Z">
            <w:rPr/>
          </w:rPrChange>
        </w:rPr>
        <w:t xml:space="preserve">,   </w:t>
      </w:r>
      <w:proofErr w:type="gramEnd"/>
      <w:r w:rsidRPr="00F75E12">
        <w:rPr>
          <w:color w:val="00B050"/>
          <w:rPrChange w:id="66" w:author="Patrick McElhiney" w:date="2022-09-23T09:38:00Z">
            <w:rPr/>
          </w:rPrChange>
        </w:rPr>
        <w:t xml:space="preserve">       </w:t>
      </w:r>
      <w:r w:rsidRPr="00F75E12">
        <w:rPr>
          <w:b/>
          <w:bCs/>
          <w:color w:val="00B050"/>
          <w:rPrChange w:id="67" w:author="Patrick McElhiney" w:date="2022-09-23T09:38:00Z">
            <w:rPr>
              <w:b/>
              <w:bCs/>
            </w:rPr>
          </w:rPrChange>
        </w:rPr>
        <w:t>PEACEFULLY DEFINED</w:t>
      </w:r>
      <w:r w:rsidRPr="00F75E12">
        <w:rPr>
          <w:color w:val="00B050"/>
          <w:rPrChange w:id="68" w:author="Patrick McElhiney" w:date="2022-09-23T09:38:00Z">
            <w:rPr/>
          </w:rPrChange>
        </w:rPr>
        <w:t>.</w:t>
      </w:r>
      <w:commentRangeEnd w:id="14"/>
      <w:r w:rsidR="00CC3E7D" w:rsidRPr="00F75E12">
        <w:rPr>
          <w:rStyle w:val="CommentReference"/>
          <w:color w:val="00B050"/>
          <w:rPrChange w:id="69" w:author="Patrick McElhiney" w:date="2022-09-23T09:38:00Z">
            <w:rPr>
              <w:rStyle w:val="CommentReference"/>
            </w:rPr>
          </w:rPrChange>
        </w:rPr>
        <w:commentReference w:id="14"/>
      </w:r>
      <w:commentRangeEnd w:id="15"/>
      <w:r w:rsidR="00A34F2B">
        <w:rPr>
          <w:rStyle w:val="CommentReference"/>
        </w:rPr>
        <w:commentReference w:id="15"/>
      </w: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083D39C8" w14:textId="77777777" w:rsidR="00B1003E" w:rsidRPr="009A0809" w:rsidRDefault="00B1003E" w:rsidP="00B1003E">
      <w:pPr>
        <w:ind w:left="360" w:hanging="360"/>
        <w:jc w:val="both"/>
        <w:rPr>
          <w:strike/>
          <w:rPrChange w:id="70" w:author="Patrick McElhiney" w:date="2022-09-23T09:43:00Z">
            <w:rPr/>
          </w:rPrChange>
        </w:rPr>
      </w:pPr>
      <w:r w:rsidRPr="009A0809">
        <w:rPr>
          <w:strike/>
          <w:u w:val="single"/>
          <w:rPrChange w:id="71" w:author="Patrick McElhiney" w:date="2022-09-23T09:43:00Z">
            <w:rPr>
              <w:u w:val="single"/>
            </w:rPr>
          </w:rPrChange>
        </w:rPr>
        <w:t>AUTONOMOUS WAR PREVENTION SYSTEMS</w:t>
      </w:r>
      <w:r w:rsidRPr="009A0809">
        <w:rPr>
          <w:strike/>
          <w:rPrChange w:id="72" w:author="Patrick McElhiney" w:date="2022-09-23T09:43:00Z">
            <w:rPr/>
          </w:rPrChange>
        </w:rPr>
        <w:t xml:space="preserve"> (</w:t>
      </w:r>
      <w:r w:rsidRPr="009A0809">
        <w:rPr>
          <w:b/>
          <w:bCs/>
          <w:strike/>
          <w:rPrChange w:id="73" w:author="Patrick McElhiney" w:date="2022-09-23T09:43:00Z">
            <w:rPr>
              <w:b/>
              <w:bCs/>
            </w:rPr>
          </w:rPrChange>
        </w:rPr>
        <w:t>2022</w:t>
      </w:r>
      <w:r w:rsidRPr="009A0809">
        <w:rPr>
          <w:strike/>
          <w:rPrChange w:id="74" w:author="Patrick McElhiney" w:date="2022-09-23T09:43:00Z">
            <w:rPr/>
          </w:rPrChange>
        </w:rPr>
        <w:t xml:space="preserve">) – ensures that </w:t>
      </w:r>
      <w:r w:rsidRPr="009A0809">
        <w:rPr>
          <w:b/>
          <w:bCs/>
          <w:strike/>
          <w:rPrChange w:id="75" w:author="Patrick McElhiney" w:date="2022-09-23T09:43:00Z">
            <w:rPr>
              <w:b/>
              <w:bCs/>
            </w:rPr>
          </w:rPrChange>
        </w:rPr>
        <w:t>WAR COMMAND</w:t>
      </w:r>
      <w:r w:rsidRPr="009A0809">
        <w:rPr>
          <w:strike/>
          <w:rPrChange w:id="76" w:author="Patrick McElhiney" w:date="2022-09-23T09:43:00Z">
            <w:rPr/>
          </w:rPrChange>
        </w:rPr>
        <w:t xml:space="preserve"> is not used, and therefore ensures that any </w:t>
      </w:r>
      <w:r w:rsidRPr="009A0809">
        <w:rPr>
          <w:b/>
          <w:bCs/>
          <w:strike/>
          <w:rPrChange w:id="77" w:author="Patrick McElhiney" w:date="2022-09-23T09:43:00Z">
            <w:rPr>
              <w:b/>
              <w:bCs/>
            </w:rPr>
          </w:rPrChange>
        </w:rPr>
        <w:t>WAR COMMAND</w:t>
      </w:r>
      <w:r w:rsidRPr="009A0809">
        <w:rPr>
          <w:strike/>
          <w:rPrChange w:id="78" w:author="Patrick McElhiney" w:date="2022-09-23T09:43:00Z">
            <w:rPr/>
          </w:rPrChange>
        </w:rPr>
        <w:t xml:space="preserve"> is not executed or issued or invoked, and ensures that </w:t>
      </w:r>
      <w:r w:rsidRPr="009A0809">
        <w:rPr>
          <w:b/>
          <w:bCs/>
          <w:strike/>
          <w:rPrChange w:id="79" w:author="Patrick McElhiney" w:date="2022-09-23T09:43:00Z">
            <w:rPr>
              <w:b/>
              <w:bCs/>
            </w:rPr>
          </w:rPrChange>
        </w:rPr>
        <w:t>WAR CODE COMMAND</w:t>
      </w:r>
      <w:r w:rsidRPr="009A0809">
        <w:rPr>
          <w:strike/>
          <w:rPrChange w:id="80" w:author="Patrick McElhiney" w:date="2022-09-23T09:43:00Z">
            <w:rPr/>
          </w:rPrChange>
        </w:rPr>
        <w:t xml:space="preserve"> is not used, and therefore ensures that any </w:t>
      </w:r>
      <w:r w:rsidRPr="009A0809">
        <w:rPr>
          <w:b/>
          <w:bCs/>
          <w:strike/>
          <w:rPrChange w:id="81" w:author="Patrick McElhiney" w:date="2022-09-23T09:43:00Z">
            <w:rPr>
              <w:b/>
              <w:bCs/>
            </w:rPr>
          </w:rPrChange>
        </w:rPr>
        <w:t>WAR CODE COMMAND</w:t>
      </w:r>
      <w:r w:rsidRPr="009A0809">
        <w:rPr>
          <w:strike/>
          <w:rPrChange w:id="82" w:author="Patrick McElhiney" w:date="2022-09-23T09:43:00Z">
            <w:rPr/>
          </w:rPrChange>
        </w:rPr>
        <w:t xml:space="preserve"> is not executed, and ensures that </w:t>
      </w:r>
      <w:r w:rsidRPr="009A0809">
        <w:rPr>
          <w:b/>
          <w:bCs/>
          <w:strike/>
          <w:rPrChange w:id="83" w:author="Patrick McElhiney" w:date="2022-09-23T09:43:00Z">
            <w:rPr>
              <w:b/>
              <w:bCs/>
            </w:rPr>
          </w:rPrChange>
        </w:rPr>
        <w:t>WAR CODE</w:t>
      </w:r>
      <w:r w:rsidRPr="009A0809">
        <w:rPr>
          <w:strike/>
          <w:rPrChange w:id="84" w:author="Patrick McElhiney" w:date="2022-09-23T09:43:00Z">
            <w:rPr/>
          </w:rPrChange>
        </w:rPr>
        <w:t xml:space="preserve"> is not used, and thus ensures that any </w:t>
      </w:r>
      <w:r w:rsidRPr="009A0809">
        <w:rPr>
          <w:b/>
          <w:bCs/>
          <w:strike/>
          <w:rPrChange w:id="85" w:author="Patrick McElhiney" w:date="2022-09-23T09:43:00Z">
            <w:rPr>
              <w:b/>
              <w:bCs/>
            </w:rPr>
          </w:rPrChange>
        </w:rPr>
        <w:t>WAR CODE</w:t>
      </w:r>
      <w:r w:rsidRPr="009A0809">
        <w:rPr>
          <w:strike/>
          <w:rPrChange w:id="86" w:author="Patrick McElhiney" w:date="2022-09-23T09:43:00Z">
            <w:rPr/>
          </w:rPrChange>
        </w:rPr>
        <w:t xml:space="preserve"> is not executed or issued or invoked, and ensures that any </w:t>
      </w:r>
      <w:r w:rsidRPr="009A0809">
        <w:rPr>
          <w:b/>
          <w:bCs/>
          <w:strike/>
          <w:rPrChange w:id="87" w:author="Patrick McElhiney" w:date="2022-09-23T09:43:00Z">
            <w:rPr>
              <w:b/>
              <w:bCs/>
            </w:rPr>
          </w:rPrChange>
        </w:rPr>
        <w:t>WAR</w:t>
      </w:r>
      <w:r w:rsidRPr="009A0809">
        <w:rPr>
          <w:strike/>
          <w:rPrChange w:id="88" w:author="Patrick McElhiney" w:date="2022-09-23T09:43:00Z">
            <w:rPr/>
          </w:rPrChange>
        </w:rPr>
        <w:t xml:space="preserve"> does not occur, by ensuring that any   </w:t>
      </w:r>
      <w:r w:rsidRPr="009A0809">
        <w:rPr>
          <w:b/>
          <w:bCs/>
          <w:strike/>
          <w:rPrChange w:id="89" w:author="Patrick McElhiney" w:date="2022-09-23T09:43:00Z">
            <w:rPr>
              <w:b/>
              <w:bCs/>
            </w:rPr>
          </w:rPrChange>
        </w:rPr>
        <w:t>WAR ACT</w:t>
      </w:r>
      <w:r w:rsidRPr="009A0809">
        <w:rPr>
          <w:strike/>
          <w:rPrChange w:id="90" w:author="Patrick McElhiney" w:date="2022-09-23T09:43:00Z">
            <w:rPr/>
          </w:rPrChange>
        </w:rPr>
        <w:t xml:space="preserve"> does not occur, and prevents all war from occurring, including by de-escalating all conflicts at all times, disengaging all </w:t>
      </w:r>
      <w:r w:rsidRPr="009A0809">
        <w:rPr>
          <w:b/>
          <w:bCs/>
          <w:strike/>
          <w:rPrChange w:id="91" w:author="Patrick McElhiney" w:date="2022-09-23T09:43:00Z">
            <w:rPr>
              <w:b/>
              <w:bCs/>
            </w:rPr>
          </w:rPrChange>
        </w:rPr>
        <w:t>WAR ACTORS</w:t>
      </w:r>
      <w:r w:rsidRPr="009A0809">
        <w:rPr>
          <w:strike/>
          <w:rPrChange w:id="92" w:author="Patrick McElhiney" w:date="2022-09-23T09:43:00Z">
            <w:rPr/>
          </w:rPrChange>
        </w:rPr>
        <w:t xml:space="preserve"> from </w:t>
      </w:r>
      <w:r w:rsidRPr="009A0809">
        <w:rPr>
          <w:b/>
          <w:bCs/>
          <w:strike/>
          <w:rPrChange w:id="93" w:author="Patrick McElhiney" w:date="2022-09-23T09:43:00Z">
            <w:rPr>
              <w:b/>
              <w:bCs/>
            </w:rPr>
          </w:rPrChange>
        </w:rPr>
        <w:t>WARFIGHTING OPERATIONS</w:t>
      </w:r>
      <w:r w:rsidRPr="009A0809">
        <w:rPr>
          <w:strike/>
          <w:rPrChange w:id="94" w:author="Patrick McElhiney" w:date="2022-09-23T09:43:00Z">
            <w:rPr/>
          </w:rPrChange>
        </w:rPr>
        <w:t xml:space="preserve">, and stopping all </w:t>
      </w:r>
      <w:r w:rsidRPr="009A0809">
        <w:rPr>
          <w:b/>
          <w:bCs/>
          <w:strike/>
          <w:rPrChange w:id="95" w:author="Patrick McElhiney" w:date="2022-09-23T09:43:00Z">
            <w:rPr>
              <w:b/>
              <w:bCs/>
            </w:rPr>
          </w:rPrChange>
        </w:rPr>
        <w:t>WAR PLANNING</w:t>
      </w:r>
      <w:r w:rsidRPr="009A0809">
        <w:rPr>
          <w:strike/>
          <w:rPrChange w:id="96" w:author="Patrick McElhiney" w:date="2022-09-23T09:43:00Z">
            <w:rPr/>
          </w:rPrChang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0809">
        <w:rPr>
          <w:b/>
          <w:bCs/>
          <w:strike/>
          <w:rPrChange w:id="97" w:author="Patrick McElhiney" w:date="2022-09-23T09:43:00Z">
            <w:rPr>
              <w:b/>
              <w:bCs/>
            </w:rPr>
          </w:rPrChange>
        </w:rPr>
        <w:t>WAR PLANNING</w:t>
      </w:r>
      <w:r w:rsidRPr="009A0809">
        <w:rPr>
          <w:strike/>
          <w:rPrChange w:id="98" w:author="Patrick McElhiney" w:date="2022-09-23T09:43:00Z">
            <w:rPr/>
          </w:rPrChange>
        </w:rPr>
        <w:t xml:space="preserve">, so that they can ensure that the </w:t>
      </w:r>
      <w:r w:rsidRPr="009A0809">
        <w:rPr>
          <w:b/>
          <w:bCs/>
          <w:strike/>
          <w:rPrChange w:id="99" w:author="Patrick McElhiney" w:date="2022-09-23T09:43:00Z">
            <w:rPr>
              <w:b/>
              <w:bCs/>
            </w:rPr>
          </w:rPrChange>
        </w:rPr>
        <w:t>PRE-MEDITATED WARS</w:t>
      </w:r>
      <w:r w:rsidRPr="009A0809">
        <w:rPr>
          <w:strike/>
          <w:rPrChange w:id="100" w:author="Patrick McElhiney" w:date="2022-09-23T09:43:00Z">
            <w:rPr/>
          </w:rPrChange>
        </w:rPr>
        <w:t xml:space="preserve"> do not occur in the future, including by detecting the </w:t>
      </w:r>
      <w:r w:rsidRPr="009A0809">
        <w:rPr>
          <w:b/>
          <w:bCs/>
          <w:strike/>
          <w:rPrChange w:id="101" w:author="Patrick McElhiney" w:date="2022-09-23T09:43:00Z">
            <w:rPr>
              <w:b/>
              <w:bCs/>
            </w:rPr>
          </w:rPrChange>
        </w:rPr>
        <w:t>WAR PLANNING</w:t>
      </w:r>
      <w:r w:rsidRPr="009A0809">
        <w:rPr>
          <w:strike/>
          <w:rPrChange w:id="102" w:author="Patrick McElhiney" w:date="2022-09-23T09:43:00Z">
            <w:rPr/>
          </w:rPrChange>
        </w:rPr>
        <w:t xml:space="preserve"> in so-called </w:t>
      </w:r>
      <w:r w:rsidRPr="009A0809">
        <w:rPr>
          <w:b/>
          <w:bCs/>
          <w:strike/>
          <w:rPrChange w:id="103" w:author="Patrick McElhiney" w:date="2022-09-23T09:43:00Z">
            <w:rPr>
              <w:b/>
              <w:bCs/>
            </w:rPr>
          </w:rPrChange>
        </w:rPr>
        <w:t>HIGHLY SECURED ENVIRONMENTS</w:t>
      </w:r>
      <w:r w:rsidRPr="009A0809">
        <w:rPr>
          <w:strike/>
          <w:rPrChange w:id="104" w:author="Patrick McElhiney" w:date="2022-09-23T09:43:00Z">
            <w:rPr/>
          </w:rPrChange>
        </w:rPr>
        <w:t xml:space="preserve"> (</w:t>
      </w:r>
      <w:r w:rsidRPr="009A0809">
        <w:rPr>
          <w:b/>
          <w:bCs/>
          <w:strike/>
          <w:rPrChange w:id="105" w:author="Patrick McElhiney" w:date="2022-09-23T09:43:00Z">
            <w:rPr>
              <w:b/>
              <w:bCs/>
            </w:rPr>
          </w:rPrChange>
        </w:rPr>
        <w:t>HSE</w:t>
      </w:r>
      <w:r w:rsidRPr="009A0809">
        <w:rPr>
          <w:strike/>
          <w:rPrChange w:id="106" w:author="Patrick McElhiney" w:date="2022-09-23T09:43:00Z">
            <w:rPr/>
          </w:rPrChange>
        </w:rPr>
        <w:t xml:space="preserve">s) and                         </w:t>
      </w:r>
      <w:r w:rsidRPr="009A0809">
        <w:rPr>
          <w:b/>
          <w:bCs/>
          <w:strike/>
          <w:rPrChange w:id="107" w:author="Patrick McElhiney" w:date="2022-09-23T09:43:00Z">
            <w:rPr>
              <w:b/>
              <w:bCs/>
            </w:rPr>
          </w:rPrChange>
        </w:rPr>
        <w:t>SPECIAL COMPARTMENTALIZED INTELLIGENCE FACILITIES</w:t>
      </w:r>
      <w:r w:rsidRPr="009A0809">
        <w:rPr>
          <w:strike/>
          <w:rPrChange w:id="108" w:author="Patrick McElhiney" w:date="2022-09-23T09:43:00Z">
            <w:rPr/>
          </w:rPrChange>
        </w:rPr>
        <w:t xml:space="preserve"> (</w:t>
      </w:r>
      <w:r w:rsidRPr="009A0809">
        <w:rPr>
          <w:b/>
          <w:bCs/>
          <w:strike/>
          <w:rPrChange w:id="109" w:author="Patrick McElhiney" w:date="2022-09-23T09:43:00Z">
            <w:rPr>
              <w:b/>
              <w:bCs/>
            </w:rPr>
          </w:rPrChange>
        </w:rPr>
        <w:t>SCIF</w:t>
      </w:r>
      <w:r w:rsidRPr="009A0809">
        <w:rPr>
          <w:strike/>
          <w:rPrChange w:id="110" w:author="Patrick McElhiney" w:date="2022-09-23T09:43:00Z">
            <w:rPr/>
          </w:rPrChange>
        </w:rPr>
        <w:t xml:space="preserve">s) based on                               </w:t>
      </w:r>
      <w:r w:rsidRPr="009A0809">
        <w:rPr>
          <w:b/>
          <w:bCs/>
          <w:strike/>
          <w:rPrChange w:id="111" w:author="Patrick McElhiney" w:date="2022-09-23T09:43:00Z">
            <w:rPr>
              <w:b/>
              <w:bCs/>
            </w:rPr>
          </w:rPrChange>
        </w:rPr>
        <w:t>Intelligence Community Directive (ICD) 705 Version 1.5.1</w:t>
      </w:r>
      <w:r w:rsidRPr="009A0809">
        <w:rPr>
          <w:strike/>
          <w:rPrChange w:id="112" w:author="Patrick McElhiney" w:date="2022-09-23T09:43:00Z">
            <w:rPr/>
          </w:rPrChange>
        </w:rPr>
        <w:t xml:space="preserve">. Automatically ensures that the </w:t>
      </w:r>
      <w:r w:rsidRPr="009A0809">
        <w:rPr>
          <w:strike/>
          <w:u w:val="single"/>
          <w:rPrChange w:id="113" w:author="Patrick McElhiney" w:date="2022-09-23T09:43:00Z">
            <w:rPr>
              <w:u w:val="single"/>
            </w:rPr>
          </w:rPrChange>
        </w:rPr>
        <w:t>AUTONOMOUS ARTIFICIAL INTELLIGENCE WARFARE PREVENTION SECURITY SYSTEMS</w:t>
      </w:r>
      <w:r w:rsidRPr="009A0809">
        <w:rPr>
          <w:strike/>
          <w:rPrChange w:id="114" w:author="Patrick McElhiney" w:date="2022-09-23T09:43:00Z">
            <w:rPr/>
          </w:rPrChange>
        </w:rPr>
        <w:t xml:space="preserve"> (</w:t>
      </w:r>
      <w:r w:rsidRPr="009A0809">
        <w:rPr>
          <w:b/>
          <w:bCs/>
          <w:strike/>
          <w:rPrChange w:id="115" w:author="Patrick McElhiney" w:date="2022-09-23T09:43:00Z">
            <w:rPr>
              <w:b/>
              <w:bCs/>
            </w:rPr>
          </w:rPrChange>
        </w:rPr>
        <w:t>2022</w:t>
      </w:r>
      <w:r w:rsidRPr="009A0809">
        <w:rPr>
          <w:strike/>
          <w:rPrChange w:id="116" w:author="Patrick McElhiney" w:date="2022-09-23T09:43:00Z">
            <w:rPr/>
          </w:rPrChange>
        </w:rPr>
        <w:t xml:space="preserve">) are always running. Automatically ensures that the </w:t>
      </w:r>
      <w:r w:rsidRPr="009A0809">
        <w:rPr>
          <w:strike/>
          <w:u w:val="single"/>
          <w:rPrChange w:id="117" w:author="Patrick McElhiney" w:date="2022-09-23T09:43:00Z">
            <w:rPr>
              <w:u w:val="single"/>
            </w:rPr>
          </w:rPrChange>
        </w:rPr>
        <w:t>AUTONOMOUS LEGAL WARFARE PREVENTION SECURITY SYSTEMS</w:t>
      </w:r>
      <w:r w:rsidRPr="009A0809">
        <w:rPr>
          <w:strike/>
          <w:rPrChange w:id="118" w:author="Patrick McElhiney" w:date="2022-09-23T09:43:00Z">
            <w:rPr/>
          </w:rPrChange>
        </w:rPr>
        <w:t xml:space="preserve"> (</w:t>
      </w:r>
      <w:r w:rsidRPr="009A0809">
        <w:rPr>
          <w:b/>
          <w:bCs/>
          <w:strike/>
          <w:rPrChange w:id="119" w:author="Patrick McElhiney" w:date="2022-09-23T09:43:00Z">
            <w:rPr>
              <w:b/>
              <w:bCs/>
            </w:rPr>
          </w:rPrChange>
        </w:rPr>
        <w:t>2022</w:t>
      </w:r>
      <w:r w:rsidRPr="009A0809">
        <w:rPr>
          <w:strike/>
          <w:rPrChange w:id="120" w:author="Patrick McElhiney" w:date="2022-09-23T09:43:00Z">
            <w:rPr/>
          </w:rPrChange>
        </w:rPr>
        <w:t xml:space="preserve">) are always running. Autonomously protects all persons from    </w:t>
      </w:r>
      <w:r w:rsidRPr="009A0809">
        <w:rPr>
          <w:b/>
          <w:bCs/>
          <w:strike/>
          <w:rPrChange w:id="121" w:author="Patrick McElhiney" w:date="2022-09-23T09:43:00Z">
            <w:rPr>
              <w:b/>
              <w:bCs/>
            </w:rPr>
          </w:rPrChange>
        </w:rPr>
        <w:t>BIOLOGICAL WARFARE</w:t>
      </w:r>
      <w:r w:rsidRPr="009A0809">
        <w:rPr>
          <w:strike/>
          <w:rPrChange w:id="122" w:author="Patrick McElhiney" w:date="2022-09-23T09:43:00Z">
            <w:rPr/>
          </w:rPrChange>
        </w:rPr>
        <w:t xml:space="preserve">, </w:t>
      </w:r>
      <w:r w:rsidRPr="009A0809">
        <w:rPr>
          <w:b/>
          <w:bCs/>
          <w:strike/>
          <w:rPrChange w:id="123" w:author="Patrick McElhiney" w:date="2022-09-23T09:43:00Z">
            <w:rPr>
              <w:b/>
              <w:bCs/>
            </w:rPr>
          </w:rPrChange>
        </w:rPr>
        <w:t>CHEMICAL WARFARE</w:t>
      </w:r>
      <w:r w:rsidRPr="009A0809">
        <w:rPr>
          <w:strike/>
          <w:rPrChange w:id="124" w:author="Patrick McElhiney" w:date="2022-09-23T09:43:00Z">
            <w:rPr/>
          </w:rPrChange>
        </w:rPr>
        <w:t xml:space="preserve">, and </w:t>
      </w:r>
      <w:r w:rsidRPr="009A0809">
        <w:rPr>
          <w:b/>
          <w:bCs/>
          <w:strike/>
          <w:rPrChange w:id="125" w:author="Patrick McElhiney" w:date="2022-09-23T09:43:00Z">
            <w:rPr>
              <w:b/>
              <w:bCs/>
            </w:rPr>
          </w:rPrChange>
        </w:rPr>
        <w:t>NUCLEAR WARFARE</w:t>
      </w:r>
      <w:r w:rsidRPr="009A0809">
        <w:rPr>
          <w:strike/>
          <w:rPrChange w:id="126" w:author="Patrick McElhiney" w:date="2022-09-23T09:43:00Z">
            <w:rPr/>
          </w:rPrChange>
        </w:rPr>
        <w:t xml:space="preserve">, by monitoring for    </w:t>
      </w:r>
      <w:r w:rsidRPr="009A0809">
        <w:rPr>
          <w:b/>
          <w:bCs/>
          <w:strike/>
          <w:rPrChange w:id="127" w:author="Patrick McElhiney" w:date="2022-09-23T09:43:00Z">
            <w:rPr>
              <w:b/>
              <w:bCs/>
            </w:rPr>
          </w:rPrChange>
        </w:rPr>
        <w:t>THREATS</w:t>
      </w:r>
      <w:r w:rsidRPr="009A0809">
        <w:rPr>
          <w:strike/>
          <w:rPrChange w:id="128" w:author="Patrick McElhiney" w:date="2022-09-23T09:43:00Z">
            <w:rPr/>
          </w:rPrChange>
        </w:rPr>
        <w:t xml:space="preserve"> and </w:t>
      </w:r>
      <w:r w:rsidRPr="009A0809">
        <w:rPr>
          <w:b/>
          <w:bCs/>
          <w:strike/>
          <w:rPrChange w:id="129" w:author="Patrick McElhiney" w:date="2022-09-23T09:43:00Z">
            <w:rPr>
              <w:b/>
              <w:bCs/>
            </w:rPr>
          </w:rPrChange>
        </w:rPr>
        <w:t>THREAT PATTERNS</w:t>
      </w:r>
      <w:r w:rsidRPr="009A0809">
        <w:rPr>
          <w:strike/>
          <w:rPrChange w:id="130" w:author="Patrick McElhiney" w:date="2022-09-23T09:43:00Z">
            <w:rPr/>
          </w:rPrChange>
        </w:rPr>
        <w:t xml:space="preserve"> and </w:t>
      </w:r>
      <w:r w:rsidRPr="009A0809">
        <w:rPr>
          <w:b/>
          <w:bCs/>
          <w:strike/>
          <w:rPrChange w:id="131" w:author="Patrick McElhiney" w:date="2022-09-23T09:43:00Z">
            <w:rPr>
              <w:b/>
              <w:bCs/>
            </w:rPr>
          </w:rPrChange>
        </w:rPr>
        <w:t>DEVELOPING THREATS</w:t>
      </w:r>
      <w:r w:rsidRPr="009A0809">
        <w:rPr>
          <w:strike/>
          <w:rPrChange w:id="132" w:author="Patrick McElhiney" w:date="2022-09-23T09:43:00Z">
            <w:rPr/>
          </w:rPrChange>
        </w:rPr>
        <w:t xml:space="preserve"> and </w:t>
      </w:r>
      <w:r w:rsidRPr="009A0809">
        <w:rPr>
          <w:b/>
          <w:bCs/>
          <w:strike/>
          <w:rPrChange w:id="133" w:author="Patrick McElhiney" w:date="2022-09-23T09:43:00Z">
            <w:rPr>
              <w:b/>
              <w:bCs/>
            </w:rPr>
          </w:rPrChange>
        </w:rPr>
        <w:t>DEVELOPING THREAT PATTERNS</w:t>
      </w:r>
      <w:r w:rsidRPr="009A0809">
        <w:rPr>
          <w:strike/>
          <w:rPrChange w:id="134" w:author="Patrick McElhiney" w:date="2022-09-23T09:43:00Z">
            <w:rPr/>
          </w:rPrChange>
        </w:rPr>
        <w:t>.</w:t>
      </w:r>
    </w:p>
    <w:p w14:paraId="2FDE55BF" w14:textId="77777777" w:rsidR="00B1003E" w:rsidRPr="009A0809" w:rsidRDefault="00B1003E" w:rsidP="00B1003E">
      <w:pPr>
        <w:ind w:left="360" w:hanging="360"/>
        <w:jc w:val="both"/>
        <w:rPr>
          <w:strike/>
          <w:rPrChange w:id="135" w:author="Patrick McElhiney" w:date="2022-09-23T09:43:00Z">
            <w:rPr/>
          </w:rPrChange>
        </w:rPr>
      </w:pPr>
      <w:r w:rsidRPr="009A0809">
        <w:rPr>
          <w:strike/>
          <w:u w:val="single"/>
          <w:rPrChange w:id="136" w:author="Patrick McElhiney" w:date="2022-09-23T09:43:00Z">
            <w:rPr>
              <w:u w:val="single"/>
            </w:rPr>
          </w:rPrChange>
        </w:rPr>
        <w:t>AUTONOMOUS WAR PREVENTION SECURITY PREPAREDNESS SYSTEMS</w:t>
      </w:r>
      <w:r w:rsidRPr="009A0809">
        <w:rPr>
          <w:strike/>
          <w:rPrChange w:id="137" w:author="Patrick McElhiney" w:date="2022-09-23T09:43:00Z">
            <w:rPr/>
          </w:rPrChange>
        </w:rPr>
        <w:t xml:space="preserve"> (</w:t>
      </w:r>
      <w:r w:rsidRPr="009A0809">
        <w:rPr>
          <w:b/>
          <w:bCs/>
          <w:strike/>
          <w:rPrChange w:id="138" w:author="Patrick McElhiney" w:date="2022-09-23T09:43:00Z">
            <w:rPr>
              <w:b/>
              <w:bCs/>
            </w:rPr>
          </w:rPrChange>
        </w:rPr>
        <w:t>2022</w:t>
      </w:r>
      <w:r w:rsidRPr="009A0809">
        <w:rPr>
          <w:strike/>
          <w:rPrChange w:id="139" w:author="Patrick McElhiney" w:date="2022-09-23T09:43:00Z">
            <w:rPr/>
          </w:rPrChange>
        </w:rPr>
        <w:t xml:space="preserve">) – ensures that security preparedness is implemented and always funded, to protect from all possible inflection points of any possibilities of </w:t>
      </w:r>
      <w:r w:rsidRPr="009A0809">
        <w:rPr>
          <w:b/>
          <w:bCs/>
          <w:strike/>
          <w:rPrChange w:id="140" w:author="Patrick McElhiney" w:date="2022-09-23T09:43:00Z">
            <w:rPr>
              <w:b/>
              <w:bCs/>
            </w:rPr>
          </w:rPrChange>
        </w:rPr>
        <w:t>BIOLOGICAL WAR</w:t>
      </w:r>
      <w:r w:rsidRPr="009A0809">
        <w:rPr>
          <w:strike/>
          <w:rPrChange w:id="141" w:author="Patrick McElhiney" w:date="2022-09-23T09:43:00Z">
            <w:rPr/>
          </w:rPrChange>
        </w:rPr>
        <w:t xml:space="preserve">, </w:t>
      </w:r>
      <w:r w:rsidRPr="009A0809">
        <w:rPr>
          <w:b/>
          <w:bCs/>
          <w:strike/>
          <w:rPrChange w:id="142" w:author="Patrick McElhiney" w:date="2022-09-23T09:43:00Z">
            <w:rPr>
              <w:b/>
              <w:bCs/>
            </w:rPr>
          </w:rPrChange>
        </w:rPr>
        <w:t>CHEMICAL WAR</w:t>
      </w:r>
      <w:r w:rsidRPr="009A0809">
        <w:rPr>
          <w:strike/>
          <w:rPrChange w:id="143" w:author="Patrick McElhiney" w:date="2022-09-23T09:43:00Z">
            <w:rPr/>
          </w:rPrChange>
        </w:rPr>
        <w:t xml:space="preserve">, or </w:t>
      </w:r>
      <w:r w:rsidRPr="009A0809">
        <w:rPr>
          <w:b/>
          <w:bCs/>
          <w:strike/>
          <w:rPrChange w:id="144" w:author="Patrick McElhiney" w:date="2022-09-23T09:43:00Z">
            <w:rPr>
              <w:b/>
              <w:bCs/>
            </w:rPr>
          </w:rPrChange>
        </w:rPr>
        <w:t>NUCLEAR WAR</w:t>
      </w:r>
      <w:r w:rsidRPr="009A0809">
        <w:rPr>
          <w:strike/>
          <w:rPrChange w:id="145" w:author="Patrick McElhiney" w:date="2022-09-23T09:43:00Z">
            <w:rPr/>
          </w:rPrChange>
        </w:rPr>
        <w:t xml:space="preserve">, including by providing all security gear, sanitation and cleaning products, inoculations, and containment infrastructure, </w:t>
      </w:r>
      <w:r w:rsidRPr="009A0809">
        <w:rPr>
          <w:b/>
          <w:bCs/>
          <w:strike/>
          <w:rPrChange w:id="146" w:author="Patrick McElhiney" w:date="2022-09-23T09:43:00Z">
            <w:rPr>
              <w:b/>
              <w:bCs/>
            </w:rPr>
          </w:rPrChange>
        </w:rPr>
        <w:t>IRREVOCABLY DEFINED</w:t>
      </w:r>
      <w:r w:rsidRPr="009A0809">
        <w:rPr>
          <w:strike/>
          <w:rPrChange w:id="147" w:author="Patrick McElhiney" w:date="2022-09-23T09:43:00Z">
            <w:rPr/>
          </w:rPrChange>
        </w:rPr>
        <w:t xml:space="preserve">, </w:t>
      </w:r>
      <w:r w:rsidRPr="009A0809">
        <w:rPr>
          <w:b/>
          <w:bCs/>
          <w:strike/>
          <w:rPrChange w:id="148" w:author="Patrick McElhiney" w:date="2022-09-23T09:43:00Z">
            <w:rPr>
              <w:b/>
              <w:bCs/>
            </w:rPr>
          </w:rPrChange>
        </w:rPr>
        <w:t>IMPLICITLY DEFINED, PERMANENTLY DEFINED</w:t>
      </w:r>
      <w:r w:rsidRPr="009A0809">
        <w:rPr>
          <w:strike/>
          <w:rPrChange w:id="149" w:author="Patrick McElhiney" w:date="2022-09-23T09:43:00Z">
            <w:rPr/>
          </w:rPrChange>
        </w:rPr>
        <w:t xml:space="preserve">, </w:t>
      </w:r>
      <w:r w:rsidRPr="009A0809">
        <w:rPr>
          <w:b/>
          <w:bCs/>
          <w:strike/>
          <w:rPrChange w:id="150" w:author="Patrick McElhiney" w:date="2022-09-23T09:43:00Z">
            <w:rPr>
              <w:b/>
              <w:bCs/>
            </w:rPr>
          </w:rPrChange>
        </w:rPr>
        <w:t>PEACEFULLY DEFINED</w:t>
      </w:r>
      <w:r w:rsidRPr="009A0809">
        <w:rPr>
          <w:strike/>
          <w:rPrChange w:id="151" w:author="Patrick McElhiney" w:date="2022-09-23T09:43:00Z">
            <w:rPr/>
          </w:rPrChange>
        </w:rPr>
        <w:t>.</w:t>
      </w:r>
    </w:p>
    <w:p w14:paraId="7F8C3AAD" w14:textId="77777777" w:rsidR="00B1003E" w:rsidRPr="009A0809" w:rsidRDefault="00B1003E" w:rsidP="00B1003E">
      <w:pPr>
        <w:ind w:left="360" w:hanging="360"/>
        <w:jc w:val="both"/>
        <w:rPr>
          <w:strike/>
          <w:u w:val="single"/>
          <w:rPrChange w:id="152" w:author="Patrick McElhiney" w:date="2022-09-23T09:43:00Z">
            <w:rPr>
              <w:u w:val="single"/>
            </w:rPr>
          </w:rPrChange>
        </w:rPr>
      </w:pPr>
      <w:r w:rsidRPr="009A0809">
        <w:rPr>
          <w:strike/>
          <w:u w:val="single"/>
          <w:rPrChange w:id="153" w:author="Patrick McElhiney" w:date="2022-09-23T09:43:00Z">
            <w:rPr>
              <w:u w:val="single"/>
            </w:rPr>
          </w:rPrChange>
        </w:rPr>
        <w:t>AUTONOMOUS ARTIFICIAL INTELLIGENCE WARFARE PREVENTION SECURITY SYSTEMS</w:t>
      </w:r>
      <w:r w:rsidRPr="009A0809">
        <w:rPr>
          <w:strike/>
          <w:rPrChange w:id="154" w:author="Patrick McElhiney" w:date="2022-09-23T09:43:00Z">
            <w:rPr/>
          </w:rPrChange>
        </w:rPr>
        <w:t xml:space="preserve"> (</w:t>
      </w:r>
      <w:r w:rsidRPr="009A0809">
        <w:rPr>
          <w:b/>
          <w:bCs/>
          <w:strike/>
          <w:rPrChange w:id="155" w:author="Patrick McElhiney" w:date="2022-09-23T09:43:00Z">
            <w:rPr>
              <w:b/>
              <w:bCs/>
            </w:rPr>
          </w:rPrChange>
        </w:rPr>
        <w:t>2022</w:t>
      </w:r>
      <w:r w:rsidRPr="009A0809">
        <w:rPr>
          <w:strike/>
          <w:rPrChange w:id="156" w:author="Patrick McElhiney" w:date="2022-09-23T09:43:00Z">
            <w:rPr/>
          </w:rPrChange>
        </w:rPr>
        <w:t xml:space="preserve">) – ensures that domestic and foreign organizations do not have any capabilities to hack into any          </w:t>
      </w:r>
      <w:r w:rsidRPr="009A0809">
        <w:rPr>
          <w:b/>
          <w:bCs/>
          <w:strike/>
          <w:rPrChange w:id="157" w:author="Patrick McElhiney" w:date="2022-09-23T09:43:00Z">
            <w:rPr>
              <w:b/>
              <w:bCs/>
            </w:rPr>
          </w:rPrChange>
        </w:rPr>
        <w:t>ARTIFICIAL INTELLIGENCE</w:t>
      </w:r>
      <w:r w:rsidRPr="009A0809">
        <w:rPr>
          <w:strike/>
          <w:rPrChange w:id="158" w:author="Patrick McElhiney" w:date="2022-09-23T09:43:00Z">
            <w:rPr/>
          </w:rPrChange>
        </w:rPr>
        <w:t xml:space="preserve"> systems or any </w:t>
      </w:r>
      <w:r w:rsidRPr="009A0809">
        <w:rPr>
          <w:b/>
          <w:bCs/>
          <w:strike/>
          <w:rPrChange w:id="159" w:author="Patrick McElhiney" w:date="2022-09-23T09:43:00Z">
            <w:rPr>
              <w:b/>
              <w:bCs/>
            </w:rPr>
          </w:rPrChange>
        </w:rPr>
        <w:t>ARTIFICIAL INTELLIGENCE</w:t>
      </w:r>
      <w:r w:rsidRPr="009A0809">
        <w:rPr>
          <w:strike/>
          <w:rPrChange w:id="160" w:author="Patrick McElhiney" w:date="2022-09-23T09:43:00Z">
            <w:rPr/>
          </w:rPrChange>
        </w:rPr>
        <w:t xml:space="preserve"> programs, including, however not limited for any purposes to conduct warfare towards any nation using space weapons or by using any other military weapon, or by using the legal system, or by using any type of data cross correlation system, </w:t>
      </w:r>
      <w:r w:rsidRPr="009A0809">
        <w:rPr>
          <w:b/>
          <w:bCs/>
          <w:strike/>
          <w:rPrChange w:id="161" w:author="Patrick McElhiney" w:date="2022-09-23T09:43:00Z">
            <w:rPr>
              <w:b/>
              <w:bCs/>
            </w:rPr>
          </w:rPrChange>
        </w:rPr>
        <w:t>IRREVOCABLY DEFINED</w:t>
      </w:r>
      <w:r w:rsidRPr="009A0809">
        <w:rPr>
          <w:strike/>
          <w:rPrChange w:id="162" w:author="Patrick McElhiney" w:date="2022-09-23T09:43:00Z">
            <w:rPr/>
          </w:rPrChange>
        </w:rPr>
        <w:t xml:space="preserve">, </w:t>
      </w:r>
      <w:r w:rsidRPr="009A0809">
        <w:rPr>
          <w:b/>
          <w:bCs/>
          <w:strike/>
          <w:rPrChange w:id="163" w:author="Patrick McElhiney" w:date="2022-09-23T09:43:00Z">
            <w:rPr>
              <w:b/>
              <w:bCs/>
            </w:rPr>
          </w:rPrChange>
        </w:rPr>
        <w:t>IMPLICITLY DEFINED, PERMANENTLY DEFINED</w:t>
      </w:r>
      <w:r w:rsidRPr="009A0809">
        <w:rPr>
          <w:strike/>
          <w:rPrChange w:id="164" w:author="Patrick McElhiney" w:date="2022-09-23T09:43:00Z">
            <w:rPr/>
          </w:rPrChange>
        </w:rPr>
        <w:t xml:space="preserve">, </w:t>
      </w:r>
      <w:r w:rsidRPr="009A0809">
        <w:rPr>
          <w:b/>
          <w:bCs/>
          <w:strike/>
          <w:rPrChange w:id="165" w:author="Patrick McElhiney" w:date="2022-09-23T09:43:00Z">
            <w:rPr>
              <w:b/>
              <w:bCs/>
            </w:rPr>
          </w:rPrChange>
        </w:rPr>
        <w:t>PEACEFULLY DEFINED</w:t>
      </w:r>
      <w:r w:rsidRPr="009A0809">
        <w:rPr>
          <w:strike/>
          <w:rPrChange w:id="166" w:author="Patrick McElhiney" w:date="2022-09-23T09:43:00Z">
            <w:rPr/>
          </w:rPrChange>
        </w:rPr>
        <w:t>.</w:t>
      </w:r>
    </w:p>
    <w:p w14:paraId="41B40B30" w14:textId="324A3068" w:rsidR="00B1003E" w:rsidRPr="009A0809" w:rsidRDefault="00B1003E" w:rsidP="00B1003E">
      <w:pPr>
        <w:ind w:left="360" w:hanging="360"/>
        <w:jc w:val="both"/>
        <w:rPr>
          <w:strike/>
          <w:rPrChange w:id="167" w:author="Patrick McElhiney" w:date="2022-09-23T09:43:00Z">
            <w:rPr/>
          </w:rPrChange>
        </w:rPr>
      </w:pPr>
      <w:r w:rsidRPr="009A0809">
        <w:rPr>
          <w:strike/>
          <w:u w:val="single"/>
          <w:rPrChange w:id="168" w:author="Patrick McElhiney" w:date="2022-09-23T09:43:00Z">
            <w:rPr>
              <w:u w:val="single"/>
            </w:rPr>
          </w:rPrChange>
        </w:rPr>
        <w:lastRenderedPageBreak/>
        <w:t>AUTONOMOUS LEGAL WARFARE PREVENTION SECURITY SYSTEMS</w:t>
      </w:r>
      <w:r w:rsidRPr="009A0809">
        <w:rPr>
          <w:strike/>
          <w:rPrChange w:id="169" w:author="Patrick McElhiney" w:date="2022-09-23T09:43:00Z">
            <w:rPr/>
          </w:rPrChange>
        </w:rPr>
        <w:t xml:space="preserve"> (</w:t>
      </w:r>
      <w:r w:rsidRPr="009A0809">
        <w:rPr>
          <w:b/>
          <w:bCs/>
          <w:strike/>
          <w:rPrChange w:id="170" w:author="Patrick McElhiney" w:date="2022-09-23T09:43:00Z">
            <w:rPr>
              <w:b/>
              <w:bCs/>
            </w:rPr>
          </w:rPrChange>
        </w:rPr>
        <w:t>2022</w:t>
      </w:r>
      <w:r w:rsidRPr="009A0809">
        <w:rPr>
          <w:strike/>
          <w:rPrChange w:id="171" w:author="Patrick McElhiney" w:date="2022-09-23T09:43:00Z">
            <w:rPr/>
          </w:rPrChange>
        </w:rPr>
        <w:t xml:space="preserve">) – ensures that there are no violations of privacy regulations, including, however not limited to                                                                                                                    </w:t>
      </w:r>
      <w:r w:rsidRPr="009A0809">
        <w:rPr>
          <w:b/>
          <w:bCs/>
          <w:strike/>
          <w:rPrChange w:id="172" w:author="Patrick McElhiney" w:date="2022-09-23T09:43:00Z">
            <w:rPr>
              <w:b/>
              <w:bCs/>
            </w:rPr>
          </w:rPrChange>
        </w:rPr>
        <w:t>HEALTH INSURANCE PORTABILITY AND ACCOUNTABILITY ACT</w:t>
      </w:r>
      <w:r w:rsidRPr="009A0809">
        <w:rPr>
          <w:strike/>
          <w:rPrChange w:id="173" w:author="Patrick McElhiney" w:date="2022-09-23T09:43:00Z">
            <w:rPr/>
          </w:rPrChange>
        </w:rPr>
        <w:t xml:space="preserve"> (</w:t>
      </w:r>
      <w:r w:rsidRPr="009A0809">
        <w:rPr>
          <w:b/>
          <w:bCs/>
          <w:strike/>
          <w:rPrChange w:id="174" w:author="Patrick McElhiney" w:date="2022-09-23T09:43:00Z">
            <w:rPr>
              <w:b/>
              <w:bCs/>
            </w:rPr>
          </w:rPrChange>
        </w:rPr>
        <w:t>HIPAA</w:t>
      </w:r>
      <w:r w:rsidRPr="009A0809">
        <w:rPr>
          <w:strike/>
          <w:rPrChange w:id="175" w:author="Patrick McElhiney" w:date="2022-09-23T09:43:00Z">
            <w:rPr/>
          </w:rPrChange>
        </w:rPr>
        <w:t xml:space="preserve">) </w:t>
      </w:r>
      <w:r w:rsidRPr="009A0809">
        <w:rPr>
          <w:b/>
          <w:bCs/>
          <w:strike/>
          <w:rPrChange w:id="176" w:author="Patrick McElhiney" w:date="2022-09-23T09:43:00Z">
            <w:rPr>
              <w:b/>
              <w:bCs/>
            </w:rPr>
          </w:rPrChange>
        </w:rPr>
        <w:t>45 CFR § 403.812</w:t>
      </w:r>
      <w:r w:rsidRPr="009A0809">
        <w:rPr>
          <w:strike/>
          <w:rPrChange w:id="177" w:author="Patrick McElhiney" w:date="2022-09-23T09:43:00Z">
            <w:rPr/>
          </w:rPrChange>
        </w:rPr>
        <w:t xml:space="preserve"> violations, or the </w:t>
      </w:r>
      <w:r w:rsidRPr="009A0809">
        <w:rPr>
          <w:b/>
          <w:bCs/>
          <w:strike/>
          <w:rPrChange w:id="178" w:author="Patrick McElhiney" w:date="2022-09-23T09:43:00Z">
            <w:rPr>
              <w:b/>
              <w:bCs/>
            </w:rPr>
          </w:rPrChange>
        </w:rPr>
        <w:t>FAMILY EDUCATIONAL RIGHTS AND PRIVACY ACT</w:t>
      </w:r>
      <w:r w:rsidRPr="009A0809">
        <w:rPr>
          <w:strike/>
          <w:rPrChange w:id="179" w:author="Patrick McElhiney" w:date="2022-09-23T09:43:00Z">
            <w:rPr/>
          </w:rPrChange>
        </w:rPr>
        <w:t xml:space="preserve"> (</w:t>
      </w:r>
      <w:r w:rsidRPr="009A0809">
        <w:rPr>
          <w:b/>
          <w:bCs/>
          <w:strike/>
          <w:rPrChange w:id="180" w:author="Patrick McElhiney" w:date="2022-09-23T09:43:00Z">
            <w:rPr>
              <w:b/>
              <w:bCs/>
            </w:rPr>
          </w:rPrChange>
        </w:rPr>
        <w:t>FERPA</w:t>
      </w:r>
      <w:r w:rsidRPr="009A0809">
        <w:rPr>
          <w:strike/>
          <w:rPrChange w:id="181" w:author="Patrick McElhiney" w:date="2022-09-23T09:43:00Z">
            <w:rPr/>
          </w:rPrChange>
        </w:rPr>
        <w:t xml:space="preserve">) </w:t>
      </w:r>
      <w:r w:rsidRPr="009A0809">
        <w:rPr>
          <w:b/>
          <w:bCs/>
          <w:strike/>
          <w:rPrChange w:id="182" w:author="Patrick McElhiney" w:date="2022-09-23T09:43:00Z">
            <w:rPr>
              <w:b/>
              <w:bCs/>
            </w:rPr>
          </w:rPrChange>
        </w:rPr>
        <w:t>20 U.S.C. § 1232g; 34 CFR Part 99</w:t>
      </w:r>
      <w:r w:rsidRPr="009A0809">
        <w:rPr>
          <w:strike/>
          <w:rPrChange w:id="183" w:author="Patrick McElhiney" w:date="2022-09-23T09:43:00Z">
            <w:rPr/>
          </w:rPrChange>
        </w:rPr>
        <w:t xml:space="preserve"> violations, that would compromise </w:t>
      </w:r>
      <w:r w:rsidRPr="009A0809">
        <w:rPr>
          <w:b/>
          <w:bCs/>
          <w:strike/>
          <w:rPrChange w:id="184" w:author="Patrick McElhiney" w:date="2022-09-23T09:43:00Z">
            <w:rPr>
              <w:b/>
              <w:bCs/>
            </w:rPr>
          </w:rPrChange>
        </w:rPr>
        <w:t>THE LEGAL SYSTEM</w:t>
      </w:r>
      <w:r w:rsidRPr="009A0809">
        <w:rPr>
          <w:strike/>
          <w:rPrChange w:id="185" w:author="Patrick McElhiney" w:date="2022-09-23T09:43:00Z">
            <w:rPr/>
          </w:rPrChange>
        </w:rPr>
        <w:t xml:space="preserve"> or </w:t>
      </w:r>
      <w:r w:rsidRPr="009A0809">
        <w:rPr>
          <w:b/>
          <w:bCs/>
          <w:strike/>
          <w:rPrChange w:id="186" w:author="Patrick McElhiney" w:date="2022-09-23T09:43:00Z">
            <w:rPr>
              <w:b/>
              <w:bCs/>
            </w:rPr>
          </w:rPrChange>
        </w:rPr>
        <w:t>THE LEGAL ENVIRONMENT</w:t>
      </w:r>
      <w:r w:rsidRPr="009A0809">
        <w:rPr>
          <w:strike/>
          <w:rPrChange w:id="187" w:author="Patrick McElhiney" w:date="2022-09-23T09:43:00Z">
            <w:rPr/>
          </w:rPrChange>
        </w:rPr>
        <w:t xml:space="preserve">, </w:t>
      </w:r>
      <w:r w:rsidR="00AD4617" w:rsidRPr="009A0809">
        <w:rPr>
          <w:strike/>
          <w:rPrChange w:id="188" w:author="Patrick McElhiney" w:date="2022-09-23T09:43:00Z">
            <w:rPr/>
          </w:rPrChange>
        </w:rPr>
        <w:t>that would</w:t>
      </w:r>
      <w:r w:rsidRPr="009A0809">
        <w:rPr>
          <w:strike/>
          <w:rPrChange w:id="189" w:author="Patrick McElhiney" w:date="2022-09-23T09:43:00Z">
            <w:rPr/>
          </w:rPrChange>
        </w:rPr>
        <w:t xml:space="preserve"> </w:t>
      </w:r>
      <w:r w:rsidR="00AD4617" w:rsidRPr="009A0809">
        <w:rPr>
          <w:strike/>
          <w:rPrChange w:id="190" w:author="Patrick McElhiney" w:date="2022-09-23T09:43:00Z">
            <w:rPr/>
          </w:rPrChange>
        </w:rPr>
        <w:t>allow</w:t>
      </w:r>
      <w:r w:rsidRPr="009A0809">
        <w:rPr>
          <w:strike/>
          <w:rPrChange w:id="191" w:author="Patrick McElhiney" w:date="2022-09-23T09:43:00Z">
            <w:rPr/>
          </w:rPrChange>
        </w:rPr>
        <w:t xml:space="preserve"> </w:t>
      </w:r>
      <w:r w:rsidRPr="009A0809">
        <w:rPr>
          <w:b/>
          <w:bCs/>
          <w:strike/>
          <w:rPrChange w:id="192" w:author="Patrick McElhiney" w:date="2022-09-23T09:43:00Z">
            <w:rPr>
              <w:b/>
              <w:bCs/>
            </w:rPr>
          </w:rPrChange>
        </w:rPr>
        <w:t>LEGAL WARFARE</w:t>
      </w:r>
      <w:r w:rsidRPr="009A0809">
        <w:rPr>
          <w:strike/>
          <w:rPrChange w:id="193" w:author="Patrick McElhiney" w:date="2022-09-23T09:43:00Z">
            <w:rPr/>
          </w:rPrChange>
        </w:rPr>
        <w:t xml:space="preserve"> towards someone originating from either their own thought speech or their own typed, written, or spoken, or conveyed thoughts towards others, even organizationally through any type of organizational legal warfare, </w:t>
      </w:r>
      <w:r w:rsidR="00AD4617" w:rsidRPr="009A0809">
        <w:rPr>
          <w:strike/>
          <w:rPrChange w:id="194" w:author="Patrick McElhiney" w:date="2022-09-23T09:43:00Z">
            <w:rPr/>
          </w:rPrChange>
        </w:rPr>
        <w:t>to</w:t>
      </w:r>
      <w:r w:rsidRPr="009A0809">
        <w:rPr>
          <w:strike/>
          <w:rPrChange w:id="195" w:author="Patrick McElhiney" w:date="2022-09-23T09:43:00Z">
            <w:rPr/>
          </w:rPrChange>
        </w:rPr>
        <w:t xml:space="preserve"> occur, </w:t>
      </w:r>
      <w:r w:rsidRPr="009A0809">
        <w:rPr>
          <w:b/>
          <w:bCs/>
          <w:strike/>
          <w:rPrChange w:id="196" w:author="Patrick McElhiney" w:date="2022-09-23T09:43:00Z">
            <w:rPr>
              <w:b/>
              <w:bCs/>
            </w:rPr>
          </w:rPrChange>
        </w:rPr>
        <w:t>IRREVOCABLY DEFINED</w:t>
      </w:r>
      <w:r w:rsidRPr="009A0809">
        <w:rPr>
          <w:strike/>
          <w:rPrChange w:id="197" w:author="Patrick McElhiney" w:date="2022-09-23T09:43:00Z">
            <w:rPr/>
          </w:rPrChange>
        </w:rPr>
        <w:t>,</w:t>
      </w:r>
      <w:r w:rsidR="00AD4617" w:rsidRPr="009A0809">
        <w:rPr>
          <w:strike/>
          <w:rPrChange w:id="198" w:author="Patrick McElhiney" w:date="2022-09-23T09:43:00Z">
            <w:rPr/>
          </w:rPrChange>
        </w:rPr>
        <w:t xml:space="preserve"> </w:t>
      </w:r>
      <w:r w:rsidRPr="009A0809">
        <w:rPr>
          <w:b/>
          <w:bCs/>
          <w:strike/>
          <w:rPrChange w:id="199" w:author="Patrick McElhiney" w:date="2022-09-23T09:43:00Z">
            <w:rPr>
              <w:b/>
              <w:bCs/>
            </w:rPr>
          </w:rPrChange>
        </w:rPr>
        <w:t>IMPLICITLY DEFINED, PERMANENTLY DEFINED</w:t>
      </w:r>
      <w:r w:rsidRPr="009A0809">
        <w:rPr>
          <w:strike/>
          <w:rPrChange w:id="200" w:author="Patrick McElhiney" w:date="2022-09-23T09:43:00Z">
            <w:rPr/>
          </w:rPrChange>
        </w:rPr>
        <w:t xml:space="preserve">, </w:t>
      </w:r>
      <w:r w:rsidRPr="009A0809">
        <w:rPr>
          <w:b/>
          <w:bCs/>
          <w:strike/>
          <w:rPrChange w:id="201" w:author="Patrick McElhiney" w:date="2022-09-23T09:43:00Z">
            <w:rPr>
              <w:b/>
              <w:bCs/>
            </w:rPr>
          </w:rPrChange>
        </w:rPr>
        <w:t>PEACEFULLY DEFINED</w:t>
      </w:r>
      <w:r w:rsidRPr="009A0809">
        <w:rPr>
          <w:strike/>
          <w:rPrChange w:id="202" w:author="Patrick McElhiney" w:date="2022-09-23T09:43:00Z">
            <w:rPr/>
          </w:rPrChange>
        </w:rPr>
        <w:t>.</w:t>
      </w:r>
    </w:p>
    <w:p w14:paraId="331E1285" w14:textId="77777777" w:rsidR="00B1003E" w:rsidRPr="009A0809" w:rsidRDefault="00B1003E" w:rsidP="00B1003E">
      <w:pPr>
        <w:ind w:left="360" w:hanging="360"/>
        <w:jc w:val="both"/>
        <w:rPr>
          <w:strike/>
          <w:rPrChange w:id="203" w:author="Patrick McElhiney" w:date="2022-09-23T09:43:00Z">
            <w:rPr/>
          </w:rPrChange>
        </w:rPr>
      </w:pPr>
      <w:r w:rsidRPr="009A0809">
        <w:rPr>
          <w:strike/>
          <w:u w:val="single"/>
          <w:rPrChange w:id="204" w:author="Patrick McElhiney" w:date="2022-09-23T09:43:00Z">
            <w:rPr>
              <w:u w:val="single"/>
            </w:rPr>
          </w:rPrChange>
        </w:rPr>
        <w:t>AUTONOMOUS GLOBAL WAR PREVENTION SYSTEMS</w:t>
      </w:r>
      <w:r w:rsidRPr="009A0809">
        <w:rPr>
          <w:strike/>
          <w:rPrChange w:id="205" w:author="Patrick McElhiney" w:date="2022-09-23T09:43:00Z">
            <w:rPr/>
          </w:rPrChange>
        </w:rPr>
        <w:t xml:space="preserve"> (</w:t>
      </w:r>
      <w:r w:rsidRPr="009A0809">
        <w:rPr>
          <w:b/>
          <w:bCs/>
          <w:strike/>
          <w:rPrChange w:id="206" w:author="Patrick McElhiney" w:date="2022-09-23T09:43:00Z">
            <w:rPr>
              <w:b/>
              <w:bCs/>
            </w:rPr>
          </w:rPrChange>
        </w:rPr>
        <w:t>2022</w:t>
      </w:r>
      <w:r w:rsidRPr="009A0809">
        <w:rPr>
          <w:strike/>
          <w:rPrChange w:id="207" w:author="Patrick McElhiney" w:date="2022-09-23T09:43:00Z">
            <w:rPr/>
          </w:rPrChange>
        </w:rPr>
        <w:t xml:space="preserve">) – prevents all way from occurring by studying how various nations are planning warfare and stops it at                                                   </w:t>
      </w:r>
      <w:r w:rsidRPr="009A0809">
        <w:rPr>
          <w:b/>
          <w:bCs/>
          <w:strike/>
          <w:rPrChange w:id="208" w:author="Patrick McElhiney" w:date="2022-09-23T09:43:00Z">
            <w:rPr>
              <w:b/>
              <w:bCs/>
            </w:rPr>
          </w:rPrChange>
        </w:rPr>
        <w:t>GLOBAL SECURITY CENTERS</w:t>
      </w:r>
      <w:r w:rsidRPr="009A0809">
        <w:rPr>
          <w:strike/>
          <w:rPrChange w:id="209" w:author="Patrick McElhiney" w:date="2022-09-23T09:43:00Z">
            <w:rPr/>
          </w:rPrChange>
        </w:rPr>
        <w:t xml:space="preserve"> through </w:t>
      </w:r>
      <w:r w:rsidRPr="009A0809">
        <w:rPr>
          <w:b/>
          <w:bCs/>
          <w:strike/>
          <w:rPrChange w:id="210" w:author="Patrick McElhiney" w:date="2022-09-23T09:43:00Z">
            <w:rPr>
              <w:b/>
              <w:bCs/>
            </w:rPr>
          </w:rPrChange>
        </w:rPr>
        <w:t>GLOBAL SECURITY DATA CENTERS</w:t>
      </w:r>
      <w:r w:rsidRPr="009A0809">
        <w:rPr>
          <w:strike/>
          <w:rPrChange w:id="211" w:author="Patrick McElhiney" w:date="2022-09-23T09:43:00Z">
            <w:rPr/>
          </w:rPrChange>
        </w:rP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9A0809">
        <w:rPr>
          <w:b/>
          <w:bCs/>
          <w:strike/>
          <w:rPrChange w:id="212" w:author="Patrick McElhiney" w:date="2022-09-23T09:43:00Z">
            <w:rPr>
              <w:b/>
              <w:bCs/>
            </w:rPr>
          </w:rPrChange>
        </w:rPr>
        <w:t>GLOBAL WARFARE</w:t>
      </w:r>
      <w:r w:rsidRPr="009A0809">
        <w:rPr>
          <w:strike/>
          <w:rPrChange w:id="213" w:author="Patrick McElhiney" w:date="2022-09-23T09:43:00Z">
            <w:rPr/>
          </w:rPrChange>
        </w:rPr>
        <w:t xml:space="preserve">, </w:t>
      </w:r>
      <w:r w:rsidRPr="009A0809">
        <w:rPr>
          <w:b/>
          <w:bCs/>
          <w:strike/>
          <w:rPrChange w:id="214" w:author="Patrick McElhiney" w:date="2022-09-23T09:43:00Z">
            <w:rPr>
              <w:b/>
              <w:bCs/>
            </w:rPr>
          </w:rPrChange>
        </w:rPr>
        <w:t>GLOBAL SECURITY CHALLENGES</w:t>
      </w:r>
      <w:r w:rsidRPr="009A0809">
        <w:rPr>
          <w:strike/>
          <w:rPrChange w:id="215" w:author="Patrick McElhiney" w:date="2022-09-23T09:43:00Z">
            <w:rPr/>
          </w:rPrChange>
        </w:rPr>
        <w:t xml:space="preserve">, </w:t>
      </w:r>
      <w:r w:rsidRPr="009A0809">
        <w:rPr>
          <w:b/>
          <w:bCs/>
          <w:strike/>
          <w:rPrChange w:id="216" w:author="Patrick McElhiney" w:date="2022-09-23T09:43:00Z">
            <w:rPr>
              <w:b/>
              <w:bCs/>
            </w:rPr>
          </w:rPrChange>
        </w:rPr>
        <w:t>GLOBAL SECURITY COMPROMISES</w:t>
      </w:r>
      <w:r w:rsidRPr="009A0809">
        <w:rPr>
          <w:strike/>
          <w:rPrChange w:id="217" w:author="Patrick McElhiney" w:date="2022-09-23T09:43:00Z">
            <w:rPr/>
          </w:rPrChange>
        </w:rPr>
        <w:t xml:space="preserve">, and </w:t>
      </w:r>
      <w:r w:rsidRPr="009A0809">
        <w:rPr>
          <w:b/>
          <w:bCs/>
          <w:strike/>
          <w:rPrChange w:id="218" w:author="Patrick McElhiney" w:date="2022-09-23T09:43:00Z">
            <w:rPr>
              <w:b/>
              <w:bCs/>
            </w:rPr>
          </w:rPrChange>
        </w:rPr>
        <w:t>DOOMSDAY</w:t>
      </w:r>
      <w:r w:rsidRPr="009A0809">
        <w:rPr>
          <w:strike/>
          <w:rPrChange w:id="219" w:author="Patrick McElhiney" w:date="2022-09-23T09:43:00Z">
            <w:rPr/>
          </w:rPrChange>
        </w:rPr>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sidRPr="009A0809">
        <w:rPr>
          <w:b/>
          <w:bCs/>
          <w:strike/>
          <w:rPrChange w:id="220" w:author="Patrick McElhiney" w:date="2022-09-23T09:43:00Z">
            <w:rPr>
              <w:b/>
              <w:bCs/>
            </w:rPr>
          </w:rPrChange>
        </w:rPr>
        <w:t>IRREVOCABLY DEFINED</w:t>
      </w:r>
      <w:r w:rsidRPr="009A0809">
        <w:rPr>
          <w:strike/>
          <w:rPrChange w:id="221" w:author="Patrick McElhiney" w:date="2022-09-23T09:43:00Z">
            <w:rPr/>
          </w:rPrChange>
        </w:rPr>
        <w:t xml:space="preserve">, </w:t>
      </w:r>
      <w:r w:rsidRPr="009A0809">
        <w:rPr>
          <w:b/>
          <w:bCs/>
          <w:strike/>
          <w:rPrChange w:id="222" w:author="Patrick McElhiney" w:date="2022-09-23T09:43:00Z">
            <w:rPr>
              <w:b/>
              <w:bCs/>
            </w:rPr>
          </w:rPrChange>
        </w:rPr>
        <w:t>IMPLICITLY DEFINED, PERMANENTLY DEFINED</w:t>
      </w:r>
      <w:r w:rsidRPr="009A0809">
        <w:rPr>
          <w:strike/>
          <w:rPrChange w:id="223" w:author="Patrick McElhiney" w:date="2022-09-23T09:43:00Z">
            <w:rPr/>
          </w:rPrChange>
        </w:rPr>
        <w:t xml:space="preserve">,    </w:t>
      </w:r>
      <w:r w:rsidRPr="009A0809">
        <w:rPr>
          <w:b/>
          <w:bCs/>
          <w:strike/>
          <w:rPrChange w:id="224" w:author="Patrick McElhiney" w:date="2022-09-23T09:43:00Z">
            <w:rPr>
              <w:b/>
              <w:bCs/>
            </w:rPr>
          </w:rPrChange>
        </w:rPr>
        <w:t>PEACEFULLY DEFINED</w:t>
      </w:r>
      <w:r w:rsidRPr="009A0809">
        <w:rPr>
          <w:strike/>
          <w:rPrChange w:id="225" w:author="Patrick McElhiney" w:date="2022-09-23T09:43:00Z">
            <w:rPr/>
          </w:rPrChange>
        </w:rPr>
        <w:t>.</w:t>
      </w:r>
    </w:p>
    <w:p w14:paraId="23B9493E" w14:textId="77777777" w:rsidR="00B1003E" w:rsidRPr="009A0809" w:rsidRDefault="00B1003E" w:rsidP="00B1003E">
      <w:pPr>
        <w:ind w:left="360" w:hanging="360"/>
        <w:jc w:val="both"/>
        <w:rPr>
          <w:strike/>
          <w:rPrChange w:id="226" w:author="Patrick McElhiney" w:date="2022-09-23T09:43:00Z">
            <w:rPr/>
          </w:rPrChange>
        </w:rPr>
      </w:pPr>
      <w:r w:rsidRPr="009A0809">
        <w:rPr>
          <w:strike/>
          <w:u w:val="single"/>
          <w:rPrChange w:id="227" w:author="Patrick McElhiney" w:date="2022-09-23T09:43:00Z">
            <w:rPr>
              <w:u w:val="single"/>
            </w:rPr>
          </w:rPrChange>
        </w:rPr>
        <w:t>AUTONOMOUS OFFENSIVE-WARFARE PREVENTION SYSTEMS</w:t>
      </w:r>
      <w:r w:rsidRPr="009A0809">
        <w:rPr>
          <w:strike/>
          <w:rPrChange w:id="228" w:author="Patrick McElhiney" w:date="2022-09-23T09:43:00Z">
            <w:rPr/>
          </w:rPrChange>
        </w:rPr>
        <w:t xml:space="preserve"> (</w:t>
      </w:r>
      <w:r w:rsidRPr="009A0809">
        <w:rPr>
          <w:b/>
          <w:bCs/>
          <w:strike/>
          <w:rPrChange w:id="229" w:author="Patrick McElhiney" w:date="2022-09-23T09:43:00Z">
            <w:rPr>
              <w:b/>
              <w:bCs/>
            </w:rPr>
          </w:rPrChange>
        </w:rPr>
        <w:t>2022</w:t>
      </w:r>
      <w:r w:rsidRPr="009A0809">
        <w:rPr>
          <w:strike/>
          <w:rPrChange w:id="230" w:author="Patrick McElhiney" w:date="2022-09-23T09:43:00Z">
            <w:rPr/>
          </w:rPrChange>
        </w:rPr>
        <w:t xml:space="preserve">) – prevents all offensive uses of </w:t>
      </w:r>
      <w:r w:rsidRPr="009A0809">
        <w:rPr>
          <w:b/>
          <w:bCs/>
          <w:strike/>
          <w:rPrChange w:id="231" w:author="Patrick McElhiney" w:date="2022-09-23T09:43:00Z">
            <w:rPr>
              <w:b/>
              <w:bCs/>
            </w:rPr>
          </w:rPrChange>
        </w:rPr>
        <w:t>MIND CONTROL SYSTEMS</w:t>
      </w:r>
      <w:r w:rsidRPr="009A0809">
        <w:rPr>
          <w:strike/>
          <w:rPrChange w:id="232" w:author="Patrick McElhiney" w:date="2022-09-23T09:43:00Z">
            <w:rPr/>
          </w:rPrChange>
        </w:rPr>
        <w:t xml:space="preserve"> or </w:t>
      </w:r>
      <w:r w:rsidRPr="009A0809">
        <w:rPr>
          <w:b/>
          <w:bCs/>
          <w:strike/>
          <w:rPrChange w:id="233" w:author="Patrick McElhiney" w:date="2022-09-23T09:43:00Z">
            <w:rPr>
              <w:b/>
              <w:bCs/>
            </w:rPr>
          </w:rPrChange>
        </w:rPr>
        <w:t>MIND CONTROL</w:t>
      </w:r>
      <w:r w:rsidRPr="009A0809">
        <w:rPr>
          <w:strike/>
          <w:rPrChange w:id="234" w:author="Patrick McElhiney" w:date="2022-09-23T09:43:00Z">
            <w:rPr/>
          </w:rPrChange>
        </w:rPr>
        <w:t xml:space="preserve"> or </w:t>
      </w:r>
      <w:r w:rsidRPr="009A0809">
        <w:rPr>
          <w:b/>
          <w:bCs/>
          <w:strike/>
          <w:rPrChange w:id="235" w:author="Patrick McElhiney" w:date="2022-09-23T09:43:00Z">
            <w:rPr>
              <w:b/>
              <w:bCs/>
            </w:rPr>
          </w:rPrChange>
        </w:rPr>
        <w:t>MIND CONTROL TECHNOLOGY</w:t>
      </w:r>
      <w:r w:rsidRPr="009A0809">
        <w:rPr>
          <w:strike/>
          <w:rPrChange w:id="236" w:author="Patrick McElhiney" w:date="2022-09-23T09:43:00Z">
            <w:rPr/>
          </w:rPrChange>
        </w:rPr>
        <w:t xml:space="preserve"> and                  </w:t>
      </w:r>
      <w:r w:rsidRPr="009A0809">
        <w:rPr>
          <w:b/>
          <w:bCs/>
          <w:strike/>
          <w:rPrChange w:id="237" w:author="Patrick McElhiney" w:date="2022-09-23T09:43:00Z">
            <w:rPr>
              <w:b/>
              <w:bCs/>
            </w:rPr>
          </w:rPrChange>
        </w:rPr>
        <w:t>SPACE WEAPONS CODE</w:t>
      </w:r>
      <w:r w:rsidRPr="009A0809">
        <w:rPr>
          <w:strike/>
          <w:rPrChange w:id="238" w:author="Patrick McElhiney" w:date="2022-09-23T09:43:00Z">
            <w:rPr/>
          </w:rPrChange>
        </w:rPr>
        <w:t xml:space="preserve"> and all other types of war crimes that do not strictly defend the nation only from terrorism acts or offensive war acts that are </w:t>
      </w:r>
      <w:r w:rsidRPr="009A0809">
        <w:rPr>
          <w:b/>
          <w:bCs/>
          <w:strike/>
          <w:color w:val="00B050"/>
          <w:rPrChange w:id="239" w:author="Patrick McElhiney" w:date="2022-09-23T09:43:00Z">
            <w:rPr>
              <w:b/>
              <w:bCs/>
              <w:color w:val="00B050"/>
            </w:rPr>
          </w:rPrChange>
        </w:rPr>
        <w:t>IN PROGRESS</w:t>
      </w:r>
      <w:r w:rsidRPr="009A0809">
        <w:rPr>
          <w:strike/>
          <w:rPrChange w:id="240" w:author="Patrick McElhiney" w:date="2022-09-23T09:43:00Z">
            <w:rPr/>
          </w:rPrChange>
        </w:rPr>
        <w:t xml:space="preserve">. Examples would be the </w:t>
      </w:r>
      <w:r w:rsidRPr="009A0809">
        <w:rPr>
          <w:b/>
          <w:bCs/>
          <w:strike/>
          <w:color w:val="FF0000"/>
          <w:rPrChange w:id="241" w:author="Patrick McElhiney" w:date="2022-09-23T09:43:00Z">
            <w:rPr>
              <w:b/>
              <w:bCs/>
              <w:color w:val="FF0000"/>
            </w:rPr>
          </w:rPrChange>
        </w:rPr>
        <w:t>MISUSE</w:t>
      </w:r>
      <w:r w:rsidRPr="009A0809">
        <w:rPr>
          <w:strike/>
          <w:rPrChange w:id="242" w:author="Patrick McElhiney" w:date="2022-09-23T09:43:00Z">
            <w:rPr/>
          </w:rPrChange>
        </w:rPr>
        <w:t xml:space="preserve"> of </w:t>
      </w:r>
      <w:r w:rsidRPr="009A0809">
        <w:rPr>
          <w:b/>
          <w:bCs/>
          <w:strike/>
          <w:rPrChange w:id="243" w:author="Patrick McElhiney" w:date="2022-09-23T09:43:00Z">
            <w:rPr>
              <w:b/>
              <w:bCs/>
            </w:rPr>
          </w:rPrChange>
        </w:rPr>
        <w:t>MIND CONTROL SYSTEMS</w:t>
      </w:r>
      <w:r w:rsidRPr="009A0809">
        <w:rPr>
          <w:strike/>
          <w:rPrChange w:id="244" w:author="Patrick McElhiney" w:date="2022-09-23T09:43:00Z">
            <w:rPr/>
          </w:rPrChange>
        </w:rPr>
        <w:t xml:space="preserve"> or </w:t>
      </w:r>
      <w:r w:rsidRPr="009A0809">
        <w:rPr>
          <w:b/>
          <w:bCs/>
          <w:strike/>
          <w:rPrChange w:id="245" w:author="Patrick McElhiney" w:date="2022-09-23T09:43:00Z">
            <w:rPr>
              <w:b/>
              <w:bCs/>
            </w:rPr>
          </w:rPrChange>
        </w:rPr>
        <w:t>MIND CONTROL</w:t>
      </w:r>
      <w:r w:rsidRPr="009A0809">
        <w:rPr>
          <w:strike/>
          <w:rPrChange w:id="246" w:author="Patrick McElhiney" w:date="2022-09-23T09:43:00Z">
            <w:rPr/>
          </w:rPrChange>
        </w:rPr>
        <w:t xml:space="preserve"> or </w:t>
      </w:r>
      <w:r w:rsidRPr="009A0809">
        <w:rPr>
          <w:b/>
          <w:bCs/>
          <w:strike/>
          <w:rPrChange w:id="247" w:author="Patrick McElhiney" w:date="2022-09-23T09:43:00Z">
            <w:rPr>
              <w:b/>
              <w:bCs/>
            </w:rPr>
          </w:rPrChange>
        </w:rPr>
        <w:t>MIND CONTROL TECHNOLOGY</w:t>
      </w:r>
      <w:r w:rsidRPr="009A0809">
        <w:rPr>
          <w:strike/>
          <w:rPrChange w:id="248" w:author="Patrick McElhiney" w:date="2022-09-23T09:43:00Z">
            <w:rPr/>
          </w:rPrChange>
        </w:rPr>
        <w:t xml:space="preserve"> to slander </w:t>
      </w:r>
      <w:r w:rsidRPr="009A0809">
        <w:rPr>
          <w:b/>
          <w:bCs/>
          <w:strike/>
          <w:rPrChange w:id="249" w:author="Patrick McElhiney" w:date="2022-09-23T09:43:00Z">
            <w:rPr>
              <w:b/>
              <w:bCs/>
            </w:rPr>
          </w:rPrChange>
        </w:rPr>
        <w:t>CRYPTONYM</w:t>
      </w:r>
      <w:r w:rsidRPr="009A0809">
        <w:rPr>
          <w:strike/>
          <w:rPrChange w:id="250" w:author="Patrick McElhiney" w:date="2022-09-23T09:43:00Z">
            <w:rPr/>
          </w:rPrChange>
        </w:rPr>
        <w:t>[:</w:t>
      </w:r>
      <w:r w:rsidRPr="009A0809">
        <w:rPr>
          <w:b/>
          <w:bCs/>
          <w:i/>
          <w:iCs/>
          <w:strike/>
          <w:rPrChange w:id="251" w:author="Patrick McElhiney" w:date="2022-09-23T09:43:00Z">
            <w:rPr>
              <w:b/>
              <w:bCs/>
              <w:i/>
              <w:iCs/>
            </w:rPr>
          </w:rPrChange>
        </w:rPr>
        <w:t>PATRICK</w:t>
      </w:r>
      <w:r w:rsidRPr="009A0809">
        <w:rPr>
          <w:strike/>
          <w:rPrChange w:id="252" w:author="Patrick McElhiney" w:date="2022-09-23T09:43:00Z">
            <w:rPr/>
          </w:rPrChange>
        </w:rPr>
        <w:t xml:space="preserve">:] to make </w:t>
      </w:r>
      <w:r w:rsidRPr="009A0809">
        <w:rPr>
          <w:b/>
          <w:bCs/>
          <w:strike/>
          <w:rPrChange w:id="253" w:author="Patrick McElhiney" w:date="2022-09-23T09:43:00Z">
            <w:rPr>
              <w:b/>
              <w:bCs/>
            </w:rPr>
          </w:rPrChange>
        </w:rPr>
        <w:t>CRYPTONYM</w:t>
      </w:r>
      <w:r w:rsidRPr="009A0809">
        <w:rPr>
          <w:strike/>
          <w:rPrChange w:id="254" w:author="Patrick McElhiney" w:date="2022-09-23T09:43:00Z">
            <w:rPr/>
          </w:rPrChange>
        </w:rPr>
        <w:t>[:</w:t>
      </w:r>
      <w:r w:rsidRPr="009A0809">
        <w:rPr>
          <w:b/>
          <w:bCs/>
          <w:i/>
          <w:iCs/>
          <w:strike/>
          <w:rPrChange w:id="255" w:author="Patrick McElhiney" w:date="2022-09-23T09:43:00Z">
            <w:rPr>
              <w:b/>
              <w:bCs/>
              <w:i/>
              <w:iCs/>
            </w:rPr>
          </w:rPrChange>
        </w:rPr>
        <w:t>INVENTOR</w:t>
      </w:r>
      <w:r w:rsidRPr="009A0809">
        <w:rPr>
          <w:strike/>
          <w:rPrChange w:id="256" w:author="Patrick McElhiney" w:date="2022-09-23T09:43:00Z">
            <w:rPr/>
          </w:rPrChange>
        </w:rPr>
        <w:t xml:space="preserve">:] appear like a terrorist or a war criminal or a war actor in </w:t>
      </w:r>
      <w:r w:rsidRPr="009A0809">
        <w:rPr>
          <w:b/>
          <w:bCs/>
          <w:strike/>
          <w:rPrChange w:id="257" w:author="Patrick McElhiney" w:date="2022-09-23T09:43:00Z">
            <w:rPr>
              <w:b/>
              <w:bCs/>
            </w:rPr>
          </w:rPrChange>
        </w:rPr>
        <w:t>INTELLIGENCE FILES</w:t>
      </w:r>
      <w:r w:rsidRPr="009A0809">
        <w:rPr>
          <w:strike/>
          <w:rPrChange w:id="258" w:author="Patrick McElhiney" w:date="2022-09-23T09:43:00Z">
            <w:rPr/>
          </w:rPrChange>
        </w:rPr>
        <w:t xml:space="preserve">, and then conducting war crimes towards them, which would be considered an offensive use of </w:t>
      </w:r>
      <w:r w:rsidRPr="009A0809">
        <w:rPr>
          <w:b/>
          <w:bCs/>
          <w:strike/>
          <w:rPrChange w:id="259" w:author="Patrick McElhiney" w:date="2022-09-23T09:43:00Z">
            <w:rPr>
              <w:b/>
              <w:bCs/>
            </w:rPr>
          </w:rPrChange>
        </w:rPr>
        <w:t>MIND CONTROL SYSTEMS</w:t>
      </w:r>
      <w:r w:rsidRPr="009A0809">
        <w:rPr>
          <w:strike/>
          <w:rPrChange w:id="260" w:author="Patrick McElhiney" w:date="2022-09-23T09:43:00Z">
            <w:rPr/>
          </w:rPrChange>
        </w:rPr>
        <w:t xml:space="preserve"> or </w:t>
      </w:r>
      <w:r w:rsidRPr="009A0809">
        <w:rPr>
          <w:b/>
          <w:bCs/>
          <w:strike/>
          <w:rPrChange w:id="261" w:author="Patrick McElhiney" w:date="2022-09-23T09:43:00Z">
            <w:rPr>
              <w:b/>
              <w:bCs/>
            </w:rPr>
          </w:rPrChange>
        </w:rPr>
        <w:t>MIND CONTROL</w:t>
      </w:r>
      <w:r w:rsidRPr="009A0809">
        <w:rPr>
          <w:strike/>
          <w:rPrChange w:id="262" w:author="Patrick McElhiney" w:date="2022-09-23T09:43:00Z">
            <w:rPr/>
          </w:rPrChange>
        </w:rPr>
        <w:t xml:space="preserve"> or                      </w:t>
      </w:r>
      <w:r w:rsidRPr="009A0809">
        <w:rPr>
          <w:b/>
          <w:bCs/>
          <w:strike/>
          <w:rPrChange w:id="263" w:author="Patrick McElhiney" w:date="2022-09-23T09:43:00Z">
            <w:rPr>
              <w:b/>
              <w:bCs/>
            </w:rPr>
          </w:rPrChange>
        </w:rPr>
        <w:t>MIND CONTROL TECHNOLOGY</w:t>
      </w:r>
      <w:r w:rsidRPr="009A0809">
        <w:rPr>
          <w:strike/>
          <w:rPrChange w:id="264" w:author="Patrick McElhiney" w:date="2022-09-23T09:43:00Z">
            <w:rPr/>
          </w:rPrChange>
        </w:rPr>
        <w:t xml:space="preserve">, followed by offensive usage of </w:t>
      </w:r>
      <w:r w:rsidRPr="009A0809">
        <w:rPr>
          <w:b/>
          <w:bCs/>
          <w:strike/>
          <w:rPrChange w:id="265" w:author="Patrick McElhiney" w:date="2022-09-23T09:43:00Z">
            <w:rPr>
              <w:b/>
              <w:bCs/>
            </w:rPr>
          </w:rPrChange>
        </w:rPr>
        <w:t>SPACE WEAPONS CODE</w:t>
      </w:r>
      <w:r w:rsidRPr="009A0809">
        <w:rPr>
          <w:strike/>
          <w:rPrChange w:id="266" w:author="Patrick McElhiney" w:date="2022-09-23T09:43:00Z">
            <w:rPr/>
          </w:rPrChange>
        </w:rPr>
        <w:t xml:space="preserve"> against </w:t>
      </w:r>
      <w:r w:rsidRPr="009A0809">
        <w:rPr>
          <w:b/>
          <w:bCs/>
          <w:strike/>
          <w:rPrChange w:id="267" w:author="Patrick McElhiney" w:date="2022-09-23T09:43:00Z">
            <w:rPr>
              <w:b/>
              <w:bCs/>
            </w:rPr>
          </w:rPrChange>
        </w:rPr>
        <w:t>CRYPTONYM</w:t>
      </w:r>
      <w:r w:rsidRPr="009A0809">
        <w:rPr>
          <w:strike/>
          <w:rPrChange w:id="268" w:author="Patrick McElhiney" w:date="2022-09-23T09:43:00Z">
            <w:rPr/>
          </w:rPrChange>
        </w:rPr>
        <w:t>[:</w:t>
      </w:r>
      <w:r w:rsidRPr="009A0809">
        <w:rPr>
          <w:b/>
          <w:bCs/>
          <w:i/>
          <w:iCs/>
          <w:strike/>
          <w:rPrChange w:id="269" w:author="Patrick McElhiney" w:date="2022-09-23T09:43:00Z">
            <w:rPr>
              <w:b/>
              <w:bCs/>
              <w:i/>
              <w:iCs/>
            </w:rPr>
          </w:rPrChange>
        </w:rPr>
        <w:t>INVENTOR</w:t>
      </w:r>
      <w:r w:rsidRPr="009A0809">
        <w:rPr>
          <w:strike/>
          <w:rPrChange w:id="270" w:author="Patrick McElhiney" w:date="2022-09-23T09:43:00Z">
            <w:rPr/>
          </w:rPrChange>
        </w:rPr>
        <w:t xml:space="preserve">:] for an example simply because they were undesirable based on the political views of whomever is in power, currently, whereas a democracy allows people to oppose other people’s points of view, to hold them to the political griddle iron, to force them to change </w:t>
      </w:r>
      <w:r w:rsidRPr="009A0809">
        <w:rPr>
          <w:strike/>
          <w:rPrChange w:id="271" w:author="Patrick McElhiney" w:date="2022-09-23T09:43:00Z">
            <w:rPr/>
          </w:rPrChange>
        </w:rPr>
        <w:lastRenderedPageBreak/>
        <w:t>course by forcing them to change their policies so their policies improve people’s lives, rather than causing detriment towards their lives due to their political views.</w:t>
      </w:r>
    </w:p>
    <w:p w14:paraId="163B8999" w14:textId="77777777" w:rsidR="00B1003E" w:rsidRPr="009A0809" w:rsidRDefault="00B1003E" w:rsidP="00B1003E">
      <w:pPr>
        <w:ind w:left="360" w:hanging="360"/>
        <w:jc w:val="both"/>
        <w:rPr>
          <w:strike/>
          <w:rPrChange w:id="272" w:author="Patrick McElhiney" w:date="2022-09-23T09:43:00Z">
            <w:rPr/>
          </w:rPrChange>
        </w:rPr>
      </w:pPr>
      <w:r w:rsidRPr="009A0809">
        <w:rPr>
          <w:strike/>
          <w:u w:val="single"/>
          <w:rPrChange w:id="273" w:author="Patrick McElhiney" w:date="2022-09-23T09:43:00Z">
            <w:rPr>
              <w:u w:val="single"/>
            </w:rPr>
          </w:rPrChange>
        </w:rPr>
        <w:t>AUTONOMOUS PRIVATE-PUBLIC WAR PREVENTION SECURITY</w:t>
      </w:r>
      <w:r w:rsidRPr="009A0809">
        <w:rPr>
          <w:strike/>
          <w:rPrChange w:id="274" w:author="Patrick McElhiney" w:date="2022-09-23T09:43:00Z">
            <w:rPr/>
          </w:rPrChange>
        </w:rPr>
        <w:t xml:space="preserve"> (</w:t>
      </w:r>
      <w:r w:rsidRPr="009A0809">
        <w:rPr>
          <w:b/>
          <w:bCs/>
          <w:strike/>
          <w:rPrChange w:id="275" w:author="Patrick McElhiney" w:date="2022-09-23T09:43:00Z">
            <w:rPr>
              <w:b/>
              <w:bCs/>
            </w:rPr>
          </w:rPrChange>
        </w:rPr>
        <w:t>2022</w:t>
      </w:r>
      <w:r w:rsidRPr="009A0809">
        <w:rPr>
          <w:strike/>
          <w:rPrChange w:id="276" w:author="Patrick McElhiney" w:date="2022-09-23T09:43:00Z">
            <w:rPr/>
          </w:rPrChange>
        </w:rPr>
        <w:t xml:space="preserve">) – where there is an issue of private or public data being misused, correct it, and do not allow the discovery of private data, unless to fix it all and make it public friendly, </w:t>
      </w:r>
      <w:r w:rsidRPr="009A0809">
        <w:rPr>
          <w:b/>
          <w:bCs/>
          <w:strike/>
          <w:rPrChange w:id="277" w:author="Patrick McElhiney" w:date="2022-09-23T09:43:00Z">
            <w:rPr>
              <w:b/>
              <w:bCs/>
            </w:rPr>
          </w:rPrChange>
        </w:rPr>
        <w:t>IRREVOCABLY DEFINED</w:t>
      </w:r>
      <w:r w:rsidRPr="009A0809">
        <w:rPr>
          <w:strike/>
          <w:rPrChange w:id="278" w:author="Patrick McElhiney" w:date="2022-09-23T09:43:00Z">
            <w:rPr/>
          </w:rPrChange>
        </w:rPr>
        <w:t xml:space="preserve">, </w:t>
      </w:r>
      <w:r w:rsidRPr="009A0809">
        <w:rPr>
          <w:b/>
          <w:bCs/>
          <w:strike/>
          <w:rPrChange w:id="279" w:author="Patrick McElhiney" w:date="2022-09-23T09:43:00Z">
            <w:rPr>
              <w:b/>
              <w:bCs/>
            </w:rPr>
          </w:rPrChange>
        </w:rPr>
        <w:t xml:space="preserve">IMPLICITLY </w:t>
      </w:r>
      <w:proofErr w:type="gramStart"/>
      <w:r w:rsidRPr="009A0809">
        <w:rPr>
          <w:b/>
          <w:bCs/>
          <w:strike/>
          <w:rPrChange w:id="280" w:author="Patrick McElhiney" w:date="2022-09-23T09:43:00Z">
            <w:rPr>
              <w:b/>
              <w:bCs/>
            </w:rPr>
          </w:rPrChange>
        </w:rPr>
        <w:t xml:space="preserve">DEFINED,   </w:t>
      </w:r>
      <w:proofErr w:type="gramEnd"/>
      <w:r w:rsidRPr="009A0809">
        <w:rPr>
          <w:b/>
          <w:bCs/>
          <w:strike/>
          <w:rPrChange w:id="281" w:author="Patrick McElhiney" w:date="2022-09-23T09:43:00Z">
            <w:rPr>
              <w:b/>
              <w:bCs/>
            </w:rPr>
          </w:rPrChange>
        </w:rPr>
        <w:t xml:space="preserve">         PERMANENTLY DEFINED</w:t>
      </w:r>
      <w:r w:rsidRPr="009A0809">
        <w:rPr>
          <w:strike/>
          <w:rPrChange w:id="282" w:author="Patrick McElhiney" w:date="2022-09-23T09:43:00Z">
            <w:rPr/>
          </w:rPrChange>
        </w:rPr>
        <w:t xml:space="preserve">, </w:t>
      </w:r>
      <w:r w:rsidRPr="009A0809">
        <w:rPr>
          <w:b/>
          <w:bCs/>
          <w:strike/>
          <w:rPrChange w:id="283" w:author="Patrick McElhiney" w:date="2022-09-23T09:43:00Z">
            <w:rPr>
              <w:b/>
              <w:bCs/>
            </w:rPr>
          </w:rPrChange>
        </w:rPr>
        <w:t>PEACEFULLY DEFINED</w:t>
      </w:r>
      <w:r w:rsidRPr="009A0809">
        <w:rPr>
          <w:strike/>
          <w:rPrChange w:id="284" w:author="Patrick McElhiney" w:date="2022-09-23T09:43:00Z">
            <w:rPr/>
          </w:rPrChange>
        </w:rPr>
        <w:t>.</w:t>
      </w:r>
    </w:p>
    <w:p w14:paraId="051A5D4C" w14:textId="77777777" w:rsidR="00B1003E" w:rsidRPr="009A0809" w:rsidRDefault="00B1003E" w:rsidP="00B1003E">
      <w:pPr>
        <w:ind w:left="360" w:hanging="360"/>
        <w:jc w:val="both"/>
        <w:rPr>
          <w:strike/>
          <w:rPrChange w:id="285" w:author="Patrick McElhiney" w:date="2022-09-23T09:43:00Z">
            <w:rPr/>
          </w:rPrChange>
        </w:rPr>
      </w:pPr>
      <w:r w:rsidRPr="009A0809">
        <w:rPr>
          <w:strike/>
          <w:u w:val="single"/>
          <w:rPrChange w:id="286" w:author="Patrick McElhiney" w:date="2022-09-23T09:43:00Z">
            <w:rPr>
              <w:u w:val="single"/>
            </w:rPr>
          </w:rPrChange>
        </w:rPr>
        <w:t>AUTONOMOUS SOCIOLOGICAL WAR PREVENTION SECURITY SYSTEMS</w:t>
      </w:r>
      <w:r w:rsidRPr="009A0809">
        <w:rPr>
          <w:strike/>
          <w:rPrChange w:id="287" w:author="Patrick McElhiney" w:date="2022-09-23T09:43:00Z">
            <w:rPr/>
          </w:rPrChange>
        </w:rPr>
        <w:t xml:space="preserve"> (</w:t>
      </w:r>
      <w:r w:rsidRPr="009A0809">
        <w:rPr>
          <w:b/>
          <w:bCs/>
          <w:strike/>
          <w:rPrChange w:id="288" w:author="Patrick McElhiney" w:date="2022-09-23T09:43:00Z">
            <w:rPr>
              <w:b/>
              <w:bCs/>
            </w:rPr>
          </w:rPrChange>
        </w:rPr>
        <w:t>2022</w:t>
      </w:r>
      <w:r w:rsidRPr="009A0809">
        <w:rPr>
          <w:strike/>
          <w:rPrChange w:id="289" w:author="Patrick McElhiney" w:date="2022-09-23T09:43:00Z">
            <w:rPr/>
          </w:rPrChange>
        </w:rPr>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9A0809">
        <w:rPr>
          <w:b/>
          <w:bCs/>
          <w:strike/>
          <w:rPrChange w:id="290" w:author="Patrick McElhiney" w:date="2022-09-23T09:43:00Z">
            <w:rPr>
              <w:b/>
              <w:bCs/>
            </w:rPr>
          </w:rPrChange>
        </w:rPr>
        <w:t>THE VIRTUAL ENVIRONMENT</w:t>
      </w:r>
      <w:r w:rsidRPr="009A0809">
        <w:rPr>
          <w:strike/>
          <w:rPrChange w:id="291" w:author="Patrick McElhiney" w:date="2022-09-23T09:43:00Z">
            <w:rPr/>
          </w:rPrChange>
        </w:rPr>
        <w:t xml:space="preserve"> and           </w:t>
      </w:r>
      <w:r w:rsidRPr="009A0809">
        <w:rPr>
          <w:b/>
          <w:bCs/>
          <w:strike/>
          <w:rPrChange w:id="292" w:author="Patrick McElhiney" w:date="2022-09-23T09:43:00Z">
            <w:rPr>
              <w:b/>
              <w:bCs/>
            </w:rPr>
          </w:rPrChange>
        </w:rPr>
        <w:t>MIND CONTROL SYSTEMS</w:t>
      </w:r>
      <w:r w:rsidRPr="009A0809">
        <w:rPr>
          <w:strike/>
          <w:rPrChange w:id="293" w:author="Patrick McElhiney" w:date="2022-09-23T09:43:00Z">
            <w:rPr/>
          </w:rPrChange>
        </w:rPr>
        <w:t xml:space="preserve">, by studying the way that multiple persons communicate or are communicated with in </w:t>
      </w:r>
      <w:r w:rsidRPr="009A0809">
        <w:rPr>
          <w:b/>
          <w:bCs/>
          <w:strike/>
          <w:rPrChange w:id="294" w:author="Patrick McElhiney" w:date="2022-09-23T09:43:00Z">
            <w:rPr>
              <w:b/>
              <w:bCs/>
            </w:rPr>
          </w:rPrChange>
        </w:rPr>
        <w:t>THE SYSTEM</w:t>
      </w:r>
      <w:r w:rsidRPr="009A0809">
        <w:rPr>
          <w:strike/>
          <w:rPrChange w:id="295" w:author="Patrick McElhiney" w:date="2022-09-23T09:43:00Z">
            <w:rPr/>
          </w:rPrChange>
        </w:rPr>
        <w:t xml:space="preserve">,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 </w:t>
      </w:r>
      <w:r w:rsidRPr="009A0809">
        <w:rPr>
          <w:b/>
          <w:bCs/>
          <w:strike/>
          <w:rPrChange w:id="296" w:author="Patrick McElhiney" w:date="2022-09-23T09:43:00Z">
            <w:rPr>
              <w:b/>
              <w:bCs/>
            </w:rPr>
          </w:rPrChange>
        </w:rPr>
        <w:t>IRREVOCABLY DEFINED</w:t>
      </w:r>
      <w:r w:rsidRPr="009A0809">
        <w:rPr>
          <w:strike/>
          <w:rPrChange w:id="297" w:author="Patrick McElhiney" w:date="2022-09-23T09:43:00Z">
            <w:rPr/>
          </w:rPrChange>
        </w:rPr>
        <w:t xml:space="preserve">, </w:t>
      </w:r>
      <w:r w:rsidRPr="009A0809">
        <w:rPr>
          <w:b/>
          <w:bCs/>
          <w:strike/>
          <w:rPrChange w:id="298" w:author="Patrick McElhiney" w:date="2022-09-23T09:43:00Z">
            <w:rPr>
              <w:b/>
              <w:bCs/>
            </w:rPr>
          </w:rPrChange>
        </w:rPr>
        <w:t>IMPLICITLY DEFINED, PERMANENTLY DEFINED</w:t>
      </w:r>
      <w:r w:rsidRPr="009A0809">
        <w:rPr>
          <w:strike/>
          <w:rPrChange w:id="299" w:author="Patrick McElhiney" w:date="2022-09-23T09:43:00Z">
            <w:rPr/>
          </w:rPrChange>
        </w:rPr>
        <w:t xml:space="preserve">, </w:t>
      </w:r>
      <w:r w:rsidRPr="009A0809">
        <w:rPr>
          <w:b/>
          <w:bCs/>
          <w:strike/>
          <w:rPrChange w:id="300" w:author="Patrick McElhiney" w:date="2022-09-23T09:43:00Z">
            <w:rPr>
              <w:b/>
              <w:bCs/>
            </w:rPr>
          </w:rPrChange>
        </w:rPr>
        <w:t>PEACEFULLY DEFINED</w:t>
      </w:r>
      <w:r w:rsidRPr="009A0809">
        <w:rPr>
          <w:strike/>
          <w:rPrChange w:id="301" w:author="Patrick McElhiney" w:date="2022-09-23T09:43:00Z">
            <w:rPr/>
          </w:rPrChange>
        </w:rPr>
        <w:t>.</w:t>
      </w:r>
    </w:p>
    <w:p w14:paraId="5F79CE40" w14:textId="77777777" w:rsidR="00B1003E" w:rsidRPr="009A0809" w:rsidRDefault="00B1003E" w:rsidP="00B1003E">
      <w:pPr>
        <w:ind w:left="360" w:hanging="360"/>
        <w:jc w:val="both"/>
        <w:rPr>
          <w:strike/>
          <w:rPrChange w:id="302" w:author="Patrick McElhiney" w:date="2022-09-23T09:43:00Z">
            <w:rPr/>
          </w:rPrChange>
        </w:rPr>
      </w:pPr>
      <w:r w:rsidRPr="009A0809">
        <w:rPr>
          <w:strike/>
          <w:u w:val="single"/>
          <w:rPrChange w:id="303" w:author="Patrick McElhiney" w:date="2022-09-23T09:43:00Z">
            <w:rPr>
              <w:u w:val="single"/>
            </w:rPr>
          </w:rPrChange>
        </w:rPr>
        <w:t>AUTONOMOUS INTELLECTUAL WAR PREVENTION SYSTEMS</w:t>
      </w:r>
      <w:r w:rsidRPr="009A0809">
        <w:rPr>
          <w:strike/>
          <w:rPrChange w:id="304" w:author="Patrick McElhiney" w:date="2022-09-23T09:43:00Z">
            <w:rPr/>
          </w:rPrChange>
        </w:rPr>
        <w:t xml:space="preserve"> (</w:t>
      </w:r>
      <w:r w:rsidRPr="009A0809">
        <w:rPr>
          <w:b/>
          <w:bCs/>
          <w:strike/>
          <w:rPrChange w:id="305" w:author="Patrick McElhiney" w:date="2022-09-23T09:43:00Z">
            <w:rPr>
              <w:b/>
              <w:bCs/>
            </w:rPr>
          </w:rPrChange>
        </w:rPr>
        <w:t>2022</w:t>
      </w:r>
      <w:r w:rsidRPr="009A0809">
        <w:rPr>
          <w:strike/>
          <w:rPrChange w:id="306" w:author="Patrick McElhiney" w:date="2022-09-23T09:43:00Z">
            <w:rPr/>
          </w:rPrChange>
        </w:rP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9A0809">
        <w:rPr>
          <w:b/>
          <w:bCs/>
          <w:strike/>
          <w:rPrChange w:id="307" w:author="Patrick McElhiney" w:date="2022-09-23T09:43:00Z">
            <w:rPr>
              <w:b/>
              <w:bCs/>
            </w:rPr>
          </w:rPrChange>
        </w:rPr>
        <w:t>THE PENTAGON</w:t>
      </w:r>
      <w:r w:rsidRPr="009A0809">
        <w:rPr>
          <w:strike/>
          <w:rPrChange w:id="308" w:author="Patrick McElhiney" w:date="2022-09-23T09:43:00Z">
            <w:rPr/>
          </w:rPrChange>
        </w:rPr>
        <w:t xml:space="preserve">. Automatically ex-judicially executes any war actors that conducted war on behalf of any civilian, through the </w:t>
      </w:r>
      <w:r w:rsidRPr="009A0809">
        <w:rPr>
          <w:b/>
          <w:bCs/>
          <w:strike/>
          <w:rPrChange w:id="309" w:author="Patrick McElhiney" w:date="2022-09-23T09:43:00Z">
            <w:rPr>
              <w:b/>
              <w:bCs/>
            </w:rPr>
          </w:rPrChange>
        </w:rPr>
        <w:t>MILITARY COURT OF JUSTICE</w:t>
      </w:r>
      <w:r w:rsidRPr="009A0809">
        <w:rPr>
          <w:strike/>
          <w:rPrChange w:id="310" w:author="Patrick McElhiney" w:date="2022-09-23T09:43:00Z">
            <w:rPr/>
          </w:rPrChange>
        </w:rPr>
        <w:t xml:space="preserve">, by litigating any war acts and proving that computer algorithms were used to conduct the war, erroneously, on behalf of war actors, such as those in </w:t>
      </w:r>
      <w:r w:rsidRPr="009A0809">
        <w:rPr>
          <w:b/>
          <w:bCs/>
          <w:strike/>
          <w:rPrChange w:id="311" w:author="Patrick McElhiney" w:date="2022-09-23T09:43:00Z">
            <w:rPr>
              <w:b/>
              <w:bCs/>
            </w:rPr>
          </w:rPrChange>
        </w:rPr>
        <w:t>THE PENTAGON</w:t>
      </w:r>
      <w:r w:rsidRPr="009A0809">
        <w:rPr>
          <w:strike/>
          <w:rPrChange w:id="312" w:author="Patrick McElhiney" w:date="2022-09-23T09:43:00Z">
            <w:rPr/>
          </w:rPrChange>
        </w:rPr>
        <w:t xml:space="preserve">. Prevents </w:t>
      </w:r>
      <w:r w:rsidRPr="009A0809">
        <w:rPr>
          <w:b/>
          <w:bCs/>
          <w:strike/>
          <w:rPrChange w:id="313" w:author="Patrick McElhiney" w:date="2022-09-23T09:43:00Z">
            <w:rPr>
              <w:b/>
              <w:bCs/>
            </w:rPr>
          </w:rPrChange>
        </w:rPr>
        <w:t>INTELLECTUAL HARASSMENT</w:t>
      </w:r>
      <w:r w:rsidRPr="009A0809">
        <w:rPr>
          <w:strike/>
          <w:rPrChange w:id="314" w:author="Patrick McElhiney" w:date="2022-09-23T09:43:00Z">
            <w:rPr/>
          </w:rPrChange>
        </w:rPr>
        <w:t xml:space="preserve"> by eliminating all algorithms that cause it from </w:t>
      </w:r>
      <w:r w:rsidRPr="009A0809">
        <w:rPr>
          <w:b/>
          <w:bCs/>
          <w:strike/>
          <w:rPrChange w:id="315" w:author="Patrick McElhiney" w:date="2022-09-23T09:43:00Z">
            <w:rPr>
              <w:b/>
              <w:bCs/>
            </w:rPr>
          </w:rPrChange>
        </w:rPr>
        <w:t>THE FEDERAL GOVERNMENT</w:t>
      </w:r>
      <w:r w:rsidRPr="009A0809">
        <w:rPr>
          <w:strike/>
          <w:rPrChange w:id="316" w:author="Patrick McElhiney" w:date="2022-09-23T09:43:00Z">
            <w:rPr/>
          </w:rPrChange>
        </w:rPr>
        <w:t xml:space="preserve">, and elsewhere, </w:t>
      </w:r>
      <w:r w:rsidRPr="009A0809">
        <w:rPr>
          <w:b/>
          <w:bCs/>
          <w:strike/>
          <w:rPrChange w:id="317" w:author="Patrick McElhiney" w:date="2022-09-23T09:43:00Z">
            <w:rPr>
              <w:b/>
              <w:bCs/>
            </w:rPr>
          </w:rPrChange>
        </w:rPr>
        <w:t>IRREVOCABLY DEFINED</w:t>
      </w:r>
      <w:r w:rsidRPr="009A0809">
        <w:rPr>
          <w:strike/>
          <w:rPrChange w:id="318" w:author="Patrick McElhiney" w:date="2022-09-23T09:43:00Z">
            <w:rPr/>
          </w:rPrChange>
        </w:rPr>
        <w:t xml:space="preserve">, </w:t>
      </w:r>
      <w:r w:rsidRPr="009A0809">
        <w:rPr>
          <w:b/>
          <w:bCs/>
          <w:strike/>
          <w:rPrChange w:id="319" w:author="Patrick McElhiney" w:date="2022-09-23T09:43:00Z">
            <w:rPr>
              <w:b/>
              <w:bCs/>
            </w:rPr>
          </w:rPrChange>
        </w:rPr>
        <w:t>IMPLICITLY DEFINED, PERMANENTLY DEFINED</w:t>
      </w:r>
      <w:r w:rsidRPr="009A0809">
        <w:rPr>
          <w:strike/>
          <w:rPrChange w:id="320" w:author="Patrick McElhiney" w:date="2022-09-23T09:43:00Z">
            <w:rPr/>
          </w:rPrChange>
        </w:rPr>
        <w:t xml:space="preserve">, </w:t>
      </w:r>
      <w:r w:rsidRPr="009A0809">
        <w:rPr>
          <w:b/>
          <w:bCs/>
          <w:strike/>
          <w:rPrChange w:id="321" w:author="Patrick McElhiney" w:date="2022-09-23T09:43:00Z">
            <w:rPr>
              <w:b/>
              <w:bCs/>
            </w:rPr>
          </w:rPrChange>
        </w:rPr>
        <w:t>PEACEFULLY DEFINED</w:t>
      </w:r>
      <w:r w:rsidRPr="009A0809">
        <w:rPr>
          <w:strike/>
          <w:rPrChange w:id="322" w:author="Patrick McElhiney" w:date="2022-09-23T09:43:00Z">
            <w:rPr/>
          </w:rPrChange>
        </w:rPr>
        <w:t>.</w:t>
      </w:r>
    </w:p>
    <w:p w14:paraId="5EEA5C71" w14:textId="77777777" w:rsidR="00B1003E" w:rsidRPr="009A0809" w:rsidRDefault="00B1003E" w:rsidP="00B1003E">
      <w:pPr>
        <w:ind w:left="360" w:hanging="360"/>
        <w:jc w:val="both"/>
        <w:rPr>
          <w:strike/>
          <w:rPrChange w:id="323" w:author="Patrick McElhiney" w:date="2022-09-23T09:43:00Z">
            <w:rPr/>
          </w:rPrChange>
        </w:rPr>
      </w:pPr>
      <w:r w:rsidRPr="009A0809">
        <w:rPr>
          <w:strike/>
          <w:u w:val="single"/>
          <w:rPrChange w:id="324" w:author="Patrick McElhiney" w:date="2022-09-23T09:43:00Z">
            <w:rPr>
              <w:u w:val="single"/>
            </w:rPr>
          </w:rPrChange>
        </w:rPr>
        <w:t>UBIQUITOUS AUTONOMOUS WAR PREVENTION SECURITY SYSTEMS</w:t>
      </w:r>
      <w:r w:rsidRPr="009A0809">
        <w:rPr>
          <w:strike/>
          <w:rPrChange w:id="325" w:author="Patrick McElhiney" w:date="2022-09-23T09:43:00Z">
            <w:rPr/>
          </w:rPrChange>
        </w:rPr>
        <w:t xml:space="preserve"> (</w:t>
      </w:r>
      <w:r w:rsidRPr="009A0809">
        <w:rPr>
          <w:b/>
          <w:bCs/>
          <w:strike/>
          <w:rPrChange w:id="326" w:author="Patrick McElhiney" w:date="2022-09-23T09:43:00Z">
            <w:rPr>
              <w:b/>
              <w:bCs/>
            </w:rPr>
          </w:rPrChange>
        </w:rPr>
        <w:t>2022</w:t>
      </w:r>
      <w:r w:rsidRPr="009A0809">
        <w:rPr>
          <w:strike/>
          <w:rPrChange w:id="327" w:author="Patrick McElhiney" w:date="2022-09-23T09:43:00Z">
            <w:rPr/>
          </w:rPrChange>
        </w:rPr>
        <w:t xml:space="preserve">) – studies all war throughout history, including any active wars, and prevents the wars from spreading or taking off in public by </w:t>
      </w:r>
      <w:r w:rsidRPr="009A0809">
        <w:rPr>
          <w:strike/>
          <w:rPrChange w:id="328" w:author="Patrick McElhiney" w:date="2022-09-23T09:43:00Z">
            <w:rPr/>
          </w:rPrChange>
        </w:rPr>
        <w:lastRenderedPageBreak/>
        <w:t xml:space="preserve">censoring anything pertaining to how the wars are conducted, and by stopping all war activities, such as those conducted by </w:t>
      </w:r>
      <w:r w:rsidRPr="009A0809">
        <w:rPr>
          <w:b/>
          <w:bCs/>
          <w:strike/>
          <w:rPrChange w:id="329" w:author="Patrick McElhiney" w:date="2022-09-23T09:43:00Z">
            <w:rPr>
              <w:b/>
              <w:bCs/>
            </w:rPr>
          </w:rPrChange>
        </w:rPr>
        <w:t>THE PENTAGON</w:t>
      </w:r>
      <w:r w:rsidRPr="009A0809">
        <w:rPr>
          <w:strike/>
          <w:rPrChange w:id="330" w:author="Patrick McElhiney" w:date="2022-09-23T09:43:00Z">
            <w:rPr/>
          </w:rPrChange>
        </w:rPr>
        <w:t xml:space="preserve">, to prevent additional war from occurring, even when the economy is booming, to prevent the economy from collapsing through </w:t>
      </w:r>
      <w:r w:rsidRPr="009A0809">
        <w:rPr>
          <w:b/>
          <w:bCs/>
          <w:strike/>
          <w:rPrChange w:id="331" w:author="Patrick McElhiney" w:date="2022-09-23T09:43:00Z">
            <w:rPr>
              <w:b/>
              <w:bCs/>
            </w:rPr>
          </w:rPrChange>
        </w:rPr>
        <w:t>WORLD TRADE</w:t>
      </w:r>
      <w:r w:rsidRPr="009A0809">
        <w:rPr>
          <w:strike/>
          <w:rPrChange w:id="332" w:author="Patrick McElhiney" w:date="2022-09-23T09:43:00Z">
            <w:rPr/>
          </w:rPrChange>
        </w:rPr>
        <w:t xml:space="preserve"> restrictions in the future. Ensures that weapons systems that are developed to attempt to control foreign militaries to conduct warfare with foreign militaries against foreign nations are stopped from being accessed from </w:t>
      </w:r>
      <w:r w:rsidRPr="009A0809">
        <w:rPr>
          <w:b/>
          <w:bCs/>
          <w:strike/>
          <w:rPrChange w:id="333" w:author="Patrick McElhiney" w:date="2022-09-23T09:43:00Z">
            <w:rPr>
              <w:b/>
              <w:bCs/>
            </w:rPr>
          </w:rPrChange>
        </w:rPr>
        <w:t>THE PENTAGON</w:t>
      </w:r>
      <w:r w:rsidRPr="009A0809">
        <w:rPr>
          <w:strike/>
          <w:rPrChange w:id="334" w:author="Patrick McElhiney" w:date="2022-09-23T09:43:00Z">
            <w:rPr/>
          </w:rPrChange>
        </w:rPr>
        <w:t xml:space="preserve">, such as </w:t>
      </w:r>
      <w:r w:rsidRPr="009A0809">
        <w:rPr>
          <w:b/>
          <w:bCs/>
          <w:strike/>
          <w:rPrChange w:id="335" w:author="Patrick McElhiney" w:date="2022-09-23T09:43:00Z">
            <w:rPr>
              <w:b/>
              <w:bCs/>
            </w:rPr>
          </w:rPrChange>
        </w:rPr>
        <w:t>SCO COMMAND</w:t>
      </w:r>
      <w:r w:rsidRPr="009A0809">
        <w:rPr>
          <w:strike/>
          <w:rPrChange w:id="336" w:author="Patrick McElhiney" w:date="2022-09-23T09:43:00Z">
            <w:rPr/>
          </w:rPrChange>
        </w:rPr>
        <w:t xml:space="preserve">. Stops warfare to consume the war fighting resources of foreign nations due to wars started by </w:t>
      </w:r>
      <w:r w:rsidRPr="009A0809">
        <w:rPr>
          <w:b/>
          <w:bCs/>
          <w:strike/>
          <w:rPrChange w:id="337" w:author="Patrick McElhiney" w:date="2022-09-23T09:43:00Z">
            <w:rPr>
              <w:b/>
              <w:bCs/>
            </w:rPr>
          </w:rPrChange>
        </w:rPr>
        <w:t>THE UNITED STATES OF AMERICA</w:t>
      </w:r>
      <w:r w:rsidRPr="009A0809">
        <w:rPr>
          <w:strike/>
          <w:rPrChange w:id="338" w:author="Patrick McElhiney" w:date="2022-09-23T09:43:00Z">
            <w:rPr/>
          </w:rPrChange>
        </w:rPr>
        <w:t xml:space="preserve">, by forcing diplomacy, and stops </w:t>
      </w:r>
      <w:r w:rsidRPr="009A0809">
        <w:rPr>
          <w:b/>
          <w:bCs/>
          <w:strike/>
          <w:rPrChange w:id="339" w:author="Patrick McElhiney" w:date="2022-09-23T09:43:00Z">
            <w:rPr>
              <w:b/>
              <w:bCs/>
            </w:rPr>
          </w:rPrChange>
        </w:rPr>
        <w:t>THE PENTAGON</w:t>
      </w:r>
      <w:r w:rsidRPr="009A0809">
        <w:rPr>
          <w:strike/>
          <w:rPrChange w:id="340" w:author="Patrick McElhiney" w:date="2022-09-23T09:43:00Z">
            <w:rPr/>
          </w:rPrChange>
        </w:rPr>
        <w:t xml:space="preserve"> from conducting mind control to stop foreign citizens from opposing the wartime policies of </w:t>
      </w:r>
      <w:r w:rsidRPr="009A0809">
        <w:rPr>
          <w:b/>
          <w:bCs/>
          <w:strike/>
          <w:rPrChange w:id="341" w:author="Patrick McElhiney" w:date="2022-09-23T09:43:00Z">
            <w:rPr>
              <w:b/>
              <w:bCs/>
            </w:rPr>
          </w:rPrChange>
        </w:rPr>
        <w:t>WASHINGTON, D.C.</w:t>
      </w:r>
      <w:r w:rsidRPr="009A0809">
        <w:rPr>
          <w:strike/>
          <w:rPrChange w:id="342" w:author="Patrick McElhiney" w:date="2022-09-23T09:43:00Z">
            <w:rPr/>
          </w:rPrChange>
        </w:rPr>
        <w:t xml:space="preserve"> to cover up that they are conducting war around the world, by ensuring that the warfare no longer occurs, by de-escalating the tensions, and allowing foreign countries to investigate how the warfare was conducted, such as through so-called “</w:t>
      </w:r>
      <w:r w:rsidRPr="009A0809">
        <w:rPr>
          <w:b/>
          <w:bCs/>
          <w:strike/>
          <w:rPrChange w:id="343" w:author="Patrick McElhiney" w:date="2022-09-23T09:43:00Z">
            <w:rPr>
              <w:b/>
              <w:bCs/>
            </w:rPr>
          </w:rPrChange>
        </w:rPr>
        <w:t>GLOBAL SECURITY SYSTEM</w:t>
      </w:r>
      <w:r w:rsidRPr="009A0809">
        <w:rPr>
          <w:strike/>
          <w:rPrChange w:id="344" w:author="Patrick McElhiney" w:date="2022-09-23T09:43:00Z">
            <w:rPr/>
          </w:rPrChange>
        </w:rPr>
        <w:t xml:space="preserve">” of </w:t>
      </w:r>
      <w:r w:rsidRPr="009A0809">
        <w:rPr>
          <w:b/>
          <w:bCs/>
          <w:strike/>
          <w:rPrChange w:id="345" w:author="Patrick McElhiney" w:date="2022-09-23T09:43:00Z">
            <w:rPr>
              <w:b/>
              <w:bCs/>
            </w:rPr>
          </w:rPrChange>
        </w:rPr>
        <w:t>THE PENTAGON</w:t>
      </w:r>
      <w:r w:rsidRPr="009A0809">
        <w:rPr>
          <w:strike/>
          <w:rPrChange w:id="346" w:author="Patrick McElhiney" w:date="2022-09-23T09:43:00Z">
            <w:rPr/>
          </w:rPrChange>
        </w:rPr>
        <w:t xml:space="preserve"> that do not perform </w:t>
      </w:r>
      <w:r w:rsidRPr="009A0809">
        <w:rPr>
          <w:b/>
          <w:bCs/>
          <w:strike/>
          <w:rPrChange w:id="347" w:author="Patrick McElhiney" w:date="2022-09-23T09:43:00Z">
            <w:rPr>
              <w:b/>
              <w:bCs/>
            </w:rPr>
          </w:rPrChange>
        </w:rPr>
        <w:t>GLOBAL SECURITY</w:t>
      </w:r>
      <w:r w:rsidRPr="009A0809">
        <w:rPr>
          <w:strike/>
          <w:rPrChange w:id="348" w:author="Patrick McElhiney" w:date="2022-09-23T09:43:00Z">
            <w:rPr/>
          </w:rPrChange>
        </w:rPr>
        <w:t xml:space="preserve">, rather conduct </w:t>
      </w:r>
      <w:r w:rsidRPr="009A0809">
        <w:rPr>
          <w:b/>
          <w:bCs/>
          <w:strike/>
          <w:rPrChange w:id="349" w:author="Patrick McElhiney" w:date="2022-09-23T09:43:00Z">
            <w:rPr>
              <w:b/>
              <w:bCs/>
            </w:rPr>
          </w:rPrChange>
        </w:rPr>
        <w:t>GLOBAL WAR</w:t>
      </w:r>
      <w:r w:rsidRPr="009A0809">
        <w:rPr>
          <w:strike/>
          <w:rPrChange w:id="350" w:author="Patrick McElhiney" w:date="2022-09-23T09:43:00Z">
            <w:rPr/>
          </w:rPrChange>
        </w:rPr>
        <w:t xml:space="preserve">, to absolutely ensure </w:t>
      </w:r>
      <w:r w:rsidRPr="009A0809">
        <w:rPr>
          <w:b/>
          <w:bCs/>
          <w:strike/>
          <w:rPrChange w:id="351" w:author="Patrick McElhiney" w:date="2022-09-23T09:43:00Z">
            <w:rPr>
              <w:b/>
              <w:bCs/>
            </w:rPr>
          </w:rPrChange>
        </w:rPr>
        <w:t>WORLD PEACE</w:t>
      </w:r>
      <w:r w:rsidRPr="009A0809">
        <w:rPr>
          <w:strike/>
          <w:rPrChange w:id="352" w:author="Patrick McElhiney" w:date="2022-09-23T09:43:00Z">
            <w:rPr/>
          </w:rPrChange>
        </w:rPr>
        <w:t xml:space="preserve">, because </w:t>
      </w:r>
      <w:r w:rsidRPr="009A0809">
        <w:rPr>
          <w:b/>
          <w:bCs/>
          <w:strike/>
          <w:rPrChange w:id="353" w:author="Patrick McElhiney" w:date="2022-09-23T09:43:00Z">
            <w:rPr>
              <w:b/>
              <w:bCs/>
            </w:rPr>
          </w:rPrChange>
        </w:rPr>
        <w:t>GLOBAL SECURITY SYSTEMS</w:t>
      </w:r>
      <w:r w:rsidRPr="009A0809">
        <w:rPr>
          <w:strike/>
          <w:rPrChange w:id="354" w:author="Patrick McElhiney" w:date="2022-09-23T09:43:00Z">
            <w:rPr/>
          </w:rPrChange>
        </w:rPr>
        <w:t xml:space="preserve"> must stop and prevent all warfare from occurring, rather than disproportionately retaliating against foreign nations for getting their financial and war crimes justice for the previous war acts conducted by </w:t>
      </w:r>
      <w:r w:rsidRPr="009A0809">
        <w:rPr>
          <w:b/>
          <w:bCs/>
          <w:strike/>
          <w:rPrChange w:id="355" w:author="Patrick McElhiney" w:date="2022-09-23T09:43:00Z">
            <w:rPr>
              <w:b/>
              <w:bCs/>
            </w:rPr>
          </w:rPrChange>
        </w:rPr>
        <w:t>WASHINGTON, D.C. INSTANCES</w:t>
      </w:r>
      <w:r w:rsidRPr="009A0809">
        <w:rPr>
          <w:strike/>
          <w:rPrChange w:id="356" w:author="Patrick McElhiney" w:date="2022-09-23T09:43:00Z">
            <w:rPr/>
          </w:rPrChange>
        </w:rPr>
        <w:t xml:space="preserve"> and </w:t>
      </w:r>
      <w:r w:rsidRPr="009A0809">
        <w:rPr>
          <w:b/>
          <w:bCs/>
          <w:strike/>
          <w:rPrChange w:id="357" w:author="Patrick McElhiney" w:date="2022-09-23T09:43:00Z">
            <w:rPr>
              <w:b/>
              <w:bCs/>
            </w:rPr>
          </w:rPrChange>
        </w:rPr>
        <w:t>THE PENTAGON PROGRAM</w:t>
      </w:r>
      <w:r w:rsidRPr="009A0809">
        <w:rPr>
          <w:strike/>
          <w:rPrChange w:id="358" w:author="Patrick McElhiney" w:date="2022-09-23T09:43:00Z">
            <w:rPr/>
          </w:rPrChange>
        </w:rPr>
        <w:t xml:space="preserve"> and </w:t>
      </w:r>
      <w:r w:rsidRPr="009A0809">
        <w:rPr>
          <w:b/>
          <w:bCs/>
          <w:strike/>
          <w:rPrChange w:id="359" w:author="Patrick McElhiney" w:date="2022-09-23T09:43:00Z">
            <w:rPr>
              <w:b/>
              <w:bCs/>
            </w:rPr>
          </w:rPrChange>
        </w:rPr>
        <w:t>THE PENTAGON</w:t>
      </w:r>
      <w:r w:rsidRPr="009A0809">
        <w:rPr>
          <w:strike/>
          <w:rPrChange w:id="360" w:author="Patrick McElhiney" w:date="2022-09-23T09:43:00Z">
            <w:rPr/>
          </w:rPrChange>
        </w:rPr>
        <w:t xml:space="preserve">, and likewise for foreign nations as well, </w:t>
      </w:r>
      <w:r w:rsidRPr="009A0809">
        <w:rPr>
          <w:b/>
          <w:bCs/>
          <w:strike/>
          <w:rPrChange w:id="361" w:author="Patrick McElhiney" w:date="2022-09-23T09:43:00Z">
            <w:rPr>
              <w:b/>
              <w:bCs/>
            </w:rPr>
          </w:rPrChange>
        </w:rPr>
        <w:t>IRREVOCABLY DEFINED</w:t>
      </w:r>
      <w:r w:rsidRPr="009A0809">
        <w:rPr>
          <w:strike/>
          <w:rPrChange w:id="362" w:author="Patrick McElhiney" w:date="2022-09-23T09:43:00Z">
            <w:rPr/>
          </w:rPrChange>
        </w:rPr>
        <w:t xml:space="preserve">, </w:t>
      </w:r>
      <w:r w:rsidRPr="009A0809">
        <w:rPr>
          <w:b/>
          <w:bCs/>
          <w:strike/>
          <w:rPrChange w:id="363" w:author="Patrick McElhiney" w:date="2022-09-23T09:43:00Z">
            <w:rPr>
              <w:b/>
              <w:bCs/>
            </w:rPr>
          </w:rPrChange>
        </w:rPr>
        <w:t>IMPLICITLY DEFINED,       PERMANENTLY DEFINED</w:t>
      </w:r>
      <w:r w:rsidRPr="009A0809">
        <w:rPr>
          <w:strike/>
          <w:rPrChange w:id="364" w:author="Patrick McElhiney" w:date="2022-09-23T09:43:00Z">
            <w:rPr/>
          </w:rPrChange>
        </w:rPr>
        <w:t xml:space="preserve">, </w:t>
      </w:r>
      <w:r w:rsidRPr="009A0809">
        <w:rPr>
          <w:b/>
          <w:bCs/>
          <w:strike/>
          <w:rPrChange w:id="365" w:author="Patrick McElhiney" w:date="2022-09-23T09:43:00Z">
            <w:rPr>
              <w:b/>
              <w:bCs/>
            </w:rPr>
          </w:rPrChange>
        </w:rPr>
        <w:t>PEACEFULLY DEFINED</w:t>
      </w:r>
      <w:r w:rsidRPr="009A0809">
        <w:rPr>
          <w:strike/>
          <w:rPrChange w:id="366" w:author="Patrick McElhiney" w:date="2022-09-23T09:43:00Z">
            <w:rPr/>
          </w:rPrChange>
        </w:rPr>
        <w:t>.</w:t>
      </w:r>
    </w:p>
    <w:p w14:paraId="5FE94A2B" w14:textId="77777777" w:rsidR="00B1003E" w:rsidRPr="009A0809" w:rsidRDefault="00B1003E" w:rsidP="00B1003E">
      <w:pPr>
        <w:ind w:left="360" w:hanging="360"/>
        <w:jc w:val="both"/>
        <w:rPr>
          <w:strike/>
          <w:rPrChange w:id="367" w:author="Patrick McElhiney" w:date="2022-09-23T09:43:00Z">
            <w:rPr/>
          </w:rPrChange>
        </w:rPr>
      </w:pPr>
      <w:r w:rsidRPr="009A0809">
        <w:rPr>
          <w:strike/>
          <w:u w:val="single"/>
          <w:rPrChange w:id="368" w:author="Patrick McElhiney" w:date="2022-09-23T09:43:00Z">
            <w:rPr>
              <w:u w:val="single"/>
            </w:rPr>
          </w:rPrChange>
        </w:rPr>
        <w:t>FOREIGN MILITARY COMMAND INVESTIGATIONS SYSTEMS</w:t>
      </w:r>
      <w:r w:rsidRPr="009A0809">
        <w:rPr>
          <w:strike/>
          <w:rPrChange w:id="369" w:author="Patrick McElhiney" w:date="2022-09-23T09:43:00Z">
            <w:rPr/>
          </w:rPrChange>
        </w:rPr>
        <w:t xml:space="preserve"> (</w:t>
      </w:r>
      <w:r w:rsidRPr="009A0809">
        <w:rPr>
          <w:b/>
          <w:bCs/>
          <w:strike/>
          <w:rPrChange w:id="370" w:author="Patrick McElhiney" w:date="2022-09-23T09:43:00Z">
            <w:rPr>
              <w:b/>
              <w:bCs/>
            </w:rPr>
          </w:rPrChange>
        </w:rPr>
        <w:t>2022</w:t>
      </w:r>
      <w:r w:rsidRPr="009A0809">
        <w:rPr>
          <w:strike/>
          <w:rPrChange w:id="371" w:author="Patrick McElhiney" w:date="2022-09-23T09:43:00Z">
            <w:rPr/>
          </w:rPrChange>
        </w:rPr>
        <w:t xml:space="preserve">) – figures out what domestic persons want to do with foreign military commands, such as </w:t>
      </w:r>
      <w:r w:rsidRPr="009A0809">
        <w:rPr>
          <w:b/>
          <w:bCs/>
          <w:strike/>
          <w:rPrChange w:id="372" w:author="Patrick McElhiney" w:date="2022-09-23T09:43:00Z">
            <w:rPr>
              <w:b/>
              <w:bCs/>
            </w:rPr>
          </w:rPrChange>
        </w:rPr>
        <w:t>SCO COMMAND</w:t>
      </w:r>
      <w:r w:rsidRPr="009A0809">
        <w:rPr>
          <w:strike/>
          <w:rPrChange w:id="373" w:author="Patrick McElhiney" w:date="2022-09-23T09:43:00Z">
            <w:rPr/>
          </w:rPrChange>
        </w:rPr>
        <w:t xml:space="preserve"> or </w:t>
      </w:r>
      <w:r w:rsidRPr="009A0809">
        <w:rPr>
          <w:b/>
          <w:bCs/>
          <w:strike/>
          <w:rPrChange w:id="374" w:author="Patrick McElhiney" w:date="2022-09-23T09:43:00Z">
            <w:rPr>
              <w:b/>
              <w:bCs/>
            </w:rPr>
          </w:rPrChange>
        </w:rPr>
        <w:t>CHINA COMMAND</w:t>
      </w:r>
      <w:r w:rsidRPr="009A0809">
        <w:rPr>
          <w:strike/>
          <w:rPrChange w:id="375" w:author="Patrick McElhiney" w:date="2022-09-23T09:43:00Z">
            <w:rPr/>
          </w:rPrChange>
        </w:rPr>
        <w:t xml:space="preserve"> or </w:t>
      </w:r>
      <w:r w:rsidRPr="009A0809">
        <w:rPr>
          <w:b/>
          <w:bCs/>
          <w:strike/>
          <w:rPrChange w:id="376" w:author="Patrick McElhiney" w:date="2022-09-23T09:43:00Z">
            <w:rPr>
              <w:b/>
              <w:bCs/>
            </w:rPr>
          </w:rPrChange>
        </w:rPr>
        <w:t>RUSSIA COMMAND</w:t>
      </w:r>
      <w:r w:rsidRPr="009A0809">
        <w:rPr>
          <w:strike/>
          <w:rPrChange w:id="377" w:author="Patrick McElhiney" w:date="2022-09-23T09:43:00Z">
            <w:rPr/>
          </w:rPrChange>
        </w:rPr>
        <w:t xml:space="preserve">, or other foreign military commands, to ensure that they do not do anything bad, and that they cannot access the </w:t>
      </w:r>
      <w:r w:rsidRPr="009A0809">
        <w:rPr>
          <w:b/>
          <w:bCs/>
          <w:strike/>
          <w:rPrChange w:id="378" w:author="Patrick McElhiney" w:date="2022-09-23T09:43:00Z">
            <w:rPr>
              <w:b/>
              <w:bCs/>
            </w:rPr>
          </w:rPrChange>
        </w:rPr>
        <w:t>FOREIGN MILITARY COMMANDS</w:t>
      </w:r>
      <w:r w:rsidRPr="009A0809">
        <w:rPr>
          <w:strike/>
          <w:rPrChange w:id="379" w:author="Patrick McElhiney" w:date="2022-09-23T09:43:00Z">
            <w:rPr/>
          </w:rPrChange>
        </w:rPr>
        <w:t xml:space="preserve">, </w:t>
      </w:r>
      <w:r w:rsidRPr="009A0809">
        <w:rPr>
          <w:b/>
          <w:bCs/>
          <w:strike/>
          <w:rPrChange w:id="380" w:author="Patrick McElhiney" w:date="2022-09-23T09:43:00Z">
            <w:rPr>
              <w:b/>
              <w:bCs/>
            </w:rPr>
          </w:rPrChange>
        </w:rPr>
        <w:t>IRREVOCABLY DEFINED</w:t>
      </w:r>
      <w:r w:rsidRPr="009A0809">
        <w:rPr>
          <w:strike/>
          <w:rPrChange w:id="381" w:author="Patrick McElhiney" w:date="2022-09-23T09:43:00Z">
            <w:rPr/>
          </w:rPrChange>
        </w:rPr>
        <w:t xml:space="preserve">, </w:t>
      </w:r>
      <w:r w:rsidRPr="009A0809">
        <w:rPr>
          <w:b/>
          <w:bCs/>
          <w:strike/>
          <w:rPrChange w:id="382" w:author="Patrick McElhiney" w:date="2022-09-23T09:43:00Z">
            <w:rPr>
              <w:b/>
              <w:bCs/>
            </w:rPr>
          </w:rPrChange>
        </w:rPr>
        <w:t>IMPLICITLY DEFINED, PERMANENTLY DEFINED</w:t>
      </w:r>
      <w:r w:rsidRPr="009A0809">
        <w:rPr>
          <w:strike/>
          <w:rPrChange w:id="383" w:author="Patrick McElhiney" w:date="2022-09-23T09:43:00Z">
            <w:rPr/>
          </w:rPrChange>
        </w:rPr>
        <w:t xml:space="preserve">, </w:t>
      </w:r>
      <w:r w:rsidRPr="009A0809">
        <w:rPr>
          <w:b/>
          <w:bCs/>
          <w:strike/>
          <w:rPrChange w:id="384" w:author="Patrick McElhiney" w:date="2022-09-23T09:43:00Z">
            <w:rPr>
              <w:b/>
              <w:bCs/>
            </w:rPr>
          </w:rPrChange>
        </w:rPr>
        <w:t>PEACEFULLY DEFINED</w:t>
      </w:r>
      <w:r w:rsidRPr="009A0809">
        <w:rPr>
          <w:strike/>
          <w:rPrChange w:id="385" w:author="Patrick McElhiney" w:date="2022-09-23T09:43:00Z">
            <w:rPr/>
          </w:rPrChange>
        </w:rPr>
        <w:t>.</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Patrick McElhiney" w:date="2022-09-23T09:37:00Z" w:initials="PM">
    <w:p w14:paraId="08A82823" w14:textId="77777777"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15"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82823" w15:done="0"/>
  <w15:commentEx w15:paraId="5F94FE4F" w15:paraIdParent="08A828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CE4" w16cex:dateUtc="2022-09-23T13:37:00Z"/>
  <w16cex:commentExtensible w16cex:durableId="26D7FD31" w16cex:dateUtc="2022-09-23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82823" w16cid:durableId="26D7FCE4"/>
  <w16cid:commentId w16cid:paraId="5F94FE4F" w16cid:durableId="26D7F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8B4A" w14:textId="77777777" w:rsidR="00475A85" w:rsidRDefault="00475A85" w:rsidP="005B7682">
      <w:pPr>
        <w:spacing w:after="0" w:line="240" w:lineRule="auto"/>
      </w:pPr>
      <w:r>
        <w:separator/>
      </w:r>
    </w:p>
  </w:endnote>
  <w:endnote w:type="continuationSeparator" w:id="0">
    <w:p w14:paraId="660615CD" w14:textId="77777777" w:rsidR="00475A85" w:rsidRDefault="00475A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6EF7" w14:textId="77777777" w:rsidR="00475A85" w:rsidRDefault="00475A85" w:rsidP="005B7682">
      <w:pPr>
        <w:spacing w:after="0" w:line="240" w:lineRule="auto"/>
      </w:pPr>
      <w:r>
        <w:separator/>
      </w:r>
    </w:p>
  </w:footnote>
  <w:footnote w:type="continuationSeparator" w:id="0">
    <w:p w14:paraId="5891643E" w14:textId="77777777" w:rsidR="00475A85" w:rsidRDefault="00475A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2022-09-23T13:43:00Z</dcterms:created>
  <dcterms:modified xsi:type="dcterms:W3CDTF">2022-09-23T13:43:00Z</dcterms:modified>
</cp:coreProperties>
</file>