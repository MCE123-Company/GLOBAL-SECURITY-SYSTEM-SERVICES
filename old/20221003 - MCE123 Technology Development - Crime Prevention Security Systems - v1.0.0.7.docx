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7EE018E2" w14:textId="5C32A1D2" w:rsidR="001D1B57" w:rsidRDefault="001D1B57" w:rsidP="00B111EA">
      <w:pPr>
        <w:jc w:val="center"/>
        <w:rPr>
          <w:bCs/>
          <w:sz w:val="52"/>
          <w:szCs w:val="44"/>
        </w:rPr>
      </w:pPr>
      <w:r>
        <w:rPr>
          <w:bCs/>
          <w:sz w:val="52"/>
          <w:szCs w:val="44"/>
        </w:rPr>
        <w:t>CRIME PREVENTION</w:t>
      </w:r>
    </w:p>
    <w:p w14:paraId="36CF0476" w14:textId="1C302AA1" w:rsidR="00B111EA" w:rsidRDefault="00C47F92" w:rsidP="00B111EA">
      <w:pPr>
        <w:jc w:val="center"/>
        <w:rPr>
          <w:bCs/>
          <w:sz w:val="52"/>
          <w:szCs w:val="44"/>
        </w:rPr>
      </w:pPr>
      <w:r>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6A0A6E17" w:rsidR="00074C5F" w:rsidRDefault="00873F5D" w:rsidP="00B111EA">
      <w:pPr>
        <w:jc w:val="center"/>
        <w:rPr>
          <w:bCs/>
          <w:sz w:val="28"/>
          <w:szCs w:val="28"/>
        </w:rPr>
      </w:pPr>
      <w:r>
        <w:rPr>
          <w:bCs/>
          <w:sz w:val="28"/>
          <w:szCs w:val="28"/>
        </w:rPr>
        <w:t>9/18/2022 2:47:05 PM</w:t>
      </w:r>
    </w:p>
    <w:p w14:paraId="4408AEEC" w14:textId="39372F2A" w:rsidR="009B00FA" w:rsidRDefault="009B00FA" w:rsidP="00B111EA">
      <w:pPr>
        <w:jc w:val="center"/>
        <w:rPr>
          <w:bCs/>
          <w:sz w:val="28"/>
          <w:szCs w:val="28"/>
        </w:rPr>
      </w:pPr>
    </w:p>
    <w:p w14:paraId="3231D90D" w14:textId="196B73EB" w:rsidR="0060363B" w:rsidRPr="00065469" w:rsidRDefault="000B42C6" w:rsidP="00991D4F">
      <w:r>
        <w:rPr>
          <w:b/>
          <w:sz w:val="24"/>
        </w:rPr>
        <w:br w:type="page"/>
      </w:r>
    </w:p>
    <w:p w14:paraId="141A9517" w14:textId="5EF3C3D2" w:rsidR="00C40CA1" w:rsidRPr="00C0532F" w:rsidRDefault="00C40CA1" w:rsidP="00C40CA1">
      <w:pPr>
        <w:ind w:left="360" w:hanging="360"/>
        <w:jc w:val="both"/>
        <w:rPr>
          <w:b/>
          <w:bCs/>
        </w:rPr>
      </w:pPr>
      <w:r>
        <w:rPr>
          <w:b/>
          <w:sz w:val="24"/>
        </w:rPr>
        <w:lastRenderedPageBreak/>
        <w:t>CRIME PREVENTION SECURITY SYSTEMS</w:t>
      </w:r>
    </w:p>
    <w:p w14:paraId="37C6786D" w14:textId="1FBC6709" w:rsidR="00B02B85" w:rsidRDefault="00B02B85" w:rsidP="00C40CA1">
      <w:pPr>
        <w:ind w:left="360" w:hanging="360"/>
        <w:jc w:val="both"/>
      </w:pPr>
      <w:commentRangeStart w:id="0"/>
      <w:commentRangeStart w:id="1"/>
      <w:commentRangeStart w:id="2"/>
      <w:r w:rsidRPr="006067AB">
        <w:rPr>
          <w:u w:val="single"/>
        </w:rPr>
        <w:t xml:space="preserve">AUTONOMOUS </w:t>
      </w:r>
      <w:r>
        <w:rPr>
          <w:u w:val="single"/>
        </w:rPr>
        <w:t>CRIME SIMULATION</w:t>
      </w:r>
      <w:r w:rsidRPr="006067AB">
        <w:rPr>
          <w:u w:val="single"/>
        </w:rPr>
        <w:t xml:space="preserve"> </w:t>
      </w:r>
      <w:r>
        <w:rPr>
          <w:u w:val="single"/>
        </w:rPr>
        <w:t xml:space="preserve">PREVENTION </w:t>
      </w:r>
      <w:r w:rsidRPr="006067AB">
        <w:rPr>
          <w:u w:val="single"/>
        </w:rPr>
        <w:t>SECURITY SYSTEMS</w:t>
      </w:r>
      <w:r w:rsidRPr="006D5E89">
        <w:t xml:space="preserve"> (</w:t>
      </w:r>
      <w:r w:rsidRPr="006067AB">
        <w:rPr>
          <w:b/>
          <w:bCs/>
        </w:rPr>
        <w:t>2022</w:t>
      </w:r>
      <w:r w:rsidRPr="006D5E89">
        <w:t xml:space="preserve">) – ensures that </w:t>
      </w:r>
      <w:r>
        <w:t>audio/visual computer simulations</w:t>
      </w:r>
      <w:r w:rsidRPr="006D5E89">
        <w:t xml:space="preserve"> </w:t>
      </w:r>
      <w:ins w:id="3" w:author="Patrick McElhiney" w:date="2022-10-02T21:01:00Z">
        <w:r w:rsidR="00306C1F">
          <w:t xml:space="preserve">of crime </w:t>
        </w:r>
      </w:ins>
      <w:del w:id="4" w:author="Patrick McElhiney" w:date="2022-10-02T21:01:00Z">
        <w:r w:rsidRPr="006D5E89" w:rsidDel="00306C1F">
          <w:delText xml:space="preserve">are </w:delText>
        </w:r>
      </w:del>
      <w:r w:rsidR="00110D55">
        <w:t xml:space="preserve">never </w:t>
      </w:r>
      <w:del w:id="5" w:author="Patrick McElhiney" w:date="2022-10-02T21:01:00Z">
        <w:r w:rsidR="00110D55" w:rsidDel="00306C1F">
          <w:delText>used</w:delText>
        </w:r>
        <w:r w:rsidRPr="006D5E89" w:rsidDel="00306C1F">
          <w:delText xml:space="preserve"> to </w:delText>
        </w:r>
        <w:r w:rsidDel="00306C1F">
          <w:delText>simulate crime</w:delText>
        </w:r>
      </w:del>
      <w:ins w:id="6" w:author="Patrick McElhiney" w:date="2022-10-02T21:01:00Z">
        <w:r w:rsidR="00306C1F">
          <w:t>occur</w:t>
        </w:r>
      </w:ins>
      <w:r w:rsidR="00873F5D">
        <w:t xml:space="preserve">, </w:t>
      </w:r>
      <w:r w:rsidR="00873F5D" w:rsidRPr="00306C1F">
        <w:rPr>
          <w:b/>
          <w:bCs/>
          <w:color w:val="00B0F0"/>
          <w:rPrChange w:id="7" w:author="Patrick McElhiney" w:date="2022-10-02T21:02:00Z">
            <w:rPr>
              <w:b/>
              <w:bCs/>
            </w:rPr>
          </w:rPrChange>
        </w:rPr>
        <w:t>IMPLICITLY DEFINED</w:t>
      </w:r>
      <w:ins w:id="8" w:author="Patrick McElhiney" w:date="2022-10-02T21:01:00Z">
        <w:r w:rsidR="00306C1F">
          <w:t xml:space="preserve">, </w:t>
        </w:r>
        <w:r w:rsidR="00306C1F" w:rsidRPr="00306C1F">
          <w:rPr>
            <w:b/>
            <w:bCs/>
            <w:color w:val="00B0F0"/>
            <w:rPrChange w:id="9" w:author="Patrick McElhiney" w:date="2022-10-02T21:02:00Z">
              <w:rPr>
                <w:b/>
                <w:bCs/>
              </w:rPr>
            </w:rPrChange>
          </w:rPr>
          <w:t xml:space="preserve">IMPLICITLY </w:t>
        </w:r>
        <w:proofErr w:type="gramStart"/>
        <w:r w:rsidR="00306C1F" w:rsidRPr="00306C1F">
          <w:rPr>
            <w:b/>
            <w:bCs/>
            <w:color w:val="00B0F0"/>
            <w:rPrChange w:id="10" w:author="Patrick McElhiney" w:date="2022-10-02T21:02:00Z">
              <w:rPr>
                <w:b/>
                <w:bCs/>
              </w:rPr>
            </w:rPrChange>
          </w:rPr>
          <w:t>DEFINED</w:t>
        </w:r>
        <w:r w:rsidR="00306C1F">
          <w:t xml:space="preserve">,   </w:t>
        </w:r>
        <w:proofErr w:type="gramEnd"/>
        <w:r w:rsidR="00306C1F">
          <w:t xml:space="preserve">  </w:t>
        </w:r>
        <w:r w:rsidR="00306C1F" w:rsidRPr="00306C1F">
          <w:rPr>
            <w:b/>
            <w:bCs/>
            <w:color w:val="00B0F0"/>
            <w:rPrChange w:id="11" w:author="Patrick McElhiney" w:date="2022-10-02T21:02:00Z">
              <w:rPr>
                <w:b/>
                <w:bCs/>
              </w:rPr>
            </w:rPrChange>
          </w:rPr>
          <w:t>IMPLICITLY DEFINED</w:t>
        </w:r>
        <w:r w:rsidR="00306C1F">
          <w:t xml:space="preserve">, </w:t>
        </w:r>
        <w:r w:rsidR="00306C1F" w:rsidRPr="00306C1F">
          <w:rPr>
            <w:b/>
            <w:bCs/>
            <w:color w:val="00B0F0"/>
            <w:rPrChange w:id="12" w:author="Patrick McElhiney" w:date="2022-10-02T21:02:00Z">
              <w:rPr>
                <w:b/>
                <w:bCs/>
              </w:rPr>
            </w:rPrChange>
          </w:rPr>
          <w:t>IMPLICITLY DEFINED</w:t>
        </w:r>
        <w:r w:rsidR="00306C1F">
          <w:t xml:space="preserve">, </w:t>
        </w:r>
        <w:r w:rsidR="00306C1F" w:rsidRPr="00306C1F">
          <w:rPr>
            <w:b/>
            <w:bCs/>
            <w:color w:val="00B0F0"/>
            <w:rPrChange w:id="13" w:author="Patrick McElhiney" w:date="2022-10-02T21:02:00Z">
              <w:rPr>
                <w:b/>
                <w:bCs/>
              </w:rPr>
            </w:rPrChange>
          </w:rPr>
          <w:t>IMPLICITLY DEFINED</w:t>
        </w:r>
        <w:r w:rsidR="00306C1F">
          <w:t xml:space="preserve">, </w:t>
        </w:r>
        <w:r w:rsidR="00306C1F" w:rsidRPr="00306C1F">
          <w:rPr>
            <w:b/>
            <w:bCs/>
            <w:color w:val="00B0F0"/>
            <w:rPrChange w:id="14" w:author="Patrick McElhiney" w:date="2022-10-02T21:02:00Z">
              <w:rPr>
                <w:b/>
                <w:bCs/>
              </w:rPr>
            </w:rPrChange>
          </w:rPr>
          <w:t>IMPLICITLY DEFINED</w:t>
        </w:r>
        <w:r w:rsidR="00306C1F">
          <w:t xml:space="preserve">,     </w:t>
        </w:r>
        <w:r w:rsidR="00306C1F" w:rsidRPr="00306C1F">
          <w:rPr>
            <w:b/>
            <w:bCs/>
            <w:color w:val="00B0F0"/>
            <w:rPrChange w:id="15" w:author="Patrick McElhiney" w:date="2022-10-02T21:02:00Z">
              <w:rPr>
                <w:b/>
                <w:bCs/>
              </w:rPr>
            </w:rPrChange>
          </w:rPr>
          <w:t>IMPLICITLY DEFINED</w:t>
        </w:r>
      </w:ins>
      <w:r w:rsidR="00873F5D">
        <w:t>.</w:t>
      </w:r>
      <w:commentRangeEnd w:id="0"/>
      <w:r w:rsidR="00D43E28">
        <w:rPr>
          <w:rStyle w:val="CommentReference"/>
        </w:rPr>
        <w:commentReference w:id="0"/>
      </w:r>
      <w:commentRangeEnd w:id="1"/>
      <w:r w:rsidR="00306C1F">
        <w:rPr>
          <w:rStyle w:val="CommentReference"/>
        </w:rPr>
        <w:commentReference w:id="1"/>
      </w:r>
      <w:commentRangeEnd w:id="2"/>
      <w:r w:rsidR="00306C1F">
        <w:rPr>
          <w:rStyle w:val="CommentReference"/>
        </w:rPr>
        <w:commentReference w:id="2"/>
      </w:r>
    </w:p>
    <w:p w14:paraId="5AD63D3D" w14:textId="00899E8F" w:rsidR="00C40CA1" w:rsidRDefault="00C40CA1" w:rsidP="00C40CA1">
      <w:pPr>
        <w:ind w:left="360" w:hanging="360"/>
        <w:jc w:val="both"/>
      </w:pPr>
      <w:commentRangeStart w:id="16"/>
      <w:r>
        <w:rPr>
          <w:u w:val="single"/>
        </w:rPr>
        <w:t>AUTONOMOUS CRIME PREVENTION SYSTEMS</w:t>
      </w:r>
      <w:r>
        <w:t xml:space="preserve"> (</w:t>
      </w:r>
      <w:r w:rsidRPr="00C779CF">
        <w:rPr>
          <w:b/>
          <w:bCs/>
        </w:rPr>
        <w:t>2022</w:t>
      </w:r>
      <w:r>
        <w:t xml:space="preserve">) – ensures that </w:t>
      </w:r>
      <w:r w:rsidRPr="00317E65">
        <w:rPr>
          <w:b/>
          <w:bCs/>
        </w:rPr>
        <w:t xml:space="preserve">ALL </w:t>
      </w:r>
      <w:r w:rsidRPr="005D254F">
        <w:rPr>
          <w:b/>
          <w:bCs/>
        </w:rPr>
        <w:t>CRIME COMMANDS</w:t>
      </w:r>
      <w:r>
        <w:t xml:space="preserve"> is not used, and therefore ensures that any </w:t>
      </w:r>
      <w:r w:rsidRPr="00317E65">
        <w:rPr>
          <w:b/>
          <w:bCs/>
        </w:rPr>
        <w:t xml:space="preserve">ALL </w:t>
      </w:r>
      <w:r w:rsidRPr="005D254F">
        <w:rPr>
          <w:b/>
          <w:bCs/>
        </w:rPr>
        <w:t>CRIME COMMANDS</w:t>
      </w:r>
      <w:r>
        <w:t xml:space="preserve"> is not executed or issued, and ensures that </w:t>
      </w:r>
      <w:r w:rsidRPr="00647837">
        <w:rPr>
          <w:b/>
          <w:bCs/>
        </w:rPr>
        <w:t xml:space="preserve">ALL </w:t>
      </w:r>
      <w:r w:rsidRPr="005D254F">
        <w:rPr>
          <w:b/>
          <w:bCs/>
        </w:rPr>
        <w:t>CRIME CODE COMMAND</w:t>
      </w:r>
      <w:r>
        <w:rPr>
          <w:b/>
          <w:bCs/>
        </w:rPr>
        <w:t>S</w:t>
      </w:r>
      <w:r>
        <w:t xml:space="preserve"> is not used, and therefore ensures that any</w:t>
      </w:r>
      <w:r w:rsidR="00873F5D">
        <w:t xml:space="preserve">                 </w:t>
      </w:r>
      <w:r>
        <w:t xml:space="preserve"> </w:t>
      </w:r>
      <w:r w:rsidRPr="00317E65">
        <w:rPr>
          <w:b/>
          <w:bCs/>
        </w:rPr>
        <w:t xml:space="preserve">ALL </w:t>
      </w:r>
      <w:r w:rsidRPr="005D254F">
        <w:rPr>
          <w:b/>
          <w:bCs/>
        </w:rPr>
        <w:t>CRIME CODE COMMANDS</w:t>
      </w:r>
      <w:r>
        <w:t xml:space="preserve"> is not executed, and ensures that </w:t>
      </w:r>
      <w:r w:rsidRPr="00317E65">
        <w:rPr>
          <w:b/>
          <w:bCs/>
        </w:rPr>
        <w:t xml:space="preserve">ALL </w:t>
      </w:r>
      <w:r w:rsidRPr="005D254F">
        <w:rPr>
          <w:b/>
          <w:bCs/>
        </w:rPr>
        <w:t>CRIME CODES</w:t>
      </w:r>
      <w:r>
        <w:t xml:space="preserve"> is not used, and thus ensures that any </w:t>
      </w:r>
      <w:r w:rsidRPr="00317E65">
        <w:rPr>
          <w:b/>
          <w:bCs/>
        </w:rPr>
        <w:t xml:space="preserve">ALL </w:t>
      </w:r>
      <w:r w:rsidRPr="005D254F">
        <w:rPr>
          <w:b/>
          <w:bCs/>
        </w:rPr>
        <w:t>CRIME CODES</w:t>
      </w:r>
      <w:r>
        <w:t xml:space="preserve"> is not executed or issued, and ensures that any </w:t>
      </w:r>
      <w:r>
        <w:rPr>
          <w:b/>
          <w:bCs/>
        </w:rPr>
        <w:t>CRIME</w:t>
      </w:r>
      <w:r>
        <w:t xml:space="preserve"> does not occur, by ensuring that any </w:t>
      </w:r>
      <w:r w:rsidRPr="00647837">
        <w:rPr>
          <w:b/>
          <w:bCs/>
        </w:rPr>
        <w:t xml:space="preserve">ALL </w:t>
      </w:r>
      <w:r w:rsidRPr="005D254F">
        <w:rPr>
          <w:b/>
          <w:bCs/>
        </w:rPr>
        <w:t>CRIME ACTS</w:t>
      </w:r>
      <w:r>
        <w:t xml:space="preserve"> does not occur, and also ensures that</w:t>
      </w:r>
      <w:r w:rsidR="00873F5D">
        <w:t xml:space="preserve">                    </w:t>
      </w:r>
      <w:r>
        <w:t xml:space="preserve"> </w:t>
      </w:r>
      <w:r w:rsidRPr="00317E65">
        <w:rPr>
          <w:b/>
          <w:bCs/>
        </w:rPr>
        <w:t xml:space="preserve">ALL OFFENSIVE </w:t>
      </w:r>
      <w:r w:rsidRPr="005D254F">
        <w:rPr>
          <w:b/>
          <w:bCs/>
        </w:rPr>
        <w:t>SPACE WEAPONS COMMANDS</w:t>
      </w:r>
      <w:r>
        <w:t xml:space="preserve"> is not used, such that</w:t>
      </w:r>
      <w:r w:rsidR="00873F5D">
        <w:t xml:space="preserve">                                                 </w:t>
      </w:r>
      <w:r>
        <w:t xml:space="preserve"> </w:t>
      </w:r>
      <w:r w:rsidRPr="00317E65">
        <w:rPr>
          <w:b/>
          <w:bCs/>
        </w:rPr>
        <w:t xml:space="preserve">ANY OFFENSIVE </w:t>
      </w:r>
      <w:r w:rsidRPr="005D254F">
        <w:rPr>
          <w:b/>
          <w:bCs/>
        </w:rPr>
        <w:t>SPACE WEAPONS COMMANDS</w:t>
      </w:r>
      <w:r>
        <w:t xml:space="preserve"> is not executed, or issued, or invoked</w:t>
      </w:r>
      <w:r w:rsidR="00873F5D">
        <w:t xml:space="preserve">,       </w:t>
      </w:r>
      <w:r w:rsidR="00873F5D" w:rsidRPr="00714BE2">
        <w:rPr>
          <w:b/>
          <w:bCs/>
        </w:rPr>
        <w:t>IMPLICITLY DEFINED</w:t>
      </w:r>
      <w:r w:rsidR="00873F5D">
        <w:t>.</w:t>
      </w:r>
      <w:commentRangeEnd w:id="16"/>
      <w:r w:rsidR="00873F5D">
        <w:rPr>
          <w:rStyle w:val="CommentReference"/>
        </w:rPr>
        <w:commentReference w:id="16"/>
      </w:r>
    </w:p>
    <w:p w14:paraId="6EE45A94" w14:textId="3379AC81" w:rsidR="003459D4" w:rsidRPr="003459D4" w:rsidRDefault="003459D4" w:rsidP="00C40CA1">
      <w:pPr>
        <w:ind w:left="360" w:hanging="360"/>
        <w:jc w:val="both"/>
      </w:pPr>
      <w:r w:rsidRPr="003459D4">
        <w:rPr>
          <w:u w:val="single"/>
        </w:rPr>
        <w:t>AUTONOMOUS CRIME PREVENTION SECURITY SYSTEMS</w:t>
      </w:r>
      <w:r w:rsidRPr="003459D4">
        <w:t xml:space="preserve"> (</w:t>
      </w:r>
      <w:r w:rsidRPr="003459D4">
        <w:rPr>
          <w:b/>
          <w:bCs/>
        </w:rPr>
        <w:t>2022</w:t>
      </w:r>
      <w:r w:rsidRPr="003459D4">
        <w:t xml:space="preserve">) – ensures that </w:t>
      </w:r>
      <w:r w:rsidRPr="003459D4">
        <w:rPr>
          <w:b/>
          <w:bCs/>
        </w:rPr>
        <w:t>CRIME</w:t>
      </w:r>
      <w:r w:rsidRPr="003459D4">
        <w:t xml:space="preserve"> </w:t>
      </w:r>
      <w:del w:id="17" w:author="Patrick McElhiney" w:date="2022-10-03T10:15:00Z">
        <w:r w:rsidRPr="003459D4" w:rsidDel="006E7A83">
          <w:delText>does not</w:delText>
        </w:r>
      </w:del>
      <w:ins w:id="18" w:author="Patrick McElhiney" w:date="2022-10-03T10:15:00Z">
        <w:r w:rsidR="006E7A83">
          <w:t>never</w:t>
        </w:r>
      </w:ins>
      <w:r w:rsidRPr="003459D4">
        <w:t xml:space="preserve"> occur</w:t>
      </w:r>
      <w:ins w:id="19" w:author="Patrick McElhiney" w:date="2022-10-03T10:15:00Z">
        <w:r w:rsidR="006E7A83">
          <w:t>s</w:t>
        </w:r>
      </w:ins>
      <w:r w:rsidR="00873F5D">
        <w:t xml:space="preserve">, </w:t>
      </w:r>
      <w:r w:rsidR="00873F5D" w:rsidRPr="00714BE2">
        <w:rPr>
          <w:b/>
          <w:bCs/>
        </w:rPr>
        <w:t>IMPLICITLY DEFINED</w:t>
      </w:r>
      <w:r w:rsidR="00873F5D">
        <w:t>.</w:t>
      </w:r>
    </w:p>
    <w:p w14:paraId="6FC5B9F2" w14:textId="34A92B54" w:rsidR="00FB506C" w:rsidRPr="00477EDF" w:rsidRDefault="00FB506C" w:rsidP="00FB506C">
      <w:pPr>
        <w:ind w:left="360" w:hanging="360"/>
        <w:jc w:val="both"/>
      </w:pPr>
      <w:r w:rsidRPr="00477EDF">
        <w:rPr>
          <w:u w:val="single"/>
        </w:rPr>
        <w:t xml:space="preserve">AUTONOMOUS </w:t>
      </w:r>
      <w:r>
        <w:rPr>
          <w:u w:val="single"/>
        </w:rPr>
        <w:t>COPYCAT</w:t>
      </w:r>
      <w:r w:rsidRPr="00477EDF">
        <w:rPr>
          <w:u w:val="single"/>
        </w:rPr>
        <w:t xml:space="preserve"> CRIME PREVENTION SECURITY SYSTEMS</w:t>
      </w:r>
      <w:r w:rsidRPr="00477EDF">
        <w:t xml:space="preserve"> (</w:t>
      </w:r>
      <w:r w:rsidRPr="00477EDF">
        <w:rPr>
          <w:b/>
          <w:bCs/>
        </w:rPr>
        <w:t>2022</w:t>
      </w:r>
      <w:r w:rsidRPr="00477EDF">
        <w:t xml:space="preserve">) – ensures that </w:t>
      </w:r>
      <w:r>
        <w:t xml:space="preserve">        </w:t>
      </w:r>
      <w:r w:rsidRPr="00477EDF">
        <w:t xml:space="preserve">             </w:t>
      </w:r>
      <w:r w:rsidR="0062053B">
        <w:rPr>
          <w:b/>
          <w:bCs/>
        </w:rPr>
        <w:t>COPYCAT</w:t>
      </w:r>
      <w:r w:rsidRPr="00477EDF">
        <w:rPr>
          <w:b/>
          <w:bCs/>
        </w:rPr>
        <w:t xml:space="preserve"> CRIME</w:t>
      </w:r>
      <w:r w:rsidRPr="00477EDF">
        <w:t xml:space="preserve"> </w:t>
      </w:r>
      <w:del w:id="20" w:author="Patrick McElhiney" w:date="2022-10-03T10:16:00Z">
        <w:r w:rsidRPr="00477EDF" w:rsidDel="006E7A83">
          <w:delText>does not</w:delText>
        </w:r>
      </w:del>
      <w:ins w:id="21" w:author="Patrick McElhiney" w:date="2022-10-03T10:16:00Z">
        <w:r w:rsidR="006E7A83">
          <w:t>never</w:t>
        </w:r>
      </w:ins>
      <w:r w:rsidRPr="00477EDF">
        <w:t xml:space="preserve"> occur</w:t>
      </w:r>
      <w:ins w:id="22" w:author="Patrick McElhiney" w:date="2022-10-03T10:16:00Z">
        <w:r w:rsidR="006E7A83">
          <w:t>s</w:t>
        </w:r>
      </w:ins>
      <w:r w:rsidR="00873F5D">
        <w:t xml:space="preserve">, </w:t>
      </w:r>
      <w:r w:rsidR="00873F5D" w:rsidRPr="00714BE2">
        <w:rPr>
          <w:b/>
          <w:bCs/>
        </w:rPr>
        <w:t>IMPLICITLY DEFINED</w:t>
      </w:r>
      <w:r w:rsidR="00873F5D">
        <w:t>.</w:t>
      </w:r>
    </w:p>
    <w:p w14:paraId="47E92EFA" w14:textId="2D1CC1C7" w:rsidR="00FE2947" w:rsidRPr="00477EDF" w:rsidRDefault="00FE2947" w:rsidP="00FE2947">
      <w:pPr>
        <w:ind w:left="360" w:hanging="360"/>
        <w:jc w:val="both"/>
      </w:pPr>
      <w:r w:rsidRPr="00477EDF">
        <w:rPr>
          <w:u w:val="single"/>
        </w:rPr>
        <w:t xml:space="preserve">AUTONOMOUS </w:t>
      </w:r>
      <w:r>
        <w:rPr>
          <w:u w:val="single"/>
        </w:rPr>
        <w:t>IDENTITY THEFT</w:t>
      </w:r>
      <w:r w:rsidRPr="00477EDF">
        <w:rPr>
          <w:u w:val="single"/>
        </w:rPr>
        <w:t xml:space="preserve"> PREVENTION SECURITY SYSTEMS</w:t>
      </w:r>
      <w:r w:rsidRPr="00477EDF">
        <w:t xml:space="preserve"> (</w:t>
      </w:r>
      <w:r w:rsidRPr="00477EDF">
        <w:rPr>
          <w:b/>
          <w:bCs/>
        </w:rPr>
        <w:t>2022</w:t>
      </w:r>
      <w:r w:rsidRPr="00477EDF">
        <w:t xml:space="preserve">) – ensures that </w:t>
      </w:r>
      <w:r>
        <w:t xml:space="preserve">        </w:t>
      </w:r>
      <w:r w:rsidRPr="00477EDF">
        <w:t xml:space="preserve">             </w:t>
      </w:r>
      <w:r>
        <w:rPr>
          <w:b/>
          <w:bCs/>
        </w:rPr>
        <w:t>IDENTITY THEFT</w:t>
      </w:r>
      <w:r w:rsidRPr="00477EDF">
        <w:t xml:space="preserve"> </w:t>
      </w:r>
      <w:del w:id="23" w:author="Patrick McElhiney" w:date="2022-10-03T10:16:00Z">
        <w:r w:rsidRPr="00477EDF" w:rsidDel="006E7A83">
          <w:delText>does not</w:delText>
        </w:r>
      </w:del>
      <w:ins w:id="24" w:author="Patrick McElhiney" w:date="2022-10-03T10:16:00Z">
        <w:r w:rsidR="006E7A83">
          <w:t>never</w:t>
        </w:r>
      </w:ins>
      <w:r w:rsidRPr="00477EDF">
        <w:t xml:space="preserve"> occur</w:t>
      </w:r>
      <w:ins w:id="25" w:author="Patrick McElhiney" w:date="2022-10-03T10:16:00Z">
        <w:r w:rsidR="006E7A83">
          <w:t>s</w:t>
        </w:r>
      </w:ins>
      <w:r w:rsidR="00873F5D">
        <w:t xml:space="preserve">, </w:t>
      </w:r>
      <w:r w:rsidR="00873F5D" w:rsidRPr="00714BE2">
        <w:rPr>
          <w:b/>
          <w:bCs/>
        </w:rPr>
        <w:t>IMPLICITLY DEFINED</w:t>
      </w:r>
      <w:r w:rsidR="00873F5D">
        <w:t>.</w:t>
      </w:r>
    </w:p>
    <w:p w14:paraId="30FC09C1" w14:textId="0F64F4AA" w:rsidR="00FE2947" w:rsidRPr="00477EDF" w:rsidRDefault="00FE2947" w:rsidP="00FE2947">
      <w:pPr>
        <w:ind w:left="360" w:hanging="360"/>
        <w:jc w:val="both"/>
      </w:pPr>
      <w:r w:rsidRPr="00477EDF">
        <w:rPr>
          <w:u w:val="single"/>
        </w:rPr>
        <w:t xml:space="preserve">AUTONOMOUS </w:t>
      </w:r>
      <w:r>
        <w:rPr>
          <w:u w:val="single"/>
        </w:rPr>
        <w:t>IMPERSONATION</w:t>
      </w:r>
      <w:r w:rsidRPr="00477EDF">
        <w:rPr>
          <w:u w:val="single"/>
        </w:rPr>
        <w:t xml:space="preserve"> CRIME PREVENTION SECURITY SYSTEMS</w:t>
      </w:r>
      <w:r w:rsidRPr="00477EDF">
        <w:t xml:space="preserve"> (</w:t>
      </w:r>
      <w:r w:rsidRPr="00477EDF">
        <w:rPr>
          <w:b/>
          <w:bCs/>
        </w:rPr>
        <w:t>2022</w:t>
      </w:r>
      <w:r w:rsidRPr="00477EDF">
        <w:t xml:space="preserve">) – ensures that </w:t>
      </w:r>
      <w:r>
        <w:t xml:space="preserve">        </w:t>
      </w:r>
      <w:r w:rsidRPr="00477EDF">
        <w:t xml:space="preserve">             </w:t>
      </w:r>
      <w:r>
        <w:rPr>
          <w:b/>
          <w:bCs/>
        </w:rPr>
        <w:t>IMPERSONATION</w:t>
      </w:r>
      <w:r w:rsidRPr="00477EDF">
        <w:rPr>
          <w:b/>
          <w:bCs/>
        </w:rPr>
        <w:t xml:space="preserve"> CRIME</w:t>
      </w:r>
      <w:r w:rsidRPr="00477EDF">
        <w:t xml:space="preserve"> </w:t>
      </w:r>
      <w:del w:id="26" w:author="Patrick McElhiney" w:date="2022-10-03T10:16:00Z">
        <w:r w:rsidRPr="00477EDF" w:rsidDel="006E7A83">
          <w:delText>does not</w:delText>
        </w:r>
      </w:del>
      <w:ins w:id="27" w:author="Patrick McElhiney" w:date="2022-10-03T10:16:00Z">
        <w:r w:rsidR="006E7A83">
          <w:t>never</w:t>
        </w:r>
      </w:ins>
      <w:r w:rsidRPr="00477EDF">
        <w:t xml:space="preserve"> occur</w:t>
      </w:r>
      <w:ins w:id="28" w:author="Patrick McElhiney" w:date="2022-10-03T10:16:00Z">
        <w:r w:rsidR="006E7A83">
          <w:t>s</w:t>
        </w:r>
      </w:ins>
      <w:r w:rsidR="00873F5D">
        <w:t xml:space="preserve">, </w:t>
      </w:r>
      <w:r w:rsidR="00873F5D" w:rsidRPr="00714BE2">
        <w:rPr>
          <w:b/>
          <w:bCs/>
        </w:rPr>
        <w:t>IMPLICITLY DEFINED</w:t>
      </w:r>
      <w:r w:rsidR="00873F5D">
        <w:t>.</w:t>
      </w:r>
    </w:p>
    <w:p w14:paraId="7B9516A7" w14:textId="6B49308B" w:rsidR="00BC2320" w:rsidRPr="00477EDF" w:rsidRDefault="00BC2320" w:rsidP="00BC2320">
      <w:pPr>
        <w:ind w:left="360" w:hanging="360"/>
        <w:jc w:val="both"/>
      </w:pPr>
      <w:r w:rsidRPr="00477EDF">
        <w:rPr>
          <w:u w:val="single"/>
        </w:rPr>
        <w:t xml:space="preserve">AUTONOMOUS </w:t>
      </w:r>
      <w:r>
        <w:rPr>
          <w:u w:val="single"/>
        </w:rPr>
        <w:t>METALOGICAL</w:t>
      </w:r>
      <w:r w:rsidRPr="00477EDF">
        <w:rPr>
          <w:u w:val="single"/>
        </w:rPr>
        <w:t xml:space="preserve"> CRIME PREVENTION SECURITY SYSTEMS</w:t>
      </w:r>
      <w:r w:rsidRPr="00477EDF">
        <w:t xml:space="preserve"> (</w:t>
      </w:r>
      <w:r w:rsidRPr="00477EDF">
        <w:rPr>
          <w:b/>
          <w:bCs/>
        </w:rPr>
        <w:t>2022</w:t>
      </w:r>
      <w:r w:rsidRPr="00477EDF">
        <w:t xml:space="preserve">) – ensures that </w:t>
      </w:r>
      <w:r>
        <w:t xml:space="preserve">        </w:t>
      </w:r>
      <w:r w:rsidRPr="00477EDF">
        <w:t xml:space="preserve">             </w:t>
      </w:r>
      <w:r>
        <w:rPr>
          <w:b/>
          <w:bCs/>
        </w:rPr>
        <w:t>METALOGICAL</w:t>
      </w:r>
      <w:r w:rsidRPr="00477EDF">
        <w:rPr>
          <w:b/>
          <w:bCs/>
        </w:rPr>
        <w:t xml:space="preserve"> CRIME</w:t>
      </w:r>
      <w:r w:rsidRPr="00477EDF">
        <w:t xml:space="preserve"> </w:t>
      </w:r>
      <w:del w:id="29" w:author="Patrick McElhiney" w:date="2022-10-03T10:16:00Z">
        <w:r w:rsidRPr="00477EDF" w:rsidDel="006E7A83">
          <w:delText>does not</w:delText>
        </w:r>
      </w:del>
      <w:ins w:id="30" w:author="Patrick McElhiney" w:date="2022-10-03T10:16:00Z">
        <w:r w:rsidR="006E7A83">
          <w:t>never</w:t>
        </w:r>
      </w:ins>
      <w:r w:rsidRPr="00477EDF">
        <w:t xml:space="preserve"> occur</w:t>
      </w:r>
      <w:ins w:id="31" w:author="Patrick McElhiney" w:date="2022-10-03T10:16:00Z">
        <w:r w:rsidR="006E7A83">
          <w:t>s</w:t>
        </w:r>
      </w:ins>
      <w:r w:rsidR="00873F5D">
        <w:t xml:space="preserve">, </w:t>
      </w:r>
      <w:r w:rsidR="00873F5D" w:rsidRPr="00714BE2">
        <w:rPr>
          <w:b/>
          <w:bCs/>
        </w:rPr>
        <w:t>IMPLICITLY DEFINED</w:t>
      </w:r>
      <w:r w:rsidR="00873F5D">
        <w:t>.</w:t>
      </w:r>
    </w:p>
    <w:p w14:paraId="2D8C1490" w14:textId="50B96353"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2T20:59:00Z" w:initials="PM">
    <w:p w14:paraId="54A7133B" w14:textId="77777777" w:rsidR="00D43E28" w:rsidRDefault="00D43E28" w:rsidP="00DA0B75">
      <w:pPr>
        <w:pStyle w:val="CommentText"/>
      </w:pPr>
      <w:r>
        <w:rPr>
          <w:rStyle w:val="CommentReference"/>
        </w:rPr>
        <w:annotationRef/>
      </w:r>
      <w:r>
        <w:t>This was changed like it should have been on 10/2/2022, and there was still a violation during the night of 10/2/2022, so it would seem that whomever coded the actual software, that it was still not stopping it all. If it automatically commits the code, and automatically stops it all, then it was not working at 8:59PM EST on 10/2/2022.</w:t>
      </w:r>
    </w:p>
  </w:comment>
  <w:comment w:id="1" w:author="Patrick McElhiney" w:date="2022-10-02T21:02:00Z" w:initials="PM">
    <w:p w14:paraId="5BAB92F5" w14:textId="77777777" w:rsidR="00306C1F" w:rsidRDefault="00306C1F" w:rsidP="006C6E09">
      <w:pPr>
        <w:pStyle w:val="CommentText"/>
      </w:pPr>
      <w:r>
        <w:rPr>
          <w:rStyle w:val="CommentReference"/>
        </w:rPr>
        <w:annotationRef/>
      </w:r>
      <w:r>
        <w:t>Global Security Systems was not running at the time it was not working. Someone in The Pentagon shut it down, to quote "do more war towards Barrington, NH" he stated. Alexander Chokonov was his name, allegedly.</w:t>
      </w:r>
    </w:p>
  </w:comment>
  <w:comment w:id="2" w:author="Patrick McElhiney" w:date="2022-10-02T21:04:00Z" w:initials="PM">
    <w:p w14:paraId="6A40314F" w14:textId="77777777" w:rsidR="00306C1F" w:rsidRDefault="00306C1F" w:rsidP="00FF327E">
      <w:pPr>
        <w:pStyle w:val="CommentText"/>
      </w:pPr>
      <w:r>
        <w:rPr>
          <w:rStyle w:val="CommentReference"/>
        </w:rPr>
        <w:annotationRef/>
      </w:r>
      <w:r>
        <w:t>The Secretary of Defense may have had a pre-defined motive to make people hate Russian-Americans, to try to motivate people to do war towards Russia, to screw up the White House wedding of Patrick R. McElhiney and Anna V. Kushchenko, professionally, as state sponsored or state directed or state conducted activities, such that the Department of Defense is treasonous from the top down.</w:t>
      </w:r>
    </w:p>
  </w:comment>
  <w:comment w:id="16" w:author="Patrick McElhiney" w:date="2022-09-18T14:46:00Z" w:initials="PM">
    <w:p w14:paraId="74EDFC1B" w14:textId="57516B74" w:rsidR="00873F5D" w:rsidRDefault="00873F5D" w:rsidP="008F29AF">
      <w:pPr>
        <w:pStyle w:val="CommentText"/>
      </w:pPr>
      <w:r>
        <w:rPr>
          <w:rStyle w:val="CommentReference"/>
        </w:rPr>
        <w:annotationRef/>
      </w:r>
      <w:r>
        <w:t>This stops crimes that are trying to be executed on Federal government computer systems, including Pentagon computer systems.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4A7133B" w15:done="0"/>
  <w15:commentEx w15:paraId="5BAB92F5" w15:paraIdParent="54A7133B" w15:done="0"/>
  <w15:commentEx w15:paraId="6A40314F" w15:paraIdParent="54A7133B" w15:done="0"/>
  <w15:commentEx w15:paraId="74EDFC1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47A4A" w16cex:dateUtc="2022-10-03T00:59:00Z"/>
  <w16cex:commentExtensible w16cex:durableId="26E47AE0" w16cex:dateUtc="2022-10-03T01:02:00Z"/>
  <w16cex:commentExtensible w16cex:durableId="26E47B52" w16cex:dateUtc="2022-10-03T01:04:00Z"/>
  <w16cex:commentExtensible w16cex:durableId="26D1ADBB" w16cex:dateUtc="2022-09-18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4A7133B" w16cid:durableId="26E47A4A"/>
  <w16cid:commentId w16cid:paraId="5BAB92F5" w16cid:durableId="26E47AE0"/>
  <w16cid:commentId w16cid:paraId="6A40314F" w16cid:durableId="26E47B52"/>
  <w16cid:commentId w16cid:paraId="74EDFC1B" w16cid:durableId="26D1AD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322369" w14:textId="77777777" w:rsidR="00BE5025" w:rsidRDefault="00BE5025" w:rsidP="005B7682">
      <w:pPr>
        <w:spacing w:after="0" w:line="240" w:lineRule="auto"/>
      </w:pPr>
      <w:r>
        <w:separator/>
      </w:r>
    </w:p>
  </w:endnote>
  <w:endnote w:type="continuationSeparator" w:id="0">
    <w:p w14:paraId="5ED36924" w14:textId="77777777" w:rsidR="00BE5025" w:rsidRDefault="00BE5025"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18B2CB99"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0B42C6" w:rsidRPr="000B42C6">
              <w:rPr>
                <w:b/>
                <w:bCs/>
                <w:u w:val="single"/>
              </w:rPr>
              <w:t>MCE123</w:t>
            </w:r>
            <w:r w:rsidR="000B42C6" w:rsidRPr="000B42C6">
              <w:rPr>
                <w:b/>
                <w:bCs/>
                <w:vertAlign w:val="superscript"/>
              </w:rPr>
              <w:t>SM</w:t>
            </w:r>
            <w:r w:rsidR="000B42C6" w:rsidRPr="000B42C6">
              <w:rPr>
                <w:b/>
                <w:bCs/>
              </w:rPr>
              <w:t xml:space="preserve"> COMPANY</w:t>
            </w:r>
            <w:r w:rsidR="000B42C6">
              <w:t xml:space="preserve"> 1999-2022,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DF1A21" w14:textId="77777777" w:rsidR="00BE5025" w:rsidRDefault="00BE5025" w:rsidP="005B7682">
      <w:pPr>
        <w:spacing w:after="0" w:line="240" w:lineRule="auto"/>
      </w:pPr>
      <w:r>
        <w:separator/>
      </w:r>
    </w:p>
  </w:footnote>
  <w:footnote w:type="continuationSeparator" w:id="0">
    <w:p w14:paraId="79EDFD07" w14:textId="77777777" w:rsidR="00BE5025" w:rsidRDefault="00BE5025"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C330B4C"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w:t>
    </w:r>
    <w:proofErr w:type="gramStart"/>
    <w:r w:rsidR="00840A5A">
      <w:rPr>
        <w:i/>
        <w:color w:val="000000" w:themeColor="text1"/>
        <w:sz w:val="18"/>
      </w:rPr>
      <w:t xml:space="preserve">to  </w:t>
    </w:r>
    <w:r w:rsidR="00110AF9" w:rsidRPr="00110AF9">
      <w:rPr>
        <w:b/>
        <w:bCs/>
        <w:iCs/>
        <w:color w:val="000000" w:themeColor="text1"/>
        <w:sz w:val="18"/>
        <w:u w:val="single"/>
      </w:rPr>
      <w:t>ANNA</w:t>
    </w:r>
    <w:proofErr w:type="gramEnd"/>
    <w:r w:rsidR="00840A5A" w:rsidRPr="00110AF9">
      <w:rPr>
        <w:b/>
        <w:bCs/>
        <w:iCs/>
        <w:color w:val="000000" w:themeColor="text1"/>
        <w:sz w:val="18"/>
        <w:u w:val="single"/>
      </w:rPr>
      <w:t xml:space="preserve"> V. </w:t>
    </w:r>
    <w:r w:rsidR="00110AF9" w:rsidRPr="00110AF9">
      <w:rPr>
        <w:b/>
        <w:bCs/>
        <w:iCs/>
        <w:color w:val="000000" w:themeColor="text1"/>
        <w:sz w:val="18"/>
        <w:u w:val="single"/>
      </w:rPr>
      <w:t>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0215"/>
    <w:rsid w:val="00002F83"/>
    <w:rsid w:val="000031D3"/>
    <w:rsid w:val="00005481"/>
    <w:rsid w:val="0000664C"/>
    <w:rsid w:val="00011430"/>
    <w:rsid w:val="0001400E"/>
    <w:rsid w:val="000141AF"/>
    <w:rsid w:val="00016A54"/>
    <w:rsid w:val="00020818"/>
    <w:rsid w:val="00026976"/>
    <w:rsid w:val="000275ED"/>
    <w:rsid w:val="00027BDA"/>
    <w:rsid w:val="0003051F"/>
    <w:rsid w:val="0003089C"/>
    <w:rsid w:val="00030E12"/>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30E8"/>
    <w:rsid w:val="000861CB"/>
    <w:rsid w:val="00086B67"/>
    <w:rsid w:val="00087A53"/>
    <w:rsid w:val="00087F7D"/>
    <w:rsid w:val="00090B50"/>
    <w:rsid w:val="000912FF"/>
    <w:rsid w:val="00092143"/>
    <w:rsid w:val="00093933"/>
    <w:rsid w:val="000948E6"/>
    <w:rsid w:val="00097733"/>
    <w:rsid w:val="000A0498"/>
    <w:rsid w:val="000A1A9F"/>
    <w:rsid w:val="000A2D6A"/>
    <w:rsid w:val="000A3415"/>
    <w:rsid w:val="000A4023"/>
    <w:rsid w:val="000B42C6"/>
    <w:rsid w:val="000B4F38"/>
    <w:rsid w:val="000B55AE"/>
    <w:rsid w:val="000B5C66"/>
    <w:rsid w:val="000B7FDC"/>
    <w:rsid w:val="000C0EF8"/>
    <w:rsid w:val="000C3141"/>
    <w:rsid w:val="000C3AE3"/>
    <w:rsid w:val="000C4C56"/>
    <w:rsid w:val="000C5484"/>
    <w:rsid w:val="000C5751"/>
    <w:rsid w:val="000C7A1A"/>
    <w:rsid w:val="000D0A3C"/>
    <w:rsid w:val="000D23A1"/>
    <w:rsid w:val="000D27E6"/>
    <w:rsid w:val="000D37B6"/>
    <w:rsid w:val="000D451A"/>
    <w:rsid w:val="000D62DF"/>
    <w:rsid w:val="000E0E77"/>
    <w:rsid w:val="000E1392"/>
    <w:rsid w:val="000E13E9"/>
    <w:rsid w:val="000E1FBD"/>
    <w:rsid w:val="000E3C1E"/>
    <w:rsid w:val="000E6A2D"/>
    <w:rsid w:val="000F34E1"/>
    <w:rsid w:val="000F3634"/>
    <w:rsid w:val="000F6BF5"/>
    <w:rsid w:val="000F7B47"/>
    <w:rsid w:val="000F7DAA"/>
    <w:rsid w:val="0010019F"/>
    <w:rsid w:val="001004B3"/>
    <w:rsid w:val="00106296"/>
    <w:rsid w:val="00110AF9"/>
    <w:rsid w:val="00110D55"/>
    <w:rsid w:val="00110FA3"/>
    <w:rsid w:val="001114AB"/>
    <w:rsid w:val="00111C73"/>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5EAD"/>
    <w:rsid w:val="00156654"/>
    <w:rsid w:val="001573F6"/>
    <w:rsid w:val="00160330"/>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57C4"/>
    <w:rsid w:val="00195812"/>
    <w:rsid w:val="001962BF"/>
    <w:rsid w:val="001976BF"/>
    <w:rsid w:val="001A05F2"/>
    <w:rsid w:val="001A2685"/>
    <w:rsid w:val="001A4A3F"/>
    <w:rsid w:val="001A6E1E"/>
    <w:rsid w:val="001B1BC1"/>
    <w:rsid w:val="001B64D1"/>
    <w:rsid w:val="001B6D5B"/>
    <w:rsid w:val="001B7EA4"/>
    <w:rsid w:val="001C2628"/>
    <w:rsid w:val="001C313A"/>
    <w:rsid w:val="001C38DE"/>
    <w:rsid w:val="001C4A1B"/>
    <w:rsid w:val="001C65BE"/>
    <w:rsid w:val="001C6C0F"/>
    <w:rsid w:val="001C70E4"/>
    <w:rsid w:val="001D1B57"/>
    <w:rsid w:val="001D28EE"/>
    <w:rsid w:val="001D4683"/>
    <w:rsid w:val="001E20FD"/>
    <w:rsid w:val="001E2BC7"/>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59D7"/>
    <w:rsid w:val="00206468"/>
    <w:rsid w:val="00212D09"/>
    <w:rsid w:val="002134D0"/>
    <w:rsid w:val="00215F41"/>
    <w:rsid w:val="0021694A"/>
    <w:rsid w:val="002218CD"/>
    <w:rsid w:val="00222D9D"/>
    <w:rsid w:val="00224361"/>
    <w:rsid w:val="00226310"/>
    <w:rsid w:val="0023146C"/>
    <w:rsid w:val="00233797"/>
    <w:rsid w:val="0023535D"/>
    <w:rsid w:val="0023585D"/>
    <w:rsid w:val="002364C4"/>
    <w:rsid w:val="00240B07"/>
    <w:rsid w:val="00241092"/>
    <w:rsid w:val="00241FFF"/>
    <w:rsid w:val="0024269C"/>
    <w:rsid w:val="0024497E"/>
    <w:rsid w:val="00251A57"/>
    <w:rsid w:val="002534DB"/>
    <w:rsid w:val="00265EB7"/>
    <w:rsid w:val="0026744B"/>
    <w:rsid w:val="00267672"/>
    <w:rsid w:val="0027015C"/>
    <w:rsid w:val="00276656"/>
    <w:rsid w:val="00280DD8"/>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51A0"/>
    <w:rsid w:val="002F5879"/>
    <w:rsid w:val="00302B13"/>
    <w:rsid w:val="003032CC"/>
    <w:rsid w:val="0030386C"/>
    <w:rsid w:val="00303A43"/>
    <w:rsid w:val="00304223"/>
    <w:rsid w:val="00306C1F"/>
    <w:rsid w:val="00306E39"/>
    <w:rsid w:val="00312BB0"/>
    <w:rsid w:val="00313D09"/>
    <w:rsid w:val="00316912"/>
    <w:rsid w:val="003172DB"/>
    <w:rsid w:val="00317709"/>
    <w:rsid w:val="00317E65"/>
    <w:rsid w:val="003206BC"/>
    <w:rsid w:val="00321299"/>
    <w:rsid w:val="003217EE"/>
    <w:rsid w:val="00321D66"/>
    <w:rsid w:val="0032360C"/>
    <w:rsid w:val="00327B27"/>
    <w:rsid w:val="00330291"/>
    <w:rsid w:val="00332112"/>
    <w:rsid w:val="00332337"/>
    <w:rsid w:val="00336C56"/>
    <w:rsid w:val="00341FD7"/>
    <w:rsid w:val="003426C2"/>
    <w:rsid w:val="003444C8"/>
    <w:rsid w:val="0034475C"/>
    <w:rsid w:val="003459D4"/>
    <w:rsid w:val="0034606C"/>
    <w:rsid w:val="0034698E"/>
    <w:rsid w:val="003474A7"/>
    <w:rsid w:val="00350212"/>
    <w:rsid w:val="00351898"/>
    <w:rsid w:val="00351916"/>
    <w:rsid w:val="00351E36"/>
    <w:rsid w:val="00352B20"/>
    <w:rsid w:val="00353876"/>
    <w:rsid w:val="00353C5F"/>
    <w:rsid w:val="00361715"/>
    <w:rsid w:val="00362055"/>
    <w:rsid w:val="003621DD"/>
    <w:rsid w:val="003651A1"/>
    <w:rsid w:val="0036529B"/>
    <w:rsid w:val="00367D9D"/>
    <w:rsid w:val="00372950"/>
    <w:rsid w:val="00375D8B"/>
    <w:rsid w:val="0037631C"/>
    <w:rsid w:val="00377E9C"/>
    <w:rsid w:val="00382090"/>
    <w:rsid w:val="00382DD2"/>
    <w:rsid w:val="00384500"/>
    <w:rsid w:val="003852F5"/>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F137A"/>
    <w:rsid w:val="003F32CC"/>
    <w:rsid w:val="003F56EF"/>
    <w:rsid w:val="003F6580"/>
    <w:rsid w:val="003F7DB4"/>
    <w:rsid w:val="004000F5"/>
    <w:rsid w:val="00400C4F"/>
    <w:rsid w:val="004023D5"/>
    <w:rsid w:val="00402550"/>
    <w:rsid w:val="0040459C"/>
    <w:rsid w:val="00404BFC"/>
    <w:rsid w:val="004052EF"/>
    <w:rsid w:val="004063B3"/>
    <w:rsid w:val="0041180E"/>
    <w:rsid w:val="00412932"/>
    <w:rsid w:val="00412A22"/>
    <w:rsid w:val="00413633"/>
    <w:rsid w:val="004145FB"/>
    <w:rsid w:val="00417CBF"/>
    <w:rsid w:val="004213E8"/>
    <w:rsid w:val="00421FE7"/>
    <w:rsid w:val="00430198"/>
    <w:rsid w:val="0043289F"/>
    <w:rsid w:val="00435D7E"/>
    <w:rsid w:val="00436EF7"/>
    <w:rsid w:val="0043735B"/>
    <w:rsid w:val="00440B81"/>
    <w:rsid w:val="00441F6A"/>
    <w:rsid w:val="00442696"/>
    <w:rsid w:val="00442D30"/>
    <w:rsid w:val="00453105"/>
    <w:rsid w:val="0045312A"/>
    <w:rsid w:val="00454D5F"/>
    <w:rsid w:val="004556AF"/>
    <w:rsid w:val="00455DB9"/>
    <w:rsid w:val="00456A3B"/>
    <w:rsid w:val="00460C35"/>
    <w:rsid w:val="004617BA"/>
    <w:rsid w:val="00462FEC"/>
    <w:rsid w:val="004659FF"/>
    <w:rsid w:val="004661F3"/>
    <w:rsid w:val="004677FD"/>
    <w:rsid w:val="00467AEC"/>
    <w:rsid w:val="004705D4"/>
    <w:rsid w:val="004707DC"/>
    <w:rsid w:val="00472D3C"/>
    <w:rsid w:val="00477EDF"/>
    <w:rsid w:val="004837F8"/>
    <w:rsid w:val="0048403D"/>
    <w:rsid w:val="004842DB"/>
    <w:rsid w:val="004876DD"/>
    <w:rsid w:val="00487840"/>
    <w:rsid w:val="004907AA"/>
    <w:rsid w:val="00491291"/>
    <w:rsid w:val="004921A3"/>
    <w:rsid w:val="00495A10"/>
    <w:rsid w:val="00497160"/>
    <w:rsid w:val="004A1DA2"/>
    <w:rsid w:val="004A27AD"/>
    <w:rsid w:val="004A28C4"/>
    <w:rsid w:val="004A3B93"/>
    <w:rsid w:val="004B1CB4"/>
    <w:rsid w:val="004B626C"/>
    <w:rsid w:val="004B6F89"/>
    <w:rsid w:val="004C14C5"/>
    <w:rsid w:val="004C6F78"/>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13A"/>
    <w:rsid w:val="00502909"/>
    <w:rsid w:val="005042F9"/>
    <w:rsid w:val="00504884"/>
    <w:rsid w:val="00504F78"/>
    <w:rsid w:val="005050A3"/>
    <w:rsid w:val="00505144"/>
    <w:rsid w:val="00507082"/>
    <w:rsid w:val="005105E2"/>
    <w:rsid w:val="00513046"/>
    <w:rsid w:val="005150C6"/>
    <w:rsid w:val="00515275"/>
    <w:rsid w:val="00516259"/>
    <w:rsid w:val="00516D2D"/>
    <w:rsid w:val="0052069D"/>
    <w:rsid w:val="00526667"/>
    <w:rsid w:val="00526782"/>
    <w:rsid w:val="0053045F"/>
    <w:rsid w:val="005335F4"/>
    <w:rsid w:val="00533E99"/>
    <w:rsid w:val="00541DEC"/>
    <w:rsid w:val="00542522"/>
    <w:rsid w:val="005434FA"/>
    <w:rsid w:val="00544987"/>
    <w:rsid w:val="005464C1"/>
    <w:rsid w:val="00551E04"/>
    <w:rsid w:val="00553155"/>
    <w:rsid w:val="005559F3"/>
    <w:rsid w:val="005600FB"/>
    <w:rsid w:val="00564069"/>
    <w:rsid w:val="005654F0"/>
    <w:rsid w:val="00570024"/>
    <w:rsid w:val="005700CD"/>
    <w:rsid w:val="005707BD"/>
    <w:rsid w:val="00571A13"/>
    <w:rsid w:val="00574968"/>
    <w:rsid w:val="00576C8F"/>
    <w:rsid w:val="005775CD"/>
    <w:rsid w:val="00582AE8"/>
    <w:rsid w:val="00583A13"/>
    <w:rsid w:val="00590AA7"/>
    <w:rsid w:val="005920B0"/>
    <w:rsid w:val="0059451D"/>
    <w:rsid w:val="00596BE5"/>
    <w:rsid w:val="005A0BE7"/>
    <w:rsid w:val="005A16EF"/>
    <w:rsid w:val="005A4C8A"/>
    <w:rsid w:val="005B16FC"/>
    <w:rsid w:val="005B3538"/>
    <w:rsid w:val="005B4896"/>
    <w:rsid w:val="005B6CF9"/>
    <w:rsid w:val="005B7682"/>
    <w:rsid w:val="005C1C3F"/>
    <w:rsid w:val="005C392B"/>
    <w:rsid w:val="005C56C4"/>
    <w:rsid w:val="005C672E"/>
    <w:rsid w:val="005C6AC5"/>
    <w:rsid w:val="005C6D27"/>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4073"/>
    <w:rsid w:val="005F466E"/>
    <w:rsid w:val="005F5D6B"/>
    <w:rsid w:val="005F6A94"/>
    <w:rsid w:val="00600545"/>
    <w:rsid w:val="0060363B"/>
    <w:rsid w:val="00604384"/>
    <w:rsid w:val="006067AB"/>
    <w:rsid w:val="006074EA"/>
    <w:rsid w:val="00607F11"/>
    <w:rsid w:val="00612F54"/>
    <w:rsid w:val="00613E25"/>
    <w:rsid w:val="0062053B"/>
    <w:rsid w:val="00620F2B"/>
    <w:rsid w:val="00621BD2"/>
    <w:rsid w:val="00622AA7"/>
    <w:rsid w:val="00622BF7"/>
    <w:rsid w:val="00624AA7"/>
    <w:rsid w:val="00630335"/>
    <w:rsid w:val="00631377"/>
    <w:rsid w:val="00632F38"/>
    <w:rsid w:val="00632FDE"/>
    <w:rsid w:val="006338A9"/>
    <w:rsid w:val="00634249"/>
    <w:rsid w:val="006368E6"/>
    <w:rsid w:val="00637CFF"/>
    <w:rsid w:val="00641CA7"/>
    <w:rsid w:val="006426F4"/>
    <w:rsid w:val="00647837"/>
    <w:rsid w:val="00647B1B"/>
    <w:rsid w:val="006507B0"/>
    <w:rsid w:val="00650F8E"/>
    <w:rsid w:val="0065168F"/>
    <w:rsid w:val="00651E20"/>
    <w:rsid w:val="00652C2B"/>
    <w:rsid w:val="00652E69"/>
    <w:rsid w:val="0065333D"/>
    <w:rsid w:val="00653B96"/>
    <w:rsid w:val="006555F7"/>
    <w:rsid w:val="00657F0B"/>
    <w:rsid w:val="00662A78"/>
    <w:rsid w:val="006646AF"/>
    <w:rsid w:val="00665851"/>
    <w:rsid w:val="00666332"/>
    <w:rsid w:val="006727FC"/>
    <w:rsid w:val="006739F4"/>
    <w:rsid w:val="006740E9"/>
    <w:rsid w:val="00675694"/>
    <w:rsid w:val="00675A02"/>
    <w:rsid w:val="0067634A"/>
    <w:rsid w:val="00681505"/>
    <w:rsid w:val="00681BD8"/>
    <w:rsid w:val="00681D90"/>
    <w:rsid w:val="00682B47"/>
    <w:rsid w:val="00682F4A"/>
    <w:rsid w:val="00687FD3"/>
    <w:rsid w:val="006921F6"/>
    <w:rsid w:val="00692F89"/>
    <w:rsid w:val="00693135"/>
    <w:rsid w:val="00695E73"/>
    <w:rsid w:val="006A0BC5"/>
    <w:rsid w:val="006A1256"/>
    <w:rsid w:val="006A1ACD"/>
    <w:rsid w:val="006A2F06"/>
    <w:rsid w:val="006A357D"/>
    <w:rsid w:val="006A5218"/>
    <w:rsid w:val="006A56D7"/>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2818"/>
    <w:rsid w:val="006E41A5"/>
    <w:rsid w:val="006E7A83"/>
    <w:rsid w:val="006F0228"/>
    <w:rsid w:val="006F0FFE"/>
    <w:rsid w:val="006F4FB8"/>
    <w:rsid w:val="006F5068"/>
    <w:rsid w:val="006F63B9"/>
    <w:rsid w:val="006F6F5C"/>
    <w:rsid w:val="00701262"/>
    <w:rsid w:val="0070351A"/>
    <w:rsid w:val="00705315"/>
    <w:rsid w:val="007071FE"/>
    <w:rsid w:val="007072AC"/>
    <w:rsid w:val="00707674"/>
    <w:rsid w:val="00711F24"/>
    <w:rsid w:val="00713D84"/>
    <w:rsid w:val="007141E1"/>
    <w:rsid w:val="0071475C"/>
    <w:rsid w:val="00714B0D"/>
    <w:rsid w:val="00714EF2"/>
    <w:rsid w:val="00715572"/>
    <w:rsid w:val="007171FE"/>
    <w:rsid w:val="007200AA"/>
    <w:rsid w:val="00720510"/>
    <w:rsid w:val="00721AC4"/>
    <w:rsid w:val="0072314D"/>
    <w:rsid w:val="00725A23"/>
    <w:rsid w:val="00725B79"/>
    <w:rsid w:val="00730FB1"/>
    <w:rsid w:val="00732252"/>
    <w:rsid w:val="00732595"/>
    <w:rsid w:val="00733694"/>
    <w:rsid w:val="007336FE"/>
    <w:rsid w:val="00733785"/>
    <w:rsid w:val="007344CA"/>
    <w:rsid w:val="00735771"/>
    <w:rsid w:val="00742792"/>
    <w:rsid w:val="00744EEF"/>
    <w:rsid w:val="007469E6"/>
    <w:rsid w:val="0074735E"/>
    <w:rsid w:val="00752F77"/>
    <w:rsid w:val="00753764"/>
    <w:rsid w:val="00755496"/>
    <w:rsid w:val="0075588F"/>
    <w:rsid w:val="00756958"/>
    <w:rsid w:val="00756B5A"/>
    <w:rsid w:val="00757835"/>
    <w:rsid w:val="00760AB9"/>
    <w:rsid w:val="0076169F"/>
    <w:rsid w:val="007618A2"/>
    <w:rsid w:val="00764144"/>
    <w:rsid w:val="00765FA1"/>
    <w:rsid w:val="00766741"/>
    <w:rsid w:val="00767062"/>
    <w:rsid w:val="00767D0C"/>
    <w:rsid w:val="007712A2"/>
    <w:rsid w:val="00772738"/>
    <w:rsid w:val="0077298C"/>
    <w:rsid w:val="00772FC5"/>
    <w:rsid w:val="00774B9F"/>
    <w:rsid w:val="007751F6"/>
    <w:rsid w:val="00776607"/>
    <w:rsid w:val="0078306E"/>
    <w:rsid w:val="0078387A"/>
    <w:rsid w:val="007863E5"/>
    <w:rsid w:val="007867B0"/>
    <w:rsid w:val="00787133"/>
    <w:rsid w:val="00790692"/>
    <w:rsid w:val="00791362"/>
    <w:rsid w:val="00791B7B"/>
    <w:rsid w:val="0079203A"/>
    <w:rsid w:val="00793656"/>
    <w:rsid w:val="007940AA"/>
    <w:rsid w:val="00795DC3"/>
    <w:rsid w:val="007A0493"/>
    <w:rsid w:val="007A0F73"/>
    <w:rsid w:val="007A1908"/>
    <w:rsid w:val="007A2515"/>
    <w:rsid w:val="007A2CA3"/>
    <w:rsid w:val="007A2CBA"/>
    <w:rsid w:val="007A3B95"/>
    <w:rsid w:val="007A3E5A"/>
    <w:rsid w:val="007A4EB2"/>
    <w:rsid w:val="007A74CE"/>
    <w:rsid w:val="007A77DE"/>
    <w:rsid w:val="007B1364"/>
    <w:rsid w:val="007B5A60"/>
    <w:rsid w:val="007B649F"/>
    <w:rsid w:val="007B68F3"/>
    <w:rsid w:val="007C0491"/>
    <w:rsid w:val="007C07BF"/>
    <w:rsid w:val="007C6737"/>
    <w:rsid w:val="007D01B1"/>
    <w:rsid w:val="007D0675"/>
    <w:rsid w:val="007D0A14"/>
    <w:rsid w:val="007D0D05"/>
    <w:rsid w:val="007D3E72"/>
    <w:rsid w:val="007D7436"/>
    <w:rsid w:val="007D796B"/>
    <w:rsid w:val="007E2280"/>
    <w:rsid w:val="007E29AB"/>
    <w:rsid w:val="007E31BB"/>
    <w:rsid w:val="007E5EE3"/>
    <w:rsid w:val="007E63C3"/>
    <w:rsid w:val="007F19BC"/>
    <w:rsid w:val="007F1C91"/>
    <w:rsid w:val="007F2747"/>
    <w:rsid w:val="007F32F7"/>
    <w:rsid w:val="007F3757"/>
    <w:rsid w:val="007F4256"/>
    <w:rsid w:val="007F6F56"/>
    <w:rsid w:val="0080191E"/>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FB9"/>
    <w:rsid w:val="00847FE5"/>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2299"/>
    <w:rsid w:val="00873DC9"/>
    <w:rsid w:val="00873F5D"/>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13BE"/>
    <w:rsid w:val="008A32DA"/>
    <w:rsid w:val="008A3693"/>
    <w:rsid w:val="008A408E"/>
    <w:rsid w:val="008A4662"/>
    <w:rsid w:val="008A4ADE"/>
    <w:rsid w:val="008A5E3A"/>
    <w:rsid w:val="008A6C96"/>
    <w:rsid w:val="008A7EE6"/>
    <w:rsid w:val="008B0486"/>
    <w:rsid w:val="008B5174"/>
    <w:rsid w:val="008B5D07"/>
    <w:rsid w:val="008B6331"/>
    <w:rsid w:val="008B7943"/>
    <w:rsid w:val="008C53A7"/>
    <w:rsid w:val="008C5E5C"/>
    <w:rsid w:val="008C79BD"/>
    <w:rsid w:val="008D1610"/>
    <w:rsid w:val="008D49E0"/>
    <w:rsid w:val="008D59DC"/>
    <w:rsid w:val="008D75F9"/>
    <w:rsid w:val="008E05C3"/>
    <w:rsid w:val="008F0B9B"/>
    <w:rsid w:val="008F3EFB"/>
    <w:rsid w:val="008F4485"/>
    <w:rsid w:val="008F5AFA"/>
    <w:rsid w:val="008F6961"/>
    <w:rsid w:val="00902B20"/>
    <w:rsid w:val="009053C3"/>
    <w:rsid w:val="00906B01"/>
    <w:rsid w:val="009072BC"/>
    <w:rsid w:val="009075B4"/>
    <w:rsid w:val="009078E0"/>
    <w:rsid w:val="0092052B"/>
    <w:rsid w:val="00922270"/>
    <w:rsid w:val="0092348B"/>
    <w:rsid w:val="009246DF"/>
    <w:rsid w:val="00924B83"/>
    <w:rsid w:val="0092755D"/>
    <w:rsid w:val="0093014B"/>
    <w:rsid w:val="0093205E"/>
    <w:rsid w:val="00932BB1"/>
    <w:rsid w:val="00932DDC"/>
    <w:rsid w:val="00936DE9"/>
    <w:rsid w:val="00937DF2"/>
    <w:rsid w:val="00942548"/>
    <w:rsid w:val="009428AE"/>
    <w:rsid w:val="00945074"/>
    <w:rsid w:val="00946714"/>
    <w:rsid w:val="00947527"/>
    <w:rsid w:val="00950C0C"/>
    <w:rsid w:val="00952EAD"/>
    <w:rsid w:val="0095329A"/>
    <w:rsid w:val="00953D1B"/>
    <w:rsid w:val="00962B4B"/>
    <w:rsid w:val="00963311"/>
    <w:rsid w:val="009649E1"/>
    <w:rsid w:val="00965461"/>
    <w:rsid w:val="00965E68"/>
    <w:rsid w:val="009715D7"/>
    <w:rsid w:val="00971E88"/>
    <w:rsid w:val="00972AC8"/>
    <w:rsid w:val="00976C24"/>
    <w:rsid w:val="009777BA"/>
    <w:rsid w:val="009812A3"/>
    <w:rsid w:val="00982CC8"/>
    <w:rsid w:val="00982F82"/>
    <w:rsid w:val="00986288"/>
    <w:rsid w:val="0099026D"/>
    <w:rsid w:val="00990AFC"/>
    <w:rsid w:val="009914CD"/>
    <w:rsid w:val="009918A0"/>
    <w:rsid w:val="009918DD"/>
    <w:rsid w:val="00991D4F"/>
    <w:rsid w:val="009956B4"/>
    <w:rsid w:val="009A1477"/>
    <w:rsid w:val="009A1AA2"/>
    <w:rsid w:val="009A2756"/>
    <w:rsid w:val="009A3C05"/>
    <w:rsid w:val="009A3CAA"/>
    <w:rsid w:val="009A6B7B"/>
    <w:rsid w:val="009A6BB1"/>
    <w:rsid w:val="009B00FA"/>
    <w:rsid w:val="009B135C"/>
    <w:rsid w:val="009B13FA"/>
    <w:rsid w:val="009B30A7"/>
    <w:rsid w:val="009B428E"/>
    <w:rsid w:val="009B537E"/>
    <w:rsid w:val="009C04E6"/>
    <w:rsid w:val="009C16A7"/>
    <w:rsid w:val="009C1824"/>
    <w:rsid w:val="009C1B1C"/>
    <w:rsid w:val="009C3B92"/>
    <w:rsid w:val="009C567B"/>
    <w:rsid w:val="009C5970"/>
    <w:rsid w:val="009C6A39"/>
    <w:rsid w:val="009C71FC"/>
    <w:rsid w:val="009D0941"/>
    <w:rsid w:val="009D0ACA"/>
    <w:rsid w:val="009D0ACB"/>
    <w:rsid w:val="009D1C98"/>
    <w:rsid w:val="009E0958"/>
    <w:rsid w:val="009E270A"/>
    <w:rsid w:val="009E2758"/>
    <w:rsid w:val="009E326C"/>
    <w:rsid w:val="009E4F07"/>
    <w:rsid w:val="009F27E0"/>
    <w:rsid w:val="009F35FE"/>
    <w:rsid w:val="009F50A0"/>
    <w:rsid w:val="009F5D5C"/>
    <w:rsid w:val="009F6DE1"/>
    <w:rsid w:val="00A01C76"/>
    <w:rsid w:val="00A0568E"/>
    <w:rsid w:val="00A05A82"/>
    <w:rsid w:val="00A0683F"/>
    <w:rsid w:val="00A07AE5"/>
    <w:rsid w:val="00A13FD8"/>
    <w:rsid w:val="00A142FC"/>
    <w:rsid w:val="00A14510"/>
    <w:rsid w:val="00A16133"/>
    <w:rsid w:val="00A25CB5"/>
    <w:rsid w:val="00A2686C"/>
    <w:rsid w:val="00A333CF"/>
    <w:rsid w:val="00A34AC9"/>
    <w:rsid w:val="00A35820"/>
    <w:rsid w:val="00A36AE9"/>
    <w:rsid w:val="00A4279B"/>
    <w:rsid w:val="00A431A3"/>
    <w:rsid w:val="00A43DFE"/>
    <w:rsid w:val="00A44DD8"/>
    <w:rsid w:val="00A46A3A"/>
    <w:rsid w:val="00A46B9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712"/>
    <w:rsid w:val="00A849C6"/>
    <w:rsid w:val="00A85EB2"/>
    <w:rsid w:val="00A86075"/>
    <w:rsid w:val="00A871EC"/>
    <w:rsid w:val="00A90CAD"/>
    <w:rsid w:val="00A93DDC"/>
    <w:rsid w:val="00A9519F"/>
    <w:rsid w:val="00A953C7"/>
    <w:rsid w:val="00A964BE"/>
    <w:rsid w:val="00A96EE4"/>
    <w:rsid w:val="00A974C5"/>
    <w:rsid w:val="00A97CDC"/>
    <w:rsid w:val="00AA04BB"/>
    <w:rsid w:val="00AA056C"/>
    <w:rsid w:val="00AA130C"/>
    <w:rsid w:val="00AA1984"/>
    <w:rsid w:val="00AA3D86"/>
    <w:rsid w:val="00AA51D4"/>
    <w:rsid w:val="00AA5B45"/>
    <w:rsid w:val="00AA5CB1"/>
    <w:rsid w:val="00AA7DB6"/>
    <w:rsid w:val="00AB1A9D"/>
    <w:rsid w:val="00AB3E95"/>
    <w:rsid w:val="00AB4334"/>
    <w:rsid w:val="00AB598B"/>
    <w:rsid w:val="00AB6680"/>
    <w:rsid w:val="00AB69C9"/>
    <w:rsid w:val="00AB6E76"/>
    <w:rsid w:val="00AB6F76"/>
    <w:rsid w:val="00AB7921"/>
    <w:rsid w:val="00AB7C79"/>
    <w:rsid w:val="00AC2CD6"/>
    <w:rsid w:val="00AC5476"/>
    <w:rsid w:val="00AD0454"/>
    <w:rsid w:val="00AD4320"/>
    <w:rsid w:val="00AE0F2F"/>
    <w:rsid w:val="00AE1150"/>
    <w:rsid w:val="00AE198A"/>
    <w:rsid w:val="00AE4EF7"/>
    <w:rsid w:val="00AE693D"/>
    <w:rsid w:val="00AE6AC8"/>
    <w:rsid w:val="00AE717F"/>
    <w:rsid w:val="00AE7E31"/>
    <w:rsid w:val="00AF297E"/>
    <w:rsid w:val="00AF2ECD"/>
    <w:rsid w:val="00AF36DB"/>
    <w:rsid w:val="00AF3F98"/>
    <w:rsid w:val="00AF4C1B"/>
    <w:rsid w:val="00AF7652"/>
    <w:rsid w:val="00AF7870"/>
    <w:rsid w:val="00B0196E"/>
    <w:rsid w:val="00B02B85"/>
    <w:rsid w:val="00B05611"/>
    <w:rsid w:val="00B0722E"/>
    <w:rsid w:val="00B10CAD"/>
    <w:rsid w:val="00B111EA"/>
    <w:rsid w:val="00B13A84"/>
    <w:rsid w:val="00B1407D"/>
    <w:rsid w:val="00B24580"/>
    <w:rsid w:val="00B3201A"/>
    <w:rsid w:val="00B336F9"/>
    <w:rsid w:val="00B349C7"/>
    <w:rsid w:val="00B36E40"/>
    <w:rsid w:val="00B37684"/>
    <w:rsid w:val="00B430F4"/>
    <w:rsid w:val="00B443B4"/>
    <w:rsid w:val="00B44948"/>
    <w:rsid w:val="00B45AFC"/>
    <w:rsid w:val="00B47773"/>
    <w:rsid w:val="00B5095C"/>
    <w:rsid w:val="00B515FD"/>
    <w:rsid w:val="00B5276A"/>
    <w:rsid w:val="00B54E76"/>
    <w:rsid w:val="00B54FAD"/>
    <w:rsid w:val="00B559DE"/>
    <w:rsid w:val="00B55FC6"/>
    <w:rsid w:val="00B566C4"/>
    <w:rsid w:val="00B5678C"/>
    <w:rsid w:val="00B57E65"/>
    <w:rsid w:val="00B60E30"/>
    <w:rsid w:val="00B638F6"/>
    <w:rsid w:val="00B64AA3"/>
    <w:rsid w:val="00B71BE8"/>
    <w:rsid w:val="00B71DCD"/>
    <w:rsid w:val="00B72AA9"/>
    <w:rsid w:val="00B72BE2"/>
    <w:rsid w:val="00B72E52"/>
    <w:rsid w:val="00B74FAD"/>
    <w:rsid w:val="00B811E7"/>
    <w:rsid w:val="00B82B77"/>
    <w:rsid w:val="00B8429D"/>
    <w:rsid w:val="00B84851"/>
    <w:rsid w:val="00B84857"/>
    <w:rsid w:val="00B857F2"/>
    <w:rsid w:val="00B86627"/>
    <w:rsid w:val="00B87320"/>
    <w:rsid w:val="00B91581"/>
    <w:rsid w:val="00B918A0"/>
    <w:rsid w:val="00B930AF"/>
    <w:rsid w:val="00B93B4A"/>
    <w:rsid w:val="00B95F5D"/>
    <w:rsid w:val="00BA0EE3"/>
    <w:rsid w:val="00BA2B45"/>
    <w:rsid w:val="00BA67CA"/>
    <w:rsid w:val="00BA7367"/>
    <w:rsid w:val="00BB3386"/>
    <w:rsid w:val="00BB6924"/>
    <w:rsid w:val="00BB7C2E"/>
    <w:rsid w:val="00BC030E"/>
    <w:rsid w:val="00BC2320"/>
    <w:rsid w:val="00BC32CC"/>
    <w:rsid w:val="00BC4F76"/>
    <w:rsid w:val="00BC5533"/>
    <w:rsid w:val="00BC577B"/>
    <w:rsid w:val="00BD11FF"/>
    <w:rsid w:val="00BD1617"/>
    <w:rsid w:val="00BD5DAA"/>
    <w:rsid w:val="00BD676C"/>
    <w:rsid w:val="00BD6CFD"/>
    <w:rsid w:val="00BE136F"/>
    <w:rsid w:val="00BE5025"/>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69A1"/>
    <w:rsid w:val="00C40AD4"/>
    <w:rsid w:val="00C40CA1"/>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81C"/>
    <w:rsid w:val="00C673A6"/>
    <w:rsid w:val="00C712C2"/>
    <w:rsid w:val="00C72652"/>
    <w:rsid w:val="00C73270"/>
    <w:rsid w:val="00C77350"/>
    <w:rsid w:val="00C779CF"/>
    <w:rsid w:val="00C81CD3"/>
    <w:rsid w:val="00C832F9"/>
    <w:rsid w:val="00C8388E"/>
    <w:rsid w:val="00C847D0"/>
    <w:rsid w:val="00C86288"/>
    <w:rsid w:val="00C867EB"/>
    <w:rsid w:val="00C928E3"/>
    <w:rsid w:val="00C92CEE"/>
    <w:rsid w:val="00CA34E4"/>
    <w:rsid w:val="00CA469C"/>
    <w:rsid w:val="00CA62FE"/>
    <w:rsid w:val="00CA647E"/>
    <w:rsid w:val="00CA7704"/>
    <w:rsid w:val="00CB0A43"/>
    <w:rsid w:val="00CB270E"/>
    <w:rsid w:val="00CB29CA"/>
    <w:rsid w:val="00CB2E5A"/>
    <w:rsid w:val="00CB2FE4"/>
    <w:rsid w:val="00CB565E"/>
    <w:rsid w:val="00CB59FD"/>
    <w:rsid w:val="00CB611D"/>
    <w:rsid w:val="00CB7957"/>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D134FD"/>
    <w:rsid w:val="00D175BB"/>
    <w:rsid w:val="00D23BBE"/>
    <w:rsid w:val="00D23D62"/>
    <w:rsid w:val="00D24D73"/>
    <w:rsid w:val="00D26955"/>
    <w:rsid w:val="00D26EC6"/>
    <w:rsid w:val="00D328A6"/>
    <w:rsid w:val="00D35069"/>
    <w:rsid w:val="00D35211"/>
    <w:rsid w:val="00D36219"/>
    <w:rsid w:val="00D376A8"/>
    <w:rsid w:val="00D42108"/>
    <w:rsid w:val="00D43191"/>
    <w:rsid w:val="00D43E28"/>
    <w:rsid w:val="00D44116"/>
    <w:rsid w:val="00D47FCF"/>
    <w:rsid w:val="00D512B6"/>
    <w:rsid w:val="00D5265B"/>
    <w:rsid w:val="00D53BD4"/>
    <w:rsid w:val="00D5619E"/>
    <w:rsid w:val="00D62443"/>
    <w:rsid w:val="00D6328A"/>
    <w:rsid w:val="00D71870"/>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5AA"/>
    <w:rsid w:val="00DB68BF"/>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E00E32"/>
    <w:rsid w:val="00E03B1D"/>
    <w:rsid w:val="00E04E08"/>
    <w:rsid w:val="00E04FCF"/>
    <w:rsid w:val="00E07826"/>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C97"/>
    <w:rsid w:val="00E37F74"/>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8322A"/>
    <w:rsid w:val="00E84D12"/>
    <w:rsid w:val="00E871E6"/>
    <w:rsid w:val="00E87950"/>
    <w:rsid w:val="00E919D0"/>
    <w:rsid w:val="00E92789"/>
    <w:rsid w:val="00E94C88"/>
    <w:rsid w:val="00E9641B"/>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6F65"/>
    <w:rsid w:val="00EC3437"/>
    <w:rsid w:val="00ED0E44"/>
    <w:rsid w:val="00ED0E9C"/>
    <w:rsid w:val="00ED126C"/>
    <w:rsid w:val="00ED1814"/>
    <w:rsid w:val="00ED4E5D"/>
    <w:rsid w:val="00ED5EA4"/>
    <w:rsid w:val="00ED6959"/>
    <w:rsid w:val="00ED7633"/>
    <w:rsid w:val="00EE0015"/>
    <w:rsid w:val="00EE0F86"/>
    <w:rsid w:val="00EE2440"/>
    <w:rsid w:val="00EE2F89"/>
    <w:rsid w:val="00EE3F5B"/>
    <w:rsid w:val="00EE57E1"/>
    <w:rsid w:val="00EF2C98"/>
    <w:rsid w:val="00EF3F84"/>
    <w:rsid w:val="00EF46A8"/>
    <w:rsid w:val="00EF7C87"/>
    <w:rsid w:val="00F03360"/>
    <w:rsid w:val="00F067DF"/>
    <w:rsid w:val="00F0787B"/>
    <w:rsid w:val="00F10F8B"/>
    <w:rsid w:val="00F117E0"/>
    <w:rsid w:val="00F132C8"/>
    <w:rsid w:val="00F13E93"/>
    <w:rsid w:val="00F1557A"/>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476C6"/>
    <w:rsid w:val="00F51E08"/>
    <w:rsid w:val="00F51F50"/>
    <w:rsid w:val="00F51FBF"/>
    <w:rsid w:val="00F5499F"/>
    <w:rsid w:val="00F61964"/>
    <w:rsid w:val="00F70AC5"/>
    <w:rsid w:val="00F71C3A"/>
    <w:rsid w:val="00F723FD"/>
    <w:rsid w:val="00F73EDD"/>
    <w:rsid w:val="00F743A5"/>
    <w:rsid w:val="00F755B5"/>
    <w:rsid w:val="00F75C0E"/>
    <w:rsid w:val="00F75F75"/>
    <w:rsid w:val="00F77268"/>
    <w:rsid w:val="00F774B2"/>
    <w:rsid w:val="00F80E15"/>
    <w:rsid w:val="00F8226B"/>
    <w:rsid w:val="00F84098"/>
    <w:rsid w:val="00F87CE6"/>
    <w:rsid w:val="00F92088"/>
    <w:rsid w:val="00F95A7A"/>
    <w:rsid w:val="00F963CE"/>
    <w:rsid w:val="00FA49BD"/>
    <w:rsid w:val="00FA6554"/>
    <w:rsid w:val="00FA66FF"/>
    <w:rsid w:val="00FA6DB6"/>
    <w:rsid w:val="00FA7284"/>
    <w:rsid w:val="00FB0D47"/>
    <w:rsid w:val="00FB227E"/>
    <w:rsid w:val="00FB2B4E"/>
    <w:rsid w:val="00FB506C"/>
    <w:rsid w:val="00FB5DAE"/>
    <w:rsid w:val="00FB6F81"/>
    <w:rsid w:val="00FC0EB8"/>
    <w:rsid w:val="00FC1374"/>
    <w:rsid w:val="00FC7BDB"/>
    <w:rsid w:val="00FD251D"/>
    <w:rsid w:val="00FD2927"/>
    <w:rsid w:val="00FD3055"/>
    <w:rsid w:val="00FD392C"/>
    <w:rsid w:val="00FE2149"/>
    <w:rsid w:val="00FE2716"/>
    <w:rsid w:val="00FE2947"/>
    <w:rsid w:val="00FE4175"/>
    <w:rsid w:val="00FE42B6"/>
    <w:rsid w:val="00FE5DD2"/>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873F5D"/>
    <w:rPr>
      <w:sz w:val="16"/>
      <w:szCs w:val="16"/>
    </w:rPr>
  </w:style>
  <w:style w:type="paragraph" w:styleId="CommentText">
    <w:name w:val="annotation text"/>
    <w:basedOn w:val="Normal"/>
    <w:link w:val="CommentTextChar"/>
    <w:uiPriority w:val="99"/>
    <w:unhideWhenUsed/>
    <w:rsid w:val="00873F5D"/>
    <w:pPr>
      <w:spacing w:line="240" w:lineRule="auto"/>
    </w:pPr>
    <w:rPr>
      <w:sz w:val="20"/>
      <w:szCs w:val="20"/>
    </w:rPr>
  </w:style>
  <w:style w:type="character" w:customStyle="1" w:styleId="CommentTextChar">
    <w:name w:val="Comment Text Char"/>
    <w:basedOn w:val="DefaultParagraphFont"/>
    <w:link w:val="CommentText"/>
    <w:uiPriority w:val="99"/>
    <w:rsid w:val="00873F5D"/>
    <w:rPr>
      <w:sz w:val="20"/>
      <w:szCs w:val="20"/>
    </w:rPr>
  </w:style>
  <w:style w:type="paragraph" w:styleId="CommentSubject">
    <w:name w:val="annotation subject"/>
    <w:basedOn w:val="CommentText"/>
    <w:next w:val="CommentText"/>
    <w:link w:val="CommentSubjectChar"/>
    <w:uiPriority w:val="99"/>
    <w:semiHidden/>
    <w:unhideWhenUsed/>
    <w:rsid w:val="00873F5D"/>
    <w:rPr>
      <w:b/>
      <w:bCs/>
    </w:rPr>
  </w:style>
  <w:style w:type="character" w:customStyle="1" w:styleId="CommentSubjectChar">
    <w:name w:val="Comment Subject Char"/>
    <w:basedOn w:val="CommentTextChar"/>
    <w:link w:val="CommentSubject"/>
    <w:uiPriority w:val="99"/>
    <w:semiHidden/>
    <w:rsid w:val="00873F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2022-08-06T19:04:00Z</cp:lastPrinted>
  <dcterms:created xsi:type="dcterms:W3CDTF">2022-10-03T14:19:00Z</dcterms:created>
  <dcterms:modified xsi:type="dcterms:W3CDTF">2022-10-03T14:19:00Z</dcterms:modified>
</cp:coreProperties>
</file>