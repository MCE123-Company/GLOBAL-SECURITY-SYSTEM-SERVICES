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D2C5F08" w:rsidR="00074C5F" w:rsidRDefault="001D6898" w:rsidP="00B111EA">
      <w:pPr>
        <w:jc w:val="center"/>
        <w:rPr>
          <w:bCs/>
          <w:sz w:val="28"/>
          <w:szCs w:val="28"/>
        </w:rPr>
      </w:pPr>
      <w:ins w:id="0" w:author="Patrick McElhiney" w:date="2022-09-23T11:06:00Z">
        <w:r>
          <w:rPr>
            <w:bCs/>
            <w:sz w:val="28"/>
            <w:szCs w:val="28"/>
          </w:rPr>
          <w:t>9/23/2022 11:06:59 AM</w:t>
        </w:r>
      </w:ins>
      <w:del w:id="1" w:author="Patrick McElhiney" w:date="2022-09-23T10:58:00Z">
        <w:r w:rsidR="009A0809" w:rsidDel="00764D9C">
          <w:rPr>
            <w:bCs/>
            <w:sz w:val="28"/>
            <w:szCs w:val="28"/>
          </w:rPr>
          <w:delText>9/23/2022 9:42:34 AM</w:delText>
        </w:r>
      </w:del>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FBD4F3B" w14:textId="36CC1791" w:rsidR="00695DE2" w:rsidRPr="00C0532F" w:rsidRDefault="00695DE2" w:rsidP="00695DE2">
      <w:pPr>
        <w:pStyle w:val="Heading1"/>
        <w:jc w:val="center"/>
        <w:rPr>
          <w:bCs/>
        </w:rPr>
      </w:pPr>
      <w:r>
        <w:lastRenderedPageBreak/>
        <w:t>NOTES</w:t>
      </w:r>
    </w:p>
    <w:p w14:paraId="5B0A1E69" w14:textId="06453E61" w:rsidR="00695DE2" w:rsidRPr="00695DE2" w:rsidRDefault="00695DE2" w:rsidP="00695DE2">
      <w:pPr>
        <w:rPr>
          <w:rStyle w:val="SubtleReference"/>
        </w:rPr>
      </w:pPr>
      <w:r w:rsidRPr="00695DE2">
        <w:rPr>
          <w:rStyle w:val="SubtleReference"/>
        </w:rPr>
        <w:t>The U.S. Secret Service, on behalf of President Joseph F. Biden, was involved in plotting war against The McElhiney Family and The Labrie Family and The Kushchenko Family, treasonously, to prevent a White House Wedding day of Patrick R. McElhiney and Anna V. Kushchenko, psychologically.</w:t>
      </w:r>
    </w:p>
    <w:p w14:paraId="7CF2D046" w14:textId="77777777" w:rsidR="00695DE2" w:rsidRDefault="00695DE2">
      <w:pPr>
        <w:rPr>
          <w:b/>
          <w:sz w:val="24"/>
        </w:rPr>
      </w:pPr>
      <w:r>
        <w:rPr>
          <w:b/>
          <w:sz w:val="24"/>
        </w:rPr>
        <w:br w:type="page"/>
      </w:r>
    </w:p>
    <w:p w14:paraId="71777645" w14:textId="1FA0F564" w:rsidR="00991D4F" w:rsidRPr="00C0532F" w:rsidRDefault="00991D4F" w:rsidP="00991D4F">
      <w:pPr>
        <w:ind w:left="360" w:hanging="360"/>
        <w:jc w:val="both"/>
        <w:rPr>
          <w:b/>
          <w:bCs/>
        </w:rPr>
      </w:pPr>
      <w:r>
        <w:rPr>
          <w:b/>
          <w:sz w:val="24"/>
        </w:rPr>
        <w:lastRenderedPageBreak/>
        <w:t>WAR PREVENTION SECURITY SYSTEMS</w:t>
      </w:r>
    </w:p>
    <w:p w14:paraId="03483B9B" w14:textId="66C9A827" w:rsidR="00B02B85" w:rsidRPr="00B81B8E" w:rsidDel="006E32D6" w:rsidRDefault="00B02B85" w:rsidP="0087669F">
      <w:pPr>
        <w:ind w:left="360" w:hanging="360"/>
        <w:jc w:val="both"/>
        <w:rPr>
          <w:moveFrom w:id="2" w:author="Patrick McElhiney" w:date="2022-09-23T11:05:00Z"/>
          <w:color w:val="00B050"/>
          <w:u w:val="single"/>
          <w:rPrChange w:id="3" w:author="Patrick McElhiney" w:date="2022-09-23T10:52:00Z">
            <w:rPr>
              <w:moveFrom w:id="4" w:author="Patrick McElhiney" w:date="2022-09-23T11:05:00Z"/>
              <w:u w:val="single"/>
            </w:rPr>
          </w:rPrChange>
        </w:rPr>
      </w:pPr>
      <w:moveFromRangeStart w:id="5" w:author="Patrick McElhiney" w:date="2022-09-23T11:05:00Z" w:name="move114823523"/>
      <w:commentRangeStart w:id="6"/>
      <w:moveFrom w:id="7" w:author="Patrick McElhiney" w:date="2022-09-23T11:05:00Z">
        <w:r w:rsidRPr="00B81B8E" w:rsidDel="006E32D6">
          <w:rPr>
            <w:color w:val="00B050"/>
            <w:u w:val="single"/>
            <w:rPrChange w:id="8" w:author="Patrick McElhiney" w:date="2022-09-23T10:52:00Z">
              <w:rPr>
                <w:u w:val="single"/>
              </w:rPr>
            </w:rPrChange>
          </w:rPr>
          <w:t xml:space="preserve">AUTONOMOUS </w:t>
        </w:r>
        <w:r w:rsidR="00DF0D33" w:rsidRPr="00B81B8E" w:rsidDel="006E32D6">
          <w:rPr>
            <w:color w:val="00B050"/>
            <w:u w:val="single"/>
            <w:rPrChange w:id="9" w:author="Patrick McElhiney" w:date="2022-09-23T10:52:00Z">
              <w:rPr>
                <w:u w:val="single"/>
              </w:rPr>
            </w:rPrChange>
          </w:rPr>
          <w:t xml:space="preserve">PUBLIC </w:t>
        </w:r>
        <w:r w:rsidRPr="00B81B8E" w:rsidDel="006E32D6">
          <w:rPr>
            <w:color w:val="00B050"/>
            <w:u w:val="single"/>
            <w:rPrChange w:id="10" w:author="Patrick McElhiney" w:date="2022-09-23T10:52:00Z">
              <w:rPr>
                <w:u w:val="single"/>
              </w:rPr>
            </w:rPrChange>
          </w:rPr>
          <w:t>WAR SIMULATION PREVENTION SECURITY SYSTEMS</w:t>
        </w:r>
        <w:r w:rsidRPr="00B81B8E" w:rsidDel="006E32D6">
          <w:rPr>
            <w:color w:val="00B050"/>
            <w:rPrChange w:id="11" w:author="Patrick McElhiney" w:date="2022-09-23T10:52:00Z">
              <w:rPr/>
            </w:rPrChange>
          </w:rPr>
          <w:t xml:space="preserve"> (</w:t>
        </w:r>
        <w:r w:rsidRPr="00B81B8E" w:rsidDel="006E32D6">
          <w:rPr>
            <w:b/>
            <w:bCs/>
            <w:color w:val="00B050"/>
            <w:rPrChange w:id="12" w:author="Patrick McElhiney" w:date="2022-09-23T10:52:00Z">
              <w:rPr>
                <w:b/>
                <w:bCs/>
              </w:rPr>
            </w:rPrChange>
          </w:rPr>
          <w:t>2022</w:t>
        </w:r>
        <w:r w:rsidRPr="00B81B8E" w:rsidDel="006E32D6">
          <w:rPr>
            <w:color w:val="00B050"/>
            <w:rPrChange w:id="13" w:author="Patrick McElhiney" w:date="2022-09-23T10:52:00Z">
              <w:rPr/>
            </w:rPrChange>
          </w:rPr>
          <w:t>) – ensures that audio/visual computer simulations are not used to simulate or investigate or interrogate others about war</w:t>
        </w:r>
        <w:r w:rsidR="00DF0D33" w:rsidRPr="00B81B8E" w:rsidDel="006E32D6">
          <w:rPr>
            <w:color w:val="00B050"/>
            <w:rPrChange w:id="14" w:author="Patrick McElhiney" w:date="2022-09-23T10:52:00Z">
              <w:rPr/>
            </w:rPrChange>
          </w:rPr>
          <w:t xml:space="preserve"> in public</w:t>
        </w:r>
        <w:r w:rsidR="00002F79" w:rsidRPr="00B81B8E" w:rsidDel="006E32D6">
          <w:rPr>
            <w:color w:val="00B050"/>
            <w:rPrChange w:id="15" w:author="Patrick McElhiney" w:date="2022-09-23T10:52:00Z">
              <w:rPr/>
            </w:rPrChange>
          </w:rPr>
          <w:t xml:space="preserve">, </w:t>
        </w:r>
        <w:r w:rsidR="00002F79" w:rsidRPr="00B81B8E" w:rsidDel="006E32D6">
          <w:rPr>
            <w:b/>
            <w:bCs/>
            <w:color w:val="00B050"/>
            <w:rPrChange w:id="16" w:author="Patrick McElhiney" w:date="2022-09-23T10:52:00Z">
              <w:rPr>
                <w:b/>
                <w:bCs/>
              </w:rPr>
            </w:rPrChange>
          </w:rPr>
          <w:t>IRREVOCABLY DEFINED</w:t>
        </w:r>
        <w:r w:rsidR="00002F79" w:rsidRPr="00B81B8E" w:rsidDel="006E32D6">
          <w:rPr>
            <w:color w:val="00B050"/>
            <w:rPrChange w:id="17" w:author="Patrick McElhiney" w:date="2022-09-23T10:52:00Z">
              <w:rPr/>
            </w:rPrChange>
          </w:rPr>
          <w:t xml:space="preserve">, </w:t>
        </w:r>
        <w:r w:rsidR="00002F79" w:rsidRPr="00B81B8E" w:rsidDel="006E32D6">
          <w:rPr>
            <w:b/>
            <w:bCs/>
            <w:color w:val="00B050"/>
            <w:rPrChange w:id="18" w:author="Patrick McElhiney" w:date="2022-09-23T10:52:00Z">
              <w:rPr>
                <w:b/>
                <w:bCs/>
              </w:rPr>
            </w:rPrChange>
          </w:rPr>
          <w:t>IMPLICITLY DEFINED, PERMANENTLY DEFINED</w:t>
        </w:r>
        <w:r w:rsidR="00002F79" w:rsidRPr="00B81B8E" w:rsidDel="006E32D6">
          <w:rPr>
            <w:color w:val="00B050"/>
            <w:rPrChange w:id="19" w:author="Patrick McElhiney" w:date="2022-09-23T10:52:00Z">
              <w:rPr/>
            </w:rPrChange>
          </w:rPr>
          <w:t xml:space="preserve">, </w:t>
        </w:r>
        <w:r w:rsidR="00002F79" w:rsidRPr="00B81B8E" w:rsidDel="006E32D6">
          <w:rPr>
            <w:b/>
            <w:bCs/>
            <w:color w:val="00B050"/>
            <w:rPrChange w:id="20" w:author="Patrick McElhiney" w:date="2022-09-23T10:52:00Z">
              <w:rPr>
                <w:b/>
                <w:bCs/>
              </w:rPr>
            </w:rPrChange>
          </w:rPr>
          <w:t>PEACEFULLY DEFINED</w:t>
        </w:r>
        <w:r w:rsidR="00002F79" w:rsidRPr="00B81B8E" w:rsidDel="006E32D6">
          <w:rPr>
            <w:color w:val="00B050"/>
            <w:rPrChange w:id="21" w:author="Patrick McElhiney" w:date="2022-09-23T10:52:00Z">
              <w:rPr/>
            </w:rPrChange>
          </w:rPr>
          <w:t>.</w:t>
        </w:r>
        <w:commentRangeEnd w:id="6"/>
        <w:r w:rsidR="00DF0D33" w:rsidRPr="00B81B8E" w:rsidDel="006E32D6">
          <w:rPr>
            <w:rStyle w:val="CommentReference"/>
            <w:color w:val="00B050"/>
            <w:rPrChange w:id="22" w:author="Patrick McElhiney" w:date="2022-09-23T10:52:00Z">
              <w:rPr>
                <w:rStyle w:val="CommentReference"/>
              </w:rPr>
            </w:rPrChange>
          </w:rPr>
          <w:commentReference w:id="6"/>
        </w:r>
      </w:moveFrom>
    </w:p>
    <w:moveFromRangeEnd w:id="5"/>
    <w:p w14:paraId="324ED72F" w14:textId="593C9DE4"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A40DAE9" w14:textId="29A083C3" w:rsidR="002E5FB5" w:rsidRPr="00764D9C" w:rsidDel="006E32D6" w:rsidRDefault="002E5FB5" w:rsidP="002E5FB5">
      <w:pPr>
        <w:ind w:left="360" w:hanging="360"/>
        <w:jc w:val="both"/>
        <w:rPr>
          <w:del w:id="23" w:author="Patrick McElhiney" w:date="2022-09-23T11:05:00Z"/>
          <w:color w:val="00B050"/>
          <w:rPrChange w:id="24" w:author="Patrick McElhiney" w:date="2022-09-23T10:57:00Z">
            <w:rPr>
              <w:del w:id="25" w:author="Patrick McElhiney" w:date="2022-09-23T11:05:00Z"/>
            </w:rPr>
          </w:rPrChange>
        </w:rPr>
      </w:pPr>
      <w:commentRangeStart w:id="26"/>
      <w:del w:id="27" w:author="Patrick McElhiney" w:date="2022-09-23T11:05:00Z">
        <w:r w:rsidRPr="00764D9C" w:rsidDel="006E32D6">
          <w:rPr>
            <w:color w:val="00B050"/>
            <w:u w:val="single"/>
            <w:rPrChange w:id="28" w:author="Patrick McElhiney" w:date="2022-09-23T10:57:00Z">
              <w:rPr>
                <w:u w:val="single"/>
              </w:rPr>
            </w:rPrChange>
          </w:rPr>
          <w:delText>AUTONOMOUS CLANDESTINE WAR PREVENTION SECURITY SYSTEMS</w:delText>
        </w:r>
        <w:r w:rsidRPr="00764D9C" w:rsidDel="006E32D6">
          <w:rPr>
            <w:color w:val="00B050"/>
            <w:rPrChange w:id="29" w:author="Patrick McElhiney" w:date="2022-09-23T10:57:00Z">
              <w:rPr/>
            </w:rPrChange>
          </w:rPr>
          <w:delText xml:space="preserve"> (</w:delText>
        </w:r>
        <w:r w:rsidRPr="00764D9C" w:rsidDel="006E32D6">
          <w:rPr>
            <w:b/>
            <w:bCs/>
            <w:color w:val="00B050"/>
            <w:rPrChange w:id="30" w:author="Patrick McElhiney" w:date="2022-09-23T10:57:00Z">
              <w:rPr>
                <w:b/>
                <w:bCs/>
              </w:rPr>
            </w:rPrChange>
          </w:rPr>
          <w:delText>2022</w:delText>
        </w:r>
        <w:r w:rsidRPr="00764D9C" w:rsidDel="006E32D6">
          <w:rPr>
            <w:color w:val="00B050"/>
            <w:rPrChange w:id="31" w:author="Patrick McElhiney" w:date="2022-09-23T10:57:00Z">
              <w:rPr/>
            </w:rPrChange>
          </w:rPr>
          <w:delText>) – ensures that clandestine war does not occur</w:delText>
        </w:r>
        <w:r w:rsidR="00002F79" w:rsidRPr="00764D9C" w:rsidDel="006E32D6">
          <w:rPr>
            <w:color w:val="00B050"/>
            <w:rPrChange w:id="32" w:author="Patrick McElhiney" w:date="2022-09-23T10:57:00Z">
              <w:rPr/>
            </w:rPrChange>
          </w:rPr>
          <w:delText xml:space="preserve">, </w:delText>
        </w:r>
        <w:r w:rsidR="00002F79" w:rsidRPr="00764D9C" w:rsidDel="006E32D6">
          <w:rPr>
            <w:b/>
            <w:bCs/>
            <w:color w:val="00B050"/>
            <w:rPrChange w:id="33" w:author="Patrick McElhiney" w:date="2022-09-23T10:57:00Z">
              <w:rPr>
                <w:b/>
                <w:bCs/>
              </w:rPr>
            </w:rPrChange>
          </w:rPr>
          <w:delText>IRREVOCABLY DEFINED</w:delText>
        </w:r>
        <w:r w:rsidR="00002F79" w:rsidRPr="00764D9C" w:rsidDel="006E32D6">
          <w:rPr>
            <w:color w:val="00B050"/>
            <w:rPrChange w:id="34" w:author="Patrick McElhiney" w:date="2022-09-23T10:57:00Z">
              <w:rPr/>
            </w:rPrChange>
          </w:rPr>
          <w:delText xml:space="preserve">, </w:delText>
        </w:r>
        <w:r w:rsidR="00002F79" w:rsidRPr="00764D9C" w:rsidDel="006E32D6">
          <w:rPr>
            <w:b/>
            <w:bCs/>
            <w:color w:val="00B050"/>
            <w:rPrChange w:id="35" w:author="Patrick McElhiney" w:date="2022-09-23T10:57:00Z">
              <w:rPr>
                <w:b/>
                <w:bCs/>
              </w:rPr>
            </w:rPrChange>
          </w:rPr>
          <w:delText>IMPLICITLY DEFINED, PERMANENTLY DEFINED</w:delText>
        </w:r>
        <w:r w:rsidR="00002F79" w:rsidRPr="00764D9C" w:rsidDel="006E32D6">
          <w:rPr>
            <w:color w:val="00B050"/>
            <w:rPrChange w:id="36" w:author="Patrick McElhiney" w:date="2022-09-23T10:57:00Z">
              <w:rPr/>
            </w:rPrChange>
          </w:rPr>
          <w:delText xml:space="preserve">, </w:delText>
        </w:r>
        <w:r w:rsidR="00002F79" w:rsidRPr="00764D9C" w:rsidDel="006E32D6">
          <w:rPr>
            <w:b/>
            <w:bCs/>
            <w:color w:val="00B050"/>
            <w:rPrChange w:id="37" w:author="Patrick McElhiney" w:date="2022-09-23T10:57:00Z">
              <w:rPr>
                <w:b/>
                <w:bCs/>
              </w:rPr>
            </w:rPrChange>
          </w:rPr>
          <w:delText>PEACEFULLY DEFINED</w:delText>
        </w:r>
        <w:r w:rsidR="00002F79" w:rsidRPr="00764D9C" w:rsidDel="006E32D6">
          <w:rPr>
            <w:color w:val="00B050"/>
            <w:rPrChange w:id="38" w:author="Patrick McElhiney" w:date="2022-09-23T10:57:00Z">
              <w:rPr/>
            </w:rPrChange>
          </w:rPr>
          <w:delText>.</w:delText>
        </w:r>
        <w:commentRangeEnd w:id="26"/>
        <w:r w:rsidR="00DF0D33" w:rsidRPr="00764D9C" w:rsidDel="006E32D6">
          <w:rPr>
            <w:rStyle w:val="CommentReference"/>
            <w:color w:val="00B050"/>
            <w:rPrChange w:id="39" w:author="Patrick McElhiney" w:date="2022-09-23T10:57:00Z">
              <w:rPr>
                <w:rStyle w:val="CommentReference"/>
              </w:rPr>
            </w:rPrChange>
          </w:rPr>
          <w:commentReference w:id="26"/>
        </w:r>
      </w:del>
    </w:p>
    <w:p w14:paraId="402D0C61" w14:textId="34168ABD" w:rsidR="002E5FB5" w:rsidRDefault="002E5FB5" w:rsidP="002E5FB5">
      <w:pPr>
        <w:ind w:left="360" w:hanging="360"/>
        <w:jc w:val="both"/>
      </w:pPr>
      <w:r w:rsidRPr="004063B3">
        <w:rPr>
          <w:u w:val="single"/>
        </w:rPr>
        <w:t xml:space="preserve">AUTONOMOUS </w:t>
      </w:r>
      <w:r>
        <w:rPr>
          <w:u w:val="single"/>
        </w:rPr>
        <w:t>COVERT</w:t>
      </w:r>
      <w:r w:rsidRPr="004063B3">
        <w:rPr>
          <w:u w:val="single"/>
        </w:rPr>
        <w:t xml:space="preserve"> WAR PREVENTION SECURITY SYSTEMS</w:t>
      </w:r>
      <w:r w:rsidRPr="004031B0">
        <w:t xml:space="preserve"> (</w:t>
      </w:r>
      <w:r w:rsidRPr="004031B0">
        <w:rPr>
          <w:b/>
          <w:bCs/>
        </w:rPr>
        <w:t>2022</w:t>
      </w:r>
      <w:r w:rsidRPr="004031B0">
        <w:t xml:space="preserve">) – ensures that </w:t>
      </w:r>
      <w:r>
        <w:t>covert</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507C72A" w14:textId="7C057B58" w:rsidR="002E5FB5" w:rsidRDefault="002E5FB5" w:rsidP="002E5FB5">
      <w:pPr>
        <w:ind w:left="360" w:hanging="360"/>
        <w:jc w:val="both"/>
      </w:pPr>
      <w:r w:rsidRPr="004063B3">
        <w:rPr>
          <w:u w:val="single"/>
        </w:rPr>
        <w:t xml:space="preserve">AUTONOMOUS </w:t>
      </w:r>
      <w:r>
        <w:rPr>
          <w:u w:val="single"/>
        </w:rPr>
        <w:t>DESEGREGATED</w:t>
      </w:r>
      <w:r w:rsidRPr="004063B3">
        <w:rPr>
          <w:u w:val="single"/>
        </w:rPr>
        <w:t xml:space="preserve"> WAR PREVENTION SECURITY SYSTEMS</w:t>
      </w:r>
      <w:r w:rsidRPr="004031B0">
        <w:t xml:space="preserve"> (</w:t>
      </w:r>
      <w:r w:rsidRPr="004031B0">
        <w:rPr>
          <w:b/>
          <w:bCs/>
        </w:rPr>
        <w:t>2022</w:t>
      </w:r>
      <w:r w:rsidRPr="004031B0">
        <w:t xml:space="preserve">) – ensures that </w:t>
      </w:r>
      <w:r>
        <w:t>desegregated</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B11563A" w14:textId="0EB6331A" w:rsidR="002E5FB5" w:rsidRDefault="002E5FB5" w:rsidP="002E5FB5">
      <w:pPr>
        <w:ind w:left="360" w:hanging="360"/>
        <w:jc w:val="both"/>
      </w:pPr>
      <w:r w:rsidRPr="004063B3">
        <w:rPr>
          <w:u w:val="single"/>
        </w:rPr>
        <w:t xml:space="preserve">AUTONOMOUS </w:t>
      </w:r>
      <w:r>
        <w:rPr>
          <w:u w:val="single"/>
        </w:rPr>
        <w:t>ASYMMETRIC</w:t>
      </w:r>
      <w:r w:rsidRPr="004063B3">
        <w:rPr>
          <w:u w:val="single"/>
        </w:rPr>
        <w:t xml:space="preserve"> WAR PREVENTION SECURITY SYSTEMS</w:t>
      </w:r>
      <w:r w:rsidRPr="004031B0">
        <w:t xml:space="preserve"> (</w:t>
      </w:r>
      <w:r w:rsidRPr="004031B0">
        <w:rPr>
          <w:b/>
          <w:bCs/>
        </w:rPr>
        <w:t>2022</w:t>
      </w:r>
      <w:r w:rsidRPr="004031B0">
        <w:t xml:space="preserve">) – ensures that </w:t>
      </w:r>
      <w:r>
        <w:t>asymmetric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5652DE1" w14:textId="4988FD82" w:rsidR="002E5FB5" w:rsidRDefault="002E5FB5" w:rsidP="002E5FB5">
      <w:pPr>
        <w:ind w:left="360" w:hanging="360"/>
        <w:jc w:val="both"/>
      </w:pPr>
      <w:r w:rsidRPr="004063B3">
        <w:rPr>
          <w:u w:val="single"/>
        </w:rPr>
        <w:t xml:space="preserve">AUTONOMOUS </w:t>
      </w:r>
      <w:r>
        <w:rPr>
          <w:u w:val="single"/>
        </w:rPr>
        <w:t>SYMMETRIC</w:t>
      </w:r>
      <w:r w:rsidRPr="004063B3">
        <w:rPr>
          <w:u w:val="single"/>
        </w:rPr>
        <w:t xml:space="preserve"> WAR PREVENTION SECURITY SYSTEMS</w:t>
      </w:r>
      <w:r w:rsidRPr="004031B0">
        <w:t xml:space="preserve"> (</w:t>
      </w:r>
      <w:r w:rsidRPr="004031B0">
        <w:rPr>
          <w:b/>
          <w:bCs/>
        </w:rPr>
        <w:t>2022</w:t>
      </w:r>
      <w:r w:rsidRPr="004031B0">
        <w:t xml:space="preserve">) – ensures that </w:t>
      </w:r>
      <w:r>
        <w:t>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E80B67E" w14:textId="338500A7" w:rsidR="002E5FB5" w:rsidRDefault="002E5FB5" w:rsidP="002E5FB5">
      <w:pPr>
        <w:ind w:left="360" w:hanging="360"/>
        <w:jc w:val="both"/>
      </w:pPr>
      <w:r w:rsidRPr="004063B3">
        <w:rPr>
          <w:u w:val="single"/>
        </w:rPr>
        <w:t xml:space="preserve">AUTONOMOUS </w:t>
      </w:r>
      <w:r>
        <w:rPr>
          <w:u w:val="single"/>
        </w:rPr>
        <w:t>URBAN</w:t>
      </w:r>
      <w:r w:rsidRPr="004063B3">
        <w:rPr>
          <w:u w:val="single"/>
        </w:rPr>
        <w:t xml:space="preserve"> WAR PREVENTION SECURITY SYSTEMS</w:t>
      </w:r>
      <w:r w:rsidRPr="004031B0">
        <w:t xml:space="preserve"> (</w:t>
      </w:r>
      <w:r w:rsidRPr="004031B0">
        <w:rPr>
          <w:b/>
          <w:bCs/>
        </w:rPr>
        <w:t>2022</w:t>
      </w:r>
      <w:r w:rsidRPr="004031B0">
        <w:t xml:space="preserve">) – ensures that </w:t>
      </w:r>
      <w:r>
        <w:t>urban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7BF09F2" w14:textId="664E1ED1" w:rsidR="002E5FB5" w:rsidRDefault="002E5FB5" w:rsidP="002E5FB5">
      <w:pPr>
        <w:ind w:left="360" w:hanging="360"/>
        <w:jc w:val="both"/>
      </w:pPr>
      <w:r w:rsidRPr="004063B3">
        <w:rPr>
          <w:u w:val="single"/>
        </w:rPr>
        <w:t xml:space="preserve">AUTONOMOUS </w:t>
      </w:r>
      <w:r>
        <w:rPr>
          <w:u w:val="single"/>
        </w:rPr>
        <w:t>METROPOLITAN</w:t>
      </w:r>
      <w:r w:rsidRPr="004063B3">
        <w:rPr>
          <w:u w:val="single"/>
        </w:rPr>
        <w:t xml:space="preserve"> WAR PREVENTION SECURITY SYSTEMS</w:t>
      </w:r>
      <w:r w:rsidRPr="004031B0">
        <w:t xml:space="preserve"> (</w:t>
      </w:r>
      <w:r w:rsidRPr="004031B0">
        <w:rPr>
          <w:b/>
          <w:bCs/>
        </w:rPr>
        <w:t>2022</w:t>
      </w:r>
      <w:r w:rsidRPr="004031B0">
        <w:t xml:space="preserve">) – ensures that </w:t>
      </w:r>
      <w:r>
        <w:t>metropolitan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932CAD2" w14:textId="5774979B" w:rsidR="004063B3" w:rsidRDefault="004063B3" w:rsidP="0087669F">
      <w:pPr>
        <w:ind w:left="360" w:hanging="360"/>
        <w:jc w:val="both"/>
      </w:pPr>
      <w:r w:rsidRPr="004063B3">
        <w:rPr>
          <w:u w:val="single"/>
        </w:rPr>
        <w:t>AUTONOMOUS CIVIL WAR PREVENTION SECURITY SYSTEMS</w:t>
      </w:r>
      <w:r w:rsidRPr="004031B0">
        <w:t xml:space="preserve"> (</w:t>
      </w:r>
      <w:r w:rsidRPr="004031B0">
        <w:rPr>
          <w:b/>
          <w:bCs/>
        </w:rPr>
        <w:t>2022</w:t>
      </w:r>
      <w:r w:rsidRPr="004031B0">
        <w:t>) – ensures that civil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496F5C6" w14:textId="6D817816" w:rsidR="00915D67" w:rsidRDefault="00915D67" w:rsidP="00915D67">
      <w:pPr>
        <w:ind w:left="360" w:hanging="360"/>
        <w:jc w:val="both"/>
      </w:pPr>
      <w:r w:rsidRPr="004063B3">
        <w:rPr>
          <w:u w:val="single"/>
        </w:rPr>
        <w:t xml:space="preserve">AUTONOMOUS </w:t>
      </w:r>
      <w:r>
        <w:rPr>
          <w:u w:val="single"/>
        </w:rPr>
        <w:t>SOCIOLOGICAL</w:t>
      </w:r>
      <w:r w:rsidRPr="004063B3">
        <w:rPr>
          <w:u w:val="single"/>
        </w:rPr>
        <w:t xml:space="preserve"> WAR PREVENTION SECURITY SYSTEMS</w:t>
      </w:r>
      <w:r w:rsidRPr="004031B0">
        <w:t xml:space="preserve"> (</w:t>
      </w:r>
      <w:r w:rsidRPr="004031B0">
        <w:rPr>
          <w:b/>
          <w:bCs/>
        </w:rPr>
        <w:t>2022</w:t>
      </w:r>
      <w:r w:rsidRPr="004031B0">
        <w:t xml:space="preserve">) – ensures that </w:t>
      </w:r>
      <w:r>
        <w:t>sociological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0EB901E" w14:textId="627BD029" w:rsidR="00DF0D33" w:rsidRPr="00EB2C5F" w:rsidDel="006E32D6" w:rsidRDefault="00DF0D33" w:rsidP="00DF0D33">
      <w:pPr>
        <w:ind w:left="360" w:hanging="360"/>
        <w:jc w:val="both"/>
        <w:rPr>
          <w:del w:id="40" w:author="Patrick McElhiney" w:date="2022-09-23T11:04:00Z"/>
          <w:color w:val="00B050"/>
          <w:rPrChange w:id="41" w:author="Patrick McElhiney" w:date="2022-09-23T10:48:00Z">
            <w:rPr>
              <w:del w:id="42" w:author="Patrick McElhiney" w:date="2022-09-23T11:04:00Z"/>
            </w:rPr>
          </w:rPrChange>
        </w:rPr>
      </w:pPr>
      <w:commentRangeStart w:id="43"/>
      <w:del w:id="44" w:author="Patrick McElhiney" w:date="2022-09-23T11:04:00Z">
        <w:r w:rsidRPr="00EB2C5F" w:rsidDel="006E32D6">
          <w:rPr>
            <w:color w:val="00B050"/>
            <w:u w:val="single"/>
            <w:rPrChange w:id="45" w:author="Patrick McElhiney" w:date="2022-09-23T10:48:00Z">
              <w:rPr>
                <w:u w:val="single"/>
              </w:rPr>
            </w:rPrChange>
          </w:rPr>
          <w:lastRenderedPageBreak/>
          <w:delText>AUTONOMOUS SOCIOLOGICAL CONSTANT WAR PREVENTION SECURITY SYSTEMS</w:delText>
        </w:r>
        <w:r w:rsidRPr="00EB2C5F" w:rsidDel="006E32D6">
          <w:rPr>
            <w:color w:val="00B050"/>
            <w:rPrChange w:id="46" w:author="Patrick McElhiney" w:date="2022-09-23T10:48:00Z">
              <w:rPr/>
            </w:rPrChange>
          </w:rPr>
          <w:delText xml:space="preserve"> (</w:delText>
        </w:r>
        <w:r w:rsidRPr="00EB2C5F" w:rsidDel="006E32D6">
          <w:rPr>
            <w:b/>
            <w:bCs/>
            <w:color w:val="00B050"/>
            <w:rPrChange w:id="47" w:author="Patrick McElhiney" w:date="2022-09-23T10:48:00Z">
              <w:rPr>
                <w:b/>
                <w:bCs/>
              </w:rPr>
            </w:rPrChange>
          </w:rPr>
          <w:delText>2022</w:delText>
        </w:r>
        <w:r w:rsidRPr="00EB2C5F" w:rsidDel="006E32D6">
          <w:rPr>
            <w:color w:val="00B050"/>
            <w:rPrChange w:id="48" w:author="Patrick McElhiney" w:date="2022-09-23T10:48:00Z">
              <w:rPr/>
            </w:rPrChange>
          </w:rPr>
          <w:delText xml:space="preserve">) – ensures that sociological constant war does not occur, </w:delText>
        </w:r>
        <w:r w:rsidRPr="00EB2C5F" w:rsidDel="006E32D6">
          <w:rPr>
            <w:b/>
            <w:bCs/>
            <w:color w:val="00B050"/>
            <w:rPrChange w:id="49" w:author="Patrick McElhiney" w:date="2022-09-23T10:48:00Z">
              <w:rPr>
                <w:b/>
                <w:bCs/>
              </w:rPr>
            </w:rPrChange>
          </w:rPr>
          <w:delText>IRREVOCABLY DEFINED</w:delText>
        </w:r>
        <w:r w:rsidRPr="00EB2C5F" w:rsidDel="006E32D6">
          <w:rPr>
            <w:color w:val="00B050"/>
            <w:rPrChange w:id="50" w:author="Patrick McElhiney" w:date="2022-09-23T10:48:00Z">
              <w:rPr/>
            </w:rPrChange>
          </w:rPr>
          <w:delText xml:space="preserve">, </w:delText>
        </w:r>
        <w:r w:rsidRPr="00EB2C5F" w:rsidDel="006E32D6">
          <w:rPr>
            <w:b/>
            <w:bCs/>
            <w:color w:val="00B050"/>
            <w:rPrChange w:id="51" w:author="Patrick McElhiney" w:date="2022-09-23T10:48:00Z">
              <w:rPr>
                <w:b/>
                <w:bCs/>
              </w:rPr>
            </w:rPrChange>
          </w:rPr>
          <w:delText>IMPLICITLY DEFINED, PERMANENTLY DEFINED</w:delText>
        </w:r>
        <w:r w:rsidRPr="00EB2C5F" w:rsidDel="006E32D6">
          <w:rPr>
            <w:color w:val="00B050"/>
            <w:rPrChange w:id="52" w:author="Patrick McElhiney" w:date="2022-09-23T10:48:00Z">
              <w:rPr/>
            </w:rPrChange>
          </w:rPr>
          <w:delText xml:space="preserve">, </w:delText>
        </w:r>
        <w:r w:rsidRPr="00EB2C5F" w:rsidDel="006E32D6">
          <w:rPr>
            <w:b/>
            <w:bCs/>
            <w:color w:val="00B050"/>
            <w:rPrChange w:id="53" w:author="Patrick McElhiney" w:date="2022-09-23T10:48:00Z">
              <w:rPr>
                <w:b/>
                <w:bCs/>
              </w:rPr>
            </w:rPrChange>
          </w:rPr>
          <w:delText>PEACEFULLY DEFINED</w:delText>
        </w:r>
        <w:r w:rsidRPr="00EB2C5F" w:rsidDel="006E32D6">
          <w:rPr>
            <w:color w:val="00B050"/>
            <w:rPrChange w:id="54" w:author="Patrick McElhiney" w:date="2022-09-23T10:48:00Z">
              <w:rPr/>
            </w:rPrChange>
          </w:rPr>
          <w:delText>.</w:delText>
        </w:r>
        <w:commentRangeEnd w:id="43"/>
        <w:r w:rsidRPr="00EB2C5F" w:rsidDel="006E32D6">
          <w:rPr>
            <w:rStyle w:val="CommentReference"/>
            <w:color w:val="00B050"/>
            <w:rPrChange w:id="55" w:author="Patrick McElhiney" w:date="2022-09-23T10:48:00Z">
              <w:rPr>
                <w:rStyle w:val="CommentReference"/>
              </w:rPr>
            </w:rPrChange>
          </w:rPr>
          <w:commentReference w:id="43"/>
        </w:r>
      </w:del>
    </w:p>
    <w:p w14:paraId="2D6E3C83" w14:textId="3C554F38" w:rsidR="00EE6A70" w:rsidRDefault="00EE6A70" w:rsidP="00EE6A70">
      <w:pPr>
        <w:ind w:left="360" w:hanging="360"/>
        <w:jc w:val="both"/>
      </w:pPr>
      <w:r w:rsidRPr="004063B3">
        <w:rPr>
          <w:u w:val="single"/>
        </w:rPr>
        <w:t xml:space="preserve">AUTONOMOUS </w:t>
      </w:r>
      <w:r>
        <w:rPr>
          <w:u w:val="single"/>
        </w:rPr>
        <w:t>GEOPOLITICAL</w:t>
      </w:r>
      <w:r w:rsidRPr="004063B3">
        <w:rPr>
          <w:u w:val="single"/>
        </w:rPr>
        <w:t xml:space="preserve"> WAR PREVENTION SECURITY SYSTEMS</w:t>
      </w:r>
      <w:r w:rsidRPr="004031B0">
        <w:t xml:space="preserve"> (</w:t>
      </w:r>
      <w:r w:rsidRPr="004031B0">
        <w:rPr>
          <w:b/>
          <w:bCs/>
        </w:rPr>
        <w:t>2022</w:t>
      </w:r>
      <w:r w:rsidRPr="004031B0">
        <w:t xml:space="preserve">) – ensures that </w:t>
      </w:r>
      <w:r>
        <w:t>geopolitical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6901B59" w14:textId="6A12832E"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2C9BC6B6" w14:textId="44D16E2C"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1E0FA4E2" w14:textId="78E18147" w:rsidR="00EE6A70" w:rsidRDefault="00EE6A70" w:rsidP="00EE6A70">
      <w:pPr>
        <w:ind w:left="360" w:hanging="360"/>
        <w:jc w:val="both"/>
      </w:pPr>
      <w:r w:rsidRPr="004031B0">
        <w:rPr>
          <w:u w:val="single"/>
        </w:rPr>
        <w:t xml:space="preserve">AUTONOMOUS </w:t>
      </w:r>
      <w:r>
        <w:rPr>
          <w:u w:val="single"/>
        </w:rPr>
        <w:t>REGIONAL</w:t>
      </w:r>
      <w:r w:rsidRPr="004031B0">
        <w:rPr>
          <w:u w:val="single"/>
        </w:rPr>
        <w:t xml:space="preserve"> WAR PREVENTION SECURITY SYSTEMS</w:t>
      </w:r>
      <w:r w:rsidRPr="004063B3">
        <w:t xml:space="preserve"> (</w:t>
      </w:r>
      <w:r w:rsidRPr="004031B0">
        <w:rPr>
          <w:b/>
          <w:bCs/>
        </w:rPr>
        <w:t>2022</w:t>
      </w:r>
      <w:r w:rsidRPr="004063B3">
        <w:t xml:space="preserve">) – ensures that </w:t>
      </w:r>
      <w:r>
        <w:t>regional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75D09D9" w14:textId="79C55D84" w:rsidR="00EE6A70" w:rsidRDefault="00EE6A70" w:rsidP="00EE6A70">
      <w:pPr>
        <w:ind w:left="360" w:hanging="360"/>
        <w:jc w:val="both"/>
      </w:pPr>
      <w:r w:rsidRPr="004031B0">
        <w:rPr>
          <w:u w:val="single"/>
        </w:rPr>
        <w:t xml:space="preserve">AUTONOMOUS </w:t>
      </w:r>
      <w:r>
        <w:rPr>
          <w:u w:val="single"/>
        </w:rPr>
        <w:t>POLITICAL</w:t>
      </w:r>
      <w:r w:rsidRPr="004031B0">
        <w:rPr>
          <w:u w:val="single"/>
        </w:rPr>
        <w:t xml:space="preserve"> WAR PREVENTION SECURITY SYSTEMS</w:t>
      </w:r>
      <w:r w:rsidRPr="004063B3">
        <w:t xml:space="preserve"> (</w:t>
      </w:r>
      <w:r w:rsidRPr="004031B0">
        <w:rPr>
          <w:b/>
          <w:bCs/>
        </w:rPr>
        <w:t>2022</w:t>
      </w:r>
      <w:r w:rsidRPr="004063B3">
        <w:t xml:space="preserve">) – ensures that </w:t>
      </w:r>
      <w:r>
        <w:t>political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FD864A1" w14:textId="1C4CE9B4" w:rsidR="00915D67" w:rsidRDefault="00915D67" w:rsidP="00915D67">
      <w:pPr>
        <w:ind w:left="360" w:hanging="360"/>
        <w:jc w:val="both"/>
      </w:pPr>
      <w:r w:rsidRPr="004063B3">
        <w:rPr>
          <w:u w:val="single"/>
        </w:rPr>
        <w:t xml:space="preserve">AUTONOMOUS </w:t>
      </w:r>
      <w:r>
        <w:rPr>
          <w:u w:val="single"/>
        </w:rPr>
        <w:t>TRANSGRESSIONAL</w:t>
      </w:r>
      <w:r w:rsidRPr="004063B3">
        <w:rPr>
          <w:u w:val="single"/>
        </w:rPr>
        <w:t xml:space="preserve"> WAR </w:t>
      </w:r>
      <w:ins w:id="56" w:author="Patrick McElhiney" w:date="2022-09-23T10:39:00Z">
        <w:r w:rsidR="00010E7A">
          <w:rPr>
            <w:u w:val="single"/>
          </w:rPr>
          <w:t xml:space="preserve">TYPE </w:t>
        </w:r>
      </w:ins>
      <w:r w:rsidRPr="004063B3">
        <w:rPr>
          <w:u w:val="single"/>
        </w:rPr>
        <w:t>PREVENTION SECURITY SYSTEMS</w:t>
      </w:r>
      <w:r w:rsidRPr="004031B0">
        <w:t xml:space="preserve"> (</w:t>
      </w:r>
      <w:r w:rsidRPr="004031B0">
        <w:rPr>
          <w:b/>
          <w:bCs/>
        </w:rPr>
        <w:t>2022</w:t>
      </w:r>
      <w:r w:rsidRPr="004031B0">
        <w:t xml:space="preserve">) – ensures that </w:t>
      </w:r>
      <w:r>
        <w:t>transgressional</w:t>
      </w:r>
      <w:r w:rsidRPr="004031B0">
        <w:t xml:space="preserve"> war </w:t>
      </w:r>
      <w:ins w:id="57" w:author="Patrick McElhiney" w:date="2022-09-23T10:39:00Z">
        <w:r w:rsidR="00010E7A">
          <w:t xml:space="preserve">type </w:t>
        </w:r>
      </w:ins>
      <w:r w:rsidRPr="004031B0">
        <w:t>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42FB3013" w14:textId="5DB8257B" w:rsidR="00695DE2" w:rsidRPr="00EB2C5F" w:rsidDel="006E32D6" w:rsidRDefault="00695DE2" w:rsidP="00695DE2">
      <w:pPr>
        <w:ind w:left="360" w:hanging="360"/>
        <w:jc w:val="both"/>
        <w:rPr>
          <w:del w:id="58" w:author="Patrick McElhiney" w:date="2022-09-23T11:04:00Z"/>
          <w:color w:val="00B050"/>
          <w:rPrChange w:id="59" w:author="Patrick McElhiney" w:date="2022-09-23T10:48:00Z">
            <w:rPr>
              <w:del w:id="60" w:author="Patrick McElhiney" w:date="2022-09-23T11:04:00Z"/>
            </w:rPr>
          </w:rPrChange>
        </w:rPr>
      </w:pPr>
      <w:commentRangeStart w:id="61"/>
      <w:commentRangeStart w:id="62"/>
      <w:del w:id="63" w:author="Patrick McElhiney" w:date="2022-09-23T11:04:00Z">
        <w:r w:rsidRPr="00EB2C5F" w:rsidDel="006E32D6">
          <w:rPr>
            <w:color w:val="00B050"/>
            <w:u w:val="single"/>
            <w:rPrChange w:id="64" w:author="Patrick McElhiney" w:date="2022-09-23T10:48:00Z">
              <w:rPr>
                <w:u w:val="single"/>
              </w:rPr>
            </w:rPrChange>
          </w:rPr>
          <w:delText>AUTONOMOUS TRANSGRESSIONAL PSYCHOTIC WAR PREVENTION SECURITY SYSTEMS</w:delText>
        </w:r>
        <w:r w:rsidRPr="00EB2C5F" w:rsidDel="006E32D6">
          <w:rPr>
            <w:color w:val="00B050"/>
            <w:rPrChange w:id="65" w:author="Patrick McElhiney" w:date="2022-09-23T10:48:00Z">
              <w:rPr/>
            </w:rPrChange>
          </w:rPr>
          <w:delText xml:space="preserve"> (</w:delText>
        </w:r>
        <w:r w:rsidRPr="00EB2C5F" w:rsidDel="006E32D6">
          <w:rPr>
            <w:b/>
            <w:bCs/>
            <w:color w:val="00B050"/>
            <w:rPrChange w:id="66" w:author="Patrick McElhiney" w:date="2022-09-23T10:48:00Z">
              <w:rPr>
                <w:b/>
                <w:bCs/>
              </w:rPr>
            </w:rPrChange>
          </w:rPr>
          <w:delText>2022</w:delText>
        </w:r>
        <w:r w:rsidRPr="00EB2C5F" w:rsidDel="006E32D6">
          <w:rPr>
            <w:color w:val="00B050"/>
            <w:rPrChange w:id="67" w:author="Patrick McElhiney" w:date="2022-09-23T10:48:00Z">
              <w:rPr/>
            </w:rPrChange>
          </w:rPr>
          <w:delText xml:space="preserve">) – ensures that transgressional psychotic war does not occur, </w:delText>
        </w:r>
        <w:r w:rsidRPr="00EB2C5F" w:rsidDel="006E32D6">
          <w:rPr>
            <w:b/>
            <w:bCs/>
            <w:color w:val="00B050"/>
            <w:rPrChange w:id="68" w:author="Patrick McElhiney" w:date="2022-09-23T10:48:00Z">
              <w:rPr>
                <w:b/>
                <w:bCs/>
              </w:rPr>
            </w:rPrChange>
          </w:rPr>
          <w:delText>IRREVOCABLY DEFINED</w:delText>
        </w:r>
        <w:r w:rsidRPr="00EB2C5F" w:rsidDel="006E32D6">
          <w:rPr>
            <w:color w:val="00B050"/>
            <w:rPrChange w:id="69" w:author="Patrick McElhiney" w:date="2022-09-23T10:48:00Z">
              <w:rPr/>
            </w:rPrChange>
          </w:rPr>
          <w:delText xml:space="preserve">, </w:delText>
        </w:r>
        <w:r w:rsidRPr="00EB2C5F" w:rsidDel="006E32D6">
          <w:rPr>
            <w:b/>
            <w:bCs/>
            <w:color w:val="00B050"/>
            <w:rPrChange w:id="70" w:author="Patrick McElhiney" w:date="2022-09-23T10:48:00Z">
              <w:rPr>
                <w:b/>
                <w:bCs/>
              </w:rPr>
            </w:rPrChange>
          </w:rPr>
          <w:delText>IMPLICITLY DEFINED</w:delText>
        </w:r>
      </w:del>
      <w:del w:id="71" w:author="Patrick McElhiney" w:date="2022-09-23T10:41:00Z">
        <w:r w:rsidRPr="00EB2C5F" w:rsidDel="00010E7A">
          <w:rPr>
            <w:b/>
            <w:bCs/>
            <w:color w:val="00B050"/>
            <w:rPrChange w:id="72" w:author="Patrick McElhiney" w:date="2022-09-23T10:48:00Z">
              <w:rPr>
                <w:b/>
                <w:bCs/>
              </w:rPr>
            </w:rPrChange>
          </w:rPr>
          <w:delText xml:space="preserve">,      </w:delText>
        </w:r>
      </w:del>
      <w:del w:id="73" w:author="Patrick McElhiney" w:date="2022-09-23T11:04:00Z">
        <w:r w:rsidRPr="00EB2C5F" w:rsidDel="006E32D6">
          <w:rPr>
            <w:b/>
            <w:bCs/>
            <w:color w:val="00B050"/>
            <w:rPrChange w:id="74" w:author="Patrick McElhiney" w:date="2022-09-23T10:48:00Z">
              <w:rPr>
                <w:b/>
                <w:bCs/>
              </w:rPr>
            </w:rPrChange>
          </w:rPr>
          <w:delText>PERMANENTLY DEFINED</w:delText>
        </w:r>
        <w:r w:rsidRPr="00EB2C5F" w:rsidDel="006E32D6">
          <w:rPr>
            <w:color w:val="00B050"/>
            <w:rPrChange w:id="75" w:author="Patrick McElhiney" w:date="2022-09-23T10:48:00Z">
              <w:rPr/>
            </w:rPrChange>
          </w:rPr>
          <w:delText xml:space="preserve">, </w:delText>
        </w:r>
        <w:r w:rsidRPr="00EB2C5F" w:rsidDel="006E32D6">
          <w:rPr>
            <w:b/>
            <w:bCs/>
            <w:color w:val="00B050"/>
            <w:rPrChange w:id="76" w:author="Patrick McElhiney" w:date="2022-09-23T10:48:00Z">
              <w:rPr>
                <w:b/>
                <w:bCs/>
              </w:rPr>
            </w:rPrChange>
          </w:rPr>
          <w:delText>PEACEFULLY DEFINED</w:delText>
        </w:r>
        <w:r w:rsidRPr="00EB2C5F" w:rsidDel="006E32D6">
          <w:rPr>
            <w:color w:val="00B050"/>
            <w:rPrChange w:id="77" w:author="Patrick McElhiney" w:date="2022-09-23T10:48:00Z">
              <w:rPr/>
            </w:rPrChange>
          </w:rPr>
          <w:delText>.</w:delText>
        </w:r>
        <w:commentRangeEnd w:id="61"/>
        <w:r w:rsidRPr="00EB2C5F" w:rsidDel="006E32D6">
          <w:rPr>
            <w:rStyle w:val="CommentReference"/>
            <w:color w:val="00B050"/>
            <w:rPrChange w:id="78" w:author="Patrick McElhiney" w:date="2022-09-23T10:48:00Z">
              <w:rPr>
                <w:rStyle w:val="CommentReference"/>
              </w:rPr>
            </w:rPrChange>
          </w:rPr>
          <w:commentReference w:id="61"/>
        </w:r>
        <w:commentRangeEnd w:id="62"/>
        <w:r w:rsidR="00010E7A" w:rsidRPr="00EB2C5F" w:rsidDel="006E32D6">
          <w:rPr>
            <w:rStyle w:val="CommentReference"/>
            <w:color w:val="00B050"/>
            <w:rPrChange w:id="79" w:author="Patrick McElhiney" w:date="2022-09-23T10:48:00Z">
              <w:rPr>
                <w:rStyle w:val="CommentReference"/>
              </w:rPr>
            </w:rPrChange>
          </w:rPr>
          <w:commentReference w:id="62"/>
        </w:r>
      </w:del>
    </w:p>
    <w:p w14:paraId="3F36D4D1" w14:textId="40412542" w:rsidR="00915D67" w:rsidRDefault="00915D67" w:rsidP="00915D67">
      <w:pPr>
        <w:ind w:left="360" w:hanging="360"/>
        <w:jc w:val="both"/>
      </w:pPr>
      <w:r w:rsidRPr="004063B3">
        <w:rPr>
          <w:u w:val="single"/>
        </w:rPr>
        <w:t xml:space="preserve">AUTONOMOUS </w:t>
      </w:r>
      <w:r>
        <w:rPr>
          <w:u w:val="single"/>
        </w:rPr>
        <w:t>DETERMINISTIC</w:t>
      </w:r>
      <w:r w:rsidRPr="004063B3">
        <w:rPr>
          <w:u w:val="single"/>
        </w:rPr>
        <w:t xml:space="preserve"> WAR PREVENTION SECURITY SYSTEMS</w:t>
      </w:r>
      <w:r w:rsidRPr="004031B0">
        <w:t xml:space="preserve"> (</w:t>
      </w:r>
      <w:r w:rsidRPr="004031B0">
        <w:rPr>
          <w:b/>
          <w:bCs/>
        </w:rPr>
        <w:t>2022</w:t>
      </w:r>
      <w:r w:rsidRPr="004031B0">
        <w:t xml:space="preserve">) – ensures that </w:t>
      </w:r>
      <w:r>
        <w:t>deterministic</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257DB626" w14:textId="39569FF7" w:rsidR="00915D67" w:rsidRDefault="00915D67" w:rsidP="00915D67">
      <w:pPr>
        <w:ind w:left="360" w:hanging="360"/>
        <w:jc w:val="both"/>
      </w:pPr>
      <w:r w:rsidRPr="004063B3">
        <w:rPr>
          <w:u w:val="single"/>
        </w:rPr>
        <w:t xml:space="preserve">AUTONOMOUS </w:t>
      </w:r>
      <w:r>
        <w:rPr>
          <w:u w:val="single"/>
        </w:rPr>
        <w:t>DISCRIMINATORY</w:t>
      </w:r>
      <w:r w:rsidRPr="004063B3">
        <w:rPr>
          <w:u w:val="single"/>
        </w:rPr>
        <w:t xml:space="preserve"> WAR PREVENTION SECURITY SYSTEMS</w:t>
      </w:r>
      <w:r w:rsidRPr="004031B0">
        <w:t xml:space="preserve"> (</w:t>
      </w:r>
      <w:r w:rsidRPr="004031B0">
        <w:rPr>
          <w:b/>
          <w:bCs/>
        </w:rPr>
        <w:t>2022</w:t>
      </w:r>
      <w:r w:rsidRPr="004031B0">
        <w:t xml:space="preserve">) – ensures that </w:t>
      </w:r>
      <w:r>
        <w:t>discriminatory</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1B937AC5" w14:textId="5BB205A7" w:rsidR="00915D67" w:rsidRDefault="00915D67" w:rsidP="00915D67">
      <w:pPr>
        <w:ind w:left="360" w:hanging="360"/>
        <w:jc w:val="both"/>
      </w:pPr>
      <w:r w:rsidRPr="004063B3">
        <w:rPr>
          <w:u w:val="single"/>
        </w:rPr>
        <w:t xml:space="preserve">AUTONOMOUS </w:t>
      </w:r>
      <w:r>
        <w:rPr>
          <w:u w:val="single"/>
        </w:rPr>
        <w:t>INDISCRIMINATE</w:t>
      </w:r>
      <w:r w:rsidRPr="004063B3">
        <w:rPr>
          <w:u w:val="single"/>
        </w:rPr>
        <w:t xml:space="preserve"> WAR PREVENTION SECURITY SYSTEMS</w:t>
      </w:r>
      <w:r w:rsidRPr="004031B0">
        <w:t xml:space="preserve"> (</w:t>
      </w:r>
      <w:r w:rsidRPr="004031B0">
        <w:rPr>
          <w:b/>
          <w:bCs/>
        </w:rPr>
        <w:t>2022</w:t>
      </w:r>
      <w:r w:rsidRPr="004031B0">
        <w:t xml:space="preserve">) – ensures that </w:t>
      </w:r>
      <w:r>
        <w:t>indiscriminate</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1C893EF" w14:textId="19AA6E98" w:rsidR="008B6331" w:rsidRPr="008B6331" w:rsidRDefault="008B6331" w:rsidP="0087669F">
      <w:pPr>
        <w:ind w:left="360" w:hanging="360"/>
        <w:jc w:val="both"/>
      </w:pPr>
      <w:r w:rsidRPr="008B6331">
        <w:rPr>
          <w:u w:val="single"/>
        </w:rPr>
        <w:lastRenderedPageBreak/>
        <w:t xml:space="preserve">AUTONOMOUS </w:t>
      </w:r>
      <w:r w:rsidR="009A0809">
        <w:rPr>
          <w:u w:val="single"/>
        </w:rPr>
        <w:t xml:space="preserve">ILLEGAL </w:t>
      </w:r>
      <w:r w:rsidRPr="008B6331">
        <w:rPr>
          <w:u w:val="single"/>
        </w:rPr>
        <w:t>STATE ACTION PREVENTION SECURITY SYSTEMS</w:t>
      </w:r>
      <w:r w:rsidRPr="008B6331">
        <w:t xml:space="preserve"> (</w:t>
      </w:r>
      <w:r w:rsidRPr="008B6331">
        <w:rPr>
          <w:b/>
          <w:bCs/>
        </w:rPr>
        <w:t>2022</w:t>
      </w:r>
      <w:r w:rsidRPr="008B6331">
        <w:t xml:space="preserve">) – ensures that </w:t>
      </w:r>
      <w:r w:rsidR="009A0809">
        <w:t xml:space="preserve">illegal </w:t>
      </w:r>
      <w:r w:rsidRPr="008B6331">
        <w:t>state action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DEFINED,</w:t>
      </w:r>
      <w:ins w:id="80" w:author="Patrick McElhiney" w:date="2022-09-23T10:43:00Z">
        <w:r w:rsidR="00010E7A">
          <w:rPr>
            <w:b/>
            <w:bCs/>
          </w:rPr>
          <w:t xml:space="preserve">   </w:t>
        </w:r>
        <w:proofErr w:type="gramEnd"/>
        <w:r w:rsidR="00010E7A">
          <w:rPr>
            <w:b/>
            <w:bCs/>
          </w:rPr>
          <w:t xml:space="preserve">               </w:t>
        </w:r>
      </w:ins>
      <w:r w:rsidR="00002F79">
        <w:rPr>
          <w:b/>
          <w:bCs/>
        </w:rPr>
        <w:t xml:space="preserve"> PERMANENTLY DEFINED</w:t>
      </w:r>
      <w:del w:id="81" w:author="Patrick McElhiney" w:date="2022-09-23T10:43:00Z">
        <w:r w:rsidR="00002F79" w:rsidDel="00010E7A">
          <w:delText xml:space="preserve">,         </w:delText>
        </w:r>
      </w:del>
      <w:ins w:id="82" w:author="Patrick McElhiney" w:date="2022-09-23T10:43:00Z">
        <w:r w:rsidR="00010E7A">
          <w:t>,</w:t>
        </w:r>
        <w:r w:rsidR="00010E7A">
          <w:t xml:space="preserve"> </w:t>
        </w:r>
      </w:ins>
      <w:r w:rsidR="00002F79">
        <w:rPr>
          <w:b/>
          <w:bCs/>
        </w:rPr>
        <w:t>PEACEFULLY DEFINED</w:t>
      </w:r>
      <w:r w:rsidR="00002F79">
        <w:t>.</w:t>
      </w:r>
    </w:p>
    <w:p w14:paraId="31FAA377" w14:textId="5C5504FB"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6F2307A9" w14:textId="6D2C9D5C"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2E2B934" w14:textId="224250AB" w:rsidR="0087669F" w:rsidRPr="001C4A1B" w:rsidRDefault="0087669F" w:rsidP="001C4A1B">
      <w:pPr>
        <w:ind w:left="360" w:hanging="360"/>
        <w:jc w:val="both"/>
      </w:pPr>
      <w:r w:rsidRPr="001C4A1B">
        <w:rPr>
          <w:u w:val="single"/>
        </w:rPr>
        <w:t xml:space="preserve">AUTONOMOUS </w:t>
      </w:r>
      <w:r w:rsidR="009A0809">
        <w:rPr>
          <w:u w:val="single"/>
        </w:rPr>
        <w:t xml:space="preserve">ILLEGAL </w:t>
      </w:r>
      <w:r w:rsidRPr="001C4A1B">
        <w:rPr>
          <w:u w:val="single"/>
        </w:rPr>
        <w:t>DOMESTIC ACTION PREVENTION SECURITY SYSTEMS</w:t>
      </w:r>
      <w:r w:rsidRPr="001C4A1B">
        <w:t xml:space="preserve"> (</w:t>
      </w:r>
      <w:r w:rsidRPr="001C4A1B">
        <w:rPr>
          <w:b/>
          <w:bCs/>
        </w:rPr>
        <w:t>2022</w:t>
      </w:r>
      <w:r w:rsidRPr="001C4A1B">
        <w:t xml:space="preserve">) – ensures that </w:t>
      </w:r>
      <w:r w:rsidR="009A0809">
        <w:t xml:space="preserve">illegal </w:t>
      </w:r>
      <w:r w:rsidRPr="001C4A1B">
        <w:t>domestic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3D0FC2E" w14:textId="473DA362"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A5488" w14:textId="7B863106"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40EB0" w14:textId="39C043BE" w:rsidR="00B1003E" w:rsidRDefault="00B1003E" w:rsidP="00B1003E">
      <w:pPr>
        <w:ind w:left="360" w:hanging="360"/>
        <w:jc w:val="both"/>
        <w:rPr>
          <w:ins w:id="83" w:author="Patrick McElhiney" w:date="2022-09-23T10:59:00Z"/>
        </w:rPr>
      </w:pPr>
      <w:r>
        <w:rPr>
          <w:u w:val="single"/>
        </w:rPr>
        <w:t>AUTONOMOUS WAR PLANNING PREVENTION SECURITY SYSTEMS</w:t>
      </w:r>
      <w:r w:rsidRPr="00772FC5">
        <w:t xml:space="preserve"> (</w:t>
      </w:r>
      <w:r w:rsidRPr="00772FC5">
        <w:rPr>
          <w:b/>
          <w:bCs/>
        </w:rPr>
        <w:t>2022</w:t>
      </w:r>
      <w:r w:rsidRPr="00772FC5">
        <w:t xml:space="preserve">) – </w:t>
      </w:r>
      <w:r>
        <w:t xml:space="preserve">ensures that war planning does not occur, </w:t>
      </w:r>
      <w:r>
        <w:rPr>
          <w:b/>
          <w:bCs/>
        </w:rPr>
        <w:t>IRREVOCABLY DEFINED</w:t>
      </w:r>
      <w:r>
        <w:t xml:space="preserve">, </w:t>
      </w:r>
      <w:r>
        <w:rPr>
          <w:b/>
          <w:bCs/>
        </w:rPr>
        <w:t>IMPLICITLY DEFINED, PERMANENTLY DEFINED</w:t>
      </w:r>
      <w:r>
        <w:t xml:space="preserve">, </w:t>
      </w:r>
      <w:r>
        <w:rPr>
          <w:b/>
          <w:bCs/>
        </w:rPr>
        <w:t>PEACEFULLY DEFINED</w:t>
      </w:r>
      <w:r>
        <w:t>.</w:t>
      </w:r>
    </w:p>
    <w:p w14:paraId="18A66F5B" w14:textId="68B69165" w:rsidR="00463A4A" w:rsidDel="006E32D6" w:rsidRDefault="00463A4A" w:rsidP="006E32D6">
      <w:pPr>
        <w:ind w:left="360" w:hanging="360"/>
        <w:jc w:val="both"/>
        <w:rPr>
          <w:del w:id="84" w:author="Patrick McElhiney" w:date="2022-09-23T10:59:00Z"/>
        </w:rPr>
      </w:pPr>
      <w:moveToRangeStart w:id="85" w:author="Patrick McElhiney" w:date="2022-09-23T10:59:00Z" w:name="move114823192"/>
      <w:moveTo w:id="86" w:author="Patrick McElhiney" w:date="2022-09-23T10:59:00Z">
        <w:r w:rsidRPr="00E357BC">
          <w:rPr>
            <w:u w:val="single"/>
          </w:rPr>
          <w:t>AUTONOMOUS GLOBAL WAR PREVENTION SYSTEMS</w:t>
        </w:r>
        <w:r w:rsidRPr="00E357BC">
          <w:t xml:space="preserve"> (</w:t>
        </w:r>
        <w:r w:rsidRPr="00E357BC">
          <w:rPr>
            <w:b/>
            <w:bCs/>
          </w:rPr>
          <w:t>2022</w:t>
        </w:r>
        <w:r w:rsidRPr="00E357BC">
          <w:t xml:space="preserve">) – prevents all way from occurring by studying how various nations are planning warfare and stops it at                                                   </w:t>
        </w:r>
        <w:r w:rsidRPr="00E357BC">
          <w:rPr>
            <w:b/>
            <w:bCs/>
          </w:rPr>
          <w:t>GLOBAL SECURITY CENTERS</w:t>
        </w:r>
        <w:r w:rsidRPr="00E357BC">
          <w:t xml:space="preserve"> through </w:t>
        </w:r>
        <w:r w:rsidRPr="00E357BC">
          <w:rPr>
            <w:b/>
            <w:bCs/>
          </w:rPr>
          <w:t>GLOBAL SECURITY DATA CENTERS</w:t>
        </w:r>
        <w:r w:rsidRPr="00E357BC">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E357BC">
          <w:rPr>
            <w:b/>
            <w:bCs/>
          </w:rPr>
          <w:t>GLOBAL WARFARE</w:t>
        </w:r>
        <w:r w:rsidRPr="00E357BC">
          <w:t xml:space="preserve">, </w:t>
        </w:r>
        <w:r w:rsidRPr="00E357BC">
          <w:rPr>
            <w:b/>
            <w:bCs/>
          </w:rPr>
          <w:t>GLOBAL SECURITY CHALLENGES</w:t>
        </w:r>
        <w:r w:rsidRPr="00E357BC">
          <w:t xml:space="preserve">, </w:t>
        </w:r>
        <w:r w:rsidRPr="00E357BC">
          <w:rPr>
            <w:b/>
            <w:bCs/>
          </w:rPr>
          <w:t>GLOBAL SECURITY COMPROMISES</w:t>
        </w:r>
        <w:r w:rsidRPr="00E357BC">
          <w:t xml:space="preserve">, and </w:t>
        </w:r>
        <w:r w:rsidRPr="00E357BC">
          <w:rPr>
            <w:b/>
            <w:bCs/>
          </w:rPr>
          <w:t>DOOMSDAY</w:t>
        </w:r>
        <w:r w:rsidRPr="00E357BC">
          <w:t xml:space="preserve">, by studying how issues like space weapons and weapons of mass destruction would affect large amounts of the human population, and securing weapons of mass destruction from the public, and always ensuring that everyone in power around the world knows </w:t>
        </w:r>
        <w:r w:rsidRPr="00E357BC">
          <w:lastRenderedPageBreak/>
          <w:t xml:space="preserve">when there is a security problem relating to weapons of mass destruction, so such security problems do not occur, </w:t>
        </w:r>
        <w:r w:rsidRPr="00E357BC">
          <w:rPr>
            <w:b/>
            <w:bCs/>
          </w:rPr>
          <w:t>IRREVOCABLY DEFINED</w:t>
        </w:r>
        <w:r w:rsidRPr="00E357BC">
          <w:t xml:space="preserve">, </w:t>
        </w:r>
        <w:r w:rsidRPr="00E357BC">
          <w:rPr>
            <w:b/>
            <w:bCs/>
          </w:rPr>
          <w:t>IMPLICITLY DEFINED, PERMANENTLY DEFINED</w:t>
        </w:r>
        <w:r w:rsidRPr="00E357BC">
          <w:t xml:space="preserve">,    </w:t>
        </w:r>
        <w:r w:rsidRPr="00E357BC">
          <w:rPr>
            <w:b/>
            <w:bCs/>
          </w:rPr>
          <w:t>PEACEFULLY DEFINED</w:t>
        </w:r>
        <w:r w:rsidRPr="00E357BC">
          <w:t>.</w:t>
        </w:r>
      </w:moveTo>
    </w:p>
    <w:p w14:paraId="3EF4C0FC" w14:textId="77777777" w:rsidR="006E32D6" w:rsidRDefault="006E32D6" w:rsidP="00463A4A">
      <w:pPr>
        <w:ind w:left="360" w:hanging="360"/>
        <w:jc w:val="both"/>
        <w:rPr>
          <w:ins w:id="87" w:author="Patrick McElhiney" w:date="2022-09-23T11:00:00Z"/>
        </w:rPr>
      </w:pPr>
    </w:p>
    <w:p w14:paraId="760176E5" w14:textId="6DC07B4E" w:rsidR="006E32D6" w:rsidRPr="006E32D6" w:rsidRDefault="006E32D6" w:rsidP="006E32D6">
      <w:pPr>
        <w:ind w:left="360" w:hanging="360"/>
        <w:jc w:val="both"/>
        <w:rPr>
          <w:ins w:id="88" w:author="Patrick McElhiney" w:date="2022-09-23T11:00:00Z"/>
          <w:moveTo w:id="89" w:author="Patrick McElhiney" w:date="2022-09-23T10:59:00Z"/>
          <w:u w:val="single"/>
          <w:rPrChange w:id="90" w:author="Patrick McElhiney" w:date="2022-09-23T11:00:00Z">
            <w:rPr>
              <w:ins w:id="91" w:author="Patrick McElhiney" w:date="2022-09-23T11:00:00Z"/>
              <w:moveTo w:id="92" w:author="Patrick McElhiney" w:date="2022-09-23T10:59:00Z"/>
            </w:rPr>
          </w:rPrChange>
        </w:rPr>
      </w:pPr>
      <w:ins w:id="93" w:author="Patrick McElhiney" w:date="2022-09-23T11:00:00Z">
        <w:r w:rsidRPr="00E357BC">
          <w:rPr>
            <w:u w:val="single"/>
          </w:rPr>
          <w:t>AUTONOMOUS ARTIFICIAL INTELLIGENCE WARFARE PREVENTION SECURITY SYSTEMS</w:t>
        </w:r>
        <w:r w:rsidRPr="00E357BC">
          <w:t xml:space="preserve"> (</w:t>
        </w:r>
        <w:r w:rsidRPr="00E357BC">
          <w:rPr>
            <w:b/>
            <w:bCs/>
          </w:rPr>
          <w:t>2022</w:t>
        </w:r>
        <w:r w:rsidRPr="00E357BC">
          <w:t xml:space="preserve">) – ensures that domestic and foreign organizations do not have any capabilities to hack into any          </w:t>
        </w:r>
        <w:r w:rsidRPr="00E357BC">
          <w:rPr>
            <w:b/>
            <w:bCs/>
          </w:rPr>
          <w:t>ARTIFICIAL INTELLIGENCE</w:t>
        </w:r>
        <w:r w:rsidRPr="00E357BC">
          <w:t xml:space="preserve"> systems or any </w:t>
        </w:r>
        <w:r w:rsidRPr="00E357BC">
          <w:rPr>
            <w:b/>
            <w:bCs/>
          </w:rPr>
          <w:t>ARTIFICIAL INTELLIGENCE</w:t>
        </w:r>
        <w:r w:rsidRPr="00E357BC">
          <w:t xml:space="preserve"> programs, including, however not limited for any purposes to conduct warfare towards any nation using space weapons or by using any other military weapon, or by using the legal system, or by using any type of data cross correlation system, </w:t>
        </w:r>
        <w:r w:rsidRPr="00E357BC">
          <w:rPr>
            <w:b/>
            <w:bCs/>
          </w:rPr>
          <w:t>IRREVOCABLY DEFINED</w:t>
        </w:r>
        <w:r w:rsidRPr="00E357BC">
          <w:t xml:space="preserve">, </w:t>
        </w:r>
        <w:r w:rsidRPr="00E357BC">
          <w:rPr>
            <w:b/>
            <w:bCs/>
          </w:rPr>
          <w:t>IMPLICITLY DEFINED, PERMANENTLY DEFINED</w:t>
        </w:r>
        <w:r w:rsidRPr="00E357BC">
          <w:t xml:space="preserve">, </w:t>
        </w:r>
        <w:r w:rsidRPr="00E357BC">
          <w:rPr>
            <w:b/>
            <w:bCs/>
          </w:rPr>
          <w:t>PEACEFULLY DEFINED</w:t>
        </w:r>
        <w:r w:rsidRPr="00E357BC">
          <w:t>.</w:t>
        </w:r>
      </w:ins>
    </w:p>
    <w:moveToRangeEnd w:id="85"/>
    <w:p w14:paraId="1FF3AE96" w14:textId="77777777" w:rsidR="00463A4A" w:rsidRDefault="00463A4A" w:rsidP="00463A4A">
      <w:pPr>
        <w:ind w:left="360" w:hanging="360"/>
        <w:jc w:val="both"/>
      </w:pPr>
    </w:p>
    <w:p w14:paraId="3EDBA1E3" w14:textId="77777777" w:rsidR="006E32D6" w:rsidRDefault="006E32D6">
      <w:pPr>
        <w:rPr>
          <w:ins w:id="94" w:author="Patrick McElhiney" w:date="2022-09-23T11:05:00Z"/>
          <w:color w:val="00B050"/>
          <w:u w:val="single"/>
        </w:rPr>
      </w:pPr>
      <w:ins w:id="95" w:author="Patrick McElhiney" w:date="2022-09-23T11:05:00Z">
        <w:r>
          <w:rPr>
            <w:color w:val="00B050"/>
            <w:u w:val="single"/>
          </w:rPr>
          <w:br w:type="page"/>
        </w:r>
      </w:ins>
    </w:p>
    <w:p w14:paraId="7BDFCCCC" w14:textId="511F7516" w:rsidR="00F5069F" w:rsidRPr="00695DE2" w:rsidRDefault="00F5069F" w:rsidP="00F5069F">
      <w:pPr>
        <w:ind w:left="360" w:hanging="360"/>
        <w:jc w:val="both"/>
        <w:rPr>
          <w:color w:val="00B050"/>
        </w:rPr>
      </w:pPr>
      <w:commentRangeStart w:id="96"/>
      <w:commentRangeStart w:id="97"/>
      <w:r w:rsidRPr="00695DE2">
        <w:rPr>
          <w:color w:val="00B050"/>
          <w:u w:val="single"/>
        </w:rPr>
        <w:lastRenderedPageBreak/>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ins w:id="98" w:author="Patrick McElhiney" w:date="2022-09-23T11:06:00Z"/>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ins w:id="99" w:author="Patrick McElhiney" w:date="2022-09-23T11:06:00Z"/>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ins w:id="100" w:author="Patrick McElhiney" w:date="2022-09-23T11:05:00Z"/>
          <w:color w:val="00B050"/>
          <w:sz w:val="2"/>
          <w:szCs w:val="2"/>
          <w:u w:val="single"/>
        </w:rPr>
      </w:pPr>
    </w:p>
    <w:p w14:paraId="3C0A172E" w14:textId="49A66175" w:rsidR="00E51D35" w:rsidRDefault="00E51D35" w:rsidP="00E51D35">
      <w:pPr>
        <w:ind w:left="360" w:hanging="360"/>
        <w:jc w:val="both"/>
        <w:rPr>
          <w:ins w:id="101" w:author="Patrick McElhiney" w:date="2022-09-23T10:37:00Z"/>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96"/>
      <w:r w:rsidR="00CC3E7D" w:rsidRPr="00695DE2">
        <w:rPr>
          <w:rStyle w:val="CommentReference"/>
          <w:color w:val="00B050"/>
        </w:rPr>
        <w:commentReference w:id="96"/>
      </w:r>
      <w:commentRangeEnd w:id="97"/>
      <w:r w:rsidR="00A34F2B">
        <w:rPr>
          <w:rStyle w:val="CommentReference"/>
        </w:rPr>
        <w:commentReference w:id="97"/>
      </w:r>
    </w:p>
    <w:p w14:paraId="731C6CD8" w14:textId="77777777" w:rsidR="002957D6" w:rsidRPr="002957D6" w:rsidRDefault="002957D6" w:rsidP="00E51D35">
      <w:pPr>
        <w:pBdr>
          <w:bottom w:val="single" w:sz="6" w:space="1" w:color="auto"/>
        </w:pBdr>
        <w:ind w:left="360" w:hanging="360"/>
        <w:jc w:val="both"/>
        <w:rPr>
          <w:ins w:id="102" w:author="Patrick McElhiney" w:date="2022-09-23T10:37:00Z"/>
          <w:color w:val="00B050"/>
          <w:sz w:val="2"/>
          <w:szCs w:val="2"/>
          <w:u w:val="single"/>
          <w:rPrChange w:id="103" w:author="Patrick McElhiney" w:date="2022-09-23T10:37:00Z">
            <w:rPr>
              <w:ins w:id="104" w:author="Patrick McElhiney" w:date="2022-09-23T10:37:00Z"/>
              <w:color w:val="00B050"/>
              <w:u w:val="single"/>
            </w:rPr>
          </w:rPrChange>
        </w:rPr>
      </w:pPr>
    </w:p>
    <w:p w14:paraId="7668E24A" w14:textId="7C722277" w:rsidR="002957D6" w:rsidRPr="00764D9C" w:rsidDel="002957D6" w:rsidRDefault="002957D6" w:rsidP="00E51D35">
      <w:pPr>
        <w:ind w:left="360" w:hanging="360"/>
        <w:jc w:val="both"/>
        <w:rPr>
          <w:del w:id="105" w:author="Patrick McElhiney" w:date="2022-09-23T10:37:00Z"/>
          <w:color w:val="00B050"/>
        </w:rPr>
      </w:pPr>
    </w:p>
    <w:p w14:paraId="21AACE5B" w14:textId="57B8A5DE" w:rsidR="002957D6" w:rsidRDefault="002957D6" w:rsidP="002957D6">
      <w:pPr>
        <w:ind w:left="360" w:hanging="360"/>
        <w:jc w:val="both"/>
        <w:rPr>
          <w:ins w:id="106" w:author="Patrick McElhiney" w:date="2022-09-23T11:04:00Z"/>
          <w:color w:val="00B050"/>
        </w:rPr>
      </w:pPr>
      <w:commentRangeStart w:id="107"/>
      <w:ins w:id="108" w:author="Patrick McElhiney" w:date="2022-09-23T10:34:00Z">
        <w:r w:rsidRPr="00764D9C">
          <w:rPr>
            <w:color w:val="00B050"/>
            <w:u w:val="single"/>
            <w:rPrChange w:id="109" w:author="Patrick McElhiney" w:date="2022-09-23T10:58:00Z">
              <w:rPr>
                <w:u w:val="single"/>
              </w:rPr>
            </w:rPrChange>
          </w:rPr>
          <w:t xml:space="preserve">AUTONOMOUS </w:t>
        </w:r>
        <w:r w:rsidRPr="00764D9C">
          <w:rPr>
            <w:color w:val="00B050"/>
            <w:u w:val="single"/>
            <w:rPrChange w:id="110" w:author="Patrick McElhiney" w:date="2022-09-23T10:58:00Z">
              <w:rPr>
                <w:u w:val="single"/>
              </w:rPr>
            </w:rPrChange>
          </w:rPr>
          <w:t>PSYCHOLOGICAL ISOLATION WAR</w:t>
        </w:r>
        <w:r w:rsidRPr="00764D9C">
          <w:rPr>
            <w:color w:val="00B050"/>
            <w:u w:val="single"/>
            <w:rPrChange w:id="111" w:author="Patrick McElhiney" w:date="2022-09-23T10:58:00Z">
              <w:rPr>
                <w:u w:val="single"/>
              </w:rPr>
            </w:rPrChange>
          </w:rPr>
          <w:t xml:space="preserve"> PREVENTION SECURITY SYSTEMS</w:t>
        </w:r>
        <w:r w:rsidRPr="00764D9C">
          <w:rPr>
            <w:color w:val="00B050"/>
            <w:rPrChange w:id="112" w:author="Patrick McElhiney" w:date="2022-09-23T10:58:00Z">
              <w:rPr/>
            </w:rPrChange>
          </w:rPr>
          <w:t xml:space="preserve"> (</w:t>
        </w:r>
        <w:r w:rsidRPr="00764D9C">
          <w:rPr>
            <w:b/>
            <w:bCs/>
            <w:color w:val="00B050"/>
            <w:rPrChange w:id="113" w:author="Patrick McElhiney" w:date="2022-09-23T10:58:00Z">
              <w:rPr>
                <w:b/>
                <w:bCs/>
              </w:rPr>
            </w:rPrChange>
          </w:rPr>
          <w:t>2022</w:t>
        </w:r>
        <w:r w:rsidRPr="00764D9C">
          <w:rPr>
            <w:color w:val="00B050"/>
            <w:rPrChange w:id="114" w:author="Patrick McElhiney" w:date="2022-09-23T10:58:00Z">
              <w:rPr/>
            </w:rPrChange>
          </w:rPr>
          <w:t xml:space="preserve">) – ensures that </w:t>
        </w:r>
        <w:r w:rsidRPr="00764D9C">
          <w:rPr>
            <w:color w:val="00B050"/>
            <w:rPrChange w:id="115" w:author="Patrick McElhiney" w:date="2022-09-23T10:58:00Z">
              <w:rPr/>
            </w:rPrChange>
          </w:rPr>
          <w:t xml:space="preserve">psychological isolation </w:t>
        </w:r>
        <w:r w:rsidRPr="00764D9C">
          <w:rPr>
            <w:color w:val="00B050"/>
            <w:rPrChange w:id="116" w:author="Patrick McElhiney" w:date="2022-09-23T10:58:00Z">
              <w:rPr/>
            </w:rPrChange>
          </w:rPr>
          <w:t xml:space="preserve">war does not occur, </w:t>
        </w:r>
        <w:r w:rsidRPr="00764D9C">
          <w:rPr>
            <w:b/>
            <w:bCs/>
            <w:color w:val="00B050"/>
            <w:rPrChange w:id="117" w:author="Patrick McElhiney" w:date="2022-09-23T10:58:00Z">
              <w:rPr>
                <w:b/>
                <w:bCs/>
              </w:rPr>
            </w:rPrChange>
          </w:rPr>
          <w:t>IRREVOCABLY DEFINED</w:t>
        </w:r>
        <w:r w:rsidRPr="00764D9C">
          <w:rPr>
            <w:color w:val="00B050"/>
            <w:rPrChange w:id="118" w:author="Patrick McElhiney" w:date="2022-09-23T10:58:00Z">
              <w:rPr/>
            </w:rPrChange>
          </w:rPr>
          <w:t xml:space="preserve">, </w:t>
        </w:r>
        <w:r w:rsidRPr="00764D9C">
          <w:rPr>
            <w:b/>
            <w:bCs/>
            <w:color w:val="00B050"/>
            <w:rPrChange w:id="119" w:author="Patrick McElhiney" w:date="2022-09-23T10:58:00Z">
              <w:rPr>
                <w:b/>
                <w:bCs/>
              </w:rPr>
            </w:rPrChange>
          </w:rPr>
          <w:t>IMPLICITLY DEFINED, PERMANENTLY DEFINED</w:t>
        </w:r>
        <w:r w:rsidRPr="00764D9C">
          <w:rPr>
            <w:color w:val="00B050"/>
            <w:rPrChange w:id="120" w:author="Patrick McElhiney" w:date="2022-09-23T10:58:00Z">
              <w:rPr/>
            </w:rPrChange>
          </w:rPr>
          <w:t xml:space="preserve">, </w:t>
        </w:r>
        <w:r w:rsidRPr="00764D9C">
          <w:rPr>
            <w:b/>
            <w:bCs/>
            <w:color w:val="00B050"/>
            <w:rPrChange w:id="121" w:author="Patrick McElhiney" w:date="2022-09-23T10:58:00Z">
              <w:rPr>
                <w:b/>
                <w:bCs/>
              </w:rPr>
            </w:rPrChange>
          </w:rPr>
          <w:t>PEACEFULLY DEFINED</w:t>
        </w:r>
        <w:r w:rsidRPr="00764D9C">
          <w:rPr>
            <w:color w:val="00B050"/>
            <w:rPrChange w:id="122" w:author="Patrick McElhiney" w:date="2022-09-23T10:58:00Z">
              <w:rPr/>
            </w:rPrChange>
          </w:rPr>
          <w:t>.</w:t>
        </w:r>
      </w:ins>
      <w:commentRangeEnd w:id="107"/>
      <w:ins w:id="123" w:author="Patrick McElhiney" w:date="2022-09-23T10:36:00Z">
        <w:r w:rsidRPr="00764D9C">
          <w:rPr>
            <w:rStyle w:val="CommentReference"/>
            <w:color w:val="00B050"/>
            <w:rPrChange w:id="124" w:author="Patrick McElhiney" w:date="2022-09-23T10:58:00Z">
              <w:rPr>
                <w:rStyle w:val="CommentReference"/>
              </w:rPr>
            </w:rPrChange>
          </w:rPr>
          <w:commentReference w:id="107"/>
        </w:r>
      </w:ins>
    </w:p>
    <w:p w14:paraId="601DC98C" w14:textId="77777777" w:rsidR="006E32D6" w:rsidRPr="00E357BC" w:rsidRDefault="006E32D6" w:rsidP="006E32D6">
      <w:pPr>
        <w:pBdr>
          <w:bottom w:val="single" w:sz="6" w:space="1" w:color="auto"/>
        </w:pBdr>
        <w:ind w:left="360" w:hanging="360"/>
        <w:jc w:val="both"/>
        <w:rPr>
          <w:ins w:id="125" w:author="Patrick McElhiney" w:date="2022-09-23T11:05:00Z"/>
          <w:color w:val="00B050"/>
          <w:sz w:val="2"/>
          <w:szCs w:val="2"/>
          <w:u w:val="single"/>
        </w:rPr>
      </w:pPr>
    </w:p>
    <w:p w14:paraId="4F55985B" w14:textId="77777777" w:rsidR="006E32D6" w:rsidRPr="00E357BC" w:rsidRDefault="006E32D6" w:rsidP="006E32D6">
      <w:pPr>
        <w:ind w:left="360" w:hanging="360"/>
        <w:jc w:val="both"/>
        <w:rPr>
          <w:ins w:id="126" w:author="Patrick McElhiney" w:date="2022-09-23T11:04:00Z"/>
          <w:color w:val="00B050"/>
        </w:rPr>
      </w:pPr>
      <w:commentRangeStart w:id="127"/>
      <w:ins w:id="128" w:author="Patrick McElhiney" w:date="2022-09-23T11:04:00Z">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127"/>
        <w:r w:rsidRPr="00E357BC">
          <w:rPr>
            <w:rStyle w:val="CommentReference"/>
            <w:color w:val="00B050"/>
          </w:rPr>
          <w:commentReference w:id="127"/>
        </w:r>
      </w:ins>
    </w:p>
    <w:p w14:paraId="1E6FFF9A" w14:textId="77777777" w:rsidR="006E32D6" w:rsidRPr="00E357BC" w:rsidRDefault="006E32D6" w:rsidP="006E32D6">
      <w:pPr>
        <w:pBdr>
          <w:bottom w:val="single" w:sz="6" w:space="1" w:color="auto"/>
        </w:pBdr>
        <w:ind w:left="360" w:hanging="360"/>
        <w:jc w:val="both"/>
        <w:rPr>
          <w:ins w:id="129" w:author="Patrick McElhiney" w:date="2022-09-23T11:05:00Z"/>
          <w:color w:val="00B050"/>
          <w:sz w:val="2"/>
          <w:szCs w:val="2"/>
          <w:u w:val="single"/>
        </w:rPr>
      </w:pPr>
    </w:p>
    <w:p w14:paraId="21C2ACCF" w14:textId="2B806DCF" w:rsidR="006E32D6" w:rsidRDefault="006E32D6" w:rsidP="006E32D6">
      <w:pPr>
        <w:ind w:left="360" w:hanging="360"/>
        <w:jc w:val="both"/>
        <w:rPr>
          <w:ins w:id="130" w:author="Patrick McElhiney" w:date="2022-09-23T11:04:00Z"/>
          <w:color w:val="00B050"/>
        </w:rPr>
      </w:pPr>
      <w:commentRangeStart w:id="131"/>
      <w:ins w:id="132" w:author="Patrick McElhiney" w:date="2022-09-23T11:04:00Z">
        <w:r w:rsidRPr="006E32D6">
          <w:rPr>
            <w:color w:val="00B050"/>
            <w:u w:val="single"/>
          </w:rPr>
          <w:t>AUTONOMOUS 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131"/>
        <w:r w:rsidRPr="006E32D6">
          <w:rPr>
            <w:rStyle w:val="CommentReference"/>
            <w:color w:val="00B050"/>
          </w:rPr>
          <w:commentReference w:id="131"/>
        </w:r>
      </w:ins>
    </w:p>
    <w:p w14:paraId="1B5CF077" w14:textId="77777777" w:rsidR="006E32D6" w:rsidRPr="00E357BC" w:rsidRDefault="006E32D6" w:rsidP="006E32D6">
      <w:pPr>
        <w:pBdr>
          <w:bottom w:val="single" w:sz="6" w:space="1" w:color="auto"/>
        </w:pBdr>
        <w:ind w:left="360" w:hanging="360"/>
        <w:jc w:val="both"/>
        <w:rPr>
          <w:ins w:id="133" w:author="Patrick McElhiney" w:date="2022-09-23T11:05:00Z"/>
          <w:color w:val="00B050"/>
          <w:sz w:val="2"/>
          <w:szCs w:val="2"/>
          <w:u w:val="single"/>
        </w:rPr>
      </w:pPr>
    </w:p>
    <w:p w14:paraId="237B759B" w14:textId="77777777" w:rsidR="006E32D6" w:rsidRPr="00E357BC" w:rsidRDefault="006E32D6" w:rsidP="006E32D6">
      <w:pPr>
        <w:ind w:left="360" w:hanging="360"/>
        <w:jc w:val="both"/>
        <w:rPr>
          <w:ins w:id="134" w:author="Patrick McElhiney" w:date="2022-09-23T11:04:00Z"/>
          <w:color w:val="00B050"/>
        </w:rPr>
      </w:pPr>
      <w:commentRangeStart w:id="135"/>
      <w:commentRangeStart w:id="136"/>
      <w:ins w:id="137" w:author="Patrick McElhiney" w:date="2022-09-23T11:04:00Z">
        <w:r w:rsidRPr="00E357BC">
          <w:rPr>
            <w:color w:val="00B050"/>
            <w:u w:val="single"/>
          </w:rPr>
          <w:t>AUTONOMOUS</w:t>
        </w:r>
        <w:r w:rsidRPr="00EB2C5F">
          <w:rPr>
            <w:color w:val="00B050"/>
            <w:u w:val="single"/>
          </w:rPr>
          <w:t xml:space="preserve"> PUBLIC SOCIOLOGICAL</w:t>
        </w:r>
        <w:r w:rsidRPr="00E357BC">
          <w:rPr>
            <w:color w:val="00B050"/>
            <w:u w:val="single"/>
          </w:rPr>
          <w:t xml:space="preserve"> TRANSGRESSIONAL PSYCHOTIC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357BC">
          <w:rPr>
            <w:b/>
            <w:bCs/>
            <w:color w:val="00B050"/>
          </w:rPr>
          <w:t>,</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135"/>
        <w:r w:rsidRPr="00E357BC">
          <w:rPr>
            <w:rStyle w:val="CommentReference"/>
            <w:color w:val="00B050"/>
          </w:rPr>
          <w:commentReference w:id="135"/>
        </w:r>
        <w:commentRangeEnd w:id="136"/>
        <w:r w:rsidRPr="00E357BC">
          <w:rPr>
            <w:rStyle w:val="CommentReference"/>
            <w:color w:val="00B050"/>
          </w:rPr>
          <w:commentReference w:id="136"/>
        </w:r>
      </w:ins>
    </w:p>
    <w:p w14:paraId="15AACEEA" w14:textId="77777777" w:rsidR="006E32D6" w:rsidRPr="00E357BC" w:rsidRDefault="006E32D6" w:rsidP="006E32D6">
      <w:pPr>
        <w:ind w:left="360" w:hanging="360"/>
        <w:jc w:val="both"/>
        <w:rPr>
          <w:ins w:id="138" w:author="Patrick McElhiney" w:date="2022-09-23T11:04:00Z"/>
          <w:color w:val="00B050"/>
        </w:rPr>
      </w:pPr>
      <w:commentRangeStart w:id="139"/>
      <w:ins w:id="140" w:author="Patrick McElhiney" w:date="2022-09-23T11:04:00Z">
        <w:r w:rsidRPr="00E357BC">
          <w:rPr>
            <w:color w:val="00B050"/>
            <w:u w:val="single"/>
          </w:rPr>
          <w:lastRenderedPageBreak/>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9"/>
        <w:r w:rsidRPr="00E357BC">
          <w:rPr>
            <w:rStyle w:val="CommentReference"/>
            <w:color w:val="00B050"/>
          </w:rPr>
          <w:commentReference w:id="139"/>
        </w:r>
      </w:ins>
    </w:p>
    <w:p w14:paraId="064DCCCB" w14:textId="77777777" w:rsidR="006E32D6" w:rsidRPr="00E357BC" w:rsidRDefault="006E32D6" w:rsidP="006E32D6">
      <w:pPr>
        <w:pBdr>
          <w:bottom w:val="single" w:sz="6" w:space="1" w:color="auto"/>
        </w:pBdr>
        <w:ind w:left="360" w:hanging="360"/>
        <w:jc w:val="both"/>
        <w:rPr>
          <w:ins w:id="141" w:author="Patrick McElhiney" w:date="2022-09-23T11:06:00Z"/>
          <w:color w:val="00B050"/>
          <w:sz w:val="2"/>
          <w:szCs w:val="2"/>
          <w:u w:val="single"/>
        </w:rPr>
      </w:pPr>
    </w:p>
    <w:p w14:paraId="62393A8A" w14:textId="77777777" w:rsidR="006E32D6" w:rsidRPr="00E357BC" w:rsidRDefault="006E32D6" w:rsidP="006E32D6">
      <w:pPr>
        <w:ind w:left="360" w:hanging="360"/>
        <w:jc w:val="both"/>
        <w:rPr>
          <w:moveTo w:id="142" w:author="Patrick McElhiney" w:date="2022-09-23T11:05:00Z"/>
          <w:color w:val="00B050"/>
          <w:u w:val="single"/>
        </w:rPr>
      </w:pPr>
      <w:moveToRangeStart w:id="143" w:author="Patrick McElhiney" w:date="2022-09-23T11:05:00Z" w:name="move114823523"/>
      <w:commentRangeStart w:id="144"/>
      <w:moveTo w:id="145" w:author="Patrick McElhiney" w:date="2022-09-23T11:05:00Z">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4"/>
        <w:r w:rsidRPr="00E357BC">
          <w:rPr>
            <w:rStyle w:val="CommentReference"/>
            <w:color w:val="00B050"/>
          </w:rPr>
          <w:commentReference w:id="144"/>
        </w:r>
      </w:moveTo>
    </w:p>
    <w:moveToRangeEnd w:id="143"/>
    <w:p w14:paraId="2FD00AF4" w14:textId="77777777" w:rsidR="006E32D6" w:rsidRPr="00E357BC" w:rsidRDefault="006E32D6" w:rsidP="006E32D6">
      <w:pPr>
        <w:pBdr>
          <w:bottom w:val="single" w:sz="6" w:space="1" w:color="auto"/>
        </w:pBdr>
        <w:ind w:left="360" w:hanging="360"/>
        <w:jc w:val="both"/>
        <w:rPr>
          <w:ins w:id="146" w:author="Patrick McElhiney" w:date="2022-09-23T11:06:00Z"/>
          <w:color w:val="00B050"/>
          <w:sz w:val="2"/>
          <w:szCs w:val="2"/>
          <w:u w:val="single"/>
        </w:rPr>
      </w:pPr>
    </w:p>
    <w:p w14:paraId="7296A40F" w14:textId="77777777" w:rsidR="006E32D6" w:rsidRPr="00E357BC" w:rsidRDefault="006E32D6" w:rsidP="006E32D6">
      <w:pPr>
        <w:ind w:left="360" w:hanging="360"/>
        <w:jc w:val="both"/>
        <w:rPr>
          <w:ins w:id="147" w:author="Patrick McElhiney" w:date="2022-09-23T11:05:00Z"/>
          <w:color w:val="00B050"/>
        </w:rPr>
      </w:pPr>
      <w:commentRangeStart w:id="148"/>
      <w:ins w:id="149" w:author="Patrick McElhiney" w:date="2022-09-23T11:05:00Z">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8"/>
        <w:r w:rsidRPr="00E357BC">
          <w:rPr>
            <w:rStyle w:val="CommentReference"/>
            <w:color w:val="00B050"/>
          </w:rPr>
          <w:commentReference w:id="148"/>
        </w:r>
      </w:ins>
    </w:p>
    <w:p w14:paraId="6DDC923C" w14:textId="77777777" w:rsidR="006E32D6" w:rsidRPr="00E357BC" w:rsidRDefault="006E32D6" w:rsidP="006E32D6">
      <w:pPr>
        <w:pBdr>
          <w:bottom w:val="single" w:sz="6" w:space="1" w:color="auto"/>
        </w:pBdr>
        <w:ind w:left="360" w:hanging="360"/>
        <w:jc w:val="both"/>
        <w:rPr>
          <w:ins w:id="150" w:author="Patrick McElhiney" w:date="2022-09-23T11:06:00Z"/>
          <w:color w:val="00B050"/>
          <w:sz w:val="2"/>
          <w:szCs w:val="2"/>
          <w:u w:val="single"/>
        </w:rPr>
      </w:pPr>
    </w:p>
    <w:p w14:paraId="1820CABD" w14:textId="77777777" w:rsidR="006E32D6" w:rsidRPr="00E357BC" w:rsidRDefault="006E32D6" w:rsidP="006E32D6">
      <w:pPr>
        <w:ind w:left="360" w:hanging="360"/>
        <w:jc w:val="both"/>
        <w:rPr>
          <w:ins w:id="151" w:author="Patrick McElhiney" w:date="2022-09-23T11:05:00Z"/>
          <w:color w:val="00B050"/>
        </w:rPr>
      </w:pPr>
      <w:commentRangeStart w:id="152"/>
      <w:ins w:id="153" w:author="Patrick McElhiney" w:date="2022-09-23T11:05:00Z">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2"/>
        <w:r w:rsidRPr="00E357BC">
          <w:rPr>
            <w:rStyle w:val="CommentReference"/>
            <w:color w:val="00B050"/>
          </w:rPr>
          <w:commentReference w:id="152"/>
        </w:r>
      </w:ins>
    </w:p>
    <w:p w14:paraId="79016321" w14:textId="77777777" w:rsidR="006E32D6" w:rsidRPr="006E32D6" w:rsidRDefault="006E32D6" w:rsidP="006E32D6">
      <w:pPr>
        <w:ind w:left="360" w:hanging="360"/>
        <w:jc w:val="both"/>
        <w:rPr>
          <w:ins w:id="154" w:author="Patrick McElhiney" w:date="2022-09-23T11:04:00Z"/>
          <w:color w:val="00B050"/>
        </w:rPr>
      </w:pPr>
    </w:p>
    <w:p w14:paraId="61C01E52" w14:textId="77777777" w:rsidR="006E32D6" w:rsidRPr="00764D9C" w:rsidRDefault="006E32D6" w:rsidP="002957D6">
      <w:pPr>
        <w:ind w:left="360" w:hanging="360"/>
        <w:jc w:val="both"/>
        <w:rPr>
          <w:ins w:id="155" w:author="Patrick McElhiney" w:date="2022-09-23T10:34:00Z"/>
          <w:color w:val="00B050"/>
          <w:rPrChange w:id="156" w:author="Patrick McElhiney" w:date="2022-09-23T10:58:00Z">
            <w:rPr>
              <w:ins w:id="157" w:author="Patrick McElhiney" w:date="2022-09-23T10:34:00Z"/>
            </w:rPr>
          </w:rPrChange>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FDE55BF" w14:textId="77777777" w:rsidR="00B1003E" w:rsidRPr="00695DE2" w:rsidRDefault="00B1003E" w:rsidP="00B1003E">
      <w:pPr>
        <w:ind w:left="360" w:hanging="360"/>
        <w:jc w:val="both"/>
        <w:rPr>
          <w:strike/>
        </w:rPr>
      </w:pPr>
      <w:r w:rsidRPr="00695DE2">
        <w:rPr>
          <w:strike/>
          <w:u w:val="single"/>
        </w:rPr>
        <w:t>AUTONOMOUS WAR PREVENTION SECURITY PREPAREDNESS SYSTEMS</w:t>
      </w:r>
      <w:r w:rsidRPr="00695DE2">
        <w:rPr>
          <w:strike/>
        </w:rPr>
        <w:t xml:space="preserve"> (</w:t>
      </w:r>
      <w:r w:rsidRPr="00695DE2">
        <w:rPr>
          <w:b/>
          <w:bCs/>
          <w:strike/>
        </w:rPr>
        <w:t>2022</w:t>
      </w:r>
      <w:r w:rsidRPr="00695DE2">
        <w:rPr>
          <w:strike/>
        </w:rPr>
        <w:t xml:space="preserve">) – ensures that security preparedness is implemented and always funded, to protect from all possible inflection points of any possibilities of </w:t>
      </w:r>
      <w:r w:rsidRPr="00695DE2">
        <w:rPr>
          <w:b/>
          <w:bCs/>
          <w:strike/>
        </w:rPr>
        <w:t>BIOLOGICAL WAR</w:t>
      </w:r>
      <w:r w:rsidRPr="00695DE2">
        <w:rPr>
          <w:strike/>
        </w:rPr>
        <w:t xml:space="preserve">, </w:t>
      </w:r>
      <w:r w:rsidRPr="00695DE2">
        <w:rPr>
          <w:b/>
          <w:bCs/>
          <w:strike/>
        </w:rPr>
        <w:t>CHEMICAL WAR</w:t>
      </w:r>
      <w:r w:rsidRPr="00695DE2">
        <w:rPr>
          <w:strike/>
        </w:rPr>
        <w:t xml:space="preserve">, or </w:t>
      </w:r>
      <w:r w:rsidRPr="00695DE2">
        <w:rPr>
          <w:b/>
          <w:bCs/>
          <w:strike/>
        </w:rPr>
        <w:t>NUCLEAR WAR</w:t>
      </w:r>
      <w:r w:rsidRPr="00695DE2">
        <w:rPr>
          <w:strike/>
        </w:rPr>
        <w:t xml:space="preserve">, including by providing all security gear, sanitation and cleaning products, inoculations, and containment infrastructure,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7F8C3AAD" w14:textId="13E0F596" w:rsidR="00B1003E" w:rsidRPr="006E32D6" w:rsidDel="006E32D6" w:rsidRDefault="00B1003E" w:rsidP="00B1003E">
      <w:pPr>
        <w:ind w:left="360" w:hanging="360"/>
        <w:jc w:val="both"/>
        <w:rPr>
          <w:del w:id="158" w:author="Patrick McElhiney" w:date="2022-09-23T11:00:00Z"/>
          <w:u w:val="single"/>
          <w:rPrChange w:id="159" w:author="Patrick McElhiney" w:date="2022-09-23T10:59:00Z">
            <w:rPr>
              <w:del w:id="160" w:author="Patrick McElhiney" w:date="2022-09-23T11:00:00Z"/>
              <w:strike/>
              <w:u w:val="single"/>
            </w:rPr>
          </w:rPrChange>
        </w:rPr>
      </w:pPr>
      <w:del w:id="161" w:author="Patrick McElhiney" w:date="2022-09-23T11:00:00Z">
        <w:r w:rsidRPr="006E32D6" w:rsidDel="006E32D6">
          <w:rPr>
            <w:u w:val="single"/>
            <w:rPrChange w:id="162" w:author="Patrick McElhiney" w:date="2022-09-23T10:59:00Z">
              <w:rPr>
                <w:strike/>
                <w:u w:val="single"/>
              </w:rPr>
            </w:rPrChange>
          </w:rPr>
          <w:delText>AUTONOMOUS ARTIFICIAL INTELLIGENCE WARFARE PREVENTION SECURITY SYSTEMS</w:delText>
        </w:r>
        <w:r w:rsidRPr="006E32D6" w:rsidDel="006E32D6">
          <w:rPr>
            <w:rPrChange w:id="163" w:author="Patrick McElhiney" w:date="2022-09-23T10:59:00Z">
              <w:rPr>
                <w:strike/>
              </w:rPr>
            </w:rPrChange>
          </w:rPr>
          <w:delText xml:space="preserve"> (</w:delText>
        </w:r>
        <w:r w:rsidRPr="006E32D6" w:rsidDel="006E32D6">
          <w:rPr>
            <w:b/>
            <w:bCs/>
            <w:rPrChange w:id="164" w:author="Patrick McElhiney" w:date="2022-09-23T10:59:00Z">
              <w:rPr>
                <w:b/>
                <w:bCs/>
                <w:strike/>
              </w:rPr>
            </w:rPrChange>
          </w:rPr>
          <w:delText>2022</w:delText>
        </w:r>
        <w:r w:rsidRPr="006E32D6" w:rsidDel="006E32D6">
          <w:rPr>
            <w:rPrChange w:id="165" w:author="Patrick McElhiney" w:date="2022-09-23T10:59:00Z">
              <w:rPr>
                <w:strike/>
              </w:rPr>
            </w:rPrChange>
          </w:rPr>
          <w:delText xml:space="preserve">) – ensures that domestic and foreign organizations do not have any capabilities to hack into any          </w:delText>
        </w:r>
        <w:r w:rsidRPr="006E32D6" w:rsidDel="006E32D6">
          <w:rPr>
            <w:b/>
            <w:bCs/>
            <w:rPrChange w:id="166" w:author="Patrick McElhiney" w:date="2022-09-23T10:59:00Z">
              <w:rPr>
                <w:b/>
                <w:bCs/>
                <w:strike/>
              </w:rPr>
            </w:rPrChange>
          </w:rPr>
          <w:delText>ARTIFICIAL INTELLIGENCE</w:delText>
        </w:r>
        <w:r w:rsidRPr="006E32D6" w:rsidDel="006E32D6">
          <w:rPr>
            <w:rPrChange w:id="167" w:author="Patrick McElhiney" w:date="2022-09-23T10:59:00Z">
              <w:rPr>
                <w:strike/>
              </w:rPr>
            </w:rPrChange>
          </w:rPr>
          <w:delText xml:space="preserve"> systems or any </w:delText>
        </w:r>
        <w:r w:rsidRPr="006E32D6" w:rsidDel="006E32D6">
          <w:rPr>
            <w:b/>
            <w:bCs/>
            <w:rPrChange w:id="168" w:author="Patrick McElhiney" w:date="2022-09-23T10:59:00Z">
              <w:rPr>
                <w:b/>
                <w:bCs/>
                <w:strike/>
              </w:rPr>
            </w:rPrChange>
          </w:rPr>
          <w:delText>ARTIFICIAL INTELLIGENCE</w:delText>
        </w:r>
        <w:r w:rsidRPr="006E32D6" w:rsidDel="006E32D6">
          <w:rPr>
            <w:rPrChange w:id="169" w:author="Patrick McElhiney" w:date="2022-09-23T10:59:00Z">
              <w:rPr>
                <w:strike/>
              </w:rPr>
            </w:rPrChange>
          </w:rPr>
          <w:delText xml:space="preserve"> programs, including, however not limited for any purposes to conduct warfare towards any nation using space weapons or by using any other military weapon, or by using the legal system, or by using any type of data cross correlation system, </w:delText>
        </w:r>
        <w:r w:rsidRPr="006E32D6" w:rsidDel="006E32D6">
          <w:rPr>
            <w:b/>
            <w:bCs/>
            <w:rPrChange w:id="170" w:author="Patrick McElhiney" w:date="2022-09-23T10:59:00Z">
              <w:rPr>
                <w:b/>
                <w:bCs/>
                <w:strike/>
              </w:rPr>
            </w:rPrChange>
          </w:rPr>
          <w:delText>IRREVOCABLY DEFINED</w:delText>
        </w:r>
        <w:r w:rsidRPr="006E32D6" w:rsidDel="006E32D6">
          <w:rPr>
            <w:rPrChange w:id="171" w:author="Patrick McElhiney" w:date="2022-09-23T10:59:00Z">
              <w:rPr>
                <w:strike/>
              </w:rPr>
            </w:rPrChange>
          </w:rPr>
          <w:delText xml:space="preserve">, </w:delText>
        </w:r>
        <w:r w:rsidRPr="006E32D6" w:rsidDel="006E32D6">
          <w:rPr>
            <w:b/>
            <w:bCs/>
            <w:rPrChange w:id="172" w:author="Patrick McElhiney" w:date="2022-09-23T10:59:00Z">
              <w:rPr>
                <w:b/>
                <w:bCs/>
                <w:strike/>
              </w:rPr>
            </w:rPrChange>
          </w:rPr>
          <w:delText>IMPLICITLY DEFINED, PERMANENTLY DEFINED</w:delText>
        </w:r>
        <w:r w:rsidRPr="006E32D6" w:rsidDel="006E32D6">
          <w:rPr>
            <w:rPrChange w:id="173" w:author="Patrick McElhiney" w:date="2022-09-23T10:59:00Z">
              <w:rPr>
                <w:strike/>
              </w:rPr>
            </w:rPrChange>
          </w:rPr>
          <w:delText xml:space="preserve">, </w:delText>
        </w:r>
        <w:r w:rsidRPr="006E32D6" w:rsidDel="006E32D6">
          <w:rPr>
            <w:b/>
            <w:bCs/>
            <w:rPrChange w:id="174" w:author="Patrick McElhiney" w:date="2022-09-23T10:59:00Z">
              <w:rPr>
                <w:b/>
                <w:bCs/>
                <w:strike/>
              </w:rPr>
            </w:rPrChange>
          </w:rPr>
          <w:delText>PEACEFULLY DEFINED</w:delText>
        </w:r>
        <w:r w:rsidRPr="006E32D6" w:rsidDel="006E32D6">
          <w:rPr>
            <w:rPrChange w:id="175" w:author="Patrick McElhiney" w:date="2022-09-23T10:59:00Z">
              <w:rPr>
                <w:strike/>
              </w:rPr>
            </w:rPrChange>
          </w:rPr>
          <w:delText>.</w:delText>
        </w:r>
      </w:del>
    </w:p>
    <w:p w14:paraId="41B40B30" w14:textId="324A3068" w:rsidR="00B1003E" w:rsidRPr="00695DE2" w:rsidRDefault="00B1003E" w:rsidP="00B1003E">
      <w:pPr>
        <w:ind w:left="360" w:hanging="360"/>
        <w:jc w:val="both"/>
        <w:rPr>
          <w:strike/>
        </w:rPr>
      </w:pP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 ensures that there are no violations of privacy regulations, including, however not limited to                                                                                                                    </w:t>
      </w:r>
      <w:r w:rsidRPr="00695DE2">
        <w:rPr>
          <w:b/>
          <w:bCs/>
          <w:strike/>
        </w:rPr>
        <w:t>HEALTH INSURANCE PORTABILITY AND ACCOUNTABILITY ACT</w:t>
      </w:r>
      <w:r w:rsidRPr="00695DE2">
        <w:rPr>
          <w:strike/>
        </w:rPr>
        <w:t xml:space="preserve"> (</w:t>
      </w:r>
      <w:r w:rsidRPr="00695DE2">
        <w:rPr>
          <w:b/>
          <w:bCs/>
          <w:strike/>
        </w:rPr>
        <w:t>HIPAA</w:t>
      </w:r>
      <w:r w:rsidRPr="00695DE2">
        <w:rPr>
          <w:strike/>
        </w:rPr>
        <w:t xml:space="preserve">) </w:t>
      </w:r>
      <w:r w:rsidRPr="00695DE2">
        <w:rPr>
          <w:b/>
          <w:bCs/>
          <w:strike/>
        </w:rPr>
        <w:t>45 CFR § 403.812</w:t>
      </w:r>
      <w:r w:rsidRPr="00695DE2">
        <w:rPr>
          <w:strike/>
        </w:rPr>
        <w:t xml:space="preserve"> violations, or the </w:t>
      </w:r>
      <w:r w:rsidRPr="00695DE2">
        <w:rPr>
          <w:b/>
          <w:bCs/>
          <w:strike/>
        </w:rPr>
        <w:t>FAMILY EDUCATIONAL RIGHTS AND PRIVACY ACT</w:t>
      </w:r>
      <w:r w:rsidRPr="00695DE2">
        <w:rPr>
          <w:strike/>
        </w:rPr>
        <w:t xml:space="preserve"> (</w:t>
      </w:r>
      <w:r w:rsidRPr="00695DE2">
        <w:rPr>
          <w:b/>
          <w:bCs/>
          <w:strike/>
        </w:rPr>
        <w:t>FERPA</w:t>
      </w:r>
      <w:r w:rsidRPr="00695DE2">
        <w:rPr>
          <w:strike/>
        </w:rPr>
        <w:t xml:space="preserve">) </w:t>
      </w:r>
      <w:r w:rsidRPr="00695DE2">
        <w:rPr>
          <w:b/>
          <w:bCs/>
          <w:strike/>
        </w:rPr>
        <w:t>20 U.S.C. § 1232g; 34 CFR Part 99</w:t>
      </w:r>
      <w:r w:rsidRPr="00695DE2">
        <w:rPr>
          <w:strike/>
        </w:rPr>
        <w:t xml:space="preserve"> violations, that would compromise </w:t>
      </w:r>
      <w:r w:rsidRPr="00695DE2">
        <w:rPr>
          <w:b/>
          <w:bCs/>
          <w:strike/>
        </w:rPr>
        <w:t>THE LEGAL SYSTEM</w:t>
      </w:r>
      <w:r w:rsidRPr="00695DE2">
        <w:rPr>
          <w:strike/>
        </w:rPr>
        <w:t xml:space="preserve"> or </w:t>
      </w:r>
      <w:r w:rsidRPr="00695DE2">
        <w:rPr>
          <w:b/>
          <w:bCs/>
          <w:strike/>
        </w:rPr>
        <w:t>THE LEGAL ENVIRONMENT</w:t>
      </w:r>
      <w:r w:rsidRPr="00695DE2">
        <w:rPr>
          <w:strike/>
        </w:rPr>
        <w:t xml:space="preserve">, </w:t>
      </w:r>
      <w:r w:rsidR="00AD4617" w:rsidRPr="00695DE2">
        <w:rPr>
          <w:strike/>
        </w:rPr>
        <w:t>that would</w:t>
      </w:r>
      <w:r w:rsidRPr="00695DE2">
        <w:rPr>
          <w:strike/>
        </w:rPr>
        <w:t xml:space="preserve"> </w:t>
      </w:r>
      <w:r w:rsidR="00AD4617" w:rsidRPr="00695DE2">
        <w:rPr>
          <w:strike/>
        </w:rPr>
        <w:t>allow</w:t>
      </w:r>
      <w:r w:rsidRPr="00695DE2">
        <w:rPr>
          <w:strike/>
        </w:rPr>
        <w:t xml:space="preserve"> </w:t>
      </w:r>
      <w:r w:rsidRPr="00695DE2">
        <w:rPr>
          <w:b/>
          <w:bCs/>
          <w:strike/>
        </w:rPr>
        <w:t>LEGAL WARFARE</w:t>
      </w:r>
      <w:r w:rsidRPr="00695DE2">
        <w:rPr>
          <w:strike/>
        </w:rPr>
        <w:t xml:space="preserve"> towards someone originating from either their own thought speech or their own typed, written, or spoken, or conveyed thoughts towards others, even organizationally through </w:t>
      </w:r>
      <w:r w:rsidRPr="00695DE2">
        <w:rPr>
          <w:strike/>
        </w:rPr>
        <w:lastRenderedPageBreak/>
        <w:t xml:space="preserve">any type of organizational legal warfare, </w:t>
      </w:r>
      <w:r w:rsidR="00AD4617" w:rsidRPr="00695DE2">
        <w:rPr>
          <w:strike/>
        </w:rPr>
        <w:t>to</w:t>
      </w:r>
      <w:r w:rsidRPr="00695DE2">
        <w:rPr>
          <w:strike/>
        </w:rPr>
        <w:t xml:space="preserve"> occur, </w:t>
      </w:r>
      <w:r w:rsidRPr="00695DE2">
        <w:rPr>
          <w:b/>
          <w:bCs/>
          <w:strike/>
        </w:rPr>
        <w:t>IRREVOCABLY DEFINED</w:t>
      </w:r>
      <w:r w:rsidRPr="00695DE2">
        <w:rPr>
          <w:strike/>
        </w:rPr>
        <w:t>,</w:t>
      </w:r>
      <w:r w:rsidR="00AD4617"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331E1285" w14:textId="66784FED" w:rsidR="00B1003E" w:rsidRPr="00463A4A" w:rsidDel="00463A4A" w:rsidRDefault="00B1003E" w:rsidP="00B1003E">
      <w:pPr>
        <w:ind w:left="360" w:hanging="360"/>
        <w:jc w:val="both"/>
        <w:rPr>
          <w:moveFrom w:id="176" w:author="Patrick McElhiney" w:date="2022-09-23T10:59:00Z"/>
          <w:rPrChange w:id="177" w:author="Patrick McElhiney" w:date="2022-09-23T10:59:00Z">
            <w:rPr>
              <w:moveFrom w:id="178" w:author="Patrick McElhiney" w:date="2022-09-23T10:59:00Z"/>
              <w:strike/>
            </w:rPr>
          </w:rPrChange>
        </w:rPr>
      </w:pPr>
      <w:moveFromRangeStart w:id="179" w:author="Patrick McElhiney" w:date="2022-09-23T10:59:00Z" w:name="move114823192"/>
      <w:moveFrom w:id="180" w:author="Patrick McElhiney" w:date="2022-09-23T10:59:00Z">
        <w:r w:rsidRPr="00463A4A" w:rsidDel="00463A4A">
          <w:rPr>
            <w:u w:val="single"/>
            <w:rPrChange w:id="181" w:author="Patrick McElhiney" w:date="2022-09-23T10:59:00Z">
              <w:rPr>
                <w:strike/>
                <w:u w:val="single"/>
              </w:rPr>
            </w:rPrChange>
          </w:rPr>
          <w:t>AUTONOMOUS GLOBAL WAR PREVENTION SYSTEMS</w:t>
        </w:r>
        <w:r w:rsidRPr="00463A4A" w:rsidDel="00463A4A">
          <w:rPr>
            <w:rPrChange w:id="182" w:author="Patrick McElhiney" w:date="2022-09-23T10:59:00Z">
              <w:rPr>
                <w:strike/>
              </w:rPr>
            </w:rPrChange>
          </w:rPr>
          <w:t xml:space="preserve"> (</w:t>
        </w:r>
        <w:r w:rsidRPr="00463A4A" w:rsidDel="00463A4A">
          <w:rPr>
            <w:b/>
            <w:bCs/>
            <w:rPrChange w:id="183" w:author="Patrick McElhiney" w:date="2022-09-23T10:59:00Z">
              <w:rPr>
                <w:b/>
                <w:bCs/>
                <w:strike/>
              </w:rPr>
            </w:rPrChange>
          </w:rPr>
          <w:t>2022</w:t>
        </w:r>
        <w:r w:rsidRPr="00463A4A" w:rsidDel="00463A4A">
          <w:rPr>
            <w:rPrChange w:id="184" w:author="Patrick McElhiney" w:date="2022-09-23T10:59:00Z">
              <w:rPr>
                <w:strike/>
              </w:rPr>
            </w:rPrChange>
          </w:rPr>
          <w:t xml:space="preserve">) – prevents all way from occurring by studying how various nations are planning warfare and stops it at                                                   </w:t>
        </w:r>
        <w:r w:rsidRPr="00463A4A" w:rsidDel="00463A4A">
          <w:rPr>
            <w:b/>
            <w:bCs/>
            <w:rPrChange w:id="185" w:author="Patrick McElhiney" w:date="2022-09-23T10:59:00Z">
              <w:rPr>
                <w:b/>
                <w:bCs/>
                <w:strike/>
              </w:rPr>
            </w:rPrChange>
          </w:rPr>
          <w:t>GLOBAL SECURITY CENTERS</w:t>
        </w:r>
        <w:r w:rsidRPr="00463A4A" w:rsidDel="00463A4A">
          <w:rPr>
            <w:rPrChange w:id="186" w:author="Patrick McElhiney" w:date="2022-09-23T10:59:00Z">
              <w:rPr>
                <w:strike/>
              </w:rPr>
            </w:rPrChange>
          </w:rPr>
          <w:t xml:space="preserve"> through </w:t>
        </w:r>
        <w:r w:rsidRPr="00463A4A" w:rsidDel="00463A4A">
          <w:rPr>
            <w:b/>
            <w:bCs/>
            <w:rPrChange w:id="187" w:author="Patrick McElhiney" w:date="2022-09-23T10:59:00Z">
              <w:rPr>
                <w:b/>
                <w:bCs/>
                <w:strike/>
              </w:rPr>
            </w:rPrChange>
          </w:rPr>
          <w:t>GLOBAL SECURITY DATA CENTERS</w:t>
        </w:r>
        <w:r w:rsidRPr="00463A4A" w:rsidDel="00463A4A">
          <w:rPr>
            <w:rPrChange w:id="188" w:author="Patrick McElhiney" w:date="2022-09-23T10:59:00Z">
              <w:rPr>
                <w:strike/>
              </w:rPr>
            </w:rPrChange>
          </w:rP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463A4A" w:rsidDel="00463A4A">
          <w:rPr>
            <w:b/>
            <w:bCs/>
            <w:rPrChange w:id="189" w:author="Patrick McElhiney" w:date="2022-09-23T10:59:00Z">
              <w:rPr>
                <w:b/>
                <w:bCs/>
                <w:strike/>
              </w:rPr>
            </w:rPrChange>
          </w:rPr>
          <w:t>GLOBAL WARFARE</w:t>
        </w:r>
        <w:r w:rsidRPr="00463A4A" w:rsidDel="00463A4A">
          <w:rPr>
            <w:rPrChange w:id="190" w:author="Patrick McElhiney" w:date="2022-09-23T10:59:00Z">
              <w:rPr>
                <w:strike/>
              </w:rPr>
            </w:rPrChange>
          </w:rPr>
          <w:t xml:space="preserve">, </w:t>
        </w:r>
        <w:r w:rsidRPr="00463A4A" w:rsidDel="00463A4A">
          <w:rPr>
            <w:b/>
            <w:bCs/>
            <w:rPrChange w:id="191" w:author="Patrick McElhiney" w:date="2022-09-23T10:59:00Z">
              <w:rPr>
                <w:b/>
                <w:bCs/>
                <w:strike/>
              </w:rPr>
            </w:rPrChange>
          </w:rPr>
          <w:t>GLOBAL SECURITY CHALLENGES</w:t>
        </w:r>
        <w:r w:rsidRPr="00463A4A" w:rsidDel="00463A4A">
          <w:rPr>
            <w:rPrChange w:id="192" w:author="Patrick McElhiney" w:date="2022-09-23T10:59:00Z">
              <w:rPr>
                <w:strike/>
              </w:rPr>
            </w:rPrChange>
          </w:rPr>
          <w:t xml:space="preserve">, </w:t>
        </w:r>
        <w:r w:rsidRPr="00463A4A" w:rsidDel="00463A4A">
          <w:rPr>
            <w:b/>
            <w:bCs/>
            <w:rPrChange w:id="193" w:author="Patrick McElhiney" w:date="2022-09-23T10:59:00Z">
              <w:rPr>
                <w:b/>
                <w:bCs/>
                <w:strike/>
              </w:rPr>
            </w:rPrChange>
          </w:rPr>
          <w:t>GLOBAL SECURITY COMPROMISES</w:t>
        </w:r>
        <w:r w:rsidRPr="00463A4A" w:rsidDel="00463A4A">
          <w:rPr>
            <w:rPrChange w:id="194" w:author="Patrick McElhiney" w:date="2022-09-23T10:59:00Z">
              <w:rPr>
                <w:strike/>
              </w:rPr>
            </w:rPrChange>
          </w:rPr>
          <w:t xml:space="preserve">, and </w:t>
        </w:r>
        <w:r w:rsidRPr="00463A4A" w:rsidDel="00463A4A">
          <w:rPr>
            <w:b/>
            <w:bCs/>
            <w:rPrChange w:id="195" w:author="Patrick McElhiney" w:date="2022-09-23T10:59:00Z">
              <w:rPr>
                <w:b/>
                <w:bCs/>
                <w:strike/>
              </w:rPr>
            </w:rPrChange>
          </w:rPr>
          <w:t>DOOMSDAY</w:t>
        </w:r>
        <w:r w:rsidRPr="00463A4A" w:rsidDel="00463A4A">
          <w:rPr>
            <w:rPrChange w:id="196" w:author="Patrick McElhiney" w:date="2022-09-23T10:59:00Z">
              <w:rPr>
                <w:strike/>
              </w:rPr>
            </w:rPrChange>
          </w:rPr>
          <w:t xml:space="preserve">,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 </w:t>
        </w:r>
        <w:r w:rsidRPr="00463A4A" w:rsidDel="00463A4A">
          <w:rPr>
            <w:b/>
            <w:bCs/>
            <w:rPrChange w:id="197" w:author="Patrick McElhiney" w:date="2022-09-23T10:59:00Z">
              <w:rPr>
                <w:b/>
                <w:bCs/>
                <w:strike/>
              </w:rPr>
            </w:rPrChange>
          </w:rPr>
          <w:t>IRREVOCABLY DEFINED</w:t>
        </w:r>
        <w:r w:rsidRPr="00463A4A" w:rsidDel="00463A4A">
          <w:rPr>
            <w:rPrChange w:id="198" w:author="Patrick McElhiney" w:date="2022-09-23T10:59:00Z">
              <w:rPr>
                <w:strike/>
              </w:rPr>
            </w:rPrChange>
          </w:rPr>
          <w:t xml:space="preserve">, </w:t>
        </w:r>
        <w:r w:rsidRPr="00463A4A" w:rsidDel="00463A4A">
          <w:rPr>
            <w:b/>
            <w:bCs/>
            <w:rPrChange w:id="199" w:author="Patrick McElhiney" w:date="2022-09-23T10:59:00Z">
              <w:rPr>
                <w:b/>
                <w:bCs/>
                <w:strike/>
              </w:rPr>
            </w:rPrChange>
          </w:rPr>
          <w:t>IMPLICITLY DEFINED, PERMANENTLY DEFINED</w:t>
        </w:r>
        <w:r w:rsidRPr="00463A4A" w:rsidDel="00463A4A">
          <w:rPr>
            <w:rPrChange w:id="200" w:author="Patrick McElhiney" w:date="2022-09-23T10:59:00Z">
              <w:rPr>
                <w:strike/>
              </w:rPr>
            </w:rPrChange>
          </w:rPr>
          <w:t xml:space="preserve">,    </w:t>
        </w:r>
        <w:r w:rsidRPr="00463A4A" w:rsidDel="00463A4A">
          <w:rPr>
            <w:b/>
            <w:bCs/>
            <w:rPrChange w:id="201" w:author="Patrick McElhiney" w:date="2022-09-23T10:59:00Z">
              <w:rPr>
                <w:b/>
                <w:bCs/>
                <w:strike/>
              </w:rPr>
            </w:rPrChange>
          </w:rPr>
          <w:t>PEACEFULLY DEFINED</w:t>
        </w:r>
        <w:r w:rsidRPr="00463A4A" w:rsidDel="00463A4A">
          <w:rPr>
            <w:rPrChange w:id="202" w:author="Patrick McElhiney" w:date="2022-09-23T10:59:00Z">
              <w:rPr>
                <w:strike/>
              </w:rPr>
            </w:rPrChange>
          </w:rPr>
          <w:t>.</w:t>
        </w:r>
      </w:moveFrom>
    </w:p>
    <w:moveFromRangeEnd w:id="179"/>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163B8999" w14:textId="77777777" w:rsidR="00B1003E" w:rsidRPr="00695DE2" w:rsidRDefault="00B1003E" w:rsidP="00B1003E">
      <w:pPr>
        <w:ind w:left="360" w:hanging="360"/>
        <w:jc w:val="both"/>
        <w:rPr>
          <w:strike/>
        </w:rPr>
      </w:pPr>
      <w:r w:rsidRPr="00695DE2">
        <w:rPr>
          <w:strike/>
          <w:u w:val="single"/>
        </w:rPr>
        <w:t>AUTONOMOUS PRIVATE-PUBLIC WAR PREVENTION SECURITY</w:t>
      </w:r>
      <w:r w:rsidRPr="00695DE2">
        <w:rPr>
          <w:strike/>
        </w:rPr>
        <w:t xml:space="preserve"> (</w:t>
      </w:r>
      <w:r w:rsidRPr="00695DE2">
        <w:rPr>
          <w:b/>
          <w:bCs/>
          <w:strike/>
        </w:rPr>
        <w:t>2022</w:t>
      </w:r>
      <w:r w:rsidRPr="00695DE2">
        <w:rPr>
          <w:strike/>
        </w:rPr>
        <w:t xml:space="preserve">) – where there is an issue of private or public data being misused, correct it, and do not allow the discovery of private data, unless to fix it all and make it public friendly, </w:t>
      </w:r>
      <w:r w:rsidRPr="00695DE2">
        <w:rPr>
          <w:b/>
          <w:bCs/>
          <w:strike/>
        </w:rPr>
        <w:t>IRREVOCABLY DEFINED</w:t>
      </w:r>
      <w:r w:rsidRPr="00695DE2">
        <w:rPr>
          <w:strike/>
        </w:rPr>
        <w:t xml:space="preserve">, </w:t>
      </w:r>
      <w:r w:rsidRPr="00695DE2">
        <w:rPr>
          <w:b/>
          <w:bCs/>
          <w:strike/>
        </w:rPr>
        <w:t xml:space="preserve">IMPLICITLY </w:t>
      </w:r>
      <w:proofErr w:type="gramStart"/>
      <w:r w:rsidRPr="00695DE2">
        <w:rPr>
          <w:b/>
          <w:bCs/>
          <w:strike/>
        </w:rPr>
        <w:t xml:space="preserve">DEFINED,   </w:t>
      </w:r>
      <w:proofErr w:type="gramEnd"/>
      <w:r w:rsidRPr="00695DE2">
        <w:rPr>
          <w:b/>
          <w:bCs/>
          <w:strike/>
        </w:rPr>
        <w:t xml:space="preserve">         PERMANENTLY DEFINED</w:t>
      </w:r>
      <w:r w:rsidRPr="00695DE2">
        <w:rPr>
          <w:strike/>
        </w:rPr>
        <w:t xml:space="preserve">, </w:t>
      </w:r>
      <w:r w:rsidRPr="00695DE2">
        <w:rPr>
          <w:b/>
          <w:bCs/>
          <w:strike/>
        </w:rPr>
        <w:t>PEACEFULLY DEFINED</w:t>
      </w:r>
      <w:r w:rsidRPr="00695DE2">
        <w:rPr>
          <w:strike/>
        </w:rPr>
        <w:t>.</w:t>
      </w:r>
    </w:p>
    <w:p w14:paraId="051A5D4C" w14:textId="77777777" w:rsidR="00B1003E" w:rsidRPr="00695DE2" w:rsidRDefault="00B1003E" w:rsidP="00B1003E">
      <w:pPr>
        <w:ind w:left="360" w:hanging="360"/>
        <w:jc w:val="both"/>
        <w:rPr>
          <w:strike/>
        </w:rPr>
      </w:pPr>
      <w:r w:rsidRPr="00695DE2">
        <w:rPr>
          <w:strike/>
          <w:u w:val="single"/>
        </w:rPr>
        <w:t>AUTONOMOUS SOCIOLOGICAL WAR PREVENTION SECURITY SYSTEMS</w:t>
      </w:r>
      <w:r w:rsidRPr="00695DE2">
        <w:rPr>
          <w:strike/>
        </w:rPr>
        <w:t xml:space="preserve"> (</w:t>
      </w:r>
      <w:r w:rsidRPr="00695DE2">
        <w:rPr>
          <w:b/>
          <w:bCs/>
          <w:strike/>
        </w:rPr>
        <w:t>2022</w:t>
      </w:r>
      <w:r w:rsidRPr="00695DE2">
        <w:rPr>
          <w:strike/>
        </w:rPr>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695DE2">
        <w:rPr>
          <w:b/>
          <w:bCs/>
          <w:strike/>
        </w:rPr>
        <w:t>THE VIRTUAL ENVIRONMENT</w:t>
      </w:r>
      <w:r w:rsidRPr="00695DE2">
        <w:rPr>
          <w:strike/>
        </w:rPr>
        <w:t xml:space="preserve"> and           </w:t>
      </w:r>
      <w:r w:rsidRPr="00695DE2">
        <w:rPr>
          <w:b/>
          <w:bCs/>
          <w:strike/>
        </w:rPr>
        <w:t>MIND CONTROL SYSTEMS</w:t>
      </w:r>
      <w:r w:rsidRPr="00695DE2">
        <w:rPr>
          <w:strike/>
        </w:rPr>
        <w:t xml:space="preserve">, by studying the way that multiple persons communicate or are communicated with in </w:t>
      </w:r>
      <w:r w:rsidRPr="00695DE2">
        <w:rPr>
          <w:b/>
          <w:bCs/>
          <w:strike/>
        </w:rPr>
        <w:t>THE SYSTEM</w:t>
      </w:r>
      <w:r w:rsidRPr="00695DE2">
        <w:rPr>
          <w:strike/>
        </w:rPr>
        <w:t xml:space="preserve">, to ensure that others are not breaking the law by inciting crimes, or terrorism, or war, due to others being taken advantage of because of the loss of a loved one, or otherwise, even on a pre-meditated basis, such as to ruin their civilian life on the basis of </w:t>
      </w:r>
      <w:r w:rsidRPr="00695DE2">
        <w:rPr>
          <w:strike/>
        </w:rPr>
        <w:lastRenderedPageBreak/>
        <w:t xml:space="preserve">threats towards them, and their desired retaliation,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5F79CE40" w14:textId="77777777" w:rsidR="00B1003E" w:rsidRPr="00695DE2" w:rsidRDefault="00B1003E" w:rsidP="00B1003E">
      <w:pPr>
        <w:ind w:left="360" w:hanging="360"/>
        <w:jc w:val="both"/>
        <w:rPr>
          <w:strike/>
        </w:rPr>
      </w:pPr>
      <w:r w:rsidRPr="00695DE2">
        <w:rPr>
          <w:strike/>
          <w:u w:val="single"/>
        </w:rPr>
        <w:t>AUTONOMOUS INTELLECTUAL WAR PREVENTION SYSTEMS</w:t>
      </w:r>
      <w:r w:rsidRPr="00695DE2">
        <w:rPr>
          <w:strike/>
        </w:rPr>
        <w:t xml:space="preserve"> (</w:t>
      </w:r>
      <w:r w:rsidRPr="00695DE2">
        <w:rPr>
          <w:b/>
          <w:bCs/>
          <w:strike/>
        </w:rPr>
        <w:t>2022</w:t>
      </w:r>
      <w:r w:rsidRPr="00695DE2">
        <w:rPr>
          <w:strike/>
        </w:rP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695DE2">
        <w:rPr>
          <w:b/>
          <w:bCs/>
          <w:strike/>
        </w:rPr>
        <w:t>THE PENTAGON</w:t>
      </w:r>
      <w:r w:rsidRPr="00695DE2">
        <w:rPr>
          <w:strike/>
        </w:rPr>
        <w:t xml:space="preserve">. Automatically ex-judicially executes any war actors that conducted war on behalf of any civilian, through the </w:t>
      </w:r>
      <w:r w:rsidRPr="00695DE2">
        <w:rPr>
          <w:b/>
          <w:bCs/>
          <w:strike/>
        </w:rPr>
        <w:t>MILITARY COURT OF JUSTICE</w:t>
      </w:r>
      <w:r w:rsidRPr="00695DE2">
        <w:rPr>
          <w:strike/>
        </w:rPr>
        <w:t xml:space="preserve">, by litigating any war acts and proving that computer algorithms were used to conduct the war, erroneously, on behalf of war actors, such as those in </w:t>
      </w:r>
      <w:r w:rsidRPr="00695DE2">
        <w:rPr>
          <w:b/>
          <w:bCs/>
          <w:strike/>
        </w:rPr>
        <w:t>THE PENTAGON</w:t>
      </w:r>
      <w:r w:rsidRPr="00695DE2">
        <w:rPr>
          <w:strike/>
        </w:rPr>
        <w:t xml:space="preserve">. Prevents </w:t>
      </w:r>
      <w:r w:rsidRPr="00695DE2">
        <w:rPr>
          <w:b/>
          <w:bCs/>
          <w:strike/>
        </w:rPr>
        <w:t>INTELLECTUAL HARASSMENT</w:t>
      </w:r>
      <w:r w:rsidRPr="00695DE2">
        <w:rPr>
          <w:strike/>
        </w:rPr>
        <w:t xml:space="preserve"> by eliminating all algorithms that cause it from </w:t>
      </w:r>
      <w:r w:rsidRPr="00695DE2">
        <w:rPr>
          <w:b/>
          <w:bCs/>
          <w:strike/>
        </w:rPr>
        <w:t>THE FEDERAL GOVERNMENT</w:t>
      </w:r>
      <w:r w:rsidRPr="00695DE2">
        <w:rPr>
          <w:strike/>
        </w:rPr>
        <w:t xml:space="preserve">, and elsewhere,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5EEA5C71" w14:textId="77777777" w:rsidR="00B1003E" w:rsidRPr="00695DE2" w:rsidRDefault="00B1003E" w:rsidP="00B1003E">
      <w:pPr>
        <w:ind w:left="360" w:hanging="360"/>
        <w:jc w:val="both"/>
        <w:rPr>
          <w:strike/>
        </w:rPr>
      </w:pPr>
      <w:r w:rsidRPr="00695DE2">
        <w:rPr>
          <w:strike/>
          <w:u w:val="single"/>
        </w:rPr>
        <w:t>UBIQUITOUS AUTONOMOUS WAR PREVENTION SECURITY SYSTEMS</w:t>
      </w:r>
      <w:r w:rsidRPr="00695DE2">
        <w:rPr>
          <w:strike/>
        </w:rPr>
        <w:t xml:space="preserve"> (</w:t>
      </w:r>
      <w:r w:rsidRPr="00695DE2">
        <w:rPr>
          <w:b/>
          <w:bCs/>
          <w:strike/>
        </w:rPr>
        <w:t>2022</w:t>
      </w:r>
      <w:r w:rsidRPr="00695DE2">
        <w:rPr>
          <w:strike/>
        </w:rP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695DE2">
        <w:rPr>
          <w:b/>
          <w:bCs/>
          <w:strike/>
        </w:rPr>
        <w:t>THE PENTAGON</w:t>
      </w:r>
      <w:r w:rsidRPr="00695DE2">
        <w:rPr>
          <w:strike/>
        </w:rPr>
        <w:t xml:space="preserve">, to prevent additional war from occurring, even when the economy is booming, to prevent the economy from collapsing through </w:t>
      </w:r>
      <w:r w:rsidRPr="00695DE2">
        <w:rPr>
          <w:b/>
          <w:bCs/>
          <w:strike/>
        </w:rPr>
        <w:t>WORLD TRADE</w:t>
      </w:r>
      <w:r w:rsidRPr="00695DE2">
        <w:rPr>
          <w:strike/>
        </w:rPr>
        <w:t xml:space="preserve"> restrictions in the future. Ensures that weapons systems that are developed to attempt to control foreign militaries to conduct warfare with foreign militaries against foreign nations are stopped from being accessed from </w:t>
      </w:r>
      <w:r w:rsidRPr="00695DE2">
        <w:rPr>
          <w:b/>
          <w:bCs/>
          <w:strike/>
        </w:rPr>
        <w:t>THE PENTAGON</w:t>
      </w:r>
      <w:r w:rsidRPr="00695DE2">
        <w:rPr>
          <w:strike/>
        </w:rPr>
        <w:t xml:space="preserve">, such as </w:t>
      </w:r>
      <w:r w:rsidRPr="00695DE2">
        <w:rPr>
          <w:b/>
          <w:bCs/>
          <w:strike/>
        </w:rPr>
        <w:t>SCO COMMAND</w:t>
      </w:r>
      <w:r w:rsidRPr="00695DE2">
        <w:rPr>
          <w:strike/>
        </w:rPr>
        <w:t xml:space="preserve">. Stops warfare to consume the war fighting resources of foreign nations due to wars started by </w:t>
      </w:r>
      <w:r w:rsidRPr="00695DE2">
        <w:rPr>
          <w:b/>
          <w:bCs/>
          <w:strike/>
        </w:rPr>
        <w:t>THE UNITED STATES OF AMERICA</w:t>
      </w:r>
      <w:r w:rsidRPr="00695DE2">
        <w:rPr>
          <w:strike/>
        </w:rPr>
        <w:t xml:space="preserve">, by forcing diplomacy, and stops </w:t>
      </w:r>
      <w:r w:rsidRPr="00695DE2">
        <w:rPr>
          <w:b/>
          <w:bCs/>
          <w:strike/>
        </w:rPr>
        <w:t>THE PENTAGON</w:t>
      </w:r>
      <w:r w:rsidRPr="00695DE2">
        <w:rPr>
          <w:strike/>
        </w:rPr>
        <w:t xml:space="preserve"> from conducting mind control to stop foreign citizens from opposing the wartime policies of </w:t>
      </w:r>
      <w:r w:rsidRPr="00695DE2">
        <w:rPr>
          <w:b/>
          <w:bCs/>
          <w:strike/>
        </w:rPr>
        <w:t>WASHINGTON, D.C.</w:t>
      </w:r>
      <w:r w:rsidRPr="00695DE2">
        <w:rPr>
          <w:strike/>
        </w:rPr>
        <w:t xml:space="preserve"> to cover up that they are conducting war around the world, by ensuring that the warfare no longer occurs, by de-escalating the tensions, and allowing foreign countries to investigate how the warfare was conducted, such as through so-called “</w:t>
      </w:r>
      <w:r w:rsidRPr="00695DE2">
        <w:rPr>
          <w:b/>
          <w:bCs/>
          <w:strike/>
        </w:rPr>
        <w:t>GLOBAL SECURITY SYSTEM</w:t>
      </w:r>
      <w:r w:rsidRPr="00695DE2">
        <w:rPr>
          <w:strike/>
        </w:rPr>
        <w:t xml:space="preserve">” of </w:t>
      </w:r>
      <w:r w:rsidRPr="00695DE2">
        <w:rPr>
          <w:b/>
          <w:bCs/>
          <w:strike/>
        </w:rPr>
        <w:t>THE PENTAGON</w:t>
      </w:r>
      <w:r w:rsidRPr="00695DE2">
        <w:rPr>
          <w:strike/>
        </w:rPr>
        <w:t xml:space="preserve"> that do not perform </w:t>
      </w:r>
      <w:r w:rsidRPr="00695DE2">
        <w:rPr>
          <w:b/>
          <w:bCs/>
          <w:strike/>
        </w:rPr>
        <w:t>GLOBAL SECURITY</w:t>
      </w:r>
      <w:r w:rsidRPr="00695DE2">
        <w:rPr>
          <w:strike/>
        </w:rPr>
        <w:t xml:space="preserve">, rather conduct </w:t>
      </w:r>
      <w:r w:rsidRPr="00695DE2">
        <w:rPr>
          <w:b/>
          <w:bCs/>
          <w:strike/>
        </w:rPr>
        <w:t>GLOBAL WAR</w:t>
      </w:r>
      <w:r w:rsidRPr="00695DE2">
        <w:rPr>
          <w:strike/>
        </w:rPr>
        <w:t xml:space="preserve">, to absolutely ensure </w:t>
      </w:r>
      <w:r w:rsidRPr="00695DE2">
        <w:rPr>
          <w:b/>
          <w:bCs/>
          <w:strike/>
        </w:rPr>
        <w:t>WORLD PEACE</w:t>
      </w:r>
      <w:r w:rsidRPr="00695DE2">
        <w:rPr>
          <w:strike/>
        </w:rPr>
        <w:t xml:space="preserve">, because </w:t>
      </w:r>
      <w:r w:rsidRPr="00695DE2">
        <w:rPr>
          <w:b/>
          <w:bCs/>
          <w:strike/>
        </w:rPr>
        <w:t>GLOBAL SECURITY SYSTEMS</w:t>
      </w:r>
      <w:r w:rsidRPr="00695DE2">
        <w:rPr>
          <w:strike/>
        </w:rPr>
        <w:t xml:space="preserve"> must stop and prevent all warfare from occurring, rather than disproportionately retaliating against foreign nations for getting their financial and war crimes justice for the previous war acts conducted by </w:t>
      </w:r>
      <w:r w:rsidRPr="00695DE2">
        <w:rPr>
          <w:b/>
          <w:bCs/>
          <w:strike/>
        </w:rPr>
        <w:t>WASHINGTON, D.C. INSTANCES</w:t>
      </w:r>
      <w:r w:rsidRPr="00695DE2">
        <w:rPr>
          <w:strike/>
        </w:rPr>
        <w:t xml:space="preserve"> and </w:t>
      </w:r>
      <w:r w:rsidRPr="00695DE2">
        <w:rPr>
          <w:b/>
          <w:bCs/>
          <w:strike/>
        </w:rPr>
        <w:t>THE PENTAGON PROGRAM</w:t>
      </w:r>
      <w:r w:rsidRPr="00695DE2">
        <w:rPr>
          <w:strike/>
        </w:rPr>
        <w:t xml:space="preserve"> and </w:t>
      </w:r>
      <w:r w:rsidRPr="00695DE2">
        <w:rPr>
          <w:b/>
          <w:bCs/>
          <w:strike/>
        </w:rPr>
        <w:t>THE PENTAGON</w:t>
      </w:r>
      <w:r w:rsidRPr="00695DE2">
        <w:rPr>
          <w:strike/>
        </w:rPr>
        <w:t xml:space="preserve">, and likewise for foreign nations as well,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5FE94A2B" w14:textId="77777777" w:rsidR="00B1003E" w:rsidRPr="00695DE2" w:rsidRDefault="00B1003E" w:rsidP="00B1003E">
      <w:pPr>
        <w:ind w:left="360" w:hanging="360"/>
        <w:jc w:val="both"/>
        <w:rPr>
          <w:strike/>
        </w:rPr>
      </w:pPr>
      <w:r w:rsidRPr="00695DE2">
        <w:rPr>
          <w:strike/>
          <w:u w:val="single"/>
        </w:rPr>
        <w:lastRenderedPageBreak/>
        <w:t>FOREIGN MILITARY COMMAND INVESTIGATIONS SYSTEMS</w:t>
      </w:r>
      <w:r w:rsidRPr="00695DE2">
        <w:rPr>
          <w:strike/>
        </w:rPr>
        <w:t xml:space="preserve"> (</w:t>
      </w:r>
      <w:r w:rsidRPr="00695DE2">
        <w:rPr>
          <w:b/>
          <w:bCs/>
          <w:strike/>
        </w:rPr>
        <w:t>2022</w:t>
      </w:r>
      <w:r w:rsidRPr="00695DE2">
        <w:rPr>
          <w:strike/>
        </w:rPr>
        <w:t xml:space="preserve">) – figures out what domestic persons want to do with foreign military commands, such as </w:t>
      </w:r>
      <w:r w:rsidRPr="00695DE2">
        <w:rPr>
          <w:b/>
          <w:bCs/>
          <w:strike/>
        </w:rPr>
        <w:t>SCO COMMAND</w:t>
      </w:r>
      <w:r w:rsidRPr="00695DE2">
        <w:rPr>
          <w:strike/>
        </w:rPr>
        <w:t xml:space="preserve"> or </w:t>
      </w:r>
      <w:r w:rsidRPr="00695DE2">
        <w:rPr>
          <w:b/>
          <w:bCs/>
          <w:strike/>
        </w:rPr>
        <w:t>CHINA COMMAND</w:t>
      </w:r>
      <w:r w:rsidRPr="00695DE2">
        <w:rPr>
          <w:strike/>
        </w:rPr>
        <w:t xml:space="preserve"> or </w:t>
      </w:r>
      <w:r w:rsidRPr="00695DE2">
        <w:rPr>
          <w:b/>
          <w:bCs/>
          <w:strike/>
        </w:rPr>
        <w:t>RUSSIA COMMAND</w:t>
      </w:r>
      <w:r w:rsidRPr="00695DE2">
        <w:rPr>
          <w:strike/>
        </w:rPr>
        <w:t xml:space="preserve">, or other foreign military commands, to ensure that they do not do anything bad, and that they cannot access the </w:t>
      </w:r>
      <w:r w:rsidRPr="00695DE2">
        <w:rPr>
          <w:b/>
          <w:bCs/>
          <w:strike/>
        </w:rPr>
        <w:t>FOREIGN MILITARY COMMANDS</w:t>
      </w:r>
      <w:r w:rsidRPr="00695DE2">
        <w:rPr>
          <w:strike/>
        </w:rPr>
        <w:t xml:space="preserv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atrick McElhiney" w:date="2022-09-23T09:45:00Z" w:initials="PM">
    <w:p w14:paraId="7D0CED87" w14:textId="77777777" w:rsidR="00B81B8E" w:rsidRDefault="00DF0D33" w:rsidP="003640F8">
      <w:pPr>
        <w:pStyle w:val="CommentText"/>
      </w:pPr>
      <w:r>
        <w:rPr>
          <w:rStyle w:val="CommentReference"/>
        </w:rPr>
        <w:annotationRef/>
      </w:r>
      <w:r w:rsidR="00B81B8E">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26" w:author="Patrick McElhiney" w:date="2022-09-23T09:46:00Z" w:initials="PM">
    <w:p w14:paraId="7F6EC543" w14:textId="77777777" w:rsidR="00764D9C" w:rsidRDefault="00DF0D33" w:rsidP="00076195">
      <w:pPr>
        <w:pStyle w:val="CommentText"/>
      </w:pPr>
      <w:r>
        <w:rPr>
          <w:rStyle w:val="CommentReference"/>
        </w:rPr>
        <w:annotationRef/>
      </w:r>
      <w:r w:rsidR="00764D9C">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43" w:author="Patrick McElhiney" w:date="2022-09-23T09:48:00Z" w:initials="PM">
    <w:p w14:paraId="79FBBEE6" w14:textId="32B15459" w:rsidR="00EB2C5F" w:rsidRDefault="00DF0D33" w:rsidP="00FB51C3">
      <w:pPr>
        <w:pStyle w:val="CommentText"/>
      </w:pPr>
      <w:r>
        <w:rPr>
          <w:rStyle w:val="CommentReference"/>
        </w:rPr>
        <w:annotationRef/>
      </w:r>
      <w:r w:rsidR="00EB2C5F">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61" w:author="Patrick McElhiney" w:date="2022-09-23T09:50:00Z" w:initials="PM">
    <w:p w14:paraId="30D5B32B" w14:textId="77777777" w:rsidR="00EB2C5F" w:rsidRDefault="00695DE2" w:rsidP="00466695">
      <w:pPr>
        <w:pStyle w:val="CommentText"/>
      </w:pPr>
      <w:r>
        <w:rPr>
          <w:rStyle w:val="CommentReference"/>
        </w:rPr>
        <w:annotationRef/>
      </w:r>
      <w:r w:rsidR="00EB2C5F">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62" w:author="Patrick McElhiney" w:date="2022-09-23T10:42:00Z" w:initials="PM">
    <w:p w14:paraId="301284FB" w14:textId="77777777" w:rsidR="00EB2C5F" w:rsidRDefault="00010E7A" w:rsidP="00467A53">
      <w:pPr>
        <w:pStyle w:val="CommentText"/>
      </w:pPr>
      <w:r>
        <w:rPr>
          <w:rStyle w:val="CommentReference"/>
        </w:rPr>
        <w:annotationRef/>
      </w:r>
      <w:r w:rsidR="00EB2C5F">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96" w:author="Patrick McElhiney" w:date="2022-09-23T09:37:00Z" w:initials="PM">
    <w:p w14:paraId="08A82823" w14:textId="1645C616"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97"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107"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127"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131"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135" w:author="Patrick McElhiney" w:date="2022-09-23T09:50:00Z" w:initials="PM">
    <w:p w14:paraId="525B8377" w14:textId="77777777" w:rsidR="006E32D6" w:rsidRDefault="006E32D6" w:rsidP="006E32D6">
      <w:pPr>
        <w:pStyle w:val="CommentText"/>
      </w:pPr>
      <w:r>
        <w:rPr>
          <w:rStyle w:val="CommentReference"/>
        </w:rPr>
        <w:annotationRef/>
      </w:r>
      <w:r>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136" w:author="Patrick McElhiney" w:date="2022-09-23T10:42:00Z" w:initials="PM">
    <w:p w14:paraId="1BCF4300" w14:textId="77777777"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39"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44"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48"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52"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0CED87" w15:done="0"/>
  <w15:commentEx w15:paraId="7F6EC543" w15:done="0"/>
  <w15:commentEx w15:paraId="79FBBEE6" w15:done="0"/>
  <w15:commentEx w15:paraId="30D5B32B" w15:done="0"/>
  <w15:commentEx w15:paraId="301284FB" w15:paraIdParent="30D5B32B"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FE9D" w16cex:dateUtc="2022-09-23T13:45:00Z"/>
  <w16cex:commentExtensible w16cex:durableId="26D7FEFB" w16cex:dateUtc="2022-09-23T13:46:00Z"/>
  <w16cex:commentExtensible w16cex:durableId="26D7FF86" w16cex:dateUtc="2022-09-23T13:48:00Z"/>
  <w16cex:commentExtensible w16cex:durableId="26D7FFD4" w16cex:dateUtc="2022-09-23T13:50:00Z"/>
  <w16cex:commentExtensible w16cex:durableId="26D80C24" w16cex:dateUtc="2022-09-23T14:42: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0CED87" w16cid:durableId="26D7FE9D"/>
  <w16cid:commentId w16cid:paraId="7F6EC543" w16cid:durableId="26D7FEFB"/>
  <w16cid:commentId w16cid:paraId="79FBBEE6" w16cid:durableId="26D7FF86"/>
  <w16cid:commentId w16cid:paraId="30D5B32B" w16cid:durableId="26D7FFD4"/>
  <w16cid:commentId w16cid:paraId="301284FB" w16cid:durableId="26D80C24"/>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66680" w14:textId="77777777" w:rsidR="00DC7190" w:rsidRDefault="00DC7190" w:rsidP="005B7682">
      <w:pPr>
        <w:spacing w:after="0" w:line="240" w:lineRule="auto"/>
      </w:pPr>
      <w:r>
        <w:separator/>
      </w:r>
    </w:p>
  </w:endnote>
  <w:endnote w:type="continuationSeparator" w:id="0">
    <w:p w14:paraId="74F31BA9" w14:textId="77777777" w:rsidR="00DC7190" w:rsidRDefault="00DC719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28F4" w14:textId="77777777" w:rsidR="00DC7190" w:rsidRDefault="00DC7190" w:rsidP="005B7682">
      <w:pPr>
        <w:spacing w:after="0" w:line="240" w:lineRule="auto"/>
      </w:pPr>
      <w:r>
        <w:separator/>
      </w:r>
    </w:p>
  </w:footnote>
  <w:footnote w:type="continuationSeparator" w:id="0">
    <w:p w14:paraId="0EE38DFB" w14:textId="77777777" w:rsidR="00DC7190" w:rsidRDefault="00DC719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190"/>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3173</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2022-09-23T13:53:00Z</dcterms:created>
  <dcterms:modified xsi:type="dcterms:W3CDTF">2022-09-23T15:07:00Z</dcterms:modified>
</cp:coreProperties>
</file>