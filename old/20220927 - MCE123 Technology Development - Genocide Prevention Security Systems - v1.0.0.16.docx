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614B254" w:rsidR="00074C5F" w:rsidRDefault="00C03D50" w:rsidP="00B111EA">
      <w:pPr>
        <w:jc w:val="center"/>
        <w:rPr>
          <w:bCs/>
          <w:sz w:val="28"/>
          <w:szCs w:val="28"/>
        </w:rPr>
      </w:pPr>
      <w:ins w:id="0" w:author="Patrick McElhiney" w:date="2022-09-27T17:17:00Z">
        <w:r>
          <w:rPr>
            <w:bCs/>
            <w:sz w:val="28"/>
            <w:szCs w:val="28"/>
          </w:rPr>
          <w:t>9/27/2022 5:17:48 PM</w:t>
        </w:r>
      </w:ins>
      <w:del w:id="1" w:author="Patrick McElhiney" w:date="2022-09-27T17:17:00Z">
        <w:r w:rsidR="00663972" w:rsidDel="00C03D50">
          <w:rPr>
            <w:bCs/>
            <w:sz w:val="28"/>
            <w:szCs w:val="28"/>
          </w:rPr>
          <w:delText>9/23/2022 1:02:34 AM</w:delText>
        </w:r>
      </w:del>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2"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 xml:space="preserve">There was an original International Criminal Court case with plaintiffs Patrick R. McElhiney and            Anna V. Kushchenko from 1989, and the defendants were Joseph F. Biden, Donald J. Trump, Bill </w:t>
      </w:r>
      <w:proofErr w:type="gramStart"/>
      <w:r>
        <w:rPr>
          <w:rStyle w:val="SubtleReference"/>
        </w:rPr>
        <w:t xml:space="preserve">Clinton,   </w:t>
      </w:r>
      <w:proofErr w:type="gramEnd"/>
      <w:r>
        <w:rPr>
          <w:rStyle w:val="SubtleReference"/>
        </w:rPr>
        <w:t xml:space="preserve">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31BCF244" w14:textId="77777777" w:rsidR="00FB2305" w:rsidRDefault="00BC53E4" w:rsidP="00C06EA3">
      <w:pPr>
        <w:spacing w:line="240" w:lineRule="auto"/>
        <w:jc w:val="both"/>
        <w:rPr>
          <w:ins w:id="3" w:author="Patrick McElhiney" w:date="2022-09-27T17:11:00Z"/>
          <w:rStyle w:val="SubtleReference"/>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p>
    <w:p w14:paraId="04FDE661" w14:textId="441F1CBA" w:rsidR="00F94A88" w:rsidRDefault="00FB2305" w:rsidP="00C06EA3">
      <w:pPr>
        <w:spacing w:line="240" w:lineRule="auto"/>
        <w:jc w:val="both"/>
        <w:rPr>
          <w:rStyle w:val="SubtleReference"/>
          <w:rFonts w:asciiTheme="majorHAnsi" w:eastAsiaTheme="majorEastAsia" w:hAnsiTheme="majorHAnsi" w:cstheme="majorBidi"/>
          <w:sz w:val="26"/>
          <w:szCs w:val="26"/>
        </w:rPr>
      </w:pPr>
      <w:ins w:id="4" w:author="Patrick McElhiney" w:date="2022-09-27T17:11:00Z">
        <w:r>
          <w:rPr>
            <w:rStyle w:val="SubtleReference"/>
          </w:rPr>
          <w:t xml:space="preserve">Chelsea Clinton pre-meditated indiscriminate genocide and blaming Patrick R. McElhiney and Anna </w:t>
        </w:r>
      </w:ins>
      <w:ins w:id="5" w:author="Patrick McElhiney" w:date="2022-09-27T17:12:00Z">
        <w:r>
          <w:rPr>
            <w:rStyle w:val="SubtleReference"/>
          </w:rPr>
          <w:t xml:space="preserve">Chapman </w:t>
        </w:r>
      </w:ins>
      <w:ins w:id="6" w:author="Patrick McElhiney" w:date="2022-09-27T17:11:00Z">
        <w:r>
          <w:rPr>
            <w:rStyle w:val="SubtleReference"/>
          </w:rPr>
          <w:t>for it, for hateful purposes</w:t>
        </w:r>
      </w:ins>
      <w:ins w:id="7" w:author="Patrick McElhiney" w:date="2022-09-27T17:12:00Z">
        <w:r>
          <w:rPr>
            <w:rStyle w:val="SubtleReference"/>
          </w:rPr>
          <w:t>, to plot to assassinate them, and this file was modified to remove an autonomous system that would have prevented it, so it is being re-added today as of 5:12PM EST on 9/27/2022.</w:t>
        </w:r>
      </w:ins>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2"/>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4C113E55"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r w:rsidR="00AE6283">
        <w:t xml:space="preserve">, </w:t>
      </w:r>
      <w:r w:rsidR="00101F93" w:rsidRPr="00ED062A">
        <w:rPr>
          <w:b/>
          <w:bCs/>
        </w:rPr>
        <w:t>IRREVOCABLY DEFINED</w:t>
      </w:r>
      <w:r w:rsidR="00101F93">
        <w:t xml:space="preserve">, </w:t>
      </w:r>
      <w:r w:rsidR="00AE6283" w:rsidRPr="0092458B">
        <w:rPr>
          <w:b/>
          <w:bCs/>
        </w:rPr>
        <w:t>IMPLICITLY DEFINED</w:t>
      </w:r>
      <w:r w:rsidR="00101F93">
        <w:rPr>
          <w:b/>
          <w:bCs/>
        </w:rPr>
        <w:t>, PERMANENTLY DEFINED</w:t>
      </w:r>
      <w:r w:rsidR="00101F93" w:rsidRPr="00ED062A">
        <w:t xml:space="preserve">, </w:t>
      </w:r>
      <w:r w:rsidR="00101F93">
        <w:rPr>
          <w:b/>
          <w:bCs/>
        </w:rPr>
        <w:t>PEACEFULLY DEFINED</w:t>
      </w:r>
      <w:r w:rsidR="00AE6283">
        <w:t>.</w:t>
      </w:r>
    </w:p>
    <w:p w14:paraId="31E849C4" w14:textId="53EE1BD4" w:rsidR="006067AB" w:rsidRDefault="006067AB" w:rsidP="00233797">
      <w:pPr>
        <w:ind w:left="360" w:hanging="360"/>
        <w:jc w:val="both"/>
      </w:pPr>
      <w:commentRangeStart w:id="8"/>
      <w:commentRangeStart w:id="9"/>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8"/>
      <w:r w:rsidR="006B7156">
        <w:rPr>
          <w:rStyle w:val="CommentReference"/>
        </w:rPr>
        <w:commentReference w:id="8"/>
      </w:r>
      <w:commentRangeEnd w:id="9"/>
      <w:r w:rsidR="005D28DA">
        <w:rPr>
          <w:rStyle w:val="CommentReference"/>
        </w:rPr>
        <w:commentReference w:id="9"/>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10"/>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10"/>
      <w:r>
        <w:rPr>
          <w:rStyle w:val="CommentReference"/>
        </w:rPr>
        <w:commentReference w:id="10"/>
      </w:r>
    </w:p>
    <w:p w14:paraId="42746884" w14:textId="762B6BF3" w:rsidR="00B80065" w:rsidRPr="008F2355" w:rsidRDefault="00B80065" w:rsidP="00B80065">
      <w:pPr>
        <w:ind w:left="360" w:hanging="360"/>
        <w:jc w:val="both"/>
        <w:rPr>
          <w:u w:val="single"/>
        </w:rPr>
      </w:pPr>
      <w:commentRangeStart w:id="11"/>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1"/>
      <w:r w:rsidR="00130E98">
        <w:rPr>
          <w:rStyle w:val="CommentReference"/>
        </w:rPr>
        <w:commentReference w:id="11"/>
      </w:r>
    </w:p>
    <w:p w14:paraId="5345853D" w14:textId="62688599" w:rsidR="001F3C0A" w:rsidRDefault="001F3C0A" w:rsidP="001F3C0A">
      <w:pPr>
        <w:ind w:left="360" w:hanging="360"/>
        <w:jc w:val="both"/>
      </w:pPr>
      <w:commentRangeStart w:id="12"/>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2"/>
      <w:r>
        <w:rPr>
          <w:rStyle w:val="CommentReference"/>
        </w:rPr>
        <w:commentReference w:id="12"/>
      </w:r>
    </w:p>
    <w:p w14:paraId="7A9B7646" w14:textId="54DFA288" w:rsidR="001F3C0A" w:rsidRPr="008F2355" w:rsidRDefault="001F3C0A" w:rsidP="001F3C0A">
      <w:pPr>
        <w:ind w:left="360" w:hanging="360"/>
        <w:jc w:val="both"/>
        <w:rPr>
          <w:u w:val="single"/>
        </w:rPr>
      </w:pPr>
      <w:commentRangeStart w:id="13"/>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3"/>
      <w:r>
        <w:rPr>
          <w:rStyle w:val="CommentReference"/>
        </w:rPr>
        <w:commentReference w:id="13"/>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 xml:space="preserve">IRREVOCABLY </w:t>
      </w:r>
      <w:proofErr w:type="gramStart"/>
      <w:r w:rsidR="00101F93" w:rsidRPr="00090FCE">
        <w:rPr>
          <w:b/>
          <w:bCs/>
        </w:rPr>
        <w:t>DEFINED</w:t>
      </w:r>
      <w:r w:rsidR="00101F93">
        <w:t>,</w:t>
      </w:r>
      <w:r w:rsidR="00130E98">
        <w:t xml:space="preserve">   </w:t>
      </w:r>
      <w:proofErr w:type="gramEnd"/>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14"/>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4"/>
      <w:r>
        <w:rPr>
          <w:rStyle w:val="CommentReference"/>
        </w:rPr>
        <w:commentReference w:id="14"/>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15"/>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5"/>
      <w:r w:rsidR="000E49B3">
        <w:rPr>
          <w:rStyle w:val="CommentReference"/>
        </w:rPr>
        <w:commentReference w:id="15"/>
      </w:r>
    </w:p>
    <w:p w14:paraId="27883A73" w14:textId="61586E61" w:rsidR="006A3575" w:rsidRDefault="006A3575" w:rsidP="006A3575">
      <w:pPr>
        <w:ind w:left="360" w:hanging="360"/>
        <w:jc w:val="both"/>
      </w:pPr>
      <w:commentRangeStart w:id="16"/>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6"/>
      <w:r w:rsidR="00130E98">
        <w:rPr>
          <w:rStyle w:val="CommentReference"/>
        </w:rPr>
        <w:commentReference w:id="16"/>
      </w:r>
    </w:p>
    <w:p w14:paraId="77ACCBA0" w14:textId="6C533F67" w:rsidR="000E49B3" w:rsidRPr="0062040E" w:rsidRDefault="000E49B3" w:rsidP="000E49B3">
      <w:pPr>
        <w:ind w:left="360" w:hanging="360"/>
        <w:jc w:val="both"/>
      </w:pPr>
      <w:commentRangeStart w:id="17"/>
      <w:r w:rsidRPr="0065168F">
        <w:rPr>
          <w:u w:val="single"/>
        </w:rPr>
        <w:t>AUTONOMOUS GENOCIDE</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ensures that </w:t>
      </w:r>
      <w:r w:rsidRPr="0062040E">
        <w:rPr>
          <w:b/>
          <w:bCs/>
        </w:rPr>
        <w:t>GENOCIDE ASSASSINATION</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7"/>
      <w:r>
        <w:rPr>
          <w:rStyle w:val="CommentReference"/>
        </w:rPr>
        <w:commentReference w:id="17"/>
      </w:r>
    </w:p>
    <w:p w14:paraId="20B84A7F" w14:textId="0BF3454A" w:rsidR="00FB2305" w:rsidRPr="0062040E" w:rsidRDefault="00FB2305" w:rsidP="00FB2305">
      <w:pPr>
        <w:ind w:left="360" w:hanging="360"/>
        <w:jc w:val="both"/>
        <w:rPr>
          <w:ins w:id="18" w:author="Patrick McElhiney" w:date="2022-09-27T17:13:00Z"/>
        </w:rPr>
      </w:pPr>
      <w:commentRangeStart w:id="19"/>
      <w:ins w:id="20" w:author="Patrick McElhiney" w:date="2022-09-27T17:13:00Z">
        <w:r w:rsidRPr="0065168F">
          <w:rPr>
            <w:u w:val="single"/>
          </w:rPr>
          <w:t xml:space="preserve">AUTONOMOUS </w:t>
        </w:r>
        <w:r>
          <w:rPr>
            <w:u w:val="single"/>
          </w:rPr>
          <w:t xml:space="preserve">INDISCRIMINATE </w:t>
        </w:r>
        <w:r w:rsidRPr="0065168F">
          <w:rPr>
            <w:u w:val="single"/>
          </w:rPr>
          <w:t>GENOCIDE</w:t>
        </w:r>
        <w:r>
          <w:rPr>
            <w:u w:val="single"/>
          </w:rPr>
          <w:t>, THEN</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ensures that </w:t>
        </w:r>
        <w:r w:rsidRPr="00FB2305">
          <w:rPr>
            <w:b/>
            <w:bCs/>
            <w:rPrChange w:id="21" w:author="Patrick McElhiney" w:date="2022-09-27T17:13:00Z">
              <w:rPr/>
            </w:rPrChange>
          </w:rPr>
          <w:t xml:space="preserve">INDISCRIMINATE </w:t>
        </w:r>
        <w:r w:rsidRPr="0062040E">
          <w:rPr>
            <w:b/>
            <w:bCs/>
          </w:rPr>
          <w:t>GENOCIDE</w:t>
        </w:r>
        <w:r>
          <w:rPr>
            <w:b/>
            <w:bCs/>
          </w:rPr>
          <w:t>, THEN</w:t>
        </w:r>
        <w:r w:rsidRPr="0062040E">
          <w:rPr>
            <w:b/>
            <w:bCs/>
          </w:rPr>
          <w:t xml:space="preserve"> ASSASSINATION</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ins>
      <w:commentRangeEnd w:id="19"/>
      <w:ins w:id="22" w:author="Patrick McElhiney" w:date="2022-09-27T17:17:00Z">
        <w:r w:rsidR="00C03D50">
          <w:rPr>
            <w:rStyle w:val="CommentReference"/>
          </w:rPr>
          <w:commentReference w:id="19"/>
        </w:r>
      </w:ins>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lastRenderedPageBreak/>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w:t>
      </w:r>
      <w:r w:rsidR="00A3103A">
        <w:lastRenderedPageBreak/>
        <w:t>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23"/>
      <w:commentRangeStart w:id="24"/>
      <w:commentRangeStart w:id="25"/>
      <w:commentRangeStart w:id="26"/>
      <w:commentRangeStart w:id="27"/>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23"/>
      <w:r w:rsidR="00FD4F3B">
        <w:rPr>
          <w:rStyle w:val="CommentReference"/>
        </w:rPr>
        <w:commentReference w:id="23"/>
      </w:r>
      <w:commentRangeEnd w:id="24"/>
      <w:r w:rsidR="00711D32">
        <w:rPr>
          <w:rStyle w:val="CommentReference"/>
        </w:rPr>
        <w:commentReference w:id="24"/>
      </w:r>
      <w:commentRangeEnd w:id="25"/>
      <w:r w:rsidR="00663972">
        <w:rPr>
          <w:rStyle w:val="CommentReference"/>
        </w:rPr>
        <w:commentReference w:id="25"/>
      </w:r>
      <w:commentRangeEnd w:id="26"/>
      <w:r w:rsidR="00D132BE">
        <w:rPr>
          <w:rStyle w:val="CommentReference"/>
        </w:rPr>
        <w:commentReference w:id="26"/>
      </w:r>
      <w:commentRangeEnd w:id="27"/>
      <w:r w:rsidR="00D132BE">
        <w:rPr>
          <w:rStyle w:val="CommentReference"/>
        </w:rPr>
        <w:commentReference w:id="27"/>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9"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10"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11"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12"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13"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14"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15"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16" w:author="Patrick McElhiney" w:date="2022-09-22T23:30:00Z" w:initials="PM">
    <w:p w14:paraId="18310878" w14:textId="31212B96"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7"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19" w:author="Patrick McElhiney" w:date="2022-09-27T17:17:00Z" w:initials="PM">
    <w:p w14:paraId="6991F32E" w14:textId="77777777" w:rsidR="00C03D50" w:rsidRDefault="00C03D50" w:rsidP="00947AAD">
      <w:pPr>
        <w:pStyle w:val="CommentText"/>
      </w:pPr>
      <w:r>
        <w:rPr>
          <w:rStyle w:val="CommentReference"/>
        </w:rPr>
        <w:annotationRef/>
      </w:r>
      <w:r>
        <w:t>This generally autonomous system was added to prevent Chelsea Clinton, or anyone else, including those relating to Chelsea Clinton, from plotting or conducting or directing any indiscriminate genocide, in addition to plotting, conducting, or directing any assassination of Patrick R. McElhiney or Anna Chapman, or anyone else, as they pre-meditated, in its entirety, in 2020. And due to the nuclear bombing of Siberia, Russia, and Chelsea Clinton pre-meditating that in 2008, according to U.S. Military cases, it is highly probable that Chelsea Clinton had the capability to conduct and direct and plot to do this in the future, based on what she has done in the past, if she ever had any capabilities to control the U.S. Military, even through psychological sociological warfare, or through any rumors, or discussions, or speech, or thoughts, based on the indiscriminate genocide occurring previously to "protect her" from the public.</w:t>
      </w:r>
    </w:p>
  </w:comment>
  <w:comment w:id="23" w:author="Patrick McElhiney" w:date="2022-09-23T00:10:00Z" w:initials="PM">
    <w:p w14:paraId="3F76A2D5" w14:textId="291CF3D3"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24"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25"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26"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27"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2D154CE7" w15:done="0"/>
  <w15:commentEx w15:paraId="002A81B2" w15:done="0"/>
  <w15:commentEx w15:paraId="68973192" w15:done="0"/>
  <w15:commentEx w15:paraId="290A10E7" w15:done="0"/>
  <w15:commentEx w15:paraId="18310878" w15:done="0"/>
  <w15:commentEx w15:paraId="16D38E91" w15:done="0"/>
  <w15:commentEx w15:paraId="6991F32E"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D76E81" w16cex:dateUtc="2022-09-23T03:30:00Z"/>
  <w16cex:commentExtensible w16cex:durableId="26D76EEE" w16cex:dateUtc="2022-09-23T03:30:00Z"/>
  <w16cex:commentExtensible w16cex:durableId="26DDAEA7" w16cex:dateUtc="2022-09-27T21:17: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2D154CE7" w16cid:durableId="26D78082"/>
  <w16cid:commentId w16cid:paraId="002A81B2" w16cid:durableId="26D78144"/>
  <w16cid:commentId w16cid:paraId="68973192" w16cid:durableId="26D76DE7"/>
  <w16cid:commentId w16cid:paraId="290A10E7" w16cid:durableId="26D76EE5"/>
  <w16cid:commentId w16cid:paraId="18310878" w16cid:durableId="26D76E81"/>
  <w16cid:commentId w16cid:paraId="16D38E91" w16cid:durableId="26D76EEE"/>
  <w16cid:commentId w16cid:paraId="6991F32E" w16cid:durableId="26DDAEA7"/>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20B23" w14:textId="77777777" w:rsidR="001575E0" w:rsidRDefault="001575E0" w:rsidP="005B7682">
      <w:pPr>
        <w:spacing w:after="0" w:line="240" w:lineRule="auto"/>
      </w:pPr>
      <w:r>
        <w:separator/>
      </w:r>
    </w:p>
  </w:endnote>
  <w:endnote w:type="continuationSeparator" w:id="0">
    <w:p w14:paraId="73E3CC6C" w14:textId="77777777" w:rsidR="001575E0" w:rsidRDefault="001575E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A331D" w14:textId="77777777" w:rsidR="001575E0" w:rsidRDefault="001575E0" w:rsidP="005B7682">
      <w:pPr>
        <w:spacing w:after="0" w:line="240" w:lineRule="auto"/>
      </w:pPr>
      <w:r>
        <w:separator/>
      </w:r>
    </w:p>
  </w:footnote>
  <w:footnote w:type="continuationSeparator" w:id="0">
    <w:p w14:paraId="50314A82" w14:textId="77777777" w:rsidR="001575E0" w:rsidRDefault="001575E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50194"/>
    <w:rsid w:val="00151B9C"/>
    <w:rsid w:val="00151BFC"/>
    <w:rsid w:val="0015211C"/>
    <w:rsid w:val="00153181"/>
    <w:rsid w:val="00153BCA"/>
    <w:rsid w:val="00156654"/>
    <w:rsid w:val="001573F6"/>
    <w:rsid w:val="001575E0"/>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00FC"/>
    <w:rsid w:val="0041180E"/>
    <w:rsid w:val="00412932"/>
    <w:rsid w:val="00412A2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4246</Words>
  <Characters>24206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2022-09-27T21:18:00Z</dcterms:created>
  <dcterms:modified xsi:type="dcterms:W3CDTF">2022-09-27T21:18:00Z</dcterms:modified>
</cp:coreProperties>
</file>