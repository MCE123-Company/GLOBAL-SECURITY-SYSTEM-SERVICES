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DCFB91A" w:rsidR="001D1B57" w:rsidRDefault="003734B6" w:rsidP="00B111EA">
      <w:pPr>
        <w:jc w:val="center"/>
        <w:rPr>
          <w:bCs/>
          <w:sz w:val="52"/>
          <w:szCs w:val="44"/>
        </w:rPr>
      </w:pPr>
      <w:del w:id="0" w:author="Patrick McElhiney" w:date="2022-09-22T08:43:00Z">
        <w:r w:rsidDel="002E5E53">
          <w:rPr>
            <w:bCs/>
            <w:sz w:val="52"/>
            <w:szCs w:val="44"/>
          </w:rPr>
          <w:delText>WORLD PEACE</w:delText>
        </w:r>
      </w:del>
      <w:ins w:id="1" w:author="Patrick McElhiney" w:date="2022-09-22T08:43:00Z">
        <w:r w:rsidR="002E5E53">
          <w:rPr>
            <w:bCs/>
            <w:sz w:val="52"/>
            <w:szCs w:val="44"/>
          </w:rPr>
          <w:t>UNITED NATIONS</w:t>
        </w:r>
      </w:ins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BBF080" w:rsidR="00074C5F" w:rsidRDefault="002E5E53" w:rsidP="00B111EA">
      <w:pPr>
        <w:jc w:val="center"/>
        <w:rPr>
          <w:bCs/>
          <w:sz w:val="28"/>
          <w:szCs w:val="28"/>
        </w:rPr>
      </w:pPr>
      <w:ins w:id="2" w:author="Patrick McElhiney" w:date="2022-09-22T08:43:00Z">
        <w:r>
          <w:rPr>
            <w:bCs/>
            <w:sz w:val="28"/>
            <w:szCs w:val="28"/>
          </w:rPr>
          <w:t>9/22/2022 8:43:50 AM</w:t>
        </w:r>
      </w:ins>
      <w:del w:id="3" w:author="Patrick McElhiney" w:date="2022-09-22T08:43:00Z">
        <w:r w:rsidR="003734B6" w:rsidDel="002E5E53">
          <w:rPr>
            <w:bCs/>
            <w:sz w:val="28"/>
            <w:szCs w:val="28"/>
          </w:rPr>
          <w:delText>9/22/2022 8:41:57 AM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48D9387" w:rsidR="0062053B" w:rsidRDefault="003734B6" w:rsidP="0062053B">
      <w:pPr>
        <w:ind w:left="360" w:hanging="360"/>
        <w:jc w:val="both"/>
        <w:rPr>
          <w:u w:val="single"/>
        </w:rPr>
      </w:pPr>
      <w:del w:id="4" w:author="Patrick McElhiney" w:date="2022-09-22T08:43:00Z">
        <w:r w:rsidDel="002E5E53">
          <w:rPr>
            <w:b/>
            <w:sz w:val="24"/>
          </w:rPr>
          <w:lastRenderedPageBreak/>
          <w:delText>WORLD PEACE</w:delText>
        </w:r>
      </w:del>
      <w:ins w:id="5" w:author="Patrick McElhiney" w:date="2022-09-22T08:43:00Z">
        <w:r w:rsidR="002E5E53">
          <w:rPr>
            <w:b/>
            <w:sz w:val="24"/>
          </w:rPr>
          <w:t>UNITED NATIONS</w:t>
        </w:r>
      </w:ins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010CAB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del w:id="6" w:author="Patrick McElhiney" w:date="2022-09-22T08:44:00Z">
        <w:r w:rsidR="003734B6" w:rsidDel="002E5E53">
          <w:rPr>
            <w:u w:val="single"/>
          </w:rPr>
          <w:delText>WORLD PEACE</w:delText>
        </w:r>
      </w:del>
      <w:ins w:id="7" w:author="Patrick McElhiney" w:date="2022-09-22T08:44:00Z">
        <w:r w:rsidR="002E5E53">
          <w:rPr>
            <w:u w:val="single"/>
          </w:rPr>
          <w:t>UNITED NATIONS</w:t>
        </w:r>
      </w:ins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del w:id="8" w:author="Patrick McElhiney" w:date="2022-09-22T08:44:00Z">
        <w:r w:rsidR="003734B6" w:rsidDel="002E5E53">
          <w:rPr>
            <w:b/>
            <w:bCs/>
          </w:rPr>
          <w:delText>WORLD PEACE</w:delText>
        </w:r>
      </w:del>
      <w:ins w:id="9" w:author="Patrick McElhiney" w:date="2022-09-22T08:44:00Z">
        <w:r w:rsidR="002E5E53">
          <w:rPr>
            <w:b/>
            <w:bCs/>
          </w:rPr>
          <w:t>UNITED NATIONS</w:t>
        </w:r>
      </w:ins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5932" w14:textId="77777777" w:rsidR="006C484C" w:rsidRDefault="006C484C" w:rsidP="005B7682">
      <w:pPr>
        <w:spacing w:after="0" w:line="240" w:lineRule="auto"/>
      </w:pPr>
      <w:r>
        <w:separator/>
      </w:r>
    </w:p>
  </w:endnote>
  <w:endnote w:type="continuationSeparator" w:id="0">
    <w:p w14:paraId="48F58997" w14:textId="77777777" w:rsidR="006C484C" w:rsidRDefault="006C48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5E03" w14:textId="77777777" w:rsidR="006C484C" w:rsidRDefault="006C484C" w:rsidP="005B7682">
      <w:pPr>
        <w:spacing w:after="0" w:line="240" w:lineRule="auto"/>
      </w:pPr>
      <w:r>
        <w:separator/>
      </w:r>
    </w:p>
  </w:footnote>
  <w:footnote w:type="continuationSeparator" w:id="0">
    <w:p w14:paraId="05C25B37" w14:textId="77777777" w:rsidR="006C484C" w:rsidRDefault="006C48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84C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2022-09-22T12:43:00Z</dcterms:created>
  <dcterms:modified xsi:type="dcterms:W3CDTF">2022-09-22T12:44:00Z</dcterms:modified>
</cp:coreProperties>
</file>