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3FAAB922" w:rsidR="00A520BB" w:rsidRPr="00C0532F" w:rsidRDefault="000B2AF4" w:rsidP="00A520BB">
      <w:pPr>
        <w:ind w:left="360" w:hanging="360"/>
        <w:jc w:val="both"/>
        <w:rPr>
          <w:b/>
          <w:bCs/>
        </w:rPr>
      </w:pPr>
      <w:del w:id="3" w:author="Patrick McElhiney" w:date="2022-10-03T20:19:00Z">
        <w:r w:rsidDel="006127BF">
          <w:rPr>
            <w:b/>
            <w:sz w:val="24"/>
          </w:rPr>
          <w:lastRenderedPageBreak/>
          <w:delText xml:space="preserve">TREASONOUS </w:delText>
        </w:r>
      </w:del>
      <w:ins w:id="4" w:author="Patrick McElhiney" w:date="2022-10-03T20:19:00Z">
        <w:r w:rsidR="006127BF">
          <w:rPr>
            <w:b/>
            <w:sz w:val="24"/>
          </w:rPr>
          <w:t>ILLEGAL</w:t>
        </w:r>
        <w:r w:rsidR="006127BF">
          <w:rPr>
            <w:b/>
            <w:sz w:val="24"/>
          </w:rPr>
          <w:t xml:space="preserve"> </w:t>
        </w:r>
      </w:ins>
      <w:r>
        <w:rPr>
          <w:b/>
          <w:sz w:val="24"/>
        </w:rPr>
        <w:t xml:space="preserve">PENTAGON </w:t>
      </w:r>
      <w:r w:rsidR="00BF0DF2">
        <w:rPr>
          <w:b/>
          <w:sz w:val="24"/>
        </w:rPr>
        <w:t>MODE</w:t>
      </w:r>
      <w:r w:rsidR="00A520BB">
        <w:rPr>
          <w:b/>
          <w:sz w:val="24"/>
        </w:rPr>
        <w:t xml:space="preserve"> </w:t>
      </w:r>
      <w:r>
        <w:rPr>
          <w:b/>
          <w:sz w:val="24"/>
        </w:rPr>
        <w:t xml:space="preserve">PREVENTION </w:t>
      </w:r>
      <w:del w:id="5" w:author="Patrick McElhiney" w:date="2022-10-03T20:19:00Z">
        <w:r w:rsidDel="006127BF">
          <w:rPr>
            <w:b/>
            <w:sz w:val="24"/>
          </w:rPr>
          <w:delText xml:space="preserve">AND </w:delText>
        </w:r>
      </w:del>
      <w:r>
        <w:rPr>
          <w:b/>
          <w:sz w:val="24"/>
        </w:rPr>
        <w:t>PROTECTI</w:t>
      </w:r>
      <w:del w:id="6" w:author="Patrick McElhiney" w:date="2022-10-03T20:20:00Z">
        <w:r w:rsidDel="006127BF">
          <w:rPr>
            <w:b/>
            <w:sz w:val="24"/>
          </w:rPr>
          <w:delText>ON</w:delText>
        </w:r>
      </w:del>
      <w:ins w:id="7" w:author="Patrick McElhiney" w:date="2022-10-03T20:20:00Z">
        <w:r w:rsidR="006127BF">
          <w:rPr>
            <w:b/>
            <w:sz w:val="24"/>
          </w:rPr>
          <w:t>VE</w:t>
        </w:r>
      </w:ins>
      <w:r>
        <w:rPr>
          <w:b/>
          <w:sz w:val="24"/>
        </w:rPr>
        <w:t xml:space="preserve"> </w:t>
      </w:r>
      <w:ins w:id="8" w:author="Patrick McElhiney" w:date="2022-10-03T20:19:00Z">
        <w:r w:rsidR="006127BF">
          <w:rPr>
            <w:b/>
            <w:sz w:val="24"/>
          </w:rPr>
          <w:t xml:space="preserve">SECURITY </w:t>
        </w:r>
      </w:ins>
      <w:r w:rsidR="00A520BB">
        <w:rPr>
          <w:b/>
          <w:sz w:val="24"/>
        </w:rPr>
        <w:t>SYSTEMS</w:t>
      </w:r>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3B0AEF11" w14:textId="77777777" w:rsidR="006127BF" w:rsidRDefault="006127BF" w:rsidP="006127BF">
      <w:pPr>
        <w:ind w:left="360" w:hanging="360"/>
        <w:jc w:val="both"/>
        <w:rPr>
          <w:moveTo w:id="9" w:author="Patrick McElhiney" w:date="2022-10-03T20:26:00Z"/>
          <w:u w:val="single"/>
        </w:rPr>
      </w:pPr>
      <w:moveToRangeStart w:id="10" w:author="Patrick McElhiney" w:date="2022-10-03T20:26:00Z" w:name="move115721203"/>
      <w:moveTo w:id="11" w:author="Patrick McElhiney" w:date="2022-10-03T20:26:00Z">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TREASON</w:t>
        </w:r>
        <w:r w:rsidRPr="00830CBB">
          <w:rPr>
            <w:b/>
            <w:bCs/>
          </w:rPr>
          <w:t xml:space="preserve"> MODE</w:t>
        </w:r>
        <w:r>
          <w:t xml:space="preserve"> used against anyone, </w:t>
        </w:r>
        <w:r w:rsidRPr="00797D99">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2D8239C4" w14:textId="77777777" w:rsidR="006127BF" w:rsidRDefault="006127BF" w:rsidP="006127BF">
      <w:pPr>
        <w:ind w:left="360" w:hanging="360"/>
        <w:jc w:val="both"/>
        <w:rPr>
          <w:moveTo w:id="12" w:author="Patrick McElhiney" w:date="2022-10-03T20:26:00Z"/>
        </w:rPr>
      </w:pPr>
      <w:moveTo w:id="13" w:author="Patrick McElhiney" w:date="2022-10-03T20:26:00Z">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ILLEGAL</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77EEDED4" w14:textId="77777777" w:rsidR="006127BF" w:rsidRDefault="006127BF" w:rsidP="006127BF">
      <w:pPr>
        <w:ind w:left="360" w:hanging="360"/>
        <w:jc w:val="both"/>
        <w:rPr>
          <w:moveTo w:id="14" w:author="Patrick McElhiney" w:date="2022-10-03T20:26:00Z"/>
        </w:rPr>
      </w:pPr>
      <w:moveTo w:id="15" w:author="Patrick McElhiney" w:date="2022-10-03T20:26:00Z">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CRIMINAL</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21E767EC" w14:textId="77777777" w:rsidR="006127BF" w:rsidRDefault="006127BF" w:rsidP="006127BF">
      <w:pPr>
        <w:ind w:left="360" w:hanging="360"/>
        <w:jc w:val="both"/>
        <w:rPr>
          <w:moveTo w:id="16" w:author="Patrick McElhiney" w:date="2022-10-03T20:26:00Z"/>
        </w:rPr>
      </w:pPr>
      <w:moveTo w:id="17" w:author="Patrick McElhiney" w:date="2022-10-03T20:26:00Z">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TERRORIST</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458A9AC8" w14:textId="77777777" w:rsidR="006127BF" w:rsidRDefault="006127BF" w:rsidP="006127BF">
      <w:pPr>
        <w:ind w:left="360" w:hanging="360"/>
        <w:jc w:val="both"/>
        <w:rPr>
          <w:moveTo w:id="18" w:author="Patrick McElhiney" w:date="2022-10-03T20:26:00Z"/>
        </w:rPr>
      </w:pPr>
      <w:moveTo w:id="19" w:author="Patrick McElhiney" w:date="2022-10-03T20:26:00Z">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WAR</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7160C085" w14:textId="77777777" w:rsidR="006127BF" w:rsidRDefault="006127BF" w:rsidP="006127BF">
      <w:pPr>
        <w:ind w:left="360" w:hanging="360"/>
        <w:jc w:val="both"/>
        <w:rPr>
          <w:moveTo w:id="20" w:author="Patrick McElhiney" w:date="2022-10-03T20:26:00Z"/>
        </w:rPr>
      </w:pPr>
      <w:moveTo w:id="21" w:author="Patrick McElhiney" w:date="2022-10-03T20:26:00Z">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moveToRangeEnd w:id="10"/>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ins w:id="22" w:author="Patrick McElhiney" w:date="2022-10-03T20:20:00Z"/>
          <w:b/>
          <w:bCs/>
        </w:rPr>
      </w:pPr>
      <w:ins w:id="23" w:author="Patrick McElhiney" w:date="2022-10-03T20:20:00Z">
        <w:r>
          <w:rPr>
            <w:b/>
            <w:sz w:val="24"/>
          </w:rPr>
          <w:lastRenderedPageBreak/>
          <w:t>PROTECTIVE PENTAGON MODE PREVENTION SECURITY SYSTEMS</w:t>
        </w:r>
      </w:ins>
    </w:p>
    <w:p w14:paraId="48C7D351" w14:textId="162F84C6" w:rsidR="00BF0DF2" w:rsidRPr="00BF0DF2" w:rsidDel="006127BF" w:rsidRDefault="00BF0DF2" w:rsidP="006127BF">
      <w:pPr>
        <w:ind w:left="360" w:hanging="360"/>
        <w:jc w:val="both"/>
        <w:rPr>
          <w:del w:id="24" w:author="Patrick McElhiney" w:date="2022-10-03T20:17:00Z"/>
          <w:b/>
          <w:bCs/>
          <w:sz w:val="18"/>
          <w:szCs w:val="18"/>
        </w:rPr>
        <w:pPrChange w:id="25" w:author="Patrick McElhiney" w:date="2022-10-03T20:21:00Z">
          <w:pPr>
            <w:ind w:left="360" w:hanging="360"/>
            <w:jc w:val="both"/>
          </w:pPr>
        </w:pPrChange>
      </w:pPr>
      <w:del w:id="26" w:author="Patrick McElhiney" w:date="2022-10-03T20:17:00Z">
        <w:r w:rsidRPr="00BF0DF2" w:rsidDel="006127BF">
          <w:rPr>
            <w:b/>
            <w:sz w:val="20"/>
            <w:szCs w:val="18"/>
          </w:rPr>
          <w:delText>LAW ENFORCEMENT/CRIMINAL JUSTICE</w:delText>
        </w:r>
        <w:r w:rsidRPr="00BF0DF2" w:rsidDel="006127BF">
          <w:rPr>
            <w:b/>
            <w:sz w:val="20"/>
            <w:szCs w:val="18"/>
          </w:rPr>
          <w:delText xml:space="preserve"> PENTAGON MODE PREVENTION </w:delText>
        </w:r>
        <w:r w:rsidRPr="00BF0DF2" w:rsidDel="006127BF">
          <w:rPr>
            <w:b/>
            <w:sz w:val="20"/>
            <w:szCs w:val="18"/>
          </w:rPr>
          <w:delText>PROTECTIVE SECURITY</w:delText>
        </w:r>
        <w:r w:rsidRPr="00BF0DF2" w:rsidDel="006127BF">
          <w:rPr>
            <w:b/>
            <w:sz w:val="20"/>
            <w:szCs w:val="18"/>
          </w:rPr>
          <w:delText xml:space="preserve"> SYSTEMS</w:delText>
        </w:r>
      </w:del>
    </w:p>
    <w:p w14:paraId="28E97294" w14:textId="578BB81D" w:rsidR="00022936" w:rsidDel="006127BF" w:rsidRDefault="00022936" w:rsidP="006127BF">
      <w:pPr>
        <w:ind w:left="360" w:hanging="360"/>
        <w:jc w:val="both"/>
        <w:rPr>
          <w:del w:id="27" w:author="Patrick McElhiney" w:date="2022-10-03T20:17:00Z"/>
          <w:u w:val="single"/>
        </w:rPr>
        <w:pPrChange w:id="28" w:author="Patrick McElhiney" w:date="2022-10-03T20:21:00Z">
          <w:pPr>
            <w:ind w:left="360" w:hanging="360"/>
            <w:jc w:val="both"/>
          </w:pPr>
        </w:pPrChange>
      </w:pPr>
      <w:del w:id="29" w:author="Patrick McElhiney" w:date="2022-10-03T20:17:00Z">
        <w:r w:rsidRPr="00C734DD" w:rsidDel="006127BF">
          <w:rPr>
            <w:u w:val="single"/>
          </w:rPr>
          <w:delText xml:space="preserve">AUTONOMOUS </w:delText>
        </w:r>
        <w:r w:rsidDel="006127BF">
          <w:rPr>
            <w:u w:val="single"/>
          </w:rPr>
          <w:delText>DETAINMENT</w:delText>
        </w:r>
        <w:r w:rsidDel="006127BF">
          <w:rPr>
            <w:u w:val="single"/>
          </w:rPr>
          <w:delText xml:space="preserve">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DETAINMENT</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0768EE" w:rsidDel="006127BF">
          <w:rPr>
            <w:b/>
            <w:bCs/>
            <w:color w:val="0070C0"/>
          </w:rPr>
          <w:delText>FOR</w:delText>
        </w:r>
        <w:r w:rsidDel="006127BF">
          <w:delText xml:space="preserve"> </w:delText>
        </w:r>
        <w:r w:rsidRPr="000768EE"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6C10E111" w14:textId="3298CE68" w:rsidR="00022936" w:rsidDel="006127BF" w:rsidRDefault="00022936" w:rsidP="006127BF">
      <w:pPr>
        <w:ind w:left="360" w:hanging="360"/>
        <w:jc w:val="both"/>
        <w:rPr>
          <w:del w:id="30" w:author="Patrick McElhiney" w:date="2022-10-03T20:17:00Z"/>
          <w:u w:val="single"/>
        </w:rPr>
        <w:pPrChange w:id="31" w:author="Patrick McElhiney" w:date="2022-10-03T20:21:00Z">
          <w:pPr>
            <w:ind w:left="360" w:hanging="360"/>
            <w:jc w:val="both"/>
          </w:pPr>
        </w:pPrChange>
      </w:pPr>
      <w:del w:id="32" w:author="Patrick McElhiney" w:date="2022-10-03T20:17:00Z">
        <w:r w:rsidRPr="00C734DD" w:rsidDel="006127BF">
          <w:rPr>
            <w:u w:val="single"/>
          </w:rPr>
          <w:delText xml:space="preserve">AUTONOMOUS </w:delText>
        </w:r>
        <w:r w:rsidDel="006127BF">
          <w:rPr>
            <w:u w:val="single"/>
          </w:rPr>
          <w:delText>ARREST</w:delText>
        </w:r>
        <w:r w:rsidDel="006127BF">
          <w:rPr>
            <w:u w:val="single"/>
          </w:rPr>
          <w:delText xml:space="preserve">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ARREST</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FOR</w:delText>
        </w:r>
        <w:r w:rsidDel="006127BF">
          <w:delText xml:space="preserve"> </w:delText>
        </w:r>
        <w:r w:rsidRPr="00BF0DF2" w:rsidDel="006127BF">
          <w:rPr>
            <w:b/>
            <w:bCs/>
            <w:color w:val="FF0000"/>
          </w:rPr>
          <w:delText>ANY PROTECTEE</w:delText>
        </w:r>
        <w:r w:rsidDel="006127BF">
          <w:delText>,</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1B4FCEE5" w14:textId="54FD8E3B" w:rsidR="00BF0DF2" w:rsidDel="006127BF" w:rsidRDefault="00BF0DF2" w:rsidP="006127BF">
      <w:pPr>
        <w:ind w:left="360" w:hanging="360"/>
        <w:jc w:val="both"/>
        <w:rPr>
          <w:del w:id="33" w:author="Patrick McElhiney" w:date="2022-10-03T20:17:00Z"/>
          <w:u w:val="single"/>
        </w:rPr>
        <w:pPrChange w:id="34" w:author="Patrick McElhiney" w:date="2022-10-03T20:21:00Z">
          <w:pPr>
            <w:ind w:left="360" w:hanging="360"/>
            <w:jc w:val="both"/>
          </w:pPr>
        </w:pPrChange>
      </w:pPr>
      <w:del w:id="35" w:author="Patrick McElhiney" w:date="2022-10-03T20:17:00Z">
        <w:r w:rsidRPr="00C734DD" w:rsidDel="006127BF">
          <w:rPr>
            <w:u w:val="single"/>
          </w:rPr>
          <w:delText xml:space="preserve">AUTONOMOUS </w:delText>
        </w:r>
        <w:r w:rsidDel="006127BF">
          <w:rPr>
            <w:u w:val="single"/>
          </w:rPr>
          <w:delText>ARR</w:delText>
        </w:r>
        <w:r w:rsidDel="006127BF">
          <w:rPr>
            <w:u w:val="single"/>
          </w:rPr>
          <w:delText>AIGNMENT</w:delText>
        </w:r>
        <w:r w:rsidDel="006127BF">
          <w:rPr>
            <w:u w:val="single"/>
          </w:rPr>
          <w:delText xml:space="preserve">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ARRAIGNMENT</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FOR</w:delText>
        </w:r>
        <w:r w:rsidDel="006127BF">
          <w:delText xml:space="preserve"> </w:delText>
        </w:r>
        <w:r w:rsidRPr="00BF0DF2" w:rsidDel="006127BF">
          <w:rPr>
            <w:b/>
            <w:bCs/>
            <w:color w:val="00B0F0"/>
          </w:rPr>
          <w:delText>NOR</w:delText>
        </w:r>
        <w:r w:rsidDel="006127BF">
          <w:delText xml:space="preserve"> </w:delText>
        </w:r>
        <w:r w:rsidRPr="00BF0DF2"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70C82187" w14:textId="04A4F30F" w:rsidR="00BF0DF2" w:rsidDel="006127BF" w:rsidRDefault="00BF0DF2" w:rsidP="006127BF">
      <w:pPr>
        <w:ind w:left="360" w:hanging="360"/>
        <w:jc w:val="both"/>
        <w:rPr>
          <w:del w:id="36" w:author="Patrick McElhiney" w:date="2022-10-03T20:17:00Z"/>
          <w:u w:val="single"/>
        </w:rPr>
        <w:pPrChange w:id="37" w:author="Patrick McElhiney" w:date="2022-10-03T20:21:00Z">
          <w:pPr>
            <w:ind w:left="360" w:hanging="360"/>
            <w:jc w:val="both"/>
          </w:pPr>
        </w:pPrChange>
      </w:pPr>
      <w:del w:id="38" w:author="Patrick McElhiney" w:date="2022-10-03T20:17:00Z">
        <w:r w:rsidRPr="00C734DD" w:rsidDel="006127BF">
          <w:rPr>
            <w:u w:val="single"/>
          </w:rPr>
          <w:delText xml:space="preserve">AUTONOMOUS </w:delText>
        </w:r>
        <w:r w:rsidDel="006127BF">
          <w:rPr>
            <w:u w:val="single"/>
          </w:rPr>
          <w:delText>BOOKING</w:delText>
        </w:r>
        <w:r w:rsidDel="006127BF">
          <w:rPr>
            <w:u w:val="single"/>
          </w:rPr>
          <w:delText xml:space="preserve">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BOOKING</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4FD689FC" w14:textId="3CCBD3CE" w:rsidR="00BF0DF2" w:rsidDel="006127BF" w:rsidRDefault="00BF0DF2" w:rsidP="006127BF">
      <w:pPr>
        <w:ind w:left="360" w:hanging="360"/>
        <w:jc w:val="both"/>
        <w:rPr>
          <w:del w:id="39" w:author="Patrick McElhiney" w:date="2022-10-03T20:17:00Z"/>
          <w:u w:val="single"/>
        </w:rPr>
        <w:pPrChange w:id="40" w:author="Patrick McElhiney" w:date="2022-10-03T20:21:00Z">
          <w:pPr>
            <w:ind w:left="360" w:hanging="360"/>
            <w:jc w:val="both"/>
          </w:pPr>
        </w:pPrChange>
      </w:pPr>
      <w:del w:id="41" w:author="Patrick McElhiney" w:date="2022-10-03T20:17:00Z">
        <w:r w:rsidRPr="00C734DD" w:rsidDel="006127BF">
          <w:rPr>
            <w:u w:val="single"/>
          </w:rPr>
          <w:delText xml:space="preserve">AUTONOMOUS </w:delText>
        </w:r>
        <w:r w:rsidDel="006127BF">
          <w:rPr>
            <w:u w:val="single"/>
          </w:rPr>
          <w:delText>INTERROGATION</w:delText>
        </w:r>
        <w:r w:rsidDel="006127BF">
          <w:rPr>
            <w:u w:val="single"/>
          </w:rPr>
          <w:delText xml:space="preserve">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INTERROGATION</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FOR</w:delText>
        </w:r>
        <w:r w:rsidDel="006127BF">
          <w:delText xml:space="preserve"> </w:delText>
        </w:r>
        <w:r w:rsidRPr="00BF0DF2" w:rsidDel="006127BF">
          <w:rPr>
            <w:b/>
            <w:bCs/>
            <w:color w:val="00B0F0"/>
          </w:rPr>
          <w:delText>NOR</w:delText>
        </w:r>
        <w:r w:rsidDel="006127BF">
          <w:delText xml:space="preserve"> </w:delText>
        </w:r>
        <w:r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w:delText>
        </w:r>
        <w:r w:rsidDel="006127BF">
          <w:delText xml:space="preserve">                    </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4A64409E" w14:textId="6D8CBB76" w:rsidR="00BF0DF2" w:rsidDel="006127BF" w:rsidRDefault="00BF0DF2" w:rsidP="006127BF">
      <w:pPr>
        <w:ind w:left="360" w:hanging="360"/>
        <w:jc w:val="both"/>
        <w:rPr>
          <w:del w:id="42" w:author="Patrick McElhiney" w:date="2022-10-03T20:17:00Z"/>
          <w:u w:val="single"/>
        </w:rPr>
        <w:pPrChange w:id="43" w:author="Patrick McElhiney" w:date="2022-10-03T20:21:00Z">
          <w:pPr>
            <w:ind w:left="360" w:hanging="360"/>
            <w:jc w:val="both"/>
          </w:pPr>
        </w:pPrChange>
      </w:pPr>
      <w:del w:id="44" w:author="Patrick McElhiney" w:date="2022-10-03T20:17:00Z">
        <w:r w:rsidRPr="00C734DD" w:rsidDel="006127BF">
          <w:rPr>
            <w:u w:val="single"/>
          </w:rPr>
          <w:delText xml:space="preserve">AUTONOMOUS </w:delText>
        </w:r>
        <w:r w:rsidDel="006127BF">
          <w:rPr>
            <w:u w:val="single"/>
          </w:rPr>
          <w:delText>JAIL</w:delText>
        </w:r>
        <w:r w:rsidDel="006127BF">
          <w:rPr>
            <w:u w:val="single"/>
          </w:rPr>
          <w:delText xml:space="preserve">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Del="006127BF">
          <w:delText xml:space="preserve">       </w:delText>
        </w:r>
        <w:r w:rsidRPr="000768EE" w:rsidDel="006127BF">
          <w:rPr>
            <w:b/>
            <w:bCs/>
            <w:color w:val="FF0000"/>
          </w:rPr>
          <w:delText xml:space="preserve">ANY </w:delText>
        </w:r>
        <w:r w:rsidDel="006127BF">
          <w:rPr>
            <w:b/>
            <w:bCs/>
            <w:color w:val="FF0000"/>
          </w:rPr>
          <w:delText>JAIL</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Del="006127BF">
          <w:rPr>
            <w:b/>
            <w:bCs/>
            <w:color w:val="0070C0"/>
          </w:rPr>
          <w:delText>AGAINST</w:delText>
        </w:r>
        <w:r w:rsidDel="006127BF">
          <w:rPr>
            <w:b/>
            <w:bCs/>
            <w:color w:val="0070C0"/>
          </w:rPr>
          <w:delText xml:space="preserve">        </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0C1F2952" w14:textId="6FD71545" w:rsidR="00BF0DF2" w:rsidDel="006127BF" w:rsidRDefault="00BF0DF2" w:rsidP="006127BF">
      <w:pPr>
        <w:ind w:left="360" w:hanging="360"/>
        <w:jc w:val="both"/>
        <w:rPr>
          <w:del w:id="45" w:author="Patrick McElhiney" w:date="2022-10-03T20:17:00Z"/>
          <w:u w:val="single"/>
        </w:rPr>
        <w:pPrChange w:id="46" w:author="Patrick McElhiney" w:date="2022-10-03T20:21:00Z">
          <w:pPr>
            <w:ind w:left="360" w:hanging="360"/>
            <w:jc w:val="both"/>
          </w:pPr>
        </w:pPrChange>
      </w:pPr>
      <w:del w:id="47" w:author="Patrick McElhiney" w:date="2022-10-03T20:17:00Z">
        <w:r w:rsidRPr="00C734DD" w:rsidDel="006127BF">
          <w:rPr>
            <w:u w:val="single"/>
          </w:rPr>
          <w:delText xml:space="preserve">AUTONOMOUS </w:delText>
        </w:r>
        <w:r w:rsidDel="006127BF">
          <w:rPr>
            <w:u w:val="single"/>
          </w:rPr>
          <w:delText>RETALIATION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RETALIATION</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70E888A4" w14:textId="6B63A454" w:rsidR="00BF0DF2" w:rsidDel="006127BF" w:rsidRDefault="00BF0DF2" w:rsidP="006127BF">
      <w:pPr>
        <w:ind w:left="360" w:hanging="360"/>
        <w:jc w:val="both"/>
        <w:rPr>
          <w:del w:id="48" w:author="Patrick McElhiney" w:date="2022-10-03T20:20:00Z"/>
          <w:u w:val="single"/>
        </w:rPr>
        <w:pPrChange w:id="49" w:author="Patrick McElhiney" w:date="2022-10-03T20:21:00Z">
          <w:pPr/>
        </w:pPrChange>
      </w:pPr>
      <w:del w:id="50" w:author="Patrick McElhiney" w:date="2022-10-03T20:19:00Z">
        <w:r w:rsidDel="006127BF">
          <w:rPr>
            <w:u w:val="single"/>
          </w:rPr>
          <w:br w:type="page"/>
        </w:r>
      </w:del>
    </w:p>
    <w:p w14:paraId="682B893C" w14:textId="77777777"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UNFAIRLY AGAINST</w:t>
      </w:r>
      <w:r>
        <w:t xml:space="preserve">        </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ins w:id="51" w:author="Patrick McElhiney" w:date="2022-10-03T20:20:00Z">
        <w:r w:rsidR="006127BF">
          <w:rPr>
            <w:u w:val="single"/>
          </w:rPr>
          <w:t xml:space="preserve">PROTECTIVE </w:t>
        </w:r>
      </w:ins>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ins w:id="52" w:author="Patrick McElhiney" w:date="2022-10-03T20:21:00Z"/>
          <w:u w:val="single"/>
        </w:rPr>
      </w:pPr>
      <w:ins w:id="53" w:author="Patrick McElhiney" w:date="2022-10-03T20:21:00Z">
        <w:r>
          <w:rPr>
            <w:u w:val="single"/>
          </w:rPr>
          <w:br w:type="page"/>
        </w:r>
      </w:ins>
    </w:p>
    <w:p w14:paraId="5670ED38" w14:textId="4439A1B5" w:rsidR="006127BF" w:rsidRPr="00C0532F" w:rsidRDefault="006127BF" w:rsidP="006127BF">
      <w:pPr>
        <w:ind w:left="360" w:hanging="360"/>
        <w:jc w:val="both"/>
        <w:rPr>
          <w:ins w:id="54" w:author="Patrick McElhiney" w:date="2022-10-03T20:21:00Z"/>
          <w:b/>
          <w:bCs/>
        </w:rPr>
      </w:pPr>
      <w:ins w:id="55" w:author="Patrick McElhiney" w:date="2022-10-03T20:25:00Z">
        <w:r>
          <w:rPr>
            <w:b/>
            <w:sz w:val="24"/>
          </w:rPr>
          <w:lastRenderedPageBreak/>
          <w:t>GOOD</w:t>
        </w:r>
      </w:ins>
      <w:ins w:id="56" w:author="Patrick McElhiney" w:date="2022-10-03T20:21:00Z">
        <w:r>
          <w:rPr>
            <w:b/>
            <w:sz w:val="24"/>
          </w:rPr>
          <w:t xml:space="preserve"> </w:t>
        </w:r>
        <w:r>
          <w:rPr>
            <w:b/>
            <w:sz w:val="24"/>
          </w:rPr>
          <w:t>PROTECTIVE PENTAGON MODE SECURITY SYSTEMS</w:t>
        </w:r>
      </w:ins>
    </w:p>
    <w:p w14:paraId="183203CC" w14:textId="36FD4D96" w:rsidR="00DB10A4" w:rsidRDefault="00DB10A4" w:rsidP="00DB10A4">
      <w:pPr>
        <w:ind w:left="360" w:hanging="360"/>
        <w:jc w:val="both"/>
        <w:rPr>
          <w:u w:val="single"/>
        </w:rPr>
      </w:pPr>
      <w:r w:rsidRPr="00C734DD">
        <w:rPr>
          <w:u w:val="single"/>
        </w:rPr>
        <w:t xml:space="preserve">AUTONOMOUS </w:t>
      </w:r>
      <w:ins w:id="57" w:author="Patrick McElhiney" w:date="2022-10-03T20:22:00Z">
        <w:r w:rsidR="006127BF">
          <w:rPr>
            <w:u w:val="single"/>
          </w:rPr>
          <w:t xml:space="preserve">PROTECTIVE </w:t>
        </w:r>
      </w:ins>
      <w:r>
        <w:rPr>
          <w:u w:val="single"/>
        </w:rPr>
        <w:t xml:space="preserve">PLAYFUL MODE </w:t>
      </w:r>
      <w:del w:id="58" w:author="Patrick McElhiney" w:date="2022-10-03T20:22:00Z">
        <w:r w:rsidDel="006127BF">
          <w:rPr>
            <w:u w:val="single"/>
          </w:rPr>
          <w:delText xml:space="preserve">PREVENTION </w:delText>
        </w:r>
      </w:del>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ins w:id="59" w:author="Patrick McElhiney" w:date="2022-10-03T20:22:00Z">
        <w:r w:rsidR="006127BF">
          <w:t xml:space="preserve">                      </w:t>
        </w:r>
      </w:ins>
      <w:del w:id="60" w:author="Patrick McElhiney" w:date="2022-10-03T20:22:00Z">
        <w:r w:rsidRPr="006127BF" w:rsidDel="006127BF">
          <w:rPr>
            <w:b/>
            <w:bCs/>
            <w:color w:val="FF0000"/>
            <w:rPrChange w:id="61" w:author="Patrick McElhiney" w:date="2022-10-03T20:22:00Z">
              <w:rPr/>
            </w:rPrChange>
          </w:rPr>
          <w:delText>there is never any type of</w:delText>
        </w:r>
      </w:del>
      <w:ins w:id="62" w:author="Patrick McElhiney" w:date="2022-10-03T20:22:00Z">
        <w:r w:rsidR="006127BF" w:rsidRPr="006127BF">
          <w:rPr>
            <w:b/>
            <w:bCs/>
            <w:color w:val="FF0000"/>
            <w:rPrChange w:id="63" w:author="Patrick McElhiney" w:date="2022-10-03T20:22:00Z">
              <w:rPr/>
            </w:rPrChange>
          </w:rPr>
          <w:t>ANY</w:t>
        </w:r>
      </w:ins>
      <w:r w:rsidRPr="006127BF">
        <w:rPr>
          <w:b/>
          <w:bCs/>
          <w:color w:val="FF0000"/>
          <w:rPrChange w:id="64" w:author="Patrick McElhiney" w:date="2022-10-03T20:22:00Z">
            <w:rPr/>
          </w:rPrChange>
        </w:rPr>
        <w:t xml:space="preserve"> </w:t>
      </w:r>
      <w:r w:rsidRPr="006127BF">
        <w:rPr>
          <w:b/>
          <w:bCs/>
          <w:color w:val="FF0000"/>
          <w:rPrChange w:id="65" w:author="Patrick McElhiney" w:date="2022-10-03T20:22:00Z">
            <w:rPr>
              <w:b/>
              <w:bCs/>
            </w:rPr>
          </w:rPrChange>
        </w:rPr>
        <w:t>PLAYFUL MODE</w:t>
      </w:r>
      <w:r>
        <w:t xml:space="preserve"> </w:t>
      </w:r>
      <w:ins w:id="66" w:author="Patrick McElhiney" w:date="2022-10-03T20:22:00Z">
        <w:r w:rsidR="006127BF" w:rsidRPr="006127BF">
          <w:rPr>
            <w:b/>
            <w:bCs/>
            <w:color w:val="92D050"/>
            <w:rPrChange w:id="67" w:author="Patrick McElhiney" w:date="2022-10-03T20:24:00Z">
              <w:rPr/>
            </w:rPrChange>
          </w:rPr>
          <w:t>IS</w:t>
        </w:r>
        <w:r w:rsidR="006127BF">
          <w:t xml:space="preserve"> </w:t>
        </w:r>
      </w:ins>
      <w:ins w:id="68" w:author="Patrick McElhiney" w:date="2022-10-03T20:23:00Z">
        <w:r w:rsidR="006127BF" w:rsidRPr="006127BF">
          <w:rPr>
            <w:b/>
            <w:bCs/>
            <w:color w:val="00B050"/>
            <w:rPrChange w:id="69" w:author="Patrick McElhiney" w:date="2022-10-03T20:23:00Z">
              <w:rPr/>
            </w:rPrChange>
          </w:rPr>
          <w:t>ALWAYS</w:t>
        </w:r>
      </w:ins>
      <w:ins w:id="70" w:author="Patrick McElhiney" w:date="2022-10-03T20:22:00Z">
        <w:r w:rsidR="006127BF" w:rsidRPr="006127BF">
          <w:rPr>
            <w:b/>
            <w:bCs/>
            <w:rPrChange w:id="71" w:author="Patrick McElhiney" w:date="2022-10-03T20:24:00Z">
              <w:rPr/>
            </w:rPrChange>
          </w:rPr>
          <w:t xml:space="preserve"> </w:t>
        </w:r>
        <w:r w:rsidR="006127BF" w:rsidRPr="006127BF">
          <w:rPr>
            <w:b/>
            <w:bCs/>
            <w:color w:val="7030A0"/>
            <w:rPrChange w:id="72" w:author="Patrick McElhiney" w:date="2022-10-03T20:24:00Z">
              <w:rPr/>
            </w:rPrChange>
          </w:rPr>
          <w:t>USED</w:t>
        </w:r>
      </w:ins>
      <w:del w:id="73" w:author="Patrick McElhiney" w:date="2022-10-03T20:22:00Z">
        <w:r w:rsidDel="006127BF">
          <w:delText>used</w:delText>
        </w:r>
      </w:del>
      <w:r>
        <w:t xml:space="preserve"> </w:t>
      </w:r>
      <w:del w:id="74" w:author="Patrick McElhiney" w:date="2022-10-03T20:23:00Z">
        <w:r w:rsidRPr="006127BF" w:rsidDel="006127BF">
          <w:rPr>
            <w:b/>
            <w:bCs/>
            <w:color w:val="92D050"/>
            <w:rPrChange w:id="75" w:author="Patrick McElhiney" w:date="2022-10-03T20:24:00Z">
              <w:rPr/>
            </w:rPrChange>
          </w:rPr>
          <w:delText xml:space="preserve">against </w:delText>
        </w:r>
      </w:del>
      <w:ins w:id="76" w:author="Patrick McElhiney" w:date="2022-10-03T20:23:00Z">
        <w:r w:rsidR="006127BF" w:rsidRPr="006127BF">
          <w:rPr>
            <w:b/>
            <w:bCs/>
            <w:color w:val="92D050"/>
            <w:rPrChange w:id="77" w:author="Patrick McElhiney" w:date="2022-10-03T20:24:00Z">
              <w:rPr/>
            </w:rPrChange>
          </w:rPr>
          <w:t>TO</w:t>
        </w:r>
        <w:r w:rsidR="006127BF">
          <w:t xml:space="preserve"> </w:t>
        </w:r>
        <w:r w:rsidR="006127BF" w:rsidRPr="006127BF">
          <w:rPr>
            <w:b/>
            <w:bCs/>
            <w:color w:val="7030A0"/>
            <w:rPrChange w:id="78" w:author="Patrick McElhiney" w:date="2022-10-03T20:24:00Z">
              <w:rPr/>
            </w:rPrChange>
          </w:rPr>
          <w:t>PROTECT</w:t>
        </w:r>
        <w:r w:rsidR="006127BF">
          <w:t xml:space="preserve"> </w:t>
        </w:r>
      </w:ins>
      <w:del w:id="79" w:author="Patrick McElhiney" w:date="2022-10-03T20:23:00Z">
        <w:r w:rsidRPr="006127BF" w:rsidDel="006127BF">
          <w:rPr>
            <w:b/>
            <w:bCs/>
            <w:color w:val="FF0000"/>
            <w:rPrChange w:id="80" w:author="Patrick McElhiney" w:date="2022-10-03T20:23:00Z">
              <w:rPr/>
            </w:rPrChange>
          </w:rPr>
          <w:delText xml:space="preserve">any </w:delText>
        </w:r>
      </w:del>
      <w:ins w:id="81" w:author="Patrick McElhiney" w:date="2022-10-03T20:23:00Z">
        <w:r w:rsidR="006127BF" w:rsidRPr="006127BF">
          <w:rPr>
            <w:b/>
            <w:bCs/>
            <w:color w:val="FF0000"/>
            <w:rPrChange w:id="82" w:author="Patrick McElhiney" w:date="2022-10-03T20:23:00Z">
              <w:rPr/>
            </w:rPrChange>
          </w:rPr>
          <w:t>EVERY</w:t>
        </w:r>
        <w:r w:rsidR="006127BF" w:rsidRPr="006127BF">
          <w:rPr>
            <w:b/>
            <w:bCs/>
            <w:color w:val="FF0000"/>
            <w:rPrChange w:id="83" w:author="Patrick McElhiney" w:date="2022-10-03T20:23:00Z">
              <w:rPr/>
            </w:rPrChange>
          </w:rPr>
          <w:t xml:space="preserve"> </w:t>
        </w:r>
      </w:ins>
      <w:del w:id="84" w:author="Patrick McElhiney" w:date="2022-10-03T20:23:00Z">
        <w:r w:rsidRPr="006127BF" w:rsidDel="006127BF">
          <w:rPr>
            <w:b/>
            <w:bCs/>
            <w:color w:val="FF0000"/>
            <w:rPrChange w:id="85" w:author="Patrick McElhiney" w:date="2022-10-03T20:23:00Z">
              <w:rPr/>
            </w:rPrChange>
          </w:rPr>
          <w:delText xml:space="preserve">protectee of </w:delText>
        </w:r>
        <w:r w:rsidRPr="006127BF" w:rsidDel="006127BF">
          <w:rPr>
            <w:b/>
            <w:bCs/>
            <w:color w:val="FF0000"/>
            <w:rPrChange w:id="86" w:author="Patrick McElhiney" w:date="2022-10-03T20:23:00Z">
              <w:rPr>
                <w:b/>
                <w:bCs/>
              </w:rPr>
            </w:rPrChange>
          </w:rPr>
          <w:delText>CRYPTONYM</w:delText>
        </w:r>
        <w:r w:rsidRPr="006127BF" w:rsidDel="006127BF">
          <w:rPr>
            <w:b/>
            <w:bCs/>
            <w:color w:val="FF0000"/>
            <w:rPrChange w:id="87" w:author="Patrick McElhiney" w:date="2022-10-03T20:23:00Z">
              <w:rPr/>
            </w:rPrChange>
          </w:rPr>
          <w:delText>[:</w:delText>
        </w:r>
        <w:r w:rsidRPr="006127BF" w:rsidDel="006127BF">
          <w:rPr>
            <w:b/>
            <w:bCs/>
            <w:i/>
            <w:iCs/>
            <w:color w:val="FF0000"/>
            <w:rPrChange w:id="88" w:author="Patrick McElhiney" w:date="2022-10-03T20:23:00Z">
              <w:rPr>
                <w:b/>
                <w:bCs/>
                <w:i/>
                <w:iCs/>
              </w:rPr>
            </w:rPrChange>
          </w:rPr>
          <w:delText>PATRICK</w:delText>
        </w:r>
        <w:r w:rsidRPr="006127BF" w:rsidDel="006127BF">
          <w:rPr>
            <w:b/>
            <w:bCs/>
            <w:color w:val="FF0000"/>
            <w:rPrChange w:id="89" w:author="Patrick McElhiney" w:date="2022-10-03T20:23:00Z">
              <w:rPr/>
            </w:rPrChange>
          </w:rPr>
          <w:delText xml:space="preserve">:], such as combining it with conducting </w:delText>
        </w:r>
        <w:r w:rsidRPr="006127BF" w:rsidDel="006127BF">
          <w:rPr>
            <w:b/>
            <w:bCs/>
            <w:color w:val="FF0000"/>
            <w:rPrChange w:id="90" w:author="Patrick McElhiney" w:date="2022-10-03T20:23:00Z">
              <w:rPr>
                <w:b/>
                <w:bCs/>
              </w:rPr>
            </w:rPrChange>
          </w:rPr>
          <w:delText>ILLEGAL ACTS</w:delText>
        </w:r>
        <w:r w:rsidR="00740118" w:rsidRPr="006127BF" w:rsidDel="006127BF">
          <w:rPr>
            <w:b/>
            <w:bCs/>
            <w:color w:val="FF0000"/>
            <w:rPrChange w:id="91" w:author="Patrick McElhiney" w:date="2022-10-03T20:23:00Z">
              <w:rPr/>
            </w:rPrChange>
          </w:rPr>
          <w:delText xml:space="preserve">, or in correlation to </w:delText>
        </w:r>
        <w:r w:rsidR="00740118" w:rsidRPr="006127BF" w:rsidDel="006127BF">
          <w:rPr>
            <w:b/>
            <w:bCs/>
            <w:color w:val="FF0000"/>
            <w:rPrChange w:id="92" w:author="Patrick McElhiney" w:date="2022-10-03T20:23:00Z">
              <w:rPr>
                <w:b/>
                <w:bCs/>
              </w:rPr>
            </w:rPrChange>
          </w:rPr>
          <w:delText>ANYTHING BAD</w:delText>
        </w:r>
      </w:del>
      <w:ins w:id="93" w:author="Patrick McElhiney" w:date="2022-10-03T20:23:00Z">
        <w:r w:rsidR="006127BF" w:rsidRPr="006127BF">
          <w:rPr>
            <w:b/>
            <w:bCs/>
            <w:color w:val="FF0000"/>
            <w:rPrChange w:id="94" w:author="Patrick McElhiney" w:date="2022-10-03T20:23:00Z">
              <w:rPr/>
            </w:rPrChange>
          </w:rPr>
          <w:t>PROTECTEE</w:t>
        </w:r>
      </w:ins>
      <w:r w:rsidR="00740118">
        <w:t xml:space="preserve">, </w:t>
      </w:r>
      <w:r w:rsidR="00740118" w:rsidRPr="006127BF">
        <w:rPr>
          <w:b/>
          <w:bCs/>
          <w:color w:val="00B0F0"/>
          <w:rPrChange w:id="95" w:author="Patrick McElhiney" w:date="2022-10-03T20:25:00Z">
            <w:rPr>
              <w:b/>
              <w:bCs/>
            </w:rPr>
          </w:rPrChange>
        </w:rPr>
        <w:t>IRREVOCABLY DEFINED</w:t>
      </w:r>
      <w:r w:rsidR="00740118">
        <w:t xml:space="preserve">, </w:t>
      </w:r>
      <w:r w:rsidR="00740118" w:rsidRPr="006127BF">
        <w:rPr>
          <w:b/>
          <w:bCs/>
          <w:color w:val="00B0F0"/>
          <w:rPrChange w:id="96" w:author="Patrick McElhiney" w:date="2022-10-03T20:24:00Z">
            <w:rPr>
              <w:b/>
              <w:bCs/>
            </w:rPr>
          </w:rPrChange>
        </w:rPr>
        <w:t>IMPLICITLY</w:t>
      </w:r>
      <w:ins w:id="97" w:author="Patrick McElhiney" w:date="2022-10-03T20:24:00Z">
        <w:r w:rsidR="006127BF" w:rsidRPr="006127BF">
          <w:rPr>
            <w:b/>
            <w:bCs/>
            <w:color w:val="00B0F0"/>
            <w:rPrChange w:id="98" w:author="Patrick McElhiney" w:date="2022-10-03T20:24:00Z">
              <w:rPr>
                <w:b/>
                <w:bCs/>
              </w:rPr>
            </w:rPrChange>
          </w:rPr>
          <w:t>-EXPLICITLY</w:t>
        </w:r>
      </w:ins>
      <w:r w:rsidR="00740118" w:rsidRPr="006127BF">
        <w:rPr>
          <w:b/>
          <w:bCs/>
          <w:color w:val="00B0F0"/>
          <w:rPrChange w:id="99" w:author="Patrick McElhiney" w:date="2022-10-03T20:24:00Z">
            <w:rPr>
              <w:b/>
              <w:bCs/>
            </w:rPr>
          </w:rPrChange>
        </w:rPr>
        <w:t xml:space="preserve"> DEFINED</w:t>
      </w:r>
      <w:r w:rsidR="00740118">
        <w:t xml:space="preserve">, </w:t>
      </w:r>
      <w:r w:rsidR="00740118" w:rsidRPr="006127BF">
        <w:rPr>
          <w:b/>
          <w:bCs/>
          <w:color w:val="00B0F0"/>
          <w:rPrChange w:id="100" w:author="Patrick McElhiney" w:date="2022-10-03T20:24:00Z">
            <w:rPr>
              <w:b/>
              <w:bCs/>
            </w:rPr>
          </w:rPrChange>
        </w:rPr>
        <w:t>PERMANENTLY DEFINED</w:t>
      </w:r>
      <w:r w:rsidR="00740118">
        <w:t>.</w:t>
      </w:r>
    </w:p>
    <w:p w14:paraId="2EB5EEDC" w14:textId="7CB02872" w:rsidR="006127BF" w:rsidRDefault="006127BF" w:rsidP="006127BF">
      <w:pPr>
        <w:ind w:left="360" w:hanging="360"/>
        <w:jc w:val="both"/>
        <w:rPr>
          <w:ins w:id="101" w:author="Patrick McElhiney" w:date="2022-10-03T20:25:00Z"/>
          <w:u w:val="single"/>
        </w:rPr>
      </w:pPr>
      <w:ins w:id="102" w:author="Patrick McElhiney" w:date="2022-10-03T20:25:00Z">
        <w:r w:rsidRPr="00C734DD">
          <w:rPr>
            <w:u w:val="single"/>
          </w:rPr>
          <w:t xml:space="preserve">AUTONOMOUS </w:t>
        </w:r>
        <w:r>
          <w:rPr>
            <w:u w:val="single"/>
          </w:rPr>
          <w:t xml:space="preserve">PROTECTIVE </w:t>
        </w:r>
        <w:r>
          <w:rPr>
            <w:u w:val="single"/>
          </w:rPr>
          <w:t>SMILE</w:t>
        </w:r>
        <w:r>
          <w:rPr>
            <w:u w:val="single"/>
          </w:rPr>
          <w:t xml:space="preserv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w:t>
        </w:r>
        <w:r w:rsidRPr="000768EE">
          <w:rPr>
            <w:b/>
            <w:bCs/>
            <w:color w:val="FF0000"/>
          </w:rPr>
          <w:t xml:space="preserve"> </w:t>
        </w:r>
        <w:r w:rsidRPr="000768EE">
          <w:rPr>
            <w:b/>
            <w:bCs/>
            <w:color w:val="FF0000"/>
          </w:rPr>
          <w:t>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ins>
    </w:p>
    <w:p w14:paraId="005AC165" w14:textId="4B2369A5" w:rsidR="008548CF" w:rsidDel="006127BF" w:rsidRDefault="008548CF" w:rsidP="008548CF">
      <w:pPr>
        <w:ind w:left="360" w:hanging="360"/>
        <w:jc w:val="both"/>
        <w:rPr>
          <w:del w:id="103" w:author="Patrick McElhiney" w:date="2022-10-03T20:26:00Z"/>
          <w:u w:val="single"/>
        </w:rPr>
      </w:pPr>
      <w:del w:id="104" w:author="Patrick McElhiney" w:date="2022-10-03T20:26:00Z">
        <w:r w:rsidRPr="00C734DD" w:rsidDel="006127BF">
          <w:rPr>
            <w:u w:val="single"/>
          </w:rPr>
          <w:delText xml:space="preserve">AUTONOMOUS </w:delText>
        </w:r>
        <w:r w:rsidDel="006127BF">
          <w:rPr>
            <w:u w:val="single"/>
          </w:rPr>
          <w:delText>SMILE MODE PREVENTION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00CE476E" w:rsidRPr="00F8033F" w:rsidDel="006127BF">
          <w:delText xml:space="preserve"> </w:delText>
        </w:r>
        <w:r w:rsidR="00CE476E" w:rsidRPr="008E27B7" w:rsidDel="006127BF">
          <w:rPr>
            <w:b/>
            <w:bCs/>
            <w:color w:val="92D050"/>
          </w:rPr>
          <w:delText>ENSURES THAT</w:delText>
        </w:r>
        <w:r w:rsidDel="006127BF">
          <w:delText xml:space="preserve"> there is never any type of </w:delText>
        </w:r>
        <w:r w:rsidDel="006127BF">
          <w:rPr>
            <w:b/>
            <w:bCs/>
          </w:rPr>
          <w:delText>SMILE</w:delText>
        </w:r>
        <w:r w:rsidRPr="00830CBB" w:rsidDel="006127BF">
          <w:rPr>
            <w:b/>
            <w:bCs/>
          </w:rPr>
          <w:delText xml:space="preserve"> MODE</w:delText>
        </w:r>
        <w:r w:rsidDel="006127BF">
          <w:delText xml:space="preserve"> used against any protectee of</w:delText>
        </w:r>
        <w:r w:rsidRPr="0027015C" w:rsidDel="006127BF">
          <w:delText xml:space="preserve"> </w:delText>
        </w:r>
        <w:r w:rsidRPr="00AE6AC8" w:rsidDel="006127BF">
          <w:rPr>
            <w:b/>
            <w:bCs/>
          </w:rPr>
          <w:delText>CRYPTONYM</w:delText>
        </w:r>
        <w:r w:rsidDel="006127BF">
          <w:delText>[:</w:delText>
        </w:r>
        <w:r w:rsidDel="006127BF">
          <w:rPr>
            <w:b/>
            <w:bCs/>
            <w:i/>
            <w:iCs/>
          </w:rPr>
          <w:delText>PATRICK</w:delText>
        </w:r>
        <w:r w:rsidRPr="002846F5" w:rsidDel="006127BF">
          <w:delText>:]</w:delText>
        </w:r>
        <w:r w:rsidDel="006127BF">
          <w:delText xml:space="preserve">, such as combining it with conducting </w:delText>
        </w:r>
        <w:r w:rsidRPr="00FD04B2" w:rsidDel="006127BF">
          <w:rPr>
            <w:b/>
            <w:bCs/>
          </w:rPr>
          <w:delText>ILLEGAL ACTS</w:delText>
        </w:r>
        <w:r w:rsidDel="006127BF">
          <w:delText xml:space="preserve">, or using </w:delText>
        </w:r>
        <w:r w:rsidRPr="00797D99" w:rsidDel="006127BF">
          <w:rPr>
            <w:b/>
            <w:bCs/>
          </w:rPr>
          <w:delText>SMILE MODE</w:delText>
        </w:r>
        <w:r w:rsidDel="006127BF">
          <w:delText xml:space="preserve"> </w:delText>
        </w:r>
        <w:r w:rsidR="00740118" w:rsidDel="006127BF">
          <w:delText>in correlation to</w:delText>
        </w:r>
        <w:r w:rsidDel="006127BF">
          <w:delText xml:space="preserve"> </w:delText>
        </w:r>
        <w:r w:rsidRPr="00797D99" w:rsidDel="006127BF">
          <w:rPr>
            <w:b/>
            <w:bCs/>
          </w:rPr>
          <w:delText>ANYTHING BAD</w:delText>
        </w:r>
        <w:r w:rsidR="00740118" w:rsidDel="006127BF">
          <w:delText xml:space="preserve">,       </w:delText>
        </w:r>
        <w:r w:rsidR="00740118" w:rsidRPr="00714BE2" w:rsidDel="006127BF">
          <w:rPr>
            <w:b/>
            <w:bCs/>
          </w:rPr>
          <w:delText>IRREVOCABLY DEFINED</w:delText>
        </w:r>
        <w:r w:rsidR="00740118" w:rsidDel="006127BF">
          <w:delText xml:space="preserve">, </w:delText>
        </w:r>
        <w:r w:rsidR="00740118" w:rsidRPr="000934E1" w:rsidDel="006127BF">
          <w:rPr>
            <w:b/>
            <w:bCs/>
          </w:rPr>
          <w:delText>IMPLICITLY DEFINED</w:delText>
        </w:r>
        <w:r w:rsidR="00740118" w:rsidDel="006127BF">
          <w:delText xml:space="preserve">, </w:delText>
        </w:r>
        <w:r w:rsidR="00740118" w:rsidRPr="00714BE2" w:rsidDel="006127BF">
          <w:rPr>
            <w:b/>
            <w:bCs/>
          </w:rPr>
          <w:delText>PERMANENTLY DEFINED</w:delText>
        </w:r>
        <w:r w:rsidR="00740118" w:rsidDel="006127BF">
          <w:delText>.</w:delText>
        </w:r>
      </w:del>
    </w:p>
    <w:p w14:paraId="517673E5" w14:textId="69CAA4C6" w:rsidR="00DB10A4" w:rsidDel="006127BF" w:rsidRDefault="00DB10A4" w:rsidP="00DB10A4">
      <w:pPr>
        <w:ind w:left="360" w:hanging="360"/>
        <w:jc w:val="both"/>
        <w:rPr>
          <w:moveFrom w:id="105" w:author="Patrick McElhiney" w:date="2022-10-03T20:26:00Z"/>
          <w:u w:val="single"/>
        </w:rPr>
      </w:pPr>
      <w:moveFromRangeStart w:id="106" w:author="Patrick McElhiney" w:date="2022-10-03T20:26:00Z" w:name="move115721203"/>
      <w:moveFrom w:id="107" w:author="Patrick McElhiney" w:date="2022-10-03T20:26:00Z">
        <w:r w:rsidRPr="00C734DD" w:rsidDel="006127BF">
          <w:rPr>
            <w:u w:val="single"/>
          </w:rPr>
          <w:t xml:space="preserve">AUTONOMOUS </w:t>
        </w:r>
        <w:r w:rsidDel="006127BF">
          <w:rPr>
            <w:u w:val="single"/>
          </w:rPr>
          <w:t>TREASON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TREASON</w:t>
        </w:r>
        <w:r w:rsidRPr="00830CBB" w:rsidDel="006127BF">
          <w:rPr>
            <w:b/>
            <w:bCs/>
          </w:rPr>
          <w:t xml:space="preserve"> MODE</w:t>
        </w:r>
        <w:r w:rsidDel="006127BF">
          <w:t xml:space="preserve"> used against anyone</w:t>
        </w:r>
        <w:r w:rsidR="008548CF" w:rsidDel="006127BF">
          <w:t xml:space="preserve">, </w:t>
        </w:r>
        <w:r w:rsidR="008548CF" w:rsidRPr="00797D99"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5F9F6E55" w14:textId="068E8B67" w:rsidR="008548CF" w:rsidDel="006127BF" w:rsidRDefault="00DB10A4" w:rsidP="008548CF">
      <w:pPr>
        <w:ind w:left="360" w:hanging="360"/>
        <w:jc w:val="both"/>
        <w:rPr>
          <w:moveFrom w:id="108" w:author="Patrick McElhiney" w:date="2022-10-03T20:26:00Z"/>
        </w:rPr>
      </w:pPr>
      <w:moveFrom w:id="109" w:author="Patrick McElhiney" w:date="2022-10-03T20:26:00Z">
        <w:r w:rsidRPr="00C734DD" w:rsidDel="006127BF">
          <w:rPr>
            <w:u w:val="single"/>
          </w:rPr>
          <w:t xml:space="preserve">AUTONOMOUS </w:t>
        </w:r>
        <w:r w:rsidDel="006127BF">
          <w:rPr>
            <w:u w:val="single"/>
          </w:rPr>
          <w:t>ILLEGAL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ILLEGAL</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64A2D408" w14:textId="59F4AE6C" w:rsidR="00DB10A4" w:rsidDel="006127BF" w:rsidRDefault="00DB10A4" w:rsidP="006B11ED">
      <w:pPr>
        <w:ind w:left="360" w:hanging="360"/>
        <w:jc w:val="both"/>
        <w:rPr>
          <w:moveFrom w:id="110" w:author="Patrick McElhiney" w:date="2022-10-03T20:26:00Z"/>
        </w:rPr>
      </w:pPr>
      <w:moveFrom w:id="111" w:author="Patrick McElhiney" w:date="2022-10-03T20:26:00Z">
        <w:r w:rsidRPr="00C734DD" w:rsidDel="006127BF">
          <w:rPr>
            <w:u w:val="single"/>
          </w:rPr>
          <w:t xml:space="preserve">AUTONOMOUS </w:t>
        </w:r>
        <w:r w:rsidDel="006127BF">
          <w:rPr>
            <w:u w:val="single"/>
          </w:rPr>
          <w:t>CRIMINAL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CRIMINAL</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5913197E" w14:textId="7AF80E82" w:rsidR="00DB10A4" w:rsidDel="006127BF" w:rsidRDefault="00DB10A4" w:rsidP="006B11ED">
      <w:pPr>
        <w:ind w:left="360" w:hanging="360"/>
        <w:jc w:val="both"/>
        <w:rPr>
          <w:moveFrom w:id="112" w:author="Patrick McElhiney" w:date="2022-10-03T20:26:00Z"/>
        </w:rPr>
      </w:pPr>
      <w:moveFrom w:id="113" w:author="Patrick McElhiney" w:date="2022-10-03T20:26:00Z">
        <w:r w:rsidRPr="00C734DD" w:rsidDel="006127BF">
          <w:rPr>
            <w:u w:val="single"/>
          </w:rPr>
          <w:t xml:space="preserve">AUTONOMOUS </w:t>
        </w:r>
        <w:r w:rsidDel="006127BF">
          <w:rPr>
            <w:u w:val="single"/>
          </w:rPr>
          <w:t>TERRORIST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TERRORIST</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1FF6D8F8" w14:textId="4C586426" w:rsidR="00DB10A4" w:rsidDel="006127BF" w:rsidRDefault="00DB10A4" w:rsidP="00DB10A4">
      <w:pPr>
        <w:ind w:left="360" w:hanging="360"/>
        <w:jc w:val="both"/>
        <w:rPr>
          <w:moveFrom w:id="114" w:author="Patrick McElhiney" w:date="2022-10-03T20:26:00Z"/>
        </w:rPr>
      </w:pPr>
      <w:moveFrom w:id="115" w:author="Patrick McElhiney" w:date="2022-10-03T20:26:00Z">
        <w:r w:rsidRPr="00C734DD" w:rsidDel="006127BF">
          <w:rPr>
            <w:u w:val="single"/>
          </w:rPr>
          <w:t xml:space="preserve">AUTONOMOUS </w:t>
        </w:r>
        <w:r w:rsidDel="006127BF">
          <w:rPr>
            <w:u w:val="single"/>
          </w:rPr>
          <w:t>WAR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WAR</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0480AC00" w14:textId="26F82851" w:rsidR="00DB10A4" w:rsidDel="006127BF" w:rsidRDefault="00DB10A4" w:rsidP="00DB10A4">
      <w:pPr>
        <w:ind w:left="360" w:hanging="360"/>
        <w:jc w:val="both"/>
        <w:rPr>
          <w:moveFrom w:id="116" w:author="Patrick McElhiney" w:date="2022-10-03T20:26:00Z"/>
        </w:rPr>
      </w:pPr>
      <w:moveFrom w:id="117" w:author="Patrick McElhiney" w:date="2022-10-03T20:26:00Z">
        <w:r w:rsidRPr="00C734DD" w:rsidDel="006127BF">
          <w:rPr>
            <w:u w:val="single"/>
          </w:rPr>
          <w:t xml:space="preserve">AUTONOMOUS </w:t>
        </w:r>
        <w:r w:rsidDel="006127BF">
          <w:rPr>
            <w:u w:val="single"/>
          </w:rPr>
          <w:t>THREATENING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THREATENING</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moveFromRangeEnd w:id="106"/>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11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18"/>
      <w:r w:rsidR="00652BEF">
        <w:rPr>
          <w:rStyle w:val="CommentReference"/>
        </w:rPr>
        <w:commentReference w:id="118"/>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lastRenderedPageBreak/>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lastRenderedPageBreak/>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1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19"/>
      <w:r w:rsidR="00934D15">
        <w:rPr>
          <w:rStyle w:val="CommentReference"/>
        </w:rPr>
        <w:commentReference w:id="119"/>
      </w:r>
    </w:p>
    <w:p w14:paraId="2F8258AE" w14:textId="018E1ED4" w:rsidR="00DB4428" w:rsidRDefault="00DB4428" w:rsidP="00A520BB">
      <w:pPr>
        <w:tabs>
          <w:tab w:val="left" w:pos="900"/>
        </w:tabs>
        <w:ind w:left="360" w:hanging="360"/>
        <w:jc w:val="both"/>
      </w:pPr>
      <w:commentRangeStart w:id="12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20"/>
      <w:r w:rsidR="00AE266E">
        <w:rPr>
          <w:rStyle w:val="CommentReference"/>
        </w:rPr>
        <w:commentReference w:id="120"/>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121"/>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21"/>
      <w:r w:rsidR="00561992">
        <w:rPr>
          <w:rStyle w:val="CommentReference"/>
        </w:rPr>
        <w:commentReference w:id="121"/>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lastRenderedPageBreak/>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122"/>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122"/>
      <w:r>
        <w:rPr>
          <w:rStyle w:val="CommentReference"/>
        </w:rPr>
        <w:commentReference w:id="122"/>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23"/>
      <w:commentRangeStart w:id="124"/>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3"/>
      <w:r w:rsidR="00671456">
        <w:rPr>
          <w:rStyle w:val="CommentReference"/>
        </w:rPr>
        <w:commentReference w:id="123"/>
      </w:r>
      <w:commentRangeEnd w:id="124"/>
      <w:r w:rsidR="00671456">
        <w:rPr>
          <w:rStyle w:val="CommentReference"/>
        </w:rPr>
        <w:commentReference w:id="124"/>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25" w:name="_Hlk114403663"/>
      <w:r w:rsidR="00615B5B">
        <w:rPr>
          <w:b/>
          <w:bCs/>
          <w:i/>
          <w:iCs/>
        </w:rPr>
        <w:t>SHFINT</w:t>
      </w:r>
      <w:bookmarkEnd w:id="125"/>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6"/>
      <w:commentRangeStart w:id="127"/>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6"/>
      <w:r w:rsidR="00350A20" w:rsidRPr="000E76EC">
        <w:rPr>
          <w:rStyle w:val="CommentReference"/>
          <w:strike/>
        </w:rPr>
        <w:commentReference w:id="126"/>
      </w:r>
      <w:commentRangeEnd w:id="127"/>
      <w:r w:rsidR="00CD079B">
        <w:rPr>
          <w:rStyle w:val="CommentReference"/>
        </w:rPr>
        <w:commentReference w:id="127"/>
      </w:r>
    </w:p>
    <w:p w14:paraId="029DD5E2" w14:textId="24683F27" w:rsidR="00F34DA2" w:rsidRPr="004D572C" w:rsidRDefault="00F34DA2" w:rsidP="00F34DA2">
      <w:pPr>
        <w:ind w:left="360" w:hanging="360"/>
        <w:jc w:val="both"/>
        <w:rPr>
          <w:color w:val="00B050"/>
        </w:rPr>
      </w:pPr>
      <w:commentRangeStart w:id="128"/>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8"/>
      <w:r w:rsidRPr="00CE06E3">
        <w:rPr>
          <w:rStyle w:val="CommentReference"/>
        </w:rPr>
        <w:commentReference w:id="128"/>
      </w:r>
    </w:p>
    <w:p w14:paraId="64573F68" w14:textId="2A3C2CAB" w:rsidR="00F34DA2" w:rsidRPr="004D572C" w:rsidRDefault="00F34DA2" w:rsidP="00F34DA2">
      <w:pPr>
        <w:ind w:left="360" w:hanging="360"/>
        <w:jc w:val="both"/>
        <w:rPr>
          <w:color w:val="00B050"/>
          <w:u w:val="single"/>
        </w:rPr>
      </w:pPr>
      <w:commentRangeStart w:id="129"/>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29"/>
      <w:r w:rsidRPr="00CE06E3">
        <w:rPr>
          <w:rStyle w:val="CommentReference"/>
        </w:rPr>
        <w:commentReference w:id="129"/>
      </w:r>
    </w:p>
    <w:p w14:paraId="56CE4A8C" w14:textId="594CCBC3" w:rsidR="00F34DA2" w:rsidRPr="004D572C" w:rsidRDefault="00F34DA2" w:rsidP="00F34DA2">
      <w:pPr>
        <w:ind w:left="360" w:hanging="360"/>
        <w:jc w:val="both"/>
        <w:rPr>
          <w:color w:val="00B050"/>
        </w:rPr>
      </w:pPr>
      <w:commentRangeStart w:id="130"/>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30"/>
      <w:r w:rsidRPr="00CE06E3">
        <w:rPr>
          <w:rStyle w:val="CommentReference"/>
        </w:rPr>
        <w:commentReference w:id="130"/>
      </w:r>
    </w:p>
    <w:p w14:paraId="6AF6ED45" w14:textId="51E8A088" w:rsidR="00F34DA2" w:rsidRPr="004D572C" w:rsidRDefault="001B1200" w:rsidP="001B1200">
      <w:pPr>
        <w:ind w:left="360" w:hanging="360"/>
        <w:jc w:val="both"/>
        <w:rPr>
          <w:i/>
          <w:iCs/>
          <w:color w:val="00B050"/>
        </w:rPr>
      </w:pPr>
      <w:commentRangeStart w:id="131"/>
      <w:commentRangeStart w:id="132"/>
      <w:commentRangeStart w:id="133"/>
      <w:commentRangeStart w:id="134"/>
      <w:commentRangeStart w:id="135"/>
      <w:commentRangeStart w:id="13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31"/>
      <w:r w:rsidRPr="004D572C">
        <w:rPr>
          <w:rStyle w:val="CommentReference"/>
          <w:i/>
          <w:iCs/>
        </w:rPr>
        <w:commentReference w:id="131"/>
      </w:r>
      <w:commentRangeEnd w:id="132"/>
      <w:r w:rsidR="00DB536B" w:rsidRPr="004D572C">
        <w:rPr>
          <w:rStyle w:val="CommentReference"/>
          <w:i/>
          <w:iCs/>
        </w:rPr>
        <w:commentReference w:id="132"/>
      </w:r>
      <w:commentRangeEnd w:id="133"/>
      <w:r w:rsidR="00CD079B">
        <w:rPr>
          <w:rStyle w:val="CommentReference"/>
        </w:rPr>
        <w:commentReference w:id="133"/>
      </w:r>
      <w:commentRangeEnd w:id="134"/>
      <w:r w:rsidR="00CD079B">
        <w:rPr>
          <w:rStyle w:val="CommentReference"/>
        </w:rPr>
        <w:commentReference w:id="134"/>
      </w:r>
      <w:commentRangeEnd w:id="135"/>
      <w:r w:rsidR="000233A7">
        <w:rPr>
          <w:rStyle w:val="CommentReference"/>
        </w:rPr>
        <w:commentReference w:id="135"/>
      </w:r>
      <w:commentRangeEnd w:id="136"/>
      <w:r w:rsidR="000233A7">
        <w:rPr>
          <w:rStyle w:val="CommentReference"/>
        </w:rPr>
        <w:commentReference w:id="136"/>
      </w:r>
    </w:p>
    <w:p w14:paraId="37C0F7AB" w14:textId="6428E223" w:rsidR="00DB536B" w:rsidRPr="004D572C" w:rsidRDefault="00DB536B" w:rsidP="00DB536B">
      <w:pPr>
        <w:ind w:left="360" w:hanging="360"/>
        <w:jc w:val="both"/>
        <w:rPr>
          <w:i/>
          <w:iCs/>
          <w:color w:val="00B050"/>
        </w:rPr>
      </w:pPr>
      <w:commentRangeStart w:id="137"/>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137"/>
      <w:r w:rsidR="00CD079B">
        <w:rPr>
          <w:rStyle w:val="CommentReference"/>
        </w:rPr>
        <w:commentReference w:id="137"/>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38"/>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38"/>
      <w:r w:rsidR="000233A7">
        <w:rPr>
          <w:rStyle w:val="CommentReference"/>
        </w:rPr>
        <w:commentReference w:id="138"/>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139"/>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39"/>
      <w:r w:rsidR="001B4118">
        <w:rPr>
          <w:rStyle w:val="CommentReference"/>
        </w:rPr>
        <w:commentReference w:id="139"/>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140"/>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40"/>
      <w:r w:rsidR="001B4118">
        <w:rPr>
          <w:rStyle w:val="CommentReference"/>
        </w:rPr>
        <w:commentReference w:id="140"/>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14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41"/>
      <w:r w:rsidR="00C67954">
        <w:rPr>
          <w:rStyle w:val="CommentReference"/>
        </w:rPr>
        <w:commentReference w:id="141"/>
      </w:r>
    </w:p>
    <w:p w14:paraId="6BF8BF7F" w14:textId="15B8A792" w:rsidR="00C45D83" w:rsidRDefault="00C45D83" w:rsidP="00C45D83">
      <w:pPr>
        <w:ind w:left="360" w:hanging="360"/>
        <w:jc w:val="both"/>
      </w:pPr>
      <w:commentRangeStart w:id="14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42"/>
      <w:r w:rsidR="00C67954">
        <w:rPr>
          <w:rStyle w:val="CommentReference"/>
        </w:rPr>
        <w:commentReference w:id="142"/>
      </w:r>
    </w:p>
    <w:p w14:paraId="108B15A9" w14:textId="4B17DB64" w:rsidR="00510593" w:rsidRDefault="00510593" w:rsidP="00510593">
      <w:pPr>
        <w:ind w:left="360" w:hanging="360"/>
        <w:jc w:val="both"/>
      </w:pPr>
      <w:commentRangeStart w:id="14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143"/>
      <w:r w:rsidR="00C67954">
        <w:rPr>
          <w:rStyle w:val="CommentReference"/>
        </w:rPr>
        <w:commentReference w:id="143"/>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14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144"/>
      <w:r>
        <w:rPr>
          <w:rStyle w:val="CommentReference"/>
        </w:rPr>
        <w:commentReference w:id="144"/>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14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5"/>
      <w:r>
        <w:rPr>
          <w:rStyle w:val="CommentReference"/>
        </w:rPr>
        <w:commentReference w:id="145"/>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14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6"/>
      <w:r>
        <w:rPr>
          <w:rStyle w:val="CommentReference"/>
        </w:rPr>
        <w:commentReference w:id="146"/>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147"/>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147"/>
      <w:r w:rsidR="00D741C7">
        <w:t xml:space="preserve">, </w:t>
      </w:r>
      <w:r w:rsidR="00D741C7" w:rsidRPr="00F850AF">
        <w:rPr>
          <w:b/>
          <w:bCs/>
          <w:color w:val="00B0F0"/>
        </w:rPr>
        <w:t>IMPLICITLY-EXPLICITLY DEFINED</w:t>
      </w:r>
      <w:r w:rsidR="00D741C7">
        <w:t>.</w:t>
      </w:r>
      <w:r>
        <w:rPr>
          <w:rStyle w:val="CommentReference"/>
        </w:rPr>
        <w:commentReference w:id="147"/>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148"/>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8"/>
      <w:r w:rsidR="00B24CF4" w:rsidRPr="006670CE">
        <w:rPr>
          <w:rStyle w:val="CommentReference"/>
        </w:rPr>
        <w:commentReference w:id="148"/>
      </w:r>
    </w:p>
    <w:p w14:paraId="430793E5" w14:textId="2052F2CB" w:rsidR="001037A8" w:rsidRPr="006670CE" w:rsidRDefault="00853D71" w:rsidP="001037A8">
      <w:pPr>
        <w:ind w:left="360" w:hanging="360"/>
        <w:jc w:val="both"/>
      </w:pPr>
      <w:commentRangeStart w:id="149"/>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9"/>
      <w:r w:rsidR="001037A8" w:rsidRPr="006670CE">
        <w:rPr>
          <w:rStyle w:val="CommentReference"/>
        </w:rPr>
        <w:commentReference w:id="149"/>
      </w:r>
    </w:p>
    <w:p w14:paraId="1FF3DBCC" w14:textId="2AC23714" w:rsidR="00853D71" w:rsidRPr="006670CE" w:rsidRDefault="00853D71" w:rsidP="009C5A96">
      <w:pPr>
        <w:ind w:left="360" w:hanging="360"/>
        <w:jc w:val="both"/>
      </w:pPr>
      <w:commentRangeStart w:id="150"/>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0"/>
      <w:r w:rsidR="001037A8" w:rsidRPr="006670CE">
        <w:rPr>
          <w:rStyle w:val="CommentReference"/>
        </w:rPr>
        <w:commentReference w:id="150"/>
      </w:r>
    </w:p>
    <w:p w14:paraId="7BC9A47F" w14:textId="0402F079" w:rsidR="000C1682" w:rsidRDefault="000C1682" w:rsidP="000C1682">
      <w:pPr>
        <w:ind w:left="360" w:hanging="360"/>
        <w:jc w:val="both"/>
      </w:pPr>
      <w:commentRangeStart w:id="151"/>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151"/>
      <w:r w:rsidR="00506E87">
        <w:rPr>
          <w:rStyle w:val="CommentReference"/>
        </w:rPr>
        <w:commentReference w:id="151"/>
      </w:r>
    </w:p>
    <w:p w14:paraId="1CBA87EF" w14:textId="0BFF8BF0" w:rsidR="000C1682" w:rsidRDefault="000C1682" w:rsidP="000229F9">
      <w:pPr>
        <w:ind w:left="720" w:hanging="360"/>
        <w:jc w:val="both"/>
      </w:pPr>
      <w:commentRangeStart w:id="152"/>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152"/>
      <w:r w:rsidR="00B24CF4">
        <w:rPr>
          <w:rStyle w:val="CommentReference"/>
        </w:rPr>
        <w:commentReference w:id="152"/>
      </w:r>
    </w:p>
    <w:p w14:paraId="0B910FB8" w14:textId="10BEDC26" w:rsidR="00F7149B" w:rsidRDefault="00F7149B" w:rsidP="00F7149B">
      <w:pPr>
        <w:ind w:left="720" w:hanging="360"/>
        <w:jc w:val="both"/>
      </w:pPr>
      <w:commentRangeStart w:id="153"/>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3"/>
      <w:r>
        <w:rPr>
          <w:rStyle w:val="CommentReference"/>
        </w:rPr>
        <w:commentReference w:id="153"/>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118"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11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2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2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22"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23"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24"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6"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7"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8"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29"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30"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3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3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3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3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3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37"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138"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39"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40"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4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14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4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4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14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4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147"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148"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149"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50"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51"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52"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53"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F3272" w14:textId="77777777" w:rsidR="00F17445" w:rsidRDefault="00F17445" w:rsidP="005B7682">
      <w:pPr>
        <w:spacing w:after="0" w:line="240" w:lineRule="auto"/>
      </w:pPr>
      <w:r>
        <w:separator/>
      </w:r>
    </w:p>
  </w:endnote>
  <w:endnote w:type="continuationSeparator" w:id="0">
    <w:p w14:paraId="3BEB64F3" w14:textId="77777777" w:rsidR="00F17445" w:rsidRDefault="00F1744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78CA" w14:textId="77777777" w:rsidR="00F17445" w:rsidRDefault="00F17445" w:rsidP="005B7682">
      <w:pPr>
        <w:spacing w:after="0" w:line="240" w:lineRule="auto"/>
      </w:pPr>
      <w:r>
        <w:separator/>
      </w:r>
    </w:p>
  </w:footnote>
  <w:footnote w:type="continuationSeparator" w:id="0">
    <w:p w14:paraId="0B7E1ABF" w14:textId="77777777" w:rsidR="00F17445" w:rsidRDefault="00F1744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17445"/>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126</Pages>
  <Words>30821</Words>
  <Characters>175683</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2022-10-04T00:26:00Z</dcterms:created>
  <dcterms:modified xsi:type="dcterms:W3CDTF">2022-10-04T00:26:00Z</dcterms:modified>
</cp:coreProperties>
</file>