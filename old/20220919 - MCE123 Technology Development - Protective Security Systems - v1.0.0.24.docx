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ins w:id="0" w:author="Patrick McElhiney" w:date="2022-09-18T23:57:00Z"/>
          <w:b/>
          <w:bCs/>
        </w:rPr>
      </w:pPr>
      <w:ins w:id="1" w:author="Patrick McElhiney" w:date="2022-09-19T00:00:00Z">
        <w:r w:rsidRPr="00D516BF">
          <w:rPr>
            <w:b/>
            <w:sz w:val="24"/>
          </w:rPr>
          <w:lastRenderedPageBreak/>
          <w:t>FUTURE</w:t>
        </w:r>
      </w:ins>
      <w:ins w:id="2" w:author="Patrick McElhiney" w:date="2022-09-18T23:57:00Z">
        <w:r w:rsidRPr="0006068F">
          <w:rPr>
            <w:b/>
            <w:sz w:val="24"/>
          </w:rPr>
          <w:t xml:space="preserve"> PROTECTIVE SYSTEMS</w:t>
        </w:r>
      </w:ins>
    </w:p>
    <w:p w14:paraId="4E2F4367" w14:textId="5AB2732C" w:rsidR="00D04D10" w:rsidRPr="0006068F" w:rsidRDefault="00D04D10" w:rsidP="00D04D10">
      <w:pPr>
        <w:ind w:left="360" w:hanging="360"/>
        <w:jc w:val="both"/>
        <w:rPr>
          <w:ins w:id="3" w:author="Patrick McElhiney" w:date="2022-09-18T23:57:00Z"/>
          <w:strike/>
          <w:rPrChange w:id="4" w:author="Patrick McElhiney" w:date="2022-09-19T00:34:00Z">
            <w:rPr>
              <w:ins w:id="5" w:author="Patrick McElhiney" w:date="2022-09-18T23:57:00Z"/>
            </w:rPr>
          </w:rPrChange>
        </w:rPr>
      </w:pPr>
      <w:ins w:id="6" w:author="Patrick McElhiney" w:date="2022-09-18T23:57:00Z">
        <w:r w:rsidRPr="0006068F">
          <w:rPr>
            <w:strike/>
            <w:u w:val="single"/>
            <w:rPrChange w:id="7" w:author="Patrick McElhiney" w:date="2022-09-19T00:34:00Z">
              <w:rPr>
                <w:u w:val="single"/>
              </w:rPr>
            </w:rPrChange>
          </w:rPr>
          <w:t>AUTONOMOUS EVIDENCE CLEANING SYSTEM</w:t>
        </w:r>
        <w:r w:rsidRPr="0006068F">
          <w:rPr>
            <w:bCs/>
            <w:strike/>
            <w:rPrChange w:id="8" w:author="Patrick McElhiney" w:date="2022-09-19T00:34:00Z">
              <w:rPr>
                <w:bCs/>
              </w:rPr>
            </w:rPrChange>
          </w:rPr>
          <w:t xml:space="preserve"> (</w:t>
        </w:r>
        <w:r w:rsidRPr="0006068F">
          <w:rPr>
            <w:b/>
            <w:strike/>
            <w:rPrChange w:id="9" w:author="Patrick McElhiney" w:date="2022-09-19T00:34:00Z">
              <w:rPr>
                <w:b/>
              </w:rPr>
            </w:rPrChange>
          </w:rPr>
          <w:t>2011</w:t>
        </w:r>
        <w:r w:rsidRPr="0006068F">
          <w:rPr>
            <w:bCs/>
            <w:strike/>
            <w:rPrChange w:id="10" w:author="Patrick McElhiney" w:date="2022-09-19T00:34:00Z">
              <w:rPr>
                <w:bCs/>
              </w:rPr>
            </w:rPrChange>
          </w:rPr>
          <w:t>)</w:t>
        </w:r>
        <w:r w:rsidRPr="0006068F">
          <w:rPr>
            <w:strike/>
            <w:rPrChange w:id="11" w:author="Patrick McElhiney" w:date="2022-09-19T00:34:00Z">
              <w:rPr/>
            </w:rPrChang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w:t>
        </w:r>
      </w:ins>
      <w:ins w:id="12" w:author="Patrick McElhiney" w:date="2022-09-18T23:59:00Z">
        <w:r w:rsidRPr="0006068F">
          <w:rPr>
            <w:strike/>
            <w:rPrChange w:id="13" w:author="Patrick McElhiney" w:date="2022-09-19T00:34:00Z">
              <w:rPr/>
            </w:rPrChange>
          </w:rPr>
          <w:t xml:space="preserve">,              </w:t>
        </w:r>
        <w:r w:rsidRPr="0006068F">
          <w:rPr>
            <w:b/>
            <w:bCs/>
            <w:strike/>
            <w:rPrChange w:id="14" w:author="Patrick McElhiney" w:date="2022-09-19T00:34:00Z">
              <w:rPr>
                <w:b/>
                <w:bCs/>
              </w:rPr>
            </w:rPrChange>
          </w:rPr>
          <w:t>IRREVOCABLY DEFINED</w:t>
        </w:r>
        <w:r w:rsidRPr="0006068F">
          <w:rPr>
            <w:strike/>
            <w:rPrChange w:id="15" w:author="Patrick McElhiney" w:date="2022-09-19T00:34:00Z">
              <w:rPr/>
            </w:rPrChange>
          </w:rPr>
          <w:t xml:space="preserve">, </w:t>
        </w:r>
        <w:r w:rsidRPr="0006068F">
          <w:rPr>
            <w:b/>
            <w:bCs/>
            <w:strike/>
            <w:rPrChange w:id="16" w:author="Patrick McElhiney" w:date="2022-09-19T00:34:00Z">
              <w:rPr>
                <w:b/>
                <w:bCs/>
              </w:rPr>
            </w:rPrChange>
          </w:rPr>
          <w:t>IMPLICITLY DEFINED</w:t>
        </w:r>
        <w:r w:rsidRPr="0006068F">
          <w:rPr>
            <w:strike/>
            <w:rPrChange w:id="17" w:author="Patrick McElhiney" w:date="2022-09-19T00:34:00Z">
              <w:rPr/>
            </w:rPrChange>
          </w:rPr>
          <w:t xml:space="preserve">, </w:t>
        </w:r>
        <w:r w:rsidRPr="0006068F">
          <w:rPr>
            <w:b/>
            <w:bCs/>
            <w:strike/>
            <w:rPrChange w:id="18" w:author="Patrick McElhiney" w:date="2022-09-19T00:34:00Z">
              <w:rPr>
                <w:b/>
                <w:bCs/>
              </w:rPr>
            </w:rPrChange>
          </w:rPr>
          <w:t>PERMANENTLY DEFINED</w:t>
        </w:r>
        <w:r w:rsidRPr="0006068F">
          <w:rPr>
            <w:strike/>
            <w:rPrChange w:id="19" w:author="Patrick McElhiney" w:date="2022-09-19T00:34:00Z">
              <w:rPr/>
            </w:rPrChange>
          </w:rPr>
          <w:t>.</w:t>
        </w:r>
      </w:ins>
    </w:p>
    <w:p w14:paraId="1CAC1F16" w14:textId="7C850769" w:rsidR="00D04D10" w:rsidRPr="0006068F" w:rsidRDefault="00D04D10" w:rsidP="00D04D10">
      <w:pPr>
        <w:ind w:left="360" w:hanging="360"/>
        <w:jc w:val="both"/>
        <w:rPr>
          <w:ins w:id="20" w:author="Patrick McElhiney" w:date="2022-09-18T23:59:00Z"/>
        </w:rPr>
      </w:pPr>
      <w:ins w:id="21" w:author="Patrick McElhiney" w:date="2022-09-18T23:59:00Z">
        <w:r w:rsidRPr="0006068F">
          <w:rPr>
            <w:u w:val="single"/>
          </w:rPr>
          <w:t>AUTONOMOUS FUTURE PREDICTION SYSTEM</w:t>
        </w:r>
        <w:r w:rsidRPr="0006068F">
          <w:rPr>
            <w:bCs/>
          </w:rPr>
          <w:t xml:space="preserve"> (</w:t>
        </w:r>
        <w:r w:rsidRPr="0006068F">
          <w:rPr>
            <w:b/>
          </w:rPr>
          <w:t>2011</w:t>
        </w:r>
        <w:r w:rsidRPr="0006068F">
          <w:rPr>
            <w:bCs/>
          </w:rPr>
          <w:t>)</w:t>
        </w:r>
        <w:r w:rsidRPr="0006068F">
          <w:t xml:space="preserve"> – </w:t>
        </w:r>
      </w:ins>
      <w:ins w:id="22" w:author="Patrick McElhiney" w:date="2022-09-19T00:00:00Z">
        <w:r w:rsidRPr="0006068F">
          <w:t>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w:t>
        </w:r>
      </w:ins>
      <w:ins w:id="23" w:author="Patrick McElhiney" w:date="2022-09-18T23:59:00Z">
        <w:r w:rsidRPr="0006068F">
          <w:t xml:space="preserve">,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ins>
    </w:p>
    <w:p w14:paraId="18CB5D57" w14:textId="5E0E7E11" w:rsidR="00D04D10" w:rsidRDefault="00D04D10" w:rsidP="00D04D10">
      <w:pPr>
        <w:jc w:val="both"/>
        <w:rPr>
          <w:ins w:id="24" w:author="Patrick McElhiney" w:date="2022-09-18T23:57:00Z"/>
        </w:rPr>
      </w:pPr>
    </w:p>
    <w:p w14:paraId="4493CC34" w14:textId="77777777" w:rsidR="00D04D10" w:rsidRDefault="00D04D10">
      <w:pPr>
        <w:rPr>
          <w:ins w:id="25" w:author="Patrick McElhiney" w:date="2022-09-18T23:57:00Z"/>
          <w:b/>
          <w:sz w:val="24"/>
        </w:rPr>
      </w:pPr>
      <w:ins w:id="26" w:author="Patrick McElhiney" w:date="2022-09-18T23:57:00Z">
        <w:r>
          <w:rPr>
            <w:b/>
            <w:sz w:val="24"/>
          </w:rPr>
          <w:br w:type="page"/>
        </w:r>
      </w:ins>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3F81E7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del w:id="27" w:author="Patrick McElhiney" w:date="2022-09-19T16:06:00Z">
        <w:r w:rsidRPr="007213CC" w:rsidDel="007213CC">
          <w:rPr>
            <w:b/>
            <w:bCs/>
            <w:rPrChange w:id="28" w:author="Patrick McElhiney" w:date="2022-09-19T16:06:00Z">
              <w:rPr/>
            </w:rPrChange>
          </w:rPr>
          <w:delText xml:space="preserve">smoking </w:delText>
        </w:r>
      </w:del>
      <w:ins w:id="29" w:author="Patrick McElhiney" w:date="2022-09-19T16:06:00Z">
        <w:r w:rsidR="007213CC" w:rsidRPr="007213CC">
          <w:rPr>
            <w:b/>
            <w:bCs/>
            <w:rPrChange w:id="30" w:author="Patrick McElhiney" w:date="2022-09-19T16:06:00Z">
              <w:rPr/>
            </w:rPrChange>
          </w:rPr>
          <w:t>SMOKING</w:t>
        </w:r>
        <w:r w:rsidR="007213CC">
          <w:t xml:space="preserve"> or smoking anything at all, literally,</w:t>
        </w:r>
        <w:r w:rsidR="007213CC" w:rsidRPr="00FE5858">
          <w:t xml:space="preserve"> </w:t>
        </w:r>
      </w:ins>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3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3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2"/>
      <w:r w:rsidR="00652BEF">
        <w:rPr>
          <w:rStyle w:val="CommentReference"/>
        </w:rPr>
        <w:commentReference w:id="3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3"/>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3"/>
      <w:r w:rsidR="00934D15">
        <w:rPr>
          <w:rStyle w:val="CommentReference"/>
        </w:rPr>
        <w:commentReference w:id="33"/>
      </w:r>
    </w:p>
    <w:p w14:paraId="2F8258AE" w14:textId="51A6F15A" w:rsidR="00DB4428" w:rsidRDefault="00DB4428" w:rsidP="00A520BB">
      <w:pPr>
        <w:tabs>
          <w:tab w:val="left" w:pos="900"/>
        </w:tabs>
        <w:ind w:left="360" w:hanging="360"/>
        <w:jc w:val="both"/>
      </w:pPr>
      <w:commentRangeStart w:id="3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4"/>
      <w:r w:rsidR="00AE266E">
        <w:rPr>
          <w:rStyle w:val="CommentReference"/>
        </w:rPr>
        <w:commentReference w:id="3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3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35"/>
      <w:r w:rsidR="00561992">
        <w:rPr>
          <w:rStyle w:val="CommentReference"/>
        </w:rPr>
        <w:commentReference w:id="3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36"/>
      <w:commentRangeStart w:id="37"/>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36"/>
      <w:r w:rsidR="00671456">
        <w:rPr>
          <w:rStyle w:val="CommentReference"/>
        </w:rPr>
        <w:commentReference w:id="36"/>
      </w:r>
      <w:commentRangeEnd w:id="37"/>
      <w:r w:rsidR="00671456">
        <w:rPr>
          <w:rStyle w:val="CommentReference"/>
        </w:rPr>
        <w:commentReference w:id="37"/>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38" w:name="_Hlk114403663"/>
      <w:r w:rsidR="00615B5B">
        <w:rPr>
          <w:b/>
          <w:bCs/>
          <w:i/>
          <w:iCs/>
        </w:rPr>
        <w:t>SHFINT</w:t>
      </w:r>
      <w:bookmarkEnd w:id="38"/>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39"/>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39"/>
      <w:r w:rsidR="00C67954">
        <w:rPr>
          <w:rStyle w:val="CommentReference"/>
        </w:rPr>
        <w:commentReference w:id="39"/>
      </w:r>
    </w:p>
    <w:p w14:paraId="6BF8BF7F" w14:textId="3DB82FEE" w:rsidR="00C45D83" w:rsidRDefault="00C45D83" w:rsidP="00C45D83">
      <w:pPr>
        <w:ind w:left="360" w:hanging="360"/>
        <w:jc w:val="both"/>
      </w:pPr>
      <w:commentRangeStart w:id="40"/>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40"/>
      <w:r w:rsidR="00C67954">
        <w:rPr>
          <w:rStyle w:val="CommentReference"/>
        </w:rPr>
        <w:commentReference w:id="40"/>
      </w:r>
    </w:p>
    <w:p w14:paraId="108B15A9" w14:textId="27E1E8D7" w:rsidR="00510593" w:rsidRPr="00FF513F" w:rsidRDefault="00510593" w:rsidP="00510593">
      <w:pPr>
        <w:ind w:left="360" w:hanging="360"/>
        <w:jc w:val="both"/>
      </w:pPr>
      <w:commentRangeStart w:id="41"/>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41"/>
      <w:r w:rsidR="00C67954">
        <w:rPr>
          <w:rStyle w:val="CommentReference"/>
        </w:rPr>
        <w:commentReference w:id="41"/>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42"/>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42"/>
      <w:r w:rsidR="00C67954">
        <w:rPr>
          <w:rStyle w:val="CommentReference"/>
        </w:rPr>
        <w:commentReference w:id="42"/>
      </w:r>
    </w:p>
    <w:p w14:paraId="638A6C52" w14:textId="6EBB083F" w:rsidR="009D67D2" w:rsidRPr="00F65848" w:rsidRDefault="009D67D2" w:rsidP="009D67D2">
      <w:pPr>
        <w:ind w:left="360" w:hanging="360"/>
        <w:jc w:val="both"/>
      </w:pPr>
      <w:commentRangeStart w:id="43"/>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43"/>
      <w:r w:rsidR="00C67954">
        <w:rPr>
          <w:rStyle w:val="CommentReference"/>
        </w:rPr>
        <w:commentReference w:id="43"/>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44"/>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44"/>
      <w:r w:rsidR="00804069">
        <w:rPr>
          <w:rStyle w:val="CommentReference"/>
        </w:rPr>
        <w:commentReference w:id="44"/>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5"/>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5"/>
      <w:r w:rsidR="00B24CF4" w:rsidRPr="006670CE">
        <w:rPr>
          <w:rStyle w:val="CommentReference"/>
        </w:rPr>
        <w:commentReference w:id="45"/>
      </w:r>
    </w:p>
    <w:p w14:paraId="430793E5" w14:textId="39652964" w:rsidR="001037A8" w:rsidRPr="006670CE" w:rsidRDefault="00853D71" w:rsidP="001037A8">
      <w:pPr>
        <w:ind w:left="360" w:hanging="360"/>
        <w:jc w:val="both"/>
      </w:pPr>
      <w:commentRangeStart w:id="4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6"/>
      <w:r w:rsidR="001037A8" w:rsidRPr="006670CE">
        <w:rPr>
          <w:rStyle w:val="CommentReference"/>
        </w:rPr>
        <w:commentReference w:id="46"/>
      </w:r>
    </w:p>
    <w:p w14:paraId="1FF3DBCC" w14:textId="69F5AB2F" w:rsidR="00853D71" w:rsidRPr="006670CE" w:rsidRDefault="00853D71" w:rsidP="009C5A96">
      <w:pPr>
        <w:ind w:left="360" w:hanging="360"/>
        <w:jc w:val="both"/>
      </w:pPr>
      <w:commentRangeStart w:id="4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7"/>
      <w:r w:rsidR="001037A8" w:rsidRPr="006670CE">
        <w:rPr>
          <w:rStyle w:val="CommentReference"/>
        </w:rPr>
        <w:commentReference w:id="47"/>
      </w:r>
    </w:p>
    <w:p w14:paraId="7BC9A47F" w14:textId="25060193" w:rsidR="000C1682" w:rsidRDefault="000C1682" w:rsidP="000C1682">
      <w:pPr>
        <w:ind w:left="360" w:hanging="360"/>
        <w:jc w:val="both"/>
      </w:pPr>
      <w:commentRangeStart w:id="4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48"/>
      <w:r w:rsidR="00506E87">
        <w:rPr>
          <w:rStyle w:val="CommentReference"/>
        </w:rPr>
        <w:commentReference w:id="48"/>
      </w:r>
    </w:p>
    <w:p w14:paraId="1CBA87EF" w14:textId="6C00B6B5" w:rsidR="000C1682" w:rsidRDefault="000C1682" w:rsidP="000229F9">
      <w:pPr>
        <w:ind w:left="720" w:hanging="360"/>
        <w:jc w:val="both"/>
      </w:pPr>
      <w:commentRangeStart w:id="4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49"/>
      <w:r w:rsidR="00B24CF4">
        <w:rPr>
          <w:rStyle w:val="CommentReference"/>
        </w:rPr>
        <w:commentReference w:id="49"/>
      </w:r>
    </w:p>
    <w:p w14:paraId="0B910FB8" w14:textId="1E1B4C84" w:rsidR="00F7149B" w:rsidRDefault="00F7149B" w:rsidP="00F7149B">
      <w:pPr>
        <w:ind w:left="720" w:hanging="360"/>
        <w:jc w:val="both"/>
      </w:pPr>
      <w:commentRangeStart w:id="50"/>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0"/>
      <w:r>
        <w:rPr>
          <w:rStyle w:val="CommentReference"/>
        </w:rPr>
        <w:commentReference w:id="50"/>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3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3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36"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37"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39"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40"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1"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2"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43"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4"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45"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5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58F3" w14:textId="77777777" w:rsidR="0029773C" w:rsidRDefault="0029773C" w:rsidP="005B7682">
      <w:pPr>
        <w:spacing w:after="0" w:line="240" w:lineRule="auto"/>
      </w:pPr>
      <w:r>
        <w:separator/>
      </w:r>
    </w:p>
  </w:endnote>
  <w:endnote w:type="continuationSeparator" w:id="0">
    <w:p w14:paraId="52DD3873" w14:textId="77777777" w:rsidR="0029773C" w:rsidRDefault="0029773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4849" w14:textId="77777777" w:rsidR="0029773C" w:rsidRDefault="0029773C" w:rsidP="005B7682">
      <w:pPr>
        <w:spacing w:after="0" w:line="240" w:lineRule="auto"/>
      </w:pPr>
      <w:r>
        <w:separator/>
      </w:r>
    </w:p>
  </w:footnote>
  <w:footnote w:type="continuationSeparator" w:id="0">
    <w:p w14:paraId="7E56D5CA" w14:textId="77777777" w:rsidR="0029773C" w:rsidRDefault="0029773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120</Pages>
  <Words>28953</Words>
  <Characters>165037</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2022-09-19T04:00:00Z</dcterms:created>
  <dcterms:modified xsi:type="dcterms:W3CDTF">2022-09-19T20:06:00Z</dcterms:modified>
</cp:coreProperties>
</file>