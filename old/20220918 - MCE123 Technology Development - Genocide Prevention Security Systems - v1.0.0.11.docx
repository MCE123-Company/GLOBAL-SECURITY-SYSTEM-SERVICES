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6C9718" w:rsidR="00074C5F" w:rsidRDefault="00FB1B54" w:rsidP="00B111EA">
      <w:pPr>
        <w:jc w:val="center"/>
        <w:rPr>
          <w:bCs/>
          <w:sz w:val="28"/>
          <w:szCs w:val="28"/>
        </w:rPr>
      </w:pPr>
      <w:r>
        <w:rPr>
          <w:bCs/>
          <w:sz w:val="28"/>
          <w:szCs w:val="28"/>
        </w:rPr>
        <w:t>9/18/2022 1:08:46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rPr>
          <w:ins w:id="1" w:author="Patrick McElhiney" w:date="2022-09-18T16:22:00Z"/>
        </w:rPr>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2"/>
      <w:ins w:id="3" w:author="Patrick McElhiney" w:date="2022-09-18T16:22:00Z">
        <w:r>
          <w:rPr>
            <w:u w:val="single"/>
          </w:rPr>
          <w:t xml:space="preserve">AUTONOMOUS </w:t>
        </w:r>
        <w:r>
          <w:rPr>
            <w:u w:val="single"/>
          </w:rPr>
          <w:t>GENOCIDE</w:t>
        </w:r>
        <w:r>
          <w:rPr>
            <w:u w:val="single"/>
          </w:rPr>
          <w:t xml:space="preserve"> MODE PREVENTION SECURITY SYSTEM</w:t>
        </w:r>
        <w:r>
          <w:t xml:space="preserve"> (</w:t>
        </w:r>
        <w:r>
          <w:rPr>
            <w:b/>
            <w:bCs/>
          </w:rPr>
          <w:t>2022</w:t>
        </w:r>
        <w:r>
          <w:t xml:space="preserve">) – ensures that there is never any type of </w:t>
        </w:r>
      </w:ins>
      <w:ins w:id="4" w:author="Patrick McElhiney" w:date="2022-09-18T16:23:00Z">
        <w:r>
          <w:rPr>
            <w:b/>
            <w:bCs/>
          </w:rPr>
          <w:t>GENOCIDE</w:t>
        </w:r>
      </w:ins>
      <w:ins w:id="5" w:author="Patrick McElhiney" w:date="2022-09-18T16:22:00Z">
        <w:r>
          <w:rPr>
            <w:b/>
            <w:bCs/>
          </w:rPr>
          <w:t xml:space="preserve"> MODE</w:t>
        </w:r>
        <w:r>
          <w:t xml:space="preserve"> used, </w:t>
        </w:r>
        <w:r>
          <w:t>and is always turned off</w:t>
        </w:r>
        <w:r>
          <w:t>,</w:t>
        </w:r>
        <w:r>
          <w:t xml:space="preserve"> </w:t>
        </w:r>
        <w:r>
          <w:rPr>
            <w:b/>
            <w:bCs/>
          </w:rPr>
          <w:t xml:space="preserve">IRREVOCABLY </w:t>
        </w:r>
        <w:proofErr w:type="gramStart"/>
        <w:r>
          <w:rPr>
            <w:b/>
            <w:bCs/>
          </w:rPr>
          <w:t>DEFINED</w:t>
        </w:r>
        <w:r>
          <w:t>,</w:t>
        </w:r>
      </w:ins>
      <w:ins w:id="6" w:author="Patrick McElhiney" w:date="2022-09-18T16:23:00Z">
        <w:r>
          <w:t xml:space="preserve"> </w:t>
        </w:r>
      </w:ins>
      <w:ins w:id="7" w:author="Patrick McElhiney" w:date="2022-09-18T16:22:00Z">
        <w:r>
          <w:t xml:space="preserve"> </w:t>
        </w:r>
        <w:r>
          <w:rPr>
            <w:b/>
            <w:bCs/>
          </w:rPr>
          <w:t>IMPLICITLY</w:t>
        </w:r>
        <w:proofErr w:type="gramEnd"/>
        <w:r>
          <w:rPr>
            <w:b/>
            <w:bCs/>
          </w:rPr>
          <w:t xml:space="preserve"> DEFINED</w:t>
        </w:r>
        <w:r>
          <w:t xml:space="preserve">, </w:t>
        </w:r>
        <w:r>
          <w:rPr>
            <w:b/>
            <w:bCs/>
          </w:rPr>
          <w:t>PERMANENTLY DEFINED</w:t>
        </w:r>
        <w:r>
          <w:t>.</w:t>
        </w:r>
      </w:ins>
      <w:commentRangeEnd w:id="2"/>
      <w:ins w:id="8" w:author="Patrick McElhiney" w:date="2022-09-18T16:23:00Z">
        <w:r>
          <w:rPr>
            <w:rStyle w:val="CommentReference"/>
          </w:rPr>
          <w:commentReference w:id="2"/>
        </w:r>
      </w:ins>
    </w:p>
    <w:p w14:paraId="42746884" w14:textId="762B6BF3" w:rsidR="00B80065" w:rsidRPr="008F2355" w:rsidRDefault="00B80065" w:rsidP="00B80065">
      <w:pPr>
        <w:ind w:left="360" w:hanging="360"/>
        <w:jc w:val="both"/>
        <w:rPr>
          <w:u w:val="single"/>
        </w:rPr>
      </w:pPr>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03962FC" w14:textId="5CC09FC2" w:rsidR="00460DB3" w:rsidRPr="008F2355" w:rsidRDefault="00460DB3" w:rsidP="00460DB3">
      <w:pPr>
        <w:ind w:left="360" w:hanging="360"/>
        <w:jc w:val="both"/>
        <w:rPr>
          <w:u w:val="single"/>
        </w:rPr>
      </w:pPr>
      <w:r w:rsidRPr="008F2355">
        <w:rPr>
          <w:u w:val="single"/>
        </w:rPr>
        <w:t xml:space="preserve">AUTONOMOUS CLEANSING OF DEFENSIVE </w:t>
      </w:r>
      <w:proofErr w:type="gramStart"/>
      <w:r w:rsidRPr="008F2355">
        <w:rPr>
          <w:u w:val="single"/>
        </w:rPr>
        <w:t>OFFICIALS</w:t>
      </w:r>
      <w:proofErr w:type="gramEnd"/>
      <w:r w:rsidRPr="008F2355">
        <w:rPr>
          <w:u w:val="single"/>
        </w:rPr>
        <w:t xml:space="preserve"> PREVENTION SECURITY SYSTEMS</w:t>
      </w:r>
      <w:r w:rsidRPr="008F2355">
        <w:t xml:space="preserve"> (</w:t>
      </w:r>
      <w:r w:rsidRPr="008F2355">
        <w:rPr>
          <w:b/>
          <w:bCs/>
        </w:rPr>
        <w:t>2022</w:t>
      </w:r>
      <w:r w:rsidRPr="008F2355">
        <w:t>) – ensures that cleansing of defensive officials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0B8051EF"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 ensures that ethnic cleansing of professionals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1298C151"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 ensures that mesh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823D0AF" w14:textId="06F3A18D"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 ensures that software caused or invoked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08D0E836"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515F0A9" w14:textId="60EF46B5"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r w:rsidRPr="0065168F">
        <w:rPr>
          <w:u w:val="single"/>
        </w:rPr>
        <w:lastRenderedPageBreak/>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7883A73" w14:textId="61586E61"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4BD65CCB" w14:textId="114CB7AD"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w:t>
      </w:r>
      <w:r w:rsidR="00AE6283">
        <w:lastRenderedPageBreak/>
        <w:t xml:space="preserve">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lastRenderedPageBreak/>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6:23:00Z" w:initials="PM">
    <w:p w14:paraId="11245568" w14:textId="77777777" w:rsidR="00CC54FB" w:rsidRDefault="00CC54FB" w:rsidP="001A7DE5">
      <w:pPr>
        <w:pStyle w:val="CommentText"/>
      </w:pPr>
      <w:r>
        <w:rPr>
          <w:rStyle w:val="CommentReference"/>
        </w:rPr>
        <w:annotationRef/>
      </w:r>
      <w:r>
        <w:t>"This should stop everything." said The Pentagon at 4:23PM EST on 9/18/2022.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455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C497" w16cex:dateUtc="2022-09-18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45568" w16cid:durableId="26D1C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528D" w14:textId="77777777" w:rsidR="00870C37" w:rsidRDefault="00870C37" w:rsidP="005B7682">
      <w:pPr>
        <w:spacing w:after="0" w:line="240" w:lineRule="auto"/>
      </w:pPr>
      <w:r>
        <w:separator/>
      </w:r>
    </w:p>
  </w:endnote>
  <w:endnote w:type="continuationSeparator" w:id="0">
    <w:p w14:paraId="474A8D4A" w14:textId="77777777" w:rsidR="00870C37" w:rsidRDefault="00870C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F733" w14:textId="77777777" w:rsidR="00870C37" w:rsidRDefault="00870C37" w:rsidP="005B7682">
      <w:pPr>
        <w:spacing w:after="0" w:line="240" w:lineRule="auto"/>
      </w:pPr>
      <w:r>
        <w:separator/>
      </w:r>
    </w:p>
  </w:footnote>
  <w:footnote w:type="continuationSeparator" w:id="0">
    <w:p w14:paraId="44B297A6" w14:textId="77777777" w:rsidR="00870C37" w:rsidRDefault="00870C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2022-09-18T19:54:00Z</dcterms:created>
  <dcterms:modified xsi:type="dcterms:W3CDTF">2022-09-18T20:24:00Z</dcterms:modified>
</cp:coreProperties>
</file>