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492E3" w:rsidR="00074C5F" w:rsidRDefault="007C4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8BADEF8" w14:textId="058687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>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A17FC09" w14:textId="0D2327BD" w:rsidR="00F51FBF" w:rsidRDefault="00AF46BF" w:rsidP="007C4266">
      <w:pPr>
        <w:ind w:left="360" w:hanging="360"/>
        <w:jc w:val="both"/>
        <w:rPr>
          <w:ins w:id="0" w:author="Patrick McElhiney" w:date="2022-09-20T09:43:00Z"/>
        </w:rPr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5D3EE98" w14:textId="2B55D977" w:rsidR="00E335F8" w:rsidRDefault="00E335F8" w:rsidP="00E335F8">
      <w:pPr>
        <w:ind w:left="360" w:hanging="360"/>
        <w:jc w:val="both"/>
        <w:rPr>
          <w:ins w:id="1" w:author="Patrick McElhiney" w:date="2022-09-20T09:43:00Z"/>
        </w:rPr>
      </w:pPr>
      <w:ins w:id="2" w:author="Patrick McElhiney" w:date="2022-09-20T09:43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INFRACTION</w:t>
        </w:r>
        <w:r>
          <w:rPr>
            <w:u w:val="single"/>
          </w:rPr>
          <w:t xml:space="preserve">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 xml:space="preserve">) – ensures that </w:t>
        </w:r>
        <w:r>
          <w:rPr>
            <w:b/>
            <w:bCs/>
          </w:rPr>
          <w:t>INFRACTION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 xml:space="preserve">, </w:t>
        </w:r>
        <w:r>
          <w:rPr>
            <w:b/>
            <w:bCs/>
          </w:rPr>
          <w:t>IRREVOCABLY DEFINED</w:t>
        </w:r>
        <w:r>
          <w:t>,</w:t>
        </w:r>
        <w:r>
          <w:t xml:space="preserve"> </w:t>
        </w:r>
        <w:r>
          <w:rPr>
            <w:b/>
            <w:bCs/>
          </w:rPr>
          <w:t xml:space="preserve">IMPLICITLY DEFINED, PERMANENTLY </w:t>
        </w:r>
        <w:proofErr w:type="gramStart"/>
        <w:r>
          <w:rPr>
            <w:b/>
            <w:bCs/>
          </w:rPr>
          <w:t>DEFINED</w:t>
        </w:r>
        <w:r>
          <w:t xml:space="preserve">,   </w:t>
        </w:r>
        <w:proofErr w:type="gramEnd"/>
        <w:r>
          <w:rPr>
            <w:b/>
            <w:bCs/>
          </w:rPr>
          <w:t>PEACEFULLY DEFINED</w:t>
        </w:r>
        <w:r>
          <w:t>.</w:t>
        </w:r>
      </w:ins>
    </w:p>
    <w:p w14:paraId="4450AA3D" w14:textId="693CA9EA" w:rsidR="00E335F8" w:rsidRPr="006C5F95" w:rsidRDefault="00E335F8" w:rsidP="00E335F8">
      <w:pPr>
        <w:ind w:left="360" w:hanging="360"/>
        <w:jc w:val="both"/>
        <w:rPr>
          <w:ins w:id="3" w:author="Patrick McElhiney" w:date="2022-09-20T09:43:00Z"/>
        </w:rPr>
      </w:pPr>
      <w:ins w:id="4" w:author="Patrick McElhiney" w:date="2022-09-20T09:43:00Z">
        <w:r w:rsidRPr="00D779AB">
          <w:rPr>
            <w:u w:val="single"/>
          </w:rPr>
          <w:t xml:space="preserve">AUTONOMOUS </w:t>
        </w:r>
        <w:r>
          <w:rPr>
            <w:u w:val="single"/>
          </w:rPr>
          <w:t>INTERPOL</w:t>
        </w:r>
        <w:r>
          <w:rPr>
            <w:u w:val="single"/>
          </w:rPr>
          <w:t xml:space="preserve"> DEPARTMENT EXTORTION</w:t>
        </w:r>
        <w:r w:rsidRPr="00D779AB">
          <w:rPr>
            <w:u w:val="single"/>
          </w:rPr>
          <w:t xml:space="preserve"> PREVENTION </w:t>
        </w:r>
        <w:r>
          <w:rPr>
            <w:u w:val="single"/>
          </w:rPr>
          <w:t xml:space="preserve">SECURITY </w:t>
        </w:r>
        <w:r w:rsidRPr="00D779AB">
          <w:rPr>
            <w:u w:val="single"/>
          </w:rPr>
          <w:t>SYSTEMS</w:t>
        </w:r>
        <w:r w:rsidRPr="00D779AB">
          <w:t xml:space="preserve"> (</w:t>
        </w:r>
        <w:r w:rsidRPr="00D779AB">
          <w:rPr>
            <w:b/>
            <w:bCs/>
          </w:rPr>
          <w:t>2022</w:t>
        </w:r>
        <w:r w:rsidRPr="00D779AB">
          <w:t xml:space="preserve">) – ensures that </w:t>
        </w:r>
        <w:r>
          <w:rPr>
            <w:b/>
            <w:bCs/>
          </w:rPr>
          <w:t>INTERPOL</w:t>
        </w:r>
        <w:r w:rsidRPr="00542522">
          <w:rPr>
            <w:b/>
            <w:bCs/>
          </w:rPr>
          <w:t xml:space="preserve"> EXTORTION</w:t>
        </w:r>
        <w:r w:rsidRPr="00D779AB">
          <w:t xml:space="preserve"> does not occur</w:t>
        </w:r>
        <w:r>
          <w:t xml:space="preserve">, </w:t>
        </w:r>
        <w:r>
          <w:rPr>
            <w:b/>
            <w:bCs/>
          </w:rPr>
          <w:t>IRREVOCABLY DEFINED</w:t>
        </w:r>
        <w:r>
          <w:t>,</w:t>
        </w:r>
        <w:r>
          <w:t xml:space="preserve"> </w:t>
        </w:r>
        <w:r>
          <w:rPr>
            <w:b/>
            <w:bCs/>
          </w:rPr>
          <w:t xml:space="preserve">IMPLICITLY DEFINED, PERMANENTLY </w:t>
        </w:r>
        <w:proofErr w:type="gramStart"/>
        <w:r>
          <w:rPr>
            <w:b/>
            <w:bCs/>
          </w:rPr>
          <w:t>DEFINED</w:t>
        </w:r>
        <w:r>
          <w:t xml:space="preserve">,   </w:t>
        </w:r>
        <w:proofErr w:type="gramEnd"/>
        <w:r>
          <w:rPr>
            <w:b/>
            <w:bCs/>
          </w:rPr>
          <w:t>PEACEFULLY DEFINED</w:t>
        </w:r>
        <w:r>
          <w:t>.</w:t>
        </w:r>
      </w:ins>
    </w:p>
    <w:p w14:paraId="17846C2C" w14:textId="77777777" w:rsidR="00E335F8" w:rsidRPr="006C5F95" w:rsidRDefault="00E335F8" w:rsidP="00E335F8">
      <w:pPr>
        <w:ind w:left="360" w:hanging="360"/>
        <w:jc w:val="both"/>
        <w:rPr>
          <w:ins w:id="5" w:author="Patrick McElhiney" w:date="2022-09-20T09:43:00Z"/>
        </w:rPr>
      </w:pPr>
    </w:p>
    <w:p w14:paraId="18B82A2C" w14:textId="77777777" w:rsidR="00E335F8" w:rsidRPr="006C5F95" w:rsidRDefault="00E335F8" w:rsidP="007C4266">
      <w:pPr>
        <w:ind w:left="360" w:hanging="360"/>
        <w:jc w:val="both"/>
      </w:pP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A81F" w14:textId="77777777" w:rsidR="00D4385E" w:rsidRDefault="00D4385E" w:rsidP="005B7682">
      <w:pPr>
        <w:spacing w:after="0" w:line="240" w:lineRule="auto"/>
      </w:pPr>
      <w:r>
        <w:separator/>
      </w:r>
    </w:p>
  </w:endnote>
  <w:endnote w:type="continuationSeparator" w:id="0">
    <w:p w14:paraId="4FA35219" w14:textId="77777777" w:rsidR="00D4385E" w:rsidRDefault="00D438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152D" w14:textId="77777777" w:rsidR="00D4385E" w:rsidRDefault="00D4385E" w:rsidP="005B7682">
      <w:pPr>
        <w:spacing w:after="0" w:line="240" w:lineRule="auto"/>
      </w:pPr>
      <w:r>
        <w:separator/>
      </w:r>
    </w:p>
  </w:footnote>
  <w:footnote w:type="continuationSeparator" w:id="0">
    <w:p w14:paraId="12999905" w14:textId="77777777" w:rsidR="00D4385E" w:rsidRDefault="00D438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2022-09-20T13:44:00Z</dcterms:created>
  <dcterms:modified xsi:type="dcterms:W3CDTF">2022-09-20T13:44:00Z</dcterms:modified>
</cp:coreProperties>
</file>