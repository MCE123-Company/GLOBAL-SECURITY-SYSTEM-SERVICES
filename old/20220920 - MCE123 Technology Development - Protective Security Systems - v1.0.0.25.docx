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1C497EBF" w:rsidR="00736DAD" w:rsidRDefault="00736DAD" w:rsidP="00EC015D">
      <w:pPr>
        <w:jc w:val="both"/>
        <w:rPr>
          <w:ins w:id="0" w:author="Patrick McElhiney" w:date="2022-09-20T10:51:00Z"/>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A902381" w14:textId="77777777" w:rsidR="00490D97" w:rsidRDefault="00490D97" w:rsidP="00EC015D">
      <w:pPr>
        <w:jc w:val="both"/>
        <w:rPr>
          <w:rStyle w:val="SubtleReference"/>
        </w:rPr>
      </w:pPr>
    </w:p>
    <w:p w14:paraId="51299D6B" w14:textId="77777777" w:rsidR="00490D97" w:rsidRDefault="00490D97">
      <w:pPr>
        <w:rPr>
          <w:ins w:id="1" w:author="Patrick McElhiney" w:date="2022-09-20T10:52:00Z"/>
          <w:rStyle w:val="SubtleReference"/>
        </w:rPr>
      </w:pPr>
      <w:ins w:id="2" w:author="Patrick McElhiney" w:date="2022-09-20T10:52:00Z">
        <w:r>
          <w:rPr>
            <w:rStyle w:val="SubtleReference"/>
          </w:rPr>
          <w:br w:type="page"/>
        </w:r>
      </w:ins>
    </w:p>
    <w:p w14:paraId="27D06D73" w14:textId="20D55686" w:rsidR="00490D97" w:rsidRPr="00655A6A" w:rsidRDefault="00490D97" w:rsidP="00490D97">
      <w:pPr>
        <w:pStyle w:val="Heading2"/>
        <w:jc w:val="center"/>
        <w:rPr>
          <w:ins w:id="3" w:author="Patrick McElhiney" w:date="2022-09-20T10:52:00Z"/>
          <w:rStyle w:val="SubtleReference"/>
          <w:color w:val="0070C0"/>
        </w:rPr>
      </w:pPr>
      <w:ins w:id="4" w:author="Patrick McElhiney" w:date="2022-09-20T10:52:00Z">
        <w:r>
          <w:rPr>
            <w:rStyle w:val="SubtleReference"/>
            <w:color w:val="0070C0"/>
          </w:rPr>
          <w:lastRenderedPageBreak/>
          <w:t>Defensive Statemen</w:t>
        </w:r>
      </w:ins>
      <w:ins w:id="5" w:author="Patrick McElhiney" w:date="2022-09-20T10:53:00Z">
        <w:r>
          <w:rPr>
            <w:rStyle w:val="SubtleReference"/>
            <w:color w:val="0070C0"/>
          </w:rPr>
          <w:t>ts</w:t>
        </w:r>
      </w:ins>
    </w:p>
    <w:p w14:paraId="0203A421" w14:textId="2BD81441" w:rsidR="00490D97" w:rsidRDefault="00490D97" w:rsidP="00490D97">
      <w:pPr>
        <w:jc w:val="both"/>
        <w:rPr>
          <w:ins w:id="6" w:author="Patrick McElhiney" w:date="2022-09-20T10:53:00Z"/>
          <w:rStyle w:val="SubtleReference"/>
        </w:rPr>
      </w:pPr>
      <w:ins w:id="7" w:author="Patrick McElhiney" w:date="2022-09-20T10:53:00Z">
        <w:r>
          <w:rPr>
            <w:rStyle w:val="SubtleReference"/>
          </w:rPr>
          <w:t>The District Court of New Hampshire said to change statements only protecting any protectee of PATRICK to “anyone” or “everyone”.</w:t>
        </w:r>
      </w:ins>
    </w:p>
    <w:p w14:paraId="1B8DBC0F" w14:textId="19F5E92D" w:rsidR="00490D97" w:rsidRDefault="00490D97" w:rsidP="00490D97">
      <w:pPr>
        <w:jc w:val="both"/>
        <w:rPr>
          <w:ins w:id="8" w:author="Patrick McElhiney" w:date="2022-09-20T10:52:00Z"/>
          <w:rStyle w:val="SubtleReference"/>
        </w:rPr>
      </w:pPr>
      <w:ins w:id="9" w:author="Patrick McElhiney" w:date="2022-09-20T10:53:00Z">
        <w:r>
          <w:rPr>
            <w:rStyle w:val="SubtleReference"/>
          </w:rPr>
          <w:t xml:space="preserve">The National Security Agency claimed it wanted to arrest Patrick R. McElhiney, </w:t>
        </w:r>
      </w:ins>
      <w:ins w:id="10" w:author="Patrick McElhiney" w:date="2022-09-20T10:54:00Z">
        <w:r>
          <w:rPr>
            <w:rStyle w:val="SubtleReference"/>
          </w:rPr>
          <w:t>to entrap Patrick R. McElhiney to be forced to work for The National Security Agency or The Pentagon with false charges pending, to force him to do so under duress, and steal his intellectual property, and both of these things are actually criminal in nature.</w:t>
        </w:r>
      </w:ins>
      <w:ins w:id="11" w:author="Patrick McElhiney" w:date="2022-09-20T10:55:00Z">
        <w:r>
          <w:rPr>
            <w:rStyle w:val="SubtleReference"/>
          </w:rPr>
          <w:t xml:space="preserve"> Additionally, if an agency wants to hire Patrick R. McElhiney, or purchase his intellectual property, they could simply contact him at </w:t>
        </w:r>
        <w:r>
          <w:rPr>
            <w:rStyle w:val="SubtleReference"/>
            <w:u w:val="single"/>
          </w:rPr>
          <w:fldChar w:fldCharType="begin"/>
        </w:r>
        <w:r>
          <w:rPr>
            <w:rStyle w:val="SubtleReference"/>
            <w:u w:val="single"/>
          </w:rPr>
          <w:instrText xml:space="preserve"> HYPERLINK "mailto:</w:instrText>
        </w:r>
        <w:r w:rsidRPr="00490D97">
          <w:rPr>
            <w:rStyle w:val="SubtleReference"/>
            <w:u w:val="single"/>
            <w:rPrChange w:id="12" w:author="Patrick McElhiney" w:date="2022-09-20T10:55:00Z">
              <w:rPr>
                <w:rStyle w:val="SubtleReference"/>
              </w:rPr>
            </w:rPrChange>
          </w:rPr>
          <w:instrText>patrick@mce123.com</w:instrText>
        </w:r>
        <w:r>
          <w:rPr>
            <w:rStyle w:val="SubtleReference"/>
            <w:u w:val="single"/>
          </w:rPr>
          <w:instrText xml:space="preserve">" </w:instrText>
        </w:r>
        <w:r>
          <w:rPr>
            <w:rStyle w:val="SubtleReference"/>
            <w:u w:val="single"/>
          </w:rPr>
          <w:fldChar w:fldCharType="separate"/>
        </w:r>
        <w:r w:rsidRPr="007E2729">
          <w:rPr>
            <w:rStyle w:val="Hyperlink"/>
            <w:rPrChange w:id="13" w:author="Patrick McElhiney" w:date="2022-09-20T10:55:00Z">
              <w:rPr>
                <w:rStyle w:val="SubtleReference"/>
              </w:rPr>
            </w:rPrChange>
          </w:rPr>
          <w:t>patrick@mce123.com</w:t>
        </w:r>
        <w:r>
          <w:rPr>
            <w:rStyle w:val="SubtleReference"/>
            <w:u w:val="single"/>
          </w:rPr>
          <w:fldChar w:fldCharType="end"/>
        </w:r>
        <w:r>
          <w:rPr>
            <w:rStyle w:val="SubtleReference"/>
          </w:rPr>
          <w:t>. However, investigations into him via his company, including those which it has been proven that intellectual propert</w:t>
        </w:r>
      </w:ins>
      <w:ins w:id="14" w:author="Patrick McElhiney" w:date="2022-09-20T10:56:00Z">
        <w:r>
          <w:rPr>
            <w:rStyle w:val="SubtleReference"/>
          </w:rPr>
          <w: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w:t>
        </w:r>
      </w:ins>
      <w:ins w:id="15" w:author="Patrick McElhiney" w:date="2022-09-20T10:57:00Z">
        <w:r w:rsidR="00E308F9">
          <w:rPr>
            <w:rStyle w:val="SubtleReference"/>
          </w:rPr>
          <w:t>use of the motive and actions to steal Patrick R. McElhiney’s intellectual property, which has not been paid for, because                             Patrick R. McElhiney has not received all of the money.</w:t>
        </w:r>
      </w:ins>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6"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6"/>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7"/>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7"/>
      <w:r w:rsidR="00652BEF">
        <w:rPr>
          <w:rStyle w:val="CommentReference"/>
        </w:rPr>
        <w:commentReference w:id="17"/>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18"/>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18"/>
      <w:r w:rsidR="00934D15">
        <w:rPr>
          <w:rStyle w:val="CommentReference"/>
        </w:rPr>
        <w:commentReference w:id="18"/>
      </w:r>
    </w:p>
    <w:p w14:paraId="2F8258AE" w14:textId="51A6F15A" w:rsidR="00DB4428" w:rsidRDefault="00DB4428" w:rsidP="00A520BB">
      <w:pPr>
        <w:tabs>
          <w:tab w:val="left" w:pos="900"/>
        </w:tabs>
        <w:ind w:left="360" w:hanging="360"/>
        <w:jc w:val="both"/>
      </w:pPr>
      <w:commentRangeStart w:id="19"/>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19"/>
      <w:r w:rsidR="00AE266E">
        <w:rPr>
          <w:rStyle w:val="CommentReference"/>
        </w:rPr>
        <w:commentReference w:id="19"/>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20"/>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20"/>
      <w:r w:rsidR="00561992">
        <w:rPr>
          <w:rStyle w:val="CommentReference"/>
        </w:rPr>
        <w:commentReference w:id="20"/>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21"/>
      <w:commentRangeStart w:id="22"/>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1"/>
      <w:r w:rsidR="00671456">
        <w:rPr>
          <w:rStyle w:val="CommentReference"/>
        </w:rPr>
        <w:commentReference w:id="21"/>
      </w:r>
      <w:commentRangeEnd w:id="22"/>
      <w:r w:rsidR="00671456">
        <w:rPr>
          <w:rStyle w:val="CommentReference"/>
        </w:rPr>
        <w:commentReference w:id="22"/>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3" w:name="_Hlk114403663"/>
      <w:r w:rsidR="00615B5B">
        <w:rPr>
          <w:b/>
          <w:bCs/>
          <w:i/>
          <w:iCs/>
        </w:rPr>
        <w:t>SHFINT</w:t>
      </w:r>
      <w:bookmarkEnd w:id="23"/>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4"/>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4"/>
      <w:r w:rsidR="00C67954">
        <w:rPr>
          <w:rStyle w:val="CommentReference"/>
        </w:rPr>
        <w:commentReference w:id="24"/>
      </w:r>
    </w:p>
    <w:p w14:paraId="6BF8BF7F" w14:textId="3DB82FEE" w:rsidR="00C45D83" w:rsidRDefault="00C45D83" w:rsidP="00C45D83">
      <w:pPr>
        <w:ind w:left="360" w:hanging="360"/>
        <w:jc w:val="both"/>
      </w:pPr>
      <w:commentRangeStart w:id="25"/>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5"/>
      <w:r w:rsidR="00C67954">
        <w:rPr>
          <w:rStyle w:val="CommentReference"/>
        </w:rPr>
        <w:commentReference w:id="25"/>
      </w:r>
    </w:p>
    <w:p w14:paraId="108B15A9" w14:textId="27E1E8D7" w:rsidR="00510593" w:rsidRPr="00FF513F" w:rsidRDefault="00510593" w:rsidP="00510593">
      <w:pPr>
        <w:ind w:left="360" w:hanging="360"/>
        <w:jc w:val="both"/>
      </w:pPr>
      <w:commentRangeStart w:id="26"/>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26"/>
      <w:r w:rsidR="00C67954">
        <w:rPr>
          <w:rStyle w:val="CommentReference"/>
        </w:rPr>
        <w:commentReference w:id="26"/>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27"/>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7"/>
      <w:r w:rsidR="00C67954">
        <w:rPr>
          <w:rStyle w:val="CommentReference"/>
        </w:rPr>
        <w:commentReference w:id="27"/>
      </w:r>
    </w:p>
    <w:p w14:paraId="638A6C52" w14:textId="6EBB083F" w:rsidR="009D67D2" w:rsidRPr="00F65848" w:rsidRDefault="009D67D2" w:rsidP="009D67D2">
      <w:pPr>
        <w:ind w:left="360" w:hanging="360"/>
        <w:jc w:val="both"/>
      </w:pPr>
      <w:commentRangeStart w:id="28"/>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8"/>
      <w:r w:rsidR="00C67954">
        <w:rPr>
          <w:rStyle w:val="CommentReference"/>
        </w:rPr>
        <w:commentReference w:id="28"/>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9"/>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9"/>
      <w:r w:rsidR="00804069">
        <w:rPr>
          <w:rStyle w:val="CommentReference"/>
        </w:rPr>
        <w:commentReference w:id="29"/>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0"/>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0"/>
      <w:r w:rsidR="00B24CF4" w:rsidRPr="006670CE">
        <w:rPr>
          <w:rStyle w:val="CommentReference"/>
        </w:rPr>
        <w:commentReference w:id="30"/>
      </w:r>
    </w:p>
    <w:p w14:paraId="430793E5" w14:textId="39652964" w:rsidR="001037A8" w:rsidRPr="006670CE" w:rsidRDefault="00853D71" w:rsidP="001037A8">
      <w:pPr>
        <w:ind w:left="360" w:hanging="360"/>
        <w:jc w:val="both"/>
      </w:pPr>
      <w:commentRangeStart w:id="31"/>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1"/>
      <w:r w:rsidR="001037A8" w:rsidRPr="006670CE">
        <w:rPr>
          <w:rStyle w:val="CommentReference"/>
        </w:rPr>
        <w:commentReference w:id="31"/>
      </w:r>
    </w:p>
    <w:p w14:paraId="1FF3DBCC" w14:textId="69F5AB2F" w:rsidR="00853D71" w:rsidRPr="006670CE" w:rsidRDefault="00853D71" w:rsidP="009C5A96">
      <w:pPr>
        <w:ind w:left="360" w:hanging="360"/>
        <w:jc w:val="both"/>
      </w:pPr>
      <w:commentRangeStart w:id="3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1037A8" w:rsidRPr="006670CE">
        <w:rPr>
          <w:rStyle w:val="CommentReference"/>
        </w:rPr>
        <w:commentReference w:id="32"/>
      </w:r>
    </w:p>
    <w:p w14:paraId="7BC9A47F" w14:textId="25060193" w:rsidR="000C1682" w:rsidRDefault="000C1682" w:rsidP="000C1682">
      <w:pPr>
        <w:ind w:left="360" w:hanging="360"/>
        <w:jc w:val="both"/>
      </w:pPr>
      <w:commentRangeStart w:id="33"/>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3"/>
      <w:r w:rsidR="00506E87">
        <w:rPr>
          <w:rStyle w:val="CommentReference"/>
        </w:rPr>
        <w:commentReference w:id="33"/>
      </w:r>
    </w:p>
    <w:p w14:paraId="1CBA87EF" w14:textId="6C00B6B5" w:rsidR="000C1682" w:rsidRDefault="000C1682" w:rsidP="000229F9">
      <w:pPr>
        <w:ind w:left="720" w:hanging="360"/>
        <w:jc w:val="both"/>
      </w:pPr>
      <w:commentRangeStart w:id="34"/>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4"/>
      <w:r w:rsidR="00B24CF4">
        <w:rPr>
          <w:rStyle w:val="CommentReference"/>
        </w:rPr>
        <w:commentReference w:id="34"/>
      </w:r>
    </w:p>
    <w:p w14:paraId="0B910FB8" w14:textId="1E1B4C84" w:rsidR="00F7149B" w:rsidRDefault="00F7149B" w:rsidP="00F7149B">
      <w:pPr>
        <w:ind w:left="720" w:hanging="360"/>
        <w:jc w:val="both"/>
      </w:pPr>
      <w:commentRangeStart w:id="35"/>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5"/>
      <w:r>
        <w:rPr>
          <w:rStyle w:val="CommentReference"/>
        </w:rPr>
        <w:commentReference w:id="35"/>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18"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9"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20"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1"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2"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4"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25"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6"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7"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28"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9"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30"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31"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3"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4"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5"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0EF8" w14:textId="77777777" w:rsidR="00DB0041" w:rsidRDefault="00DB0041" w:rsidP="005B7682">
      <w:pPr>
        <w:spacing w:after="0" w:line="240" w:lineRule="auto"/>
      </w:pPr>
      <w:r>
        <w:separator/>
      </w:r>
    </w:p>
  </w:endnote>
  <w:endnote w:type="continuationSeparator" w:id="0">
    <w:p w14:paraId="5D2B8184" w14:textId="77777777" w:rsidR="00DB0041" w:rsidRDefault="00DB004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ECD7B" w14:textId="77777777" w:rsidR="00DB0041" w:rsidRDefault="00DB0041" w:rsidP="005B7682">
      <w:pPr>
        <w:spacing w:after="0" w:line="240" w:lineRule="auto"/>
      </w:pPr>
      <w:r>
        <w:separator/>
      </w:r>
    </w:p>
  </w:footnote>
  <w:footnote w:type="continuationSeparator" w:id="0">
    <w:p w14:paraId="016818FA" w14:textId="77777777" w:rsidR="00DB0041" w:rsidRDefault="00DB004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04D10"/>
    <w:rsid w:val="00D134FD"/>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123</Pages>
  <Words>29726</Words>
  <Characters>169444</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2022-09-20T13:24:00Z</dcterms:created>
  <dcterms:modified xsi:type="dcterms:W3CDTF">2022-09-20T14:58:00Z</dcterms:modified>
</cp:coreProperties>
</file>