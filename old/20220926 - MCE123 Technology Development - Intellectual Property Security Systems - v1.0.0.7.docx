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rPr>
          <w:ins w:id="0" w:author="Patrick McElhiney" w:date="2022-09-26T12:38:00Z"/>
        </w:rPr>
      </w:pPr>
      <w:ins w:id="1" w:author="Patrick McElhiney" w:date="2022-09-26T12:38:00Z">
        <w:r w:rsidRPr="00D779AB">
          <w:rPr>
            <w:u w:val="single"/>
          </w:rPr>
          <w:t xml:space="preserve">AUTONOMOUS </w:t>
        </w:r>
        <w:r>
          <w:rPr>
            <w:u w:val="single"/>
          </w:rPr>
          <w:t xml:space="preserve">INTELLECTUAL PROPERTY </w:t>
        </w:r>
        <w:r>
          <w:rPr>
            <w:u w:val="single"/>
          </w:rPr>
          <w:t>A</w:t>
        </w:r>
      </w:ins>
      <w:ins w:id="2" w:author="Patrick McElhiney" w:date="2022-09-26T12:39:00Z">
        <w:r>
          <w:rPr>
            <w:u w:val="single"/>
          </w:rPr>
          <w:t>CCESS</w:t>
        </w:r>
      </w:ins>
      <w:ins w:id="3" w:author="Patrick McElhiney" w:date="2022-09-26T12:38:00Z">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ins>
    </w:p>
    <w:p w14:paraId="72B393A9" w14:textId="709C77DD" w:rsidR="00D45A08" w:rsidRDefault="00D45A08" w:rsidP="00D45A08">
      <w:pPr>
        <w:ind w:left="360" w:hanging="360"/>
        <w:jc w:val="both"/>
        <w:rPr>
          <w:ins w:id="4" w:author="Patrick McElhiney" w:date="2022-09-26T12:39:00Z"/>
        </w:rPr>
      </w:pPr>
      <w:ins w:id="5" w:author="Patrick McElhiney" w:date="2022-09-26T12:39:00Z">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ins>
    </w:p>
    <w:p w14:paraId="7706F559" w14:textId="2AF76A26" w:rsidR="00570851" w:rsidRDefault="00570851" w:rsidP="00570851">
      <w:pPr>
        <w:ind w:left="360" w:hanging="360"/>
        <w:jc w:val="both"/>
        <w:rPr>
          <w:ins w:id="6" w:author="Patrick McElhiney" w:date="2022-09-26T12:39:00Z"/>
        </w:rPr>
      </w:pPr>
      <w:ins w:id="7" w:author="Patrick McElhiney" w:date="2022-09-26T12:39:00Z">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ins>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lastRenderedPageBreak/>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lastRenderedPageBreak/>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8"/>
      <w:commentRangeStart w:id="9"/>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8"/>
      <w:r w:rsidR="00372448" w:rsidRPr="00EC512E">
        <w:rPr>
          <w:rStyle w:val="CommentReference"/>
          <w:color w:val="00B050"/>
        </w:rPr>
        <w:commentReference w:id="8"/>
      </w:r>
    </w:p>
    <w:p w14:paraId="765FD5E0" w14:textId="18D1B366" w:rsidR="003E7FA0" w:rsidRDefault="00553C1D" w:rsidP="00EC512E">
      <w:pPr>
        <w:ind w:left="360" w:hanging="360"/>
        <w:jc w:val="both"/>
        <w:rPr>
          <w:b/>
          <w:sz w:val="24"/>
        </w:rPr>
      </w:pPr>
      <w:commentRangeStart w:id="10"/>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10"/>
      <w:r w:rsidR="00372448" w:rsidRPr="00EC512E">
        <w:rPr>
          <w:rStyle w:val="CommentReference"/>
          <w:color w:val="00B050"/>
        </w:rPr>
        <w:commentReference w:id="10"/>
      </w:r>
      <w:commentRangeEnd w:id="9"/>
      <w:r w:rsidR="00C65EDB">
        <w:rPr>
          <w:rStyle w:val="CommentReference"/>
        </w:rPr>
        <w:commentReference w:id="9"/>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10"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9"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2719" w14:textId="77777777" w:rsidR="005E0FF5" w:rsidRDefault="005E0FF5" w:rsidP="005B7682">
      <w:pPr>
        <w:spacing w:after="0" w:line="240" w:lineRule="auto"/>
      </w:pPr>
      <w:r>
        <w:separator/>
      </w:r>
    </w:p>
  </w:endnote>
  <w:endnote w:type="continuationSeparator" w:id="0">
    <w:p w14:paraId="6F0A0007" w14:textId="77777777" w:rsidR="005E0FF5" w:rsidRDefault="005E0FF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666F7" w14:textId="77777777" w:rsidR="005E0FF5" w:rsidRDefault="005E0FF5" w:rsidP="005B7682">
      <w:pPr>
        <w:spacing w:after="0" w:line="240" w:lineRule="auto"/>
      </w:pPr>
      <w:r>
        <w:separator/>
      </w:r>
    </w:p>
  </w:footnote>
  <w:footnote w:type="continuationSeparator" w:id="0">
    <w:p w14:paraId="09AC2677" w14:textId="77777777" w:rsidR="005E0FF5" w:rsidRDefault="005E0FF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0FF5"/>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2022-09-26T16:40:00Z</dcterms:created>
  <dcterms:modified xsi:type="dcterms:W3CDTF">2022-09-26T16:40:00Z</dcterms:modified>
</cp:coreProperties>
</file>