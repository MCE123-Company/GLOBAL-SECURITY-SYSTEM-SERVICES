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 xml:space="preserve">ANY </w:t>
      </w:r>
      <w:proofErr w:type="gramStart"/>
      <w:r w:rsidRPr="0091315A">
        <w:rPr>
          <w:b/>
          <w:bCs/>
          <w:color w:val="FF0000"/>
        </w:rPr>
        <w:t>PROTECTEE</w:t>
      </w:r>
      <w:r>
        <w:t xml:space="preserve">,   </w:t>
      </w:r>
      <w:proofErr w:type="gramEnd"/>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lastRenderedPageBreak/>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lastRenderedPageBreak/>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9572E9" w:rsidRDefault="009572E9" w:rsidP="009572E9">
      <w:pPr>
        <w:ind w:left="360" w:hanging="360"/>
        <w:jc w:val="both"/>
        <w:rPr>
          <w:b/>
          <w:bCs/>
          <w:color w:val="808080" w:themeColor="background1" w:themeShade="80"/>
          <w:rPrChange w:id="9" w:author="Patrick McElhiney" w:date="2022-10-04T09:01:00Z">
            <w:rPr>
              <w:u w:val="single"/>
            </w:rPr>
          </w:rPrChange>
        </w:rPr>
        <w:pPrChange w:id="10" w:author="Patrick McElhiney" w:date="2022-10-04T09:01:00Z">
          <w:pPr/>
        </w:pPrChange>
      </w:pPr>
      <w:ins w:id="11" w:author="Patrick McElhiney" w:date="2022-10-04T09:01:00Z">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ins>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12"/>
      <w:commentRangeStart w:id="13"/>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
      <w:r w:rsidR="00671456">
        <w:rPr>
          <w:rStyle w:val="CommentReference"/>
        </w:rPr>
        <w:commentReference w:id="12"/>
      </w:r>
      <w:commentRangeEnd w:id="13"/>
      <w:r w:rsidR="00671456">
        <w:rPr>
          <w:rStyle w:val="CommentReference"/>
        </w:rPr>
        <w:commentReference w:id="1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4" w:name="_Hlk114403663"/>
      <w:r w:rsidR="00615B5B">
        <w:rPr>
          <w:b/>
          <w:bCs/>
          <w:i/>
          <w:iCs/>
        </w:rPr>
        <w:t>SHFINT</w:t>
      </w:r>
      <w:bookmarkEnd w:id="1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5"/>
      <w:commentRangeStart w:id="16"/>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5"/>
      <w:r w:rsidR="00350A20" w:rsidRPr="000E76EC">
        <w:rPr>
          <w:rStyle w:val="CommentReference"/>
          <w:strike/>
        </w:rPr>
        <w:commentReference w:id="15"/>
      </w:r>
      <w:commentRangeEnd w:id="16"/>
      <w:r w:rsidR="00CD079B">
        <w:rPr>
          <w:rStyle w:val="CommentReference"/>
        </w:rPr>
        <w:commentReference w:id="16"/>
      </w:r>
    </w:p>
    <w:p w14:paraId="029DD5E2" w14:textId="24683F27" w:rsidR="00F34DA2" w:rsidRPr="004D572C" w:rsidRDefault="00F34DA2" w:rsidP="00F34DA2">
      <w:pPr>
        <w:ind w:left="360" w:hanging="360"/>
        <w:jc w:val="both"/>
        <w:rPr>
          <w:color w:val="00B050"/>
        </w:rPr>
      </w:pPr>
      <w:commentRangeStart w:id="1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7"/>
      <w:r w:rsidRPr="00CE06E3">
        <w:rPr>
          <w:rStyle w:val="CommentReference"/>
        </w:rPr>
        <w:commentReference w:id="17"/>
      </w:r>
    </w:p>
    <w:p w14:paraId="64573F68" w14:textId="2A3C2CAB" w:rsidR="00F34DA2" w:rsidRPr="004D572C" w:rsidRDefault="00F34DA2" w:rsidP="00F34DA2">
      <w:pPr>
        <w:ind w:left="360" w:hanging="360"/>
        <w:jc w:val="both"/>
        <w:rPr>
          <w:color w:val="00B050"/>
          <w:u w:val="single"/>
        </w:rPr>
      </w:pPr>
      <w:commentRangeStart w:id="1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8"/>
      <w:r w:rsidRPr="00CE06E3">
        <w:rPr>
          <w:rStyle w:val="CommentReference"/>
        </w:rPr>
        <w:commentReference w:id="18"/>
      </w:r>
    </w:p>
    <w:p w14:paraId="56CE4A8C" w14:textId="594CCBC3" w:rsidR="00F34DA2" w:rsidRPr="004D572C" w:rsidRDefault="00F34DA2" w:rsidP="00F34DA2">
      <w:pPr>
        <w:ind w:left="360" w:hanging="360"/>
        <w:jc w:val="both"/>
        <w:rPr>
          <w:color w:val="00B050"/>
        </w:rPr>
      </w:pPr>
      <w:commentRangeStart w:id="1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9"/>
      <w:r w:rsidRPr="00CE06E3">
        <w:rPr>
          <w:rStyle w:val="CommentReference"/>
        </w:rPr>
        <w:commentReference w:id="19"/>
      </w:r>
    </w:p>
    <w:p w14:paraId="6AF6ED45" w14:textId="51E8A088" w:rsidR="00F34DA2" w:rsidRPr="004D572C" w:rsidRDefault="001B1200" w:rsidP="001B1200">
      <w:pPr>
        <w:ind w:left="360" w:hanging="360"/>
        <w:jc w:val="both"/>
        <w:rPr>
          <w:i/>
          <w:iCs/>
          <w:color w:val="00B050"/>
        </w:rPr>
      </w:pPr>
      <w:commentRangeStart w:id="20"/>
      <w:commentRangeStart w:id="21"/>
      <w:commentRangeStart w:id="22"/>
      <w:commentRangeStart w:id="23"/>
      <w:commentRangeStart w:id="24"/>
      <w:commentRangeStart w:id="2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0"/>
      <w:r w:rsidRPr="004D572C">
        <w:rPr>
          <w:rStyle w:val="CommentReference"/>
          <w:i/>
          <w:iCs/>
        </w:rPr>
        <w:commentReference w:id="20"/>
      </w:r>
      <w:commentRangeEnd w:id="21"/>
      <w:r w:rsidR="00DB536B" w:rsidRPr="004D572C">
        <w:rPr>
          <w:rStyle w:val="CommentReference"/>
          <w:i/>
          <w:iCs/>
        </w:rPr>
        <w:commentReference w:id="21"/>
      </w:r>
      <w:commentRangeEnd w:id="22"/>
      <w:r w:rsidR="00CD079B">
        <w:rPr>
          <w:rStyle w:val="CommentReference"/>
        </w:rPr>
        <w:commentReference w:id="22"/>
      </w:r>
      <w:commentRangeEnd w:id="23"/>
      <w:r w:rsidR="00CD079B">
        <w:rPr>
          <w:rStyle w:val="CommentReference"/>
        </w:rPr>
        <w:commentReference w:id="23"/>
      </w:r>
      <w:commentRangeEnd w:id="24"/>
      <w:r w:rsidR="000233A7">
        <w:rPr>
          <w:rStyle w:val="CommentReference"/>
        </w:rPr>
        <w:commentReference w:id="24"/>
      </w:r>
      <w:commentRangeEnd w:id="25"/>
      <w:r w:rsidR="000233A7">
        <w:rPr>
          <w:rStyle w:val="CommentReference"/>
        </w:rPr>
        <w:commentReference w:id="25"/>
      </w:r>
    </w:p>
    <w:p w14:paraId="37C0F7AB" w14:textId="6428E223" w:rsidR="00DB536B" w:rsidRPr="004D572C" w:rsidRDefault="00DB536B" w:rsidP="00DB536B">
      <w:pPr>
        <w:ind w:left="360" w:hanging="360"/>
        <w:jc w:val="both"/>
        <w:rPr>
          <w:i/>
          <w:iCs/>
          <w:color w:val="00B050"/>
        </w:rPr>
      </w:pPr>
      <w:commentRangeStart w:id="26"/>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6"/>
      <w:r w:rsidR="00CD079B">
        <w:rPr>
          <w:rStyle w:val="CommentReference"/>
        </w:rPr>
        <w:commentReference w:id="2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7"/>
      <w:r w:rsidR="000233A7">
        <w:rPr>
          <w:rStyle w:val="CommentReference"/>
        </w:rPr>
        <w:commentReference w:id="2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8"/>
      <w:r w:rsidR="001B4118">
        <w:rPr>
          <w:rStyle w:val="CommentReference"/>
        </w:rPr>
        <w:commentReference w:id="2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9"/>
      <w:r w:rsidR="001B4118">
        <w:rPr>
          <w:rStyle w:val="CommentReference"/>
        </w:rPr>
        <w:commentReference w:id="29"/>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30"/>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0"/>
      <w:r w:rsidR="00C67954">
        <w:rPr>
          <w:rStyle w:val="CommentReference"/>
        </w:rPr>
        <w:commentReference w:id="30"/>
      </w:r>
    </w:p>
    <w:p w14:paraId="6BF8BF7F" w14:textId="15B8A792" w:rsidR="00C45D83" w:rsidRDefault="00C45D83" w:rsidP="00C45D83">
      <w:pPr>
        <w:ind w:left="360" w:hanging="360"/>
        <w:jc w:val="both"/>
      </w:pPr>
      <w:commentRangeStart w:id="31"/>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1"/>
      <w:r w:rsidR="00C67954">
        <w:rPr>
          <w:rStyle w:val="CommentReference"/>
        </w:rPr>
        <w:commentReference w:id="31"/>
      </w:r>
    </w:p>
    <w:p w14:paraId="108B15A9" w14:textId="4B17DB64" w:rsidR="00510593" w:rsidRDefault="00510593" w:rsidP="00510593">
      <w:pPr>
        <w:ind w:left="360" w:hanging="360"/>
        <w:jc w:val="both"/>
      </w:pPr>
      <w:commentRangeStart w:id="32"/>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32"/>
      <w:r w:rsidR="00C67954">
        <w:rPr>
          <w:rStyle w:val="CommentReference"/>
        </w:rPr>
        <w:commentReference w:id="32"/>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3"/>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3"/>
      <w:r>
        <w:rPr>
          <w:rStyle w:val="CommentReference"/>
        </w:rPr>
        <w:commentReference w:id="33"/>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4"/>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Pr>
          <w:rStyle w:val="CommentReference"/>
        </w:rPr>
        <w:commentReference w:id="34"/>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5"/>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Pr>
          <w:rStyle w:val="CommentReference"/>
        </w:rPr>
        <w:commentReference w:id="35"/>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6"/>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6"/>
      <w:r w:rsidR="00D741C7">
        <w:t xml:space="preserve">, </w:t>
      </w:r>
      <w:r w:rsidR="00D741C7" w:rsidRPr="00F850AF">
        <w:rPr>
          <w:b/>
          <w:bCs/>
          <w:color w:val="00B0F0"/>
        </w:rPr>
        <w:t>IMPLICITLY-EXPLICITLY DEFINED</w:t>
      </w:r>
      <w:r w:rsidR="00D741C7">
        <w:t>.</w:t>
      </w:r>
      <w:r>
        <w:rPr>
          <w:rStyle w:val="CommentReference"/>
        </w:rPr>
        <w:commentReference w:id="36"/>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sidR="00B24CF4" w:rsidRPr="006670CE">
        <w:rPr>
          <w:rStyle w:val="CommentReference"/>
        </w:rPr>
        <w:commentReference w:id="37"/>
      </w:r>
    </w:p>
    <w:p w14:paraId="430793E5" w14:textId="2052F2CB" w:rsidR="001037A8" w:rsidRPr="006670CE" w:rsidRDefault="00853D71" w:rsidP="001037A8">
      <w:pPr>
        <w:ind w:left="360" w:hanging="360"/>
        <w:jc w:val="both"/>
      </w:pPr>
      <w:commentRangeStart w:id="3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sidR="001037A8" w:rsidRPr="006670CE">
        <w:rPr>
          <w:rStyle w:val="CommentReference"/>
        </w:rPr>
        <w:commentReference w:id="38"/>
      </w:r>
    </w:p>
    <w:p w14:paraId="1FF3DBCC" w14:textId="2AC23714" w:rsidR="00853D71" w:rsidRPr="006670CE" w:rsidRDefault="00853D71" w:rsidP="009C5A96">
      <w:pPr>
        <w:ind w:left="360" w:hanging="360"/>
        <w:jc w:val="both"/>
      </w:pPr>
      <w:commentRangeStart w:id="3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sidR="001037A8" w:rsidRPr="006670CE">
        <w:rPr>
          <w:rStyle w:val="CommentReference"/>
        </w:rPr>
        <w:commentReference w:id="39"/>
      </w:r>
    </w:p>
    <w:p w14:paraId="7BC9A47F" w14:textId="0402F079" w:rsidR="000C1682" w:rsidRDefault="000C1682" w:rsidP="000C1682">
      <w:pPr>
        <w:ind w:left="360" w:hanging="360"/>
        <w:jc w:val="both"/>
      </w:pPr>
      <w:commentRangeStart w:id="4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40"/>
      <w:r w:rsidR="00506E87">
        <w:rPr>
          <w:rStyle w:val="CommentReference"/>
        </w:rPr>
        <w:commentReference w:id="40"/>
      </w:r>
    </w:p>
    <w:p w14:paraId="1CBA87EF" w14:textId="0BFF8BF0" w:rsidR="000C1682" w:rsidRDefault="000C1682" w:rsidP="000229F9">
      <w:pPr>
        <w:ind w:left="720" w:hanging="360"/>
        <w:jc w:val="both"/>
      </w:pPr>
      <w:commentRangeStart w:id="4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41"/>
      <w:r w:rsidR="00B24CF4">
        <w:rPr>
          <w:rStyle w:val="CommentReference"/>
        </w:rPr>
        <w:commentReference w:id="41"/>
      </w:r>
    </w:p>
    <w:p w14:paraId="0B910FB8" w14:textId="10BEDC26" w:rsidR="00F7149B" w:rsidRDefault="00F7149B" w:rsidP="00F7149B">
      <w:pPr>
        <w:ind w:left="720" w:hanging="360"/>
        <w:jc w:val="both"/>
      </w:pPr>
      <w:commentRangeStart w:id="42"/>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1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2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0"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1"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32"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3"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4"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5"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6"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D1134" w14:textId="77777777" w:rsidR="00AB37D6" w:rsidRDefault="00AB37D6" w:rsidP="005B7682">
      <w:pPr>
        <w:spacing w:after="0" w:line="240" w:lineRule="auto"/>
      </w:pPr>
      <w:r>
        <w:separator/>
      </w:r>
    </w:p>
  </w:endnote>
  <w:endnote w:type="continuationSeparator" w:id="0">
    <w:p w14:paraId="79E3A7A2" w14:textId="77777777" w:rsidR="00AB37D6" w:rsidRDefault="00AB37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320C" w14:textId="77777777" w:rsidR="00AB37D6" w:rsidRDefault="00AB37D6" w:rsidP="005B7682">
      <w:pPr>
        <w:spacing w:after="0" w:line="240" w:lineRule="auto"/>
      </w:pPr>
      <w:r>
        <w:separator/>
      </w:r>
    </w:p>
  </w:footnote>
  <w:footnote w:type="continuationSeparator" w:id="0">
    <w:p w14:paraId="482E69BF" w14:textId="77777777" w:rsidR="00AB37D6" w:rsidRDefault="00AB37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132</Pages>
  <Words>31632</Words>
  <Characters>180308</Characters>
  <Application>Microsoft Office Word</Application>
  <DocSecurity>0</DocSecurity>
  <Lines>1502</Lines>
  <Paragraphs>423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2022-10-04T13:04:00Z</dcterms:created>
  <dcterms:modified xsi:type="dcterms:W3CDTF">2022-10-04T13:04:00Z</dcterms:modified>
</cp:coreProperties>
</file>