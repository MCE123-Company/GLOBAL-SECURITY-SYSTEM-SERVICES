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E54B63" w:rsidR="00074C5F" w:rsidRDefault="00392F47" w:rsidP="00B111EA">
      <w:pPr>
        <w:jc w:val="center"/>
        <w:rPr>
          <w:bCs/>
          <w:sz w:val="28"/>
          <w:szCs w:val="28"/>
        </w:rPr>
      </w:pPr>
      <w:r>
        <w:rPr>
          <w:bCs/>
          <w:sz w:val="28"/>
          <w:szCs w:val="28"/>
        </w:rPr>
        <w:t>9/27/2022 5:22:25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54365C61" w14:textId="77777777" w:rsidR="00BC53E4" w:rsidRDefault="00CE0C93" w:rsidP="00C06EA3">
      <w:pPr>
        <w:spacing w:line="240" w:lineRule="auto"/>
        <w:jc w:val="both"/>
        <w:rPr>
          <w:rStyle w:val="SubtleReference"/>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62040E">
        <w:rPr>
          <w:rStyle w:val="SubtleReference"/>
        </w:rPr>
        <w:t xml:space="preserve">Chelsea Clinton and Marc Mezvinski plotted to conduct genocide in 2000 or sooner, to blame Patrick R. McElhiney. It was studied by other Turlock High School students, however there was never any software to prevent it, until Patrick R. McElhiney invented it by </w:t>
      </w:r>
      <w:r w:rsidR="0062040E">
        <w:rPr>
          <w:rStyle w:val="SubtleReference"/>
        </w:rPr>
        <w:lastRenderedPageBreak/>
        <w:t>investigating, first, how to defend himself, and then creating computer software to defend everyone.</w:t>
      </w:r>
      <w:r w:rsidR="009B4F3C">
        <w:rPr>
          <w:rStyle w:val="SubtleReference"/>
        </w:rPr>
        <w:t xml:space="preserve"> Chris Hawkinson, a former Pentagon employee, was also involved in the plots against                                Patrick R. McElhiney, and he was in kindergarten with Marc Mezvinski, Jenna Bush, Anna V. Kushchenko, and Patrick R. McElhiney.</w:t>
      </w:r>
    </w:p>
    <w:p w14:paraId="18DF8B7E" w14:textId="77777777" w:rsidR="00BC53E4" w:rsidRDefault="00BC53E4" w:rsidP="00C06EA3">
      <w:pPr>
        <w:spacing w:line="240" w:lineRule="auto"/>
        <w:jc w:val="both"/>
        <w:rPr>
          <w:rStyle w:val="SubtleReference"/>
        </w:rPr>
      </w:pPr>
      <w:r>
        <w:rPr>
          <w:rStyle w:val="SubtleReference"/>
        </w:rPr>
        <w:t xml:space="preserve">There was an original International Criminal Court case with plaintiffs Patrick R. McElhiney and            Anna V. Kushchenko from 1989, and the defendants were Joseph F. Biden, Donald J. Trump, Bill </w:t>
      </w:r>
      <w:proofErr w:type="gramStart"/>
      <w:r>
        <w:rPr>
          <w:rStyle w:val="SubtleReference"/>
        </w:rPr>
        <w:t xml:space="preserve">Clinton,   </w:t>
      </w:r>
      <w:proofErr w:type="gramEnd"/>
      <w:r>
        <w:rPr>
          <w:rStyle w:val="SubtleReference"/>
        </w:rPr>
        <w:t xml:space="preserve">        Hillary Clinton, and Chelsea Clinton. The original case addressed their plots to bring Patrick R. McElhiney and Anna V. Kushchenko together, later, and plot against them with their own people, hatefully, including against their own people to defend them, by the five defendants being involved in various capacities to conduct genocide against The American People. Many other war acts have happened since then, all linking back to the five defendants.</w:t>
      </w:r>
    </w:p>
    <w:p w14:paraId="6FCF83F2" w14:textId="4AFE5B84" w:rsidR="00BC53E4" w:rsidRDefault="00BC53E4" w:rsidP="00C06EA3">
      <w:pPr>
        <w:spacing w:line="240" w:lineRule="auto"/>
        <w:jc w:val="both"/>
        <w:rPr>
          <w:rStyle w:val="SubtleReference"/>
        </w:rPr>
      </w:pPr>
      <w:r>
        <w:rPr>
          <w:rStyle w:val="SubtleReference"/>
        </w:rPr>
        <w:t>Patrick R. McElhiney was declared to become The President of the United States of America on                    June 10</w:t>
      </w:r>
      <w:r w:rsidRPr="00D54142">
        <w:rPr>
          <w:rStyle w:val="SubtleReference"/>
          <w:vertAlign w:val="superscript"/>
        </w:rPr>
        <w:t>th</w:t>
      </w:r>
      <w:r>
        <w:rPr>
          <w:rStyle w:val="SubtleReference"/>
        </w:rPr>
        <w:t>, 1989, and every president since, has done something illegal to Patrick R. McElhiney to extort him criminally based on their own criminal acts towards him, because of the rules of evidentiary proceedings.</w:t>
      </w:r>
    </w:p>
    <w:p w14:paraId="31BCF244" w14:textId="77777777" w:rsidR="00FB2305" w:rsidRDefault="00BC53E4" w:rsidP="00C06EA3">
      <w:pPr>
        <w:spacing w:line="240" w:lineRule="auto"/>
        <w:jc w:val="both"/>
        <w:rPr>
          <w:rStyle w:val="SubtleReference"/>
        </w:rPr>
      </w:pPr>
      <w:r>
        <w:rPr>
          <w:rStyle w:val="SubtleReference"/>
        </w:rPr>
        <w:t>The plots to assassinate Patrick R. McElhiney were to try to cede the original Presidency</w:t>
      </w:r>
      <w:r w:rsidR="00D54142">
        <w:rPr>
          <w:rStyle w:val="SubtleReference"/>
        </w:rPr>
        <w:t xml:space="preserve"> to someone else, however, Patrick R. McElhiney has to name every predecessor. He has never named a successor. He decided not to, because </w:t>
      </w:r>
      <w:r w:rsidR="00343224">
        <w:rPr>
          <w:rStyle w:val="SubtleReference"/>
        </w:rPr>
        <w:t>it may endanger his life if he died before being elected.</w:t>
      </w:r>
    </w:p>
    <w:p w14:paraId="04FDE661" w14:textId="441F1CBA" w:rsidR="00F94A88" w:rsidRDefault="00FB2305" w:rsidP="00C06EA3">
      <w:pPr>
        <w:spacing w:line="240" w:lineRule="auto"/>
        <w:jc w:val="both"/>
        <w:rPr>
          <w:rStyle w:val="SubtleReference"/>
          <w:rFonts w:asciiTheme="majorHAnsi" w:eastAsiaTheme="majorEastAsia" w:hAnsiTheme="majorHAnsi" w:cstheme="majorBidi"/>
          <w:sz w:val="26"/>
          <w:szCs w:val="26"/>
        </w:rPr>
      </w:pPr>
      <w:r>
        <w:rPr>
          <w:rStyle w:val="SubtleReference"/>
        </w:rPr>
        <w:t>Chelsea Clinton pre-meditated indiscriminate genocide and blaming Patrick R. McElhiney and Anna Chapman for it, for hateful purposes, to plot to assassinate them, and this file was modified to remove an autonomous system that would have prevented it, so it is being re-added today as of 5:12PM EST on 9/27/2022.</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4C113E55"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r w:rsidR="00AE6283">
        <w:t xml:space="preserve">, </w:t>
      </w:r>
      <w:r w:rsidR="00101F93" w:rsidRPr="00ED062A">
        <w:rPr>
          <w:b/>
          <w:bCs/>
        </w:rPr>
        <w:t>IRREVOCABLY DEFINED</w:t>
      </w:r>
      <w:r w:rsidR="00101F93">
        <w:t xml:space="preserve">, </w:t>
      </w:r>
      <w:r w:rsidR="00AE6283" w:rsidRPr="0092458B">
        <w:rPr>
          <w:b/>
          <w:bCs/>
        </w:rPr>
        <w:t>IMPLICITLY DEFINED</w:t>
      </w:r>
      <w:r w:rsidR="00101F93">
        <w:rPr>
          <w:b/>
          <w:bCs/>
        </w:rPr>
        <w:t>, PERMANENTLY DEFINED</w:t>
      </w:r>
      <w:r w:rsidR="00101F93" w:rsidRPr="00ED062A">
        <w:t xml:space="preserve">, </w:t>
      </w:r>
      <w:r w:rsidR="00101F93">
        <w:rPr>
          <w:b/>
          <w:bCs/>
        </w:rPr>
        <w:t>PEACEFULLY DEFINED</w:t>
      </w:r>
      <w:r w:rsidR="00AE6283">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its</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3"/>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3"/>
      <w:r>
        <w:rPr>
          <w:rStyle w:val="CommentReference"/>
        </w:rPr>
        <w:commentReference w:id="3"/>
      </w:r>
    </w:p>
    <w:p w14:paraId="42746884" w14:textId="762B6BF3" w:rsidR="00B80065" w:rsidRPr="008F2355" w:rsidRDefault="00B80065" w:rsidP="00B80065">
      <w:pPr>
        <w:ind w:left="360" w:hanging="360"/>
        <w:jc w:val="both"/>
        <w:rPr>
          <w:u w:val="single"/>
        </w:rPr>
      </w:pPr>
      <w:commentRangeStart w:id="4"/>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4"/>
      <w:r w:rsidR="00130E98">
        <w:rPr>
          <w:rStyle w:val="CommentReference"/>
        </w:rPr>
        <w:commentReference w:id="4"/>
      </w:r>
    </w:p>
    <w:p w14:paraId="5345853D" w14:textId="62688599" w:rsidR="001F3C0A" w:rsidRDefault="001F3C0A" w:rsidP="001F3C0A">
      <w:pPr>
        <w:ind w:left="360" w:hanging="360"/>
        <w:jc w:val="both"/>
      </w:pPr>
      <w:commentRangeStart w:id="5"/>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
      <w:r>
        <w:rPr>
          <w:rStyle w:val="CommentReference"/>
        </w:rPr>
        <w:commentReference w:id="5"/>
      </w:r>
    </w:p>
    <w:p w14:paraId="7A9B7646" w14:textId="54DFA288" w:rsidR="001F3C0A" w:rsidRPr="008F2355" w:rsidRDefault="001F3C0A" w:rsidP="001F3C0A">
      <w:pPr>
        <w:ind w:left="360" w:hanging="360"/>
        <w:jc w:val="both"/>
        <w:rPr>
          <w:u w:val="single"/>
        </w:rPr>
      </w:pPr>
      <w:commentRangeStart w:id="6"/>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6"/>
      <w:r>
        <w:rPr>
          <w:rStyle w:val="CommentReference"/>
        </w:rPr>
        <w:commentReference w:id="6"/>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 xml:space="preserve">IRREVOCABLY </w:t>
      </w:r>
      <w:proofErr w:type="gramStart"/>
      <w:r w:rsidR="00101F93" w:rsidRPr="00090FCE">
        <w:rPr>
          <w:b/>
          <w:bCs/>
        </w:rPr>
        <w:t>DEFINED</w:t>
      </w:r>
      <w:r w:rsidR="00101F93">
        <w:t>,</w:t>
      </w:r>
      <w:r w:rsidR="00130E98">
        <w:t xml:space="preserve">   </w:t>
      </w:r>
      <w:proofErr w:type="gramEnd"/>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7"/>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7"/>
      <w:r>
        <w:rPr>
          <w:rStyle w:val="CommentReference"/>
        </w:rPr>
        <w:commentReference w:id="7"/>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8"/>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8"/>
      <w:r w:rsidR="000E49B3">
        <w:rPr>
          <w:rStyle w:val="CommentReference"/>
        </w:rPr>
        <w:commentReference w:id="8"/>
      </w:r>
    </w:p>
    <w:p w14:paraId="27883A73" w14:textId="61586E61" w:rsidR="006A3575" w:rsidRDefault="006A3575" w:rsidP="006A3575">
      <w:pPr>
        <w:ind w:left="360" w:hanging="360"/>
        <w:jc w:val="both"/>
      </w:pPr>
      <w:commentRangeStart w:id="9"/>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9"/>
      <w:r w:rsidR="00130E98">
        <w:rPr>
          <w:rStyle w:val="CommentReference"/>
        </w:rPr>
        <w:commentReference w:id="9"/>
      </w:r>
    </w:p>
    <w:p w14:paraId="77ACCBA0" w14:textId="6C533F67" w:rsidR="000E49B3" w:rsidRPr="0062040E" w:rsidRDefault="000E49B3" w:rsidP="000E49B3">
      <w:pPr>
        <w:ind w:left="360" w:hanging="360"/>
        <w:jc w:val="both"/>
      </w:pPr>
      <w:commentRangeStart w:id="10"/>
      <w:r w:rsidRPr="0065168F">
        <w:rPr>
          <w:u w:val="single"/>
        </w:rPr>
        <w:t>AUTONOMOUS GENOCIDE</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ensures that </w:t>
      </w:r>
      <w:r w:rsidRPr="0062040E">
        <w:rPr>
          <w:b/>
          <w:bCs/>
        </w:rPr>
        <w:t>GENOCIDE ASSASSINATION</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0"/>
      <w:r>
        <w:rPr>
          <w:rStyle w:val="CommentReference"/>
        </w:rPr>
        <w:commentReference w:id="10"/>
      </w:r>
    </w:p>
    <w:p w14:paraId="20B84A7F" w14:textId="067A5D5A" w:rsidR="00FB2305" w:rsidRPr="0062040E" w:rsidRDefault="008A1AD3" w:rsidP="00FB2305">
      <w:pPr>
        <w:ind w:left="360" w:hanging="360"/>
        <w:jc w:val="both"/>
      </w:pPr>
      <w:commentRangeStart w:id="11"/>
      <w:proofErr w:type="gramStart"/>
      <w:r w:rsidRPr="008A1AD3">
        <w:rPr>
          <w:u w:val="single"/>
        </w:rPr>
        <w:t>GENERALLY</w:t>
      </w:r>
      <w:proofErr w:type="gramEnd"/>
      <w:r w:rsidRPr="008A1AD3">
        <w:rPr>
          <w:u w:val="single"/>
        </w:rPr>
        <w:t xml:space="preserve"> </w:t>
      </w:r>
      <w:commentRangeEnd w:id="11"/>
      <w:r w:rsidR="00146F36">
        <w:rPr>
          <w:rStyle w:val="CommentReference"/>
        </w:rPr>
        <w:commentReference w:id="11"/>
      </w:r>
      <w:commentRangeStart w:id="12"/>
      <w:commentRangeStart w:id="13"/>
      <w:commentRangeStart w:id="14"/>
      <w:commentRangeStart w:id="15"/>
      <w:commentRangeStart w:id="16"/>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ensures that </w:t>
      </w:r>
      <w:r w:rsidR="00FB2305" w:rsidRPr="008A1AD3">
        <w:rPr>
          <w:b/>
          <w:bCs/>
        </w:rPr>
        <w:t xml:space="preserve">INDISCRIMINATE </w:t>
      </w:r>
      <w:r w:rsidR="00FB2305" w:rsidRPr="0062040E">
        <w:rPr>
          <w:b/>
          <w:bCs/>
        </w:rPr>
        <w:t>GENOCIDE</w:t>
      </w:r>
      <w:r w:rsidR="00FB2305">
        <w:rPr>
          <w:b/>
          <w:bCs/>
        </w:rPr>
        <w:t>, THEN</w:t>
      </w:r>
      <w:r w:rsidR="00FB2305" w:rsidRPr="0062040E">
        <w:rPr>
          <w:b/>
          <w:bCs/>
        </w:rPr>
        <w:t xml:space="preserve"> ASSASSINATION</w:t>
      </w:r>
      <w:r w:rsidR="00FB2305" w:rsidRPr="0065168F">
        <w:t xml:space="preserve"> does not occur</w:t>
      </w:r>
      <w:r w:rsidR="00FB2305">
        <w:t xml:space="preserve">, </w:t>
      </w:r>
      <w:r w:rsidR="00FB2305" w:rsidRPr="00090FCE">
        <w:rPr>
          <w:b/>
          <w:bCs/>
        </w:rPr>
        <w:t>IRREVOCABLY DEFINED</w:t>
      </w:r>
      <w:r w:rsidR="00FB2305">
        <w:t xml:space="preserve">, </w:t>
      </w:r>
      <w:r w:rsidR="00FB2305" w:rsidRPr="0092458B">
        <w:rPr>
          <w:b/>
          <w:bCs/>
        </w:rPr>
        <w:t>IMPLICITLY DEFINED</w:t>
      </w:r>
      <w:r w:rsidR="00FB2305">
        <w:rPr>
          <w:b/>
          <w:bCs/>
        </w:rPr>
        <w:t>, PERMANENTLY DEFINED</w:t>
      </w:r>
      <w:r w:rsidR="00FB2305" w:rsidRPr="00090FCE">
        <w:t xml:space="preserve">, </w:t>
      </w:r>
      <w:r w:rsidR="00FB2305">
        <w:rPr>
          <w:b/>
          <w:bCs/>
        </w:rPr>
        <w:t>PEACEFULLY DEFINED</w:t>
      </w:r>
      <w:r w:rsidR="00FB2305">
        <w:t>.</w:t>
      </w:r>
      <w:commentRangeEnd w:id="12"/>
      <w:r w:rsidR="00C03D50">
        <w:rPr>
          <w:rStyle w:val="CommentReference"/>
        </w:rPr>
        <w:commentReference w:id="12"/>
      </w:r>
      <w:commentRangeEnd w:id="13"/>
      <w:r w:rsidR="00392F47">
        <w:rPr>
          <w:rStyle w:val="CommentReference"/>
        </w:rPr>
        <w:commentReference w:id="13"/>
      </w:r>
      <w:commentRangeEnd w:id="14"/>
      <w:r w:rsidR="00392F47">
        <w:rPr>
          <w:rStyle w:val="CommentReference"/>
        </w:rPr>
        <w:commentReference w:id="14"/>
      </w:r>
      <w:commentRangeEnd w:id="15"/>
      <w:r w:rsidR="004052DA">
        <w:rPr>
          <w:rStyle w:val="CommentReference"/>
        </w:rPr>
        <w:commentReference w:id="15"/>
      </w:r>
      <w:commentRangeEnd w:id="16"/>
      <w:r w:rsidR="00917E75">
        <w:rPr>
          <w:rStyle w:val="CommentReference"/>
        </w:rPr>
        <w:commentReference w:id="16"/>
      </w:r>
    </w:p>
    <w:p w14:paraId="58EF3962" w14:textId="4B69F146" w:rsidR="00F90E69" w:rsidRPr="0062040E" w:rsidRDefault="00F90E69" w:rsidP="00F90E69">
      <w:pPr>
        <w:ind w:left="360" w:hanging="360"/>
        <w:jc w:val="both"/>
        <w:rPr>
          <w:ins w:id="17" w:author="Patrick McElhiney" w:date="2022-09-27T18:22:00Z"/>
        </w:rPr>
      </w:pPr>
      <w:commentRangeStart w:id="18"/>
      <w:ins w:id="19" w:author="Patrick McElhiney" w:date="2022-09-27T18:22:00Z">
        <w:r w:rsidRPr="008A1AD3">
          <w:rPr>
            <w:u w:val="single"/>
          </w:rPr>
          <w:t xml:space="preserve">GENERALLY </w:t>
        </w:r>
        <w:r w:rsidRPr="0065168F">
          <w:rPr>
            <w:u w:val="single"/>
          </w:rPr>
          <w:t xml:space="preserve">AUTONOMOUS </w:t>
        </w:r>
        <w:r>
          <w:rPr>
            <w:u w:val="single"/>
          </w:rPr>
          <w:t xml:space="preserve">ASSASSINATION, THEN INDISCRIMINATE </w:t>
        </w:r>
        <w:r w:rsidRPr="0065168F">
          <w:rPr>
            <w:u w:val="single"/>
          </w:rPr>
          <w:t>GENOCIDE PREVENTION SECURITY SYSTEMS</w:t>
        </w:r>
        <w:r w:rsidRPr="0065168F">
          <w:t xml:space="preserve"> (</w:t>
        </w:r>
        <w:r w:rsidRPr="0065168F">
          <w:rPr>
            <w:b/>
            <w:bCs/>
          </w:rPr>
          <w:t>2022</w:t>
        </w:r>
        <w:r w:rsidRPr="0065168F">
          <w:t xml:space="preserve">) – ensures that </w:t>
        </w:r>
        <w:r w:rsidRPr="00F90E69">
          <w:rPr>
            <w:b/>
            <w:bCs/>
            <w:rPrChange w:id="20" w:author="Patrick McElhiney" w:date="2022-09-27T18:23:00Z">
              <w:rPr/>
            </w:rPrChange>
          </w:rPr>
          <w:t xml:space="preserve">ASSASSINATION, THEN </w:t>
        </w:r>
        <w:r w:rsidRPr="008A1AD3">
          <w:rPr>
            <w:b/>
            <w:bCs/>
          </w:rPr>
          <w:t xml:space="preserve">INDISCRIMINATE </w:t>
        </w:r>
        <w:r w:rsidRPr="0062040E">
          <w:rPr>
            <w:b/>
            <w:bCs/>
          </w:rPr>
          <w:t>GENOCIDE</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ins>
      <w:commentRangeEnd w:id="18"/>
      <w:ins w:id="21" w:author="Patrick McElhiney" w:date="2022-09-27T18:31:00Z">
        <w:r w:rsidR="003C4BE8">
          <w:rPr>
            <w:rStyle w:val="CommentReference"/>
          </w:rPr>
          <w:commentReference w:id="18"/>
        </w:r>
      </w:ins>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lastRenderedPageBreak/>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w:t>
      </w:r>
      <w:r w:rsidR="00A3103A">
        <w:lastRenderedPageBreak/>
        <w:t>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roofErr w:type="gramStart"/>
      <w:r w:rsidR="00FB1B54">
        <w:t xml:space="preserve">, </w:t>
      </w:r>
      <w:r w:rsidR="00ED062A">
        <w:t>,</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22"/>
      <w:commentRangeStart w:id="23"/>
      <w:commentRangeStart w:id="24"/>
      <w:commentRangeStart w:id="25"/>
      <w:commentRangeStart w:id="26"/>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22"/>
      <w:r w:rsidR="00FD4F3B">
        <w:rPr>
          <w:rStyle w:val="CommentReference"/>
        </w:rPr>
        <w:commentReference w:id="22"/>
      </w:r>
      <w:commentRangeEnd w:id="23"/>
      <w:r w:rsidR="00711D32">
        <w:rPr>
          <w:rStyle w:val="CommentReference"/>
        </w:rPr>
        <w:commentReference w:id="23"/>
      </w:r>
      <w:commentRangeEnd w:id="24"/>
      <w:r w:rsidR="00663972">
        <w:rPr>
          <w:rStyle w:val="CommentReference"/>
        </w:rPr>
        <w:commentReference w:id="24"/>
      </w:r>
      <w:commentRangeEnd w:id="25"/>
      <w:r w:rsidR="00D132BE">
        <w:rPr>
          <w:rStyle w:val="CommentReference"/>
        </w:rPr>
        <w:commentReference w:id="25"/>
      </w:r>
      <w:commentRangeEnd w:id="26"/>
      <w:r w:rsidR="00D132BE">
        <w:rPr>
          <w:rStyle w:val="CommentReference"/>
        </w:rPr>
        <w:commentReference w:id="26"/>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16510AA2"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ED062A" w:rsidRPr="00ED062A">
        <w:rPr>
          <w:color w:val="7030A0"/>
        </w:rPr>
        <w:t xml:space="preserve">, </w:t>
      </w:r>
      <w:r w:rsidR="00ED062A" w:rsidRPr="00ED062A">
        <w:rPr>
          <w:b/>
          <w:bCs/>
          <w:color w:val="7030A0"/>
        </w:rPr>
        <w:t>IRREVOCABLY DEFINED</w:t>
      </w:r>
      <w:r w:rsidR="00ED062A" w:rsidRPr="00ED062A">
        <w:rPr>
          <w:color w:val="7030A0"/>
        </w:rPr>
        <w:t xml:space="preserve">, </w:t>
      </w:r>
      <w:r w:rsidR="00ED062A" w:rsidRPr="00ED062A">
        <w:rPr>
          <w:b/>
          <w:bCs/>
          <w:color w:val="7030A0"/>
        </w:rPr>
        <w:t>IMPLICITLY DEFINED, PERMANENTLY DEFINED</w:t>
      </w:r>
      <w:r w:rsidR="00ED062A" w:rsidRPr="00ED062A">
        <w:rPr>
          <w:color w:val="7030A0"/>
        </w:rPr>
        <w:t xml:space="preserve">, </w:t>
      </w:r>
      <w:r w:rsidR="00ED062A" w:rsidRPr="00ED062A">
        <w:rPr>
          <w:b/>
          <w:bCs/>
          <w:color w:val="7030A0"/>
        </w:rPr>
        <w:t>PEACEFULLY DEFINED</w:t>
      </w:r>
      <w:r w:rsidR="00ED062A" w:rsidRPr="00ED062A">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3"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4" w:author="Patrick McElhiney" w:date="2022-09-22T23:28:00Z" w:initials="PM">
    <w:p w14:paraId="07ECFE9E" w14:textId="77777777" w:rsidR="00130E98" w:rsidRDefault="00130E98" w:rsidP="003C42E7">
      <w:pPr>
        <w:pStyle w:val="CommentText"/>
      </w:pPr>
      <w:r>
        <w:rPr>
          <w:rStyle w:val="CommentReference"/>
        </w:rPr>
        <w:annotationRef/>
      </w:r>
      <w:r>
        <w:t>Chelsea Clinton was charged with this war crime by The International Criminal Court in The Hauge, Austria.</w:t>
      </w:r>
    </w:p>
  </w:comment>
  <w:comment w:id="5"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6"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7"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8"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9" w:author="Patrick McElhiney" w:date="2022-09-22T23:30:00Z" w:initials="PM">
    <w:p w14:paraId="18310878" w14:textId="31212B96"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0"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11" w:author="Patrick McElhiney" w:date="2022-09-27T17:21:00Z" w:initials="PM">
    <w:p w14:paraId="4764A4AF" w14:textId="77777777" w:rsidR="00146F36" w:rsidRDefault="00146F36" w:rsidP="00FC73B5">
      <w:pPr>
        <w:pStyle w:val="CommentText"/>
      </w:pPr>
      <w:r>
        <w:rPr>
          <w:rStyle w:val="CommentReference"/>
        </w:rPr>
        <w:annotationRef/>
      </w:r>
      <w:r>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12" w:author="Patrick McElhiney" w:date="2022-09-27T17:17:00Z" w:initials="PM">
    <w:p w14:paraId="77F71D33" w14:textId="77777777" w:rsidR="00F62417" w:rsidRDefault="00C03D50">
      <w:pPr>
        <w:pStyle w:val="CommentText"/>
      </w:pPr>
      <w:r>
        <w:rPr>
          <w:rStyle w:val="CommentReference"/>
        </w:rPr>
        <w:annotationRef/>
      </w:r>
      <w:r w:rsidR="00F62417">
        <w:t>This generally autonomous system was added to prevent Chelsea Clinton, or anyone else, including those relating to Chelsea Clinton, from plotting or conducting or directing any indiscriminate genocide, in addition to plotting, conducting, or directing any assassination of Patrick R. McElhiney or Anna Chapman, or anyone else, as they pre-meditated, in its entirety, in 2020. And due to the nuclear bombing of Siberia, Russia, and Chelsea Clinton pre-meditating that in 2008, according to U.S. Military cases, it is highly probable that Chelsea Clinton had the capability to conduct and direct and plot to do this in the future, based on what she has done in the past, if she ever had any capabilities to control the U.S. Military, even through psychological sociological warfare, or through any rumors, or discussions, or speech, or thoughts, based on the indiscriminate genocide occurring previously to "protect her" from the public.</w:t>
      </w:r>
    </w:p>
    <w:p w14:paraId="5E2833F2" w14:textId="77777777" w:rsidR="00F62417" w:rsidRDefault="00F62417">
      <w:pPr>
        <w:pStyle w:val="CommentText"/>
      </w:pPr>
    </w:p>
    <w:p w14:paraId="6991F32E" w14:textId="77777777" w:rsidR="00F62417" w:rsidRDefault="00F62417" w:rsidP="005D5221">
      <w:pPr>
        <w:pStyle w:val="CommentText"/>
      </w:pPr>
      <w:r>
        <w:t>Chelsea Clinton and Elena Kegan already conducted indiscriminate genocide, to try to break up and even assassinate Patrick R. McElhiney and Anna Chapman, due to public outrage through sociological warfare, including before, during, and afterwards.</w:t>
      </w:r>
    </w:p>
  </w:comment>
  <w:comment w:id="13" w:author="Patrick McElhiney" w:date="2022-09-27T17:25:00Z" w:initials="PM">
    <w:p w14:paraId="5532FE9D" w14:textId="7382985D" w:rsidR="00392F47" w:rsidRDefault="00392F47" w:rsidP="00E11B5A">
      <w:pPr>
        <w:pStyle w:val="CommentText"/>
      </w:pPr>
      <w:r>
        <w:rPr>
          <w:rStyle w:val="CommentReference"/>
        </w:rPr>
        <w:annotationRef/>
      </w:r>
      <w:r>
        <w:t>It was found that Chelsea Clinton pre-meditated this just to assassinate Patrick R. McElhiney and Anna Chapman, and Chelsea Clinton was willing to do anything to assassinate Patrick R. McElhiney and Anna Chapman. Chelsea Clinton used an improper ruling to overrule the original ruling by herself, verbally, and a District Justice was unable to overrule her verbal command, through his own verbal command, and it was Justice Andrews that was unable to do so. And Justice Andrews previously committed HIGH TREASON against Patrick R. McElhiney.</w:t>
      </w:r>
    </w:p>
  </w:comment>
  <w:comment w:id="14" w:author="Patrick McElhiney" w:date="2022-09-27T17:26:00Z" w:initials="PM">
    <w:p w14:paraId="39F90418" w14:textId="77777777" w:rsidR="00392F47" w:rsidRDefault="00392F47" w:rsidP="007F7B78">
      <w:pPr>
        <w:pStyle w:val="CommentText"/>
      </w:pPr>
      <w:r>
        <w:rPr>
          <w:rStyle w:val="CommentReference"/>
        </w:rPr>
        <w:annotationRef/>
      </w:r>
      <w:r>
        <w:t>This may mean that the U.S. Justice Department may be unable to prevent genocide, according to the U.S. Military, if Chelsea Clinton conducts it by committing TREASON and HIGH TREASON, even in the past, even as others, against Patrick R. McElhiney and Anna Chapman.</w:t>
      </w:r>
    </w:p>
  </w:comment>
  <w:comment w:id="15" w:author="Patrick McElhiney" w:date="2022-09-27T17:28:00Z" w:initials="PM">
    <w:p w14:paraId="333317BD" w14:textId="77777777" w:rsidR="004131E2" w:rsidRDefault="004052DA" w:rsidP="001B2C52">
      <w:pPr>
        <w:pStyle w:val="CommentText"/>
      </w:pPr>
      <w:r>
        <w:rPr>
          <w:rStyle w:val="CommentReference"/>
        </w:rPr>
        <w:annotationRef/>
      </w:r>
      <w:r w:rsidR="004131E2">
        <w:t>Chelsea Clinton also pre-meditated indiscriminate genocide against her own people, just to make Patrick R. McElhiney and Anna Chapman go to the International Criminal Court in The Hauge, Austria, later, and she lied about it in the International Criminal Court in The Hauge, Austria, to overrule him and officials that were preventing it from happening, the entire time, by making the statements, through lying, in the ICC courtroom in Austria, previously, such that the U.S. Justice Department trusted her the entire time because of her own family member, Elena Kegan, supporting her in the Supreme Court of the United States of America, such that, Chelsea Clinton has directed and conducted everything bad that has happened, including through her family and extended family. Chelsea Clinton did so out of the purpose of MALICE, according to the National Security Agency, just to overrule previous rulings against her, to try to become President of the United States of America, based on her family, alone, just to clear up her name, when in reality, there is no way to do so, because of what she has done before, and she's also been training others to do similar things, including Paris Hilton, who is not even qualified to become President of the United States of America, in addition to Jenna Bush, who committed leud sex acts with Chelsea Clinton against Patrick R. McElhiney, when they knew that Patrick R. McElhiney was already married to Anna Chapman, and they knew that Patrick R. McElhiney was the "Top Secret Father" that was discussed in relation to Anna Chapman on Page 6 of the New York Post, in 2009, and Chelsea Clinton directed the CIA to have Anna Chapman impregnated with Patrick R. McElhiney's offspring, in addition to directing The Pentagon to direct Anna Chapman being impregnated in the U.S., and she also directed the pre-meditated murder of Patrick R. McElhiney and Anna Chapman's third child, who was named Patrick R. McElhiney, Jr., using the Dover Police Department, when Patrick R. McElhiney was in danger of being murdered at Wentworth-Douglass Hospital in 2021. Chelsea Clinton conducted it all, and Elena Kegan murdered four employees at Wentworth-Douglass Hospital, to "save Patrick R. McElhiney", after Elena Kegan made Patrick R. McElhiney, and later Anna Chapman, take too many Ativan pills, to attempt to murder them. Such that, if Chelsea Clinton and Elena Kegan are not ex-judicially executed by the International Criminal Court in The Hauge, Austria, the indiscriminate genocide will be their responsibility to prevent, not that of anyone else. Because they must have been conducting it previously.</w:t>
      </w:r>
    </w:p>
  </w:comment>
  <w:comment w:id="16" w:author="Patrick McElhiney" w:date="2022-09-27T19:08:00Z" w:initials="PM">
    <w:p w14:paraId="551DC6EE" w14:textId="77777777" w:rsidR="00917E75" w:rsidRDefault="00917E75" w:rsidP="00CE2563">
      <w:pPr>
        <w:pStyle w:val="CommentText"/>
      </w:pPr>
      <w:r>
        <w:rPr>
          <w:rStyle w:val="CommentReference"/>
        </w:rPr>
        <w:annotationRef/>
      </w:r>
      <w:r>
        <w:t>Brian Round was convicted for trying to do indiscriminate genocide, then assassination through negligence to protect Patrick R. McElhiney, in addition to raping Anna Chapman in her cabin in Russia, which was destroyed by the nuclear blast, failing to protect The Pentagon from being nuclear bombed by Russia in the future, and trying to change The Pentagon Program to ex-judicially execute over 18,000 officials on Chelsea Clinton's side, making her systemic to prevent it, turning Patrick R. McElhiney's computer software off that would prevent it, previously, then doing it again and then causing the assassination of Patrick R. McElhiney after conducting it, blaming him for it because of the emails that he may have had Patrick R. McElhiney send to The White House and the U.S. Congress, and then blaming Chelsea Clinton for everything. Brian Round met Patrick R. McElhiney at a job faire before, looks like Patrick R. McElhiney, may have done a crime and said he was Patrick R. McElhiney in Modesto, CA before, to take down Patrick R. McElhiney's company for WE3M, Inc. to help them for Chelsea Clinton to hatefully take down MCE Web Design, and Brian Round raped Anna Chapman by saying that he was Patrick R. McElhiney, and Brian Round went over to 84 Canaan Back Road, Barrington, NH and raped Anna Chapman, saying that he sent Anna Chapman Facebook messages before as Patrick R. McElhiney, and Anna Chapman was impressed by it. Anna Chapman has never physically met Patrick R. McElhiney, however, she may have in kindergarten when her name was Anna Kushchenko, however this has never been confirmed. Brian Round also got Anna Chapman Secret Service protection because of what happened, and tried to have Patrick R. McElhiney assassinated, and take over his life and his company and his Presidency, for Chelsea Clinton's directions, previously.</w:t>
      </w:r>
    </w:p>
  </w:comment>
  <w:comment w:id="18" w:author="Patrick McElhiney" w:date="2022-09-27T18:31:00Z" w:initials="PM">
    <w:p w14:paraId="4B8F0A55" w14:textId="0EA11088" w:rsidR="003C4BE8" w:rsidRDefault="003C4BE8" w:rsidP="00CB1B3A">
      <w:pPr>
        <w:pStyle w:val="CommentText"/>
      </w:pPr>
      <w:r>
        <w:rPr>
          <w:rStyle w:val="CommentReference"/>
        </w:rPr>
        <w:annotationRef/>
      </w:r>
      <w:r>
        <w:t>This was something else that Chelsea Clinton brought up, which Patrick R. McElhiney supported banning as well, because it was determined, as of recently, Chelsea Clinton definitely wanted to protect Patrick R. McElhiney, because she found out he was not involved in anything bad, like was always presumed by The Pentagon, and that it was politics in public, including out loud, in files, and using Artificial Telepathy, his own invention which he was never paid for, that was used to hatefully conduct genocide and nuclear war to try to invalidate the marriage of Patrick R. McElhiney and Anna Chapman, which was because people associated with protecting Chelsea Clinton didn't want Anna Chapman married to Patrick R. McElhiney, because they didn't want him becoming President if he was, because they didn't want her, as a Russian citizen, in The White House, or married to him, because they thought that bad things would happen to The United States of America, however, that was likely Schizophrenia due to mind control that caused those thoughts, and other mental health conditions, which could be determined, to protect them, in the same way they protected Patrick R. McElhiney by plotting against him, using the mental health system to pre-meditate crimes they said he must have wanted to do with his Presidential powers, so they did the crimes as other people, and then manufactured records, including with mind control and cross-correlation and association crimes and many other types of intellectual crimes, like not allowing Patrick R. McElhiney work at The Pentagon or Liberty Mutual to save lives, or not allowing Patrick R. McElhiney to work at BAE Systems, and instead stealing his intellectual property, and making weapons systems to cause mass casualty events, and blame him because of his last name and his company logo, for an instance, which was hateful towards not only Patrick R. McElhiney, however also the entire McElhiney family, and MCE123, a legal entity that produced Global Security Systems to prevent the mass casualty events, after he learned more about what they were. All people needed to do was tell him to add something that would have prevented something bad from happening. Patrick R. McElhiney doesn't study bad things, so if he learns about bad things, he always wants to prevent them, and, since he doesn't study what others are plotting out, he didn't know what they were, also, because his bad memories were erased, including by President Bush, President Obama, President Trump, and President Biden, and that may have caused Patrick R. McElhiney brain cancer in the future. And he hasn't been paid to prevent any of the bad things, even after he prevented them, as of 6:31PM EST on 9/27/2022.</w:t>
      </w:r>
    </w:p>
  </w:comment>
  <w:comment w:id="22" w:author="Patrick McElhiney" w:date="2022-09-23T00:10:00Z" w:initials="PM">
    <w:p w14:paraId="3F76A2D5" w14:textId="4DBF8E7D"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23"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24"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25"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26"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07ECFE9E" w15:done="0"/>
  <w15:commentEx w15:paraId="2D154CE7" w15:done="0"/>
  <w15:commentEx w15:paraId="002A81B2" w15:done="0"/>
  <w15:commentEx w15:paraId="68973192" w15:done="0"/>
  <w15:commentEx w15:paraId="290A10E7" w15:done="0"/>
  <w15:commentEx w15:paraId="18310878" w15:done="0"/>
  <w15:commentEx w15:paraId="16D38E91" w15:done="0"/>
  <w15:commentEx w15:paraId="4764A4AF" w15:done="0"/>
  <w15:commentEx w15:paraId="6991F32E" w15:done="0"/>
  <w15:commentEx w15:paraId="5532FE9D" w15:paraIdParent="6991F32E" w15:done="0"/>
  <w15:commentEx w15:paraId="39F90418" w15:paraIdParent="6991F32E" w15:done="0"/>
  <w15:commentEx w15:paraId="333317BD" w15:paraIdParent="6991F32E" w15:done="0"/>
  <w15:commentEx w15:paraId="551DC6EE" w15:paraIdParent="6991F32E" w15:done="0"/>
  <w15:commentEx w15:paraId="4B8F0A55"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6E27" w16cex:dateUtc="2022-09-23T03:28: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D76E81" w16cex:dateUtc="2022-09-23T03:30:00Z"/>
  <w16cex:commentExtensible w16cex:durableId="26D76EEE" w16cex:dateUtc="2022-09-23T03:30:00Z"/>
  <w16cex:commentExtensible w16cex:durableId="26DDAFA6" w16cex:dateUtc="2022-09-27T21:21:00Z"/>
  <w16cex:commentExtensible w16cex:durableId="26DDAEA7" w16cex:dateUtc="2022-09-27T21:17:00Z"/>
  <w16cex:commentExtensible w16cex:durableId="26DDB078" w16cex:dateUtc="2022-09-27T21:25:00Z"/>
  <w16cex:commentExtensible w16cex:durableId="26DDB0AB" w16cex:dateUtc="2022-09-27T21:26:00Z"/>
  <w16cex:commentExtensible w16cex:durableId="26DDB135" w16cex:dateUtc="2022-09-27T21:28:00Z"/>
  <w16cex:commentExtensible w16cex:durableId="26DDC8B1" w16cex:dateUtc="2022-09-27T23:08:00Z"/>
  <w16cex:commentExtensible w16cex:durableId="26DDBFFD" w16cex:dateUtc="2022-09-27T22:31: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07ECFE9E" w16cid:durableId="26D76E27"/>
  <w16cid:commentId w16cid:paraId="2D154CE7" w16cid:durableId="26D78082"/>
  <w16cid:commentId w16cid:paraId="002A81B2" w16cid:durableId="26D78144"/>
  <w16cid:commentId w16cid:paraId="68973192" w16cid:durableId="26D76DE7"/>
  <w16cid:commentId w16cid:paraId="290A10E7" w16cid:durableId="26D76EE5"/>
  <w16cid:commentId w16cid:paraId="18310878" w16cid:durableId="26D76E81"/>
  <w16cid:commentId w16cid:paraId="16D38E91" w16cid:durableId="26D76EEE"/>
  <w16cid:commentId w16cid:paraId="4764A4AF" w16cid:durableId="26DDAFA6"/>
  <w16cid:commentId w16cid:paraId="6991F32E" w16cid:durableId="26DDAEA7"/>
  <w16cid:commentId w16cid:paraId="5532FE9D" w16cid:durableId="26DDB078"/>
  <w16cid:commentId w16cid:paraId="39F90418" w16cid:durableId="26DDB0AB"/>
  <w16cid:commentId w16cid:paraId="333317BD" w16cid:durableId="26DDB135"/>
  <w16cid:commentId w16cid:paraId="551DC6EE" w16cid:durableId="26DDC8B1"/>
  <w16cid:commentId w16cid:paraId="4B8F0A55" w16cid:durableId="26DDBFFD"/>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4DC9" w14:textId="77777777" w:rsidR="006F738E" w:rsidRDefault="006F738E" w:rsidP="005B7682">
      <w:pPr>
        <w:spacing w:after="0" w:line="240" w:lineRule="auto"/>
      </w:pPr>
      <w:r>
        <w:separator/>
      </w:r>
    </w:p>
  </w:endnote>
  <w:endnote w:type="continuationSeparator" w:id="0">
    <w:p w14:paraId="01FA2A1C" w14:textId="77777777" w:rsidR="006F738E" w:rsidRDefault="006F738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DB699" w14:textId="77777777" w:rsidR="006F738E" w:rsidRDefault="006F738E" w:rsidP="005B7682">
      <w:pPr>
        <w:spacing w:after="0" w:line="240" w:lineRule="auto"/>
      </w:pPr>
      <w:r>
        <w:separator/>
      </w:r>
    </w:p>
  </w:footnote>
  <w:footnote w:type="continuationSeparator" w:id="0">
    <w:p w14:paraId="2F49B799" w14:textId="77777777" w:rsidR="006F738E" w:rsidRDefault="006F738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1AD3"/>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4284</Words>
  <Characters>24421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2022-09-27T21:22:00Z</cp:lastPrinted>
  <dcterms:created xsi:type="dcterms:W3CDTF">2022-09-27T23:21:00Z</dcterms:created>
  <dcterms:modified xsi:type="dcterms:W3CDTF">2022-09-27T23:21:00Z</dcterms:modified>
</cp:coreProperties>
</file>