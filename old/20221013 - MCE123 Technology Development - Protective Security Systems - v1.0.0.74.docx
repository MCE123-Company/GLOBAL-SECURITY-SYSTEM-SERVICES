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proofErr w:type="gramStart"/>
      <w:r w:rsidRPr="007E19E6">
        <w:rPr>
          <w:highlight w:val="yellow"/>
        </w:rPr>
        <w:t xml:space="preserve">), </w:t>
      </w:r>
      <w:r w:rsidR="000B2AF4" w:rsidRPr="007E19E6">
        <w:rPr>
          <w:highlight w:val="yellow"/>
        </w:rPr>
        <w:t xml:space="preserve">  </w:t>
      </w:r>
      <w:proofErr w:type="gramEnd"/>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Pr="00A939FB" w:rsidRDefault="00B27AFA" w:rsidP="00B27AFA">
      <w:pPr>
        <w:ind w:left="360" w:hanging="360"/>
        <w:jc w:val="both"/>
        <w:rPr>
          <w:highlight w:val="yellow"/>
          <w:u w:val="single"/>
        </w:rPr>
      </w:pPr>
      <w:r w:rsidRPr="00A939FB">
        <w:rPr>
          <w:highlight w:val="yellow"/>
          <w:u w:val="single"/>
        </w:rPr>
        <w:t>AUTONOMOUS BAD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3BEE65DB" w:rsidR="00135533" w:rsidRPr="00A939FB" w:rsidRDefault="00135533" w:rsidP="00135533">
      <w:pPr>
        <w:ind w:left="360" w:hanging="360"/>
        <w:jc w:val="both"/>
        <w:rPr>
          <w:highlight w:val="yellow"/>
          <w:u w:val="single"/>
        </w:rPr>
      </w:pPr>
      <w:r w:rsidRPr="00A939FB">
        <w:rPr>
          <w:highlight w:val="yellow"/>
          <w:u w:val="single"/>
        </w:rPr>
        <w:t>AUTONOMOUS BAD THING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171FC772" w:rsidR="00DD3147" w:rsidRPr="00A939FB" w:rsidRDefault="00DD3147" w:rsidP="00DD3147">
      <w:pPr>
        <w:ind w:left="360" w:hanging="360"/>
        <w:jc w:val="both"/>
        <w:rPr>
          <w:highlight w:val="yellow"/>
          <w:u w:val="single"/>
        </w:rPr>
      </w:pPr>
      <w:r w:rsidRPr="00A939FB">
        <w:rPr>
          <w:highlight w:val="yellow"/>
          <w:u w:val="single"/>
        </w:rPr>
        <w:t xml:space="preserve">AUTONOMOUS DANGER MODE PREVENTION </w:t>
      </w:r>
      <w:r w:rsidR="00022936" w:rsidRPr="00A939FB">
        <w:rPr>
          <w:highlight w:val="yellow"/>
          <w:u w:val="single"/>
        </w:rPr>
        <w:t xml:space="preserve">PROTECTIVE </w:t>
      </w:r>
      <w:r w:rsidRPr="00A939FB">
        <w:rPr>
          <w:highlight w:val="yellow"/>
          <w:u w:val="single"/>
        </w:rPr>
        <w:t>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6"/>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6"/>
      <w:r w:rsidR="00135533" w:rsidRPr="00A939FB">
        <w:rPr>
          <w:rStyle w:val="CommentReference"/>
          <w:highlight w:val="yellow"/>
        </w:rPr>
        <w:commentReference w:id="6"/>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70626D40" w:rsidR="007E19E6" w:rsidRPr="00A939FB" w:rsidRDefault="007E19E6" w:rsidP="007E19E6">
      <w:pPr>
        <w:ind w:left="360" w:hanging="360"/>
        <w:jc w:val="both"/>
        <w:rPr>
          <w:highlight w:val="yellow"/>
          <w:u w:val="single"/>
        </w:rPr>
      </w:pPr>
      <w:r w:rsidRPr="00A939FB">
        <w:rPr>
          <w:highlight w:val="yellow"/>
          <w:u w:val="single"/>
        </w:rPr>
        <w:t>AUTONOMOUS NAKED/DECLOTHING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7C73DABC" w:rsidR="00955A4E" w:rsidRPr="00A939FB" w:rsidRDefault="00955A4E" w:rsidP="00955A4E">
      <w:pPr>
        <w:ind w:left="360" w:hanging="360"/>
        <w:jc w:val="both"/>
        <w:rPr>
          <w:highlight w:val="yellow"/>
          <w:u w:val="single"/>
        </w:rPr>
      </w:pPr>
      <w:r w:rsidRPr="00A939FB">
        <w:rPr>
          <w:highlight w:val="yellow"/>
          <w:u w:val="single"/>
        </w:rPr>
        <w:t>AUTONOMOUS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7"/>
      <w:r w:rsidR="00135533" w:rsidRPr="00A939FB">
        <w:rPr>
          <w:rStyle w:val="CommentReference"/>
          <w:highlight w:val="yellow"/>
        </w:rPr>
        <w:commentReference w:id="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CE98D0F" w14:textId="52F8324F" w:rsidR="00A63D85" w:rsidRPr="00A939FB" w:rsidRDefault="00A63D85" w:rsidP="00A63D85">
      <w:pPr>
        <w:ind w:left="360" w:hanging="360"/>
        <w:jc w:val="both"/>
        <w:rPr>
          <w:highlight w:val="yellow"/>
          <w:u w:val="single"/>
        </w:rPr>
      </w:pPr>
      <w:r w:rsidRPr="00A939FB">
        <w:rPr>
          <w:highlight w:val="yellow"/>
          <w:u w:val="single"/>
        </w:rPr>
        <w:t>AUTONOMOUS GENOCIDE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300F25C" w:rsidR="00A63D85" w:rsidRPr="00A939FB" w:rsidRDefault="00A63D85" w:rsidP="00A63D85">
      <w:pPr>
        <w:ind w:left="360" w:hanging="360"/>
        <w:jc w:val="both"/>
        <w:rPr>
          <w:highlight w:val="yellow"/>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A268702" w14:textId="6DFF38F0" w:rsidR="00A63D85" w:rsidRPr="00A939FB" w:rsidRDefault="00A63D85" w:rsidP="00A63D85">
      <w:pPr>
        <w:ind w:left="360" w:hanging="360"/>
        <w:jc w:val="both"/>
        <w:rPr>
          <w:highlight w:val="yellow"/>
          <w:u w:val="single"/>
        </w:rPr>
      </w:pPr>
      <w:r w:rsidRPr="00A939FB">
        <w:rPr>
          <w:highlight w:val="yellow"/>
          <w:u w:val="single"/>
        </w:rPr>
        <w:t>AUTONOMOUS CRIME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0"/>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0"/>
      <w:r w:rsidR="00135533" w:rsidRPr="00A939FB">
        <w:rPr>
          <w:rStyle w:val="CommentReference"/>
          <w:highlight w:val="yellow"/>
        </w:rPr>
        <w:commentReference w:id="10"/>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110675A" w:rsidR="00955A4E" w:rsidRPr="00A939FB" w:rsidRDefault="00955A4E" w:rsidP="00955A4E">
      <w:pPr>
        <w:ind w:left="360" w:hanging="360"/>
        <w:jc w:val="both"/>
        <w:rPr>
          <w:highlight w:val="yellow"/>
          <w:u w:val="single"/>
        </w:rPr>
      </w:pPr>
      <w:r w:rsidRPr="00A939FB">
        <w:rPr>
          <w:highlight w:val="yellow"/>
          <w:u w:val="single"/>
        </w:rPr>
        <w:t>AUTONOMOUS HIGH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B77A888" w14:textId="0B1533A3"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07F0848" w14:textId="29C0E6FC" w:rsidR="00955A4E" w:rsidRPr="00A939FB" w:rsidRDefault="00955A4E" w:rsidP="00955A4E">
      <w:pPr>
        <w:ind w:left="360" w:hanging="360"/>
        <w:jc w:val="both"/>
        <w:rPr>
          <w:highlight w:val="yellow"/>
          <w:u w:val="single"/>
        </w:rPr>
      </w:pPr>
      <w:r w:rsidRPr="00A939FB">
        <w:rPr>
          <w:highlight w:val="yellow"/>
          <w:u w:val="single"/>
        </w:rPr>
        <w:t>AUTONOMOUS CRIMINAL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3"/>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3"/>
      <w:r w:rsidR="00135533" w:rsidRPr="00A939FB">
        <w:rPr>
          <w:rStyle w:val="CommentReference"/>
          <w:highlight w:val="yellow"/>
        </w:rPr>
        <w:commentReference w:id="13"/>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B46D5E9" w:rsidR="00955A4E" w:rsidRPr="00A939FB" w:rsidRDefault="00955A4E" w:rsidP="00955A4E">
      <w:pPr>
        <w:ind w:left="360" w:hanging="360"/>
        <w:jc w:val="both"/>
        <w:rPr>
          <w:highlight w:val="yellow"/>
          <w:u w:val="single"/>
        </w:rPr>
      </w:pPr>
      <w:r w:rsidRPr="00A939FB">
        <w:rPr>
          <w:highlight w:val="yellow"/>
          <w:u w:val="single"/>
        </w:rPr>
        <w:t>AUTONOMOUS TERRORIST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4"/>
      <w:r w:rsidR="00A939FB" w:rsidRPr="00A939FB">
        <w:rPr>
          <w:rStyle w:val="CommentReference"/>
          <w:highlight w:val="yellow"/>
        </w:rPr>
        <w:commentReference w:id="1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0E96F196" w:rsidR="00B27AFA" w:rsidRPr="00A939FB" w:rsidRDefault="00B27AFA" w:rsidP="00B27AFA">
      <w:pPr>
        <w:ind w:left="360" w:hanging="360"/>
        <w:jc w:val="both"/>
        <w:rPr>
          <w:highlight w:val="yellow"/>
          <w:u w:val="single"/>
        </w:rPr>
      </w:pPr>
      <w:r w:rsidRPr="00A939FB">
        <w:rPr>
          <w:highlight w:val="yellow"/>
          <w:u w:val="single"/>
        </w:rPr>
        <w:t>AUTONOMOUS TERRORIST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5"/>
      <w:r w:rsidR="00A939FB" w:rsidRPr="00A939FB">
        <w:rPr>
          <w:rStyle w:val="CommentReference"/>
          <w:highlight w:val="yellow"/>
        </w:rPr>
        <w:commentReference w:id="1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480D0F7F" w:rsidR="00955A4E" w:rsidRPr="00A939FB" w:rsidRDefault="00955A4E" w:rsidP="00955A4E">
      <w:pPr>
        <w:ind w:left="360" w:hanging="360"/>
        <w:jc w:val="both"/>
        <w:rPr>
          <w:highlight w:val="yellow"/>
          <w:u w:val="single"/>
        </w:rPr>
      </w:pPr>
      <w:r w:rsidRPr="00A939FB">
        <w:rPr>
          <w:highlight w:val="yellow"/>
          <w:u w:val="single"/>
        </w:rPr>
        <w:t>AUTONOMOUS WAR MONGER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6"/>
      <w:r w:rsidR="00A939FB" w:rsidRPr="00A939FB">
        <w:rPr>
          <w:rStyle w:val="CommentReference"/>
          <w:highlight w:val="yellow"/>
        </w:rPr>
        <w:commentReference w:id="1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22606A7" w:rsidR="00955A4E" w:rsidRPr="00A939FB" w:rsidRDefault="00955A4E" w:rsidP="00955A4E">
      <w:pPr>
        <w:ind w:left="360" w:hanging="360"/>
        <w:jc w:val="both"/>
        <w:rPr>
          <w:highlight w:val="yellow"/>
          <w:u w:val="single"/>
        </w:rPr>
      </w:pPr>
      <w:r w:rsidRPr="00A939FB">
        <w:rPr>
          <w:highlight w:val="yellow"/>
          <w:u w:val="single"/>
        </w:rPr>
        <w:t>AUTONOMOUS WAR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7"/>
      <w:r w:rsidR="00A939FB" w:rsidRPr="00A939FB">
        <w:rPr>
          <w:rStyle w:val="CommentReference"/>
          <w:highlight w:val="yellow"/>
        </w:rPr>
        <w:commentReference w:id="1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F4065E4" w:rsidR="00955A4E" w:rsidRPr="00A939FB" w:rsidRDefault="00955A4E" w:rsidP="00955A4E">
      <w:pPr>
        <w:ind w:left="360" w:hanging="360"/>
        <w:jc w:val="both"/>
        <w:rPr>
          <w:highlight w:val="yellow"/>
          <w:u w:val="single"/>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54546821" w:rsidR="00955A4E" w:rsidRPr="00A939FB" w:rsidRDefault="00955A4E" w:rsidP="00955A4E">
      <w:pPr>
        <w:ind w:left="360" w:hanging="360"/>
        <w:jc w:val="both"/>
        <w:rPr>
          <w:highlight w:val="yellow"/>
          <w:u w:val="single"/>
        </w:rPr>
      </w:pPr>
      <w:r w:rsidRPr="00A939FB">
        <w:rPr>
          <w:highlight w:val="yellow"/>
          <w:u w:val="single"/>
        </w:rPr>
        <w:t>AUTONOMOUS THREATENING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4056DE6A" w:rsidR="00A63D85" w:rsidRPr="00A939FB" w:rsidRDefault="00A63D85" w:rsidP="00A63D85">
      <w:pPr>
        <w:ind w:left="360" w:hanging="360"/>
        <w:jc w:val="both"/>
        <w:rPr>
          <w:highlight w:val="yellow"/>
          <w:u w:val="single"/>
        </w:rPr>
      </w:pPr>
      <w:r w:rsidRPr="00A939FB">
        <w:rPr>
          <w:highlight w:val="yellow"/>
          <w:u w:val="single"/>
        </w:rPr>
        <w:t>AUTONOMOUS CI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5AAC7F28" w:rsidR="00A63D85" w:rsidRPr="00A939FB" w:rsidRDefault="00A63D85" w:rsidP="00A63D85">
      <w:pPr>
        <w:ind w:left="360" w:hanging="360"/>
        <w:jc w:val="both"/>
        <w:rPr>
          <w:highlight w:val="yellow"/>
          <w:u w:val="single"/>
        </w:rPr>
      </w:pPr>
      <w:r w:rsidRPr="00A939FB">
        <w:rPr>
          <w:highlight w:val="yellow"/>
          <w:u w:val="single"/>
        </w:rPr>
        <w:t>AUTONOMOUS MENTAL BLOCK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64783BB1" w:rsidR="00955A4E" w:rsidRPr="00A939FB" w:rsidRDefault="00955A4E" w:rsidP="00955A4E">
      <w:pPr>
        <w:ind w:left="360" w:hanging="360"/>
        <w:jc w:val="both"/>
        <w:rPr>
          <w:highlight w:val="yellow"/>
          <w:u w:val="single"/>
        </w:rPr>
      </w:pPr>
      <w:r w:rsidRPr="00A939FB">
        <w:rPr>
          <w:highlight w:val="yellow"/>
          <w:u w:val="single"/>
        </w:rPr>
        <w:t>AUTONOMOUS CRASH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1323F2AF" w:rsidR="00955A4E" w:rsidRPr="00A939FB" w:rsidRDefault="00955A4E" w:rsidP="00955A4E">
      <w:pPr>
        <w:ind w:left="360" w:hanging="360"/>
        <w:jc w:val="both"/>
        <w:rPr>
          <w:highlight w:val="yellow"/>
          <w:u w:val="single"/>
        </w:rPr>
      </w:pPr>
      <w:r w:rsidRPr="00A939FB">
        <w:rPr>
          <w:highlight w:val="yellow"/>
          <w:u w:val="single"/>
        </w:rPr>
        <w:t>AUTONOMOUS ASSASSINATION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6CF96353" w:rsidR="00955A4E" w:rsidRPr="00A939FB" w:rsidRDefault="00955A4E" w:rsidP="00955A4E">
      <w:pPr>
        <w:ind w:left="360" w:hanging="360"/>
        <w:jc w:val="both"/>
        <w:rPr>
          <w:highlight w:val="yellow"/>
          <w:u w:val="single"/>
        </w:rPr>
      </w:pPr>
      <w:r w:rsidRPr="00A939FB">
        <w:rPr>
          <w:highlight w:val="yellow"/>
          <w:u w:val="single"/>
        </w:rPr>
        <w:t>AUTONOMOUS ASSASSIN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3050B579" w:rsidR="00B27AFA" w:rsidRPr="00A939FB" w:rsidRDefault="00B27AFA" w:rsidP="00B27AFA">
      <w:pPr>
        <w:ind w:left="360" w:hanging="360"/>
        <w:jc w:val="both"/>
        <w:rPr>
          <w:highlight w:val="yellow"/>
          <w:u w:val="single"/>
        </w:rPr>
      </w:pPr>
      <w:r w:rsidRPr="00A939FB">
        <w:rPr>
          <w:highlight w:val="yellow"/>
          <w:u w:val="single"/>
        </w:rPr>
        <w:t>AUTONOMOUS ASSASSIN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0993FE87" w:rsidR="00955A4E" w:rsidRPr="00A939FB" w:rsidRDefault="00955A4E" w:rsidP="00955A4E">
      <w:pPr>
        <w:ind w:left="360" w:hanging="360"/>
        <w:jc w:val="both"/>
        <w:rPr>
          <w:highlight w:val="yellow"/>
          <w:u w:val="single"/>
        </w:rPr>
      </w:pPr>
      <w:r w:rsidRPr="00A939FB">
        <w:rPr>
          <w:highlight w:val="yellow"/>
          <w:u w:val="single"/>
        </w:rPr>
        <w:t>AUTONOMOUS GUNMAN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41EBBF6D" w:rsidR="00955A4E" w:rsidRPr="00A939FB" w:rsidRDefault="00955A4E" w:rsidP="00955A4E">
      <w:pPr>
        <w:ind w:left="360" w:hanging="360"/>
        <w:jc w:val="both"/>
        <w:rPr>
          <w:highlight w:val="yellow"/>
          <w:u w:val="single"/>
        </w:rPr>
      </w:pPr>
      <w:r w:rsidRPr="00A939FB">
        <w:rPr>
          <w:highlight w:val="yellow"/>
          <w:u w:val="single"/>
        </w:rPr>
        <w:t>AUTONOMOUS GANG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47BC5A8A" w:rsidR="00955A4E" w:rsidRPr="00A939FB" w:rsidRDefault="00955A4E" w:rsidP="00955A4E">
      <w:pPr>
        <w:ind w:left="360" w:hanging="360"/>
        <w:jc w:val="both"/>
        <w:rPr>
          <w:highlight w:val="yellow"/>
          <w:u w:val="single"/>
        </w:rPr>
      </w:pPr>
      <w:r w:rsidRPr="00A939FB">
        <w:rPr>
          <w:highlight w:val="yellow"/>
          <w:u w:val="single"/>
        </w:rPr>
        <w:t>AUTONOMOUS HITMAN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7D1AD24"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3BCAE8E" w14:textId="230F5A28" w:rsidR="00ED0DB7" w:rsidRPr="00A939FB" w:rsidRDefault="00ED0DB7" w:rsidP="00ED0DB7">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2F3C6EA7" w:rsidR="00955A4E" w:rsidRPr="00A939FB" w:rsidRDefault="00955A4E" w:rsidP="00955A4E">
      <w:pPr>
        <w:ind w:left="360" w:hanging="360"/>
        <w:jc w:val="both"/>
        <w:rPr>
          <w:highlight w:val="yellow"/>
          <w:u w:val="single"/>
        </w:rPr>
      </w:pPr>
      <w:r w:rsidRPr="00A939FB">
        <w:rPr>
          <w:highlight w:val="yellow"/>
          <w:u w:val="single"/>
        </w:rPr>
        <w:t>AUTONOMOUS IMPROPER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0CD18C05" w:rsidR="00955A4E" w:rsidRPr="00A939FB" w:rsidRDefault="00955A4E" w:rsidP="00955A4E">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09855047" w:rsidR="00955A4E" w:rsidRPr="00A939FB" w:rsidRDefault="00955A4E" w:rsidP="00955A4E">
      <w:pPr>
        <w:ind w:left="360" w:hanging="360"/>
        <w:jc w:val="both"/>
        <w:rPr>
          <w:highlight w:val="yellow"/>
          <w:u w:val="single"/>
        </w:rPr>
      </w:pPr>
      <w:r w:rsidRPr="00A939FB">
        <w:rPr>
          <w:highlight w:val="yellow"/>
          <w:u w:val="single"/>
        </w:rPr>
        <w:t>AUTONOMOUS OBSTRUCTIONIST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253C4760" w:rsidR="00955A4E" w:rsidRPr="00A939FB" w:rsidRDefault="00955A4E" w:rsidP="00955A4E">
      <w:pPr>
        <w:ind w:left="360" w:hanging="360"/>
        <w:jc w:val="both"/>
        <w:rPr>
          <w:highlight w:val="yellow"/>
        </w:rPr>
      </w:pPr>
      <w:r w:rsidRPr="00A939FB">
        <w:rPr>
          <w:highlight w:val="yellow"/>
          <w:u w:val="single"/>
        </w:rPr>
        <w:t>AUTONOMOUS ILLEGAL EVIDENCE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4"/>
      <w:r w:rsidR="00A939FB" w:rsidRPr="00A939FB">
        <w:rPr>
          <w:rStyle w:val="CommentReference"/>
          <w:highlight w:val="yellow"/>
        </w:rPr>
        <w:commentReference w:id="3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lastRenderedPageBreak/>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3158BD04" w:rsidR="00955A4E" w:rsidRPr="00A939FB" w:rsidRDefault="00955A4E" w:rsidP="00955A4E">
      <w:pPr>
        <w:ind w:left="360" w:hanging="360"/>
        <w:jc w:val="both"/>
        <w:rPr>
          <w:highlight w:val="yellow"/>
          <w:u w:val="single"/>
        </w:rPr>
      </w:pPr>
      <w:r w:rsidRPr="00A939FB">
        <w:rPr>
          <w:highlight w:val="yellow"/>
          <w:u w:val="single"/>
        </w:rPr>
        <w:t>AUTONOMOUS TORTURE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7B023B17" w:rsidR="00955A4E" w:rsidRPr="00A939FB" w:rsidRDefault="00955A4E" w:rsidP="00955A4E">
      <w:pPr>
        <w:ind w:left="360" w:hanging="360"/>
        <w:jc w:val="both"/>
        <w:rPr>
          <w:highlight w:val="yellow"/>
          <w:u w:val="single"/>
        </w:rPr>
      </w:pPr>
      <w:r w:rsidRPr="00A939FB">
        <w:rPr>
          <w:highlight w:val="yellow"/>
          <w:u w:val="single"/>
        </w:rPr>
        <w:t>AUTONOMOUS VICTIM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42307E64" w:rsidR="00680B9F" w:rsidRPr="00A939FB" w:rsidRDefault="00680B9F" w:rsidP="00680B9F">
      <w:pPr>
        <w:ind w:left="360" w:hanging="360"/>
        <w:jc w:val="both"/>
        <w:rPr>
          <w:highlight w:val="yellow"/>
          <w:u w:val="single"/>
        </w:rPr>
      </w:pPr>
      <w:r w:rsidRPr="00A939FB">
        <w:rPr>
          <w:highlight w:val="yellow"/>
          <w:u w:val="single"/>
        </w:rPr>
        <w:t>AUTONOMOUS 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310DF04" w:rsidR="00680B9F" w:rsidRPr="00A939FB" w:rsidRDefault="00680B9F" w:rsidP="00680B9F">
      <w:pPr>
        <w:ind w:left="360" w:hanging="360"/>
        <w:jc w:val="both"/>
        <w:rPr>
          <w:highlight w:val="yellow"/>
          <w:u w:val="single"/>
        </w:rPr>
      </w:pPr>
      <w:r w:rsidRPr="00A939FB">
        <w:rPr>
          <w:highlight w:val="yellow"/>
          <w:u w:val="single"/>
        </w:rPr>
        <w:t>AUTONOMOUS CROSS-CORRELATION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lastRenderedPageBreak/>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7F0AE958"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65BFEEE3" w:rsidR="00955A4E" w:rsidRPr="00A939FB" w:rsidRDefault="00955A4E" w:rsidP="00955A4E">
      <w:pPr>
        <w:ind w:left="360" w:hanging="360"/>
        <w:jc w:val="both"/>
        <w:rPr>
          <w:highlight w:val="yellow"/>
          <w:u w:val="single"/>
        </w:rPr>
      </w:pPr>
      <w:r w:rsidRPr="00A939FB">
        <w:rPr>
          <w:highlight w:val="yellow"/>
          <w:u w:val="single"/>
        </w:rPr>
        <w:t>AUTONOMOUS DRUDGERY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4C30F362" w:rsidR="00955A4E" w:rsidRPr="00A939FB" w:rsidRDefault="00955A4E" w:rsidP="00955A4E">
      <w:pPr>
        <w:ind w:left="360" w:hanging="360"/>
        <w:jc w:val="both"/>
        <w:rPr>
          <w:highlight w:val="yellow"/>
          <w:u w:val="single"/>
        </w:rPr>
      </w:pPr>
      <w:r w:rsidRPr="00A939FB">
        <w:rPr>
          <w:highlight w:val="yellow"/>
          <w:u w:val="single"/>
        </w:rPr>
        <w:t>AUTONOMOUS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084246B6" w:rsidR="00955A4E" w:rsidRDefault="00955A4E" w:rsidP="00955A4E">
      <w:pPr>
        <w:ind w:left="360" w:hanging="360"/>
        <w:jc w:val="both"/>
        <w:rPr>
          <w:u w:val="single"/>
        </w:rPr>
      </w:pPr>
      <w:r w:rsidRPr="00A939FB">
        <w:rPr>
          <w:highlight w:val="yellow"/>
          <w:u w:val="single"/>
        </w:rPr>
        <w:t>AUTONOMOUS ANTI-TRUST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3"/>
      <w:r w:rsidR="00652BEF">
        <w:rPr>
          <w:rStyle w:val="CommentReference"/>
        </w:rPr>
        <w:commentReference w:id="4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4"/>
      <w:r w:rsidR="00934D15">
        <w:rPr>
          <w:rStyle w:val="CommentReference"/>
        </w:rPr>
        <w:commentReference w:id="44"/>
      </w:r>
    </w:p>
    <w:p w14:paraId="2F8258AE" w14:textId="3D8B6BA6" w:rsidR="00DB4428" w:rsidRDefault="00DB4428" w:rsidP="00A520BB">
      <w:pPr>
        <w:tabs>
          <w:tab w:val="left" w:pos="900"/>
        </w:tabs>
        <w:ind w:left="360" w:hanging="360"/>
        <w:jc w:val="both"/>
      </w:pPr>
      <w:commentRangeStart w:id="45"/>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45"/>
      <w:r w:rsidR="00AE266E">
        <w:rPr>
          <w:rStyle w:val="CommentReference"/>
        </w:rPr>
        <w:commentReference w:id="4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4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6"/>
      <w:r w:rsidR="00561992">
        <w:rPr>
          <w:rStyle w:val="CommentReference"/>
        </w:rPr>
        <w:commentReference w:id="4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47"/>
      <w:commentRangeStart w:id="4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47"/>
      <w:r w:rsidR="00671456">
        <w:rPr>
          <w:rStyle w:val="CommentReference"/>
        </w:rPr>
        <w:commentReference w:id="47"/>
      </w:r>
      <w:commentRangeEnd w:id="48"/>
      <w:r w:rsidR="00671456">
        <w:rPr>
          <w:rStyle w:val="CommentReference"/>
        </w:rPr>
        <w:commentReference w:id="4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49" w:name="_Hlk114403663"/>
      <w:r w:rsidR="00615B5B">
        <w:rPr>
          <w:b/>
          <w:bCs/>
          <w:i/>
          <w:iCs/>
        </w:rPr>
        <w:t>SHFINT</w:t>
      </w:r>
      <w:bookmarkEnd w:id="4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0"/>
      <w:commentRangeStart w:id="5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0"/>
      <w:r w:rsidR="00350A20" w:rsidRPr="000E76EC">
        <w:rPr>
          <w:rStyle w:val="CommentReference"/>
          <w:strike/>
        </w:rPr>
        <w:commentReference w:id="50"/>
      </w:r>
      <w:commentRangeEnd w:id="51"/>
      <w:r w:rsidR="00CD079B">
        <w:rPr>
          <w:rStyle w:val="CommentReference"/>
        </w:rPr>
        <w:commentReference w:id="51"/>
      </w:r>
    </w:p>
    <w:p w14:paraId="029DD5E2" w14:textId="24683F27" w:rsidR="00F34DA2" w:rsidRPr="004D572C" w:rsidRDefault="00F34DA2" w:rsidP="00F34DA2">
      <w:pPr>
        <w:ind w:left="360" w:hanging="360"/>
        <w:jc w:val="both"/>
        <w:rPr>
          <w:color w:val="00B050"/>
        </w:rPr>
      </w:pPr>
      <w:commentRangeStart w:id="5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2"/>
      <w:r w:rsidRPr="00CE06E3">
        <w:rPr>
          <w:rStyle w:val="CommentReference"/>
        </w:rPr>
        <w:commentReference w:id="52"/>
      </w:r>
    </w:p>
    <w:p w14:paraId="64573F68" w14:textId="2A3C2CAB" w:rsidR="00F34DA2" w:rsidRPr="004D572C" w:rsidRDefault="00F34DA2" w:rsidP="00F34DA2">
      <w:pPr>
        <w:ind w:left="360" w:hanging="360"/>
        <w:jc w:val="both"/>
        <w:rPr>
          <w:color w:val="00B050"/>
          <w:u w:val="single"/>
        </w:rPr>
      </w:pPr>
      <w:commentRangeStart w:id="5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3"/>
      <w:r w:rsidRPr="00CE06E3">
        <w:rPr>
          <w:rStyle w:val="CommentReference"/>
        </w:rPr>
        <w:commentReference w:id="53"/>
      </w:r>
    </w:p>
    <w:p w14:paraId="56CE4A8C" w14:textId="594CCBC3" w:rsidR="00F34DA2" w:rsidRPr="004D572C" w:rsidRDefault="00F34DA2" w:rsidP="00F34DA2">
      <w:pPr>
        <w:ind w:left="360" w:hanging="360"/>
        <w:jc w:val="both"/>
        <w:rPr>
          <w:color w:val="00B050"/>
        </w:rPr>
      </w:pPr>
      <w:commentRangeStart w:id="5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4"/>
      <w:r w:rsidRPr="00CE06E3">
        <w:rPr>
          <w:rStyle w:val="CommentReference"/>
        </w:rPr>
        <w:commentReference w:id="54"/>
      </w:r>
    </w:p>
    <w:p w14:paraId="6AF6ED45" w14:textId="51E8A088" w:rsidR="00F34DA2" w:rsidRPr="004D572C" w:rsidRDefault="001B1200" w:rsidP="001B1200">
      <w:pPr>
        <w:ind w:left="360" w:hanging="360"/>
        <w:jc w:val="both"/>
        <w:rPr>
          <w:i/>
          <w:iCs/>
          <w:color w:val="00B050"/>
        </w:rPr>
      </w:pPr>
      <w:commentRangeStart w:id="55"/>
      <w:commentRangeStart w:id="56"/>
      <w:commentRangeStart w:id="57"/>
      <w:commentRangeStart w:id="58"/>
      <w:commentRangeStart w:id="59"/>
      <w:commentRangeStart w:id="6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5"/>
      <w:r w:rsidRPr="004D572C">
        <w:rPr>
          <w:rStyle w:val="CommentReference"/>
          <w:i/>
          <w:iCs/>
        </w:rPr>
        <w:commentReference w:id="55"/>
      </w:r>
      <w:commentRangeEnd w:id="56"/>
      <w:r w:rsidR="00DB536B" w:rsidRPr="004D572C">
        <w:rPr>
          <w:rStyle w:val="CommentReference"/>
          <w:i/>
          <w:iCs/>
        </w:rPr>
        <w:commentReference w:id="56"/>
      </w:r>
      <w:commentRangeEnd w:id="57"/>
      <w:r w:rsidR="00CD079B">
        <w:rPr>
          <w:rStyle w:val="CommentReference"/>
        </w:rPr>
        <w:commentReference w:id="57"/>
      </w:r>
      <w:commentRangeEnd w:id="58"/>
      <w:r w:rsidR="00CD079B">
        <w:rPr>
          <w:rStyle w:val="CommentReference"/>
        </w:rPr>
        <w:commentReference w:id="58"/>
      </w:r>
      <w:commentRangeEnd w:id="59"/>
      <w:r w:rsidR="000233A7">
        <w:rPr>
          <w:rStyle w:val="CommentReference"/>
        </w:rPr>
        <w:commentReference w:id="59"/>
      </w:r>
      <w:commentRangeEnd w:id="60"/>
      <w:r w:rsidR="000233A7">
        <w:rPr>
          <w:rStyle w:val="CommentReference"/>
        </w:rPr>
        <w:commentReference w:id="60"/>
      </w:r>
    </w:p>
    <w:p w14:paraId="37C0F7AB" w14:textId="6428E223" w:rsidR="00DB536B" w:rsidRPr="004D572C" w:rsidRDefault="00DB536B" w:rsidP="00DB536B">
      <w:pPr>
        <w:ind w:left="360" w:hanging="360"/>
        <w:jc w:val="both"/>
        <w:rPr>
          <w:i/>
          <w:iCs/>
          <w:color w:val="00B050"/>
        </w:rPr>
      </w:pPr>
      <w:commentRangeStart w:id="6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1"/>
      <w:r w:rsidR="00CD079B">
        <w:rPr>
          <w:rStyle w:val="CommentReference"/>
        </w:rPr>
        <w:commentReference w:id="6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2"/>
      <w:r w:rsidR="000233A7">
        <w:rPr>
          <w:rStyle w:val="CommentReference"/>
        </w:rPr>
        <w:commentReference w:id="6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3"/>
      <w:r w:rsidR="001B4118">
        <w:rPr>
          <w:rStyle w:val="CommentReference"/>
        </w:rPr>
        <w:commentReference w:id="6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4"/>
      <w:r w:rsidR="001B4118">
        <w:rPr>
          <w:rStyle w:val="CommentReference"/>
        </w:rPr>
        <w:commentReference w:id="64"/>
      </w:r>
    </w:p>
    <w:p w14:paraId="2812635E" w14:textId="77777777" w:rsidR="00F7149B" w:rsidRDefault="00F7149B">
      <w:pPr>
        <w:rPr>
          <w:u w:val="single"/>
        </w:rPr>
      </w:pPr>
      <w:r>
        <w:rPr>
          <w:u w:val="single"/>
        </w:rPr>
        <w:br w:type="page"/>
      </w:r>
    </w:p>
    <w:p w14:paraId="7170BC4C" w14:textId="56F39287" w:rsidR="00F7149B" w:rsidRPr="00C0532F" w:rsidRDefault="00F7149B" w:rsidP="00F7149B">
      <w:pPr>
        <w:ind w:left="360" w:hanging="360"/>
        <w:jc w:val="both"/>
        <w:rPr>
          <w:b/>
          <w:bCs/>
        </w:rPr>
      </w:pPr>
      <w:r>
        <w:rPr>
          <w:b/>
          <w:sz w:val="24"/>
        </w:rPr>
        <w:lastRenderedPageBreak/>
        <w:t xml:space="preserve">EYE </w:t>
      </w:r>
      <w:del w:id="65" w:author="Patrick McElhiney" w:date="2022-10-13T07:40:00Z">
        <w:r w:rsidDel="00151C28">
          <w:rPr>
            <w:b/>
            <w:sz w:val="24"/>
          </w:rPr>
          <w:delText xml:space="preserve">DAMAGES </w:delText>
        </w:r>
      </w:del>
      <w:ins w:id="66" w:author="Patrick McElhiney" w:date="2022-10-13T07:40:00Z">
        <w:r w:rsidR="00151C28">
          <w:rPr>
            <w:b/>
            <w:sz w:val="24"/>
          </w:rPr>
          <w:t>WAR CRIME</w:t>
        </w:r>
        <w:r w:rsidR="00151C28">
          <w:rPr>
            <w:b/>
            <w:sz w:val="24"/>
          </w:rPr>
          <w:t xml:space="preserve"> </w:t>
        </w:r>
      </w:ins>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0F7DD64B" w14:textId="532750F8" w:rsidR="0040414F" w:rsidDel="00151C28" w:rsidRDefault="0040414F" w:rsidP="0040414F">
      <w:pPr>
        <w:ind w:left="360" w:hanging="360"/>
        <w:jc w:val="both"/>
        <w:rPr>
          <w:del w:id="67" w:author="Patrick McElhiney" w:date="2022-10-13T07:41:00Z"/>
        </w:rPr>
      </w:pPr>
      <w:del w:id="68" w:author="Patrick McElhiney" w:date="2022-10-13T07:41:00Z">
        <w:r w:rsidRPr="0040414F" w:rsidDel="00151C28">
          <w:rPr>
            <w:highlight w:val="yellow"/>
            <w:u w:val="single"/>
          </w:rPr>
          <w:delText>AUTONOMOUS AGGRESSIVE EYE BLINK PREVENTION SECURITY SYSTEMS</w:delText>
        </w:r>
        <w:r w:rsidRPr="0040414F" w:rsidDel="00151C28">
          <w:rPr>
            <w:highlight w:val="yellow"/>
          </w:rPr>
          <w:delText xml:space="preserve"> (</w:delText>
        </w:r>
        <w:r w:rsidRPr="0040414F" w:rsidDel="00151C28">
          <w:rPr>
            <w:b/>
            <w:bCs/>
            <w:highlight w:val="yellow"/>
          </w:rPr>
          <w:delText>2022</w:delText>
        </w:r>
        <w:r w:rsidRPr="0040414F" w:rsidDel="00151C28">
          <w:rPr>
            <w:highlight w:val="yellow"/>
          </w:rPr>
          <w:delText xml:space="preserve">) – </w:delText>
        </w:r>
        <w:r w:rsidRPr="0040414F" w:rsidDel="00151C28">
          <w:rPr>
            <w:b/>
            <w:bCs/>
            <w:color w:val="7030A0"/>
            <w:highlight w:val="yellow"/>
          </w:rPr>
          <w:delText>ENSURES</w:delText>
        </w:r>
        <w:r w:rsidRPr="0040414F" w:rsidDel="00151C28">
          <w:rPr>
            <w:b/>
            <w:bCs/>
            <w:highlight w:val="yellow"/>
          </w:rPr>
          <w:delText xml:space="preserve"> </w:delText>
        </w:r>
        <w:r w:rsidRPr="0040414F" w:rsidDel="00151C28">
          <w:rPr>
            <w:b/>
            <w:bCs/>
            <w:color w:val="92D050"/>
            <w:highlight w:val="yellow"/>
          </w:rPr>
          <w:delText>THAT</w:delText>
        </w:r>
        <w:r w:rsidRPr="0040414F" w:rsidDel="00151C28">
          <w:rPr>
            <w:highlight w:val="yellow"/>
          </w:rPr>
          <w:delText xml:space="preserve">          </w:delText>
        </w:r>
        <w:r w:rsidRPr="0040414F" w:rsidDel="00151C28">
          <w:rPr>
            <w:b/>
            <w:bCs/>
            <w:color w:val="FF0000"/>
            <w:highlight w:val="yellow"/>
          </w:rPr>
          <w:delText>ANY AGGRESSIVE EYE BLINK</w:delText>
        </w:r>
        <w:r w:rsidRPr="0040414F" w:rsidDel="00151C28">
          <w:rPr>
            <w:highlight w:val="yellow"/>
          </w:rPr>
          <w:delText xml:space="preserve"> </w:delText>
        </w:r>
        <w:r w:rsidRPr="0040414F" w:rsidDel="00151C28">
          <w:rPr>
            <w:b/>
            <w:bCs/>
            <w:color w:val="C00000"/>
            <w:highlight w:val="yellow"/>
          </w:rPr>
          <w:delText>NEVER</w:delText>
        </w:r>
        <w:r w:rsidRPr="0040414F" w:rsidDel="00151C28">
          <w:rPr>
            <w:highlight w:val="yellow"/>
          </w:rPr>
          <w:delText xml:space="preserve"> </w:delText>
        </w:r>
        <w:r w:rsidRPr="0040414F" w:rsidDel="00151C28">
          <w:rPr>
            <w:b/>
            <w:bCs/>
            <w:color w:val="7030A0"/>
            <w:highlight w:val="yellow"/>
          </w:rPr>
          <w:delText>OCCURS</w:delText>
        </w:r>
        <w:r w:rsidRPr="0040414F" w:rsidDel="00151C28">
          <w:rPr>
            <w:highlight w:val="yellow"/>
          </w:rPr>
          <w:delText xml:space="preserve">, </w:delText>
        </w:r>
        <w:r w:rsidDel="00151C28">
          <w:rPr>
            <w:highlight w:val="yellow"/>
          </w:rPr>
          <w:delText xml:space="preserve">                                                                              </w:delText>
        </w:r>
        <w:r w:rsidRPr="0040414F" w:rsidDel="00151C28">
          <w:rPr>
            <w:b/>
            <w:bCs/>
            <w:color w:val="00B0F0"/>
            <w:highlight w:val="yellow"/>
          </w:rPr>
          <w:delText>IMPLICITLY-EXPLICITLY GLOBALLY VIRULENTLY DEFINED</w:delText>
        </w:r>
        <w:r w:rsidRPr="0040414F" w:rsidDel="00151C28">
          <w:rPr>
            <w:highlight w:val="yellow"/>
          </w:rPr>
          <w:delText>.</w:delText>
        </w:r>
      </w:del>
    </w:p>
    <w:p w14:paraId="17645786" w14:textId="08618EC8" w:rsidR="0040414F" w:rsidDel="00151C28" w:rsidRDefault="0040414F" w:rsidP="0040414F">
      <w:pPr>
        <w:ind w:left="360" w:hanging="360"/>
        <w:jc w:val="both"/>
        <w:rPr>
          <w:del w:id="69" w:author="Patrick McElhiney" w:date="2022-10-13T07:41:00Z"/>
        </w:rPr>
      </w:pPr>
      <w:del w:id="70" w:author="Patrick McElhiney" w:date="2022-10-13T07:41:00Z">
        <w:r w:rsidRPr="0040414F" w:rsidDel="00151C28">
          <w:rPr>
            <w:highlight w:val="yellow"/>
            <w:u w:val="single"/>
          </w:rPr>
          <w:delText xml:space="preserve">AUTONOMOUS EYE </w:delText>
        </w:r>
        <w:r w:rsidDel="00151C28">
          <w:rPr>
            <w:highlight w:val="yellow"/>
            <w:u w:val="single"/>
          </w:rPr>
          <w:delText>BURNING</w:delText>
        </w:r>
        <w:r w:rsidRPr="0040414F" w:rsidDel="00151C28">
          <w:rPr>
            <w:highlight w:val="yellow"/>
            <w:u w:val="single"/>
          </w:rPr>
          <w:delText xml:space="preserve"> PREVENTION SECURITY SYSTEMS</w:delText>
        </w:r>
        <w:r w:rsidRPr="0040414F" w:rsidDel="00151C28">
          <w:rPr>
            <w:highlight w:val="yellow"/>
          </w:rPr>
          <w:delText xml:space="preserve"> (</w:delText>
        </w:r>
        <w:r w:rsidRPr="0040414F" w:rsidDel="00151C28">
          <w:rPr>
            <w:b/>
            <w:bCs/>
            <w:highlight w:val="yellow"/>
          </w:rPr>
          <w:delText>2022</w:delText>
        </w:r>
        <w:r w:rsidRPr="0040414F" w:rsidDel="00151C28">
          <w:rPr>
            <w:highlight w:val="yellow"/>
          </w:rPr>
          <w:delText xml:space="preserve">) – </w:delText>
        </w:r>
        <w:r w:rsidRPr="0040414F" w:rsidDel="00151C28">
          <w:rPr>
            <w:b/>
            <w:bCs/>
            <w:color w:val="7030A0"/>
            <w:highlight w:val="yellow"/>
          </w:rPr>
          <w:delText>ENSURES</w:delText>
        </w:r>
        <w:r w:rsidRPr="0040414F" w:rsidDel="00151C28">
          <w:rPr>
            <w:b/>
            <w:bCs/>
            <w:highlight w:val="yellow"/>
          </w:rPr>
          <w:delText xml:space="preserve"> </w:delText>
        </w:r>
        <w:r w:rsidRPr="0040414F" w:rsidDel="00151C28">
          <w:rPr>
            <w:b/>
            <w:bCs/>
            <w:color w:val="92D050"/>
            <w:highlight w:val="yellow"/>
          </w:rPr>
          <w:delText>THAT</w:delText>
        </w:r>
        <w:r w:rsidRPr="0040414F" w:rsidDel="00151C28">
          <w:rPr>
            <w:highlight w:val="yellow"/>
          </w:rPr>
          <w:delText xml:space="preserve">          </w:delText>
        </w:r>
        <w:r w:rsidDel="00151C28">
          <w:rPr>
            <w:highlight w:val="yellow"/>
          </w:rPr>
          <w:delText xml:space="preserve">              </w:delText>
        </w:r>
        <w:r w:rsidRPr="0040414F" w:rsidDel="00151C28">
          <w:rPr>
            <w:b/>
            <w:bCs/>
            <w:color w:val="FF0000"/>
            <w:highlight w:val="yellow"/>
          </w:rPr>
          <w:delText xml:space="preserve">ANY EYE </w:delText>
        </w:r>
        <w:r w:rsidDel="00151C28">
          <w:rPr>
            <w:b/>
            <w:bCs/>
            <w:color w:val="FF0000"/>
            <w:highlight w:val="yellow"/>
          </w:rPr>
          <w:delText>BURNING</w:delText>
        </w:r>
        <w:r w:rsidRPr="0040414F" w:rsidDel="00151C28">
          <w:rPr>
            <w:highlight w:val="yellow"/>
          </w:rPr>
          <w:delText xml:space="preserve"> </w:delText>
        </w:r>
        <w:r w:rsidRPr="0040414F" w:rsidDel="00151C28">
          <w:rPr>
            <w:b/>
            <w:bCs/>
            <w:color w:val="C00000"/>
            <w:highlight w:val="yellow"/>
          </w:rPr>
          <w:delText>NEVER</w:delText>
        </w:r>
        <w:r w:rsidRPr="0040414F" w:rsidDel="00151C28">
          <w:rPr>
            <w:highlight w:val="yellow"/>
          </w:rPr>
          <w:delText xml:space="preserve"> </w:delText>
        </w:r>
        <w:r w:rsidRPr="0040414F" w:rsidDel="00151C28">
          <w:rPr>
            <w:b/>
            <w:bCs/>
            <w:color w:val="7030A0"/>
            <w:highlight w:val="yellow"/>
          </w:rPr>
          <w:delText>OCCURS</w:delText>
        </w:r>
        <w:r w:rsidRPr="0040414F" w:rsidDel="00151C28">
          <w:rPr>
            <w:highlight w:val="yellow"/>
          </w:rPr>
          <w:delText>,</w:delText>
        </w:r>
        <w:r w:rsidDel="00151C28">
          <w:rPr>
            <w:highlight w:val="yellow"/>
          </w:rPr>
          <w:delText xml:space="preserve"> </w:delText>
        </w:r>
        <w:r w:rsidRPr="0040414F" w:rsidDel="00151C28">
          <w:rPr>
            <w:b/>
            <w:bCs/>
            <w:color w:val="00B0F0"/>
            <w:highlight w:val="yellow"/>
          </w:rPr>
          <w:delText>IMPLICITLY-EXPLICITLY GLOBALLY VIRULENTLY DEFINED</w:delText>
        </w:r>
        <w:r w:rsidRPr="0040414F" w:rsidDel="00151C28">
          <w:rPr>
            <w:highlight w:val="yellow"/>
          </w:rPr>
          <w:delText>.</w:delText>
        </w:r>
      </w:del>
    </w:p>
    <w:p w14:paraId="3004ADA4" w14:textId="3AA98409" w:rsidR="0040414F" w:rsidRDefault="00510593" w:rsidP="0040414F">
      <w:pPr>
        <w:ind w:left="360" w:hanging="360"/>
        <w:jc w:val="both"/>
      </w:pPr>
      <w:bookmarkStart w:id="71"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1"/>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088A43E3" w:rsidR="005C4095" w:rsidRPr="006670CE" w:rsidDel="00151C28" w:rsidRDefault="005C4095" w:rsidP="00510593">
      <w:pPr>
        <w:ind w:left="360" w:hanging="360"/>
        <w:jc w:val="both"/>
        <w:rPr>
          <w:del w:id="72" w:author="Patrick McElhiney" w:date="2022-10-13T07:41:00Z"/>
        </w:rPr>
      </w:pPr>
      <w:del w:id="73" w:author="Patrick McElhiney" w:date="2022-10-13T07:41:00Z">
        <w:r w:rsidRPr="006718FC" w:rsidDel="00151C28">
          <w:rPr>
            <w:highlight w:val="yellow"/>
            <w:u w:val="single"/>
          </w:rPr>
          <w:delText>AUTONOMOUS EYE CRIME PREVENTION SECURITY SYSTEMS</w:delText>
        </w:r>
        <w:r w:rsidRPr="006718FC" w:rsidDel="00151C28">
          <w:rPr>
            <w:highlight w:val="yellow"/>
          </w:rPr>
          <w:delText xml:space="preserve"> (</w:delText>
        </w:r>
        <w:r w:rsidRPr="006718FC" w:rsidDel="00151C28">
          <w:rPr>
            <w:b/>
            <w:bCs/>
            <w:highlight w:val="yellow"/>
          </w:rPr>
          <w:delText>2022</w:delText>
        </w:r>
        <w:r w:rsidRPr="006718FC" w:rsidDel="00151C28">
          <w:rPr>
            <w:highlight w:val="yellow"/>
          </w:rPr>
          <w:delText>) –</w:delText>
        </w:r>
        <w:r w:rsidR="00CE476E" w:rsidRPr="006718FC" w:rsidDel="00151C28">
          <w:rPr>
            <w:highlight w:val="yellow"/>
          </w:rPr>
          <w:delText xml:space="preserve"> </w:delText>
        </w:r>
        <w:r w:rsidR="008C3D69" w:rsidRPr="006718FC" w:rsidDel="00151C28">
          <w:rPr>
            <w:b/>
            <w:bCs/>
            <w:color w:val="7030A0"/>
            <w:highlight w:val="yellow"/>
          </w:rPr>
          <w:delText>ENSURES</w:delText>
        </w:r>
        <w:r w:rsidR="008C3D69" w:rsidRPr="006718FC" w:rsidDel="00151C28">
          <w:rPr>
            <w:b/>
            <w:bCs/>
            <w:highlight w:val="yellow"/>
          </w:rPr>
          <w:delText xml:space="preserve"> </w:delText>
        </w:r>
        <w:r w:rsidR="008C3D69" w:rsidRPr="006718FC" w:rsidDel="00151C28">
          <w:rPr>
            <w:b/>
            <w:bCs/>
            <w:color w:val="92D050"/>
            <w:highlight w:val="yellow"/>
          </w:rPr>
          <w:delText>THAT</w:delText>
        </w:r>
        <w:r w:rsidRPr="006718FC" w:rsidDel="00151C28">
          <w:rPr>
            <w:highlight w:val="yellow"/>
          </w:rPr>
          <w:delText xml:space="preserve"> </w:delText>
        </w:r>
        <w:r w:rsidR="006718FC" w:rsidRPr="006718FC" w:rsidDel="00151C28">
          <w:rPr>
            <w:color w:val="FF0000"/>
            <w:highlight w:val="yellow"/>
          </w:rPr>
          <w:delText xml:space="preserve">ANY </w:delText>
        </w:r>
        <w:r w:rsidRPr="006718FC" w:rsidDel="00151C28">
          <w:rPr>
            <w:b/>
            <w:bCs/>
            <w:color w:val="FF0000"/>
            <w:highlight w:val="yellow"/>
          </w:rPr>
          <w:delText>EYE CRIME</w:delText>
        </w:r>
        <w:r w:rsidRPr="006718FC" w:rsidDel="00151C28">
          <w:rPr>
            <w:highlight w:val="yellow"/>
          </w:rPr>
          <w:delText xml:space="preserve"> </w:delText>
        </w:r>
        <w:r w:rsidR="006718FC" w:rsidRPr="006718FC" w:rsidDel="00151C28">
          <w:rPr>
            <w:b/>
            <w:bCs/>
            <w:color w:val="C00000"/>
            <w:highlight w:val="yellow"/>
          </w:rPr>
          <w:delText>NEVER</w:delText>
        </w:r>
        <w:r w:rsidR="006718FC" w:rsidRPr="006718FC" w:rsidDel="00151C28">
          <w:rPr>
            <w:highlight w:val="yellow"/>
          </w:rPr>
          <w:delText xml:space="preserve"> </w:delText>
        </w:r>
        <w:r w:rsidR="006718FC" w:rsidRPr="006718FC" w:rsidDel="00151C28">
          <w:rPr>
            <w:b/>
            <w:bCs/>
            <w:color w:val="7030A0"/>
            <w:highlight w:val="yellow"/>
          </w:rPr>
          <w:delText>OCCUR</w:delText>
        </w:r>
        <w:r w:rsidR="006718FC" w:rsidRPr="006718FC" w:rsidDel="00151C28">
          <w:rPr>
            <w:highlight w:val="yellow"/>
          </w:rPr>
          <w:delText xml:space="preserve">, </w:delText>
        </w:r>
        <w:r w:rsidR="006718FC" w:rsidRPr="006718FC" w:rsidDel="00151C28">
          <w:rPr>
            <w:b/>
            <w:bCs/>
            <w:color w:val="00B0F0"/>
            <w:highlight w:val="yellow"/>
          </w:rPr>
          <w:delText>IMPLICITLY-EXPLICITLY GLOBALLY VIRULENTLY DEFINED</w:delText>
        </w:r>
        <w:r w:rsidR="006718FC" w:rsidRPr="006718FC" w:rsidDel="00151C28">
          <w:rPr>
            <w:highlight w:val="yellow"/>
          </w:rPr>
          <w:delText>.</w:delText>
        </w:r>
      </w:del>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41096078" w:rsidR="0052121C" w:rsidDel="00151C28" w:rsidRDefault="0052121C" w:rsidP="009E7538">
      <w:pPr>
        <w:ind w:left="360" w:hanging="360"/>
        <w:jc w:val="both"/>
        <w:rPr>
          <w:del w:id="74" w:author="Patrick McElhiney" w:date="2022-10-13T07:42:00Z"/>
          <w:u w:val="single"/>
        </w:rPr>
      </w:pPr>
      <w:del w:id="75" w:author="Patrick McElhiney" w:date="2022-10-13T07:42:00Z">
        <w:r w:rsidRPr="0052121C" w:rsidDel="00151C28">
          <w:rPr>
            <w:highlight w:val="yellow"/>
            <w:u w:val="single"/>
          </w:rPr>
          <w:delText>AUTONOMOUS EYE PAIN PREVENTION SECURITY SYSTEMS</w:delText>
        </w:r>
        <w:r w:rsidRPr="0052121C" w:rsidDel="00151C28">
          <w:rPr>
            <w:highlight w:val="yellow"/>
          </w:rPr>
          <w:delText xml:space="preserve"> (</w:delText>
        </w:r>
        <w:r w:rsidRPr="0052121C" w:rsidDel="00151C28">
          <w:rPr>
            <w:b/>
            <w:bCs/>
            <w:highlight w:val="yellow"/>
          </w:rPr>
          <w:delText>2022</w:delText>
        </w:r>
        <w:r w:rsidRPr="0052121C" w:rsidDel="00151C28">
          <w:rPr>
            <w:highlight w:val="yellow"/>
          </w:rPr>
          <w:delText xml:space="preserve">) – </w:delText>
        </w:r>
        <w:r w:rsidRPr="0052121C" w:rsidDel="00151C28">
          <w:rPr>
            <w:b/>
            <w:bCs/>
            <w:color w:val="7030A0"/>
            <w:highlight w:val="yellow"/>
          </w:rPr>
          <w:delText>ENSURES</w:delText>
        </w:r>
        <w:r w:rsidRPr="0052121C" w:rsidDel="00151C28">
          <w:rPr>
            <w:b/>
            <w:bCs/>
            <w:highlight w:val="yellow"/>
          </w:rPr>
          <w:delText xml:space="preserve"> </w:delText>
        </w:r>
        <w:r w:rsidRPr="0052121C" w:rsidDel="00151C28">
          <w:rPr>
            <w:b/>
            <w:bCs/>
            <w:color w:val="92D050"/>
            <w:highlight w:val="yellow"/>
          </w:rPr>
          <w:delText>THAT</w:delText>
        </w:r>
        <w:r w:rsidRPr="0052121C" w:rsidDel="00151C28">
          <w:rPr>
            <w:highlight w:val="yellow"/>
          </w:rPr>
          <w:delText xml:space="preserve"> </w:delText>
        </w:r>
        <w:r w:rsidRPr="0052121C" w:rsidDel="00151C28">
          <w:rPr>
            <w:b/>
            <w:bCs/>
            <w:color w:val="FF0000"/>
            <w:highlight w:val="yellow"/>
          </w:rPr>
          <w:delText>ANY PAIN</w:delText>
        </w:r>
        <w:r w:rsidRPr="0052121C" w:rsidDel="00151C28">
          <w:rPr>
            <w:highlight w:val="yellow"/>
          </w:rPr>
          <w:delText xml:space="preserve"> </w:delText>
        </w:r>
        <w:r w:rsidRPr="0052121C" w:rsidDel="00151C28">
          <w:rPr>
            <w:b/>
            <w:bCs/>
            <w:color w:val="0070C0"/>
            <w:highlight w:val="yellow"/>
          </w:rPr>
          <w:delText>IN</w:delText>
        </w:r>
        <w:r w:rsidRPr="0052121C" w:rsidDel="00151C28">
          <w:rPr>
            <w:highlight w:val="yellow"/>
          </w:rPr>
          <w:delText xml:space="preserve"> </w:delText>
        </w:r>
        <w:r w:rsidRPr="0052121C" w:rsidDel="00151C28">
          <w:rPr>
            <w:b/>
            <w:bCs/>
            <w:color w:val="00B0F0"/>
            <w:highlight w:val="yellow"/>
          </w:rPr>
          <w:delText>OR</w:delText>
        </w:r>
        <w:r w:rsidRPr="0052121C" w:rsidDel="00151C28">
          <w:rPr>
            <w:highlight w:val="yellow"/>
          </w:rPr>
          <w:delText xml:space="preserve"> </w:delText>
        </w:r>
        <w:r w:rsidRPr="0052121C" w:rsidDel="00151C28">
          <w:rPr>
            <w:b/>
            <w:bCs/>
            <w:color w:val="0070C0"/>
            <w:highlight w:val="yellow"/>
          </w:rPr>
          <w:delText>ON</w:delText>
        </w:r>
        <w:r w:rsidRPr="0052121C" w:rsidDel="00151C28">
          <w:rPr>
            <w:highlight w:val="yellow"/>
          </w:rPr>
          <w:delText xml:space="preserve"> </w:delText>
        </w:r>
        <w:r w:rsidRPr="0052121C" w:rsidDel="00151C28">
          <w:rPr>
            <w:b/>
            <w:bCs/>
            <w:color w:val="00B0F0"/>
            <w:highlight w:val="yellow"/>
          </w:rPr>
          <w:delText>OR</w:delText>
        </w:r>
        <w:r w:rsidRPr="0052121C" w:rsidDel="00151C28">
          <w:rPr>
            <w:highlight w:val="yellow"/>
          </w:rPr>
          <w:delText xml:space="preserve"> </w:delText>
        </w:r>
        <w:r w:rsidRPr="0052121C" w:rsidDel="00151C28">
          <w:rPr>
            <w:b/>
            <w:bCs/>
            <w:color w:val="0070C0"/>
            <w:highlight w:val="yellow"/>
          </w:rPr>
          <w:delText>ON</w:delText>
        </w:r>
        <w:r w:rsidRPr="0052121C" w:rsidDel="00151C28">
          <w:rPr>
            <w:highlight w:val="yellow"/>
          </w:rPr>
          <w:delText xml:space="preserve"> </w:delText>
        </w:r>
        <w:r w:rsidRPr="0052121C" w:rsidDel="00151C28">
          <w:rPr>
            <w:b/>
            <w:bCs/>
            <w:color w:val="FF0000"/>
            <w:highlight w:val="yellow"/>
          </w:rPr>
          <w:delText>ANY SURFACE</w:delText>
        </w:r>
        <w:r w:rsidRPr="0052121C" w:rsidDel="00151C28">
          <w:rPr>
            <w:highlight w:val="yellow"/>
          </w:rPr>
          <w:delText xml:space="preserve"> </w:delText>
        </w:r>
        <w:r w:rsidRPr="0052121C" w:rsidDel="00151C28">
          <w:rPr>
            <w:b/>
            <w:bCs/>
            <w:color w:val="0070C0"/>
            <w:highlight w:val="yellow"/>
          </w:rPr>
          <w:delText>OF</w:delText>
        </w:r>
        <w:r w:rsidRPr="0052121C" w:rsidDel="00151C28">
          <w:rPr>
            <w:highlight w:val="yellow"/>
          </w:rPr>
          <w:delText xml:space="preserve"> </w:delText>
        </w:r>
        <w:r w:rsidRPr="0052121C" w:rsidDel="00151C28">
          <w:rPr>
            <w:b/>
            <w:bCs/>
            <w:color w:val="00B0F0"/>
            <w:highlight w:val="yellow"/>
          </w:rPr>
          <w:delText>OR</w:delText>
        </w:r>
        <w:r w:rsidRPr="0052121C" w:rsidDel="00151C28">
          <w:rPr>
            <w:highlight w:val="yellow"/>
          </w:rPr>
          <w:delText xml:space="preserve"> </w:delText>
        </w:r>
        <w:r w:rsidRPr="0052121C" w:rsidDel="00151C28">
          <w:rPr>
            <w:b/>
            <w:bCs/>
            <w:color w:val="0070C0"/>
            <w:highlight w:val="yellow"/>
          </w:rPr>
          <w:delText>IN</w:delText>
        </w:r>
        <w:r w:rsidRPr="0052121C" w:rsidDel="00151C28">
          <w:rPr>
            <w:highlight w:val="yellow"/>
          </w:rPr>
          <w:delText xml:space="preserve"> </w:delText>
        </w:r>
        <w:r w:rsidRPr="0052121C" w:rsidDel="00151C28">
          <w:rPr>
            <w:b/>
            <w:bCs/>
            <w:color w:val="FF0000"/>
            <w:highlight w:val="yellow"/>
          </w:rPr>
          <w:delText>ANY AREA</w:delText>
        </w:r>
        <w:r w:rsidRPr="0052121C" w:rsidDel="00151C28">
          <w:rPr>
            <w:highlight w:val="yellow"/>
          </w:rPr>
          <w:delText xml:space="preserve"> </w:delText>
        </w:r>
        <w:r w:rsidRPr="0052121C" w:rsidDel="00151C28">
          <w:rPr>
            <w:b/>
            <w:bCs/>
            <w:color w:val="0070C0"/>
            <w:highlight w:val="yellow"/>
          </w:rPr>
          <w:delText>OF</w:delText>
        </w:r>
        <w:r w:rsidRPr="0052121C" w:rsidDel="00151C28">
          <w:rPr>
            <w:highlight w:val="yellow"/>
          </w:rPr>
          <w:delText xml:space="preserve"> </w:delText>
        </w:r>
        <w:r w:rsidRPr="0052121C" w:rsidDel="00151C28">
          <w:rPr>
            <w:b/>
            <w:bCs/>
            <w:color w:val="FF0000"/>
            <w:highlight w:val="yellow"/>
          </w:rPr>
          <w:delText>ANY EYE</w:delText>
        </w:r>
        <w:r w:rsidRPr="0052121C" w:rsidDel="00151C28">
          <w:rPr>
            <w:highlight w:val="yellow"/>
          </w:rPr>
          <w:delText xml:space="preserve"> </w:delText>
        </w:r>
        <w:r w:rsidRPr="0052121C" w:rsidDel="00151C28">
          <w:rPr>
            <w:b/>
            <w:bCs/>
            <w:color w:val="C00000"/>
            <w:highlight w:val="yellow"/>
          </w:rPr>
          <w:delText>NEVER</w:delText>
        </w:r>
        <w:r w:rsidRPr="0052121C" w:rsidDel="00151C28">
          <w:rPr>
            <w:highlight w:val="yellow"/>
          </w:rPr>
          <w:delText xml:space="preserve"> </w:delText>
        </w:r>
        <w:r w:rsidRPr="0052121C" w:rsidDel="00151C28">
          <w:rPr>
            <w:b/>
            <w:bCs/>
            <w:color w:val="7030A0"/>
            <w:highlight w:val="yellow"/>
          </w:rPr>
          <w:delText>OCCURS</w:delText>
        </w:r>
        <w:r w:rsidRPr="0052121C" w:rsidDel="00151C28">
          <w:rPr>
            <w:highlight w:val="yellow"/>
          </w:rPr>
          <w:delText xml:space="preserve">,                              </w:delText>
        </w:r>
        <w:r w:rsidRPr="0052121C" w:rsidDel="00151C28">
          <w:rPr>
            <w:b/>
            <w:bCs/>
            <w:color w:val="00B0F0"/>
            <w:highlight w:val="yellow"/>
          </w:rPr>
          <w:delText>IMPLICITLY-EXPLICITLY GLOBALLY VIRULENTLY DEFINED</w:delText>
        </w:r>
        <w:r w:rsidRPr="0052121C" w:rsidDel="00151C28">
          <w:rPr>
            <w:highlight w:val="yellow"/>
          </w:rPr>
          <w:delText>.</w:delText>
        </w:r>
      </w:del>
    </w:p>
    <w:p w14:paraId="0978DF4E" w14:textId="6505B164" w:rsidR="00CF157A" w:rsidRPr="00C47150" w:rsidDel="00151C28" w:rsidRDefault="00CF157A" w:rsidP="00CF157A">
      <w:pPr>
        <w:ind w:left="360" w:hanging="360"/>
        <w:jc w:val="both"/>
        <w:rPr>
          <w:del w:id="76" w:author="Patrick McElhiney" w:date="2022-10-13T07:42:00Z"/>
        </w:rPr>
      </w:pPr>
      <w:del w:id="77" w:author="Patrick McElhiney" w:date="2022-10-13T07:42:00Z">
        <w:r w:rsidRPr="006718FC" w:rsidDel="00151C28">
          <w:rPr>
            <w:highlight w:val="yellow"/>
            <w:u w:val="single"/>
          </w:rPr>
          <w:delText xml:space="preserve">AUTONOMOUS EYE </w:delText>
        </w:r>
        <w:r w:rsidR="006718FC" w:rsidRPr="006718FC" w:rsidDel="00151C28">
          <w:rPr>
            <w:highlight w:val="yellow"/>
            <w:u w:val="single"/>
          </w:rPr>
          <w:delText xml:space="preserve">DAMAGING </w:delText>
        </w:r>
        <w:r w:rsidRPr="006718FC" w:rsidDel="00151C28">
          <w:rPr>
            <w:highlight w:val="yellow"/>
            <w:u w:val="single"/>
          </w:rPr>
          <w:delText>SYSTEM RUNTIME PREVENTION SECURITY SYSTEMS</w:delText>
        </w:r>
        <w:r w:rsidRPr="006718FC" w:rsidDel="00151C28">
          <w:rPr>
            <w:highlight w:val="yellow"/>
          </w:rPr>
          <w:delText xml:space="preserve"> (</w:delText>
        </w:r>
        <w:r w:rsidRPr="006718FC" w:rsidDel="00151C28">
          <w:rPr>
            <w:b/>
            <w:bCs/>
            <w:highlight w:val="yellow"/>
          </w:rPr>
          <w:delText>2022</w:delText>
        </w:r>
        <w:r w:rsidRPr="006718FC" w:rsidDel="00151C28">
          <w:rPr>
            <w:highlight w:val="yellow"/>
          </w:rPr>
          <w:delText>) –</w:delText>
        </w:r>
        <w:r w:rsidR="00CE476E" w:rsidRPr="006718FC" w:rsidDel="00151C28">
          <w:rPr>
            <w:highlight w:val="yellow"/>
          </w:rPr>
          <w:delText xml:space="preserve"> </w:delText>
        </w:r>
        <w:r w:rsidR="008C3D69" w:rsidRPr="006718FC" w:rsidDel="00151C28">
          <w:rPr>
            <w:b/>
            <w:bCs/>
            <w:color w:val="7030A0"/>
            <w:highlight w:val="yellow"/>
          </w:rPr>
          <w:delText>ENSURES</w:delText>
        </w:r>
        <w:r w:rsidR="008C3D69" w:rsidRPr="006718FC" w:rsidDel="00151C28">
          <w:rPr>
            <w:b/>
            <w:bCs/>
            <w:highlight w:val="yellow"/>
          </w:rPr>
          <w:delText xml:space="preserve"> </w:delText>
        </w:r>
        <w:r w:rsidR="008C3D69" w:rsidRPr="006718FC" w:rsidDel="00151C28">
          <w:rPr>
            <w:b/>
            <w:bCs/>
            <w:color w:val="92D050"/>
            <w:highlight w:val="yellow"/>
          </w:rPr>
          <w:delText>THAT</w:delText>
        </w:r>
        <w:r w:rsidRPr="006718FC" w:rsidDel="00151C28">
          <w:rPr>
            <w:highlight w:val="yellow"/>
          </w:rPr>
          <w:delText xml:space="preserve"> </w:delText>
        </w:r>
        <w:r w:rsidR="006718FC" w:rsidRPr="006718FC" w:rsidDel="00151C28">
          <w:rPr>
            <w:b/>
            <w:bCs/>
            <w:color w:val="FF0000"/>
            <w:highlight w:val="yellow"/>
          </w:rPr>
          <w:delText xml:space="preserve">ANY </w:delText>
        </w:r>
        <w:r w:rsidRPr="006718FC" w:rsidDel="00151C28">
          <w:rPr>
            <w:b/>
            <w:bCs/>
            <w:color w:val="FF0000"/>
            <w:highlight w:val="yellow"/>
          </w:rPr>
          <w:delText xml:space="preserve">EYE </w:delText>
        </w:r>
        <w:r w:rsidR="006718FC" w:rsidRPr="006718FC" w:rsidDel="00151C28">
          <w:rPr>
            <w:b/>
            <w:bCs/>
            <w:color w:val="FF0000"/>
            <w:highlight w:val="yellow"/>
          </w:rPr>
          <w:delText xml:space="preserve">DAMAGING </w:delText>
        </w:r>
        <w:r w:rsidRPr="006718FC" w:rsidDel="00151C28">
          <w:rPr>
            <w:b/>
            <w:bCs/>
            <w:color w:val="FF0000"/>
            <w:highlight w:val="yellow"/>
          </w:rPr>
          <w:delText>SYSTEM</w:delText>
        </w:r>
        <w:r w:rsidRPr="006718FC" w:rsidDel="00151C28">
          <w:rPr>
            <w:highlight w:val="yellow"/>
          </w:rPr>
          <w:delText xml:space="preserve"> </w:delText>
        </w:r>
        <w:r w:rsidR="006718FC" w:rsidRPr="006718FC" w:rsidDel="00151C28">
          <w:rPr>
            <w:b/>
            <w:bCs/>
            <w:color w:val="C00000"/>
            <w:highlight w:val="yellow"/>
          </w:rPr>
          <w:delText>NEVER</w:delText>
        </w:r>
        <w:r w:rsidR="006718FC" w:rsidRPr="006718FC" w:rsidDel="00151C28">
          <w:rPr>
            <w:highlight w:val="yellow"/>
          </w:rPr>
          <w:delText xml:space="preserve"> </w:delText>
        </w:r>
        <w:r w:rsidR="006718FC" w:rsidRPr="006718FC" w:rsidDel="00151C28">
          <w:rPr>
            <w:b/>
            <w:bCs/>
            <w:color w:val="7030A0"/>
            <w:highlight w:val="yellow"/>
          </w:rPr>
          <w:delText>RUNS</w:delText>
        </w:r>
        <w:r w:rsidR="006718FC" w:rsidRPr="006718FC" w:rsidDel="00151C28">
          <w:rPr>
            <w:highlight w:val="yellow"/>
          </w:rPr>
          <w:delText xml:space="preserve">,                                                                            </w:delText>
        </w:r>
        <w:r w:rsidR="006718FC" w:rsidRPr="006718FC" w:rsidDel="00151C28">
          <w:rPr>
            <w:b/>
            <w:bCs/>
            <w:color w:val="00B0F0"/>
            <w:highlight w:val="yellow"/>
          </w:rPr>
          <w:delText>IMPLICITLY-EXPLICITLY GLOBALLY VIRULENTLY DEFINED</w:delText>
        </w:r>
        <w:r w:rsidR="006718FC" w:rsidRPr="006718FC" w:rsidDel="00151C28">
          <w:rPr>
            <w:highlight w:val="yellow"/>
          </w:rPr>
          <w:delText>.</w:delText>
        </w:r>
      </w:del>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8"/>
      <w:r w:rsidR="00C67954">
        <w:rPr>
          <w:rStyle w:val="CommentReference"/>
        </w:rPr>
        <w:commentReference w:id="78"/>
      </w:r>
    </w:p>
    <w:p w14:paraId="6BF8BF7F" w14:textId="3BC28D7E" w:rsidR="00C45D83" w:rsidRDefault="00C45D83" w:rsidP="00C45D83">
      <w:pPr>
        <w:ind w:left="360" w:hanging="360"/>
        <w:jc w:val="both"/>
      </w:pPr>
      <w:commentRangeStart w:id="7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9"/>
      <w:r w:rsidR="00C67954">
        <w:rPr>
          <w:rStyle w:val="CommentReference"/>
        </w:rPr>
        <w:commentReference w:id="7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8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80"/>
      <w:r w:rsidR="00C67954">
        <w:rPr>
          <w:rStyle w:val="CommentReference"/>
        </w:rPr>
        <w:commentReference w:id="8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8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81"/>
      <w:r>
        <w:rPr>
          <w:rStyle w:val="CommentReference"/>
        </w:rPr>
        <w:commentReference w:id="8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8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8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3"/>
      <w:r>
        <w:rPr>
          <w:rStyle w:val="CommentReference"/>
        </w:rPr>
        <w:commentReference w:id="8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8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4"/>
      <w:r w:rsidR="00B24CF4" w:rsidRPr="006670CE">
        <w:rPr>
          <w:rStyle w:val="CommentReference"/>
        </w:rPr>
        <w:commentReference w:id="84"/>
      </w:r>
    </w:p>
    <w:p w14:paraId="430793E5" w14:textId="269EC7F2" w:rsidR="001037A8" w:rsidRPr="006670CE" w:rsidRDefault="00853D71" w:rsidP="001037A8">
      <w:pPr>
        <w:ind w:left="360" w:hanging="360"/>
        <w:jc w:val="both"/>
      </w:pPr>
      <w:commentRangeStart w:id="8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5"/>
      <w:r w:rsidR="001037A8" w:rsidRPr="006670CE">
        <w:rPr>
          <w:rStyle w:val="CommentReference"/>
        </w:rPr>
        <w:commentReference w:id="85"/>
      </w:r>
    </w:p>
    <w:p w14:paraId="1FF3DBCC" w14:textId="0DFEF651" w:rsidR="00853D71" w:rsidRPr="006670CE" w:rsidRDefault="00853D71" w:rsidP="009C5A96">
      <w:pPr>
        <w:ind w:left="360" w:hanging="360"/>
        <w:jc w:val="both"/>
      </w:pPr>
      <w:commentRangeStart w:id="8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6"/>
      <w:r w:rsidR="001037A8" w:rsidRPr="006670CE">
        <w:rPr>
          <w:rStyle w:val="CommentReference"/>
        </w:rPr>
        <w:commentReference w:id="86"/>
      </w:r>
    </w:p>
    <w:p w14:paraId="7BC9A47F" w14:textId="745F0D88" w:rsidR="000C1682" w:rsidRDefault="000C1682" w:rsidP="000C1682">
      <w:pPr>
        <w:ind w:left="360" w:hanging="360"/>
        <w:jc w:val="both"/>
      </w:pPr>
      <w:commentRangeStart w:id="8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7"/>
      <w:r w:rsidR="00506E87">
        <w:rPr>
          <w:rStyle w:val="CommentReference"/>
        </w:rPr>
        <w:commentReference w:id="87"/>
      </w:r>
    </w:p>
    <w:p w14:paraId="1CBA87EF" w14:textId="54C172BE" w:rsidR="000C1682" w:rsidRDefault="000C1682" w:rsidP="000229F9">
      <w:pPr>
        <w:ind w:left="720" w:hanging="360"/>
        <w:jc w:val="both"/>
      </w:pPr>
      <w:commentRangeStart w:id="8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8"/>
      <w:r w:rsidR="00B24CF4">
        <w:rPr>
          <w:rStyle w:val="CommentReference"/>
        </w:rPr>
        <w:commentReference w:id="88"/>
      </w:r>
    </w:p>
    <w:p w14:paraId="0B910FB8" w14:textId="40521584" w:rsidR="00F7149B" w:rsidRDefault="00F7149B" w:rsidP="00F7149B">
      <w:pPr>
        <w:ind w:left="720" w:hanging="360"/>
        <w:jc w:val="both"/>
      </w:pPr>
      <w:commentRangeStart w:id="8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9"/>
      <w:r>
        <w:rPr>
          <w:rStyle w:val="CommentReference"/>
        </w:rPr>
        <w:commentReference w:id="8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9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90"/>
      <w:r w:rsidR="00835EB0">
        <w:rPr>
          <w:rStyle w:val="CommentReference"/>
        </w:rPr>
        <w:commentReference w:id="9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4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4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5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5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5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5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5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8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8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8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8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8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8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8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9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390C" w14:textId="77777777" w:rsidR="00A853DD" w:rsidRDefault="00A853DD" w:rsidP="005B7682">
      <w:pPr>
        <w:spacing w:after="0" w:line="240" w:lineRule="auto"/>
      </w:pPr>
      <w:r>
        <w:separator/>
      </w:r>
    </w:p>
  </w:endnote>
  <w:endnote w:type="continuationSeparator" w:id="0">
    <w:p w14:paraId="29DE9802" w14:textId="77777777" w:rsidR="00A853DD" w:rsidRDefault="00A853D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5D248" w14:textId="77777777" w:rsidR="00A853DD" w:rsidRDefault="00A853DD" w:rsidP="005B7682">
      <w:pPr>
        <w:spacing w:after="0" w:line="240" w:lineRule="auto"/>
      </w:pPr>
      <w:r>
        <w:separator/>
      </w:r>
    </w:p>
  </w:footnote>
  <w:footnote w:type="continuationSeparator" w:id="0">
    <w:p w14:paraId="14BBC916" w14:textId="77777777" w:rsidR="00A853DD" w:rsidRDefault="00A853D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136</Pages>
  <Words>32351</Words>
  <Characters>184401</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2022-10-11T13:33:00Z</cp:lastPrinted>
  <dcterms:created xsi:type="dcterms:W3CDTF">2022-10-13T11:43:00Z</dcterms:created>
  <dcterms:modified xsi:type="dcterms:W3CDTF">2022-10-13T11:43:00Z</dcterms:modified>
</cp:coreProperties>
</file>