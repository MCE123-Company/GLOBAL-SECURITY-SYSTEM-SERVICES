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7A8458B" w14:textId="1148DD4A" w:rsidR="009168FA" w:rsidRDefault="009168FA" w:rsidP="00B111EA">
      <w:pPr>
        <w:jc w:val="center"/>
        <w:rPr>
          <w:bCs/>
          <w:sz w:val="52"/>
          <w:szCs w:val="44"/>
        </w:rPr>
      </w:pPr>
      <w:r>
        <w:rPr>
          <w:bCs/>
          <w:sz w:val="52"/>
          <w:szCs w:val="44"/>
        </w:rPr>
        <w:t>GENOCIDE PREVENTION</w:t>
      </w:r>
    </w:p>
    <w:p w14:paraId="36CF0476" w14:textId="07934A0B"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4E54B63" w:rsidR="00074C5F" w:rsidRDefault="00392F47" w:rsidP="00B111EA">
      <w:pPr>
        <w:jc w:val="center"/>
        <w:rPr>
          <w:bCs/>
          <w:sz w:val="28"/>
          <w:szCs w:val="28"/>
        </w:rPr>
      </w:pPr>
      <w:r>
        <w:rPr>
          <w:bCs/>
          <w:sz w:val="28"/>
          <w:szCs w:val="28"/>
        </w:rPr>
        <w:t>9/27/2022 5:22:25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8A6566B" w14:textId="276232D2" w:rsidR="006A3575" w:rsidRDefault="006A3575" w:rsidP="008C63A2">
      <w:pPr>
        <w:pStyle w:val="Heading2"/>
        <w:jc w:val="center"/>
        <w:rPr>
          <w:rStyle w:val="SubtleReference"/>
        </w:rPr>
      </w:pPr>
      <w:bookmarkStart w:id="0" w:name="_Hlk114238621"/>
      <w:r>
        <w:rPr>
          <w:rStyle w:val="SubtleReference"/>
        </w:rPr>
        <w:lastRenderedPageBreak/>
        <w:t>Legal Notes:</w:t>
      </w:r>
    </w:p>
    <w:p w14:paraId="78ED937C" w14:textId="77777777" w:rsidR="008C63A2" w:rsidRPr="007460AF" w:rsidRDefault="008C63A2" w:rsidP="008C63A2">
      <w:pPr>
        <w:rPr>
          <w:rStyle w:val="SubtleReference"/>
          <w:sz w:val="6"/>
          <w:szCs w:val="6"/>
        </w:rPr>
      </w:pPr>
    </w:p>
    <w:p w14:paraId="439E1D30" w14:textId="31DA5B13" w:rsidR="008B77FC" w:rsidRDefault="008B77FC" w:rsidP="008B77FC">
      <w:pPr>
        <w:rPr>
          <w:rStyle w:val="SubtleReference"/>
        </w:rPr>
      </w:pPr>
      <w:r>
        <w:rPr>
          <w:rStyle w:val="SubtleReference"/>
        </w:rPr>
        <w:t>Global Security Systems at The United Nations prevents genocide, even if The Pentagon is not running the United Nations software</w:t>
      </w:r>
      <w:r w:rsidRPr="00133D9D">
        <w:rPr>
          <w:rStyle w:val="SubtleReference"/>
        </w:rPr>
        <w:t>.</w:t>
      </w:r>
    </w:p>
    <w:p w14:paraId="4D83BA61" w14:textId="77777777" w:rsidR="00FF15DB" w:rsidRDefault="00C26A37">
      <w:pPr>
        <w:rPr>
          <w:rStyle w:val="SubtleReference"/>
        </w:rPr>
      </w:pPr>
      <w:r>
        <w:rPr>
          <w:rStyle w:val="SubtleReference"/>
        </w:rPr>
        <w:t>this software prevents the types of genocide that are listed as Software Interfaces.</w:t>
      </w:r>
    </w:p>
    <w:p w14:paraId="0F673CB4" w14:textId="7443D9ED" w:rsidR="00F94A88" w:rsidRDefault="00FF15DB">
      <w:pPr>
        <w:rPr>
          <w:rStyle w:val="SubtleReference"/>
          <w:sz w:val="6"/>
          <w:szCs w:val="6"/>
        </w:rPr>
      </w:pPr>
      <w:r>
        <w:rPr>
          <w:rStyle w:val="SubtleReference"/>
        </w:rPr>
        <w:t>The United Nations does not condone executions conducted by The Federal Government, towards anyone.</w:t>
      </w:r>
      <w:r w:rsidR="00F94A88">
        <w:rPr>
          <w:rStyle w:val="SubtleReference"/>
          <w:sz w:val="6"/>
          <w:szCs w:val="6"/>
        </w:rPr>
        <w:br w:type="page"/>
      </w:r>
    </w:p>
    <w:p w14:paraId="3BB1401F" w14:textId="0B1C63B7" w:rsidR="00BE4CA4" w:rsidRDefault="00BE4CA4" w:rsidP="008C63A2">
      <w:pPr>
        <w:pStyle w:val="Heading2"/>
        <w:jc w:val="center"/>
        <w:rPr>
          <w:rStyle w:val="SubtleReference"/>
        </w:rPr>
      </w:pPr>
      <w:r>
        <w:rPr>
          <w:rStyle w:val="SubtleReference"/>
        </w:rPr>
        <w:lastRenderedPageBreak/>
        <w:t>History</w:t>
      </w:r>
    </w:p>
    <w:p w14:paraId="3D913FC8" w14:textId="77777777" w:rsidR="008C63A2" w:rsidRPr="008C63A2" w:rsidRDefault="008C63A2" w:rsidP="008C63A2">
      <w:pPr>
        <w:rPr>
          <w:rStyle w:val="SubtleReference"/>
          <w:sz w:val="6"/>
          <w:szCs w:val="6"/>
        </w:rPr>
      </w:pPr>
    </w:p>
    <w:p w14:paraId="24B72B04" w14:textId="77777777" w:rsidR="000C1841" w:rsidRDefault="009C616C" w:rsidP="00FC21D1">
      <w:pPr>
        <w:jc w:val="both"/>
        <w:rPr>
          <w:rStyle w:val="SubtleReference"/>
        </w:rPr>
      </w:pPr>
      <w:r>
        <w:rPr>
          <w:rStyle w:val="SubtleReference"/>
        </w:rPr>
        <w:t>U.S. Officials, including President Biden, have conducted genocide for over 35 years, using space weapons, that President Biden has always owned.</w:t>
      </w:r>
    </w:p>
    <w:p w14:paraId="740DCF80" w14:textId="47731345" w:rsidR="00774790" w:rsidRDefault="00774790" w:rsidP="00FC21D1">
      <w:pPr>
        <w:jc w:val="both"/>
        <w:rPr>
          <w:rStyle w:val="SubtleReference"/>
        </w:rPr>
      </w:pPr>
      <w:r>
        <w:rPr>
          <w:rStyle w:val="SubtleReference"/>
        </w:rPr>
        <w:t xml:space="preserve">officials that deflected blame from President Biden, Chelsea Clinton, and Elena Kegan, made their statements to defend President Biden, Chelsea Clinton, and Elena Kegan, who have conducted genocide in the past, including by using U.S. Military Officials, and computer software through The Pentagon, to execute individuals, including innocent civilians, and small groups of U.S. Officials. </w:t>
      </w:r>
    </w:p>
    <w:p w14:paraId="770ABA19" w14:textId="7742408A" w:rsidR="009C616C" w:rsidRDefault="009C616C" w:rsidP="00FC21D1">
      <w:pPr>
        <w:jc w:val="both"/>
        <w:rPr>
          <w:rStyle w:val="SubtleReference"/>
        </w:rPr>
      </w:pPr>
      <w:r>
        <w:rPr>
          <w:rStyle w:val="SubtleReference"/>
        </w:rPr>
        <w:t>there were officials that</w:t>
      </w:r>
      <w:r w:rsidR="00BE4CA4">
        <w:rPr>
          <w:rStyle w:val="SubtleReference"/>
        </w:rPr>
        <w:t xml:space="preserve"> falsely alleged that Patrick R. McElhiney conducted </w:t>
      </w:r>
      <w:r w:rsidR="00774790">
        <w:rPr>
          <w:rStyle w:val="SubtleReference"/>
        </w:rPr>
        <w:t>genocide</w:t>
      </w:r>
      <w:r w:rsidR="00BE4CA4">
        <w:rPr>
          <w:rStyle w:val="SubtleReference"/>
        </w:rPr>
        <w:t>,</w:t>
      </w:r>
      <w:r>
        <w:rPr>
          <w:rStyle w:val="SubtleReference"/>
        </w:rPr>
        <w:t xml:space="preserve"> out of malice</w:t>
      </w:r>
      <w:r w:rsidR="00774790">
        <w:rPr>
          <w:rStyle w:val="SubtleReference"/>
        </w:rPr>
        <w:t xml:space="preserve">, because U.S. Officials do not like the fact that Patrick R. McElhiney is married to Anna </w:t>
      </w:r>
      <w:r w:rsidR="00FC21D1">
        <w:rPr>
          <w:rStyle w:val="SubtleReference"/>
        </w:rPr>
        <w:t>V. Kushchenko of The Russian Federation, and that he investigated that The United States of America conducted nuclear war against The Russian Federation, and that The United Nations charged and convicted                                            The United States of America for conducting nuclear war against The Russian Federation</w:t>
      </w:r>
      <w:r>
        <w:rPr>
          <w:rStyle w:val="SubtleReference"/>
        </w:rPr>
        <w:t>.</w:t>
      </w:r>
    </w:p>
    <w:p w14:paraId="417B8FB2" w14:textId="0C505720" w:rsidR="00F94A88" w:rsidRDefault="00774790" w:rsidP="00FC21D1">
      <w:pPr>
        <w:jc w:val="both"/>
        <w:rPr>
          <w:rStyle w:val="SubtleReference"/>
          <w:rFonts w:asciiTheme="majorHAnsi" w:eastAsiaTheme="majorEastAsia" w:hAnsiTheme="majorHAnsi" w:cstheme="majorBidi"/>
          <w:sz w:val="26"/>
          <w:szCs w:val="26"/>
        </w:rPr>
      </w:pPr>
      <w:r>
        <w:rPr>
          <w:rStyle w:val="SubtleReference"/>
        </w:rPr>
        <w:t>For these reasons, and many other reasons, Patrick R. McElhiney invented Global Security Systems.</w:t>
      </w:r>
      <w:r w:rsidR="00F94A88">
        <w:rPr>
          <w:rStyle w:val="SubtleReference"/>
        </w:rPr>
        <w:br w:type="page"/>
      </w:r>
    </w:p>
    <w:p w14:paraId="5A6104F9" w14:textId="28EDAFBC" w:rsidR="00BE4CA4" w:rsidRDefault="00BE4CA4" w:rsidP="008C63A2">
      <w:pPr>
        <w:pStyle w:val="Heading2"/>
        <w:jc w:val="center"/>
        <w:rPr>
          <w:rStyle w:val="SubtleReference"/>
        </w:rPr>
      </w:pPr>
      <w:r>
        <w:rPr>
          <w:rStyle w:val="SubtleReference"/>
        </w:rPr>
        <w:lastRenderedPageBreak/>
        <w:t>Defensive Statements</w:t>
      </w:r>
    </w:p>
    <w:p w14:paraId="5759048A" w14:textId="77777777" w:rsidR="008C63A2" w:rsidRPr="007460AF" w:rsidRDefault="008C63A2" w:rsidP="008C63A2">
      <w:pPr>
        <w:rPr>
          <w:rStyle w:val="SubtleReference"/>
          <w:sz w:val="6"/>
          <w:szCs w:val="6"/>
        </w:rPr>
      </w:pPr>
    </w:p>
    <w:p w14:paraId="606E739C" w14:textId="1008509C" w:rsidR="00834E9D" w:rsidRDefault="00774790" w:rsidP="00C06EA3">
      <w:pPr>
        <w:spacing w:line="240" w:lineRule="auto"/>
        <w:jc w:val="both"/>
        <w:rPr>
          <w:rStyle w:val="SubtleReference"/>
        </w:rPr>
      </w:pPr>
      <w:r>
        <w:rPr>
          <w:rStyle w:val="SubtleReference"/>
        </w:rPr>
        <w:t xml:space="preserve">Patrick R. McElhiney does not study genocide. </w:t>
      </w:r>
      <w:r w:rsidR="00834E9D">
        <w:rPr>
          <w:rStyle w:val="SubtleReference"/>
        </w:rPr>
        <w:t>However, t</w:t>
      </w:r>
      <w:r w:rsidR="00BE4CA4">
        <w:rPr>
          <w:rStyle w:val="SubtleReference"/>
        </w:rPr>
        <w:t>he various types of software</w:t>
      </w:r>
      <w:r w:rsidR="00834E9D">
        <w:rPr>
          <w:rStyle w:val="SubtleReference"/>
        </w:rPr>
        <w:t xml:space="preserve"> interfaces</w:t>
      </w:r>
      <w:r w:rsidR="00BE4CA4">
        <w:rPr>
          <w:rStyle w:val="SubtleReference"/>
        </w:rPr>
        <w:t xml:space="preserve"> document</w:t>
      </w:r>
      <w:r w:rsidR="00834E9D">
        <w:rPr>
          <w:rStyle w:val="SubtleReference"/>
        </w:rPr>
        <w:t>ed, herein, prevent genocide.</w:t>
      </w:r>
    </w:p>
    <w:p w14:paraId="2A093A07" w14:textId="61C50297" w:rsidR="001B25D9" w:rsidRDefault="001B25D9" w:rsidP="00C06EA3">
      <w:pPr>
        <w:spacing w:line="240" w:lineRule="auto"/>
        <w:jc w:val="both"/>
        <w:rPr>
          <w:rStyle w:val="SubtleReference"/>
        </w:rPr>
      </w:pPr>
      <w:r>
        <w:rPr>
          <w:rStyle w:val="SubtleReference"/>
        </w:rPr>
        <w:t>Patrick R. McElhiney documents These software interfaces, which are autonomous, to prevent genocide.</w:t>
      </w:r>
    </w:p>
    <w:p w14:paraId="5E0149BB" w14:textId="09246028" w:rsidR="001B25D9" w:rsidRDefault="001B25D9" w:rsidP="00C06EA3">
      <w:pPr>
        <w:spacing w:line="240" w:lineRule="auto"/>
        <w:jc w:val="both"/>
        <w:rPr>
          <w:rStyle w:val="SubtleReference"/>
        </w:rPr>
      </w:pPr>
      <w:r>
        <w:rPr>
          <w:rStyle w:val="SubtleReference"/>
        </w:rPr>
        <w:t>Artificial Intelligence creates the LOW-LEVEL source code, using PATRICK, for Global Security Systems, when it is recompiled by PATRICK. This software is patented by Patrick R. McElhiney, because it was originally invented by Patrick R. McElhiney, using Optogenetics Sequencing Technology in Artificial Telepathy Satellites manufactured in China.</w:t>
      </w:r>
    </w:p>
    <w:p w14:paraId="6EB3E18D" w14:textId="77777777" w:rsidR="00834E9D" w:rsidRDefault="00834E9D" w:rsidP="00C06EA3">
      <w:pPr>
        <w:spacing w:line="240" w:lineRule="auto"/>
        <w:jc w:val="both"/>
        <w:rPr>
          <w:rStyle w:val="SubtleReference"/>
        </w:rPr>
      </w:pPr>
      <w:r>
        <w:rPr>
          <w:rStyle w:val="SubtleReference"/>
        </w:rPr>
        <w:t xml:space="preserve">Genocide has been conducted by U.S. Officials, including President Biden, President Clinton, his daughter, Chelsea Clinton, Chief Justice Elena Kegan, her aunt, past employees at </w:t>
      </w:r>
      <w:r w:rsidR="00BE4CA4">
        <w:rPr>
          <w:rStyle w:val="SubtleReference"/>
        </w:rPr>
        <w:t xml:space="preserve">The Pentagon, </w:t>
      </w:r>
      <w:r>
        <w:rPr>
          <w:rStyle w:val="SubtleReference"/>
        </w:rPr>
        <w:t>and members of the U.S. Military.</w:t>
      </w:r>
    </w:p>
    <w:p w14:paraId="7356A572" w14:textId="77777777" w:rsidR="00834E9D" w:rsidRDefault="00834E9D" w:rsidP="00C06EA3">
      <w:pPr>
        <w:spacing w:line="240" w:lineRule="auto"/>
        <w:jc w:val="both"/>
        <w:rPr>
          <w:rStyle w:val="SubtleReference"/>
        </w:rPr>
      </w:pPr>
      <w:r>
        <w:rPr>
          <w:rStyle w:val="SubtleReference"/>
        </w:rPr>
        <w:t>Patrick R. McElhiney</w:t>
      </w:r>
      <w:r w:rsidR="00BE4CA4">
        <w:rPr>
          <w:rStyle w:val="SubtleReference"/>
        </w:rPr>
        <w:t xml:space="preserve"> documents </w:t>
      </w:r>
      <w:r>
        <w:rPr>
          <w:rStyle w:val="SubtleReference"/>
        </w:rPr>
        <w:t>software interfaces when</w:t>
      </w:r>
      <w:r w:rsidR="00BE4CA4">
        <w:rPr>
          <w:rStyle w:val="SubtleReference"/>
        </w:rPr>
        <w:t xml:space="preserve"> he is told</w:t>
      </w:r>
      <w:r>
        <w:rPr>
          <w:rStyle w:val="SubtleReference"/>
        </w:rPr>
        <w:t xml:space="preserve"> to</w:t>
      </w:r>
      <w:r w:rsidR="00BE4CA4">
        <w:rPr>
          <w:rStyle w:val="SubtleReference"/>
        </w:rPr>
        <w:t xml:space="preserve">, remotely, by the Audible Hearing Effect, by </w:t>
      </w:r>
      <w:r>
        <w:rPr>
          <w:rStyle w:val="SubtleReference"/>
        </w:rPr>
        <w:t xml:space="preserve">computer software at </w:t>
      </w:r>
      <w:r w:rsidR="00BE4CA4">
        <w:rPr>
          <w:rStyle w:val="SubtleReference"/>
        </w:rPr>
        <w:t>The Pentagon.</w:t>
      </w:r>
    </w:p>
    <w:p w14:paraId="6F11FADE" w14:textId="18E0ADCC" w:rsidR="008C63A2" w:rsidRDefault="008C63A2" w:rsidP="00C06EA3">
      <w:pPr>
        <w:spacing w:line="240" w:lineRule="auto"/>
        <w:jc w:val="both"/>
        <w:rPr>
          <w:rStyle w:val="SubtleReference"/>
        </w:rPr>
      </w:pPr>
      <w:r>
        <w:rPr>
          <w:rStyle w:val="SubtleReference"/>
        </w:rPr>
        <w:t>There has also been intellectual property theft from Patrick R. McElhiney, including key components of Global Security Systems, both by officials that have not conducted genocide, and by officials that have.</w:t>
      </w:r>
    </w:p>
    <w:p w14:paraId="776E9431" w14:textId="6F9ED3C9" w:rsidR="00C26A37" w:rsidRDefault="00C26A37" w:rsidP="00C06EA3">
      <w:pPr>
        <w:spacing w:line="240" w:lineRule="auto"/>
        <w:jc w:val="both"/>
        <w:rPr>
          <w:rStyle w:val="SubtleReference"/>
        </w:rPr>
      </w:pPr>
      <w:r>
        <w:rPr>
          <w:rStyle w:val="SubtleReference"/>
        </w:rPr>
        <w:t xml:space="preserve">President Biden has Officials at The Pentagon shut down Global Security Systems, at certain times, to execute innocent U.S. Officials that have been investigating genocide, in addition to civilians that know about it. President Biden has execution capabilities against individuals and groups through Command and Control (2C) that works from President Biden’s thoughts, alone, using Optogenetics mind reading satellite technology. </w:t>
      </w:r>
    </w:p>
    <w:p w14:paraId="3B2FC2DA" w14:textId="1A4F72AD" w:rsidR="0084454E" w:rsidRDefault="0084454E" w:rsidP="00C06EA3">
      <w:pPr>
        <w:spacing w:line="240" w:lineRule="auto"/>
        <w:jc w:val="both"/>
        <w:rPr>
          <w:rStyle w:val="SubtleReference"/>
        </w:rPr>
      </w:pPr>
      <w:r>
        <w:rPr>
          <w:rStyle w:val="SubtleReference"/>
        </w:rPr>
        <w:t>In order to prevent executions, all together, the space weapons that execute people, will need to be destroyed by President Biden, because they belong to President Biden.</w:t>
      </w:r>
    </w:p>
    <w:p w14:paraId="28CA8A91" w14:textId="319740B1" w:rsidR="00F94A88" w:rsidRDefault="00F94A88" w:rsidP="00C06EA3">
      <w:pPr>
        <w:spacing w:line="240" w:lineRule="auto"/>
        <w:jc w:val="both"/>
        <w:rPr>
          <w:rStyle w:val="SubtleReference"/>
        </w:rPr>
      </w:pPr>
      <w:r>
        <w:rPr>
          <w:rStyle w:val="SubtleReference"/>
        </w:rPr>
        <w:t>There is software in Global Security Systems that prevents executions of innocent individuals, as well.</w:t>
      </w:r>
    </w:p>
    <w:p w14:paraId="3FD57462" w14:textId="739ECF75" w:rsidR="00F94A88" w:rsidRDefault="00F94A88" w:rsidP="00C06EA3">
      <w:pPr>
        <w:spacing w:line="240" w:lineRule="auto"/>
        <w:jc w:val="both"/>
        <w:rPr>
          <w:rStyle w:val="SubtleReference"/>
        </w:rPr>
      </w:pPr>
      <w:r>
        <w:rPr>
          <w:rStyle w:val="SubtleReference"/>
        </w:rPr>
        <w:t>There is no United Nations software that executes anyone.</w:t>
      </w:r>
    </w:p>
    <w:p w14:paraId="02382CB2" w14:textId="2EBE65F1" w:rsidR="00C06EA3" w:rsidRDefault="00F94A88" w:rsidP="00C06EA3">
      <w:pPr>
        <w:spacing w:line="240" w:lineRule="auto"/>
        <w:jc w:val="both"/>
        <w:rPr>
          <w:rStyle w:val="SubtleReference"/>
        </w:rPr>
      </w:pPr>
      <w:r>
        <w:rPr>
          <w:rStyle w:val="SubtleReference"/>
        </w:rPr>
        <w:t>Patrick R. McElhiney was never paid for inventing Global Security Systems</w:t>
      </w:r>
      <w:r w:rsidR="000E6798">
        <w:rPr>
          <w:rStyle w:val="SubtleReference"/>
        </w:rPr>
        <w:t>, however it is used by The United Nations at Global Security Centers, The Pentagon, and many foreign governments, including China, Russia, and India.</w:t>
      </w:r>
    </w:p>
    <w:p w14:paraId="54365C61" w14:textId="77777777" w:rsidR="00BC53E4" w:rsidRDefault="00CE0C93" w:rsidP="00C06EA3">
      <w:pPr>
        <w:spacing w:line="240" w:lineRule="auto"/>
        <w:jc w:val="both"/>
        <w:rPr>
          <w:rStyle w:val="SubtleReference"/>
        </w:rPr>
      </w:pPr>
      <w:r>
        <w:rPr>
          <w:rStyle w:val="SubtleReference"/>
        </w:rPr>
        <w:t>T</w:t>
      </w:r>
      <w:r w:rsidR="00C06EA3">
        <w:rPr>
          <w:rStyle w:val="SubtleReference"/>
        </w:rPr>
        <w:t xml:space="preserve">he various types of genocide or cleansing, were </w:t>
      </w:r>
      <w:r>
        <w:rPr>
          <w:rStyle w:val="SubtleReference"/>
        </w:rPr>
        <w:t xml:space="preserve">brought up </w:t>
      </w:r>
      <w:r w:rsidR="00C06EA3">
        <w:rPr>
          <w:rStyle w:val="SubtleReference"/>
        </w:rPr>
        <w:t xml:space="preserve">by President </w:t>
      </w:r>
      <w:r>
        <w:rPr>
          <w:rStyle w:val="SubtleReference"/>
        </w:rPr>
        <w:t xml:space="preserve">Joseph F. Biden </w:t>
      </w:r>
      <w:r w:rsidR="00C06EA3">
        <w:rPr>
          <w:rStyle w:val="SubtleReference"/>
        </w:rPr>
        <w:t>or Chelsea Clinton</w:t>
      </w:r>
      <w:r>
        <w:rPr>
          <w:rStyle w:val="SubtleReference"/>
        </w:rPr>
        <w:t xml:space="preserve"> or The Pentagon or The U.S. Secret Service</w:t>
      </w:r>
      <w:r w:rsidR="00C06EA3">
        <w:rPr>
          <w:rStyle w:val="SubtleReference"/>
        </w:rPr>
        <w:t>.</w:t>
      </w:r>
      <w:r w:rsidDel="00CE0C93">
        <w:rPr>
          <w:rStyle w:val="SubtleReference"/>
        </w:rPr>
        <w:t xml:space="preserve"> </w:t>
      </w:r>
      <w:r w:rsidR="0062040E">
        <w:rPr>
          <w:rStyle w:val="SubtleReference"/>
        </w:rPr>
        <w:t xml:space="preserve">Chelsea Clinton and Marc Mezvinski plotted to conduct genocide in 2000 or sooner, to blame Patrick R. McElhiney. It was studied by other Turlock High School students, however there was never any software to prevent it, until Patrick R. McElhiney invented it by </w:t>
      </w:r>
      <w:r w:rsidR="0062040E">
        <w:rPr>
          <w:rStyle w:val="SubtleReference"/>
        </w:rPr>
        <w:lastRenderedPageBreak/>
        <w:t>investigating, first, how to defend himself, and then creating computer software to defend everyone.</w:t>
      </w:r>
      <w:r w:rsidR="009B4F3C">
        <w:rPr>
          <w:rStyle w:val="SubtleReference"/>
        </w:rPr>
        <w:t xml:space="preserve"> Chris Hawkinson, a former Pentagon employee, was also involved in the plots against                                Patrick R. McElhiney, and he was in kindergarten with Marc Mezvinski, Jenna Bush, Anna V. Kushchenko, and Patrick R. McElhiney.</w:t>
      </w:r>
    </w:p>
    <w:p w14:paraId="18DF8B7E" w14:textId="77777777" w:rsidR="00BC53E4" w:rsidRDefault="00BC53E4" w:rsidP="00C06EA3">
      <w:pPr>
        <w:spacing w:line="240" w:lineRule="auto"/>
        <w:jc w:val="both"/>
        <w:rPr>
          <w:rStyle w:val="SubtleReference"/>
        </w:rPr>
      </w:pPr>
      <w:r>
        <w:rPr>
          <w:rStyle w:val="SubtleReference"/>
        </w:rPr>
        <w:t xml:space="preserve">There was an original International Criminal Court case with plaintiffs Patrick R. McElhiney and            Anna V. Kushchenko from 1989, and the defendants were Joseph F. Biden, Donald J. Trump, Bill </w:t>
      </w:r>
      <w:proofErr w:type="gramStart"/>
      <w:r>
        <w:rPr>
          <w:rStyle w:val="SubtleReference"/>
        </w:rPr>
        <w:t xml:space="preserve">Clinton,   </w:t>
      </w:r>
      <w:proofErr w:type="gramEnd"/>
      <w:r>
        <w:rPr>
          <w:rStyle w:val="SubtleReference"/>
        </w:rPr>
        <w:t xml:space="preserve">        Hillary Clinton, and Chelsea Clinton. The original case addressed their plots to bring Patrick R. McElhiney and Anna V. Kushchenko together, later, and plot against them with their own people, hatefully, including against their own people to defend them, by the five defendants being involved in various capacities to conduct genocide against The American People. Many other war acts have happened since then, all linking back to the five defendants.</w:t>
      </w:r>
    </w:p>
    <w:p w14:paraId="6FCF83F2" w14:textId="4AFE5B84" w:rsidR="00BC53E4" w:rsidRDefault="00BC53E4" w:rsidP="00C06EA3">
      <w:pPr>
        <w:spacing w:line="240" w:lineRule="auto"/>
        <w:jc w:val="both"/>
        <w:rPr>
          <w:rStyle w:val="SubtleReference"/>
        </w:rPr>
      </w:pPr>
      <w:r>
        <w:rPr>
          <w:rStyle w:val="SubtleReference"/>
        </w:rPr>
        <w:t>Patrick R. McElhiney was declared to become The President of the United States of America on                    June 10</w:t>
      </w:r>
      <w:r w:rsidRPr="00D54142">
        <w:rPr>
          <w:rStyle w:val="SubtleReference"/>
          <w:vertAlign w:val="superscript"/>
        </w:rPr>
        <w:t>th</w:t>
      </w:r>
      <w:r>
        <w:rPr>
          <w:rStyle w:val="SubtleReference"/>
        </w:rPr>
        <w:t>, 1989, and every president since, has done something illegal to Patrick R. McElhiney to extort him criminally based on their own criminal acts towards him, because of the rules of evidentiary proceedings.</w:t>
      </w:r>
    </w:p>
    <w:p w14:paraId="31BCF244" w14:textId="77777777" w:rsidR="00FB2305" w:rsidRDefault="00BC53E4" w:rsidP="00C06EA3">
      <w:pPr>
        <w:spacing w:line="240" w:lineRule="auto"/>
        <w:jc w:val="both"/>
        <w:rPr>
          <w:rStyle w:val="SubtleReference"/>
        </w:rPr>
      </w:pPr>
      <w:r>
        <w:rPr>
          <w:rStyle w:val="SubtleReference"/>
        </w:rPr>
        <w:t>The plots to assassinate Patrick R. McElhiney were to try to cede the original Presidency</w:t>
      </w:r>
      <w:r w:rsidR="00D54142">
        <w:rPr>
          <w:rStyle w:val="SubtleReference"/>
        </w:rPr>
        <w:t xml:space="preserve"> to someone else, however, Patrick R. McElhiney has to name every predecessor. He has never named a successor. He decided not to, because </w:t>
      </w:r>
      <w:r w:rsidR="00343224">
        <w:rPr>
          <w:rStyle w:val="SubtleReference"/>
        </w:rPr>
        <w:t>it may endanger his life if he died before being elected.</w:t>
      </w:r>
    </w:p>
    <w:p w14:paraId="04FDE661" w14:textId="441F1CBA" w:rsidR="00F94A88" w:rsidRDefault="00FB2305" w:rsidP="00C06EA3">
      <w:pPr>
        <w:spacing w:line="240" w:lineRule="auto"/>
        <w:jc w:val="both"/>
        <w:rPr>
          <w:rStyle w:val="SubtleReference"/>
          <w:rFonts w:asciiTheme="majorHAnsi" w:eastAsiaTheme="majorEastAsia" w:hAnsiTheme="majorHAnsi" w:cstheme="majorBidi"/>
          <w:sz w:val="26"/>
          <w:szCs w:val="26"/>
        </w:rPr>
      </w:pPr>
      <w:r>
        <w:rPr>
          <w:rStyle w:val="SubtleReference"/>
        </w:rPr>
        <w:t>Chelsea Clinton pre-meditated indiscriminate genocide and blaming Patrick R. McElhiney and Anna Chapman for it, for hateful purposes, to plot to assassinate them, and this file was modified to remove an autonomous system that would have prevented it, so it is being re-added today as of 5:12PM EST on 9/27/2022.</w:t>
      </w:r>
      <w:r w:rsidR="00F94A88">
        <w:rPr>
          <w:rStyle w:val="SubtleReference"/>
        </w:rPr>
        <w:br w:type="page"/>
      </w:r>
    </w:p>
    <w:p w14:paraId="31553B9A" w14:textId="24986240" w:rsidR="008B77FC" w:rsidRDefault="008B77FC" w:rsidP="008C63A2">
      <w:pPr>
        <w:pStyle w:val="Heading2"/>
        <w:jc w:val="center"/>
        <w:rPr>
          <w:rStyle w:val="SubtleReference"/>
        </w:rPr>
      </w:pPr>
      <w:r w:rsidRPr="008C63A2">
        <w:rPr>
          <w:rStyle w:val="SubtleReference"/>
        </w:rPr>
        <w:lastRenderedPageBreak/>
        <w:t>Service Log</w:t>
      </w:r>
    </w:p>
    <w:p w14:paraId="2418245E" w14:textId="70C94438" w:rsidR="008B77FC" w:rsidRPr="008C63A2" w:rsidRDefault="008B77FC" w:rsidP="00F94A88">
      <w:pPr>
        <w:rPr>
          <w:rStyle w:val="IntenseReference"/>
        </w:rPr>
      </w:pPr>
      <w:r w:rsidRPr="008C63A2">
        <w:rPr>
          <w:rStyle w:val="IntenseReference"/>
        </w:rPr>
        <w:t>9/16/2022</w:t>
      </w:r>
    </w:p>
    <w:bookmarkEnd w:id="0"/>
    <w:p w14:paraId="4D156A8B" w14:textId="685B0CC9" w:rsidR="006A3575" w:rsidRPr="00F94A88" w:rsidRDefault="00F94A88">
      <w:pPr>
        <w:rPr>
          <w:rStyle w:val="SubtleReference"/>
        </w:rPr>
      </w:pPr>
      <w:r>
        <w:rPr>
          <w:rStyle w:val="SubtleReference"/>
        </w:rPr>
        <w:t>Updated Software Interfaces.</w:t>
      </w:r>
      <w:r w:rsidR="006A3575" w:rsidRPr="00F94A88">
        <w:rPr>
          <w:rStyle w:val="SubtleReference"/>
        </w:rPr>
        <w:br w:type="page"/>
      </w:r>
    </w:p>
    <w:p w14:paraId="7B99E66A" w14:textId="7FC89552" w:rsidR="0060363B" w:rsidRDefault="0060363B" w:rsidP="0060363B">
      <w:pPr>
        <w:ind w:left="360" w:hanging="360"/>
        <w:jc w:val="both"/>
        <w:rPr>
          <w:b/>
          <w:sz w:val="24"/>
        </w:rPr>
      </w:pPr>
      <w:r>
        <w:rPr>
          <w:b/>
          <w:sz w:val="24"/>
        </w:rPr>
        <w:lastRenderedPageBreak/>
        <w:t>GENOCIDE PREVENTION SECURITY SYSTEMS</w:t>
      </w:r>
    </w:p>
    <w:p w14:paraId="18366CF7" w14:textId="14807995" w:rsidR="00133D9D" w:rsidRPr="00133D9D" w:rsidRDefault="00133D9D" w:rsidP="00133D9D">
      <w:pPr>
        <w:pStyle w:val="Subtitle"/>
        <w:rPr>
          <w:rStyle w:val="SubtleReference"/>
        </w:rPr>
      </w:pPr>
      <w:r w:rsidRPr="00133D9D">
        <w:rPr>
          <w:rStyle w:val="SubtleReference"/>
        </w:rPr>
        <w:t>Combines any number of the following SECURITY SYSTEMS to ensure that GENOCIDE does not occur, in any form.</w:t>
      </w:r>
    </w:p>
    <w:p w14:paraId="22D208E0" w14:textId="4C113E55" w:rsidR="00226310" w:rsidRDefault="00226310" w:rsidP="00226310">
      <w:pPr>
        <w:ind w:left="360" w:hanging="360"/>
        <w:jc w:val="both"/>
      </w:pPr>
      <w:r w:rsidRPr="006067AB">
        <w:rPr>
          <w:u w:val="single"/>
        </w:rPr>
        <w:t xml:space="preserve">AUTONOMOUS </w:t>
      </w:r>
      <w:r>
        <w:rPr>
          <w:u w:val="single"/>
        </w:rPr>
        <w:t>GENOCIDE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genocide</w:t>
      </w:r>
      <w:r w:rsidR="00AE6283">
        <w:t xml:space="preserve">, </w:t>
      </w:r>
      <w:r w:rsidR="00101F93" w:rsidRPr="00ED062A">
        <w:rPr>
          <w:b/>
          <w:bCs/>
        </w:rPr>
        <w:t>IRREVOCABLY DEFINED</w:t>
      </w:r>
      <w:r w:rsidR="00101F93">
        <w:t xml:space="preserve">, </w:t>
      </w:r>
      <w:r w:rsidR="00AE6283" w:rsidRPr="0092458B">
        <w:rPr>
          <w:b/>
          <w:bCs/>
        </w:rPr>
        <w:t>IMPLICITLY DEFINED</w:t>
      </w:r>
      <w:r w:rsidR="00101F93">
        <w:rPr>
          <w:b/>
          <w:bCs/>
        </w:rPr>
        <w:t>, PERMANENTLY DEFINED</w:t>
      </w:r>
      <w:r w:rsidR="00101F93" w:rsidRPr="00ED062A">
        <w:t xml:space="preserve">, </w:t>
      </w:r>
      <w:r w:rsidR="00101F93">
        <w:rPr>
          <w:b/>
          <w:bCs/>
        </w:rPr>
        <w:t>PEACEFULLY DEFINED</w:t>
      </w:r>
      <w:r w:rsidR="00AE6283">
        <w:t>.</w:t>
      </w:r>
    </w:p>
    <w:p w14:paraId="31E849C4" w14:textId="53EE1BD4" w:rsidR="006067AB" w:rsidRDefault="006067AB" w:rsidP="00233797">
      <w:pPr>
        <w:ind w:left="360" w:hanging="360"/>
        <w:jc w:val="both"/>
      </w:pPr>
      <w:commentRangeStart w:id="1"/>
      <w:commentRangeStart w:id="2"/>
      <w:r w:rsidRPr="006067AB">
        <w:rPr>
          <w:u w:val="single"/>
        </w:rPr>
        <w:t>AUTONOMOUS GENOCIDE</w:t>
      </w:r>
      <w:r w:rsidR="00A43A05">
        <w:rPr>
          <w:u w:val="single"/>
        </w:rPr>
        <w:t xml:space="preserve"> HATE SPEECH</w:t>
      </w:r>
      <w:r w:rsidRPr="006067AB">
        <w:rPr>
          <w:u w:val="single"/>
        </w:rPr>
        <w:t xml:space="preserve"> PREVENTION SECURITY SYSTEMS</w:t>
      </w:r>
      <w:r w:rsidRPr="006067AB">
        <w:t xml:space="preserve"> (</w:t>
      </w:r>
      <w:r w:rsidRPr="006067AB">
        <w:rPr>
          <w:b/>
          <w:bCs/>
        </w:rPr>
        <w:t>2022</w:t>
      </w:r>
      <w:r w:rsidRPr="006067AB">
        <w:t xml:space="preserve">) – ensures that genocide </w:t>
      </w:r>
      <w:r w:rsidR="00A43A05">
        <w:t xml:space="preserve">hate speech </w:t>
      </w:r>
      <w:r w:rsidRPr="006067AB">
        <w:t xml:space="preserve">is not </w:t>
      </w:r>
      <w:r w:rsidR="00A43A05">
        <w:t>allowed</w:t>
      </w:r>
      <w:r w:rsidRPr="006067AB">
        <w:t xml:space="preserve">, </w:t>
      </w:r>
      <w:r w:rsidR="00A43A05">
        <w:t xml:space="preserve">or conducted, or transferred to other </w:t>
      </w:r>
      <w:proofErr w:type="gramStart"/>
      <w:r w:rsidR="00A43A05">
        <w:t>people</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1"/>
      <w:r w:rsidR="006B7156">
        <w:rPr>
          <w:rStyle w:val="CommentReference"/>
        </w:rPr>
        <w:commentReference w:id="1"/>
      </w:r>
      <w:commentRangeEnd w:id="2"/>
      <w:r w:rsidR="005D28DA">
        <w:rPr>
          <w:rStyle w:val="CommentReference"/>
        </w:rPr>
        <w:commentReference w:id="2"/>
      </w:r>
    </w:p>
    <w:p w14:paraId="60C6FA74" w14:textId="40EC8A96" w:rsidR="0092458B" w:rsidRDefault="0092458B" w:rsidP="0092458B">
      <w:pPr>
        <w:ind w:left="360" w:hanging="360"/>
        <w:jc w:val="both"/>
      </w:pPr>
      <w:r w:rsidRPr="006067AB">
        <w:rPr>
          <w:u w:val="single"/>
        </w:rPr>
        <w:t>AUTONOMOUS GENOCIDE</w:t>
      </w:r>
      <w:r>
        <w:rPr>
          <w:u w:val="single"/>
        </w:rPr>
        <w:t xml:space="preserve"> FALSE ALLEGATION </w:t>
      </w:r>
      <w:r w:rsidRPr="006067AB">
        <w:rPr>
          <w:u w:val="single"/>
        </w:rPr>
        <w:t>PREVENTION SECURITY SYSTEMS</w:t>
      </w:r>
      <w:r w:rsidRPr="006067AB">
        <w:t xml:space="preserve"> (</w:t>
      </w:r>
      <w:r w:rsidRPr="006067AB">
        <w:rPr>
          <w:b/>
          <w:bCs/>
        </w:rPr>
        <w:t>2022</w:t>
      </w:r>
      <w:r w:rsidRPr="006067AB">
        <w:t xml:space="preserve">) – ensures that </w:t>
      </w:r>
      <w:r>
        <w:t xml:space="preserve">false statements about </w:t>
      </w:r>
      <w:r w:rsidRPr="006067AB">
        <w:t>genocide</w:t>
      </w:r>
      <w:r>
        <w:t xml:space="preserve"> or executions relating to any protected ICC witness that was plotted against, originally by their own government, to be responsible for genocide before they even knew what the word was, especially when they invented software that prevent </w:t>
      </w:r>
      <w:proofErr w:type="gramStart"/>
      <w:r>
        <w:t>its</w:t>
      </w:r>
      <w:r w:rsidR="00101F93">
        <w:t xml:space="preserve">,   </w:t>
      </w:r>
      <w:proofErr w:type="gramEnd"/>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0D668D4B" w14:textId="5A0BA138" w:rsidR="0092458B" w:rsidRDefault="0092458B" w:rsidP="0092458B">
      <w:pPr>
        <w:ind w:left="360" w:hanging="360"/>
        <w:jc w:val="both"/>
      </w:pPr>
      <w:r w:rsidRPr="006067AB">
        <w:rPr>
          <w:u w:val="single"/>
        </w:rPr>
        <w:t>AUTONOMOUS GENOCIDE</w:t>
      </w:r>
      <w:r>
        <w:rPr>
          <w:u w:val="single"/>
        </w:rPr>
        <w:t xml:space="preserve"> HATEFUL ACTIVITIES </w:t>
      </w:r>
      <w:r w:rsidRPr="006067AB">
        <w:rPr>
          <w:u w:val="single"/>
        </w:rPr>
        <w:t>PREVENTION SECURITY SYSTEMS</w:t>
      </w:r>
      <w:r w:rsidRPr="006067AB">
        <w:t xml:space="preserve"> (</w:t>
      </w:r>
      <w:r w:rsidRPr="006067AB">
        <w:rPr>
          <w:b/>
          <w:bCs/>
        </w:rPr>
        <w:t>2022</w:t>
      </w:r>
      <w:r w:rsidRPr="006067AB">
        <w:t xml:space="preserve">) – ensures that </w:t>
      </w:r>
      <w:r>
        <w:t xml:space="preserve">hateful activities pertaining to </w:t>
      </w:r>
      <w:r w:rsidRPr="006067AB">
        <w:t>genocide</w:t>
      </w:r>
      <w:r>
        <w:t>, such as organizational selections based on the criminal motives of the individual or organization that is conducting the genocide, such as choosing a specific foreign country to execute treasonous individuals, to plot against the love life of a</w:t>
      </w:r>
      <w:r w:rsidR="00810846">
        <w:t xml:space="preserve"> protected ICC witness, or use of specific employees that have criminal histories towards a protected ICC witness to attempt to damage, even systematically, a protected ICC witness, does not occur</w:t>
      </w:r>
      <w:r>
        <w:t>,</w:t>
      </w:r>
      <w:r w:rsidR="00810846">
        <w:t xml:space="preserve"> at all, literally</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6F0D3A3" w14:textId="319EDCD6" w:rsidR="00101F93" w:rsidRDefault="00A43A05" w:rsidP="00233797">
      <w:pPr>
        <w:ind w:left="360" w:hanging="360"/>
        <w:jc w:val="both"/>
      </w:pPr>
      <w:r w:rsidRPr="006067AB">
        <w:rPr>
          <w:u w:val="single"/>
        </w:rPr>
        <w:t>AUTONOMOUS GENOCIDE PLANNING PREVENTION SECURITY SYSTEMS</w:t>
      </w:r>
      <w:r w:rsidRPr="006067AB">
        <w:t xml:space="preserve"> (</w:t>
      </w:r>
      <w:r w:rsidRPr="006067AB">
        <w:rPr>
          <w:b/>
          <w:bCs/>
        </w:rPr>
        <w:t>2022</w:t>
      </w:r>
      <w:r w:rsidRPr="006067AB">
        <w:t>) – ensures that genocide is not planned, and that technologies that could conduct it are not invented or destroyed</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68AC334" w14:textId="52127BAA" w:rsidR="00CC54FB" w:rsidRPr="006067AB" w:rsidRDefault="00CC54FB" w:rsidP="00233797">
      <w:pPr>
        <w:ind w:left="360" w:hanging="360"/>
        <w:jc w:val="both"/>
      </w:pPr>
      <w:commentRangeStart w:id="3"/>
      <w:r>
        <w:rPr>
          <w:u w:val="single"/>
        </w:rPr>
        <w:t>AUTONOMOUS GENOCIDE MODE PREVENTION SECURITY SYSTEM</w:t>
      </w:r>
      <w:r>
        <w:t xml:space="preserve"> (</w:t>
      </w:r>
      <w:r>
        <w:rPr>
          <w:b/>
          <w:bCs/>
        </w:rPr>
        <w:t>2022</w:t>
      </w:r>
      <w:r>
        <w:t xml:space="preserve">) – ensures that there is never any type of </w:t>
      </w:r>
      <w:r>
        <w:rPr>
          <w:b/>
          <w:bCs/>
        </w:rPr>
        <w:t>GENOCIDE MODE</w:t>
      </w:r>
      <w:r>
        <w:t xml:space="preserve"> used, and is always turned off, </w:t>
      </w:r>
      <w:r>
        <w:rPr>
          <w:b/>
          <w:bCs/>
        </w:rPr>
        <w:t xml:space="preserve">IRREVOCABLY </w:t>
      </w:r>
      <w:proofErr w:type="gramStart"/>
      <w:r>
        <w:rPr>
          <w:b/>
          <w:bCs/>
        </w:rPr>
        <w:t>DEFINED</w:t>
      </w:r>
      <w:r>
        <w:t xml:space="preserve">,  </w:t>
      </w:r>
      <w:r>
        <w:rPr>
          <w:b/>
          <w:bCs/>
        </w:rPr>
        <w:t>IMPLICITLY</w:t>
      </w:r>
      <w:proofErr w:type="gramEnd"/>
      <w:r>
        <w:rPr>
          <w:b/>
          <w:bCs/>
        </w:rPr>
        <w:t xml:space="preserve"> DEFINED</w:t>
      </w:r>
      <w:r>
        <w:t xml:space="preserve">, </w:t>
      </w:r>
      <w:r>
        <w:rPr>
          <w:b/>
          <w:bCs/>
        </w:rPr>
        <w:t>PERMANENTLY DEFINED</w:t>
      </w:r>
      <w:r>
        <w:t>.</w:t>
      </w:r>
      <w:commentRangeEnd w:id="3"/>
      <w:r>
        <w:rPr>
          <w:rStyle w:val="CommentReference"/>
        </w:rPr>
        <w:commentReference w:id="3"/>
      </w:r>
    </w:p>
    <w:p w14:paraId="42746884" w14:textId="762B6BF3" w:rsidR="00B80065" w:rsidRPr="008F2355" w:rsidRDefault="00B80065" w:rsidP="00B80065">
      <w:pPr>
        <w:ind w:left="360" w:hanging="360"/>
        <w:jc w:val="both"/>
        <w:rPr>
          <w:u w:val="single"/>
        </w:rPr>
      </w:pPr>
      <w:commentRangeStart w:id="4"/>
      <w:r w:rsidRPr="008F2355">
        <w:rPr>
          <w:u w:val="single"/>
        </w:rPr>
        <w:lastRenderedPageBreak/>
        <w:t>AUTONOMOUS CLEANSING EVIDENCE GENOCIDE PREVENTION SECURITY SYSTEMS</w:t>
      </w:r>
      <w:r w:rsidRPr="008F2355">
        <w:t xml:space="preserve"> (</w:t>
      </w:r>
      <w:r w:rsidRPr="008F2355">
        <w:rPr>
          <w:b/>
          <w:bCs/>
        </w:rPr>
        <w:t>2022</w:t>
      </w:r>
      <w:r w:rsidRPr="008F2355">
        <w:t>) – ensures that cleansing evidence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4"/>
      <w:r w:rsidR="00130E98">
        <w:rPr>
          <w:rStyle w:val="CommentReference"/>
        </w:rPr>
        <w:commentReference w:id="4"/>
      </w:r>
    </w:p>
    <w:p w14:paraId="5345853D" w14:textId="62688599" w:rsidR="001F3C0A" w:rsidRDefault="001F3C0A" w:rsidP="001F3C0A">
      <w:pPr>
        <w:ind w:left="360" w:hanging="360"/>
        <w:jc w:val="both"/>
      </w:pPr>
      <w:commentRangeStart w:id="5"/>
      <w:r w:rsidRPr="008F2355">
        <w:rPr>
          <w:u w:val="single"/>
        </w:rPr>
        <w:t xml:space="preserve">AUTONOMOUS </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cleansing </w:t>
      </w:r>
      <w:r>
        <w:t>witness</w:t>
      </w:r>
      <w:r w:rsidRPr="008F2355">
        <w:t xml:space="preserv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5"/>
      <w:r>
        <w:rPr>
          <w:rStyle w:val="CommentReference"/>
        </w:rPr>
        <w:commentReference w:id="5"/>
      </w:r>
    </w:p>
    <w:p w14:paraId="7A9B7646" w14:textId="54DFA288" w:rsidR="001F3C0A" w:rsidRPr="008F2355" w:rsidRDefault="001F3C0A" w:rsidP="001F3C0A">
      <w:pPr>
        <w:ind w:left="360" w:hanging="360"/>
        <w:jc w:val="both"/>
        <w:rPr>
          <w:u w:val="single"/>
        </w:rPr>
      </w:pPr>
      <w:commentRangeStart w:id="6"/>
      <w:r w:rsidRPr="008F2355">
        <w:rPr>
          <w:u w:val="single"/>
        </w:rPr>
        <w:t xml:space="preserve">AUTONOMOUS </w:t>
      </w:r>
      <w:r>
        <w:rPr>
          <w:u w:val="single"/>
        </w:rPr>
        <w:t>GENOCIDE</w:t>
      </w:r>
      <w:r w:rsidRPr="008F2355">
        <w:rPr>
          <w:u w:val="single"/>
        </w:rPr>
        <w:t xml:space="preserve"> EVIDENCE</w:t>
      </w:r>
      <w:r>
        <w:rPr>
          <w:u w:val="single"/>
        </w:rPr>
        <w:t>/WITNESS</w:t>
      </w:r>
      <w:r w:rsidRPr="008F2355">
        <w:rPr>
          <w:u w:val="single"/>
        </w:rPr>
        <w:t xml:space="preserve"> GENOCIDE PREVENTION SECURITY SYSTEMS</w:t>
      </w:r>
      <w:r w:rsidRPr="008F2355">
        <w:t xml:space="preserve"> (</w:t>
      </w:r>
      <w:r w:rsidRPr="008F2355">
        <w:rPr>
          <w:b/>
          <w:bCs/>
        </w:rPr>
        <w:t>2022</w:t>
      </w:r>
      <w:r w:rsidRPr="008F2355">
        <w:t xml:space="preserve">) – ensures that </w:t>
      </w:r>
      <w:r>
        <w:t>genocide evidence/witness</w:t>
      </w:r>
      <w:r w:rsidRPr="008F2355">
        <w:t xml:space="preserve"> evidence genocide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6"/>
      <w:r>
        <w:rPr>
          <w:rStyle w:val="CommentReference"/>
        </w:rPr>
        <w:commentReference w:id="6"/>
      </w:r>
    </w:p>
    <w:p w14:paraId="003962FC" w14:textId="14CDE193" w:rsidR="00460DB3" w:rsidRPr="008F2355" w:rsidRDefault="00460DB3" w:rsidP="00460DB3">
      <w:pPr>
        <w:ind w:left="360" w:hanging="360"/>
        <w:jc w:val="both"/>
        <w:rPr>
          <w:u w:val="single"/>
        </w:rPr>
      </w:pPr>
      <w:r w:rsidRPr="008F2355">
        <w:rPr>
          <w:u w:val="single"/>
        </w:rPr>
        <w:t>AUTONOMOUS CLEANSING OF DEFENSIVE OFFICIALS PREVENTION SECURITY SYSTEMS</w:t>
      </w:r>
      <w:r w:rsidRPr="008F2355">
        <w:t xml:space="preserve"> (</w:t>
      </w:r>
      <w:r w:rsidRPr="008F2355">
        <w:rPr>
          <w:b/>
          <w:bCs/>
        </w:rPr>
        <w:t>2022</w:t>
      </w:r>
      <w:r w:rsidRPr="008F2355">
        <w:t xml:space="preserve">) – ensures that </w:t>
      </w:r>
      <w:r w:rsidR="00130E98" w:rsidRPr="0062040E">
        <w:rPr>
          <w:b/>
          <w:bCs/>
        </w:rPr>
        <w:t>CLEANSING OF DEFENSIVE OFFICIALS</w:t>
      </w:r>
      <w:r w:rsidR="00130E98" w:rsidRPr="008F2355">
        <w:t xml:space="preserve"> </w:t>
      </w:r>
      <w:r w:rsidRPr="008F2355">
        <w:t>does not occur</w:t>
      </w:r>
      <w:r w:rsidR="00101F93">
        <w:t xml:space="preserve">, </w:t>
      </w:r>
      <w:r w:rsidR="00101F93" w:rsidRPr="00090FCE">
        <w:rPr>
          <w:b/>
          <w:bCs/>
        </w:rPr>
        <w:t xml:space="preserve">IRREVOCABLY </w:t>
      </w:r>
      <w:proofErr w:type="gramStart"/>
      <w:r w:rsidR="00101F93" w:rsidRPr="00090FCE">
        <w:rPr>
          <w:b/>
          <w:bCs/>
        </w:rPr>
        <w:t>DEFINED</w:t>
      </w:r>
      <w:r w:rsidR="00101F93">
        <w:t>,</w:t>
      </w:r>
      <w:r w:rsidR="00130E98">
        <w:t xml:space="preserve">   </w:t>
      </w:r>
      <w:proofErr w:type="gramEnd"/>
      <w:r w:rsidR="00130E98">
        <w:t xml:space="preserve">         </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CBE3849" w14:textId="37C4C963" w:rsidR="00FC21D1" w:rsidRPr="00CE22BE" w:rsidRDefault="00FC21D1" w:rsidP="00FC21D1">
      <w:pPr>
        <w:ind w:left="360" w:hanging="360"/>
        <w:jc w:val="both"/>
        <w:rPr>
          <w:u w:val="single"/>
        </w:rPr>
      </w:pPr>
      <w:r w:rsidRPr="008F2355">
        <w:rPr>
          <w:u w:val="single"/>
        </w:rPr>
        <w:t>AUTONOMOUS ETHNIC CLEANSING OF PROFESSIONALS PREVENTION SECURITY SYSTEMS</w:t>
      </w:r>
      <w:r w:rsidRPr="008F2355">
        <w:t xml:space="preserve"> (</w:t>
      </w:r>
      <w:r w:rsidRPr="008F2355">
        <w:rPr>
          <w:b/>
          <w:bCs/>
        </w:rPr>
        <w:t>2022</w:t>
      </w:r>
      <w:r w:rsidRPr="008F2355">
        <w:t xml:space="preserve">) – ensures that </w:t>
      </w:r>
      <w:r w:rsidR="00130E98" w:rsidRPr="0062040E">
        <w:rPr>
          <w:b/>
          <w:bCs/>
        </w:rPr>
        <w:t>ETHNIC CLEANSING OF PROFESSIONAL</w:t>
      </w:r>
      <w:r w:rsidRPr="008F2355">
        <w:t xml:space="preserve"> associated with one person or multiple limited persons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D6855AC" w14:textId="4E8D7708" w:rsidR="001704F9" w:rsidRPr="00CE22BE" w:rsidRDefault="001704F9" w:rsidP="001704F9">
      <w:pPr>
        <w:ind w:left="360" w:hanging="360"/>
        <w:jc w:val="both"/>
        <w:rPr>
          <w:u w:val="single"/>
        </w:rPr>
      </w:pPr>
      <w:r w:rsidRPr="00CE22BE">
        <w:rPr>
          <w:u w:val="single"/>
        </w:rPr>
        <w:t>AUTONOMOUS MESH GENOCIDE PREVENTION SECURITY SYSTEMS</w:t>
      </w:r>
      <w:r w:rsidRPr="00CE22BE">
        <w:t xml:space="preserve"> (</w:t>
      </w:r>
      <w:r w:rsidRPr="00CE22BE">
        <w:rPr>
          <w:b/>
          <w:bCs/>
        </w:rPr>
        <w:t>2022</w:t>
      </w:r>
      <w:r w:rsidRPr="00CE22BE">
        <w:t xml:space="preserve">) – ensures that </w:t>
      </w:r>
      <w:r w:rsidR="00130E98">
        <w:t xml:space="preserve">                  </w:t>
      </w:r>
      <w:r w:rsidR="00130E98" w:rsidRPr="0062040E">
        <w:rPr>
          <w:b/>
          <w:bCs/>
        </w:rPr>
        <w:t>MESH GENOCIDE</w:t>
      </w:r>
      <w:r w:rsidR="00130E98" w:rsidRPr="00CE22BE">
        <w:t xml:space="preserve"> </w:t>
      </w:r>
      <w:r w:rsidRPr="00CE22BE">
        <w:t>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w:t>
      </w:r>
      <w:r w:rsidR="00130E98">
        <w:rPr>
          <w:b/>
          <w:bCs/>
        </w:rPr>
        <w:t xml:space="preserve">   </w:t>
      </w:r>
      <w:proofErr w:type="gramEnd"/>
      <w:r w:rsidR="00130E98">
        <w:rPr>
          <w:b/>
          <w:bCs/>
        </w:rPr>
        <w:t xml:space="preserve">      </w:t>
      </w:r>
      <w:r w:rsidR="00101F93">
        <w:rPr>
          <w:b/>
          <w:bCs/>
        </w:rPr>
        <w:t xml:space="preserve"> PERMANENTLY DEFINED</w:t>
      </w:r>
      <w:r w:rsidR="00101F93" w:rsidRPr="00090FCE">
        <w:t xml:space="preserve">, </w:t>
      </w:r>
      <w:r w:rsidR="00101F93">
        <w:rPr>
          <w:b/>
          <w:bCs/>
        </w:rPr>
        <w:t>PEACEFULLY DEFINED</w:t>
      </w:r>
      <w:r w:rsidR="00101F93">
        <w:t>.</w:t>
      </w:r>
    </w:p>
    <w:p w14:paraId="5823D0AF" w14:textId="1A90EA81" w:rsidR="00FF15DB" w:rsidRPr="008F2355" w:rsidRDefault="00FF15DB" w:rsidP="00FF15DB">
      <w:pPr>
        <w:ind w:left="360" w:hanging="360"/>
        <w:jc w:val="both"/>
        <w:rPr>
          <w:u w:val="single"/>
        </w:rPr>
      </w:pPr>
      <w:r w:rsidRPr="00CE0C93">
        <w:rPr>
          <w:u w:val="single"/>
        </w:rPr>
        <w:t>AUTONOMOUS SOFTWARE CAUSED OR INVOKED GENOCIDE PREVENTION SECURITY SYSTEMS</w:t>
      </w:r>
      <w:r w:rsidRPr="00CE0C93">
        <w:t xml:space="preserve"> (</w:t>
      </w:r>
      <w:r w:rsidRPr="00CE0C93">
        <w:rPr>
          <w:b/>
          <w:bCs/>
        </w:rPr>
        <w:t>2022</w:t>
      </w:r>
      <w:r w:rsidRPr="00CE0C93">
        <w:t xml:space="preserve">) – ensures that software caused or </w:t>
      </w:r>
      <w:r w:rsidR="00130E98" w:rsidRPr="0062040E">
        <w:rPr>
          <w:b/>
          <w:bCs/>
        </w:rPr>
        <w:t>INVOKED GENOCIDE</w:t>
      </w:r>
      <w:r w:rsidR="00130E98" w:rsidRPr="00CE0C93">
        <w:t xml:space="preserve"> </w:t>
      </w:r>
      <w:r w:rsidRPr="00CE0C93">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F4CF77A" w14:textId="5518F3A5" w:rsidR="00C06EA3" w:rsidRPr="008F2355" w:rsidRDefault="00C06EA3" w:rsidP="00C06EA3">
      <w:pPr>
        <w:ind w:left="360" w:hanging="360"/>
        <w:jc w:val="both"/>
      </w:pPr>
      <w:r w:rsidRPr="008F2355">
        <w:rPr>
          <w:u w:val="single"/>
        </w:rPr>
        <w:t>AUTONOMOUS SLOW GENOCIDE PREVENTION SECURITY SYSTEMS</w:t>
      </w:r>
      <w:r w:rsidRPr="008F2355">
        <w:t xml:space="preserve"> (</w:t>
      </w:r>
      <w:r w:rsidRPr="008F2355">
        <w:rPr>
          <w:b/>
          <w:bCs/>
        </w:rPr>
        <w:t>2022</w:t>
      </w:r>
      <w:r w:rsidRPr="008F2355">
        <w:t xml:space="preserve">) – ensures that </w:t>
      </w:r>
      <w:r w:rsidR="00130E98">
        <w:t xml:space="preserve">                  </w:t>
      </w:r>
      <w:r w:rsidR="00130E98" w:rsidRPr="0062040E">
        <w:rPr>
          <w:b/>
          <w:bCs/>
        </w:rPr>
        <w:t>SLOW GENOCIDE</w:t>
      </w:r>
      <w:r w:rsidR="00130E98" w:rsidRPr="008F2355">
        <w:t xml:space="preserve"> </w:t>
      </w:r>
      <w:r w:rsidRPr="008F2355">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60E6B2EC" w14:textId="207E2E6F" w:rsidR="00130E98" w:rsidRPr="008F2355" w:rsidRDefault="00130E98" w:rsidP="00130E98">
      <w:pPr>
        <w:ind w:left="360" w:hanging="360"/>
        <w:jc w:val="both"/>
      </w:pPr>
      <w:commentRangeStart w:id="7"/>
      <w:r w:rsidRPr="008F2355">
        <w:rPr>
          <w:u w:val="single"/>
        </w:rPr>
        <w:t xml:space="preserve">AUTONOMOUS </w:t>
      </w:r>
      <w:r>
        <w:rPr>
          <w:u w:val="single"/>
        </w:rPr>
        <w:t>NEGLIGENT</w:t>
      </w:r>
      <w:r w:rsidRPr="008F2355">
        <w:rPr>
          <w:u w:val="single"/>
        </w:rPr>
        <w:t xml:space="preserve"> GENOCIDE PREVENTION SECURITY SYSTEMS</w:t>
      </w:r>
      <w:r w:rsidRPr="008F2355">
        <w:t xml:space="preserve"> (</w:t>
      </w:r>
      <w:r w:rsidRPr="008F2355">
        <w:rPr>
          <w:b/>
          <w:bCs/>
        </w:rPr>
        <w:t>2022</w:t>
      </w:r>
      <w:r w:rsidRPr="008F2355">
        <w:t xml:space="preserve">) – ensures that </w:t>
      </w:r>
      <w:r>
        <w:t xml:space="preserve">           </w:t>
      </w:r>
      <w:r w:rsidRPr="0062040E">
        <w:rPr>
          <w:b/>
          <w:bCs/>
        </w:rPr>
        <w:t>NEGLIGENT GENOCIDE</w:t>
      </w:r>
      <w:r w:rsidRPr="008F2355">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7"/>
      <w:r>
        <w:rPr>
          <w:rStyle w:val="CommentReference"/>
        </w:rPr>
        <w:commentReference w:id="7"/>
      </w:r>
    </w:p>
    <w:p w14:paraId="3515F0A9" w14:textId="1EC8F223" w:rsidR="006D5E89" w:rsidRDefault="006D5E89" w:rsidP="00233797">
      <w:pPr>
        <w:ind w:left="360" w:hanging="360"/>
        <w:jc w:val="both"/>
      </w:pPr>
      <w:r w:rsidRPr="004C14C5">
        <w:rPr>
          <w:u w:val="single"/>
        </w:rPr>
        <w:lastRenderedPageBreak/>
        <w:t>AUTONOMOUS GENOCIDE PREVENTION SECURITY SYSTEMS</w:t>
      </w:r>
      <w:r w:rsidRPr="006067AB">
        <w:t xml:space="preserve"> (</w:t>
      </w:r>
      <w:r w:rsidRPr="006067AB">
        <w:rPr>
          <w:b/>
          <w:bCs/>
        </w:rPr>
        <w:t>2022</w:t>
      </w:r>
      <w:r w:rsidRPr="006067AB">
        <w:t xml:space="preserve">) – ensures that </w:t>
      </w:r>
      <w:r w:rsidR="00130E98" w:rsidRPr="0062040E">
        <w:rPr>
          <w:b/>
          <w:bCs/>
        </w:rPr>
        <w:t>GENOCIDE</w:t>
      </w:r>
      <w:r w:rsidR="00130E98" w:rsidRPr="006067AB">
        <w:t xml:space="preserve"> </w:t>
      </w:r>
      <w:r w:rsidRPr="006067AB">
        <w:t>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xml:space="preserve">, PERMANENTLY </w:t>
      </w:r>
      <w:proofErr w:type="gramStart"/>
      <w:r w:rsidR="00101F93">
        <w:rPr>
          <w:b/>
          <w:bCs/>
        </w:rPr>
        <w:t>DEFINED</w:t>
      </w:r>
      <w:r w:rsidR="00101F93" w:rsidRPr="00090FCE">
        <w:t>,</w:t>
      </w:r>
      <w:r w:rsidR="00101F93">
        <w:t xml:space="preserve">   </w:t>
      </w:r>
      <w:proofErr w:type="gramEnd"/>
      <w:r w:rsidR="00101F93">
        <w:t xml:space="preserve">             </w:t>
      </w:r>
      <w:r w:rsidR="00101F93" w:rsidRPr="00090FCE">
        <w:t xml:space="preserve"> </w:t>
      </w:r>
      <w:r w:rsidR="00101F93">
        <w:rPr>
          <w:b/>
          <w:bCs/>
        </w:rPr>
        <w:t>PEACEFULLY DEFINED</w:t>
      </w:r>
      <w:r w:rsidR="00101F93">
        <w:t>.</w:t>
      </w:r>
    </w:p>
    <w:p w14:paraId="0694793D" w14:textId="3FB9E470" w:rsidR="006A3575" w:rsidRDefault="006A3575" w:rsidP="006A3575">
      <w:pPr>
        <w:ind w:left="360" w:hanging="360"/>
        <w:jc w:val="both"/>
      </w:pPr>
      <w:r w:rsidRPr="0065168F">
        <w:rPr>
          <w:u w:val="single"/>
        </w:rPr>
        <w:t xml:space="preserve">AUTONOMOUS </w:t>
      </w:r>
      <w:r>
        <w:rPr>
          <w:u w:val="single"/>
        </w:rPr>
        <w:t>ERRONOUS</w:t>
      </w:r>
      <w:r w:rsidRPr="0065168F">
        <w:rPr>
          <w:u w:val="single"/>
        </w:rPr>
        <w:t xml:space="preserve"> GENOCIDE PREVENTION SECURITY SYSTEMS</w:t>
      </w:r>
      <w:r w:rsidRPr="0065168F">
        <w:t xml:space="preserve"> (</w:t>
      </w:r>
      <w:r w:rsidRPr="0065168F">
        <w:rPr>
          <w:b/>
          <w:bCs/>
        </w:rPr>
        <w:t>2022</w:t>
      </w:r>
      <w:r w:rsidRPr="0065168F">
        <w:t xml:space="preserve">) – ensures that </w:t>
      </w:r>
      <w:r>
        <w:t>erroneous</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17A1F00F" w14:textId="4B67D454" w:rsidR="006A3575" w:rsidRDefault="006A3575" w:rsidP="006A3575">
      <w:pPr>
        <w:ind w:left="360" w:hanging="360"/>
        <w:jc w:val="both"/>
      </w:pPr>
      <w:r w:rsidRPr="0065168F">
        <w:rPr>
          <w:u w:val="single"/>
        </w:rPr>
        <w:t xml:space="preserve">AUTONOMOUS </w:t>
      </w:r>
      <w:r>
        <w:rPr>
          <w:u w:val="single"/>
        </w:rPr>
        <w:t>PROTECTIVE</w:t>
      </w:r>
      <w:r w:rsidRPr="0065168F">
        <w:rPr>
          <w:u w:val="single"/>
        </w:rPr>
        <w:t xml:space="preserve"> GENOCIDE PREVENTION SECURITY SYSTEMS</w:t>
      </w:r>
      <w:r w:rsidRPr="0065168F">
        <w:t xml:space="preserve"> (</w:t>
      </w:r>
      <w:r w:rsidRPr="0065168F">
        <w:rPr>
          <w:b/>
          <w:bCs/>
        </w:rPr>
        <w:t>2022</w:t>
      </w:r>
      <w:r w:rsidRPr="0065168F">
        <w:t xml:space="preserve">) – ensures that </w:t>
      </w:r>
      <w:r>
        <w:t>protective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 xml:space="preserve">IMPLICITLY </w:t>
      </w:r>
      <w:proofErr w:type="gramStart"/>
      <w:r w:rsidR="00101F93" w:rsidRPr="0092458B">
        <w:rPr>
          <w:b/>
          <w:bCs/>
        </w:rPr>
        <w:t>DEFINED</w:t>
      </w:r>
      <w:r w:rsidR="00101F93">
        <w:rPr>
          <w:b/>
          <w:bCs/>
        </w:rPr>
        <w:t xml:space="preserve">,   </w:t>
      </w:r>
      <w:proofErr w:type="gramEnd"/>
      <w:r w:rsidR="00101F93">
        <w:rPr>
          <w:b/>
          <w:bCs/>
        </w:rPr>
        <w:t xml:space="preserve">  PERMANENTLY DEFINED</w:t>
      </w:r>
      <w:r w:rsidR="00101F93" w:rsidRPr="00090FCE">
        <w:t xml:space="preserve">, </w:t>
      </w:r>
      <w:r w:rsidR="00101F93">
        <w:rPr>
          <w:b/>
          <w:bCs/>
        </w:rPr>
        <w:t>PEACEFULLY DEFINED</w:t>
      </w:r>
      <w:r w:rsidR="00101F93">
        <w:t>.</w:t>
      </w:r>
    </w:p>
    <w:p w14:paraId="46015DBE" w14:textId="413DC084" w:rsidR="006A3575" w:rsidRPr="0065168F" w:rsidRDefault="006A3575" w:rsidP="006A3575">
      <w:pPr>
        <w:ind w:left="360" w:hanging="360"/>
        <w:jc w:val="both"/>
      </w:pPr>
      <w:commentRangeStart w:id="8"/>
      <w:r w:rsidRPr="0065168F">
        <w:rPr>
          <w:u w:val="single"/>
        </w:rPr>
        <w:t xml:space="preserve">AUTONOMOUS </w:t>
      </w:r>
      <w:r>
        <w:rPr>
          <w:u w:val="single"/>
        </w:rPr>
        <w:t>MURDER</w:t>
      </w:r>
      <w:r w:rsidRPr="0065168F">
        <w:rPr>
          <w:u w:val="single"/>
        </w:rPr>
        <w:t xml:space="preserve"> GENOCIDE PREVENTION SECURITY SYSTEMS</w:t>
      </w:r>
      <w:r w:rsidRPr="0065168F">
        <w:t xml:space="preserve"> (</w:t>
      </w:r>
      <w:r w:rsidRPr="0065168F">
        <w:rPr>
          <w:b/>
          <w:bCs/>
        </w:rPr>
        <w:t>2022</w:t>
      </w:r>
      <w:r w:rsidRPr="0065168F">
        <w:t xml:space="preserve">) – ensures that </w:t>
      </w:r>
      <w:r>
        <w:t>murder</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8"/>
      <w:r w:rsidR="000E49B3">
        <w:rPr>
          <w:rStyle w:val="CommentReference"/>
        </w:rPr>
        <w:commentReference w:id="8"/>
      </w:r>
    </w:p>
    <w:p w14:paraId="27883A73" w14:textId="61586E61" w:rsidR="006A3575" w:rsidRDefault="006A3575" w:rsidP="006A3575">
      <w:pPr>
        <w:ind w:left="360" w:hanging="360"/>
        <w:jc w:val="both"/>
      </w:pPr>
      <w:commentRangeStart w:id="9"/>
      <w:r w:rsidRPr="0065168F">
        <w:rPr>
          <w:u w:val="single"/>
        </w:rPr>
        <w:t>AUTONOMOUS GENOCIDE</w:t>
      </w:r>
      <w:r>
        <w:rPr>
          <w:u w:val="single"/>
        </w:rPr>
        <w:t xml:space="preserve"> MURDER</w:t>
      </w:r>
      <w:r w:rsidRPr="0065168F">
        <w:rPr>
          <w:u w:val="single"/>
        </w:rPr>
        <w:t xml:space="preserve"> PREVENTION SECURITY SYSTEMS</w:t>
      </w:r>
      <w:r w:rsidRPr="0065168F">
        <w:t xml:space="preserve"> (</w:t>
      </w:r>
      <w:r w:rsidRPr="0065168F">
        <w:rPr>
          <w:b/>
          <w:bCs/>
        </w:rPr>
        <w:t>2022</w:t>
      </w:r>
      <w:r w:rsidRPr="0065168F">
        <w:t>) – ensures that genocide</w:t>
      </w:r>
      <w:r>
        <w:t xml:space="preserve"> murder</w:t>
      </w:r>
      <w:r w:rsidRPr="0065168F">
        <w:t xml:space="preserv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commentRangeEnd w:id="9"/>
      <w:r w:rsidR="00130E98">
        <w:rPr>
          <w:rStyle w:val="CommentReference"/>
        </w:rPr>
        <w:commentReference w:id="9"/>
      </w:r>
    </w:p>
    <w:p w14:paraId="77ACCBA0" w14:textId="6C533F67" w:rsidR="000E49B3" w:rsidRPr="0062040E" w:rsidRDefault="000E49B3" w:rsidP="000E49B3">
      <w:pPr>
        <w:ind w:left="360" w:hanging="360"/>
        <w:jc w:val="both"/>
      </w:pPr>
      <w:commentRangeStart w:id="10"/>
      <w:r w:rsidRPr="0065168F">
        <w:rPr>
          <w:u w:val="single"/>
        </w:rPr>
        <w:t>AUTONOMOUS GENOCIDE</w:t>
      </w:r>
      <w:r>
        <w:rPr>
          <w:u w:val="single"/>
        </w:rPr>
        <w:t xml:space="preserve"> ASSASSINATION</w:t>
      </w:r>
      <w:r w:rsidRPr="0065168F">
        <w:rPr>
          <w:u w:val="single"/>
        </w:rPr>
        <w:t xml:space="preserve"> PREVENTION SECURITY SYSTEMS</w:t>
      </w:r>
      <w:r w:rsidRPr="0065168F">
        <w:t xml:space="preserve"> (</w:t>
      </w:r>
      <w:r w:rsidRPr="0065168F">
        <w:rPr>
          <w:b/>
          <w:bCs/>
        </w:rPr>
        <w:t>2022</w:t>
      </w:r>
      <w:r w:rsidRPr="0065168F">
        <w:t xml:space="preserve">) – ensures that </w:t>
      </w:r>
      <w:r w:rsidRPr="0062040E">
        <w:rPr>
          <w:b/>
          <w:bCs/>
        </w:rPr>
        <w:t>GENOCIDE ASSASSINATION</w:t>
      </w:r>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commentRangeEnd w:id="10"/>
      <w:r>
        <w:rPr>
          <w:rStyle w:val="CommentReference"/>
        </w:rPr>
        <w:commentReference w:id="10"/>
      </w:r>
    </w:p>
    <w:p w14:paraId="20B84A7F" w14:textId="067A5D5A" w:rsidR="00FB2305" w:rsidRPr="0062040E" w:rsidRDefault="008A1AD3" w:rsidP="00FB2305">
      <w:pPr>
        <w:ind w:left="360" w:hanging="360"/>
        <w:jc w:val="both"/>
      </w:pPr>
      <w:commentRangeStart w:id="11"/>
      <w:proofErr w:type="gramStart"/>
      <w:r w:rsidRPr="008A1AD3">
        <w:rPr>
          <w:u w:val="single"/>
        </w:rPr>
        <w:t>GENERALLY</w:t>
      </w:r>
      <w:proofErr w:type="gramEnd"/>
      <w:r w:rsidRPr="008A1AD3">
        <w:rPr>
          <w:u w:val="single"/>
        </w:rPr>
        <w:t xml:space="preserve"> </w:t>
      </w:r>
      <w:commentRangeEnd w:id="11"/>
      <w:r w:rsidR="00146F36">
        <w:rPr>
          <w:rStyle w:val="CommentReference"/>
        </w:rPr>
        <w:commentReference w:id="11"/>
      </w:r>
      <w:commentRangeStart w:id="12"/>
      <w:commentRangeStart w:id="13"/>
      <w:commentRangeStart w:id="14"/>
      <w:commentRangeStart w:id="15"/>
      <w:commentRangeStart w:id="16"/>
      <w:commentRangeStart w:id="17"/>
      <w:r w:rsidR="00FB2305" w:rsidRPr="0065168F">
        <w:rPr>
          <w:u w:val="single"/>
        </w:rPr>
        <w:t xml:space="preserve">AUTONOMOUS </w:t>
      </w:r>
      <w:r w:rsidR="00FB2305">
        <w:rPr>
          <w:u w:val="single"/>
        </w:rPr>
        <w:t xml:space="preserve">INDISCRIMINATE </w:t>
      </w:r>
      <w:r w:rsidR="00FB2305" w:rsidRPr="0065168F">
        <w:rPr>
          <w:u w:val="single"/>
        </w:rPr>
        <w:t>GENOCIDE</w:t>
      </w:r>
      <w:r w:rsidR="00FB2305">
        <w:rPr>
          <w:u w:val="single"/>
        </w:rPr>
        <w:t>, THEN ASSASSINATION</w:t>
      </w:r>
      <w:r w:rsidR="00FB2305" w:rsidRPr="0065168F">
        <w:rPr>
          <w:u w:val="single"/>
        </w:rPr>
        <w:t xml:space="preserve"> PREVENTION SECURITY SYSTEMS</w:t>
      </w:r>
      <w:r w:rsidR="00FB2305" w:rsidRPr="0065168F">
        <w:t xml:space="preserve"> (</w:t>
      </w:r>
      <w:r w:rsidR="00FB2305" w:rsidRPr="0065168F">
        <w:rPr>
          <w:b/>
          <w:bCs/>
        </w:rPr>
        <w:t>2022</w:t>
      </w:r>
      <w:r w:rsidR="00FB2305" w:rsidRPr="0065168F">
        <w:t xml:space="preserve">) – ensures that </w:t>
      </w:r>
      <w:r w:rsidR="00FB2305" w:rsidRPr="008A1AD3">
        <w:rPr>
          <w:b/>
          <w:bCs/>
        </w:rPr>
        <w:t xml:space="preserve">INDISCRIMINATE </w:t>
      </w:r>
      <w:r w:rsidR="00FB2305" w:rsidRPr="0062040E">
        <w:rPr>
          <w:b/>
          <w:bCs/>
        </w:rPr>
        <w:t>GENOCIDE</w:t>
      </w:r>
      <w:r w:rsidR="00FB2305">
        <w:rPr>
          <w:b/>
          <w:bCs/>
        </w:rPr>
        <w:t>, THEN</w:t>
      </w:r>
      <w:r w:rsidR="00FB2305" w:rsidRPr="0062040E">
        <w:rPr>
          <w:b/>
          <w:bCs/>
        </w:rPr>
        <w:t xml:space="preserve"> ASSASSINATION</w:t>
      </w:r>
      <w:r w:rsidR="00FB2305" w:rsidRPr="0065168F">
        <w:t xml:space="preserve"> does not occur</w:t>
      </w:r>
      <w:r w:rsidR="00FB2305">
        <w:t xml:space="preserve">, </w:t>
      </w:r>
      <w:r w:rsidR="00FB2305" w:rsidRPr="00090FCE">
        <w:rPr>
          <w:b/>
          <w:bCs/>
        </w:rPr>
        <w:t>IRREVOCABLY DEFINED</w:t>
      </w:r>
      <w:r w:rsidR="00FB2305">
        <w:t xml:space="preserve">, </w:t>
      </w:r>
      <w:r w:rsidR="00FB2305" w:rsidRPr="0092458B">
        <w:rPr>
          <w:b/>
          <w:bCs/>
        </w:rPr>
        <w:t>IMPLICITLY DEFINED</w:t>
      </w:r>
      <w:r w:rsidR="00FB2305">
        <w:rPr>
          <w:b/>
          <w:bCs/>
        </w:rPr>
        <w:t>, PERMANENTLY DEFINED</w:t>
      </w:r>
      <w:r w:rsidR="00FB2305" w:rsidRPr="00090FCE">
        <w:t xml:space="preserve">, </w:t>
      </w:r>
      <w:r w:rsidR="00FB2305">
        <w:rPr>
          <w:b/>
          <w:bCs/>
        </w:rPr>
        <w:t>PEACEFULLY DEFINED</w:t>
      </w:r>
      <w:r w:rsidR="00FB2305">
        <w:t>.</w:t>
      </w:r>
      <w:commentRangeEnd w:id="12"/>
      <w:r w:rsidR="00C03D50">
        <w:rPr>
          <w:rStyle w:val="CommentReference"/>
        </w:rPr>
        <w:commentReference w:id="12"/>
      </w:r>
      <w:commentRangeEnd w:id="13"/>
      <w:r w:rsidR="00392F47">
        <w:rPr>
          <w:rStyle w:val="CommentReference"/>
        </w:rPr>
        <w:commentReference w:id="13"/>
      </w:r>
      <w:commentRangeEnd w:id="14"/>
      <w:r w:rsidR="00392F47">
        <w:rPr>
          <w:rStyle w:val="CommentReference"/>
        </w:rPr>
        <w:commentReference w:id="14"/>
      </w:r>
      <w:commentRangeEnd w:id="15"/>
      <w:r w:rsidR="004052DA">
        <w:rPr>
          <w:rStyle w:val="CommentReference"/>
        </w:rPr>
        <w:commentReference w:id="15"/>
      </w:r>
      <w:commentRangeEnd w:id="16"/>
      <w:r w:rsidR="00917E75">
        <w:rPr>
          <w:rStyle w:val="CommentReference"/>
        </w:rPr>
        <w:commentReference w:id="16"/>
      </w:r>
      <w:commentRangeEnd w:id="17"/>
      <w:r w:rsidR="008A1EBC">
        <w:rPr>
          <w:rStyle w:val="CommentReference"/>
        </w:rPr>
        <w:commentReference w:id="17"/>
      </w:r>
    </w:p>
    <w:p w14:paraId="58EF3962" w14:textId="4B69F146" w:rsidR="00F90E69" w:rsidRPr="0062040E" w:rsidRDefault="00F90E69" w:rsidP="00F90E69">
      <w:pPr>
        <w:ind w:left="360" w:hanging="360"/>
        <w:jc w:val="both"/>
        <w:rPr>
          <w:ins w:id="18" w:author="Patrick McElhiney" w:date="2022-09-27T18:22:00Z"/>
        </w:rPr>
      </w:pPr>
      <w:commentRangeStart w:id="19"/>
      <w:ins w:id="20" w:author="Patrick McElhiney" w:date="2022-09-27T18:22:00Z">
        <w:r w:rsidRPr="008A1AD3">
          <w:rPr>
            <w:u w:val="single"/>
          </w:rPr>
          <w:t xml:space="preserve">GENERALLY </w:t>
        </w:r>
        <w:r w:rsidRPr="0065168F">
          <w:rPr>
            <w:u w:val="single"/>
          </w:rPr>
          <w:t xml:space="preserve">AUTONOMOUS </w:t>
        </w:r>
        <w:r>
          <w:rPr>
            <w:u w:val="single"/>
          </w:rPr>
          <w:t xml:space="preserve">ASSASSINATION, THEN INDISCRIMINATE </w:t>
        </w:r>
        <w:r w:rsidRPr="0065168F">
          <w:rPr>
            <w:u w:val="single"/>
          </w:rPr>
          <w:t>GENOCIDE PREVENTION SECURITY SYSTEMS</w:t>
        </w:r>
        <w:r w:rsidRPr="0065168F">
          <w:t xml:space="preserve"> (</w:t>
        </w:r>
        <w:r w:rsidRPr="0065168F">
          <w:rPr>
            <w:b/>
            <w:bCs/>
          </w:rPr>
          <w:t>2022</w:t>
        </w:r>
        <w:r w:rsidRPr="0065168F">
          <w:t xml:space="preserve">) – ensures that </w:t>
        </w:r>
        <w:r w:rsidRPr="00F90E69">
          <w:rPr>
            <w:b/>
            <w:bCs/>
            <w:rPrChange w:id="21" w:author="Patrick McElhiney" w:date="2022-09-27T18:23:00Z">
              <w:rPr/>
            </w:rPrChange>
          </w:rPr>
          <w:t xml:space="preserve">ASSASSINATION, THEN </w:t>
        </w:r>
        <w:r w:rsidRPr="008A1AD3">
          <w:rPr>
            <w:b/>
            <w:bCs/>
          </w:rPr>
          <w:t xml:space="preserve">INDISCRIMINATE </w:t>
        </w:r>
        <w:r w:rsidRPr="0062040E">
          <w:rPr>
            <w:b/>
            <w:bCs/>
          </w:rPr>
          <w:t>GENOCIDE</w:t>
        </w:r>
        <w:r w:rsidRPr="0065168F">
          <w:t xml:space="preserve"> does not occur</w:t>
        </w:r>
        <w:r>
          <w:t xml:space="preserve">, </w:t>
        </w:r>
        <w:r w:rsidRPr="00090FCE">
          <w:rPr>
            <w:b/>
            <w:bCs/>
          </w:rPr>
          <w:t>IRREVOCABLY DEFINED</w:t>
        </w:r>
        <w:r>
          <w:t xml:space="preserve">, </w:t>
        </w:r>
        <w:r w:rsidRPr="0092458B">
          <w:rPr>
            <w:b/>
            <w:bCs/>
          </w:rPr>
          <w:t>IMPLICITLY DEFINED</w:t>
        </w:r>
        <w:r>
          <w:rPr>
            <w:b/>
            <w:bCs/>
          </w:rPr>
          <w:t>, PERMANENTLY DEFINED</w:t>
        </w:r>
        <w:r w:rsidRPr="00090FCE">
          <w:t xml:space="preserve">, </w:t>
        </w:r>
        <w:r>
          <w:rPr>
            <w:b/>
            <w:bCs/>
          </w:rPr>
          <w:t>PEACEFULLY DEFINED</w:t>
        </w:r>
        <w:r>
          <w:t>.</w:t>
        </w:r>
      </w:ins>
      <w:commentRangeEnd w:id="19"/>
      <w:ins w:id="22" w:author="Patrick McElhiney" w:date="2022-09-27T18:31:00Z">
        <w:r w:rsidR="003C4BE8">
          <w:rPr>
            <w:rStyle w:val="CommentReference"/>
          </w:rPr>
          <w:commentReference w:id="19"/>
        </w:r>
      </w:ins>
    </w:p>
    <w:p w14:paraId="4BD65CCB" w14:textId="14BB7CBB" w:rsidR="006A3575" w:rsidRPr="0065168F" w:rsidRDefault="006A3575" w:rsidP="006A3575">
      <w:pPr>
        <w:ind w:left="360" w:hanging="360"/>
        <w:jc w:val="both"/>
      </w:pPr>
      <w:r w:rsidRPr="0065168F">
        <w:rPr>
          <w:u w:val="single"/>
        </w:rPr>
        <w:t xml:space="preserve">AUTONOMOUS </w:t>
      </w:r>
      <w:r>
        <w:rPr>
          <w:u w:val="single"/>
        </w:rPr>
        <w:t>UNKNOWN</w:t>
      </w:r>
      <w:r w:rsidRPr="0065168F">
        <w:rPr>
          <w:u w:val="single"/>
        </w:rPr>
        <w:t xml:space="preserve"> GENOCIDE PREVENTION SECURITY SYSTEMS</w:t>
      </w:r>
      <w:r w:rsidRPr="0065168F">
        <w:t xml:space="preserve"> (</w:t>
      </w:r>
      <w:r w:rsidRPr="0065168F">
        <w:rPr>
          <w:b/>
          <w:bCs/>
        </w:rPr>
        <w:t>2022</w:t>
      </w:r>
      <w:r w:rsidRPr="0065168F">
        <w:t xml:space="preserve">) – ensures that </w:t>
      </w:r>
      <w:r>
        <w:t>unknown</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3EA5C13C" w14:textId="6E622AE7" w:rsidR="006A3575" w:rsidRPr="0065168F" w:rsidRDefault="006A3575" w:rsidP="006A3575">
      <w:pPr>
        <w:ind w:left="360" w:hanging="360"/>
        <w:jc w:val="both"/>
      </w:pPr>
      <w:r w:rsidRPr="0065168F">
        <w:rPr>
          <w:u w:val="single"/>
        </w:rPr>
        <w:lastRenderedPageBreak/>
        <w:t xml:space="preserve">AUTONOMOUS </w:t>
      </w:r>
      <w:r>
        <w:rPr>
          <w:u w:val="single"/>
        </w:rPr>
        <w:t>MASS</w:t>
      </w:r>
      <w:r w:rsidRPr="0065168F">
        <w:rPr>
          <w:u w:val="single"/>
        </w:rPr>
        <w:t xml:space="preserve"> GENOCIDE PREVENTION SECURITY SYSTEMS</w:t>
      </w:r>
      <w:r w:rsidRPr="0065168F">
        <w:t xml:space="preserve"> (</w:t>
      </w:r>
      <w:r w:rsidRPr="0065168F">
        <w:rPr>
          <w:b/>
          <w:bCs/>
        </w:rPr>
        <w:t>2022</w:t>
      </w:r>
      <w:r w:rsidRPr="0065168F">
        <w:t>) – ensures that slow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5964BDB4" w14:textId="480740BD" w:rsidR="005F261A" w:rsidRPr="0065168F" w:rsidRDefault="005F261A" w:rsidP="005F261A">
      <w:pPr>
        <w:ind w:left="360" w:hanging="360"/>
        <w:jc w:val="both"/>
      </w:pPr>
      <w:r w:rsidRPr="0065168F">
        <w:rPr>
          <w:u w:val="single"/>
        </w:rPr>
        <w:t xml:space="preserve">AUTONOMOUS </w:t>
      </w:r>
      <w:r>
        <w:rPr>
          <w:u w:val="single"/>
        </w:rPr>
        <w:t>PUDDLE</w:t>
      </w:r>
      <w:r w:rsidRPr="0065168F">
        <w:rPr>
          <w:u w:val="single"/>
        </w:rPr>
        <w:t xml:space="preserve"> GENOCIDE PREVENTION SECURITY SYSTEMS</w:t>
      </w:r>
      <w:r w:rsidRPr="0065168F">
        <w:t xml:space="preserve"> (</w:t>
      </w:r>
      <w:r w:rsidRPr="0065168F">
        <w:rPr>
          <w:b/>
          <w:bCs/>
        </w:rPr>
        <w:t>2022</w:t>
      </w:r>
      <w:r w:rsidRPr="0065168F">
        <w:t xml:space="preserve">) – ensures that </w:t>
      </w:r>
      <w:r>
        <w:t>puddle</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1D132197" w14:textId="6F4E0344" w:rsidR="0036651D" w:rsidRPr="0065168F" w:rsidRDefault="0036651D" w:rsidP="0036651D">
      <w:pPr>
        <w:ind w:left="360" w:hanging="360"/>
        <w:jc w:val="both"/>
      </w:pPr>
      <w:r w:rsidRPr="0065168F">
        <w:rPr>
          <w:u w:val="single"/>
        </w:rPr>
        <w:t xml:space="preserve">AUTONOMOUS </w:t>
      </w:r>
      <w:r>
        <w:rPr>
          <w:u w:val="single"/>
        </w:rPr>
        <w:t>TECHNICAL</w:t>
      </w:r>
      <w:r w:rsidRPr="0065168F">
        <w:rPr>
          <w:u w:val="single"/>
        </w:rPr>
        <w:t xml:space="preserve"> GENOCIDE PREVENTION SECURITY SYSTEMS</w:t>
      </w:r>
      <w:r w:rsidRPr="0065168F">
        <w:t xml:space="preserve"> (</w:t>
      </w:r>
      <w:r w:rsidRPr="0065168F">
        <w:rPr>
          <w:b/>
          <w:bCs/>
        </w:rPr>
        <w:t>2022</w:t>
      </w:r>
      <w:r w:rsidRPr="0065168F">
        <w:t xml:space="preserve">) – ensures that </w:t>
      </w:r>
      <w:r>
        <w:t>technical</w:t>
      </w:r>
      <w:r w:rsidRPr="0065168F">
        <w:t xml:space="preserve"> genocide does not occur</w:t>
      </w:r>
      <w:r w:rsidR="00101F93">
        <w:t xml:space="preserve">, </w:t>
      </w:r>
      <w:r w:rsidR="00101F93" w:rsidRPr="00090FCE">
        <w:rPr>
          <w:b/>
          <w:bCs/>
        </w:rPr>
        <w:t>IRREVOCABLY DEFINED</w:t>
      </w:r>
      <w:r w:rsidR="00101F93">
        <w:t xml:space="preserve">, </w:t>
      </w:r>
      <w:r w:rsidR="00101F93" w:rsidRPr="0092458B">
        <w:rPr>
          <w:b/>
          <w:bCs/>
        </w:rPr>
        <w:t>IMPLICITLY DEFINED</w:t>
      </w:r>
      <w:r w:rsidR="00101F93">
        <w:rPr>
          <w:b/>
          <w:bCs/>
        </w:rPr>
        <w:t>, PERMANENTLY DEFINED</w:t>
      </w:r>
      <w:r w:rsidR="00101F93" w:rsidRPr="00090FCE">
        <w:t xml:space="preserve">, </w:t>
      </w:r>
      <w:r w:rsidR="00101F93">
        <w:rPr>
          <w:b/>
          <w:bCs/>
        </w:rPr>
        <w:t>PEACEFULLY DEFINED</w:t>
      </w:r>
      <w:r w:rsidR="00101F93">
        <w:t>.</w:t>
      </w:r>
    </w:p>
    <w:p w14:paraId="2AF8F74F" w14:textId="43FB8456" w:rsidR="004617BA" w:rsidRDefault="004617BA" w:rsidP="00233797">
      <w:pPr>
        <w:ind w:left="360" w:hanging="360"/>
        <w:jc w:val="both"/>
      </w:pPr>
      <w:r w:rsidRPr="004617BA">
        <w:rPr>
          <w:u w:val="single"/>
        </w:rPr>
        <w:t xml:space="preserve">AUTONOMOUS </w:t>
      </w:r>
      <w:r w:rsidR="009075B4">
        <w:rPr>
          <w:u w:val="single"/>
        </w:rPr>
        <w:t xml:space="preserve">DEFENSIVE CRIMINAL </w:t>
      </w:r>
      <w:r w:rsidRPr="004617BA">
        <w:rPr>
          <w:u w:val="single"/>
        </w:rPr>
        <w:t xml:space="preserve">GENOCIDE EVIDENCE </w:t>
      </w:r>
      <w:r w:rsidR="00B72AA9">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rsidR="009075B4">
        <w:t xml:space="preserve">defensive criminal </w:t>
      </w:r>
      <w:r w:rsidRPr="004617BA">
        <w:t>evidence about genocide is not created</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24AAB46" w14:textId="66FD81D5" w:rsidR="00A43A05" w:rsidRPr="00AE6283" w:rsidRDefault="00A43A05" w:rsidP="00AE6283">
      <w:pPr>
        <w:ind w:left="360" w:hanging="360"/>
        <w:jc w:val="both"/>
      </w:pPr>
      <w:r w:rsidRPr="004617BA">
        <w:rPr>
          <w:u w:val="single"/>
        </w:rPr>
        <w:t xml:space="preserve">AUTONOMOUS </w:t>
      </w:r>
      <w:r>
        <w:rPr>
          <w:u w:val="single"/>
        </w:rPr>
        <w:t xml:space="preserve">DEFENSIVE PROTECTION OF CRIMINAL PRESIDENT </w:t>
      </w:r>
      <w:r w:rsidRPr="004617BA">
        <w:rPr>
          <w:u w:val="single"/>
        </w:rPr>
        <w:t xml:space="preserve">GENOCIDE </w:t>
      </w:r>
      <w:r>
        <w:rPr>
          <w:u w:val="single"/>
        </w:rPr>
        <w:t xml:space="preserve">PREVENTATIVE </w:t>
      </w:r>
      <w:r w:rsidRPr="004617BA">
        <w:rPr>
          <w:u w:val="single"/>
        </w:rPr>
        <w:t>SECURITY SYSTEMS</w:t>
      </w:r>
      <w:r w:rsidRPr="004617BA">
        <w:t xml:space="preserve"> (</w:t>
      </w:r>
      <w:r w:rsidRPr="004617BA">
        <w:rPr>
          <w:b/>
          <w:bCs/>
        </w:rPr>
        <w:t>2022</w:t>
      </w:r>
      <w:r w:rsidRPr="004617BA">
        <w:t xml:space="preserve">) – ensures that </w:t>
      </w:r>
      <w:r>
        <w:t>protective defenses of criminal Presidents, including lying, or false protective cases, or criminalization</w:t>
      </w:r>
      <w:r w:rsidR="00B41CB4">
        <w:t>,</w:t>
      </w:r>
      <w:r>
        <w:t xml:space="preserve"> or defensive targeting of a protected ICC witness, such as through lying, or use of secrecy laws, or use of secrecy courts, or use of different types of courts, including, however not limited to mental health courts, local courts, regional courts, state courts, District courts, </w:t>
      </w:r>
      <w:r w:rsidR="00336845">
        <w:t>Appellate</w:t>
      </w:r>
      <w:r>
        <w:t xml:space="preserve"> courts, </w:t>
      </w:r>
      <w:r w:rsidR="00AE6283">
        <w:t xml:space="preserve">or </w:t>
      </w:r>
      <w:r>
        <w:t xml:space="preserve">high courts, </w:t>
      </w:r>
      <w:r w:rsidR="0092458B">
        <w:t xml:space="preserve">or </w:t>
      </w:r>
      <w:r w:rsidR="00AE6283">
        <w:t xml:space="preserve">any number of which may be configure incorrectly because they were customized to try to get Patrick R. McElhiney killed for being an INTERPOL Police Officer trying to stop major crimes, including nuclear weapons crimes and genocide, </w:t>
      </w:r>
      <w:r>
        <w:t xml:space="preserve">or international courts, </w:t>
      </w:r>
      <w:r w:rsidR="00AE6283">
        <w:t xml:space="preserve">treasonously on the side of the defendants, by delaying stopping major crimes, such as nuclear war, such as what happened in Siberia, Russia in 2020, or genocide, like what is allegedly happening in America in 2022, </w:t>
      </w:r>
      <w:r>
        <w:t xml:space="preserve">does not occur to allow treasonous employees to commit acts of genocide,  create </w:t>
      </w:r>
      <w:r w:rsidR="00A3103A">
        <w:t xml:space="preserve">targeted </w:t>
      </w:r>
      <w:r>
        <w:t xml:space="preserve">criminal </w:t>
      </w:r>
      <w:r w:rsidRPr="004617BA">
        <w:t xml:space="preserve">evidence </w:t>
      </w:r>
      <w:r w:rsidR="00A3103A">
        <w:t>to protect the criminal President for committing the genocide, including, however not limited to blaming the ICC witness or protected ICC witness, including through the use of others, such as to indiscriminately or</w:t>
      </w:r>
      <w:r w:rsidR="00336845">
        <w:t xml:space="preserve"> discriminately</w:t>
      </w:r>
      <w:r w:rsidR="00A3103A">
        <w:t xml:space="preserve"> </w:t>
      </w:r>
      <w:r w:rsidR="00336845">
        <w:t>commit transgressional</w:t>
      </w:r>
      <w:r w:rsidR="00A3103A">
        <w:t xml:space="preserve"> genocide</w:t>
      </w:r>
      <w:r w:rsidR="00336845">
        <w:t xml:space="preserve"> that is suicidal in nature to the actors trying to protect and murder the ICC witness or protected ICC witness as a Secret Service protectee, including from hate speech about genocide, false blaming and lying about the genocide directed towards the Secret Service protectee who is an protected ICC witness,</w:t>
      </w:r>
      <w:r w:rsidR="00B41CB4">
        <w:t xml:space="preserve"> and retaliatory genocide</w:t>
      </w:r>
      <w:r w:rsidR="00A3103A">
        <w:t xml:space="preserve"> against witnesses or professionals, including those associated with or in relation to the protected ICC witness, or a criminal President lying about being a defendant in the International Criminal Court conducting genocide against their own people to try to cause others to think that the ICC witness or protected </w:t>
      </w:r>
      <w:r w:rsidR="00A3103A">
        <w:lastRenderedPageBreak/>
        <w:t>ICC witness is conducting the genocide, even when there’s no possibility of this, such as for the motive to steal intellectual property and then murder the ICC witness or protected ICC witness with their own military or government, to cover up the professional works of the ICC witness or protected ICC witness, including works that prevent genocide, including, however not limited to trying to blame the genocide prevention software, or the inventor of the genocide prevention software, or intellectual property theft to try to help the criminal President defend themselves from criticism or prosecution for causing the genocide or conducting the genocide or</w:t>
      </w:r>
      <w:r w:rsidR="00336845">
        <w:t xml:space="preserve"> plotting against the life of the inventor, or not providing the inventor or future President of the United States of America proper protection within the U.S. Secret Service, not allowing others to harm the inventor or future President of the United States of America, or not take intellectual property, which doesn’t include space weapons, in addition to not plotting against the inventor with lawsuits pertaining to the intellectual property, and not creating situations where the inventor must invent intellectual property to prevent or stop genocide and not even be paid, yet</w:t>
      </w:r>
      <w:r w:rsidR="00A3103A">
        <w:t xml:space="preserve">, does not occur, at all, literally, </w:t>
      </w:r>
      <w:r w:rsidR="00A3103A" w:rsidRPr="00AE6283">
        <w:rPr>
          <w:b/>
          <w:bCs/>
        </w:rPr>
        <w:t>IMPLICITLY DEFINED</w:t>
      </w:r>
      <w:r w:rsidR="00A3103A">
        <w:t>.</w:t>
      </w:r>
    </w:p>
    <w:p w14:paraId="4A5F1503" w14:textId="1113F215" w:rsidR="00B72AA9" w:rsidRPr="00B72AA9" w:rsidRDefault="00B72AA9" w:rsidP="00233797">
      <w:pPr>
        <w:ind w:left="360" w:hanging="360"/>
        <w:jc w:val="both"/>
      </w:pPr>
      <w:r w:rsidRPr="00B72AA9">
        <w:rPr>
          <w:u w:val="single"/>
        </w:rPr>
        <w:t>AUTONOMOUS EVIDENCE EXTORTIVE GENOCIDE PREVENTION SECURITY SYSTEMS</w:t>
      </w:r>
      <w:r w:rsidRPr="00B72AA9">
        <w:t xml:space="preserve"> (</w:t>
      </w:r>
      <w:r w:rsidRPr="00B72AA9">
        <w:rPr>
          <w:b/>
          <w:bCs/>
        </w:rPr>
        <w:t>2022</w:t>
      </w:r>
      <w:r w:rsidRPr="00B72AA9">
        <w:t xml:space="preserve">) – ensures that evidence </w:t>
      </w:r>
      <w:r w:rsidR="00133D9D" w:rsidRPr="00B72AA9">
        <w:t>extortive</w:t>
      </w:r>
      <w:r w:rsidRPr="00B72AA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1BCF88" w14:textId="1B17A1F3" w:rsidR="00460B48" w:rsidRPr="00B72AA9" w:rsidRDefault="00460B48" w:rsidP="00460B48">
      <w:pPr>
        <w:ind w:left="360" w:hanging="360"/>
        <w:jc w:val="both"/>
      </w:pPr>
      <w:r w:rsidRPr="00B72AA9">
        <w:rPr>
          <w:u w:val="single"/>
        </w:rPr>
        <w:t>AUTONOMOUS EVIDENCE GENOCIDE PREVENTION SECURITY SYSTEMS</w:t>
      </w:r>
      <w:r w:rsidRPr="00B72AA9">
        <w:t xml:space="preserve"> (</w:t>
      </w:r>
      <w:r w:rsidRPr="00B72AA9">
        <w:rPr>
          <w:b/>
          <w:bCs/>
        </w:rPr>
        <w:t>2022</w:t>
      </w:r>
      <w:r w:rsidRPr="00B72AA9">
        <w:t>) – ensures that evidence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DC83FC9" w14:textId="44293966" w:rsidR="009075B4" w:rsidRPr="009075B4" w:rsidRDefault="009075B4" w:rsidP="00233797">
      <w:pPr>
        <w:ind w:left="360" w:hanging="360"/>
        <w:jc w:val="both"/>
      </w:pPr>
      <w:r w:rsidRPr="009075B4">
        <w:rPr>
          <w:u w:val="single"/>
        </w:rPr>
        <w:t>AUTONOMOUS COLOR</w:t>
      </w:r>
      <w:r w:rsidR="00190C3E">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color</w:t>
      </w:r>
      <w:r w:rsidR="005F6CD9">
        <w:t xml:space="preserve"> </w:t>
      </w:r>
      <w:r w:rsidR="00190C3E">
        <w:t>deterministic geno</w:t>
      </w:r>
      <w:r w:rsidRPr="009075B4">
        <w:t>cide does not work</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0F777CB" w14:textId="2DE13363" w:rsidR="009075B4" w:rsidRPr="009075B4" w:rsidRDefault="009075B4" w:rsidP="00233797">
      <w:pPr>
        <w:ind w:left="360" w:hanging="360"/>
        <w:jc w:val="both"/>
      </w:pPr>
      <w:r w:rsidRPr="009075B4">
        <w:rPr>
          <w:u w:val="single"/>
        </w:rPr>
        <w:t>AUTONOMOUS RACE</w:t>
      </w:r>
      <w:r w:rsidR="00133D9D">
        <w:rPr>
          <w:u w:val="single"/>
        </w:rPr>
        <w:t xml:space="preserve"> ORIENTED GENO</w:t>
      </w:r>
      <w:r w:rsidRPr="009075B4">
        <w:rPr>
          <w:u w:val="single"/>
        </w:rPr>
        <w:t>CIDE PREVENTION SECURITY SYSTEMS</w:t>
      </w:r>
      <w:r w:rsidRPr="009075B4">
        <w:t xml:space="preserve"> (</w:t>
      </w:r>
      <w:r w:rsidRPr="009075B4">
        <w:rPr>
          <w:b/>
          <w:bCs/>
        </w:rPr>
        <w:t>2022</w:t>
      </w:r>
      <w:r w:rsidRPr="009075B4">
        <w:t xml:space="preserve">) – ensures that </w:t>
      </w:r>
      <w:r w:rsidR="00190C3E" w:rsidRPr="009075B4">
        <w:t>race</w:t>
      </w:r>
      <w:r w:rsidR="00190C3E">
        <w:t>-oriented</w:t>
      </w:r>
      <w:r w:rsidR="00133D9D">
        <w:t xml:space="preserve"> geno</w:t>
      </w:r>
      <w:r w:rsidRPr="009075B4">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00F3A31" w14:textId="43432305" w:rsidR="009075B4" w:rsidRDefault="009075B4" w:rsidP="00233797">
      <w:pPr>
        <w:ind w:left="360" w:hanging="360"/>
        <w:jc w:val="both"/>
      </w:pPr>
      <w:r w:rsidRPr="009075B4">
        <w:rPr>
          <w:u w:val="single"/>
        </w:rPr>
        <w:t>AUTONOMOUS DETERMINISTIC GENOCIDE PREVENTION SECURITY SYSTEMS</w:t>
      </w:r>
      <w:r w:rsidRPr="009075B4">
        <w:t xml:space="preserve"> (</w:t>
      </w:r>
      <w:r w:rsidRPr="009075B4">
        <w:rPr>
          <w:b/>
          <w:bCs/>
        </w:rPr>
        <w:t>2022</w:t>
      </w:r>
      <w:r w:rsidRPr="009075B4">
        <w:t>) – ensures that 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4CD3BC1" w14:textId="77777777" w:rsidR="005F6CD9" w:rsidRDefault="005F6CD9">
      <w:pPr>
        <w:rPr>
          <w:u w:val="single"/>
        </w:rPr>
      </w:pPr>
      <w:r>
        <w:rPr>
          <w:u w:val="single"/>
        </w:rPr>
        <w:br w:type="page"/>
      </w:r>
    </w:p>
    <w:p w14:paraId="7B944CD3" w14:textId="4A85321B" w:rsidR="00EE57E1" w:rsidRDefault="00EE57E1" w:rsidP="00EE57E1">
      <w:pPr>
        <w:ind w:left="360" w:hanging="360"/>
        <w:jc w:val="both"/>
      </w:pPr>
      <w:r w:rsidRPr="009075B4">
        <w:rPr>
          <w:u w:val="single"/>
        </w:rPr>
        <w:lastRenderedPageBreak/>
        <w:t xml:space="preserve">AUTONOMOUS </w:t>
      </w:r>
      <w:r w:rsidR="00BC32CC">
        <w:rPr>
          <w:u w:val="single"/>
        </w:rPr>
        <w:t xml:space="preserve">OBJECT </w:t>
      </w:r>
      <w:r w:rsidRPr="009075B4">
        <w:rPr>
          <w:u w:val="single"/>
        </w:rPr>
        <w:t>DETERMINISTIC GENOCIDE PREVENTION SECURITY SYSTEMS</w:t>
      </w:r>
      <w:r w:rsidRPr="009075B4">
        <w:t xml:space="preserve"> (</w:t>
      </w:r>
      <w:r w:rsidRPr="009075B4">
        <w:rPr>
          <w:b/>
          <w:bCs/>
        </w:rPr>
        <w:t>2022</w:t>
      </w:r>
      <w:r w:rsidRPr="009075B4">
        <w:t xml:space="preserve">) – ensures that </w:t>
      </w:r>
      <w:r w:rsidR="00BC32CC">
        <w:t xml:space="preserve">object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FD3DBEF" w14:textId="5D2628AD"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FOOD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A451858" w14:textId="35863969"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SPORTS EQUIPMENT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object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E1A15EC" w14:textId="77777777" w:rsidR="005F6CD9" w:rsidRDefault="005F6CD9">
      <w:pPr>
        <w:rPr>
          <w:u w:val="single"/>
        </w:rPr>
      </w:pPr>
      <w:r>
        <w:rPr>
          <w:u w:val="single"/>
        </w:rPr>
        <w:br w:type="page"/>
      </w:r>
    </w:p>
    <w:p w14:paraId="6DC9F3CD" w14:textId="77777777" w:rsidR="005F6CD9" w:rsidRPr="002F120B" w:rsidRDefault="005F6CD9" w:rsidP="005F6CD9">
      <w:pPr>
        <w:pStyle w:val="Heading3"/>
        <w:rPr>
          <w:sz w:val="22"/>
          <w:szCs w:val="22"/>
        </w:rPr>
      </w:pPr>
      <w:r w:rsidRPr="002F120B">
        <w:rPr>
          <w:sz w:val="22"/>
          <w:szCs w:val="22"/>
        </w:rPr>
        <w:lastRenderedPageBreak/>
        <w:t>PERSONAL TRAIT OR QUALITY DETERMINISTIC GENOCIDE PREVENTION SECURITY SYSTEMS</w:t>
      </w:r>
    </w:p>
    <w:p w14:paraId="779AF8A1" w14:textId="77777777" w:rsidR="005F6CD9" w:rsidRPr="002F120B" w:rsidRDefault="005F6CD9" w:rsidP="005F6CD9">
      <w:pPr>
        <w:ind w:left="360" w:hanging="360"/>
        <w:jc w:val="both"/>
        <w:rPr>
          <w:sz w:val="4"/>
          <w:szCs w:val="4"/>
          <w:u w:val="single"/>
        </w:rPr>
      </w:pPr>
    </w:p>
    <w:p w14:paraId="404142C1" w14:textId="62FB5977" w:rsidR="00EE57E1" w:rsidRDefault="00EE57E1" w:rsidP="00EE57E1">
      <w:pPr>
        <w:ind w:left="360" w:hanging="360"/>
        <w:jc w:val="both"/>
      </w:pPr>
      <w:r w:rsidRPr="009075B4">
        <w:rPr>
          <w:u w:val="single"/>
        </w:rPr>
        <w:t xml:space="preserve">AUTONOMOUS </w:t>
      </w:r>
      <w:r>
        <w:rPr>
          <w:u w:val="single"/>
        </w:rPr>
        <w:t xml:space="preserve">ACTIVITY </w:t>
      </w:r>
      <w:r w:rsidRPr="009075B4">
        <w:rPr>
          <w:u w:val="single"/>
        </w:rPr>
        <w:t>DETERMINISTIC GENOCIDE PREVENTION SECURITY SYSTEMS</w:t>
      </w:r>
      <w:r w:rsidRPr="009075B4">
        <w:t xml:space="preserve"> (</w:t>
      </w:r>
      <w:r w:rsidRPr="009075B4">
        <w:rPr>
          <w:b/>
          <w:bCs/>
        </w:rPr>
        <w:t>2022</w:t>
      </w:r>
      <w:r w:rsidRPr="009075B4">
        <w:t xml:space="preserve">) – ensures that </w:t>
      </w:r>
      <w:r>
        <w:t xml:space="preserve">activity </w:t>
      </w:r>
      <w:r w:rsidRPr="009075B4">
        <w:t>deterministic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23F13DB8" w14:textId="2456E72A" w:rsidR="009168FA" w:rsidRPr="00D4071A" w:rsidRDefault="009168FA" w:rsidP="00D4071A">
      <w:pPr>
        <w:ind w:left="720" w:hanging="360"/>
        <w:jc w:val="both"/>
        <w:rPr>
          <w:color w:val="808080" w:themeColor="background1" w:themeShade="80"/>
        </w:rPr>
      </w:pPr>
      <w:r w:rsidRPr="00D4071A">
        <w:rPr>
          <w:color w:val="808080" w:themeColor="background1" w:themeShade="80"/>
          <w:u w:val="single"/>
        </w:rPr>
        <w:t>AUTONOMOUS SEXUAL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E6281FB" w14:textId="199BBF27" w:rsidR="009168FA" w:rsidRPr="00D4071A" w:rsidRDefault="00D4071A" w:rsidP="00D4071A">
      <w:pPr>
        <w:ind w:left="720" w:hanging="360"/>
        <w:jc w:val="both"/>
        <w:rPr>
          <w:color w:val="808080" w:themeColor="background1" w:themeShade="80"/>
        </w:rPr>
      </w:pPr>
      <w:r w:rsidRPr="00D4071A">
        <w:rPr>
          <w:color w:val="808080" w:themeColor="background1" w:themeShade="80"/>
          <w:u w:val="single"/>
        </w:rPr>
        <w:t>AUTONOMOUS PHYSICAL ACTIVITY DETERMINISTIC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activity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65DE1C3" w14:textId="396678AD" w:rsidR="002A1AB3" w:rsidRDefault="002A1AB3" w:rsidP="00233797">
      <w:pPr>
        <w:ind w:left="360" w:hanging="360"/>
        <w:jc w:val="both"/>
      </w:pPr>
      <w:r w:rsidRPr="002A1AB3">
        <w:rPr>
          <w:u w:val="single"/>
        </w:rPr>
        <w:t>AUTONOMOUS LOOKALIKE</w:t>
      </w:r>
      <w:r w:rsidR="00133D9D">
        <w:rPr>
          <w:u w:val="single"/>
        </w:rPr>
        <w:t xml:space="preserve"> GENO</w:t>
      </w:r>
      <w:r w:rsidRPr="002A1AB3">
        <w:rPr>
          <w:u w:val="single"/>
        </w:rPr>
        <w:t>CIDE PREVENTION SECURITY SYSTEMS</w:t>
      </w:r>
      <w:r w:rsidRPr="002A1AB3">
        <w:t xml:space="preserve"> (</w:t>
      </w:r>
      <w:r w:rsidRPr="002A1AB3">
        <w:rPr>
          <w:b/>
          <w:bCs/>
        </w:rPr>
        <w:t>2022</w:t>
      </w:r>
      <w:r w:rsidRPr="002A1AB3">
        <w:t>) – ensures that lookalike</w:t>
      </w:r>
      <w:r w:rsidR="00133D9D">
        <w:t xml:space="preserve"> geno</w:t>
      </w:r>
      <w:r w:rsidRPr="002A1AB3">
        <w:t>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48555BF" w14:textId="77777777" w:rsidR="00C06EA3" w:rsidRDefault="00C06EA3">
      <w:pPr>
        <w:rPr>
          <w:u w:val="single"/>
        </w:rPr>
      </w:pPr>
      <w:r>
        <w:rPr>
          <w:u w:val="single"/>
        </w:rPr>
        <w:br w:type="page"/>
      </w:r>
    </w:p>
    <w:p w14:paraId="5ED09A38" w14:textId="110EC0B3" w:rsidR="002F120B" w:rsidRPr="002F120B" w:rsidRDefault="002F120B" w:rsidP="002F120B">
      <w:pPr>
        <w:pStyle w:val="Heading3"/>
        <w:rPr>
          <w:sz w:val="22"/>
          <w:szCs w:val="22"/>
        </w:rPr>
      </w:pPr>
      <w:r w:rsidRPr="002F120B">
        <w:rPr>
          <w:sz w:val="22"/>
          <w:szCs w:val="22"/>
        </w:rPr>
        <w:lastRenderedPageBreak/>
        <w:t>PERSONAL TRAIT OR QUALITY DETERMINISTIC GENOCIDE PREVENTION SECURITY SYSTEMS</w:t>
      </w:r>
    </w:p>
    <w:p w14:paraId="681DA7FA" w14:textId="77777777" w:rsidR="002F120B" w:rsidRPr="002F120B" w:rsidRDefault="002F120B" w:rsidP="00C06EA3">
      <w:pPr>
        <w:ind w:left="360" w:hanging="360"/>
        <w:jc w:val="both"/>
        <w:rPr>
          <w:sz w:val="4"/>
          <w:szCs w:val="4"/>
          <w:u w:val="single"/>
        </w:rPr>
      </w:pPr>
    </w:p>
    <w:p w14:paraId="02088964" w14:textId="35D0402E" w:rsidR="00C06EA3" w:rsidRDefault="00C06EA3" w:rsidP="00C06EA3">
      <w:pPr>
        <w:ind w:left="360" w:hanging="360"/>
        <w:jc w:val="both"/>
      </w:pPr>
      <w:r w:rsidRPr="009075B4">
        <w:rPr>
          <w:u w:val="single"/>
        </w:rPr>
        <w:t xml:space="preserve">AUTONOMOUS </w:t>
      </w:r>
      <w:r>
        <w:rPr>
          <w:u w:val="single"/>
        </w:rPr>
        <w:t>PERSONAL</w:t>
      </w:r>
      <w:r w:rsidR="003D2C2E">
        <w:rPr>
          <w:u w:val="single"/>
        </w:rPr>
        <w:t xml:space="preserve"> TRAIT OR QUALITY</w:t>
      </w:r>
      <w:r>
        <w:rPr>
          <w:u w:val="single"/>
        </w:rPr>
        <w:t xml:space="preserve"> </w:t>
      </w:r>
      <w:r w:rsidR="003D2C2E">
        <w:rPr>
          <w:u w:val="single"/>
        </w:rPr>
        <w:t>DETERMINISTIC</w:t>
      </w:r>
      <w:r w:rsidR="003D2C2E" w:rsidRPr="009075B4">
        <w:rPr>
          <w:u w:val="single"/>
        </w:rPr>
        <w:t xml:space="preserve"> </w:t>
      </w:r>
      <w:r w:rsidRPr="009075B4">
        <w:rPr>
          <w:u w:val="single"/>
        </w:rPr>
        <w:t>GENOCIDE PREVENTION SECURITY SYSTEMS</w:t>
      </w:r>
      <w:r w:rsidRPr="009075B4">
        <w:t xml:space="preserve"> (</w:t>
      </w:r>
      <w:r w:rsidRPr="009075B4">
        <w:rPr>
          <w:b/>
          <w:bCs/>
        </w:rPr>
        <w:t>2022</w:t>
      </w:r>
      <w:r w:rsidRPr="009075B4">
        <w:t xml:space="preserve">) – ensures that </w:t>
      </w:r>
      <w:r>
        <w:t>personal</w:t>
      </w:r>
      <w:r w:rsidR="003D2C2E">
        <w:t xml:space="preserve"> trait or quality</w:t>
      </w:r>
      <w:r>
        <w:t xml:space="preserve"> </w:t>
      </w:r>
      <w:r w:rsidR="002F120B">
        <w:t>deterministic</w:t>
      </w:r>
      <w:r w:rsidR="003D2C2E" w:rsidRPr="009075B4">
        <w:t xml:space="preserve"> </w:t>
      </w:r>
      <w:r w:rsidRPr="009075B4">
        <w:t>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CCEB743" w14:textId="66ACB1E7"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RELATIONSHIP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relationship</w:t>
      </w:r>
      <w:r w:rsidR="002F120B">
        <w:rPr>
          <w:color w:val="808080" w:themeColor="background1" w:themeShade="80"/>
        </w:rPr>
        <w:t xml:space="preserve"> </w:t>
      </w:r>
      <w:r w:rsidR="003D2C2E">
        <w:rPr>
          <w:color w:val="808080" w:themeColor="background1" w:themeShade="80"/>
        </w:rPr>
        <w:t>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016322BB" w14:textId="09E0869E" w:rsidR="00FA49BD" w:rsidRPr="00C06EA3" w:rsidRDefault="00FA49BD" w:rsidP="00C06EA3">
      <w:pPr>
        <w:ind w:left="720" w:hanging="360"/>
        <w:jc w:val="both"/>
        <w:rPr>
          <w:color w:val="808080" w:themeColor="background1" w:themeShade="80"/>
        </w:rPr>
      </w:pPr>
      <w:r w:rsidRPr="00C06EA3">
        <w:rPr>
          <w:color w:val="808080" w:themeColor="background1" w:themeShade="80"/>
          <w:u w:val="single"/>
        </w:rPr>
        <w:t xml:space="preserve">AUTONOMOUS MARRIAGE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marriage</w:t>
      </w:r>
      <w:r w:rsidR="003D2C2E">
        <w:rPr>
          <w:color w:val="808080" w:themeColor="background1" w:themeShade="80"/>
        </w:rPr>
        <w:t xml:space="preserve"> deterministic</w:t>
      </w:r>
      <w:r w:rsidRPr="00C06EA3">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550C148" w14:textId="1ED376BA"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AUTONOMOUS WEDDING</w:t>
      </w:r>
      <w:r w:rsidR="002F120B">
        <w:rPr>
          <w:color w:val="808080" w:themeColor="background1" w:themeShade="80"/>
          <w:u w:val="single"/>
        </w:rPr>
        <w:t xml:space="preserve"> DETERMINISTIC</w:t>
      </w:r>
      <w:r w:rsidR="002F120B" w:rsidRPr="00C06EA3">
        <w:rPr>
          <w:color w:val="808080" w:themeColor="background1" w:themeShade="80"/>
          <w:u w:val="single"/>
        </w:rPr>
        <w:t xml:space="preserve"> </w:t>
      </w:r>
      <w:r w:rsidRPr="00C06EA3">
        <w:rPr>
          <w:color w:val="808080" w:themeColor="background1" w:themeShade="80"/>
          <w:u w:val="single"/>
        </w:rPr>
        <w:t>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xml:space="preserve">) – ensures that </w:t>
      </w:r>
      <w:r w:rsidR="003D2C2E" w:rsidRPr="00C06EA3">
        <w:rPr>
          <w:color w:val="808080" w:themeColor="background1" w:themeShade="80"/>
        </w:rPr>
        <w:t>wedding</w:t>
      </w:r>
      <w:r w:rsidR="002F120B">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3DF08" w14:textId="4EA8C62C" w:rsidR="00C06EA3" w:rsidRPr="00C06EA3" w:rsidRDefault="00C06EA3" w:rsidP="00C06EA3">
      <w:pPr>
        <w:ind w:left="720" w:hanging="360"/>
        <w:jc w:val="both"/>
        <w:rPr>
          <w:color w:val="808080" w:themeColor="background1" w:themeShade="80"/>
        </w:rPr>
      </w:pPr>
      <w:r w:rsidRPr="00C06EA3">
        <w:rPr>
          <w:color w:val="808080" w:themeColor="background1" w:themeShade="80"/>
          <w:u w:val="single"/>
        </w:rPr>
        <w:t xml:space="preserve">AUTONOMOUS COUPLE </w:t>
      </w:r>
      <w:r w:rsidR="003D2C2E">
        <w:rPr>
          <w:color w:val="808080" w:themeColor="background1" w:themeShade="80"/>
          <w:u w:val="single"/>
        </w:rPr>
        <w:t>DETERMINISTIC</w:t>
      </w:r>
      <w:r w:rsidR="003D2C2E" w:rsidRPr="00C06EA3">
        <w:rPr>
          <w:color w:val="808080" w:themeColor="background1" w:themeShade="80"/>
          <w:u w:val="single"/>
        </w:rPr>
        <w:t xml:space="preserve"> </w:t>
      </w:r>
      <w:r w:rsidRPr="00C06EA3">
        <w:rPr>
          <w:color w:val="808080" w:themeColor="background1" w:themeShade="80"/>
          <w:u w:val="single"/>
        </w:rPr>
        <w:t>GENOCIDE PREVENTION SECURITY SYSTEMS</w:t>
      </w:r>
      <w:r w:rsidRPr="00C06EA3">
        <w:rPr>
          <w:color w:val="808080" w:themeColor="background1" w:themeShade="80"/>
        </w:rPr>
        <w:t xml:space="preserve"> (</w:t>
      </w:r>
      <w:r w:rsidRPr="00C06EA3">
        <w:rPr>
          <w:b/>
          <w:bCs/>
          <w:color w:val="808080" w:themeColor="background1" w:themeShade="80"/>
        </w:rPr>
        <w:t>2022</w:t>
      </w:r>
      <w:r w:rsidRPr="00C06EA3">
        <w:rPr>
          <w:color w:val="808080" w:themeColor="background1" w:themeShade="80"/>
        </w:rPr>
        <w:t>) – ensures that couple</w:t>
      </w:r>
      <w:r w:rsidR="00C73539">
        <w:rPr>
          <w:color w:val="808080" w:themeColor="background1" w:themeShade="80"/>
        </w:rPr>
        <w:t xml:space="preserve"> </w:t>
      </w:r>
      <w:r w:rsidR="003D2C2E">
        <w:rPr>
          <w:color w:val="808080" w:themeColor="background1" w:themeShade="80"/>
        </w:rPr>
        <w:t>deterministic</w:t>
      </w:r>
      <w:r w:rsidR="003D2C2E" w:rsidRPr="00C06EA3">
        <w:rPr>
          <w:color w:val="808080" w:themeColor="background1" w:themeShade="80"/>
        </w:rPr>
        <w:t xml:space="preserve"> </w:t>
      </w:r>
      <w:r w:rsidRPr="00C06EA3">
        <w:rPr>
          <w:color w:val="808080" w:themeColor="background1" w:themeShade="80"/>
        </w:rPr>
        <w:t>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5ABB6503" w14:textId="07AF3790" w:rsidR="0001400E" w:rsidRPr="002F120B" w:rsidRDefault="0001400E" w:rsidP="002F120B">
      <w:pPr>
        <w:ind w:left="720" w:hanging="360"/>
        <w:jc w:val="both"/>
        <w:rPr>
          <w:color w:val="808080" w:themeColor="background1" w:themeShade="80"/>
        </w:rPr>
      </w:pPr>
      <w:r w:rsidRPr="002F120B">
        <w:rPr>
          <w:color w:val="808080" w:themeColor="background1" w:themeShade="80"/>
          <w:u w:val="single"/>
        </w:rPr>
        <w:t>AUTONOMOUS NAM</w:t>
      </w:r>
      <w:r w:rsidR="00FA49BD" w:rsidRPr="002F120B">
        <w:rPr>
          <w:color w:val="808080" w:themeColor="background1" w:themeShade="80"/>
          <w:u w:val="single"/>
        </w:rPr>
        <w:t xml:space="preserve">E </w:t>
      </w:r>
      <w:r w:rsidR="003D2C2E">
        <w:rPr>
          <w:color w:val="808080" w:themeColor="background1" w:themeShade="80"/>
          <w:u w:val="single"/>
        </w:rPr>
        <w:t>DETERMINISTIC</w:t>
      </w:r>
      <w:r w:rsidR="003D2C2E" w:rsidRPr="002F120B">
        <w:rPr>
          <w:color w:val="808080" w:themeColor="background1" w:themeShade="80"/>
          <w:u w:val="single"/>
        </w:rPr>
        <w:t xml:space="preserve"> </w:t>
      </w:r>
      <w:r w:rsidR="00FA49BD" w:rsidRPr="002F120B">
        <w:rPr>
          <w:color w:val="808080" w:themeColor="background1" w:themeShade="80"/>
          <w:u w:val="single"/>
        </w:rPr>
        <w:t>GENO</w:t>
      </w:r>
      <w:r w:rsidRPr="002F120B">
        <w:rPr>
          <w:color w:val="808080" w:themeColor="background1" w:themeShade="80"/>
          <w:u w:val="single"/>
        </w:rPr>
        <w:t>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nam</w:t>
      </w:r>
      <w:r w:rsidR="00FA49BD" w:rsidRPr="002F120B">
        <w:rPr>
          <w:color w:val="808080" w:themeColor="background1" w:themeShade="80"/>
        </w:rPr>
        <w:t>e</w:t>
      </w:r>
      <w:r w:rsidR="003D2C2E">
        <w:rPr>
          <w:color w:val="808080" w:themeColor="background1" w:themeShade="80"/>
        </w:rPr>
        <w:t xml:space="preserve"> deterministic</w:t>
      </w:r>
      <w:r w:rsidR="00FA49BD" w:rsidRPr="002F120B">
        <w:rPr>
          <w:color w:val="808080" w:themeColor="background1" w:themeShade="80"/>
        </w:rPr>
        <w:t xml:space="preserve"> geno</w:t>
      </w:r>
      <w:r w:rsidRPr="002F120B">
        <w:rPr>
          <w:color w:val="808080" w:themeColor="background1" w:themeShade="80"/>
        </w:rPr>
        <w:t>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9E2833E" w14:textId="34A6B72E" w:rsidR="003D2C2E" w:rsidRPr="002F120B" w:rsidRDefault="003D2C2E" w:rsidP="002F120B">
      <w:pPr>
        <w:ind w:left="720" w:hanging="360"/>
        <w:jc w:val="both"/>
        <w:rPr>
          <w:color w:val="808080" w:themeColor="background1" w:themeShade="80"/>
        </w:rPr>
      </w:pPr>
      <w:r w:rsidRPr="002F120B">
        <w:rPr>
          <w:color w:val="808080" w:themeColor="background1" w:themeShade="80"/>
          <w:u w:val="single"/>
        </w:rPr>
        <w:t>AUTONOMOUS GENDER</w:t>
      </w:r>
      <w:r>
        <w:rPr>
          <w:color w:val="808080" w:themeColor="background1" w:themeShade="80"/>
          <w:u w:val="single"/>
        </w:rPr>
        <w:t xml:space="preserve"> DETERMINISTIC</w:t>
      </w:r>
      <w:r w:rsidRPr="002F120B">
        <w:rPr>
          <w:color w:val="808080" w:themeColor="background1" w:themeShade="80"/>
          <w:u w:val="single"/>
        </w:rPr>
        <w:t xml:space="preserv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gender</w:t>
      </w:r>
      <w:r>
        <w:rPr>
          <w:color w:val="808080" w:themeColor="background1" w:themeShade="80"/>
        </w:rPr>
        <w:t xml:space="preserve"> deterministic genocide</w:t>
      </w:r>
      <w:r w:rsidRPr="002F120B">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0AD2813" w14:textId="1A4BF915" w:rsidR="002F120B" w:rsidRPr="002F120B" w:rsidRDefault="002F120B" w:rsidP="002F120B">
      <w:pPr>
        <w:ind w:left="720" w:hanging="360"/>
        <w:jc w:val="both"/>
        <w:rPr>
          <w:color w:val="808080" w:themeColor="background1" w:themeShade="80"/>
        </w:rPr>
      </w:pPr>
      <w:r w:rsidRPr="002F120B">
        <w:rPr>
          <w:color w:val="808080" w:themeColor="background1" w:themeShade="80"/>
          <w:u w:val="single"/>
        </w:rPr>
        <w:t>AUTONOMOUS FAMILY DETERMINISTIC GENOCIDE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family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264B776F" w14:textId="4AF9FCBE" w:rsidR="004100FC" w:rsidRPr="004100FC" w:rsidRDefault="004100FC" w:rsidP="004100FC">
      <w:pPr>
        <w:ind w:left="720" w:hanging="360"/>
        <w:jc w:val="both"/>
        <w:rPr>
          <w:color w:val="808080" w:themeColor="background1" w:themeShade="80"/>
        </w:rPr>
      </w:pPr>
      <w:r w:rsidRPr="004100FC">
        <w:rPr>
          <w:color w:val="808080" w:themeColor="background1" w:themeShade="80"/>
          <w:u w:val="single"/>
        </w:rPr>
        <w:t>AUTONOMOUS FEELING DETERMINISTIC GENOCIDE PREVENTION SECURITY SYSTEMS</w:t>
      </w:r>
      <w:r w:rsidRPr="004100FC">
        <w:rPr>
          <w:color w:val="808080" w:themeColor="background1" w:themeShade="80"/>
        </w:rPr>
        <w:t xml:space="preserve"> (</w:t>
      </w:r>
      <w:r w:rsidRPr="004100FC">
        <w:rPr>
          <w:b/>
          <w:bCs/>
          <w:color w:val="808080" w:themeColor="background1" w:themeShade="80"/>
        </w:rPr>
        <w:t>2022</w:t>
      </w:r>
      <w:r w:rsidRPr="004100FC">
        <w:rPr>
          <w:color w:val="808080" w:themeColor="background1" w:themeShade="80"/>
        </w:rPr>
        <w:t>) – ensures that feeling deterministic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3831ABDA" w14:textId="29794E8D" w:rsidR="004100FC" w:rsidRPr="00D4071A" w:rsidRDefault="004100FC" w:rsidP="004100FC">
      <w:pPr>
        <w:ind w:left="1080" w:hanging="360"/>
        <w:jc w:val="both"/>
        <w:rPr>
          <w:color w:val="808080" w:themeColor="background1" w:themeShade="80"/>
        </w:rPr>
      </w:pPr>
      <w:r w:rsidRPr="00D4071A">
        <w:rPr>
          <w:color w:val="808080" w:themeColor="background1" w:themeShade="80"/>
          <w:u w:val="single"/>
        </w:rPr>
        <w:lastRenderedPageBreak/>
        <w:t xml:space="preserve">AUTONOMOUS LOVE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love</w:t>
      </w:r>
      <w:r>
        <w:rPr>
          <w:color w:val="808080" w:themeColor="background1" w:themeShade="80"/>
        </w:rPr>
        <w:t xml:space="preserve">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49A8B75" w14:textId="631DA698" w:rsidR="004100FC" w:rsidRDefault="004100FC" w:rsidP="004100FC">
      <w:pPr>
        <w:ind w:left="1080" w:hanging="360"/>
        <w:jc w:val="both"/>
        <w:rPr>
          <w:color w:val="808080" w:themeColor="background1" w:themeShade="80"/>
        </w:rPr>
      </w:pPr>
      <w:r w:rsidRPr="00D4071A">
        <w:rPr>
          <w:color w:val="808080" w:themeColor="background1" w:themeShade="80"/>
          <w:u w:val="single"/>
        </w:rPr>
        <w:t>AUTONOMOUS HATEF</w:t>
      </w:r>
      <w:r>
        <w:rPr>
          <w:color w:val="808080" w:themeColor="background1" w:themeShade="80"/>
          <w:u w:val="single"/>
        </w:rPr>
        <w:t>UL</w:t>
      </w:r>
      <w:r w:rsidRPr="00D4071A">
        <w:rPr>
          <w:color w:val="808080" w:themeColor="background1" w:themeShade="80"/>
          <w:u w:val="single"/>
        </w:rPr>
        <w:t xml:space="preserve"> </w:t>
      </w:r>
      <w:r>
        <w:rPr>
          <w:color w:val="808080" w:themeColor="background1" w:themeShade="80"/>
          <w:u w:val="single"/>
        </w:rPr>
        <w:t>DETERMINISTIC</w:t>
      </w:r>
      <w:r w:rsidRPr="00D4071A">
        <w:rPr>
          <w:color w:val="808080" w:themeColor="background1" w:themeShade="80"/>
          <w:u w:val="single"/>
        </w:rPr>
        <w:t xml:space="preserve"> GENOCIDE PREVENTION SECURITY SYSTEMS</w:t>
      </w:r>
      <w:r w:rsidRPr="00D4071A">
        <w:rPr>
          <w:color w:val="808080" w:themeColor="background1" w:themeShade="80"/>
        </w:rPr>
        <w:t xml:space="preserve"> (</w:t>
      </w:r>
      <w:r w:rsidRPr="00D4071A">
        <w:rPr>
          <w:b/>
          <w:bCs/>
          <w:color w:val="808080" w:themeColor="background1" w:themeShade="80"/>
        </w:rPr>
        <w:t>2022</w:t>
      </w:r>
      <w:r w:rsidRPr="00D4071A">
        <w:rPr>
          <w:color w:val="808080" w:themeColor="background1" w:themeShade="80"/>
        </w:rPr>
        <w:t>) – ensures that hate</w:t>
      </w:r>
      <w:r>
        <w:rPr>
          <w:color w:val="808080" w:themeColor="background1" w:themeShade="80"/>
        </w:rPr>
        <w:t>ful deterministic</w:t>
      </w:r>
      <w:r w:rsidRPr="00D4071A">
        <w:rPr>
          <w:color w:val="808080" w:themeColor="background1" w:themeShade="80"/>
        </w:rPr>
        <w:t xml:space="preserv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C611C10" w14:textId="13E08A79" w:rsidR="00CE22BE" w:rsidRPr="00CE22BE" w:rsidRDefault="00CE22BE" w:rsidP="00CE22BE">
      <w:pPr>
        <w:ind w:left="1080" w:hanging="360"/>
        <w:jc w:val="both"/>
        <w:rPr>
          <w:color w:val="808080" w:themeColor="background1" w:themeShade="80"/>
        </w:rPr>
      </w:pPr>
      <w:r w:rsidRPr="00CE22BE">
        <w:rPr>
          <w:color w:val="808080" w:themeColor="background1" w:themeShade="80"/>
          <w:u w:val="single"/>
        </w:rPr>
        <w:t>AUTONOMOUS HATEFUL CLEANSING PREVENTION SECURITY SYSTEMS</w:t>
      </w:r>
      <w:r w:rsidRPr="00CE22BE">
        <w:rPr>
          <w:color w:val="808080" w:themeColor="background1" w:themeShade="80"/>
        </w:rPr>
        <w:t xml:space="preserve"> (</w:t>
      </w:r>
      <w:r w:rsidRPr="00CE22BE">
        <w:rPr>
          <w:b/>
          <w:bCs/>
          <w:color w:val="808080" w:themeColor="background1" w:themeShade="80"/>
        </w:rPr>
        <w:t>2022</w:t>
      </w:r>
      <w:r w:rsidRPr="00CE22BE">
        <w:rPr>
          <w:color w:val="808080" w:themeColor="background1" w:themeShade="80"/>
        </w:rPr>
        <w:t>) – ensures that hateful cleansing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F204E8F" w14:textId="77777777" w:rsidR="003D2C2E" w:rsidRDefault="003D2C2E">
      <w:pPr>
        <w:rPr>
          <w:u w:val="single"/>
        </w:rPr>
      </w:pPr>
      <w:r>
        <w:rPr>
          <w:u w:val="single"/>
        </w:rPr>
        <w:br w:type="page"/>
      </w:r>
    </w:p>
    <w:p w14:paraId="1A57E7C4" w14:textId="57300604" w:rsidR="003D2C2E" w:rsidRDefault="003D2C2E" w:rsidP="003D2C2E">
      <w:pPr>
        <w:ind w:left="360" w:hanging="360"/>
        <w:jc w:val="both"/>
      </w:pPr>
      <w:r w:rsidRPr="009075B4">
        <w:rPr>
          <w:u w:val="single"/>
        </w:rPr>
        <w:lastRenderedPageBreak/>
        <w:t xml:space="preserve">AUTONOMOUS </w:t>
      </w:r>
      <w:r>
        <w:rPr>
          <w:u w:val="single"/>
        </w:rPr>
        <w:t>PROFESSIONAL ORIENTED</w:t>
      </w:r>
      <w:r w:rsidRPr="009075B4">
        <w:rPr>
          <w:u w:val="single"/>
        </w:rPr>
        <w:t xml:space="preserve"> GENOCIDE PREVENTION SECURITY SYSTEMS</w:t>
      </w:r>
      <w:r w:rsidRPr="009075B4">
        <w:t xml:space="preserve"> (</w:t>
      </w:r>
      <w:r w:rsidRPr="009075B4">
        <w:rPr>
          <w:b/>
          <w:bCs/>
        </w:rPr>
        <w:t>2022</w:t>
      </w:r>
      <w:r w:rsidRPr="009075B4">
        <w:t xml:space="preserve">) – ensures that </w:t>
      </w:r>
      <w:r>
        <w:t>professional oriented</w:t>
      </w:r>
      <w:r w:rsidRPr="009075B4">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9B7F05" w14:textId="59D4CE81" w:rsidR="00C06EA3" w:rsidRPr="002F120B" w:rsidRDefault="00C06EA3" w:rsidP="002F120B">
      <w:pPr>
        <w:ind w:left="720" w:hanging="360"/>
        <w:jc w:val="both"/>
        <w:rPr>
          <w:color w:val="808080" w:themeColor="background1" w:themeShade="80"/>
        </w:rPr>
      </w:pPr>
      <w:r w:rsidRPr="002F120B">
        <w:rPr>
          <w:color w:val="808080" w:themeColor="background1" w:themeShade="80"/>
          <w:u w:val="single"/>
        </w:rPr>
        <w:t>AUTONOMOUS LOGOCIDE PREVENTION SECURITY SYSTEMS</w:t>
      </w:r>
      <w:r w:rsidRPr="002F120B">
        <w:rPr>
          <w:color w:val="808080" w:themeColor="background1" w:themeShade="80"/>
        </w:rPr>
        <w:t xml:space="preserve"> (</w:t>
      </w:r>
      <w:r w:rsidRPr="002F120B">
        <w:rPr>
          <w:b/>
          <w:bCs/>
          <w:color w:val="808080" w:themeColor="background1" w:themeShade="80"/>
        </w:rPr>
        <w:t>2022</w:t>
      </w:r>
      <w:r w:rsidRPr="002F120B">
        <w:rPr>
          <w:color w:val="808080" w:themeColor="background1" w:themeShade="80"/>
        </w:rPr>
        <w:t>) – ensures that logo</w:t>
      </w:r>
      <w:r w:rsidR="00C73539">
        <w:rPr>
          <w:color w:val="808080" w:themeColor="background1" w:themeShade="80"/>
        </w:rPr>
        <w:t xml:space="preserve"> deterministic </w:t>
      </w:r>
      <w:r w:rsidRPr="002F120B">
        <w:rPr>
          <w:color w:val="808080" w:themeColor="background1" w:themeShade="80"/>
        </w:rPr>
        <w:t xml:space="preserve">genocide, </w:t>
      </w:r>
      <w:r w:rsidR="00C73539">
        <w:rPr>
          <w:color w:val="808080" w:themeColor="background1" w:themeShade="80"/>
        </w:rPr>
        <w:t xml:space="preserve">for an example, genocide that is deterministic based on the MCE123 logo, </w:t>
      </w:r>
      <w:r w:rsidRPr="002F120B">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 xml:space="preserve">IMPLICITLY DEFINED, PERMANENTLY </w:t>
      </w:r>
      <w:proofErr w:type="gramStart"/>
      <w:r w:rsidR="00ED062A" w:rsidRPr="00ED062A">
        <w:rPr>
          <w:b/>
          <w:bCs/>
          <w:color w:val="808080" w:themeColor="background1" w:themeShade="80"/>
        </w:rPr>
        <w:t>DEFINED</w:t>
      </w:r>
      <w:r w:rsidR="00ED062A" w:rsidRPr="00ED062A">
        <w:rPr>
          <w:color w:val="808080" w:themeColor="background1" w:themeShade="80"/>
        </w:rPr>
        <w:t xml:space="preserve">, </w:t>
      </w:r>
      <w:r w:rsidR="00ED062A">
        <w:rPr>
          <w:color w:val="808080" w:themeColor="background1" w:themeShade="80"/>
        </w:rPr>
        <w:t xml:space="preserve">  </w:t>
      </w:r>
      <w:proofErr w:type="gramEnd"/>
      <w:r w:rsid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EDD9C8E" w14:textId="2D29799E" w:rsidR="009075B4" w:rsidRPr="009075B4" w:rsidRDefault="009075B4" w:rsidP="00233797">
      <w:pPr>
        <w:ind w:left="360" w:hanging="360"/>
        <w:jc w:val="both"/>
      </w:pPr>
      <w:r w:rsidRPr="009075B4">
        <w:rPr>
          <w:u w:val="single"/>
        </w:rPr>
        <w:t>AUTONOMOUS NATIONALITY</w:t>
      </w:r>
      <w:r w:rsidR="00133D9D">
        <w:rPr>
          <w:u w:val="single"/>
        </w:rPr>
        <w:t xml:space="preserve"> DETERMINISTIC GENO</w:t>
      </w:r>
      <w:r w:rsidRPr="009075B4">
        <w:rPr>
          <w:u w:val="single"/>
        </w:rPr>
        <w:t>CIDE PREVENTION SECURITY SYSTEMS</w:t>
      </w:r>
      <w:r w:rsidRPr="009075B4">
        <w:t xml:space="preserve"> (</w:t>
      </w:r>
      <w:r w:rsidRPr="009075B4">
        <w:rPr>
          <w:b/>
          <w:bCs/>
        </w:rPr>
        <w:t>2022</w:t>
      </w:r>
      <w:r w:rsidRPr="009075B4">
        <w:t>) – ensures that nationality</w:t>
      </w:r>
      <w:r w:rsidR="00133D9D">
        <w:t xml:space="preserve"> deterministic geno</w:t>
      </w:r>
      <w:r w:rsidRPr="009075B4">
        <w:t>cide</w:t>
      </w:r>
      <w:r w:rsidR="00C06EA3">
        <w:t>, or genocide that is discriminatory based on nationality,</w:t>
      </w:r>
      <w:r w:rsidRPr="009075B4">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6AA97A0" w14:textId="57E27740" w:rsidR="004617BA" w:rsidRDefault="004617BA" w:rsidP="00233797">
      <w:pPr>
        <w:ind w:left="360" w:hanging="360"/>
        <w:jc w:val="both"/>
      </w:pPr>
      <w:r w:rsidRPr="004617BA">
        <w:rPr>
          <w:u w:val="single"/>
        </w:rPr>
        <w:t>AUTONOMOUS INNOCENT GENOCIDE PREVENTION SECURITY SYSTEMS</w:t>
      </w:r>
      <w:r w:rsidRPr="004617BA">
        <w:t xml:space="preserve"> (</w:t>
      </w:r>
      <w:r w:rsidRPr="004617BA">
        <w:rPr>
          <w:b/>
          <w:bCs/>
        </w:rPr>
        <w:t>2022</w:t>
      </w:r>
      <w:r w:rsidRPr="004617BA">
        <w:t>) – ensures that innocent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5FA4FE7" w14:textId="0AF50A53" w:rsidR="00D4071A" w:rsidRDefault="00D4071A" w:rsidP="00D4071A">
      <w:pPr>
        <w:ind w:left="360" w:hanging="360"/>
        <w:jc w:val="both"/>
      </w:pPr>
      <w:r w:rsidRPr="004617BA">
        <w:rPr>
          <w:u w:val="single"/>
        </w:rPr>
        <w:t xml:space="preserve">AUTONOMOUS </w:t>
      </w:r>
      <w:r>
        <w:rPr>
          <w:u w:val="single"/>
        </w:rPr>
        <w:t>POLITICALLY DETERMINISTIC</w:t>
      </w:r>
      <w:r w:rsidRPr="004617BA">
        <w:rPr>
          <w:u w:val="single"/>
        </w:rPr>
        <w:t xml:space="preserve"> GENOCIDE PREVENTION SECURITY SYSTEMS</w:t>
      </w:r>
      <w:r w:rsidRPr="004617BA">
        <w:t xml:space="preserve"> (</w:t>
      </w:r>
      <w:r w:rsidRPr="004617BA">
        <w:rPr>
          <w:b/>
          <w:bCs/>
        </w:rPr>
        <w:t>2022</w:t>
      </w:r>
      <w:r w:rsidRPr="004617BA">
        <w:t xml:space="preserve">) – ensures that </w:t>
      </w:r>
      <w:r>
        <w:t>politically deterministic</w:t>
      </w:r>
      <w:r w:rsidRPr="004617BA">
        <w:t xml:space="preserve"> genocide does not occur</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384C877" w14:textId="05E97EC8" w:rsidR="007D7436" w:rsidRPr="009C15DA" w:rsidRDefault="007D7436" w:rsidP="009C15DA">
      <w:pPr>
        <w:ind w:left="720" w:hanging="360"/>
        <w:jc w:val="both"/>
        <w:rPr>
          <w:color w:val="808080" w:themeColor="background1" w:themeShade="80"/>
        </w:rPr>
      </w:pPr>
      <w:r w:rsidRPr="009C15DA">
        <w:rPr>
          <w:color w:val="808080" w:themeColor="background1" w:themeShade="80"/>
          <w:u w:val="single"/>
        </w:rPr>
        <w:t>AUTONOMOUS POLITICAL GENOCIDE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xml:space="preserve">) – ensures that </w:t>
      </w:r>
      <w:r w:rsidR="00D4071A">
        <w:rPr>
          <w:color w:val="808080" w:themeColor="background1" w:themeShade="80"/>
        </w:rPr>
        <w:t xml:space="preserve">genocide caused by </w:t>
      </w:r>
      <w:r w:rsidR="00D4071A" w:rsidRPr="009C15DA">
        <w:rPr>
          <w:color w:val="808080" w:themeColor="background1" w:themeShade="80"/>
        </w:rPr>
        <w:t>politic</w:t>
      </w:r>
      <w:r w:rsidR="00D4071A">
        <w:rPr>
          <w:color w:val="808080" w:themeColor="background1" w:themeShade="80"/>
        </w:rPr>
        <w:t>s</w:t>
      </w:r>
      <w:r w:rsidR="00D4071A" w:rsidRPr="009C15DA">
        <w:rPr>
          <w:color w:val="808080" w:themeColor="background1" w:themeShade="80"/>
        </w:rPr>
        <w:t xml:space="preserve"> </w:t>
      </w:r>
      <w:r w:rsidRPr="009C15DA">
        <w:rPr>
          <w:color w:val="808080" w:themeColor="background1" w:themeShade="80"/>
        </w:rPr>
        <w:t>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67AD945A" w14:textId="476C471B" w:rsidR="00133D9D" w:rsidRPr="009C15DA" w:rsidRDefault="00133D9D" w:rsidP="009C15DA">
      <w:pPr>
        <w:ind w:left="720" w:hanging="360"/>
        <w:jc w:val="both"/>
        <w:rPr>
          <w:color w:val="808080" w:themeColor="background1" w:themeShade="80"/>
        </w:rPr>
      </w:pPr>
      <w:r w:rsidRPr="009C15DA">
        <w:rPr>
          <w:color w:val="808080" w:themeColor="background1" w:themeShade="80"/>
          <w:u w:val="single"/>
        </w:rPr>
        <w:t>AUTONOMOUS POLITICIDE</w:t>
      </w:r>
      <w:r w:rsidR="00D4071A" w:rsidRPr="009C15DA">
        <w:rPr>
          <w:color w:val="808080" w:themeColor="background1" w:themeShade="80"/>
          <w:u w:val="single"/>
        </w:rPr>
        <w:t xml:space="preserve"> SUICIDE</w:t>
      </w:r>
      <w:r w:rsidRPr="009C15DA">
        <w:rPr>
          <w:color w:val="808080" w:themeColor="background1" w:themeShade="80"/>
          <w:u w:val="single"/>
        </w:rPr>
        <w:t xml:space="preserv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w:t>
      </w:r>
      <w:r w:rsidR="00D4071A" w:rsidRPr="009C15DA">
        <w:rPr>
          <w:color w:val="808080" w:themeColor="background1" w:themeShade="80"/>
        </w:rPr>
        <w:t xml:space="preserve"> suicide</w:t>
      </w:r>
      <w:r w:rsidRPr="009C15DA">
        <w:rPr>
          <w:color w:val="808080" w:themeColor="background1" w:themeShade="80"/>
        </w:rPr>
        <w:t xml:space="preserv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75498523" w14:textId="25A9F44F" w:rsidR="00767D0C" w:rsidRPr="009C15DA" w:rsidRDefault="00767D0C" w:rsidP="009C15DA">
      <w:pPr>
        <w:ind w:left="720" w:hanging="360"/>
        <w:jc w:val="both"/>
        <w:rPr>
          <w:color w:val="808080" w:themeColor="background1" w:themeShade="80"/>
        </w:rPr>
      </w:pPr>
      <w:r w:rsidRPr="009C15DA">
        <w:rPr>
          <w:color w:val="808080" w:themeColor="background1" w:themeShade="80"/>
          <w:u w:val="single"/>
        </w:rPr>
        <w:t xml:space="preserve">AUTONOMOUS </w:t>
      </w:r>
      <w:r w:rsidR="00D4071A" w:rsidRPr="009C15DA">
        <w:rPr>
          <w:color w:val="808080" w:themeColor="background1" w:themeShade="80"/>
          <w:u w:val="single"/>
        </w:rPr>
        <w:t xml:space="preserve">GENOCIDAL </w:t>
      </w:r>
      <w:r w:rsidRPr="009C15DA">
        <w:rPr>
          <w:color w:val="808080" w:themeColor="background1" w:themeShade="80"/>
          <w:u w:val="single"/>
        </w:rPr>
        <w:t>POLITICIDE PREVENTION SECURITY SYSTEMS</w:t>
      </w:r>
      <w:r w:rsidRPr="009C15DA">
        <w:rPr>
          <w:color w:val="808080" w:themeColor="background1" w:themeShade="80"/>
        </w:rPr>
        <w:t xml:space="preserve"> (</w:t>
      </w:r>
      <w:r w:rsidRPr="009C15DA">
        <w:rPr>
          <w:b/>
          <w:bCs/>
          <w:color w:val="808080" w:themeColor="background1" w:themeShade="80"/>
        </w:rPr>
        <w:t>2022</w:t>
      </w:r>
      <w:r w:rsidRPr="009C15DA">
        <w:rPr>
          <w:color w:val="808080" w:themeColor="background1" w:themeShade="80"/>
        </w:rPr>
        <w:t>) – ensures that politicide genocide does not occur</w:t>
      </w:r>
      <w:r w:rsidR="00ED062A" w:rsidRPr="00ED062A">
        <w:rPr>
          <w:color w:val="808080" w:themeColor="background1" w:themeShade="80"/>
        </w:rPr>
        <w:t xml:space="preserve">, </w:t>
      </w:r>
      <w:r w:rsidR="00ED062A" w:rsidRPr="00ED062A">
        <w:rPr>
          <w:b/>
          <w:bCs/>
          <w:color w:val="808080" w:themeColor="background1" w:themeShade="80"/>
        </w:rPr>
        <w:t>IRREVOCABLY DEFINED</w:t>
      </w:r>
      <w:r w:rsidR="00ED062A" w:rsidRPr="00ED062A">
        <w:rPr>
          <w:color w:val="808080" w:themeColor="background1" w:themeShade="80"/>
        </w:rPr>
        <w:t xml:space="preserve">, </w:t>
      </w:r>
      <w:r w:rsidR="00ED062A" w:rsidRPr="00ED062A">
        <w:rPr>
          <w:b/>
          <w:bCs/>
          <w:color w:val="808080" w:themeColor="background1" w:themeShade="80"/>
        </w:rPr>
        <w:t>IMPLICITLY DEFINED, PERMANENTLY DEFINED</w:t>
      </w:r>
      <w:r w:rsidR="00ED062A" w:rsidRPr="00ED062A">
        <w:rPr>
          <w:color w:val="808080" w:themeColor="background1" w:themeShade="80"/>
        </w:rPr>
        <w:t xml:space="preserve">, </w:t>
      </w:r>
      <w:r w:rsidR="00ED062A" w:rsidRPr="00ED062A">
        <w:rPr>
          <w:b/>
          <w:bCs/>
          <w:color w:val="808080" w:themeColor="background1" w:themeShade="80"/>
        </w:rPr>
        <w:t>PEACEFULLY DEFINED</w:t>
      </w:r>
      <w:r w:rsidR="00ED062A" w:rsidRPr="00ED062A">
        <w:rPr>
          <w:color w:val="808080" w:themeColor="background1" w:themeShade="80"/>
        </w:rPr>
        <w:t>.</w:t>
      </w:r>
    </w:p>
    <w:p w14:paraId="40CC618F" w14:textId="6342FC57" w:rsidR="00767D0C" w:rsidRPr="00767D0C" w:rsidRDefault="00767D0C" w:rsidP="00233797">
      <w:pPr>
        <w:ind w:left="360" w:hanging="360"/>
        <w:jc w:val="both"/>
      </w:pPr>
      <w:r w:rsidRPr="00767D0C">
        <w:rPr>
          <w:u w:val="single"/>
        </w:rPr>
        <w:t>AUTONOMOUS MEDIA GENOCIDE PREVENTION SECURITY SYSTEMS</w:t>
      </w:r>
      <w:r w:rsidRPr="00767D0C">
        <w:t xml:space="preserve"> (</w:t>
      </w:r>
      <w:r w:rsidRPr="00767D0C">
        <w:rPr>
          <w:b/>
          <w:bCs/>
        </w:rPr>
        <w:t>2022</w:t>
      </w:r>
      <w:r w:rsidRPr="00767D0C">
        <w:t>) – ensures that media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616A66B" w14:textId="08BDC894" w:rsidR="00865E6D" w:rsidRPr="00865E6D" w:rsidRDefault="00865E6D" w:rsidP="00233797">
      <w:pPr>
        <w:ind w:left="360" w:hanging="360"/>
        <w:jc w:val="both"/>
      </w:pPr>
      <w:r w:rsidRPr="00865E6D">
        <w:rPr>
          <w:u w:val="single"/>
        </w:rPr>
        <w:lastRenderedPageBreak/>
        <w:t>AUTONOMOUS SUICIDAL GENOCIDE PREVENTION SECURITY SYSTEMS</w:t>
      </w:r>
      <w:r w:rsidRPr="00865E6D">
        <w:t xml:space="preserve"> (</w:t>
      </w:r>
      <w:r w:rsidRPr="00865E6D">
        <w:rPr>
          <w:b/>
          <w:bCs/>
        </w:rPr>
        <w:t>2022</w:t>
      </w:r>
      <w:r w:rsidRPr="00865E6D">
        <w:t>) – ensures that suicidal genocide</w:t>
      </w:r>
      <w:r w:rsidR="003D2C2E">
        <w:t>, or genocide that is caused by the victims,</w:t>
      </w:r>
      <w:r w:rsidRPr="00865E6D">
        <w:t xml:space="preserv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31665EA" w14:textId="3BDA6841" w:rsidR="00865E6D" w:rsidRPr="00865E6D" w:rsidRDefault="00865E6D" w:rsidP="00233797">
      <w:pPr>
        <w:ind w:left="360" w:hanging="360"/>
        <w:jc w:val="both"/>
      </w:pPr>
      <w:r w:rsidRPr="00865E6D">
        <w:rPr>
          <w:u w:val="single"/>
        </w:rPr>
        <w:t>AUTONOMOUS DEFENSIVE GENOCIDE PREVENTION SECURITY SYSTEMS</w:t>
      </w:r>
      <w:r w:rsidRPr="00865E6D">
        <w:t xml:space="preserve"> (</w:t>
      </w:r>
      <w:r w:rsidRPr="00865E6D">
        <w:rPr>
          <w:b/>
          <w:bCs/>
        </w:rPr>
        <w:t>2022</w:t>
      </w:r>
      <w:r w:rsidRPr="00865E6D">
        <w:t>) – ensures that defensive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5904A3A" w14:textId="36A6717E" w:rsidR="00865E6D" w:rsidRPr="00865E6D" w:rsidRDefault="00865E6D" w:rsidP="00233797">
      <w:pPr>
        <w:ind w:left="360" w:hanging="360"/>
        <w:jc w:val="both"/>
      </w:pPr>
      <w:r w:rsidRPr="00865E6D">
        <w:rPr>
          <w:u w:val="single"/>
        </w:rPr>
        <w:t>AUTONOMOUS REVERSE GENOCIDE PREVENTION SECURITY SYSTEMS</w:t>
      </w:r>
      <w:r w:rsidRPr="00865E6D">
        <w:t xml:space="preserve"> (</w:t>
      </w:r>
      <w:r w:rsidRPr="00865E6D">
        <w:rPr>
          <w:b/>
          <w:bCs/>
        </w:rPr>
        <w:t>2022</w:t>
      </w:r>
      <w:r w:rsidRPr="00865E6D">
        <w:t>) – ensures that reverse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B43969C" w14:textId="12066ADF" w:rsidR="006D5E89" w:rsidRPr="006067AB" w:rsidRDefault="006D5E89" w:rsidP="00233797">
      <w:pPr>
        <w:ind w:left="360" w:hanging="360"/>
        <w:jc w:val="both"/>
      </w:pPr>
      <w:r w:rsidRPr="004C14C5">
        <w:rPr>
          <w:u w:val="single"/>
        </w:rPr>
        <w:t xml:space="preserve">AUTONOMOUS </w:t>
      </w:r>
      <w:r w:rsidR="00D35069">
        <w:rPr>
          <w:u w:val="single"/>
        </w:rPr>
        <w:t>RELATIONAL GENOCIDE</w:t>
      </w:r>
      <w:r w:rsidR="00D35069" w:rsidRPr="004C14C5">
        <w:rPr>
          <w:u w:val="single"/>
        </w:rPr>
        <w:t xml:space="preserve"> </w:t>
      </w:r>
      <w:r w:rsidRPr="004C14C5">
        <w:rPr>
          <w:u w:val="single"/>
        </w:rPr>
        <w:t>PREVENTION SECURITY SYSTEMS</w:t>
      </w:r>
      <w:r w:rsidRPr="006067AB">
        <w:t xml:space="preserve"> (</w:t>
      </w:r>
      <w:r w:rsidRPr="006067AB">
        <w:rPr>
          <w:b/>
          <w:bCs/>
        </w:rPr>
        <w:t>2022</w:t>
      </w:r>
      <w:r w:rsidRPr="006067AB">
        <w:t xml:space="preserve">) – ensures that </w:t>
      </w:r>
      <w:r w:rsidR="006067AB">
        <w:t>relational genocide</w:t>
      </w:r>
      <w:r w:rsidRPr="006067AB">
        <w:t xml:space="preserv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56A8051A" w14:textId="3F1A0AAC" w:rsidR="006D5E89" w:rsidRPr="006067AB" w:rsidRDefault="006D5E89" w:rsidP="00233797">
      <w:pPr>
        <w:ind w:left="360" w:hanging="360"/>
        <w:jc w:val="both"/>
      </w:pPr>
      <w:r w:rsidRPr="004C14C5">
        <w:rPr>
          <w:u w:val="single"/>
        </w:rPr>
        <w:t xml:space="preserve">AUTONOMOUS </w:t>
      </w:r>
      <w:r w:rsidR="00D35069">
        <w:rPr>
          <w:u w:val="single"/>
        </w:rPr>
        <w:t>DISCRIMINATORY GENO</w:t>
      </w:r>
      <w:r w:rsidR="00D35069" w:rsidRPr="004C14C5">
        <w:rPr>
          <w:u w:val="single"/>
        </w:rPr>
        <w:t xml:space="preserve">CIDE </w:t>
      </w:r>
      <w:r w:rsidRPr="004C14C5">
        <w:rPr>
          <w:u w:val="single"/>
        </w:rPr>
        <w:t>PREVENTION SECURITY SYSTEMS</w:t>
      </w:r>
      <w:r w:rsidRPr="006067AB">
        <w:t xml:space="preserve"> (</w:t>
      </w:r>
      <w:r w:rsidRPr="006067AB">
        <w:rPr>
          <w:b/>
          <w:bCs/>
        </w:rPr>
        <w:t>2022</w:t>
      </w:r>
      <w:r w:rsidRPr="006067AB">
        <w:t xml:space="preserve">) – ensures that </w:t>
      </w:r>
      <w:r w:rsidR="00D35069">
        <w:t>discriminatory geno</w:t>
      </w:r>
      <w:r w:rsidR="00D35069" w:rsidRPr="006067AB">
        <w:t xml:space="preserve">cide </w:t>
      </w:r>
      <w:r w:rsidRPr="006067AB">
        <w:t>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67E97FC9" w14:textId="12547B9C" w:rsidR="004C14C5" w:rsidRPr="006067AB" w:rsidRDefault="004C14C5" w:rsidP="00233797">
      <w:pPr>
        <w:ind w:left="360" w:hanging="360"/>
        <w:jc w:val="both"/>
      </w:pPr>
      <w:r w:rsidRPr="004C14C5">
        <w:rPr>
          <w:u w:val="single"/>
        </w:rPr>
        <w:t>AUTONOMOUS ORGANIZATIONAL GENOCIDE PREVENTION SECURITY SYSTEMS</w:t>
      </w:r>
      <w:r w:rsidRPr="006067AB">
        <w:t xml:space="preserve"> (</w:t>
      </w:r>
      <w:r w:rsidRPr="006067AB">
        <w:rPr>
          <w:b/>
          <w:bCs/>
        </w:rPr>
        <w:t>2022</w:t>
      </w:r>
      <w:r w:rsidRPr="006067AB">
        <w:t>) – ensures that organizational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329FDAB6" w14:textId="6E9AC6EB" w:rsidR="00D35069" w:rsidRPr="006067AB" w:rsidRDefault="00D35069" w:rsidP="00233797">
      <w:pPr>
        <w:ind w:left="360" w:hanging="360"/>
        <w:jc w:val="both"/>
      </w:pPr>
      <w:r w:rsidRPr="004C14C5">
        <w:rPr>
          <w:u w:val="single"/>
        </w:rPr>
        <w:t xml:space="preserve">AUTONOMOUS </w:t>
      </w:r>
      <w:r w:rsidR="002F120B">
        <w:rPr>
          <w:u w:val="single"/>
        </w:rPr>
        <w:t>METALOGICAL DETERMINISTIC</w:t>
      </w:r>
      <w:r w:rsidR="002F120B" w:rsidRPr="004C14C5">
        <w:rPr>
          <w:u w:val="single"/>
        </w:rPr>
        <w:t xml:space="preserve"> </w:t>
      </w:r>
      <w:r w:rsidRPr="004C14C5">
        <w:rPr>
          <w:u w:val="single"/>
        </w:rPr>
        <w:t>GENOCIDE PREVENTION SECURITY SYSTEMS</w:t>
      </w:r>
      <w:r w:rsidRPr="006E2019">
        <w:t xml:space="preserve"> (</w:t>
      </w:r>
      <w:r w:rsidRPr="006E2019">
        <w:rPr>
          <w:b/>
          <w:bCs/>
        </w:rPr>
        <w:t>2022</w:t>
      </w:r>
      <w:r w:rsidRPr="006E2019">
        <w:t xml:space="preserve">) – ensures that </w:t>
      </w:r>
      <w:r>
        <w:t>metaphorical</w:t>
      </w:r>
      <w:r w:rsidRPr="006E2019">
        <w:t xml:space="preserve"> </w:t>
      </w:r>
      <w:r w:rsidR="002F120B">
        <w:t xml:space="preserve">deterministic </w:t>
      </w:r>
      <w:r w:rsidRPr="006E2019">
        <w:t>genocide does not occur</w:t>
      </w:r>
      <w:proofErr w:type="gramStart"/>
      <w:r w:rsidR="00FB1B54">
        <w:t xml:space="preserve">, </w:t>
      </w:r>
      <w:r w:rsidR="00ED062A">
        <w:t>,</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11BA7975" w14:textId="46DE2FA4" w:rsidR="004C14C5" w:rsidRDefault="004C14C5" w:rsidP="00233797">
      <w:pPr>
        <w:ind w:left="360" w:hanging="360"/>
        <w:jc w:val="both"/>
      </w:pPr>
      <w:r w:rsidRPr="004C14C5">
        <w:rPr>
          <w:u w:val="single"/>
        </w:rPr>
        <w:t xml:space="preserve">AUTONOMOUS </w:t>
      </w:r>
      <w:r w:rsidR="00D35069">
        <w:rPr>
          <w:u w:val="single"/>
        </w:rPr>
        <w:t>NONMETAPHORICAL</w:t>
      </w:r>
      <w:r w:rsidRPr="004C14C5">
        <w:rPr>
          <w:u w:val="single"/>
        </w:rPr>
        <w:t xml:space="preserve"> GENOCIDE PREVENTION SECURITY SYSTEMS</w:t>
      </w:r>
      <w:r w:rsidRPr="006E2019">
        <w:t xml:space="preserve"> (</w:t>
      </w:r>
      <w:r w:rsidRPr="006E2019">
        <w:rPr>
          <w:b/>
          <w:bCs/>
        </w:rPr>
        <w:t>2022</w:t>
      </w:r>
      <w:r w:rsidRPr="006E2019">
        <w:t xml:space="preserve">) – ensures that </w:t>
      </w:r>
      <w:r w:rsidR="00D35069">
        <w:t>nonmetaphorical</w:t>
      </w:r>
      <w:r w:rsidRPr="006E2019">
        <w:t xml:space="preser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8943BED" w14:textId="3B04A6FB" w:rsidR="00190C3E" w:rsidRPr="008A3693" w:rsidRDefault="00190C3E" w:rsidP="00233797">
      <w:pPr>
        <w:ind w:left="360" w:hanging="360"/>
        <w:jc w:val="both"/>
      </w:pPr>
      <w:commentRangeStart w:id="23"/>
      <w:commentRangeStart w:id="24"/>
      <w:commentRangeStart w:id="25"/>
      <w:commentRangeStart w:id="26"/>
      <w:commentRangeStart w:id="27"/>
      <w:r w:rsidRPr="00190C3E">
        <w:rPr>
          <w:u w:val="single"/>
        </w:rPr>
        <w:t>AUTONOMOUS NUCLEAR GENOCIDE PREVENTION SECURITY SYSTEMS</w:t>
      </w:r>
      <w:r w:rsidRPr="008A3693">
        <w:t xml:space="preserve"> (</w:t>
      </w:r>
      <w:r w:rsidRPr="008A3693">
        <w:rPr>
          <w:b/>
          <w:bCs/>
        </w:rPr>
        <w:t>2022</w:t>
      </w:r>
      <w:r w:rsidRPr="008A3693">
        <w:t>) – ensures that nuclear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commentRangeEnd w:id="23"/>
      <w:r w:rsidR="00FD4F3B">
        <w:rPr>
          <w:rStyle w:val="CommentReference"/>
        </w:rPr>
        <w:commentReference w:id="23"/>
      </w:r>
      <w:commentRangeEnd w:id="24"/>
      <w:r w:rsidR="00711D32">
        <w:rPr>
          <w:rStyle w:val="CommentReference"/>
        </w:rPr>
        <w:commentReference w:id="24"/>
      </w:r>
      <w:commentRangeEnd w:id="25"/>
      <w:r w:rsidR="00663972">
        <w:rPr>
          <w:rStyle w:val="CommentReference"/>
        </w:rPr>
        <w:commentReference w:id="25"/>
      </w:r>
      <w:commentRangeEnd w:id="26"/>
      <w:r w:rsidR="00D132BE">
        <w:rPr>
          <w:rStyle w:val="CommentReference"/>
        </w:rPr>
        <w:commentReference w:id="26"/>
      </w:r>
      <w:commentRangeEnd w:id="27"/>
      <w:r w:rsidR="00D132BE">
        <w:rPr>
          <w:rStyle w:val="CommentReference"/>
        </w:rPr>
        <w:commentReference w:id="27"/>
      </w:r>
    </w:p>
    <w:p w14:paraId="55EAA21A" w14:textId="6567F7AA" w:rsidR="00190C3E" w:rsidRDefault="00190C3E" w:rsidP="00233797">
      <w:pPr>
        <w:ind w:left="360" w:hanging="360"/>
        <w:jc w:val="both"/>
      </w:pPr>
      <w:r w:rsidRPr="00190C3E">
        <w:rPr>
          <w:u w:val="single"/>
        </w:rPr>
        <w:lastRenderedPageBreak/>
        <w:t>AUTONOMOUS LASER GENOCIDE PREVENTION SECURITY SYSTEMS</w:t>
      </w:r>
      <w:r w:rsidRPr="008A3693">
        <w:t xml:space="preserve"> (</w:t>
      </w:r>
      <w:r w:rsidRPr="008A3693">
        <w:rPr>
          <w:b/>
          <w:bCs/>
        </w:rPr>
        <w:t>2022</w:t>
      </w:r>
      <w:r w:rsidRPr="008A3693">
        <w:t>) – ensures that laser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094D4C32" w14:textId="09C33362" w:rsidR="00190C3E" w:rsidRDefault="00190C3E" w:rsidP="00233797">
      <w:pPr>
        <w:ind w:left="360" w:hanging="360"/>
        <w:jc w:val="both"/>
      </w:pPr>
      <w:r w:rsidRPr="00190C3E">
        <w:rPr>
          <w:u w:val="single"/>
        </w:rPr>
        <w:t>AUTONOMOUS MINI GENOCIDE PREVENTION SECURITY SYSTEMS</w:t>
      </w:r>
      <w:r w:rsidRPr="008A3693">
        <w:t xml:space="preserve"> (</w:t>
      </w:r>
      <w:r w:rsidRPr="008A3693">
        <w:rPr>
          <w:b/>
          <w:bCs/>
        </w:rPr>
        <w:t>2022</w:t>
      </w:r>
      <w:r w:rsidRPr="008A3693">
        <w:t>) – ensures that mini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93FC2F0" w14:textId="6EB3A342" w:rsidR="00190C3E" w:rsidRDefault="00190C3E" w:rsidP="00233797">
      <w:pPr>
        <w:ind w:left="360" w:hanging="360"/>
        <w:jc w:val="both"/>
      </w:pPr>
      <w:r w:rsidRPr="008A3693">
        <w:rPr>
          <w:u w:val="single"/>
        </w:rPr>
        <w:t>AUTONOMOUS GLOBAL GENOCIDE PREVENTION SECURITY SYSTEMS</w:t>
      </w:r>
      <w:r w:rsidRPr="008A3693">
        <w:t xml:space="preserve"> (</w:t>
      </w:r>
      <w:r w:rsidRPr="008A3693">
        <w:rPr>
          <w:b/>
          <w:bCs/>
        </w:rPr>
        <w:t>2022</w:t>
      </w:r>
      <w:r w:rsidRPr="008A3693">
        <w:t>) – ensures that global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523D55F" w14:textId="626C736B" w:rsidR="00077D95" w:rsidRPr="00077D95" w:rsidRDefault="00077D95" w:rsidP="00233797">
      <w:pPr>
        <w:ind w:left="360" w:hanging="360"/>
        <w:jc w:val="both"/>
      </w:pPr>
      <w:r w:rsidRPr="00077D95">
        <w:rPr>
          <w:u w:val="single"/>
        </w:rPr>
        <w:t>AUTONOMOUS CONTINGENT GENOCIDE PREVENTION SECURITY SYSTEMS</w:t>
      </w:r>
      <w:r w:rsidRPr="00077D95">
        <w:t xml:space="preserve"> (</w:t>
      </w:r>
      <w:r w:rsidRPr="00077D95">
        <w:rPr>
          <w:b/>
          <w:bCs/>
        </w:rPr>
        <w:t>2022</w:t>
      </w:r>
      <w:r w:rsidRPr="00077D95">
        <w:t>) – ensures that contingent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020C561D" w14:textId="1D9787B4" w:rsidR="00077D95" w:rsidRPr="00077D95" w:rsidRDefault="00077D95" w:rsidP="00233797">
      <w:pPr>
        <w:ind w:left="360" w:hanging="360"/>
        <w:jc w:val="both"/>
      </w:pPr>
      <w:r w:rsidRPr="00077D95">
        <w:rPr>
          <w:u w:val="single"/>
        </w:rPr>
        <w:t>AUTONOMOUS COLLECTIVE GENOCIDE PREVENTION SECURITY SYSTEMS</w:t>
      </w:r>
      <w:r w:rsidRPr="00077D95">
        <w:t xml:space="preserve"> (</w:t>
      </w:r>
      <w:r w:rsidRPr="00077D95">
        <w:rPr>
          <w:b/>
          <w:bCs/>
        </w:rPr>
        <w:t>2022</w:t>
      </w:r>
      <w:r w:rsidRPr="00077D95">
        <w:t>) – ensures that collective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4D647704" w14:textId="20A85F58" w:rsidR="00190C3E" w:rsidRPr="00190C3E" w:rsidRDefault="00190C3E" w:rsidP="00233797">
      <w:pPr>
        <w:ind w:left="360" w:hanging="360"/>
        <w:jc w:val="both"/>
      </w:pPr>
      <w:r w:rsidRPr="00190C3E">
        <w:rPr>
          <w:u w:val="single"/>
        </w:rPr>
        <w:t>AUTONOMOUS NEW GENOCIDE TYPES PREVENTION SECURITY SYSTEMS</w:t>
      </w:r>
      <w:r w:rsidRPr="008A3693">
        <w:t xml:space="preserve"> (</w:t>
      </w:r>
      <w:r w:rsidRPr="008A3693">
        <w:rPr>
          <w:b/>
          <w:bCs/>
        </w:rPr>
        <w:t>2022</w:t>
      </w:r>
      <w:r w:rsidRPr="008A3693">
        <w:t>) – ensures that new types of genocide are not invented</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482AE326" w14:textId="479DB05A" w:rsidR="00190C3E" w:rsidRPr="008A3693" w:rsidRDefault="00190C3E" w:rsidP="00190C3E">
      <w:pPr>
        <w:ind w:left="360" w:hanging="360"/>
        <w:jc w:val="both"/>
      </w:pPr>
      <w:r w:rsidRPr="008A3693">
        <w:rPr>
          <w:u w:val="single"/>
        </w:rPr>
        <w:t>AUTONOMOUS WORLDWIDE GENOCIDE PREVENTION SECURITY SYSTEMS</w:t>
      </w:r>
      <w:r w:rsidRPr="008A3693">
        <w:t xml:space="preserve"> (</w:t>
      </w:r>
      <w:r w:rsidRPr="008A3693">
        <w:rPr>
          <w:b/>
          <w:bCs/>
        </w:rPr>
        <w:t>2022</w:t>
      </w:r>
      <w:r w:rsidRPr="008A3693">
        <w:t>) – ensures that worldwide genocide does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1D30D452" w14:textId="6991A829" w:rsidR="00190C3E" w:rsidRPr="008A3693" w:rsidRDefault="00190C3E" w:rsidP="00D23BBE">
      <w:pPr>
        <w:ind w:left="360" w:hanging="360"/>
        <w:jc w:val="both"/>
      </w:pPr>
      <w:r w:rsidRPr="008A3693">
        <w:rPr>
          <w:u w:val="single"/>
        </w:rPr>
        <w:t>AUTONOMOUS INTERNATIONAL GENOCIDE PREVENTION SECURITY SYSTEMS</w:t>
      </w:r>
      <w:r w:rsidRPr="008A3693">
        <w:t xml:space="preserve"> (</w:t>
      </w:r>
      <w:r w:rsidRPr="008A3693">
        <w:rPr>
          <w:b/>
          <w:bCs/>
        </w:rPr>
        <w:t>2022</w:t>
      </w:r>
      <w:r w:rsidRPr="008A3693">
        <w:t>) – ensures that international genocide does not occur</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73A07B4F" w14:textId="6B2F46BE" w:rsidR="008A3693" w:rsidRDefault="008A3693" w:rsidP="00D23BBE">
      <w:pPr>
        <w:ind w:left="360" w:hanging="360"/>
        <w:jc w:val="both"/>
      </w:pPr>
      <w:r w:rsidRPr="008A3693">
        <w:rPr>
          <w:u w:val="single"/>
        </w:rPr>
        <w:t>AUTONOMOUS MASS CASUALTY EVENT PREVENTION SECURITY SYSTEMS</w:t>
      </w:r>
      <w:r w:rsidRPr="008A3693">
        <w:t xml:space="preserve"> (</w:t>
      </w:r>
      <w:r w:rsidRPr="008A3693">
        <w:rPr>
          <w:b/>
          <w:bCs/>
        </w:rPr>
        <w:t>2022</w:t>
      </w:r>
      <w:r w:rsidRPr="008A3693">
        <w:t>) – ensures that mass casualty events do not occur</w:t>
      </w:r>
      <w:r w:rsidR="00ED062A">
        <w:t xml:space="preserve">, </w:t>
      </w:r>
      <w:r w:rsidR="00ED062A" w:rsidRPr="00090FCE">
        <w:rPr>
          <w:b/>
          <w:bCs/>
        </w:rPr>
        <w:t>IRREVOCABLY DEFINED</w:t>
      </w:r>
      <w:r w:rsidR="00ED062A">
        <w:t xml:space="preserve">, </w:t>
      </w:r>
      <w:r w:rsidR="00ED062A" w:rsidRPr="0092458B">
        <w:rPr>
          <w:b/>
          <w:bCs/>
        </w:rPr>
        <w:t xml:space="preserve">IMPLICITLY </w:t>
      </w:r>
      <w:proofErr w:type="gramStart"/>
      <w:r w:rsidR="00ED062A" w:rsidRPr="0092458B">
        <w:rPr>
          <w:b/>
          <w:bCs/>
        </w:rPr>
        <w:t>DEFINED</w:t>
      </w:r>
      <w:r w:rsidR="00ED062A">
        <w:rPr>
          <w:b/>
          <w:bCs/>
        </w:rPr>
        <w:t xml:space="preserve">,   </w:t>
      </w:r>
      <w:proofErr w:type="gramEnd"/>
      <w:r w:rsidR="00ED062A">
        <w:rPr>
          <w:b/>
          <w:bCs/>
        </w:rPr>
        <w:t xml:space="preserve">              PERMANENTLY DEFINED</w:t>
      </w:r>
      <w:r w:rsidR="00ED062A" w:rsidRPr="00090FCE">
        <w:t xml:space="preserve">, </w:t>
      </w:r>
      <w:r w:rsidR="00ED062A">
        <w:rPr>
          <w:b/>
          <w:bCs/>
        </w:rPr>
        <w:t>PEACEFULLY DEFINED</w:t>
      </w:r>
      <w:r w:rsidR="00ED062A">
        <w:t>.</w:t>
      </w:r>
    </w:p>
    <w:p w14:paraId="32ED1C6A" w14:textId="77777777" w:rsidR="009C15DA" w:rsidRDefault="009C15DA">
      <w:pPr>
        <w:rPr>
          <w:u w:val="single"/>
        </w:rPr>
      </w:pPr>
      <w:r>
        <w:rPr>
          <w:u w:val="single"/>
        </w:rPr>
        <w:br w:type="page"/>
      </w:r>
    </w:p>
    <w:p w14:paraId="63719F99" w14:textId="62A11EA5" w:rsidR="009C15DA" w:rsidRDefault="009C15DA" w:rsidP="009C15DA">
      <w:pPr>
        <w:ind w:left="360" w:hanging="360"/>
        <w:jc w:val="both"/>
        <w:rPr>
          <w:b/>
          <w:sz w:val="24"/>
        </w:rPr>
      </w:pPr>
      <w:r>
        <w:rPr>
          <w:b/>
          <w:sz w:val="24"/>
        </w:rPr>
        <w:lastRenderedPageBreak/>
        <w:t>SPACE WEAPONS SECURITY SYSTEMS</w:t>
      </w:r>
    </w:p>
    <w:p w14:paraId="4E8B7B5C" w14:textId="64059AEF" w:rsidR="009C15DA" w:rsidRPr="006D5E89" w:rsidRDefault="009C15DA" w:rsidP="009C15DA">
      <w:pPr>
        <w:ind w:left="360" w:hanging="360"/>
        <w:jc w:val="both"/>
      </w:pPr>
      <w:r w:rsidRPr="006067AB">
        <w:rPr>
          <w:u w:val="single"/>
        </w:rPr>
        <w:t>AUTONOMOUS SPACE WEAPON SECURITY SYSTEMS</w:t>
      </w:r>
      <w:r w:rsidRPr="006D5E89">
        <w:t xml:space="preserve"> (</w:t>
      </w:r>
      <w:r w:rsidRPr="006067AB">
        <w:rPr>
          <w:b/>
          <w:bCs/>
        </w:rPr>
        <w:t>2022</w:t>
      </w:r>
      <w:r w:rsidRPr="006D5E89">
        <w:t xml:space="preserve">) – ensures that </w:t>
      </w:r>
      <w:r>
        <w:t xml:space="preserve">radio frequency and laser </w:t>
      </w:r>
      <w:r w:rsidRPr="006D5E89">
        <w:t>space weapons are not used at any rate that would quantify genocide</w:t>
      </w:r>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808613F" w14:textId="09263D70" w:rsidR="009C15DA" w:rsidRDefault="009C15DA" w:rsidP="009C15DA">
      <w:pPr>
        <w:ind w:left="360" w:hanging="360"/>
        <w:jc w:val="both"/>
      </w:pPr>
      <w:r w:rsidRPr="006067AB">
        <w:rPr>
          <w:u w:val="single"/>
        </w:rPr>
        <w:t xml:space="preserve">AUTONOMOUS </w:t>
      </w:r>
      <w:r>
        <w:rPr>
          <w:u w:val="single"/>
        </w:rPr>
        <w:t xml:space="preserve">“DISCO BALL” </w:t>
      </w:r>
      <w:r w:rsidRPr="006067AB">
        <w:rPr>
          <w:u w:val="single"/>
        </w:rPr>
        <w:t xml:space="preserve">SPACE WEAPON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 xml:space="preserve">“disco ball” laser </w:t>
      </w:r>
      <w:r w:rsidRPr="006D5E89">
        <w:t xml:space="preserve">space weapons are not </w:t>
      </w:r>
      <w:r>
        <w:t xml:space="preserve">created or </w:t>
      </w:r>
      <w:r w:rsidRPr="006D5E89">
        <w:t xml:space="preserve">used </w:t>
      </w:r>
      <w:r>
        <w:t>to conduct</w:t>
      </w:r>
      <w:r w:rsidRPr="006D5E89">
        <w:t xml:space="preserve"> </w:t>
      </w:r>
      <w:proofErr w:type="gramStart"/>
      <w:r w:rsidRPr="006D5E89">
        <w:t>genocide</w:t>
      </w:r>
      <w:r w:rsidR="00ED062A">
        <w:t xml:space="preserve">,   </w:t>
      </w:r>
      <w:proofErr w:type="gramEnd"/>
      <w:r w:rsidR="00ED062A">
        <w:t xml:space="preserve">            </w:t>
      </w:r>
      <w:r w:rsidR="00ED062A" w:rsidRPr="00090FCE">
        <w:rPr>
          <w:b/>
          <w:bCs/>
        </w:rPr>
        <w:t>IRREVOCABLY DEFINED</w:t>
      </w:r>
      <w:r w:rsidR="00ED062A">
        <w:t xml:space="preserve">, </w:t>
      </w:r>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4878C25" w14:textId="2FAB9856" w:rsidR="009C15DA" w:rsidRDefault="009C15DA" w:rsidP="009C15DA">
      <w:pPr>
        <w:ind w:left="360" w:hanging="360"/>
        <w:jc w:val="both"/>
      </w:pPr>
      <w:r w:rsidRPr="006067AB">
        <w:rPr>
          <w:u w:val="single"/>
        </w:rPr>
        <w:t>AUTONOMOUS SPACE WEAPON COMMAND SECURITY SYSTEMS</w:t>
      </w:r>
      <w:r w:rsidRPr="006D5E89">
        <w:t xml:space="preserve"> (</w:t>
      </w:r>
      <w:r w:rsidRPr="006067AB">
        <w:rPr>
          <w:b/>
          <w:bCs/>
        </w:rPr>
        <w:t>2022</w:t>
      </w:r>
      <w:r w:rsidRPr="006D5E89">
        <w:t xml:space="preserve">) – ensures that </w:t>
      </w:r>
      <w:r>
        <w:t xml:space="preserve">radio frequency and laser </w:t>
      </w:r>
      <w:r w:rsidRPr="006D5E89">
        <w:t>space weapon command systems are not used to conduct genocide</w:t>
      </w:r>
      <w:r>
        <w:t>, and that the systems have hard limits of use based on frequency, and intensity limits</w:t>
      </w:r>
      <w:r w:rsidR="00ED062A">
        <w:t xml:space="preserve">, </w:t>
      </w:r>
      <w:r w:rsidR="00ED062A" w:rsidRPr="00090FCE">
        <w:rPr>
          <w:b/>
          <w:bCs/>
        </w:rPr>
        <w:t xml:space="preserve">IRREVOCABLY </w:t>
      </w:r>
      <w:proofErr w:type="gramStart"/>
      <w:r w:rsidR="00ED062A" w:rsidRPr="00090FCE">
        <w:rPr>
          <w:b/>
          <w:bCs/>
        </w:rPr>
        <w:t>DEFINED</w:t>
      </w:r>
      <w:r w:rsidR="00ED062A">
        <w:t xml:space="preserve">,   </w:t>
      </w:r>
      <w:proofErr w:type="gramEnd"/>
      <w:r w:rsidR="00ED062A" w:rsidRPr="0092458B">
        <w:rPr>
          <w:b/>
          <w:bCs/>
        </w:rPr>
        <w:t>IMPLICITLY DEFINED</w:t>
      </w:r>
      <w:r w:rsidR="00ED062A">
        <w:rPr>
          <w:b/>
          <w:bCs/>
        </w:rPr>
        <w:t>, PERMANENTLY DEFINED</w:t>
      </w:r>
      <w:r w:rsidR="00ED062A" w:rsidRPr="00090FCE">
        <w:t xml:space="preserve">, </w:t>
      </w:r>
      <w:r w:rsidR="00ED062A">
        <w:rPr>
          <w:b/>
          <w:bCs/>
        </w:rPr>
        <w:t>PEACEFULLY DEFINED</w:t>
      </w:r>
      <w:r w:rsidR="00ED062A">
        <w:t>.</w:t>
      </w:r>
    </w:p>
    <w:p w14:paraId="5F2B5BEF" w14:textId="16510AA2" w:rsidR="008A3693" w:rsidRPr="001E1A3E" w:rsidRDefault="008A3693" w:rsidP="00D23BBE">
      <w:pPr>
        <w:ind w:left="360" w:hanging="360"/>
        <w:jc w:val="both"/>
        <w:rPr>
          <w:color w:val="7030A0"/>
        </w:rPr>
      </w:pPr>
      <w:r w:rsidRPr="001E1A3E">
        <w:rPr>
          <w:color w:val="7030A0"/>
          <w:u w:val="single"/>
        </w:rPr>
        <w:t>AUTONOMOUS EXTRAJUDICIAL EXECUTION PREVENTION SECURITY SYSTEMS</w:t>
      </w:r>
      <w:r w:rsidRPr="001E1A3E">
        <w:rPr>
          <w:color w:val="7030A0"/>
        </w:rPr>
        <w:t xml:space="preserve"> (</w:t>
      </w:r>
      <w:r w:rsidRPr="001E1A3E">
        <w:rPr>
          <w:b/>
          <w:bCs/>
          <w:color w:val="7030A0"/>
        </w:rPr>
        <w:t>2022</w:t>
      </w:r>
      <w:r w:rsidRPr="001E1A3E">
        <w:rPr>
          <w:color w:val="7030A0"/>
        </w:rPr>
        <w:t>) – ensures that</w:t>
      </w:r>
      <w:r w:rsidR="003621DD" w:rsidRPr="001E1A3E">
        <w:rPr>
          <w:color w:val="7030A0"/>
        </w:rPr>
        <w:t xml:space="preserve"> illegal</w:t>
      </w:r>
      <w:r w:rsidRPr="001E1A3E">
        <w:rPr>
          <w:color w:val="7030A0"/>
        </w:rPr>
        <w:t xml:space="preserve"> extrajudicial executions do not occur</w:t>
      </w:r>
      <w:r w:rsidR="00ED062A" w:rsidRPr="00ED062A">
        <w:rPr>
          <w:color w:val="7030A0"/>
        </w:rPr>
        <w:t xml:space="preserve">, </w:t>
      </w:r>
      <w:r w:rsidR="00ED062A" w:rsidRPr="00ED062A">
        <w:rPr>
          <w:b/>
          <w:bCs/>
          <w:color w:val="7030A0"/>
        </w:rPr>
        <w:t>IRREVOCABLY DEFINED</w:t>
      </w:r>
      <w:r w:rsidR="00ED062A" w:rsidRPr="00ED062A">
        <w:rPr>
          <w:color w:val="7030A0"/>
        </w:rPr>
        <w:t xml:space="preserve">, </w:t>
      </w:r>
      <w:r w:rsidR="00ED062A" w:rsidRPr="00ED062A">
        <w:rPr>
          <w:b/>
          <w:bCs/>
          <w:color w:val="7030A0"/>
        </w:rPr>
        <w:t>IMPLICITLY DEFINED, PERMANENTLY DEFINED</w:t>
      </w:r>
      <w:r w:rsidR="00ED062A" w:rsidRPr="00ED062A">
        <w:rPr>
          <w:color w:val="7030A0"/>
        </w:rPr>
        <w:t xml:space="preserve">, </w:t>
      </w:r>
      <w:r w:rsidR="00ED062A" w:rsidRPr="00ED062A">
        <w:rPr>
          <w:b/>
          <w:bCs/>
          <w:color w:val="7030A0"/>
        </w:rPr>
        <w:t>PEACEFULLY DEFINED</w:t>
      </w:r>
      <w:r w:rsidR="00ED062A" w:rsidRPr="00ED062A">
        <w:rPr>
          <w:color w:val="7030A0"/>
        </w:rPr>
        <w:t>.</w:t>
      </w:r>
    </w:p>
    <w:p w14:paraId="6A17FC09" w14:textId="75ED43FB" w:rsidR="00F51FBF" w:rsidRPr="006C5F95" w:rsidRDefault="00F51FBF" w:rsidP="009168FA">
      <w:pPr>
        <w:jc w:val="both"/>
      </w:pPr>
    </w:p>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22T23:36:00Z" w:initials="PM">
    <w:p w14:paraId="3A68D457" w14:textId="77777777" w:rsidR="006B7156" w:rsidRDefault="006B7156" w:rsidP="001967FF">
      <w:pPr>
        <w:pStyle w:val="CommentText"/>
      </w:pPr>
      <w:r>
        <w:rPr>
          <w:rStyle w:val="CommentReference"/>
        </w:rPr>
        <w:annotationRef/>
      </w:r>
      <w:r>
        <w:t>This was occurring because of Chelsea Clinton's Pentagon employees, including tonight on 9/22/2022 because of computer software using Artificial Telepathy, that said that Patrick R. McElhiney said an incitation of genocide, when it was actually a Pentagon employee associated with Chelsea Clinton that incited it to Barrington, NH residents associated with The Pentagon, previously, and police officers, locally, and Federal officials, to try to save Chelsea Clinton's assassins, and try to arrest Patrick R. McElhiney, to save herself from the investigations as well. Chelsea Clinton has already been convicted. She needs to be removed from The Pentagon's computer systems, so she cannot incite or plot genocide any further.</w:t>
      </w:r>
    </w:p>
  </w:comment>
  <w:comment w:id="2" w:author="Patrick McElhiney" w:date="2022-09-22T23:38:00Z" w:initials="PM">
    <w:p w14:paraId="4E867A38" w14:textId="77777777" w:rsidR="005D28DA" w:rsidRDefault="005D28DA" w:rsidP="00AA4A82">
      <w:pPr>
        <w:pStyle w:val="CommentText"/>
      </w:pPr>
      <w:r>
        <w:rPr>
          <w:rStyle w:val="CommentReference"/>
        </w:rPr>
        <w:annotationRef/>
      </w:r>
      <w:r>
        <w:t>There was a deputy at the Barrington Police Department that made a false allegation based on the threat that a Pentagon employee made, and he was incriminated by it, publicly, including in the eyes of the 83 Pentagon assassins, of those that  are remaining, because several were already ex-judicially executed with approval from the U.S. Senate.</w:t>
      </w:r>
    </w:p>
  </w:comment>
  <w:comment w:id="3" w:author="Patrick McElhiney" w:date="2022-09-18T16:23:00Z" w:initials="PM">
    <w:p w14:paraId="11245568" w14:textId="70579AE0" w:rsidR="00CC54FB" w:rsidRDefault="00CC54FB" w:rsidP="001A7DE5">
      <w:pPr>
        <w:pStyle w:val="CommentText"/>
      </w:pPr>
      <w:r>
        <w:rPr>
          <w:rStyle w:val="CommentReference"/>
        </w:rPr>
        <w:annotationRef/>
      </w:r>
      <w:r>
        <w:t>"This should stop everything." said The Pentagon at 4:23PM EST on 9/18/2022.</w:t>
      </w:r>
    </w:p>
  </w:comment>
  <w:comment w:id="4" w:author="Patrick McElhiney" w:date="2022-09-22T23:28:00Z" w:initials="PM">
    <w:p w14:paraId="07ECFE9E" w14:textId="77777777" w:rsidR="00130E98" w:rsidRDefault="00130E98" w:rsidP="003C42E7">
      <w:pPr>
        <w:pStyle w:val="CommentText"/>
      </w:pPr>
      <w:r>
        <w:rPr>
          <w:rStyle w:val="CommentReference"/>
        </w:rPr>
        <w:annotationRef/>
      </w:r>
      <w:r>
        <w:t>Chelsea Clinton was charged with this war crime by The International Criminal Court in The Hauge, Austria.</w:t>
      </w:r>
    </w:p>
  </w:comment>
  <w:comment w:id="5" w:author="Patrick McElhiney" w:date="2022-09-22T23:28:00Z" w:initials="PM">
    <w:p w14:paraId="2D154CE7" w14:textId="77777777" w:rsidR="001F3C0A" w:rsidRDefault="001F3C0A" w:rsidP="00355EBE">
      <w:pPr>
        <w:pStyle w:val="CommentText"/>
      </w:pPr>
      <w:r>
        <w:rPr>
          <w:rStyle w:val="CommentReference"/>
        </w:rPr>
        <w:annotationRef/>
      </w:r>
      <w:r>
        <w:t>President Joseph F. Biden was implicated for this by Brad Cullen, communicated remotely through Brad Cullen's software.</w:t>
      </w:r>
    </w:p>
  </w:comment>
  <w:comment w:id="6" w:author="Patrick McElhiney" w:date="2022-09-23T00:50:00Z" w:initials="PM">
    <w:p w14:paraId="002A81B2" w14:textId="77777777" w:rsidR="001F3C0A" w:rsidRDefault="001F3C0A" w:rsidP="001467CD">
      <w:pPr>
        <w:pStyle w:val="CommentText"/>
      </w:pPr>
      <w:r>
        <w:rPr>
          <w:rStyle w:val="CommentReference"/>
        </w:rPr>
        <w:annotationRef/>
      </w:r>
      <w:r>
        <w:t>This is something more accurate that Brad Cullen was trying to covey that allegedly there were 11 million Americans that President Joseph F. Biden wanted to ex-judicially execute to cover up the witnesses and evidence about genocide previously occurring, in the future, according to Brad Cullen, according to Chelsea Clinton.</w:t>
      </w:r>
    </w:p>
  </w:comment>
  <w:comment w:id="7" w:author="Patrick McElhiney" w:date="2022-09-22T23:27:00Z" w:initials="PM">
    <w:p w14:paraId="68973192" w14:textId="235FD185" w:rsidR="00130E98" w:rsidRDefault="00130E98" w:rsidP="004A773D">
      <w:pPr>
        <w:pStyle w:val="CommentText"/>
      </w:pPr>
      <w:r>
        <w:rPr>
          <w:rStyle w:val="CommentReference"/>
        </w:rPr>
        <w:annotationRef/>
      </w:r>
      <w:r>
        <w:t>President Donald J. Trump and President Joseph F. Biden were charged with these war crimes by Associate Chief Justice Elena Kegan.</w:t>
      </w:r>
    </w:p>
  </w:comment>
  <w:comment w:id="8" w:author="Patrick McElhiney" w:date="2022-09-22T23:31:00Z" w:initials="PM">
    <w:p w14:paraId="290A10E7" w14:textId="77777777" w:rsidR="000E49B3" w:rsidRDefault="000E49B3" w:rsidP="008A76B8">
      <w:pPr>
        <w:pStyle w:val="CommentText"/>
      </w:pPr>
      <w:r>
        <w:rPr>
          <w:rStyle w:val="CommentReference"/>
        </w:rPr>
        <w:annotationRef/>
      </w:r>
      <w:r>
        <w:t>This is something that Chelsea Clinton knew about, which is allegedly some type of contingency based defensive genocide, which allegedly threatens to execute everyone that was involved in plotting to murder someone, after they die, by allowing them to die, so the genocide occurs afterwards through the investigations into how it happened, which is unjust, because the murder is a crime.</w:t>
      </w:r>
    </w:p>
  </w:comment>
  <w:comment w:id="9" w:author="Patrick McElhiney" w:date="2022-09-22T23:30:00Z" w:initials="PM">
    <w:p w14:paraId="18310878" w14:textId="31212B96" w:rsidR="00130E98" w:rsidRDefault="00130E98" w:rsidP="0086310E">
      <w:pPr>
        <w:pStyle w:val="CommentText"/>
      </w:pPr>
      <w:r>
        <w:rPr>
          <w:rStyle w:val="CommentReference"/>
        </w:rPr>
        <w:annotationRef/>
      </w:r>
      <w:r>
        <w:t>President Donald J. Trump plotted this out to assassinate Patrick R. McElhiney as a future White House Employee with a Nuclear Weapons Treaty that President Donald J. Trump actually passed and signed himself, the Global Nuclear Disarmament Treaty, originally called The STOP Treaty.</w:t>
      </w:r>
    </w:p>
  </w:comment>
  <w:comment w:id="10" w:author="Patrick McElhiney" w:date="2022-09-22T23:30:00Z" w:initials="PM">
    <w:p w14:paraId="16D38E91" w14:textId="77777777" w:rsidR="000E49B3" w:rsidRDefault="000E49B3" w:rsidP="008B6449">
      <w:pPr>
        <w:pStyle w:val="CommentText"/>
      </w:pPr>
      <w:r>
        <w:rPr>
          <w:rStyle w:val="CommentReference"/>
        </w:rPr>
        <w:annotationRef/>
      </w:r>
      <w:r>
        <w:t>This was noted because of genocide murder, because Patrick R. McElhiney was targeted, and because the original murder charge would now be an assassination charge, because Patrick R. McElhiney is a future President of the United States of America, due to good legal standings, and because of his professional works to become The President of the United States of America.</w:t>
      </w:r>
    </w:p>
  </w:comment>
  <w:comment w:id="11" w:author="Patrick McElhiney" w:date="2022-09-27T17:21:00Z" w:initials="PM">
    <w:p w14:paraId="4764A4AF" w14:textId="77777777" w:rsidR="00146F36" w:rsidRDefault="00146F36" w:rsidP="00FC73B5">
      <w:pPr>
        <w:pStyle w:val="CommentText"/>
      </w:pPr>
      <w:r>
        <w:rPr>
          <w:rStyle w:val="CommentReference"/>
        </w:rPr>
        <w:annotationRef/>
      </w:r>
      <w:r>
        <w:t>Because Chelsea Clinton said this wasn't printed out at 5:19PM EST on 9/27/2022, and it wasn't authorized, it was determined that Chelsea Clinton said it because it would work better with it being defined as a GENERALLY AUTONOMOUS PREVENTION SECURITY SYSTEM, and because she knew that, according to her IDEAINT, it was determined that Chelsea Clinton has used internal technical definitions, even selectively, based on past rulings, to limit the capabilities of Global Security Systems to prevent genocide, and it was overruled that Chelsea Clinton can do that, even without an explanation, and it was overruled that others can use the intellectual property of Patrick R. McElhiney to do bad things.</w:t>
      </w:r>
    </w:p>
  </w:comment>
  <w:comment w:id="12" w:author="Patrick McElhiney" w:date="2022-09-27T17:17:00Z" w:initials="PM">
    <w:p w14:paraId="77F71D33" w14:textId="77777777" w:rsidR="00F62417" w:rsidRDefault="00C03D50">
      <w:pPr>
        <w:pStyle w:val="CommentText"/>
      </w:pPr>
      <w:r>
        <w:rPr>
          <w:rStyle w:val="CommentReference"/>
        </w:rPr>
        <w:annotationRef/>
      </w:r>
      <w:r w:rsidR="00F62417">
        <w:t>This generally autonomous system was added to prevent Chelsea Clinton, or anyone else, including those relating to Chelsea Clinton, from plotting or conducting or directing any indiscriminate genocide, in addition to plotting, conducting, or directing any assassination of Patrick R. McElhiney or Anna Chapman, or anyone else, as they pre-meditated, in its entirety, in 2020. And due to the nuclear bombing of Siberia, Russia, and Chelsea Clinton pre-meditating that in 2008, according to U.S. Military cases, it is highly probable that Chelsea Clinton had the capability to conduct and direct and plot to do this in the future, based on what she has done in the past, if she ever had any capabilities to control the U.S. Military, even through psychological sociological warfare, or through any rumors, or discussions, or speech, or thoughts, based on the indiscriminate genocide occurring previously to "protect her" from the public.</w:t>
      </w:r>
    </w:p>
    <w:p w14:paraId="5E2833F2" w14:textId="77777777" w:rsidR="00F62417" w:rsidRDefault="00F62417">
      <w:pPr>
        <w:pStyle w:val="CommentText"/>
      </w:pPr>
    </w:p>
    <w:p w14:paraId="6991F32E" w14:textId="77777777" w:rsidR="00F62417" w:rsidRDefault="00F62417" w:rsidP="005D5221">
      <w:pPr>
        <w:pStyle w:val="CommentText"/>
      </w:pPr>
      <w:r>
        <w:t>Chelsea Clinton and Elena Kegan already conducted indiscriminate genocide, to try to break up and even assassinate Patrick R. McElhiney and Anna Chapman, due to public outrage through sociological warfare, including before, during, and afterwards.</w:t>
      </w:r>
    </w:p>
  </w:comment>
  <w:comment w:id="13" w:author="Patrick McElhiney" w:date="2022-09-27T17:25:00Z" w:initials="PM">
    <w:p w14:paraId="5532FE9D" w14:textId="7382985D" w:rsidR="00392F47" w:rsidRDefault="00392F47" w:rsidP="00E11B5A">
      <w:pPr>
        <w:pStyle w:val="CommentText"/>
      </w:pPr>
      <w:r>
        <w:rPr>
          <w:rStyle w:val="CommentReference"/>
        </w:rPr>
        <w:annotationRef/>
      </w:r>
      <w:r>
        <w:t>It was found that Chelsea Clinton pre-meditated this just to assassinate Patrick R. McElhiney and Anna Chapman, and Chelsea Clinton was willing to do anything to assassinate Patrick R. McElhiney and Anna Chapman. Chelsea Clinton used an improper ruling to overrule the original ruling by herself, verbally, and a District Justice was unable to overrule her verbal command, through his own verbal command, and it was Justice Andrews that was unable to do so. And Justice Andrews previously committed HIGH TREASON against Patrick R. McElhiney.</w:t>
      </w:r>
    </w:p>
  </w:comment>
  <w:comment w:id="14" w:author="Patrick McElhiney" w:date="2022-09-27T17:26:00Z" w:initials="PM">
    <w:p w14:paraId="39F90418" w14:textId="77777777" w:rsidR="00392F47" w:rsidRDefault="00392F47" w:rsidP="007F7B78">
      <w:pPr>
        <w:pStyle w:val="CommentText"/>
      </w:pPr>
      <w:r>
        <w:rPr>
          <w:rStyle w:val="CommentReference"/>
        </w:rPr>
        <w:annotationRef/>
      </w:r>
      <w:r>
        <w:t>This may mean that the U.S. Justice Department may be unable to prevent genocide, according to the U.S. Military, if Chelsea Clinton conducts it by committing TREASON and HIGH TREASON, even in the past, even as others, against Patrick R. McElhiney and Anna Chapman.</w:t>
      </w:r>
    </w:p>
  </w:comment>
  <w:comment w:id="15" w:author="Patrick McElhiney" w:date="2022-09-27T17:28:00Z" w:initials="PM">
    <w:p w14:paraId="333317BD" w14:textId="77777777" w:rsidR="004131E2" w:rsidRDefault="004052DA" w:rsidP="001B2C52">
      <w:pPr>
        <w:pStyle w:val="CommentText"/>
      </w:pPr>
      <w:r>
        <w:rPr>
          <w:rStyle w:val="CommentReference"/>
        </w:rPr>
        <w:annotationRef/>
      </w:r>
      <w:r w:rsidR="004131E2">
        <w:t>Chelsea Clinton also pre-meditated indiscriminate genocide against her own people, just to make Patrick R. McElhiney and Anna Chapman go to the International Criminal Court in The Hauge, Austria, later, and she lied about it in the International Criminal Court in The Hauge, Austria, to overrule him and officials that were preventing it from happening, the entire time, by making the statements, through lying, in the ICC courtroom in Austria, previously, such that the U.S. Justice Department trusted her the entire time because of her own family member, Elena Kegan, supporting her in the Supreme Court of the United States of America, such that, Chelsea Clinton has directed and conducted everything bad that has happened, including through her family and extended family. Chelsea Clinton did so out of the purpose of MALICE, according to the National Security Agency, just to overrule previous rulings against her, to try to become President of the United States of America, based on her family, alone, just to clear up her name, when in reality, there is no way to do so, because of what she has done before, and she's also been training others to do similar things, including Paris Hilton, who is not even qualified to become President of the United States of America, in addition to Jenna Bush, who committed leud sex acts with Chelsea Clinton against Patrick R. McElhiney, when they knew that Patrick R. McElhiney was already married to Anna Chapman, and they knew that Patrick R. McElhiney was the "Top Secret Father" that was discussed in relation to Anna Chapman on Page 6 of the New York Post, in 2009, and Chelsea Clinton directed the CIA to have Anna Chapman impregnated with Patrick R. McElhiney's offspring, in addition to directing The Pentagon to direct Anna Chapman being impregnated in the U.S., and she also directed the pre-meditated murder of Patrick R. McElhiney and Anna Chapman's third child, who was named Patrick R. McElhiney, Jr., using the Dover Police Department, when Patrick R. McElhiney was in danger of being murdered at Wentworth-Douglass Hospital in 2021. Chelsea Clinton conducted it all, and Elena Kegan murdered four employees at Wentworth-Douglass Hospital, to "save Patrick R. McElhiney", after Elena Kegan made Patrick R. McElhiney, and later Anna Chapman, take too many Ativan pills, to attempt to murder them. Such that, if Chelsea Clinton and Elena Kegan are not ex-judicially executed by the International Criminal Court in The Hauge, Austria, the indiscriminate genocide will be their responsibility to prevent, not that of anyone else. Because they must have been conducting it previously.</w:t>
      </w:r>
    </w:p>
  </w:comment>
  <w:comment w:id="16" w:author="Patrick McElhiney" w:date="2022-09-27T19:08:00Z" w:initials="PM">
    <w:p w14:paraId="551DC6EE" w14:textId="77777777" w:rsidR="00917E75" w:rsidRDefault="00917E75" w:rsidP="00CE2563">
      <w:pPr>
        <w:pStyle w:val="CommentText"/>
      </w:pPr>
      <w:r>
        <w:rPr>
          <w:rStyle w:val="CommentReference"/>
        </w:rPr>
        <w:annotationRef/>
      </w:r>
      <w:r>
        <w:t>Brian Round was convicted for trying to do indiscriminate genocide, then assassination through negligence to protect Patrick R. McElhiney, in addition to raping Anna Chapman in her cabin in Russia, which was destroyed by the nuclear blast, failing to protect The Pentagon from being nuclear bombed by Russia in the future, and trying to change The Pentagon Program to ex-judicially execute over 18,000 officials on Chelsea Clinton's side, making her systemic to prevent it, turning Patrick R. McElhiney's computer software off that would prevent it, previously, then doing it again and then causing the assassination of Patrick R. McElhiney after conducting it, blaming him for it because of the emails that he may have had Patrick R. McElhiney send to The White House and the U.S. Congress, and then blaming Chelsea Clinton for everything. Brian Round met Patrick R. McElhiney at a job faire before, looks like Patrick R. McElhiney, may have done a crime and said he was Patrick R. McElhiney in Modesto, CA before, to take down Patrick R. McElhiney's company for WE3M, Inc. to help them for Chelsea Clinton to hatefully take down MCE Web Design, and Brian Round raped Anna Chapman by saying that he was Patrick R. McElhiney, and Brian Round went over to 84 Canaan Back Road, Barrington, NH and raped Anna Chapman, saying that he sent Anna Chapman Facebook messages before as Patrick R. McElhiney, and Anna Chapman was impressed by it. Anna Chapman has never physically met Patrick R. McElhiney, however, she may have in kindergarten when her name was Anna Kushchenko, however this has never been confirmed. Brian Round also got Anna Chapman Secret Service protection because of what happened, and tried to have Patrick R. McElhiney assassinated, and take over his life and his company and his Presidency, for Chelsea Clinton's directions, previously.</w:t>
      </w:r>
    </w:p>
  </w:comment>
  <w:comment w:id="17" w:author="Patrick McElhiney" w:date="2022-09-27T20:06:00Z" w:initials="PM">
    <w:p w14:paraId="73015DE7" w14:textId="77777777" w:rsidR="008A1EBC" w:rsidRDefault="008A1EBC" w:rsidP="006F6A80">
      <w:pPr>
        <w:pStyle w:val="CommentText"/>
      </w:pPr>
      <w:r>
        <w:rPr>
          <w:rStyle w:val="CommentReference"/>
        </w:rPr>
        <w:annotationRef/>
      </w:r>
      <w:r>
        <w:t>Chelsea Clinton's employees created CODENAME documents, which if used, would commit acts of indiscriminate genocide, and she directed her staff to put Patrick R. McElhiney's and Anna V. Kushchenko's name on them, to plot to conduct it and prevent herself from being killed, and to assassinate Patrick R. McElhiney and Anna V. Kushchenko, and, Chelsea Clinton already has a case she prepared with the alleged future victims names, which she claimed she was protecting them, by not executing her own code, that she put their names on, which she claimed she was trying to have the District Court of New Hampshire execute, and then kill Patrick R. McElhiney and Anna V. Kushchenko, allegedly to retaliate for her act of nuclear war against The Russian Federation, which Chelsea Clinton also tried to blame Patrick R. McElhiney for, and she admitted she interfered with Patrick R. McElhiney's printing of systems that prevent genocide, by not allowing triplicate forms to be printed, so Patrick R. McElhiney's systems would not prevent it, and she shut down Patrick R. McElhiney's systems to prevent it, and even said she stole his code, put her name on it, to prevent her own indiscriminate genocide, and that she was going to do indiscriminate genocide in her Presidential campaign, to run against Patrick R. McElhiney, and say that she invented Global Security Systems for the United Nations, as Global Security Fraud and she conducted Global Security Crimes, and she also wants to only use Global Security Systems to protect only the United States of America, and she's also committed acts of genocide against other nations, including Darfur, and she wants to conduct it against Russia, allegedly. Russia has threatened to nuclear bomb her apartment building before, simply because it could not execute her at the ICC, because of how many acts of war Chelsea Clinton has conducted against the entire planet, not to mention conducting 9/11/2001. 9/11/1993 and the Unabomber attacks, because Chelsea Clinton conducted acts of terrorism, and then blamed foreign citizens, that came to the U.S. before it happened, to try to do diplomacy, then she used mind control on them to conduct the 9/11/2001 attacks against The World Trade Center, and Chelsea Clinton has already plotted to fly Chinese jets into the new World Trade Center, where she also said she wanted to found Patrick R. McElhiney's company after murdering him and taking everything from him, and Patrick R. McElhiney wanted to do that with her after he had a White House wedding day with her, which he planned on doing back in 2007, and he campaigned for it on her mother's Presidential campaign, and she didn't reciprocate very much at all, and instead, she continued to plot against Patrick R. McElhiney's entire life, with Marc Mezvinski, from his kindergarten classroom, against Patrick R. McElhiney and Anna Chapman, and they were also in the kindergarten classroom, and she was evacuated before the kindergarten classroom photograph, and her memories were erased by the U.S. Military, because of Chelsea Clinton's orders.</w:t>
      </w:r>
    </w:p>
  </w:comment>
  <w:comment w:id="19" w:author="Patrick McElhiney" w:date="2022-09-27T18:31:00Z" w:initials="PM">
    <w:p w14:paraId="4B8F0A55" w14:textId="325B4BFD" w:rsidR="003C4BE8" w:rsidRDefault="003C4BE8" w:rsidP="00CB1B3A">
      <w:pPr>
        <w:pStyle w:val="CommentText"/>
      </w:pPr>
      <w:r>
        <w:rPr>
          <w:rStyle w:val="CommentReference"/>
        </w:rPr>
        <w:annotationRef/>
      </w:r>
      <w:r>
        <w:t>This was something else that Chelsea Clinton brought up, which Patrick R. McElhiney supported banning as well, because it was determined, as of recently, Chelsea Clinton definitely wanted to protect Patrick R. McElhiney, because she found out he was not involved in anything bad, like was always presumed by The Pentagon, and that it was politics in public, including out loud, in files, and using Artificial Telepathy, his own invention which he was never paid for, that was used to hatefully conduct genocide and nuclear war to try to invalidate the marriage of Patrick R. McElhiney and Anna Chapman, which was because people associated with protecting Chelsea Clinton didn't want Anna Chapman married to Patrick R. McElhiney, because they didn't want him becoming President if he was, because they didn't want her, as a Russian citizen, in The White House, or married to him, because they thought that bad things would happen to The United States of America, however, that was likely Schizophrenia due to mind control that caused those thoughts, and other mental health conditions, which could be determined, to protect them, in the same way they protected Patrick R. McElhiney by plotting against him, using the mental health system to pre-meditate crimes they said he must have wanted to do with his Presidential powers, so they did the crimes as other people, and then manufactured records, including with mind control and cross-correlation and association crimes and many other types of intellectual crimes, like not allowing Patrick R. McElhiney work at The Pentagon or Liberty Mutual to save lives, or not allowing Patrick R. McElhiney to work at BAE Systems, and instead stealing his intellectual property, and making weapons systems to cause mass casualty events, and blame him because of his last name and his company logo, for an instance, which was hateful towards not only Patrick R. McElhiney, however also the entire McElhiney family, and MCE123, a legal entity that produced Global Security Systems to prevent the mass casualty events, after he learned more about what they were. All people needed to do was tell him to add something that would have prevented something bad from happening. Patrick R. McElhiney doesn't study bad things, so if he learns about bad things, he always wants to prevent them, and, since he doesn't study what others are plotting out, he didn't know what they were, also, because his bad memories were erased, including by President Bush, President Obama, President Trump, and President Biden, and that may have caused Patrick R. McElhiney brain cancer in the future. And he hasn't been paid to prevent any of the bad things, even after he prevented them, as of 6:31PM EST on 9/27/2022.</w:t>
      </w:r>
    </w:p>
  </w:comment>
  <w:comment w:id="23" w:author="Patrick McElhiney" w:date="2022-09-23T00:10:00Z" w:initials="PM">
    <w:p w14:paraId="3F76A2D5" w14:textId="4DBF8E7D" w:rsidR="00D132BE" w:rsidRDefault="00FD4F3B" w:rsidP="002F38C0">
      <w:pPr>
        <w:pStyle w:val="CommentText"/>
      </w:pPr>
      <w:r>
        <w:rPr>
          <w:rStyle w:val="CommentReference"/>
        </w:rPr>
        <w:annotationRef/>
      </w:r>
      <w:r w:rsidR="00D132BE">
        <w:t>Chelsea V. Clinton and President Joseph F. Biden conducted this towards Barrington, NH residents because they plotted nuclear war against Barrington, NH, and the employees had evidence of such, which was taken by the U.S. Military after it occurred. Chelsea V. Clinton plotted the nuclear war against Barrington, NH. It was conducted, however the two 30-megaton nuclear missiles were shot down by PATRICK, using space laser weapons. President Joseph F. Biden erroneously gave Presidential Medals of Honor to two DIA Police officials that had nothing to do with preventing a nuclear catastrophe in Barrington, NH, because Patrick R. McElhiney invented the Artificial Intelligence computer software that defends the entire planet, including from nuclear terrorism and nuclear war, including from the U.S. Military due to treasonous uses of mind control technology.</w:t>
      </w:r>
    </w:p>
  </w:comment>
  <w:comment w:id="24" w:author="Patrick McElhiney" w:date="2022-09-23T00:35:00Z" w:initials="PM">
    <w:p w14:paraId="6101000B" w14:textId="4686563B" w:rsidR="00FA2E15" w:rsidRDefault="00711D32" w:rsidP="00EF6149">
      <w:pPr>
        <w:pStyle w:val="CommentText"/>
      </w:pPr>
      <w:r>
        <w:rPr>
          <w:rStyle w:val="CommentReference"/>
        </w:rPr>
        <w:annotationRef/>
      </w:r>
      <w:r w:rsidR="00FA2E15">
        <w:t>Brad Cullen's computer software may have either or also conducted genocide towards Barrington, NH, previously. Chelsea Clinton's computer software may have suggested this to Patrick R. McElhiney.</w:t>
      </w:r>
    </w:p>
  </w:comment>
  <w:comment w:id="25" w:author="Patrick McElhiney" w:date="2022-09-23T01:04:00Z" w:initials="PM">
    <w:p w14:paraId="3E6D3369" w14:textId="77777777" w:rsidR="00663972" w:rsidRDefault="00663972" w:rsidP="00A52BDB">
      <w:pPr>
        <w:pStyle w:val="CommentText"/>
      </w:pPr>
      <w:r>
        <w:rPr>
          <w:rStyle w:val="CommentReference"/>
        </w:rPr>
        <w:annotationRef/>
      </w:r>
      <w:r>
        <w:t>Brad Cullen was using "President Biden" in The Virtual Environment. Andrew Cohen said the things that have been said, even specifically from Brad Cullen's software, would probably get Patrick R. McElhiney killed. Brad Cullen was referred to the International Criminal Court in The Hauge, Austria for criminal prosecution, indictment, and execution.</w:t>
      </w:r>
    </w:p>
  </w:comment>
  <w:comment w:id="26" w:author="Patrick McElhiney" w:date="2022-09-23T03:52:00Z" w:initials="PM">
    <w:p w14:paraId="46839B8F" w14:textId="77777777" w:rsidR="00D132BE" w:rsidRDefault="00D132BE" w:rsidP="00D16086">
      <w:pPr>
        <w:pStyle w:val="CommentText"/>
      </w:pPr>
      <w:r>
        <w:rPr>
          <w:rStyle w:val="CommentReference"/>
        </w:rPr>
        <w:annotationRef/>
      </w:r>
      <w:r>
        <w:t>It was believed that Chelsea V. Clinton was involved, because her computer software said she previously threatened to nuclear bomb Barrington, NH to her staff.</w:t>
      </w:r>
    </w:p>
  </w:comment>
  <w:comment w:id="27" w:author="Patrick McElhiney" w:date="2022-09-23T03:54:00Z" w:initials="PM">
    <w:p w14:paraId="28040143" w14:textId="77777777" w:rsidR="00D132BE" w:rsidRDefault="00D132BE" w:rsidP="00C45279">
      <w:pPr>
        <w:pStyle w:val="CommentText"/>
      </w:pPr>
      <w:r>
        <w:rPr>
          <w:rStyle w:val="CommentReference"/>
        </w:rPr>
        <w:annotationRef/>
      </w:r>
      <w:r>
        <w:t>It was believed that Chelsea Clinton was blaming Patrick R. McElhiney for "lassie crimes", however it was determined that President Joseph F. Biden did that, because of a corrupted FBI official that admitted that he was only protecting President Joseph F. Biden, including by having Chelsea V. Clinton investigate it at the mental health hospital. Patrick R. McElhiney misses seeing lassie, and Patrick R. McElhiney likes everyone that smiles, genuinely, at him, or for him, because smiling works out over 34 muscles in the face.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68D457" w15:done="0"/>
  <w15:commentEx w15:paraId="4E867A38" w15:paraIdParent="3A68D457" w15:done="0"/>
  <w15:commentEx w15:paraId="11245568" w15:done="0"/>
  <w15:commentEx w15:paraId="07ECFE9E" w15:done="0"/>
  <w15:commentEx w15:paraId="2D154CE7" w15:done="0"/>
  <w15:commentEx w15:paraId="002A81B2" w15:done="0"/>
  <w15:commentEx w15:paraId="68973192" w15:done="0"/>
  <w15:commentEx w15:paraId="290A10E7" w15:done="0"/>
  <w15:commentEx w15:paraId="18310878" w15:done="0"/>
  <w15:commentEx w15:paraId="16D38E91" w15:done="0"/>
  <w15:commentEx w15:paraId="4764A4AF" w15:done="0"/>
  <w15:commentEx w15:paraId="6991F32E" w15:done="0"/>
  <w15:commentEx w15:paraId="5532FE9D" w15:paraIdParent="6991F32E" w15:done="0"/>
  <w15:commentEx w15:paraId="39F90418" w15:paraIdParent="6991F32E" w15:done="0"/>
  <w15:commentEx w15:paraId="333317BD" w15:paraIdParent="6991F32E" w15:done="0"/>
  <w15:commentEx w15:paraId="551DC6EE" w15:paraIdParent="6991F32E" w15:done="0"/>
  <w15:commentEx w15:paraId="73015DE7" w15:paraIdParent="6991F32E" w15:done="0"/>
  <w15:commentEx w15:paraId="4B8F0A55" w15:done="0"/>
  <w15:commentEx w15:paraId="3F76A2D5" w15:done="0"/>
  <w15:commentEx w15:paraId="6101000B" w15:paraIdParent="3F76A2D5" w15:done="0"/>
  <w15:commentEx w15:paraId="3E6D3369" w15:paraIdParent="3F76A2D5" w15:done="0"/>
  <w15:commentEx w15:paraId="46839B8F" w15:paraIdParent="3F76A2D5" w15:done="0"/>
  <w15:commentEx w15:paraId="28040143" w15:paraIdParent="3F76A2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7005" w16cex:dateUtc="2022-09-23T03:36:00Z"/>
  <w16cex:commentExtensible w16cex:durableId="26D7706D" w16cex:dateUtc="2022-09-23T03:38:00Z"/>
  <w16cex:commentExtensible w16cex:durableId="26D1C497" w16cex:dateUtc="2022-09-18T20:23:00Z"/>
  <w16cex:commentExtensible w16cex:durableId="26D76E27" w16cex:dateUtc="2022-09-23T03:28:00Z"/>
  <w16cex:commentExtensible w16cex:durableId="26D78082" w16cex:dateUtc="2022-09-23T03:28:00Z"/>
  <w16cex:commentExtensible w16cex:durableId="26D78144" w16cex:dateUtc="2022-09-23T04:50:00Z"/>
  <w16cex:commentExtensible w16cex:durableId="26D76DE7" w16cex:dateUtc="2022-09-23T03:27:00Z"/>
  <w16cex:commentExtensible w16cex:durableId="26D76EE5" w16cex:dateUtc="2022-09-23T03:31:00Z"/>
  <w16cex:commentExtensible w16cex:durableId="26D76E81" w16cex:dateUtc="2022-09-23T03:30:00Z"/>
  <w16cex:commentExtensible w16cex:durableId="26D76EEE" w16cex:dateUtc="2022-09-23T03:30:00Z"/>
  <w16cex:commentExtensible w16cex:durableId="26DDAFA6" w16cex:dateUtc="2022-09-27T21:21:00Z"/>
  <w16cex:commentExtensible w16cex:durableId="26DDAEA7" w16cex:dateUtc="2022-09-27T21:17:00Z"/>
  <w16cex:commentExtensible w16cex:durableId="26DDB078" w16cex:dateUtc="2022-09-27T21:25:00Z"/>
  <w16cex:commentExtensible w16cex:durableId="26DDB0AB" w16cex:dateUtc="2022-09-27T21:26:00Z"/>
  <w16cex:commentExtensible w16cex:durableId="26DDB135" w16cex:dateUtc="2022-09-27T21:28:00Z"/>
  <w16cex:commentExtensible w16cex:durableId="26DDC8B1" w16cex:dateUtc="2022-09-27T23:08:00Z"/>
  <w16cex:commentExtensible w16cex:durableId="26DDD659" w16cex:dateUtc="2022-09-28T00:06:00Z"/>
  <w16cex:commentExtensible w16cex:durableId="26DDBFFD" w16cex:dateUtc="2022-09-27T22:31:00Z"/>
  <w16cex:commentExtensible w16cex:durableId="26D777FC" w16cex:dateUtc="2022-09-23T04:10:00Z"/>
  <w16cex:commentExtensible w16cex:durableId="26D77DD5" w16cex:dateUtc="2022-09-23T04:35:00Z"/>
  <w16cex:commentExtensible w16cex:durableId="26D784A1" w16cex:dateUtc="2022-09-23T05:04:00Z"/>
  <w16cex:commentExtensible w16cex:durableId="26D7ABEB" w16cex:dateUtc="2022-09-23T07:52:00Z"/>
  <w16cex:commentExtensible w16cex:durableId="26D7AC7A" w16cex:dateUtc="2022-09-23T07: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68D457" w16cid:durableId="26D77005"/>
  <w16cid:commentId w16cid:paraId="4E867A38" w16cid:durableId="26D7706D"/>
  <w16cid:commentId w16cid:paraId="11245568" w16cid:durableId="26D1C497"/>
  <w16cid:commentId w16cid:paraId="07ECFE9E" w16cid:durableId="26D76E27"/>
  <w16cid:commentId w16cid:paraId="2D154CE7" w16cid:durableId="26D78082"/>
  <w16cid:commentId w16cid:paraId="002A81B2" w16cid:durableId="26D78144"/>
  <w16cid:commentId w16cid:paraId="68973192" w16cid:durableId="26D76DE7"/>
  <w16cid:commentId w16cid:paraId="290A10E7" w16cid:durableId="26D76EE5"/>
  <w16cid:commentId w16cid:paraId="18310878" w16cid:durableId="26D76E81"/>
  <w16cid:commentId w16cid:paraId="16D38E91" w16cid:durableId="26D76EEE"/>
  <w16cid:commentId w16cid:paraId="4764A4AF" w16cid:durableId="26DDAFA6"/>
  <w16cid:commentId w16cid:paraId="6991F32E" w16cid:durableId="26DDAEA7"/>
  <w16cid:commentId w16cid:paraId="5532FE9D" w16cid:durableId="26DDB078"/>
  <w16cid:commentId w16cid:paraId="39F90418" w16cid:durableId="26DDB0AB"/>
  <w16cid:commentId w16cid:paraId="333317BD" w16cid:durableId="26DDB135"/>
  <w16cid:commentId w16cid:paraId="551DC6EE" w16cid:durableId="26DDC8B1"/>
  <w16cid:commentId w16cid:paraId="73015DE7" w16cid:durableId="26DDD659"/>
  <w16cid:commentId w16cid:paraId="4B8F0A55" w16cid:durableId="26DDBFFD"/>
  <w16cid:commentId w16cid:paraId="3F76A2D5" w16cid:durableId="26D777FC"/>
  <w16cid:commentId w16cid:paraId="6101000B" w16cid:durableId="26D77DD5"/>
  <w16cid:commentId w16cid:paraId="3E6D3369" w16cid:durableId="26D784A1"/>
  <w16cid:commentId w16cid:paraId="46839B8F" w16cid:durableId="26D7ABEB"/>
  <w16cid:commentId w16cid:paraId="28040143" w16cid:durableId="26D7A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EDFAA" w14:textId="77777777" w:rsidR="00864696" w:rsidRDefault="00864696" w:rsidP="005B7682">
      <w:pPr>
        <w:spacing w:after="0" w:line="240" w:lineRule="auto"/>
      </w:pPr>
      <w:r>
        <w:separator/>
      </w:r>
    </w:p>
  </w:endnote>
  <w:endnote w:type="continuationSeparator" w:id="0">
    <w:p w14:paraId="308B7044" w14:textId="77777777" w:rsidR="00864696" w:rsidRDefault="0086469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C254E" w14:textId="77777777" w:rsidR="00864696" w:rsidRDefault="00864696" w:rsidP="005B7682">
      <w:pPr>
        <w:spacing w:after="0" w:line="240" w:lineRule="auto"/>
      </w:pPr>
      <w:r>
        <w:separator/>
      </w:r>
    </w:p>
  </w:footnote>
  <w:footnote w:type="continuationSeparator" w:id="0">
    <w:p w14:paraId="0603C52D" w14:textId="77777777" w:rsidR="00864696" w:rsidRDefault="0086469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5E46A2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42C6"/>
    <w:rsid w:val="000B4F38"/>
    <w:rsid w:val="000B55AE"/>
    <w:rsid w:val="000B5C66"/>
    <w:rsid w:val="000B7FDC"/>
    <w:rsid w:val="000C0EF8"/>
    <w:rsid w:val="000C1841"/>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64D1"/>
    <w:rsid w:val="001B6D5B"/>
    <w:rsid w:val="001B7EA4"/>
    <w:rsid w:val="001C2628"/>
    <w:rsid w:val="001C313A"/>
    <w:rsid w:val="001C38DE"/>
    <w:rsid w:val="001C4A1B"/>
    <w:rsid w:val="001C65BE"/>
    <w:rsid w:val="001C6C0F"/>
    <w:rsid w:val="001C70E4"/>
    <w:rsid w:val="001D28EE"/>
    <w:rsid w:val="001D4683"/>
    <w:rsid w:val="001E1A3E"/>
    <w:rsid w:val="001E20FD"/>
    <w:rsid w:val="001E2BC7"/>
    <w:rsid w:val="001E4A49"/>
    <w:rsid w:val="001E586B"/>
    <w:rsid w:val="001E5CA1"/>
    <w:rsid w:val="001E5EE8"/>
    <w:rsid w:val="001E60A7"/>
    <w:rsid w:val="001E64D5"/>
    <w:rsid w:val="001F16C9"/>
    <w:rsid w:val="001F2168"/>
    <w:rsid w:val="001F3691"/>
    <w:rsid w:val="001F3C0A"/>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E7297"/>
    <w:rsid w:val="002F120B"/>
    <w:rsid w:val="002F3D3D"/>
    <w:rsid w:val="002F51A0"/>
    <w:rsid w:val="002F5879"/>
    <w:rsid w:val="00301B27"/>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651D"/>
    <w:rsid w:val="00367D9D"/>
    <w:rsid w:val="00372950"/>
    <w:rsid w:val="00375D8B"/>
    <w:rsid w:val="0037631C"/>
    <w:rsid w:val="00377E9C"/>
    <w:rsid w:val="00382090"/>
    <w:rsid w:val="00382DD2"/>
    <w:rsid w:val="00384500"/>
    <w:rsid w:val="003852F5"/>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F137A"/>
    <w:rsid w:val="003F32CC"/>
    <w:rsid w:val="003F56EF"/>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19F4"/>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AD7"/>
    <w:rsid w:val="00596BE5"/>
    <w:rsid w:val="00596DFE"/>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3972"/>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6F738E"/>
    <w:rsid w:val="00701262"/>
    <w:rsid w:val="0070351A"/>
    <w:rsid w:val="00705315"/>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3694"/>
    <w:rsid w:val="007336FE"/>
    <w:rsid w:val="00733785"/>
    <w:rsid w:val="007344CA"/>
    <w:rsid w:val="00734579"/>
    <w:rsid w:val="00735771"/>
    <w:rsid w:val="00742792"/>
    <w:rsid w:val="00744EEF"/>
    <w:rsid w:val="007469E6"/>
    <w:rsid w:val="0074735E"/>
    <w:rsid w:val="007527E4"/>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982"/>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6"/>
    <w:rsid w:val="0081084D"/>
    <w:rsid w:val="00810C26"/>
    <w:rsid w:val="00814063"/>
    <w:rsid w:val="00820FAE"/>
    <w:rsid w:val="00821069"/>
    <w:rsid w:val="00822FD9"/>
    <w:rsid w:val="008243CF"/>
    <w:rsid w:val="00824F23"/>
    <w:rsid w:val="00825D36"/>
    <w:rsid w:val="008270C4"/>
    <w:rsid w:val="00833033"/>
    <w:rsid w:val="00833E3C"/>
    <w:rsid w:val="008341D4"/>
    <w:rsid w:val="00834E9D"/>
    <w:rsid w:val="00837788"/>
    <w:rsid w:val="00837A54"/>
    <w:rsid w:val="008404BD"/>
    <w:rsid w:val="008404E9"/>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4696"/>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1610"/>
    <w:rsid w:val="008D49E0"/>
    <w:rsid w:val="008D59DC"/>
    <w:rsid w:val="008D75F9"/>
    <w:rsid w:val="008E05C3"/>
    <w:rsid w:val="008F0B9B"/>
    <w:rsid w:val="008F2355"/>
    <w:rsid w:val="008F3EFB"/>
    <w:rsid w:val="008F4485"/>
    <w:rsid w:val="008F5AFA"/>
    <w:rsid w:val="008F6961"/>
    <w:rsid w:val="00902B20"/>
    <w:rsid w:val="009053C3"/>
    <w:rsid w:val="00906B01"/>
    <w:rsid w:val="009072BC"/>
    <w:rsid w:val="009075B4"/>
    <w:rsid w:val="009078E0"/>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4F07"/>
    <w:rsid w:val="009F27E0"/>
    <w:rsid w:val="009F35FE"/>
    <w:rsid w:val="009F38F8"/>
    <w:rsid w:val="009F50A0"/>
    <w:rsid w:val="009F5D5C"/>
    <w:rsid w:val="009F6DE1"/>
    <w:rsid w:val="00A01C76"/>
    <w:rsid w:val="00A0568E"/>
    <w:rsid w:val="00A05A82"/>
    <w:rsid w:val="00A0683F"/>
    <w:rsid w:val="00A07AE5"/>
    <w:rsid w:val="00A13FD8"/>
    <w:rsid w:val="00A142FC"/>
    <w:rsid w:val="00A14510"/>
    <w:rsid w:val="00A15379"/>
    <w:rsid w:val="00A16133"/>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283"/>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48A"/>
    <w:rsid w:val="00B10CAD"/>
    <w:rsid w:val="00B111EA"/>
    <w:rsid w:val="00B13A84"/>
    <w:rsid w:val="00B1407D"/>
    <w:rsid w:val="00B24580"/>
    <w:rsid w:val="00B3201A"/>
    <w:rsid w:val="00B336F9"/>
    <w:rsid w:val="00B349C7"/>
    <w:rsid w:val="00B36E40"/>
    <w:rsid w:val="00B37684"/>
    <w:rsid w:val="00B41CB4"/>
    <w:rsid w:val="00B430F4"/>
    <w:rsid w:val="00B443B4"/>
    <w:rsid w:val="00B44948"/>
    <w:rsid w:val="00B45AFC"/>
    <w:rsid w:val="00B47773"/>
    <w:rsid w:val="00B47CD1"/>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32CC"/>
    <w:rsid w:val="00BC4F76"/>
    <w:rsid w:val="00BC53E4"/>
    <w:rsid w:val="00BC5533"/>
    <w:rsid w:val="00BC577B"/>
    <w:rsid w:val="00BD11FF"/>
    <w:rsid w:val="00BD1617"/>
    <w:rsid w:val="00BD5DAA"/>
    <w:rsid w:val="00BD676C"/>
    <w:rsid w:val="00BD6CFD"/>
    <w:rsid w:val="00BE136F"/>
    <w:rsid w:val="00BE4CA4"/>
    <w:rsid w:val="00BE7707"/>
    <w:rsid w:val="00BF116F"/>
    <w:rsid w:val="00BF1867"/>
    <w:rsid w:val="00BF1E6E"/>
    <w:rsid w:val="00BF76A1"/>
    <w:rsid w:val="00BF7DDE"/>
    <w:rsid w:val="00C02CAC"/>
    <w:rsid w:val="00C03D50"/>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5B89"/>
    <w:rsid w:val="00C369A1"/>
    <w:rsid w:val="00C40AD4"/>
    <w:rsid w:val="00C40CA1"/>
    <w:rsid w:val="00C42CD1"/>
    <w:rsid w:val="00C43A3E"/>
    <w:rsid w:val="00C44B3B"/>
    <w:rsid w:val="00C47F92"/>
    <w:rsid w:val="00C51400"/>
    <w:rsid w:val="00C51861"/>
    <w:rsid w:val="00C52987"/>
    <w:rsid w:val="00C52EB0"/>
    <w:rsid w:val="00C5441A"/>
    <w:rsid w:val="00C548AA"/>
    <w:rsid w:val="00C57E00"/>
    <w:rsid w:val="00C60284"/>
    <w:rsid w:val="00C6068F"/>
    <w:rsid w:val="00C60AE0"/>
    <w:rsid w:val="00C623B4"/>
    <w:rsid w:val="00C6481C"/>
    <w:rsid w:val="00C673A6"/>
    <w:rsid w:val="00C72652"/>
    <w:rsid w:val="00C73270"/>
    <w:rsid w:val="00C73539"/>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54FB"/>
    <w:rsid w:val="00CD0D73"/>
    <w:rsid w:val="00CD2BF8"/>
    <w:rsid w:val="00CD41F2"/>
    <w:rsid w:val="00CD4738"/>
    <w:rsid w:val="00CD56EF"/>
    <w:rsid w:val="00CD596D"/>
    <w:rsid w:val="00CD622C"/>
    <w:rsid w:val="00CD691E"/>
    <w:rsid w:val="00CD766C"/>
    <w:rsid w:val="00CD7B2E"/>
    <w:rsid w:val="00CE0C93"/>
    <w:rsid w:val="00CE0C9D"/>
    <w:rsid w:val="00CE1EF5"/>
    <w:rsid w:val="00CE22BE"/>
    <w:rsid w:val="00CE4550"/>
    <w:rsid w:val="00CE5071"/>
    <w:rsid w:val="00CE5973"/>
    <w:rsid w:val="00CE751B"/>
    <w:rsid w:val="00CF0057"/>
    <w:rsid w:val="00CF1627"/>
    <w:rsid w:val="00CF3569"/>
    <w:rsid w:val="00CF5935"/>
    <w:rsid w:val="00CF5B0E"/>
    <w:rsid w:val="00D01180"/>
    <w:rsid w:val="00D132BE"/>
    <w:rsid w:val="00D134FD"/>
    <w:rsid w:val="00D175BB"/>
    <w:rsid w:val="00D23BBE"/>
    <w:rsid w:val="00D23D62"/>
    <w:rsid w:val="00D24D73"/>
    <w:rsid w:val="00D26955"/>
    <w:rsid w:val="00D26EC6"/>
    <w:rsid w:val="00D328A6"/>
    <w:rsid w:val="00D34F5C"/>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3608"/>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438"/>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71E8"/>
    <w:rsid w:val="00EB2282"/>
    <w:rsid w:val="00EB2648"/>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62417"/>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0E69"/>
    <w:rsid w:val="00F94A88"/>
    <w:rsid w:val="00F95A7A"/>
    <w:rsid w:val="00F963CE"/>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7BDB"/>
    <w:rsid w:val="00FD251D"/>
    <w:rsid w:val="00FD2927"/>
    <w:rsid w:val="00FD3055"/>
    <w:rsid w:val="00FD392C"/>
    <w:rsid w:val="00FD4F3B"/>
    <w:rsid w:val="00FE2149"/>
    <w:rsid w:val="00FE2716"/>
    <w:rsid w:val="00FE4175"/>
    <w:rsid w:val="00FE42B6"/>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4284</Words>
  <Characters>24422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2022-09-28T00:08:00Z</cp:lastPrinted>
  <dcterms:created xsi:type="dcterms:W3CDTF">2022-09-28T00:21:00Z</dcterms:created>
  <dcterms:modified xsi:type="dcterms:W3CDTF">2022-09-28T00:21:00Z</dcterms:modified>
</cp:coreProperties>
</file>