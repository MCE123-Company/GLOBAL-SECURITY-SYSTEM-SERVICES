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7849C0F" w14:textId="3B345239" w:rsidR="0030630F" w:rsidRDefault="0030630F" w:rsidP="00B111EA">
      <w:pPr>
        <w:jc w:val="center"/>
        <w:rPr>
          <w:bCs/>
          <w:sz w:val="52"/>
          <w:szCs w:val="44"/>
        </w:rPr>
      </w:pPr>
      <w:r>
        <w:rPr>
          <w:bCs/>
          <w:sz w:val="52"/>
          <w:szCs w:val="44"/>
        </w:rPr>
        <w:t xml:space="preserve">CRIMINAL </w:t>
      </w:r>
      <w:del w:id="0" w:author="Patrick McElhiney" w:date="2022-09-22T19:55:00Z">
        <w:r w:rsidDel="00082692">
          <w:rPr>
            <w:bCs/>
            <w:sz w:val="52"/>
            <w:szCs w:val="44"/>
          </w:rPr>
          <w:delText>COMMUNICATION</w:delText>
        </w:r>
      </w:del>
      <w:ins w:id="1" w:author="Patrick McElhiney" w:date="2022-09-22T19:55:00Z">
        <w:r w:rsidR="00082692">
          <w:rPr>
            <w:bCs/>
            <w:sz w:val="52"/>
            <w:szCs w:val="44"/>
          </w:rPr>
          <w:t>WARRANT</w:t>
        </w:r>
      </w:ins>
    </w:p>
    <w:p w14:paraId="7EE018E2" w14:textId="6DC2DC26" w:rsidR="001D1B57" w:rsidRDefault="001D1B57" w:rsidP="00B111EA">
      <w:pPr>
        <w:jc w:val="center"/>
        <w:rPr>
          <w:bCs/>
          <w:sz w:val="52"/>
          <w:szCs w:val="44"/>
        </w:rPr>
      </w:pPr>
      <w:r>
        <w:rPr>
          <w:bCs/>
          <w:sz w:val="52"/>
          <w:szCs w:val="44"/>
        </w:rPr>
        <w:t>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3A62AE2" w:rsidR="00074C5F" w:rsidRDefault="00082692" w:rsidP="00B111EA">
      <w:pPr>
        <w:jc w:val="center"/>
        <w:rPr>
          <w:bCs/>
          <w:sz w:val="28"/>
          <w:szCs w:val="28"/>
        </w:rPr>
      </w:pPr>
      <w:ins w:id="2" w:author="Patrick McElhiney" w:date="2022-09-22T19:55:00Z">
        <w:r>
          <w:rPr>
            <w:bCs/>
            <w:sz w:val="28"/>
            <w:szCs w:val="28"/>
          </w:rPr>
          <w:t>9/22/2022 7:55:40 PM</w:t>
        </w:r>
      </w:ins>
      <w:del w:id="3" w:author="Patrick McElhiney" w:date="2022-09-22T19:55:00Z">
        <w:r w:rsidR="0030630F" w:rsidDel="00082692">
          <w:rPr>
            <w:bCs/>
            <w:sz w:val="28"/>
            <w:szCs w:val="28"/>
          </w:rPr>
          <w:delText>9/22/2022 7:45:04 PM</w:delText>
        </w:r>
      </w:del>
    </w:p>
    <w:p w14:paraId="4408AEEC" w14:textId="39372F2A" w:rsidR="009B00FA" w:rsidRDefault="009B00FA" w:rsidP="00B111EA">
      <w:pPr>
        <w:jc w:val="center"/>
        <w:rPr>
          <w:bCs/>
          <w:sz w:val="28"/>
          <w:szCs w:val="28"/>
        </w:rPr>
      </w:pPr>
    </w:p>
    <w:p w14:paraId="33EFF5DE" w14:textId="75BF2DA9" w:rsidR="0062053B" w:rsidRDefault="0030630F" w:rsidP="0062053B">
      <w:pPr>
        <w:ind w:left="360" w:hanging="360"/>
        <w:jc w:val="both"/>
        <w:rPr>
          <w:u w:val="single"/>
        </w:rPr>
      </w:pPr>
      <w:r>
        <w:rPr>
          <w:b/>
          <w:sz w:val="24"/>
        </w:rPr>
        <w:lastRenderedPageBreak/>
        <w:t xml:space="preserve">CRIMINAL </w:t>
      </w:r>
      <w:del w:id="4" w:author="Patrick McElhiney" w:date="2022-09-22T19:55:00Z">
        <w:r w:rsidDel="00082692">
          <w:rPr>
            <w:b/>
            <w:sz w:val="24"/>
          </w:rPr>
          <w:delText>COMMUNICATION</w:delText>
        </w:r>
        <w:r w:rsidR="009C018F" w:rsidDel="00082692">
          <w:rPr>
            <w:b/>
            <w:sz w:val="24"/>
          </w:rPr>
          <w:delText xml:space="preserve"> </w:delText>
        </w:r>
      </w:del>
      <w:ins w:id="5" w:author="Patrick McElhiney" w:date="2022-09-22T19:55:00Z">
        <w:r w:rsidR="00082692">
          <w:rPr>
            <w:b/>
            <w:sz w:val="24"/>
          </w:rPr>
          <w:t>WARRANT</w:t>
        </w:r>
        <w:r w:rsidR="00082692">
          <w:rPr>
            <w:b/>
            <w:sz w:val="24"/>
          </w:rPr>
          <w:t xml:space="preserve"> </w:t>
        </w:r>
      </w:ins>
      <w:r w:rsidR="0062053B">
        <w:rPr>
          <w:b/>
          <w:sz w:val="24"/>
        </w:rPr>
        <w:t>PREVENTION SECURITY SYSTEMS</w:t>
      </w:r>
      <w:r w:rsidR="0062053B" w:rsidRPr="00477EDF">
        <w:rPr>
          <w:u w:val="single"/>
        </w:rPr>
        <w:t xml:space="preserve"> </w:t>
      </w:r>
    </w:p>
    <w:p w14:paraId="0248B2FA" w14:textId="07B20890" w:rsidR="0062053B" w:rsidRPr="00477EDF" w:rsidRDefault="0062053B" w:rsidP="0062053B">
      <w:pPr>
        <w:ind w:left="360" w:hanging="360"/>
        <w:jc w:val="both"/>
      </w:pPr>
      <w:commentRangeStart w:id="6"/>
      <w:r w:rsidRPr="00477EDF">
        <w:rPr>
          <w:u w:val="single"/>
        </w:rPr>
        <w:t xml:space="preserve">AUTONOMOUS </w:t>
      </w:r>
      <w:r w:rsidR="0030630F">
        <w:rPr>
          <w:u w:val="single"/>
        </w:rPr>
        <w:t xml:space="preserve">CRIMINAL </w:t>
      </w:r>
      <w:del w:id="7" w:author="Patrick McElhiney" w:date="2022-09-22T19:55:00Z">
        <w:r w:rsidR="0030630F" w:rsidDel="00082692">
          <w:rPr>
            <w:u w:val="single"/>
          </w:rPr>
          <w:delText>COMMUNICATION</w:delText>
        </w:r>
        <w:r w:rsidR="0030630F" w:rsidRPr="00477EDF" w:rsidDel="00082692">
          <w:rPr>
            <w:u w:val="single"/>
          </w:rPr>
          <w:delText xml:space="preserve"> </w:delText>
        </w:r>
      </w:del>
      <w:ins w:id="8" w:author="Patrick McElhiney" w:date="2022-09-22T19:55:00Z">
        <w:r w:rsidR="00082692">
          <w:rPr>
            <w:u w:val="single"/>
          </w:rPr>
          <w:t>WARRANT</w:t>
        </w:r>
        <w:r w:rsidR="00082692" w:rsidRPr="00477EDF">
          <w:rPr>
            <w:u w:val="single"/>
          </w:rPr>
          <w:t xml:space="preserve"> </w:t>
        </w:r>
      </w:ins>
      <w:r w:rsidRPr="00477EDF">
        <w:rPr>
          <w:u w:val="single"/>
        </w:rPr>
        <w:t>PREVENTION SECURITY SYSTEMS</w:t>
      </w:r>
      <w:r w:rsidRPr="00477EDF">
        <w:t xml:space="preserve"> (</w:t>
      </w:r>
      <w:r w:rsidRPr="00477EDF">
        <w:rPr>
          <w:b/>
          <w:bCs/>
        </w:rPr>
        <w:t>2022</w:t>
      </w:r>
      <w:r w:rsidRPr="00477EDF">
        <w:t xml:space="preserve">) – ensures </w:t>
      </w:r>
      <w:r w:rsidR="009E4437" w:rsidRPr="00477EDF">
        <w:t>that</w:t>
      </w:r>
      <w:ins w:id="9" w:author="Patrick McElhiney" w:date="2022-09-22T19:55:00Z">
        <w:r w:rsidR="00082692">
          <w:t xml:space="preserve">    </w:t>
        </w:r>
      </w:ins>
      <w:r w:rsidR="009E4437">
        <w:t xml:space="preserve"> </w:t>
      </w:r>
      <w:r w:rsidR="0030630F">
        <w:rPr>
          <w:b/>
          <w:bCs/>
        </w:rPr>
        <w:t xml:space="preserve">CRIMINAL </w:t>
      </w:r>
      <w:del w:id="10" w:author="Patrick McElhiney" w:date="2022-09-22T19:56:00Z">
        <w:r w:rsidR="0030630F" w:rsidDel="00082692">
          <w:rPr>
            <w:b/>
            <w:bCs/>
          </w:rPr>
          <w:delText>COMMUNICATION</w:delText>
        </w:r>
        <w:r w:rsidR="0030630F" w:rsidRPr="00477EDF" w:rsidDel="00082692">
          <w:delText xml:space="preserve"> </w:delText>
        </w:r>
      </w:del>
      <w:ins w:id="11" w:author="Patrick McElhiney" w:date="2022-09-22T19:56:00Z">
        <w:r w:rsidR="00082692">
          <w:rPr>
            <w:b/>
            <w:bCs/>
          </w:rPr>
          <w:t>WARRANT</w:t>
        </w:r>
        <w:r w:rsidR="00082692" w:rsidRPr="00477EDF">
          <w:t xml:space="preserve"> </w:t>
        </w:r>
      </w:ins>
      <w:r w:rsidRPr="00477EDF">
        <w:t>does not occur</w:t>
      </w:r>
      <w:r w:rsidR="00342622">
        <w:t xml:space="preserve">, </w:t>
      </w:r>
      <w:r w:rsidR="00342622" w:rsidRPr="00714BE2">
        <w:rPr>
          <w:b/>
          <w:bCs/>
        </w:rPr>
        <w:t>IMPLICITLY DEFINED</w:t>
      </w:r>
      <w:r w:rsidR="00342622">
        <w:t>.</w:t>
      </w:r>
      <w:commentRangeEnd w:id="6"/>
      <w:r w:rsidR="00082692">
        <w:rPr>
          <w:rStyle w:val="CommentReference"/>
        </w:rPr>
        <w:commentReference w:id="6"/>
      </w:r>
    </w:p>
    <w:p w14:paraId="159D2706" w14:textId="77777777" w:rsidR="0062053B" w:rsidRPr="00D86A9C" w:rsidRDefault="0062053B" w:rsidP="0062053B">
      <w:pPr>
        <w:ind w:left="360" w:hanging="360"/>
        <w:jc w:val="both"/>
      </w:pPr>
    </w:p>
    <w:p w14:paraId="22B52AC4" w14:textId="77777777" w:rsidR="00EF46A8" w:rsidRPr="00BA67CA" w:rsidRDefault="00EF46A8" w:rsidP="00EF46A8">
      <w:pPr>
        <w:ind w:left="360" w:hanging="360"/>
        <w:jc w:val="both"/>
      </w:pPr>
    </w:p>
    <w:p w14:paraId="65F281E0" w14:textId="77777777" w:rsidR="00EF46A8" w:rsidRDefault="00EF46A8" w:rsidP="00EF46A8">
      <w:pPr>
        <w:ind w:left="360" w:hanging="360"/>
        <w:jc w:val="both"/>
      </w:pPr>
    </w:p>
    <w:p w14:paraId="2179C20F" w14:textId="77777777" w:rsidR="00FB506C" w:rsidRPr="00BC030E" w:rsidRDefault="00FB506C" w:rsidP="00FB506C">
      <w:pPr>
        <w:ind w:left="360" w:hanging="360"/>
        <w:jc w:val="both"/>
      </w:pPr>
    </w:p>
    <w:p w14:paraId="66955AAF" w14:textId="77777777" w:rsidR="00FB506C" w:rsidRPr="00D86A9C" w:rsidRDefault="00FB506C" w:rsidP="00FB506C">
      <w:pPr>
        <w:ind w:left="360" w:hanging="360"/>
        <w:jc w:val="both"/>
      </w:pPr>
    </w:p>
    <w:p w14:paraId="2D8C1490"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atrick McElhiney" w:date="2022-09-22T19:57:00Z" w:initials="PM">
    <w:p w14:paraId="70DE04C2" w14:textId="77777777" w:rsidR="00082692" w:rsidRDefault="00082692" w:rsidP="00951B7B">
      <w:pPr>
        <w:pStyle w:val="CommentText"/>
      </w:pPr>
      <w:r>
        <w:rPr>
          <w:rStyle w:val="CommentReference"/>
        </w:rPr>
        <w:annotationRef/>
      </w:r>
      <w:r>
        <w:t>Criminal Warrants have been proven to have been used by The Pentagon to conduct war towards foreign countries, while putting citizens under duress to conduct criminal activities, including crime, terrorism, and war, by extorting them on past criminal activities because the defendant committing a crime that they admitted to or was proven that they committed, and they did not have any attorney to protect the public.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DE04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3CB3" w16cex:dateUtc="2022-09-22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DE04C2" w16cid:durableId="26D73C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A052" w14:textId="77777777" w:rsidR="00D46900" w:rsidRDefault="00D46900" w:rsidP="005B7682">
      <w:pPr>
        <w:spacing w:after="0" w:line="240" w:lineRule="auto"/>
      </w:pPr>
      <w:r>
        <w:separator/>
      </w:r>
    </w:p>
  </w:endnote>
  <w:endnote w:type="continuationSeparator" w:id="0">
    <w:p w14:paraId="3B61A443" w14:textId="77777777" w:rsidR="00D46900" w:rsidRDefault="00D4690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07A9" w14:textId="77777777" w:rsidR="00D46900" w:rsidRDefault="00D46900" w:rsidP="005B7682">
      <w:pPr>
        <w:spacing w:after="0" w:line="240" w:lineRule="auto"/>
      </w:pPr>
      <w:r>
        <w:separator/>
      </w:r>
    </w:p>
  </w:footnote>
  <w:footnote w:type="continuationSeparator" w:id="0">
    <w:p w14:paraId="796E8588" w14:textId="77777777" w:rsidR="00D46900" w:rsidRDefault="00D4690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2692"/>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0983"/>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E53"/>
    <w:rsid w:val="002E6A7D"/>
    <w:rsid w:val="002F3D3D"/>
    <w:rsid w:val="002F51A0"/>
    <w:rsid w:val="002F5879"/>
    <w:rsid w:val="00302B13"/>
    <w:rsid w:val="003032CC"/>
    <w:rsid w:val="0030386C"/>
    <w:rsid w:val="00303A43"/>
    <w:rsid w:val="00304223"/>
    <w:rsid w:val="0030630F"/>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34B6"/>
    <w:rsid w:val="00375D8B"/>
    <w:rsid w:val="0037631C"/>
    <w:rsid w:val="00377E9C"/>
    <w:rsid w:val="00382090"/>
    <w:rsid w:val="00382DD2"/>
    <w:rsid w:val="00384500"/>
    <w:rsid w:val="003852F5"/>
    <w:rsid w:val="00391B42"/>
    <w:rsid w:val="00396AEC"/>
    <w:rsid w:val="003A0778"/>
    <w:rsid w:val="003A12C0"/>
    <w:rsid w:val="003A4A11"/>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36A3"/>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6667"/>
    <w:rsid w:val="00526782"/>
    <w:rsid w:val="0053045F"/>
    <w:rsid w:val="005335F4"/>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0269"/>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88"/>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43F"/>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DBE"/>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63D2"/>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B7ECA"/>
    <w:rsid w:val="009C018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437"/>
    <w:rsid w:val="009E4F07"/>
    <w:rsid w:val="009F27E0"/>
    <w:rsid w:val="009F35FE"/>
    <w:rsid w:val="009F469B"/>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54C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508"/>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C0D"/>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3A05"/>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950"/>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1754"/>
    <w:rsid w:val="00D42108"/>
    <w:rsid w:val="00D43191"/>
    <w:rsid w:val="00D44116"/>
    <w:rsid w:val="00D46900"/>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22A1"/>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17C12"/>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082692"/>
    <w:rPr>
      <w:sz w:val="16"/>
      <w:szCs w:val="16"/>
    </w:rPr>
  </w:style>
  <w:style w:type="paragraph" w:styleId="CommentText">
    <w:name w:val="annotation text"/>
    <w:basedOn w:val="Normal"/>
    <w:link w:val="CommentTextChar"/>
    <w:uiPriority w:val="99"/>
    <w:unhideWhenUsed/>
    <w:rsid w:val="00082692"/>
    <w:pPr>
      <w:spacing w:line="240" w:lineRule="auto"/>
    </w:pPr>
    <w:rPr>
      <w:sz w:val="20"/>
      <w:szCs w:val="20"/>
    </w:rPr>
  </w:style>
  <w:style w:type="character" w:customStyle="1" w:styleId="CommentTextChar">
    <w:name w:val="Comment Text Char"/>
    <w:basedOn w:val="DefaultParagraphFont"/>
    <w:link w:val="CommentText"/>
    <w:uiPriority w:val="99"/>
    <w:rsid w:val="00082692"/>
    <w:rPr>
      <w:sz w:val="20"/>
      <w:szCs w:val="20"/>
    </w:rPr>
  </w:style>
  <w:style w:type="paragraph" w:styleId="CommentSubject">
    <w:name w:val="annotation subject"/>
    <w:basedOn w:val="CommentText"/>
    <w:next w:val="CommentText"/>
    <w:link w:val="CommentSubjectChar"/>
    <w:uiPriority w:val="99"/>
    <w:semiHidden/>
    <w:unhideWhenUsed/>
    <w:rsid w:val="00082692"/>
    <w:rPr>
      <w:b/>
      <w:bCs/>
    </w:rPr>
  </w:style>
  <w:style w:type="character" w:customStyle="1" w:styleId="CommentSubjectChar">
    <w:name w:val="Comment Subject Char"/>
    <w:basedOn w:val="CommentTextChar"/>
    <w:link w:val="CommentSubject"/>
    <w:uiPriority w:val="99"/>
    <w:semiHidden/>
    <w:rsid w:val="000826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2022-09-22T23:55:00Z</dcterms:created>
  <dcterms:modified xsi:type="dcterms:W3CDTF">2022-09-22T23:57:00Z</dcterms:modified>
</cp:coreProperties>
</file>