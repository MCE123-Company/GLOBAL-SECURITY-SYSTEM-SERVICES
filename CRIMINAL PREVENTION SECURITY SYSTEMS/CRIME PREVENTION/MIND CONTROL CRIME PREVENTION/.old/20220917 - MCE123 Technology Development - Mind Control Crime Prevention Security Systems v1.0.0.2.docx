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D140E8F" w14:textId="161A9790" w:rsidR="00A970C2" w:rsidRDefault="00A970C2" w:rsidP="00B111EA">
      <w:pPr>
        <w:jc w:val="center"/>
        <w:rPr>
          <w:bCs/>
          <w:sz w:val="52"/>
          <w:szCs w:val="44"/>
        </w:rPr>
      </w:pPr>
      <w:r>
        <w:rPr>
          <w:bCs/>
          <w:sz w:val="52"/>
          <w:szCs w:val="44"/>
        </w:rPr>
        <w:t>MIND CONTROL</w:t>
      </w:r>
    </w:p>
    <w:p w14:paraId="7EE018E2" w14:textId="08B2F8D6" w:rsidR="001D1B57" w:rsidRDefault="00D36B19" w:rsidP="00B111EA">
      <w:pPr>
        <w:jc w:val="center"/>
        <w:rPr>
          <w:bCs/>
          <w:sz w:val="52"/>
          <w:szCs w:val="44"/>
        </w:rPr>
      </w:pPr>
      <w:r>
        <w:rPr>
          <w:bCs/>
          <w:sz w:val="52"/>
          <w:szCs w:val="44"/>
        </w:rPr>
        <w:t>CRIME</w:t>
      </w:r>
      <w:r w:rsidR="00A970C2">
        <w:rPr>
          <w:bCs/>
          <w:sz w:val="52"/>
          <w:szCs w:val="44"/>
        </w:rPr>
        <w:t xml:space="preserve"> </w:t>
      </w:r>
      <w:r w:rsidR="001D1B57">
        <w:rPr>
          <w:bCs/>
          <w:sz w:val="52"/>
          <w:szCs w:val="44"/>
        </w:rPr>
        <w:t>PREVENTION</w:t>
      </w:r>
    </w:p>
    <w:p w14:paraId="3A9B31C9" w14:textId="0A517079" w:rsidR="00A970C2" w:rsidRDefault="00A970C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409931C" w:rsidR="00074C5F" w:rsidRDefault="00A970C2" w:rsidP="00B111EA">
      <w:pPr>
        <w:jc w:val="center"/>
        <w:rPr>
          <w:bCs/>
          <w:sz w:val="28"/>
          <w:szCs w:val="28"/>
        </w:rPr>
      </w:pPr>
      <w:r>
        <w:rPr>
          <w:bCs/>
          <w:sz w:val="28"/>
          <w:szCs w:val="28"/>
        </w:rPr>
        <w:t>9/17/2022 4:36:12 AM</w:t>
      </w:r>
    </w:p>
    <w:p w14:paraId="4408AEEC" w14:textId="39372F2A" w:rsidR="009B00FA" w:rsidRDefault="009B00FA" w:rsidP="00B111EA">
      <w:pPr>
        <w:jc w:val="center"/>
        <w:rPr>
          <w:bCs/>
          <w:sz w:val="28"/>
          <w:szCs w:val="28"/>
        </w:rPr>
      </w:pPr>
    </w:p>
    <w:p w14:paraId="1E913747" w14:textId="401EB4C2" w:rsidR="0062053B" w:rsidRDefault="00A970C2" w:rsidP="0062053B">
      <w:pPr>
        <w:ind w:left="360" w:hanging="360"/>
        <w:jc w:val="both"/>
        <w:rPr>
          <w:u w:val="single"/>
        </w:rPr>
      </w:pPr>
      <w:r>
        <w:rPr>
          <w:b/>
          <w:sz w:val="24"/>
        </w:rPr>
        <w:lastRenderedPageBreak/>
        <w:t xml:space="preserve">MIND CONTROL </w:t>
      </w:r>
      <w:r w:rsidR="0062053B">
        <w:rPr>
          <w:b/>
          <w:sz w:val="24"/>
        </w:rPr>
        <w:t>CRIME PREVENTION SECURITY SYSTEMS</w:t>
      </w:r>
      <w:r w:rsidR="0062053B" w:rsidRPr="00477EDF">
        <w:rPr>
          <w:u w:val="single"/>
        </w:rPr>
        <w:t xml:space="preserve"> </w:t>
      </w:r>
    </w:p>
    <w:p w14:paraId="11F8A1E9" w14:textId="40CCD5C5" w:rsidR="00EF46A8" w:rsidRPr="00D86A9C" w:rsidRDefault="00EF46A8" w:rsidP="00EF46A8">
      <w:pPr>
        <w:ind w:left="360" w:hanging="360"/>
        <w:jc w:val="both"/>
      </w:pPr>
      <w:commentRangeStart w:id="0"/>
      <w:r w:rsidRPr="00D86A9C">
        <w:rPr>
          <w:u w:val="single"/>
        </w:rPr>
        <w:t xml:space="preserve">AUTONOMOUS </w:t>
      </w:r>
      <w:r w:rsidR="00A970C2">
        <w:rPr>
          <w:u w:val="single"/>
        </w:rPr>
        <w:t>MIND CONTROL</w:t>
      </w:r>
      <w:r w:rsidRPr="00D86A9C">
        <w:rPr>
          <w:u w:val="single"/>
        </w:rPr>
        <w:t xml:space="preserve"> PREVENTION SECURITY SYSTEMS</w:t>
      </w:r>
      <w:r w:rsidRPr="00D86A9C">
        <w:t xml:space="preserve"> (</w:t>
      </w:r>
      <w:r w:rsidRPr="00D86A9C">
        <w:rPr>
          <w:b/>
          <w:bCs/>
        </w:rPr>
        <w:t>2022</w:t>
      </w:r>
      <w:r w:rsidRPr="00D86A9C">
        <w:t xml:space="preserve">) – ensures </w:t>
      </w:r>
      <w:r w:rsidR="00897509" w:rsidRPr="00D86A9C">
        <w:t>that</w:t>
      </w:r>
      <w:r w:rsidR="00897509">
        <w:t xml:space="preserve"> </w:t>
      </w:r>
      <w:r w:rsidR="00A970C2">
        <w:rPr>
          <w:b/>
          <w:bCs/>
        </w:rPr>
        <w:t>MIND CONTROL</w:t>
      </w:r>
      <w:r w:rsidRPr="00D86A9C">
        <w:t xml:space="preserve"> does not occur.</w:t>
      </w:r>
      <w:commentRangeEnd w:id="0"/>
      <w:r w:rsidR="00361800">
        <w:rPr>
          <w:rStyle w:val="CommentReference"/>
        </w:rPr>
        <w:commentReference w:id="0"/>
      </w:r>
    </w:p>
    <w:p w14:paraId="621D0C27" w14:textId="7B5D7EB8" w:rsidR="00A970C2" w:rsidRPr="00D86A9C" w:rsidRDefault="00A970C2" w:rsidP="00A970C2">
      <w:pPr>
        <w:ind w:left="360" w:hanging="360"/>
        <w:jc w:val="both"/>
      </w:pPr>
      <w:r w:rsidRPr="00D86A9C">
        <w:rPr>
          <w:u w:val="single"/>
        </w:rPr>
        <w:t xml:space="preserve">AUTONOMOUS </w:t>
      </w:r>
      <w:r>
        <w:rPr>
          <w:u w:val="single"/>
        </w:rPr>
        <w:t>VISUALIZATION HALLUCINATION</w:t>
      </w:r>
      <w:r w:rsidRPr="00D86A9C">
        <w:rPr>
          <w:u w:val="single"/>
        </w:rPr>
        <w:t xml:space="preserve"> CRIME PREVENTION SECURITY SYSTEMS</w:t>
      </w:r>
      <w:r w:rsidRPr="00D86A9C">
        <w:t xml:space="preserve"> (</w:t>
      </w:r>
      <w:r w:rsidRPr="00D86A9C">
        <w:rPr>
          <w:b/>
          <w:bCs/>
        </w:rPr>
        <w:t>2022</w:t>
      </w:r>
      <w:r w:rsidRPr="00D86A9C">
        <w:t>) – ensures that</w:t>
      </w:r>
      <w:r>
        <w:t xml:space="preserve"> </w:t>
      </w:r>
      <w:r w:rsidRPr="00A970C2">
        <w:rPr>
          <w:b/>
          <w:bCs/>
        </w:rPr>
        <w:t>VISUALIZATION HALLUCINATION CRIME</w:t>
      </w:r>
      <w:r w:rsidRPr="00D86A9C">
        <w:t xml:space="preserve"> does not occur.</w:t>
      </w:r>
    </w:p>
    <w:p w14:paraId="3D039047" w14:textId="27C58C14" w:rsidR="00897509" w:rsidRPr="00D86A9C" w:rsidRDefault="00897509" w:rsidP="00897509">
      <w:pPr>
        <w:ind w:left="360" w:hanging="360"/>
        <w:jc w:val="both"/>
      </w:pPr>
      <w:r w:rsidRPr="00D86A9C">
        <w:rPr>
          <w:u w:val="single"/>
        </w:rPr>
        <w:t xml:space="preserve">AUTONOMOUS </w:t>
      </w:r>
      <w:r>
        <w:rPr>
          <w:u w:val="single"/>
        </w:rPr>
        <w:t>INTELLECTUAL DEGREDATION</w:t>
      </w:r>
      <w:r w:rsidRPr="00D86A9C">
        <w:rPr>
          <w:u w:val="single"/>
        </w:rPr>
        <w:t xml:space="preserve"> PREVENTION SECURITY SYSTEMS</w:t>
      </w:r>
      <w:r w:rsidRPr="00D86A9C">
        <w:t xml:space="preserve"> (</w:t>
      </w:r>
      <w:r w:rsidRPr="00D86A9C">
        <w:rPr>
          <w:b/>
          <w:bCs/>
        </w:rPr>
        <w:t>2022</w:t>
      </w:r>
      <w:r w:rsidRPr="00D86A9C">
        <w:t>) – ensures that</w:t>
      </w:r>
      <w:r>
        <w:t xml:space="preserve"> </w:t>
      </w:r>
      <w:r>
        <w:rPr>
          <w:b/>
          <w:bCs/>
        </w:rPr>
        <w:t>INTELLECTUAL DEGREDATION</w:t>
      </w:r>
      <w:r w:rsidRPr="00A970C2">
        <w:rPr>
          <w:b/>
          <w:bCs/>
        </w:rPr>
        <w:t xml:space="preserve"> CRIME</w:t>
      </w:r>
      <w:r w:rsidRPr="00D86A9C">
        <w:t xml:space="preserve"> does not occur.</w:t>
      </w:r>
    </w:p>
    <w:p w14:paraId="664895A8" w14:textId="5A5F6499" w:rsidR="00361800" w:rsidRPr="00D86A9C" w:rsidRDefault="00361800" w:rsidP="00361800">
      <w:pPr>
        <w:ind w:left="360" w:hanging="360"/>
        <w:jc w:val="both"/>
        <w:rPr>
          <w:ins w:id="1" w:author="Patrick McElhiney" w:date="2022-09-17T09:27:00Z"/>
        </w:rPr>
      </w:pPr>
      <w:commentRangeStart w:id="2"/>
      <w:ins w:id="3" w:author="Patrick McElhiney" w:date="2022-09-17T09:27:00Z">
        <w:r w:rsidRPr="00D86A9C">
          <w:rPr>
            <w:u w:val="single"/>
          </w:rPr>
          <w:t xml:space="preserve">AUTONOMOUS </w:t>
        </w:r>
        <w:r>
          <w:rPr>
            <w:u w:val="single"/>
          </w:rPr>
          <w:t>FORCED SUICIDE</w:t>
        </w:r>
        <w:r w:rsidRPr="00D86A9C">
          <w:rPr>
            <w:u w:val="single"/>
          </w:rPr>
          <w:t xml:space="preserve"> PREVENTION SECURITY SYSTEMS</w:t>
        </w:r>
        <w:r w:rsidRPr="00D86A9C">
          <w:t xml:space="preserve"> (</w:t>
        </w:r>
        <w:r w:rsidRPr="00D86A9C">
          <w:rPr>
            <w:b/>
            <w:bCs/>
          </w:rPr>
          <w:t>2022</w:t>
        </w:r>
        <w:r w:rsidRPr="00D86A9C">
          <w:t>) – ensures that</w:t>
        </w:r>
        <w:r>
          <w:t xml:space="preserve">               </w:t>
        </w:r>
        <w:r>
          <w:t xml:space="preserve"> </w:t>
        </w:r>
        <w:r>
          <w:rPr>
            <w:b/>
            <w:bCs/>
          </w:rPr>
          <w:t>FORCED SUICIDE</w:t>
        </w:r>
        <w:r w:rsidRPr="00D86A9C">
          <w:t xml:space="preserve"> does not occur.</w:t>
        </w:r>
      </w:ins>
      <w:commentRangeEnd w:id="2"/>
      <w:ins w:id="4" w:author="Patrick McElhiney" w:date="2022-09-17T09:28:00Z">
        <w:r>
          <w:rPr>
            <w:rStyle w:val="CommentReference"/>
          </w:rPr>
          <w:commentReference w:id="2"/>
        </w:r>
      </w:ins>
    </w:p>
    <w:p w14:paraId="7CD1752C" w14:textId="6FEE630F" w:rsidR="00361800" w:rsidRPr="00D86A9C" w:rsidRDefault="00361800" w:rsidP="00361800">
      <w:pPr>
        <w:ind w:left="360" w:hanging="360"/>
        <w:jc w:val="both"/>
        <w:rPr>
          <w:ins w:id="5" w:author="Patrick McElhiney" w:date="2022-09-17T09:27:00Z"/>
        </w:rPr>
      </w:pPr>
      <w:commentRangeStart w:id="6"/>
      <w:ins w:id="7" w:author="Patrick McElhiney" w:date="2022-09-17T09:27:00Z">
        <w:r w:rsidRPr="00D86A9C">
          <w:rPr>
            <w:u w:val="single"/>
          </w:rPr>
          <w:t xml:space="preserve">AUTONOMOUS </w:t>
        </w:r>
        <w:r>
          <w:rPr>
            <w:u w:val="single"/>
          </w:rPr>
          <w:t xml:space="preserve">FORCED </w:t>
        </w:r>
      </w:ins>
      <w:ins w:id="8" w:author="Patrick McElhiney" w:date="2022-09-17T09:28:00Z">
        <w:r>
          <w:rPr>
            <w:u w:val="single"/>
          </w:rPr>
          <w:t>OVERDOSE</w:t>
        </w:r>
      </w:ins>
      <w:ins w:id="9" w:author="Patrick McElhiney" w:date="2022-09-17T09:27:00Z">
        <w:r w:rsidRPr="00D86A9C">
          <w:rPr>
            <w:u w:val="single"/>
          </w:rPr>
          <w:t xml:space="preserve"> PREVENTION SECURITY SYSTEMS</w:t>
        </w:r>
        <w:r w:rsidRPr="00D86A9C">
          <w:t xml:space="preserve"> (</w:t>
        </w:r>
        <w:r w:rsidRPr="00D86A9C">
          <w:rPr>
            <w:b/>
            <w:bCs/>
          </w:rPr>
          <w:t>2022</w:t>
        </w:r>
        <w:r w:rsidRPr="00D86A9C">
          <w:t>) – ensures that</w:t>
        </w:r>
        <w:r>
          <w:t xml:space="preserve">                </w:t>
        </w:r>
        <w:r>
          <w:rPr>
            <w:b/>
            <w:bCs/>
          </w:rPr>
          <w:t xml:space="preserve">FORCED </w:t>
        </w:r>
      </w:ins>
      <w:ins w:id="10" w:author="Patrick McElhiney" w:date="2022-09-17T09:28:00Z">
        <w:r>
          <w:rPr>
            <w:b/>
            <w:bCs/>
          </w:rPr>
          <w:t>OVERDOSE</w:t>
        </w:r>
      </w:ins>
      <w:ins w:id="11" w:author="Patrick McElhiney" w:date="2022-09-17T09:27:00Z">
        <w:r w:rsidRPr="00D86A9C">
          <w:t xml:space="preserve"> does not occur.</w:t>
        </w:r>
      </w:ins>
      <w:commentRangeEnd w:id="6"/>
      <w:ins w:id="12" w:author="Patrick McElhiney" w:date="2022-09-17T09:29:00Z">
        <w:r>
          <w:rPr>
            <w:rStyle w:val="CommentReference"/>
          </w:rPr>
          <w:commentReference w:id="6"/>
        </w:r>
      </w:ins>
    </w:p>
    <w:p w14:paraId="2D8C1490" w14:textId="31132A8A"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7T09:31:00Z" w:initials="PM">
    <w:p w14:paraId="08C2E8FA" w14:textId="77777777" w:rsidR="00361800" w:rsidRDefault="00361800" w:rsidP="00EB1B3F">
      <w:pPr>
        <w:pStyle w:val="CommentText"/>
      </w:pPr>
      <w:r>
        <w:rPr>
          <w:rStyle w:val="CommentReference"/>
        </w:rPr>
        <w:annotationRef/>
      </w:r>
      <w:r>
        <w:t>CHELSEA CLINTON caused it to Patrick R. McElhiney, according to THE PENTAGON. CHELSEA CLINTON invented MIND CONTROL in 1987, intentionally to control Patrick R. McElhiney with MALICE, according to THE PENTAGON and THE DEFENSE INTELLIGENCE AGENCY.</w:t>
      </w:r>
    </w:p>
  </w:comment>
  <w:comment w:id="2" w:author="Patrick McElhiney" w:date="2022-09-17T09:28:00Z" w:initials="PM">
    <w:p w14:paraId="44669695" w14:textId="14FA4B41" w:rsidR="00361800" w:rsidRDefault="00361800" w:rsidP="00320A9E">
      <w:pPr>
        <w:pStyle w:val="CommentText"/>
      </w:pPr>
      <w:r>
        <w:rPr>
          <w:rStyle w:val="CommentReference"/>
        </w:rPr>
        <w:annotationRef/>
      </w:r>
      <w:r>
        <w:t>RBG caused it to Patrick R. McElhiney, according to The Pentagon.</w:t>
      </w:r>
    </w:p>
  </w:comment>
  <w:comment w:id="6" w:author="Patrick McElhiney" w:date="2022-09-17T09:29:00Z" w:initials="PM">
    <w:p w14:paraId="49C706FA" w14:textId="77777777" w:rsidR="00361800" w:rsidRDefault="00361800" w:rsidP="00B925A9">
      <w:pPr>
        <w:pStyle w:val="CommentText"/>
      </w:pPr>
      <w:r>
        <w:rPr>
          <w:rStyle w:val="CommentReference"/>
        </w:rPr>
        <w:annotationRef/>
      </w:r>
      <w:r>
        <w:t>CHIEF ASSOCIATE JUSTICE ELENA KEGAN caused it to Patrick R. McElhiney, with ATIVAN, in 2020, according to THE PENTAGON.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2E8FA" w15:done="0"/>
  <w15:commentEx w15:paraId="44669695" w15:done="0"/>
  <w15:commentEx w15:paraId="49C706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01265" w16cex:dateUtc="2022-09-17T13:31:00Z"/>
  <w16cex:commentExtensible w16cex:durableId="26D011D3" w16cex:dateUtc="2022-09-17T13:28:00Z"/>
  <w16cex:commentExtensible w16cex:durableId="26D01203" w16cex:dateUtc="2022-09-17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2E8FA" w16cid:durableId="26D01265"/>
  <w16cid:commentId w16cid:paraId="44669695" w16cid:durableId="26D011D3"/>
  <w16cid:commentId w16cid:paraId="49C706FA" w16cid:durableId="26D01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6631" w14:textId="77777777" w:rsidR="008D5B00" w:rsidRDefault="008D5B00" w:rsidP="005B7682">
      <w:pPr>
        <w:spacing w:after="0" w:line="240" w:lineRule="auto"/>
      </w:pPr>
      <w:r>
        <w:separator/>
      </w:r>
    </w:p>
  </w:endnote>
  <w:endnote w:type="continuationSeparator" w:id="0">
    <w:p w14:paraId="04241ACE" w14:textId="77777777" w:rsidR="008D5B00" w:rsidRDefault="008D5B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5474" w14:textId="77777777" w:rsidR="008D5B00" w:rsidRDefault="008D5B00" w:rsidP="005B7682">
      <w:pPr>
        <w:spacing w:after="0" w:line="240" w:lineRule="auto"/>
      </w:pPr>
      <w:r>
        <w:separator/>
      </w:r>
    </w:p>
  </w:footnote>
  <w:footnote w:type="continuationSeparator" w:id="0">
    <w:p w14:paraId="22AD7187" w14:textId="77777777" w:rsidR="008D5B00" w:rsidRDefault="008D5B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30C1"/>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1800"/>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2069D"/>
    <w:rsid w:val="00526667"/>
    <w:rsid w:val="00526782"/>
    <w:rsid w:val="0053045F"/>
    <w:rsid w:val="005335F4"/>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97509"/>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5B00"/>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57410"/>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0C2"/>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6B19"/>
    <w:rsid w:val="00D376A8"/>
    <w:rsid w:val="00D42108"/>
    <w:rsid w:val="00D43191"/>
    <w:rsid w:val="00D44116"/>
    <w:rsid w:val="00D47FCF"/>
    <w:rsid w:val="00D512B6"/>
    <w:rsid w:val="00D5265B"/>
    <w:rsid w:val="00D53BD4"/>
    <w:rsid w:val="00D5619E"/>
    <w:rsid w:val="00D57EBD"/>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61800"/>
    <w:rPr>
      <w:sz w:val="16"/>
      <w:szCs w:val="16"/>
    </w:rPr>
  </w:style>
  <w:style w:type="paragraph" w:styleId="CommentText">
    <w:name w:val="annotation text"/>
    <w:basedOn w:val="Normal"/>
    <w:link w:val="CommentTextChar"/>
    <w:uiPriority w:val="99"/>
    <w:unhideWhenUsed/>
    <w:rsid w:val="00361800"/>
    <w:pPr>
      <w:spacing w:line="240" w:lineRule="auto"/>
    </w:pPr>
    <w:rPr>
      <w:sz w:val="20"/>
      <w:szCs w:val="20"/>
    </w:rPr>
  </w:style>
  <w:style w:type="character" w:customStyle="1" w:styleId="CommentTextChar">
    <w:name w:val="Comment Text Char"/>
    <w:basedOn w:val="DefaultParagraphFont"/>
    <w:link w:val="CommentText"/>
    <w:uiPriority w:val="99"/>
    <w:rsid w:val="00361800"/>
    <w:rPr>
      <w:sz w:val="20"/>
      <w:szCs w:val="20"/>
    </w:rPr>
  </w:style>
  <w:style w:type="paragraph" w:styleId="CommentSubject">
    <w:name w:val="annotation subject"/>
    <w:basedOn w:val="CommentText"/>
    <w:next w:val="CommentText"/>
    <w:link w:val="CommentSubjectChar"/>
    <w:uiPriority w:val="99"/>
    <w:semiHidden/>
    <w:unhideWhenUsed/>
    <w:rsid w:val="00361800"/>
    <w:rPr>
      <w:b/>
      <w:bCs/>
    </w:rPr>
  </w:style>
  <w:style w:type="character" w:customStyle="1" w:styleId="CommentSubjectChar">
    <w:name w:val="Comment Subject Char"/>
    <w:basedOn w:val="CommentTextChar"/>
    <w:link w:val="CommentSubject"/>
    <w:uiPriority w:val="99"/>
    <w:semiHidden/>
    <w:rsid w:val="003618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2022-09-17T13:31:00Z</dcterms:created>
  <dcterms:modified xsi:type="dcterms:W3CDTF">2022-09-17T13:31:00Z</dcterms:modified>
</cp:coreProperties>
</file>