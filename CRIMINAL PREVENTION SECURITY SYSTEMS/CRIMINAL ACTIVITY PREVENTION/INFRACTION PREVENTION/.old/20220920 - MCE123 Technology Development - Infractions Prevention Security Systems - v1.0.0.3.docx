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69B91BFE" w:rsidR="005C1BC3" w:rsidRDefault="00B34C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INFRACTION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E1CA14" w:rsidR="00074C5F" w:rsidRDefault="00B34C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41121976" w:rsidR="00AB3E95" w:rsidRPr="00C0532F" w:rsidRDefault="00B34CE6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INFRACTION </w:t>
      </w:r>
      <w:r w:rsidR="00AB3E95">
        <w:rPr>
          <w:b/>
          <w:sz w:val="24"/>
        </w:rPr>
        <w:t>PREVENTION SECURITY SYSTEMS</w:t>
      </w:r>
    </w:p>
    <w:p w14:paraId="6B427FF6" w14:textId="342C1F4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INFRACTION</w:t>
      </w:r>
      <w:r w:rsidR="00B34CE6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INFRACTION</w:t>
      </w:r>
      <w:r w:rsidR="00B34CE6" w:rsidRPr="00D779AB">
        <w:t xml:space="preserve"> </w:t>
      </w:r>
      <w:ins w:id="0" w:author="Patrick McElhiney" w:date="2022-09-20T09:48:00Z">
        <w:r w:rsidR="0079769C">
          <w:t xml:space="preserve">or </w:t>
        </w:r>
        <w:r w:rsidR="0079769C" w:rsidRPr="0079769C">
          <w:rPr>
            <w:b/>
            <w:bCs/>
            <w:rPrChange w:id="1" w:author="Patrick McElhiney" w:date="2022-09-20T09:49:00Z">
              <w:rPr/>
            </w:rPrChange>
          </w:rPr>
          <w:t>INFRACTIONS</w:t>
        </w:r>
        <w:r w:rsidR="0079769C">
          <w:t xml:space="preserve"> </w:t>
        </w:r>
      </w:ins>
      <w:r w:rsidRPr="00D779AB">
        <w:t>do</w:t>
      </w:r>
      <w:del w:id="2" w:author="Patrick McElhiney" w:date="2022-09-20T09:48:00Z">
        <w:r w:rsidRPr="00D779AB" w:rsidDel="0079769C">
          <w:delText>es</w:delText>
        </w:r>
      </w:del>
      <w:r w:rsidRPr="00D779AB">
        <w:t xml:space="preserve"> not occur</w:t>
      </w:r>
      <w:r w:rsidR="00C3274C">
        <w:t>,</w:t>
      </w:r>
      <w:ins w:id="3" w:author="Patrick McElhiney" w:date="2022-09-20T09:48:00Z">
        <w:r w:rsidR="0079769C">
          <w:t xml:space="preserve"> including due to </w:t>
        </w:r>
        <w:r w:rsidR="0079769C" w:rsidRPr="0079769C">
          <w:rPr>
            <w:b/>
            <w:bCs/>
            <w:rPrChange w:id="4" w:author="Patrick McElhiney" w:date="2022-09-20T09:49:00Z">
              <w:rPr/>
            </w:rPrChange>
          </w:rPr>
          <w:t>MIND CONTROL</w:t>
        </w:r>
        <w:r w:rsidR="0079769C">
          <w:t xml:space="preserve"> because of </w:t>
        </w:r>
        <w:r w:rsidR="0079769C" w:rsidRPr="0079769C">
          <w:rPr>
            <w:b/>
            <w:bCs/>
            <w:rPrChange w:id="5" w:author="Patrick McElhiney" w:date="2022-09-20T09:49:00Z">
              <w:rPr/>
            </w:rPrChange>
          </w:rPr>
          <w:t>MIND CONTROL SYSTEMS</w:t>
        </w:r>
        <w:r w:rsidR="0079769C">
          <w:t xml:space="preserve"> through any use of </w:t>
        </w:r>
        <w:r w:rsidR="0079769C" w:rsidRPr="0079769C">
          <w:rPr>
            <w:b/>
            <w:bCs/>
            <w:rPrChange w:id="6" w:author="Patrick McElhiney" w:date="2022-09-20T09:49:00Z">
              <w:rPr/>
            </w:rPrChange>
          </w:rPr>
          <w:t>MIND CONTR</w:t>
        </w:r>
      </w:ins>
      <w:ins w:id="7" w:author="Patrick McElhiney" w:date="2022-09-20T09:49:00Z">
        <w:r w:rsidR="0079769C" w:rsidRPr="0079769C">
          <w:rPr>
            <w:b/>
            <w:bCs/>
            <w:rPrChange w:id="8" w:author="Patrick McElhiney" w:date="2022-09-20T09:49:00Z">
              <w:rPr/>
            </w:rPrChange>
          </w:rPr>
          <w:t>OL TECHNOLOGY</w:t>
        </w:r>
        <w:r w:rsidR="0079769C">
          <w:t>,</w:t>
        </w:r>
      </w:ins>
      <w:r w:rsidR="00C3274C">
        <w:t xml:space="preserve">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DEFINED, PERMANENTLY </w:t>
      </w:r>
      <w:proofErr w:type="gramStart"/>
      <w:r w:rsidR="00C3274C">
        <w:rPr>
          <w:b/>
          <w:bCs/>
        </w:rPr>
        <w:t>DEFINED</w:t>
      </w:r>
      <w:r w:rsidR="00C3274C">
        <w:t xml:space="preserve">,   </w:t>
      </w:r>
      <w:proofErr w:type="gramEnd"/>
      <w:r w:rsidR="00C3274C">
        <w:t xml:space="preserve">      </w:t>
      </w:r>
      <w:r w:rsidR="00C3274C">
        <w:rPr>
          <w:b/>
          <w:bCs/>
        </w:rPr>
        <w:t>PEACEFULLY DEFINED</w:t>
      </w:r>
      <w:r w:rsidR="00C3274C">
        <w:t>.</w:t>
      </w:r>
    </w:p>
    <w:p w14:paraId="5740522B" w14:textId="0DC8FBB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TRAFFIC TICKET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TRAFFIC TICKET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DEFINED, PERMANENTLY </w:t>
      </w:r>
      <w:proofErr w:type="gramStart"/>
      <w:r w:rsidR="00C3274C">
        <w:rPr>
          <w:b/>
          <w:bCs/>
        </w:rPr>
        <w:t>DEFINED</w:t>
      </w:r>
      <w:r w:rsidR="00C3274C">
        <w:t xml:space="preserve">,   </w:t>
      </w:r>
      <w:proofErr w:type="gramEnd"/>
      <w:r w:rsidR="00C3274C">
        <w:rPr>
          <w:b/>
          <w:bCs/>
        </w:rPr>
        <w:t>PEACEFULLY DEFINED</w:t>
      </w:r>
      <w:r w:rsidR="00C3274C">
        <w:t>.</w:t>
      </w:r>
    </w:p>
    <w:p w14:paraId="156E5E92" w14:textId="3BCDA9AD" w:rsidR="008817D2" w:rsidRPr="00D779AB" w:rsidRDefault="008817D2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TRADE NAME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</w:t>
      </w:r>
      <w:r>
        <w:rPr>
          <w:b/>
          <w:bCs/>
        </w:rPr>
        <w:t>TRADE NAME VIOLATION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DEFINED, PERMANENTLY </w:t>
      </w:r>
      <w:proofErr w:type="gramStart"/>
      <w:r w:rsidR="00C3274C">
        <w:rPr>
          <w:b/>
          <w:bCs/>
        </w:rPr>
        <w:t>DEFINED</w:t>
      </w:r>
      <w:r w:rsidR="00C3274C">
        <w:t xml:space="preserve">,   </w:t>
      </w:r>
      <w:proofErr w:type="gramEnd"/>
      <w:r w:rsidR="00C3274C">
        <w:rPr>
          <w:b/>
          <w:bCs/>
        </w:rPr>
        <w:t>PEACEFULLY DEFINED</w:t>
      </w:r>
      <w:r w:rsidR="00C3274C">
        <w:t>.</w:t>
      </w:r>
    </w:p>
    <w:p w14:paraId="6A17FC09" w14:textId="40872833" w:rsidR="00F51FBF" w:rsidRPr="006C5F95" w:rsidRDefault="008817D2" w:rsidP="00E737D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E737DA">
        <w:rPr>
          <w:u w:val="single"/>
        </w:rPr>
        <w:t>REGISTRATION</w:t>
      </w:r>
      <w:r w:rsidR="009C5834">
        <w:rPr>
          <w:u w:val="single"/>
        </w:rPr>
        <w:t xml:space="preserve"> ISSUE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E737DA">
        <w:t xml:space="preserve">         </w:t>
      </w:r>
      <w:r w:rsidRPr="00D779AB">
        <w:t xml:space="preserve"> </w:t>
      </w:r>
      <w:r w:rsidR="00E737DA">
        <w:rPr>
          <w:b/>
          <w:bCs/>
        </w:rPr>
        <w:t>REGISTRATION</w:t>
      </w:r>
      <w:r w:rsidR="009C5834">
        <w:rPr>
          <w:b/>
          <w:bCs/>
        </w:rPr>
        <w:t xml:space="preserve"> ISSUE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</w:t>
      </w:r>
      <w:proofErr w:type="gramStart"/>
      <w:r w:rsidR="00C3274C">
        <w:rPr>
          <w:b/>
          <w:bCs/>
        </w:rPr>
        <w:t xml:space="preserve">DEFINED,   </w:t>
      </w:r>
      <w:proofErr w:type="gramEnd"/>
      <w:r w:rsidR="00C3274C">
        <w:rPr>
          <w:b/>
          <w:bCs/>
        </w:rPr>
        <w:t>PERMANENTLY DEFINED</w:t>
      </w:r>
      <w:r w:rsidR="00C3274C">
        <w:t xml:space="preserve">, </w:t>
      </w:r>
      <w:r w:rsidR="00C3274C">
        <w:rPr>
          <w:b/>
          <w:bCs/>
        </w:rPr>
        <w:t>PEACEFULLY DEFINED</w:t>
      </w:r>
      <w:r w:rsidR="00C3274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59D4" w14:textId="77777777" w:rsidR="00A459FF" w:rsidRDefault="00A459FF" w:rsidP="005B7682">
      <w:pPr>
        <w:spacing w:after="0" w:line="240" w:lineRule="auto"/>
      </w:pPr>
      <w:r>
        <w:separator/>
      </w:r>
    </w:p>
  </w:endnote>
  <w:endnote w:type="continuationSeparator" w:id="0">
    <w:p w14:paraId="01A07402" w14:textId="77777777" w:rsidR="00A459FF" w:rsidRDefault="00A459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8C8C" w14:textId="77777777" w:rsidR="00A459FF" w:rsidRDefault="00A459FF" w:rsidP="005B7682">
      <w:pPr>
        <w:spacing w:after="0" w:line="240" w:lineRule="auto"/>
      </w:pPr>
      <w:r>
        <w:separator/>
      </w:r>
    </w:p>
  </w:footnote>
  <w:footnote w:type="continuationSeparator" w:id="0">
    <w:p w14:paraId="7E2D08CC" w14:textId="77777777" w:rsidR="00A459FF" w:rsidRDefault="00A459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459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069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69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59FF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4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2022-09-20T13:49:00Z</dcterms:created>
  <dcterms:modified xsi:type="dcterms:W3CDTF">2022-09-20T13:49:00Z</dcterms:modified>
</cp:coreProperties>
</file>