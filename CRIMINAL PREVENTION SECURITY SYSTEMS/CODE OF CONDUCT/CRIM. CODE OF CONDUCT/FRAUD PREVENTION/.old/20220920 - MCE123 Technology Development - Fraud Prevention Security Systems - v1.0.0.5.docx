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1644D77" w14:textId="7A21F616" w:rsidR="007D32D2" w:rsidRDefault="007D32D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FRAUD PREVENTION</w:t>
      </w:r>
    </w:p>
    <w:p w14:paraId="36CF0476" w14:textId="14BB165A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64BEB8D" w:rsidR="00074C5F" w:rsidRDefault="005A4EB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9/13/2022 7:11:47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76BC2BF" w14:textId="0B7D791B" w:rsidR="00D779AB" w:rsidRPr="00C0532F" w:rsidRDefault="00D779AB" w:rsidP="00D779A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FRAUD PREVENTION SECURITY SYSTEMS</w:t>
      </w:r>
    </w:p>
    <w:p w14:paraId="566F4944" w14:textId="7E3E68A6" w:rsidR="00B02B85" w:rsidRDefault="00B02B85" w:rsidP="00777573">
      <w:pPr>
        <w:tabs>
          <w:tab w:val="left" w:pos="0"/>
        </w:tabs>
        <w:ind w:left="360" w:hanging="360"/>
      </w:pPr>
      <w:r w:rsidRPr="006067AB">
        <w:rPr>
          <w:u w:val="single"/>
        </w:rPr>
        <w:t xml:space="preserve">AUTONOMOUS </w:t>
      </w:r>
      <w:r>
        <w:rPr>
          <w:u w:val="single"/>
        </w:rPr>
        <w:t>FRAUD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fraud</w:t>
      </w:r>
      <w:r w:rsidRPr="006D5E89">
        <w:t>.</w:t>
      </w:r>
    </w:p>
    <w:p w14:paraId="4E325375" w14:textId="5039DA0F" w:rsidR="00D779AB" w:rsidRPr="00D779AB" w:rsidRDefault="00D779AB" w:rsidP="00777573">
      <w:pPr>
        <w:tabs>
          <w:tab w:val="left" w:pos="0"/>
        </w:tabs>
        <w:ind w:left="360" w:hanging="360"/>
      </w:pPr>
      <w:r w:rsidRPr="00D779AB">
        <w:rPr>
          <w:u w:val="single"/>
        </w:rPr>
        <w:t xml:space="preserve">AUTONOMOUS FRAUD PREVENTION </w:t>
      </w:r>
      <w:r w:rsidR="00AB3E95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>FRAUD</w:t>
      </w:r>
      <w:r w:rsidRPr="00D779AB">
        <w:t xml:space="preserve"> does not occur.</w:t>
      </w:r>
    </w:p>
    <w:p w14:paraId="0B2D0B54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19E113D6" w14:textId="0A16BBC5" w:rsidR="000E5B60" w:rsidRPr="00C0532F" w:rsidRDefault="000E5B60" w:rsidP="000E5B60">
      <w:pPr>
        <w:ind w:left="360" w:hanging="360"/>
        <w:jc w:val="both"/>
        <w:rPr>
          <w:ins w:id="0" w:author="Patrick McElhiney" w:date="2022-09-20T12:14:00Z"/>
          <w:b/>
          <w:bCs/>
        </w:rPr>
      </w:pPr>
      <w:ins w:id="1" w:author="Patrick McElhiney" w:date="2022-09-20T12:14:00Z">
        <w:r>
          <w:rPr>
            <w:b/>
            <w:sz w:val="24"/>
          </w:rPr>
          <w:lastRenderedPageBreak/>
          <w:t>POLITICAL FRAUD</w:t>
        </w:r>
        <w:r>
          <w:rPr>
            <w:b/>
            <w:sz w:val="24"/>
          </w:rPr>
          <w:t xml:space="preserve"> PREVENTION SECURITY SYSTEMS</w:t>
        </w:r>
      </w:ins>
    </w:p>
    <w:p w14:paraId="6AC2CA30" w14:textId="3A5A7BCF" w:rsidR="000E5B60" w:rsidRDefault="000E5B60" w:rsidP="000E5B60">
      <w:pPr>
        <w:tabs>
          <w:tab w:val="left" w:pos="0"/>
        </w:tabs>
        <w:ind w:left="360" w:hanging="360"/>
        <w:jc w:val="both"/>
        <w:rPr>
          <w:ins w:id="2" w:author="Patrick McElhiney" w:date="2022-09-20T12:14:00Z"/>
        </w:rPr>
        <w:pPrChange w:id="3" w:author="Patrick McElhiney" w:date="2022-09-20T12:15:00Z">
          <w:pPr>
            <w:tabs>
              <w:tab w:val="left" w:pos="0"/>
            </w:tabs>
            <w:ind w:left="360" w:hanging="360"/>
          </w:pPr>
        </w:pPrChange>
      </w:pPr>
      <w:ins w:id="4" w:author="Patrick McElhiney" w:date="2022-09-20T12:14:00Z">
        <w:r w:rsidRPr="006067AB">
          <w:rPr>
            <w:u w:val="single"/>
          </w:rPr>
          <w:t xml:space="preserve">AUTONOMOUS </w:t>
        </w:r>
        <w:r>
          <w:rPr>
            <w:u w:val="single"/>
          </w:rPr>
          <w:t xml:space="preserve">POLITICAL </w:t>
        </w:r>
        <w:r>
          <w:rPr>
            <w:u w:val="single"/>
          </w:rPr>
          <w:t xml:space="preserve">FRAUD PREVENTION </w:t>
        </w:r>
        <w:r w:rsidRPr="006067AB">
          <w:rPr>
            <w:u w:val="single"/>
          </w:rPr>
          <w:t>SECURITY SYSTEMS</w:t>
        </w:r>
        <w:r w:rsidRPr="006D5E89">
          <w:t xml:space="preserve"> (</w:t>
        </w:r>
        <w:r w:rsidRPr="006067AB">
          <w:rPr>
            <w:b/>
            <w:bCs/>
          </w:rPr>
          <w:t>2022</w:t>
        </w:r>
        <w:r w:rsidRPr="006D5E89">
          <w:t xml:space="preserve">) – ensures that </w:t>
        </w:r>
        <w:r>
          <w:t xml:space="preserve">          </w:t>
        </w:r>
      </w:ins>
      <w:ins w:id="5" w:author="Patrick McElhiney" w:date="2022-09-20T12:15:00Z">
        <w:r>
          <w:t xml:space="preserve">       </w:t>
        </w:r>
      </w:ins>
      <w:ins w:id="6" w:author="Patrick McElhiney" w:date="2022-09-20T12:14:00Z">
        <w:r w:rsidRPr="000E5B60">
          <w:rPr>
            <w:b/>
            <w:bCs/>
            <w:rPrChange w:id="7" w:author="Patrick McElhiney" w:date="2022-09-20T12:15:00Z">
              <w:rPr/>
            </w:rPrChange>
          </w:rPr>
          <w:t>POLITICAL FRAUD</w:t>
        </w:r>
        <w:r>
          <w:t xml:space="preserve"> does not occur, including, however not limited to </w:t>
        </w:r>
        <w:r w:rsidRPr="000E5B60">
          <w:rPr>
            <w:b/>
            <w:bCs/>
            <w:rPrChange w:id="8" w:author="Patrick McElhiney" w:date="2022-09-20T12:15:00Z">
              <w:rPr/>
            </w:rPrChange>
          </w:rPr>
          <w:t xml:space="preserve">MEDIA </w:t>
        </w:r>
        <w:proofErr w:type="gramStart"/>
        <w:r w:rsidRPr="000E5B60">
          <w:rPr>
            <w:b/>
            <w:bCs/>
            <w:rPrChange w:id="9" w:author="Patrick McElhiney" w:date="2022-09-20T12:15:00Z">
              <w:rPr/>
            </w:rPrChange>
          </w:rPr>
          <w:t>FRAUD</w:t>
        </w:r>
        <w:proofErr w:type="gramEnd"/>
        <w:r>
          <w:t xml:space="preserve"> and     </w:t>
        </w:r>
      </w:ins>
      <w:ins w:id="10" w:author="Patrick McElhiney" w:date="2022-09-20T12:15:00Z">
        <w:r>
          <w:t xml:space="preserve">                              </w:t>
        </w:r>
      </w:ins>
      <w:ins w:id="11" w:author="Patrick McElhiney" w:date="2022-09-20T12:14:00Z">
        <w:r w:rsidRPr="000E5B60">
          <w:rPr>
            <w:b/>
            <w:bCs/>
            <w:rPrChange w:id="12" w:author="Patrick McElhiney" w:date="2022-09-20T12:15:00Z">
              <w:rPr/>
            </w:rPrChange>
          </w:rPr>
          <w:t>ORGANIZED POLITICAL FRAUD</w:t>
        </w:r>
      </w:ins>
      <w:ins w:id="13" w:author="Patrick McElhiney" w:date="2022-09-20T12:15:00Z">
        <w:r>
          <w:t xml:space="preserve"> and </w:t>
        </w:r>
        <w:r w:rsidRPr="000E5B60">
          <w:rPr>
            <w:b/>
            <w:bCs/>
            <w:rPrChange w:id="14" w:author="Patrick McElhiney" w:date="2022-09-20T12:15:00Z">
              <w:rPr/>
            </w:rPrChange>
          </w:rPr>
          <w:t>REFERENCE POLITICAL FRAUD</w:t>
        </w:r>
      </w:ins>
      <w:ins w:id="15" w:author="Patrick McElhiney" w:date="2022-09-20T12:14:00Z">
        <w:r w:rsidRPr="006D5E89">
          <w:t>.</w:t>
        </w:r>
      </w:ins>
    </w:p>
    <w:p w14:paraId="1EA14918" w14:textId="68E00A5E" w:rsidR="000E5B60" w:rsidRDefault="000E5B60" w:rsidP="000E5B60">
      <w:pPr>
        <w:tabs>
          <w:tab w:val="left" w:pos="0"/>
        </w:tabs>
        <w:ind w:left="360" w:hanging="360"/>
        <w:jc w:val="both"/>
        <w:rPr>
          <w:ins w:id="16" w:author="Patrick McElhiney" w:date="2022-09-20T12:16:00Z"/>
        </w:rPr>
      </w:pPr>
      <w:ins w:id="17" w:author="Patrick McElhiney" w:date="2022-09-20T12:16:00Z">
        <w:r w:rsidRPr="006067AB">
          <w:rPr>
            <w:u w:val="single"/>
          </w:rPr>
          <w:t xml:space="preserve">AUTONOMOUS </w:t>
        </w:r>
        <w:r>
          <w:rPr>
            <w:u w:val="single"/>
          </w:rPr>
          <w:t>ELECTION</w:t>
        </w:r>
        <w:r>
          <w:rPr>
            <w:u w:val="single"/>
          </w:rPr>
          <w:t xml:space="preserve"> FRAUD PREVENTION </w:t>
        </w:r>
        <w:r w:rsidRPr="006067AB">
          <w:rPr>
            <w:u w:val="single"/>
          </w:rPr>
          <w:t>SECURITY SYSTEMS</w:t>
        </w:r>
        <w:r w:rsidRPr="006D5E89">
          <w:t xml:space="preserve"> (</w:t>
        </w:r>
        <w:r w:rsidRPr="006067AB">
          <w:rPr>
            <w:b/>
            <w:bCs/>
          </w:rPr>
          <w:t>2022</w:t>
        </w:r>
        <w:r w:rsidRPr="006D5E89">
          <w:t xml:space="preserve">) – ensures that </w:t>
        </w:r>
        <w:r>
          <w:t xml:space="preserve">                 </w:t>
        </w:r>
        <w:r>
          <w:rPr>
            <w:b/>
            <w:bCs/>
          </w:rPr>
          <w:t>ELECTION</w:t>
        </w:r>
        <w:r w:rsidRPr="006C64FE">
          <w:rPr>
            <w:b/>
            <w:bCs/>
          </w:rPr>
          <w:t xml:space="preserve"> FRAUD</w:t>
        </w:r>
        <w:r>
          <w:t xml:space="preserve"> does not occur, including, however not limited to </w:t>
        </w:r>
        <w:r>
          <w:rPr>
            <w:b/>
            <w:bCs/>
          </w:rPr>
          <w:t>VOTER</w:t>
        </w:r>
        <w:r w:rsidRPr="006C64FE">
          <w:rPr>
            <w:b/>
            <w:bCs/>
          </w:rPr>
          <w:t xml:space="preserve"> FRAUD</w:t>
        </w:r>
        <w:r w:rsidRPr="006D5E89">
          <w:t>.</w:t>
        </w:r>
      </w:ins>
    </w:p>
    <w:p w14:paraId="75FAAC82" w14:textId="24EF9F58" w:rsidR="000E5B60" w:rsidRDefault="000E5B60">
      <w:pPr>
        <w:rPr>
          <w:ins w:id="18" w:author="Patrick McElhiney" w:date="2022-09-20T12:16:00Z"/>
          <w:u w:val="single"/>
        </w:rPr>
      </w:pPr>
      <w:ins w:id="19" w:author="Patrick McElhiney" w:date="2022-09-20T12:16:00Z">
        <w:r>
          <w:rPr>
            <w:u w:val="single"/>
          </w:rPr>
          <w:br w:type="page"/>
        </w:r>
      </w:ins>
    </w:p>
    <w:p w14:paraId="5A7F07A2" w14:textId="0EC0B15F" w:rsidR="000E5B60" w:rsidRPr="00C0532F" w:rsidRDefault="000E5B60" w:rsidP="000E5B60">
      <w:pPr>
        <w:ind w:left="360" w:hanging="360"/>
        <w:jc w:val="both"/>
        <w:rPr>
          <w:ins w:id="20" w:author="Patrick McElhiney" w:date="2022-09-20T12:16:00Z"/>
          <w:b/>
          <w:bCs/>
        </w:rPr>
      </w:pPr>
      <w:ins w:id="21" w:author="Patrick McElhiney" w:date="2022-09-20T12:17:00Z">
        <w:r>
          <w:rPr>
            <w:b/>
            <w:sz w:val="24"/>
          </w:rPr>
          <w:lastRenderedPageBreak/>
          <w:t>MEDIA</w:t>
        </w:r>
      </w:ins>
      <w:ins w:id="22" w:author="Patrick McElhiney" w:date="2022-09-20T12:16:00Z">
        <w:r>
          <w:rPr>
            <w:b/>
            <w:sz w:val="24"/>
          </w:rPr>
          <w:t xml:space="preserve"> FRAUD PREVENTION SECURITY SYSTEMS</w:t>
        </w:r>
      </w:ins>
    </w:p>
    <w:p w14:paraId="5654B97A" w14:textId="5ACC0594" w:rsidR="000E5B60" w:rsidRDefault="000E5B60" w:rsidP="000E5B60">
      <w:pPr>
        <w:tabs>
          <w:tab w:val="left" w:pos="0"/>
        </w:tabs>
        <w:ind w:left="360" w:hanging="360"/>
        <w:jc w:val="both"/>
        <w:rPr>
          <w:ins w:id="23" w:author="Patrick McElhiney" w:date="2022-09-20T12:16:00Z"/>
        </w:rPr>
      </w:pPr>
      <w:ins w:id="24" w:author="Patrick McElhiney" w:date="2022-09-20T12:16:00Z">
        <w:r w:rsidRPr="006067AB">
          <w:rPr>
            <w:u w:val="single"/>
          </w:rPr>
          <w:t xml:space="preserve">AUTONOMOUS </w:t>
        </w:r>
      </w:ins>
      <w:ins w:id="25" w:author="Patrick McElhiney" w:date="2022-09-20T12:17:00Z">
        <w:r>
          <w:rPr>
            <w:u w:val="single"/>
          </w:rPr>
          <w:t>MEDIA</w:t>
        </w:r>
      </w:ins>
      <w:ins w:id="26" w:author="Patrick McElhiney" w:date="2022-09-20T12:16:00Z">
        <w:r>
          <w:rPr>
            <w:u w:val="single"/>
          </w:rPr>
          <w:t xml:space="preserve"> FRAUD PREVENTION </w:t>
        </w:r>
        <w:r w:rsidRPr="006067AB">
          <w:rPr>
            <w:u w:val="single"/>
          </w:rPr>
          <w:t>SECURITY SYSTEMS</w:t>
        </w:r>
        <w:r w:rsidRPr="006D5E89">
          <w:t xml:space="preserve"> (</w:t>
        </w:r>
        <w:r w:rsidRPr="006067AB">
          <w:rPr>
            <w:b/>
            <w:bCs/>
          </w:rPr>
          <w:t>2022</w:t>
        </w:r>
        <w:r w:rsidRPr="006D5E89">
          <w:t>) – ensures that</w:t>
        </w:r>
        <w:r>
          <w:t xml:space="preserve"> </w:t>
        </w:r>
        <w:r w:rsidRPr="006C64FE">
          <w:rPr>
            <w:b/>
            <w:bCs/>
          </w:rPr>
          <w:t>MEDIA FRAUD</w:t>
        </w:r>
        <w:r>
          <w:t xml:space="preserve"> </w:t>
        </w:r>
      </w:ins>
      <w:ins w:id="27" w:author="Patrick McElhiney" w:date="2022-09-20T12:17:00Z">
        <w:r>
          <w:t>does not occur</w:t>
        </w:r>
      </w:ins>
      <w:ins w:id="28" w:author="Patrick McElhiney" w:date="2022-09-20T12:16:00Z">
        <w:r w:rsidRPr="006D5E89">
          <w:t>.</w:t>
        </w:r>
      </w:ins>
    </w:p>
    <w:p w14:paraId="17C0B80E" w14:textId="77777777" w:rsidR="000E5B60" w:rsidRDefault="000E5B60" w:rsidP="000E5B60">
      <w:pPr>
        <w:tabs>
          <w:tab w:val="left" w:pos="0"/>
        </w:tabs>
        <w:ind w:left="360" w:hanging="360"/>
        <w:jc w:val="both"/>
        <w:rPr>
          <w:ins w:id="29" w:author="Patrick McElhiney" w:date="2022-09-20T12:16:00Z"/>
        </w:rPr>
      </w:pPr>
    </w:p>
    <w:p w14:paraId="6E53F8FD" w14:textId="77777777" w:rsidR="000E5B60" w:rsidRDefault="000E5B60">
      <w:pPr>
        <w:rPr>
          <w:ins w:id="30" w:author="Patrick McElhiney" w:date="2022-09-20T12:14:00Z"/>
          <w:b/>
          <w:sz w:val="24"/>
        </w:rPr>
      </w:pPr>
      <w:ins w:id="31" w:author="Patrick McElhiney" w:date="2022-09-20T12:14:00Z">
        <w:r>
          <w:rPr>
            <w:b/>
            <w:sz w:val="24"/>
          </w:rPr>
          <w:br w:type="page"/>
        </w:r>
      </w:ins>
    </w:p>
    <w:p w14:paraId="3F2206AD" w14:textId="603BB9CE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FINANCIAL FRAUD PREVENTION SECURITY SYSTEMS</w:t>
      </w:r>
    </w:p>
    <w:p w14:paraId="4E143F2D" w14:textId="23BC559C" w:rsid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FINANCIAL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 xml:space="preserve">FINANCIAL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9DFEEB5" w14:textId="2643B8EF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ECONOMIC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 xml:space="preserve">ECONOMIC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E231A7A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0E3875CB" w14:textId="02E30E4D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GOVERNMENT FRAUD PREVENTION SECURITY SYSTEMS</w:t>
      </w:r>
    </w:p>
    <w:p w14:paraId="7E7FDA7E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GOVERNMENT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GOVERNMENT FRAUD</w:t>
      </w:r>
      <w:r>
        <w:t xml:space="preserve"> does not occur.</w:t>
      </w:r>
    </w:p>
    <w:p w14:paraId="2CD4084F" w14:textId="673D84F8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WHITE HOUSE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</w:t>
      </w:r>
      <w:r w:rsidR="007D32D2">
        <w:t xml:space="preserve">            </w:t>
      </w:r>
      <w:r>
        <w:t xml:space="preserve">      </w:t>
      </w:r>
      <w:r w:rsidRPr="00D779AB">
        <w:t xml:space="preserve"> </w:t>
      </w:r>
      <w:r w:rsidRPr="00436EF7">
        <w:rPr>
          <w:b/>
          <w:bCs/>
        </w:rPr>
        <w:t xml:space="preserve">WHITE HOUSE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770D6C6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PRESIDENTIAL LEGAL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PRESIDENTIAL LEGAL FRAUD</w:t>
      </w:r>
      <w:r>
        <w:t xml:space="preserve"> does not occur.</w:t>
      </w:r>
    </w:p>
    <w:p w14:paraId="6EEC52D4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LEGISLATIVE LEGAL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LEGISLATIVE LEGAL FRAUD</w:t>
      </w:r>
      <w:r>
        <w:t xml:space="preserve"> does not occur.</w:t>
      </w:r>
    </w:p>
    <w:p w14:paraId="6CB9F229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OFFICIAL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OFFICIAL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10D692A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7F7297DE" w14:textId="607FF88B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TELECOMMUNICATIONS FRAUD PREVENTION SECURITY SYSTEMS</w:t>
      </w:r>
    </w:p>
    <w:p w14:paraId="5ACFF924" w14:textId="3921CEF5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COMMUNICATIONS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 xml:space="preserve">COMMUNICATIONS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A0C9E94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MIND CONTROL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     </w:t>
      </w:r>
      <w:r w:rsidRPr="00D779AB">
        <w:t xml:space="preserve"> </w:t>
      </w:r>
      <w:r>
        <w:rPr>
          <w:b/>
          <w:bCs/>
        </w:rPr>
        <w:t>MIND CONTROL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BBCD93F" w14:textId="77777777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EMAIL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EMAIL FRAUD</w:t>
      </w:r>
      <w:r>
        <w:t xml:space="preserve"> does not occur.</w:t>
      </w:r>
    </w:p>
    <w:p w14:paraId="16E734DC" w14:textId="77777777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WEBSITE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WEBSITE FRAUD</w:t>
      </w:r>
      <w:r>
        <w:t xml:space="preserve"> does not occur.</w:t>
      </w:r>
    </w:p>
    <w:p w14:paraId="196D77AB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53142E3A" w14:textId="76CB487B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COURT FRAUD PREVENTION SECURITY SYSTEMS</w:t>
      </w:r>
    </w:p>
    <w:p w14:paraId="6B995390" w14:textId="49882795" w:rsidR="00436EF7" w:rsidRPr="00D779AB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COURT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COURT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4D6319A" w14:textId="0DAFF05E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LAWSUIT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LAWSUIT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493E988" w14:textId="5A47CEA7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RACKETEERING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</w:t>
      </w:r>
      <w:r w:rsidR="007D32D2">
        <w:t xml:space="preserve">      </w:t>
      </w:r>
      <w:r>
        <w:t xml:space="preserve">    </w:t>
      </w:r>
      <w:r>
        <w:rPr>
          <w:b/>
          <w:bCs/>
        </w:rPr>
        <w:t>RACKETEERING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26B6DC9" w14:textId="77777777" w:rsidR="006C617B" w:rsidRDefault="006C617B" w:rsidP="006C617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TESTIMONY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TESTIMONY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3159050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LEGAL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LEGAL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D4E0377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JURY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JURY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DC5993D" w14:textId="5EFF251A" w:rsidR="00380CF1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LEGAL DEFENSE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                    </w:t>
      </w:r>
      <w:r w:rsidRPr="00380CF1">
        <w:rPr>
          <w:b/>
          <w:bCs/>
        </w:rPr>
        <w:t>LEGAL DEFENSE FRAUD</w:t>
      </w:r>
      <w:r w:rsidRPr="00D779AB">
        <w:t xml:space="preserve"> does not occur.</w:t>
      </w:r>
    </w:p>
    <w:p w14:paraId="2DBDE893" w14:textId="77777777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PERJURY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PERJURY</w:t>
      </w:r>
      <w:r w:rsidRPr="00D779AB">
        <w:t xml:space="preserve"> does not occur.</w:t>
      </w:r>
    </w:p>
    <w:p w14:paraId="197EA28C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JUDICIAL LEGAL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</w:t>
      </w:r>
      <w:r>
        <w:rPr>
          <w:b/>
          <w:bCs/>
        </w:rPr>
        <w:t>JUDICIAL LEGAL FRAUD</w:t>
      </w:r>
      <w:r>
        <w:t xml:space="preserve"> does not occur.</w:t>
      </w:r>
    </w:p>
    <w:p w14:paraId="7D3F3261" w14:textId="06FA12A5" w:rsidR="00310AC6" w:rsidRDefault="00310AC6">
      <w:pPr>
        <w:rPr>
          <w:u w:val="single"/>
        </w:rPr>
      </w:pPr>
      <w:r>
        <w:rPr>
          <w:u w:val="single"/>
        </w:rPr>
        <w:br w:type="page"/>
      </w:r>
    </w:p>
    <w:p w14:paraId="053A2D51" w14:textId="1E440ACD" w:rsidR="00310AC6" w:rsidRPr="00C0532F" w:rsidRDefault="00310AC6" w:rsidP="00310AC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INTERNATIONAL CRIMINAL COURT FRAUD PREVENTION SECURITY SYSTEMS</w:t>
      </w:r>
    </w:p>
    <w:p w14:paraId="28D57456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ICC COURT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ICC COURT FRAUD</w:t>
      </w:r>
      <w:r>
        <w:t xml:space="preserve"> does not occur.</w:t>
      </w:r>
    </w:p>
    <w:p w14:paraId="1FDCD6E5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ICC RECORDS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           </w:t>
      </w:r>
      <w:r>
        <w:rPr>
          <w:b/>
          <w:bCs/>
        </w:rPr>
        <w:t>ICC RECORDS FRAUD</w:t>
      </w:r>
      <w:r>
        <w:t xml:space="preserve"> does not occur.</w:t>
      </w:r>
    </w:p>
    <w:p w14:paraId="32D07A64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ICC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ICC RECORDS DESTRUCTION</w:t>
      </w:r>
      <w:r w:rsidRPr="00D779AB">
        <w:t xml:space="preserve"> does not occur.</w:t>
      </w:r>
    </w:p>
    <w:p w14:paraId="42A9F16C" w14:textId="77777777" w:rsidR="00310AC6" w:rsidRPr="00D779AB" w:rsidRDefault="00310AC6" w:rsidP="00380CF1">
      <w:pPr>
        <w:tabs>
          <w:tab w:val="left" w:pos="0"/>
        </w:tabs>
        <w:ind w:left="360" w:hanging="360"/>
        <w:jc w:val="both"/>
      </w:pPr>
    </w:p>
    <w:p w14:paraId="6DE8C9A7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44487106" w14:textId="35494DD3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LAW ENFORCEMENT FRAUD PREVENTION SECURITY SYSTEMS</w:t>
      </w:r>
    </w:p>
    <w:p w14:paraId="29653B4E" w14:textId="77777777" w:rsidR="006C617B" w:rsidRDefault="006C617B" w:rsidP="006C617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EVIDENCE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EVIDENCE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ABB5319" w14:textId="137556E0" w:rsidR="008772E3" w:rsidRPr="003976C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DEFENSE INVESTIGATION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</w:t>
      </w:r>
      <w:r w:rsidRPr="00D779AB">
        <w:t xml:space="preserve"> </w:t>
      </w:r>
      <w:r>
        <w:rPr>
          <w:b/>
          <w:bCs/>
        </w:rPr>
        <w:t>DEFENSE INVESTIGATION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D126305" w14:textId="019E8E07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POLICE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POLICE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74B09E4" w14:textId="5C967F70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SECURITIES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SECURITIES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1062CCD" w14:textId="690BD425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RELATIONSHIP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</w:t>
      </w:r>
      <w:r w:rsidR="007D32D2">
        <w:t xml:space="preserve">     </w:t>
      </w:r>
      <w:r>
        <w:t xml:space="preserve">      </w:t>
      </w:r>
      <w:r w:rsidRPr="00D779AB">
        <w:t xml:space="preserve"> </w:t>
      </w:r>
      <w:r>
        <w:rPr>
          <w:b/>
          <w:bCs/>
        </w:rPr>
        <w:t>RELATIONSHIP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952A6C7" w14:textId="07374233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ASSOCIATION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</w:t>
      </w:r>
      <w:r w:rsidR="007D32D2">
        <w:t xml:space="preserve">       </w:t>
      </w:r>
      <w:r>
        <w:t xml:space="preserve">           </w:t>
      </w:r>
      <w:r w:rsidRPr="00D779AB">
        <w:t xml:space="preserve"> </w:t>
      </w:r>
      <w:r>
        <w:rPr>
          <w:b/>
          <w:bCs/>
        </w:rPr>
        <w:t>ASSOCIATION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D6F90E3" w14:textId="00FF2EC8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PROFESSIONAL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</w:t>
      </w:r>
      <w:r w:rsidR="00777573">
        <w:t xml:space="preserve">      </w:t>
      </w:r>
      <w:r>
        <w:t xml:space="preserve">     </w:t>
      </w:r>
      <w:r w:rsidRPr="00D779AB">
        <w:t xml:space="preserve"> </w:t>
      </w:r>
      <w:r>
        <w:rPr>
          <w:b/>
          <w:bCs/>
        </w:rPr>
        <w:t>PROFESSIONAL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8B26521" w14:textId="71EB4B7B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ALLEGATIONS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</w:t>
      </w:r>
      <w:r>
        <w:rPr>
          <w:b/>
          <w:bCs/>
        </w:rPr>
        <w:t>ALLEGATIONS FRAUD</w:t>
      </w:r>
      <w:r>
        <w:t xml:space="preserve"> does not occur.</w:t>
      </w:r>
    </w:p>
    <w:p w14:paraId="7EC22CFE" w14:textId="6E33045A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PUBLIC IMAGE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</w:t>
      </w:r>
      <w:r w:rsidR="00777573">
        <w:t xml:space="preserve">        </w:t>
      </w:r>
      <w:r>
        <w:t xml:space="preserve">                 </w:t>
      </w:r>
      <w:r w:rsidRPr="00D779AB">
        <w:t xml:space="preserve"> </w:t>
      </w:r>
      <w:r>
        <w:rPr>
          <w:b/>
          <w:bCs/>
        </w:rPr>
        <w:t>PUBLIC IMAGE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7189BFD" w14:textId="3731C0E6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ORGANIZATIONAL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2C6A230" w14:textId="77777777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PUBLIC ALLEGATION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</w:t>
      </w:r>
      <w:r w:rsidRPr="00D779AB">
        <w:t xml:space="preserve"> </w:t>
      </w:r>
      <w:r>
        <w:rPr>
          <w:b/>
          <w:bCs/>
        </w:rPr>
        <w:t>PUBLIC ALLEGATION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33DDEF1" w14:textId="6C58631A" w:rsidR="00FC2923" w:rsidRDefault="00FC2923">
      <w:pPr>
        <w:rPr>
          <w:u w:val="single"/>
        </w:rPr>
      </w:pPr>
      <w:r>
        <w:rPr>
          <w:u w:val="single"/>
        </w:rPr>
        <w:br w:type="page"/>
      </w:r>
    </w:p>
    <w:p w14:paraId="5D158960" w14:textId="14C7E7B2" w:rsidR="00FC2923" w:rsidRPr="00C0532F" w:rsidRDefault="00FC2923" w:rsidP="00FC292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MEDICAL FRAUD PREVENTION SECURITY SYSTEMS</w:t>
      </w:r>
    </w:p>
    <w:p w14:paraId="5D73BDA0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MEDICAL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856BC89" w14:textId="794DEC64" w:rsidR="005A4EBE" w:rsidRDefault="005A4EBE" w:rsidP="005A4EBE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MEDICAL COMMUNICATIONS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>
        <w:rPr>
          <w:b/>
          <w:bCs/>
        </w:rPr>
        <w:t xml:space="preserve">COMMUNICATIONS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C4F1141" w14:textId="59C34513" w:rsidR="00D86A9C" w:rsidRPr="00D779AB" w:rsidRDefault="00D86A9C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MENTAL HEALTH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="00777573">
        <w:t xml:space="preserve">         </w:t>
      </w:r>
      <w:r>
        <w:t xml:space="preserve">     </w:t>
      </w:r>
      <w:r w:rsidRPr="00D779AB">
        <w:t xml:space="preserve"> </w:t>
      </w:r>
      <w:r>
        <w:rPr>
          <w:b/>
          <w:bCs/>
        </w:rPr>
        <w:t>MENTAL HEALTH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365C374" w14:textId="1F3075B6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MENTAL HEALTH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MENTAL HEALTH</w:t>
      </w:r>
      <w:r w:rsidRPr="00F359C6">
        <w:rPr>
          <w:b/>
          <w:bCs/>
        </w:rPr>
        <w:t xml:space="preserve"> </w:t>
      </w:r>
      <w:r>
        <w:rPr>
          <w:b/>
          <w:bCs/>
        </w:rPr>
        <w:t xml:space="preserve">RECORD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5D14992" w14:textId="7BD1A6B9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HEALTH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="00777573">
        <w:t xml:space="preserve">        </w:t>
      </w:r>
      <w:r>
        <w:t xml:space="preserve">        </w:t>
      </w:r>
      <w:r w:rsidRPr="00D779AB">
        <w:t xml:space="preserve"> </w:t>
      </w:r>
      <w:r>
        <w:rPr>
          <w:b/>
          <w:bCs/>
        </w:rPr>
        <w:t>HEALTH RECORD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F51FCBA" w14:textId="0F3D2E30" w:rsidR="008772E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MEDICAL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MEDICAL RECORDS DESTRUCTION</w:t>
      </w:r>
      <w:r w:rsidRPr="00D779AB">
        <w:t xml:space="preserve"> does not occur.</w:t>
      </w:r>
    </w:p>
    <w:p w14:paraId="6475DA16" w14:textId="33CACF66" w:rsidR="005A4EBE" w:rsidRDefault="005A4EBE" w:rsidP="005A4EBE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MEDICAL MALPRACTICE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>
        <w:rPr>
          <w:b/>
          <w:bCs/>
        </w:rPr>
        <w:t>MALPRACTICE</w:t>
      </w:r>
      <w:r w:rsidRPr="00D779AB">
        <w:t xml:space="preserve"> does not occur.</w:t>
      </w:r>
    </w:p>
    <w:p w14:paraId="3921A328" w14:textId="77777777" w:rsidR="005A4EBE" w:rsidRPr="00D779AB" w:rsidRDefault="005A4EBE" w:rsidP="008772E3">
      <w:pPr>
        <w:tabs>
          <w:tab w:val="left" w:pos="0"/>
        </w:tabs>
        <w:ind w:left="360" w:hanging="360"/>
        <w:jc w:val="both"/>
      </w:pPr>
    </w:p>
    <w:p w14:paraId="10099A52" w14:textId="77777777" w:rsidR="00FC2923" w:rsidRDefault="00FC2923">
      <w:pPr>
        <w:rPr>
          <w:u w:val="single"/>
        </w:rPr>
      </w:pPr>
      <w:r>
        <w:rPr>
          <w:u w:val="single"/>
        </w:rPr>
        <w:br w:type="page"/>
      </w:r>
    </w:p>
    <w:p w14:paraId="77F93AF4" w14:textId="158D4CA5" w:rsidR="00FC2923" w:rsidRPr="00C0532F" w:rsidRDefault="00FC2923" w:rsidP="00FC292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MILITARY INTELLIGENCE FRAUD PREVENTION SECURITY SYSTEMS</w:t>
      </w:r>
    </w:p>
    <w:p w14:paraId="2F2B949A" w14:textId="63FD85F9" w:rsidR="00FC2923" w:rsidRPr="00D779AB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MILITARY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</w:t>
      </w:r>
      <w:r w:rsidRPr="00D779AB">
        <w:t xml:space="preserve"> </w:t>
      </w:r>
      <w:r>
        <w:rPr>
          <w:b/>
          <w:bCs/>
        </w:rPr>
        <w:t>MILITARY RECORD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726F577" w14:textId="150F2ECF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INTELLIGENCE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</w:t>
      </w:r>
      <w:r w:rsidR="00777573">
        <w:t xml:space="preserve">   </w:t>
      </w:r>
      <w:r>
        <w:t xml:space="preserve">         </w:t>
      </w:r>
      <w:r w:rsidRPr="00D779AB">
        <w:t xml:space="preserve"> </w:t>
      </w:r>
      <w:r>
        <w:rPr>
          <w:b/>
          <w:bCs/>
        </w:rPr>
        <w:t>INTELLIGENCE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9F04842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MILITARY RECORDS DESTRUCTION</w:t>
      </w:r>
      <w:r w:rsidRPr="00D779AB">
        <w:t xml:space="preserve"> does not occur.</w:t>
      </w:r>
    </w:p>
    <w:p w14:paraId="6210C299" w14:textId="77777777" w:rsidR="008772E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REDACTION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REDACTION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774B2DF" w14:textId="77777777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CLASSIFICATION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CLASSIFICATION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5D2877D" w14:textId="6B795CB8" w:rsidR="008772E3" w:rsidRDefault="00FC2923">
      <w:pPr>
        <w:rPr>
          <w:u w:val="single"/>
        </w:rPr>
      </w:pPr>
      <w:r>
        <w:rPr>
          <w:u w:val="single"/>
        </w:rPr>
        <w:br w:type="page"/>
      </w:r>
    </w:p>
    <w:p w14:paraId="460E9192" w14:textId="7946E16E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DEATH FRAUD PREVENTION SECURITY SYSTEMS</w:t>
      </w:r>
    </w:p>
    <w:p w14:paraId="2E7E9FF2" w14:textId="68587D79" w:rsidR="004D7B78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DEATH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DEATH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3FEBDF7" w14:textId="47EED16B" w:rsidR="004D7B78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EXECUTION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 xml:space="preserve">EXECUTION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2F36AA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68D8ACA0" w14:textId="19238E69" w:rsidR="003976C3" w:rsidRPr="00C0532F" w:rsidRDefault="003976C3" w:rsidP="003976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LEGAL FRAUD PREVENTION SECURITY SYSTEMS</w:t>
      </w:r>
    </w:p>
    <w:p w14:paraId="5C2ACAA2" w14:textId="65C4C10F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LEGAL RECORDS DESTRUCTION</w:t>
      </w:r>
      <w:r w:rsidRPr="00D779AB">
        <w:t xml:space="preserve"> does not occur.</w:t>
      </w:r>
    </w:p>
    <w:p w14:paraId="0A7FE02B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OMISSIONS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OMISSIONS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6C788B1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MISTAKES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MISTAKES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2F53C80" w14:textId="77777777" w:rsidR="00306E6B" w:rsidRPr="00D779AB" w:rsidRDefault="00306E6B" w:rsidP="00306E6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EXCEPTIONS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</w:t>
      </w:r>
      <w:r w:rsidRPr="00D779AB">
        <w:t xml:space="preserve"> </w:t>
      </w:r>
      <w:r>
        <w:rPr>
          <w:b/>
          <w:bCs/>
        </w:rPr>
        <w:t>EXCEPTIONS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008CE95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EMOTIONAL RESPONSES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</w:t>
      </w:r>
      <w:r w:rsidRPr="00D779AB">
        <w:t xml:space="preserve"> </w:t>
      </w:r>
      <w:r>
        <w:rPr>
          <w:b/>
          <w:bCs/>
        </w:rPr>
        <w:t>EMOTIONAL RESPONSES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CEA265C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REPRESENTATION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REPRESENTATION FRAUD</w:t>
      </w:r>
      <w:r>
        <w:t xml:space="preserve"> does not occur.</w:t>
      </w:r>
    </w:p>
    <w:p w14:paraId="4DCE7768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MISREPRESENTATION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MISREPRESENTATION FRAUD</w:t>
      </w:r>
      <w:r>
        <w:t xml:space="preserve"> does not occur.</w:t>
      </w:r>
    </w:p>
    <w:p w14:paraId="04C79E69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CLONING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CLONING FRAUD</w:t>
      </w:r>
      <w:r>
        <w:t xml:space="preserve"> does not occur.</w:t>
      </w:r>
    </w:p>
    <w:p w14:paraId="7914DC83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TERM CLASSIFICATION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</w:t>
      </w:r>
      <w:r>
        <w:rPr>
          <w:b/>
          <w:bCs/>
        </w:rPr>
        <w:t>TERM CLASSIFICATION FRAUD</w:t>
      </w:r>
      <w:r>
        <w:t xml:space="preserve"> does not occur.</w:t>
      </w:r>
    </w:p>
    <w:p w14:paraId="512B285E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6A8F1CF3" w14:textId="6DF46B61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POLITICAL FRAUD PREVENTION SECURITY SYSTEMS</w:t>
      </w:r>
    </w:p>
    <w:p w14:paraId="30C6F121" w14:textId="16ABA023" w:rsidR="008E05C3" w:rsidRDefault="008E05C3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POLITICAL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7CB769F" w14:textId="6ED1D732" w:rsidR="00952530" w:rsidRDefault="00306E6B">
      <w:pPr>
        <w:rPr>
          <w:u w:val="single"/>
        </w:rPr>
      </w:pPr>
      <w:r>
        <w:rPr>
          <w:u w:val="single"/>
        </w:rPr>
        <w:br w:type="page"/>
      </w:r>
    </w:p>
    <w:p w14:paraId="28E41B3C" w14:textId="7DEAAAA7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EXTORTION FRAUD PREVENTION SECURITY SYSTEMS</w:t>
      </w:r>
    </w:p>
    <w:p w14:paraId="2AB4EC2D" w14:textId="697727FB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EXTORTION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</w:t>
      </w:r>
      <w:r w:rsidR="00777573">
        <w:t xml:space="preserve">         </w:t>
      </w:r>
      <w:r>
        <w:t xml:space="preserve">         </w:t>
      </w:r>
      <w:r>
        <w:rPr>
          <w:b/>
          <w:bCs/>
        </w:rPr>
        <w:t>EXTORTION FRAUD</w:t>
      </w:r>
      <w:r>
        <w:t xml:space="preserve"> does not occur.</w:t>
      </w:r>
    </w:p>
    <w:p w14:paraId="757E2248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7312CD4F" w14:textId="6214518B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SYSTEMATIC FRAUD PREVENTION SECURITY SYSTEMS</w:t>
      </w:r>
    </w:p>
    <w:p w14:paraId="05442A56" w14:textId="7A85AE56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SYSTEMATIC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 w:rsidR="00777573">
        <w:t xml:space="preserve">        </w:t>
      </w:r>
      <w:r>
        <w:t xml:space="preserve">             </w:t>
      </w:r>
      <w:r>
        <w:rPr>
          <w:b/>
          <w:bCs/>
        </w:rPr>
        <w:t>SYSTEMATIC FRAUD</w:t>
      </w:r>
      <w:r>
        <w:t xml:space="preserve"> does not occur.</w:t>
      </w:r>
    </w:p>
    <w:p w14:paraId="68CCB750" w14:textId="77777777" w:rsidR="00952530" w:rsidRDefault="00952530">
      <w:pPr>
        <w:rPr>
          <w:u w:val="single"/>
        </w:rPr>
      </w:pPr>
      <w:r>
        <w:rPr>
          <w:u w:val="single"/>
        </w:rPr>
        <w:br w:type="page"/>
      </w:r>
    </w:p>
    <w:p w14:paraId="24EF9FEE" w14:textId="213FBB16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SYSTEMIC FRAUD PREVENTION SECURITY SYSTEMS</w:t>
      </w:r>
    </w:p>
    <w:p w14:paraId="0FFDF3D7" w14:textId="3EAA5DFA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SYSTEMIC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SYSTEMIC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E703A77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3F6E68A3" w14:textId="547FCD0D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GRAND FRAUD PREVENTION SECURITY SYSTEMS</w:t>
      </w:r>
    </w:p>
    <w:p w14:paraId="02B7350D" w14:textId="56C6A9E2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GRAND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</w:t>
      </w:r>
      <w:r w:rsidR="00777573">
        <w:t xml:space="preserve">              </w:t>
      </w:r>
      <w:r>
        <w:t xml:space="preserve">                       </w:t>
      </w:r>
      <w:r>
        <w:rPr>
          <w:b/>
          <w:bCs/>
        </w:rPr>
        <w:t>GRAND FRAUD</w:t>
      </w:r>
      <w:r>
        <w:t xml:space="preserve"> does not occur.</w:t>
      </w:r>
    </w:p>
    <w:p w14:paraId="434C43A9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2BE4BE9D" w14:textId="029D2D74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PERSONAL RELATIONSHIP FRAUD PREVENTION SECURITY SYSTEMS</w:t>
      </w:r>
    </w:p>
    <w:p w14:paraId="4AE42EF3" w14:textId="50937069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WHITE HOUSE WEDDING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WHITE HOUSE WEDDING FRAUD</w:t>
      </w:r>
      <w:r>
        <w:t xml:space="preserve"> does not occur.</w:t>
      </w:r>
    </w:p>
    <w:p w14:paraId="25EFB16D" w14:textId="18C9E220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WEDDING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WEDDING FRAUD</w:t>
      </w:r>
      <w:r>
        <w:t xml:space="preserve"> does not occur.</w:t>
      </w:r>
    </w:p>
    <w:p w14:paraId="249FA84B" w14:textId="4A4F6248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MARRIAGE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MARRIAGE FRAUD</w:t>
      </w:r>
      <w:r>
        <w:t xml:space="preserve"> does not occur.</w:t>
      </w:r>
    </w:p>
    <w:p w14:paraId="5CEA49B0" w14:textId="33485E03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FAMILY LAW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FAMILY LAW FRAUD</w:t>
      </w:r>
      <w:r>
        <w:t xml:space="preserve"> does not occur.</w:t>
      </w:r>
    </w:p>
    <w:p w14:paraId="0563473A" w14:textId="53D982A5" w:rsidR="005A4EBE" w:rsidRDefault="005A4EBE" w:rsidP="005A4EBE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PERSONAL RELATIONSHIP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PERSONAL RELATIONSHIP FRAUD</w:t>
      </w:r>
      <w:r>
        <w:t xml:space="preserve"> does not occur.</w:t>
      </w:r>
    </w:p>
    <w:p w14:paraId="7A4B79E5" w14:textId="77777777" w:rsidR="005A4EBE" w:rsidRDefault="005A4EBE" w:rsidP="00777573">
      <w:pPr>
        <w:tabs>
          <w:tab w:val="left" w:pos="0"/>
        </w:tabs>
        <w:ind w:left="360" w:hanging="360"/>
        <w:jc w:val="both"/>
      </w:pPr>
    </w:p>
    <w:p w14:paraId="0B57F75A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3FADCD97" w14:textId="7DC5BF06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FRAUD PREVENTION SECURITY SYSTEMS</w:t>
      </w:r>
    </w:p>
    <w:p w14:paraId="2FE70EF6" w14:textId="4C2039D8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TREASON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TREASON FRAUD</w:t>
      </w:r>
      <w:r>
        <w:t xml:space="preserve"> does not occur.</w:t>
      </w:r>
    </w:p>
    <w:p w14:paraId="6AA1D822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57DA69DD" w14:textId="4C295101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DRUG FRAUD PREVENTION SECURITY SYSTEMS</w:t>
      </w:r>
    </w:p>
    <w:p w14:paraId="13199EEB" w14:textId="7575B7DB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PHARMACUTICALS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PHARMACUTICALS FRAUD</w:t>
      </w:r>
      <w:r>
        <w:t xml:space="preserve"> does not occur.</w:t>
      </w:r>
    </w:p>
    <w:p w14:paraId="7CD0C731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899B558" w14:textId="1FAD5E82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THREAT FRAUD PREVENTION SECURITY SYSTEMS</w:t>
      </w:r>
    </w:p>
    <w:p w14:paraId="6F7864D1" w14:textId="11C2E4D0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THREAT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THREAT FRAUD</w:t>
      </w:r>
      <w:r>
        <w:t xml:space="preserve"> does not occur.</w:t>
      </w:r>
    </w:p>
    <w:p w14:paraId="6C35CCBC" w14:textId="18E5BB74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THREAT ANALYSIS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 </w:t>
      </w:r>
      <w:r>
        <w:t xml:space="preserve">         </w:t>
      </w:r>
      <w:r>
        <w:rPr>
          <w:b/>
          <w:bCs/>
        </w:rPr>
        <w:t>THREAT ANALYSIS FRAUD</w:t>
      </w:r>
      <w:r>
        <w:t xml:space="preserve"> does not occur.</w:t>
      </w:r>
    </w:p>
    <w:p w14:paraId="688D6D22" w14:textId="1975B0AA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78747668" w14:textId="2F0ACD8B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CONTINGENCY FRAUD PREVENTION SECURITY SYSTEMS</w:t>
      </w:r>
    </w:p>
    <w:p w14:paraId="7925F70E" w14:textId="58B666AA" w:rsidR="00946714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LIFE CONTINGENCY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   </w:t>
      </w:r>
      <w:r>
        <w:t xml:space="preserve">             </w:t>
      </w:r>
      <w:r>
        <w:rPr>
          <w:b/>
          <w:bCs/>
        </w:rPr>
        <w:t>LIFE CONTINGENCY FRAUD</w:t>
      </w:r>
      <w:r>
        <w:t xml:space="preserve"> does not occur.</w:t>
      </w:r>
    </w:p>
    <w:p w14:paraId="07B1E317" w14:textId="1B286E8E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MILITARY CONTINGENCY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</w:t>
      </w:r>
      <w:r>
        <w:rPr>
          <w:b/>
          <w:bCs/>
        </w:rPr>
        <w:t>MILITARY CONTINGENCY FRAUD</w:t>
      </w:r>
      <w:r>
        <w:t xml:space="preserve"> does not occur.</w:t>
      </w:r>
    </w:p>
    <w:p w14:paraId="17493319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57604AA9" w14:textId="43ED72E1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LEGISLATION FRAUD PREVENTION SECURITY SYSTEMS</w:t>
      </w:r>
    </w:p>
    <w:p w14:paraId="0A763A0C" w14:textId="26BC0CF1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LEGISLATION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</w:t>
      </w:r>
      <w:r w:rsidR="00777573">
        <w:t xml:space="preserve">        </w:t>
      </w:r>
      <w:r>
        <w:t xml:space="preserve">            </w:t>
      </w:r>
      <w:r>
        <w:rPr>
          <w:b/>
          <w:bCs/>
        </w:rPr>
        <w:t>LEGISLATION FRAUD</w:t>
      </w:r>
      <w:r>
        <w:t xml:space="preserve"> does not occur.</w:t>
      </w:r>
    </w:p>
    <w:p w14:paraId="59EA6678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5B08FA9" w14:textId="2C09A37D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PROTECTIVE FRAUD PREVENTION SECURITY SYSTEMS</w:t>
      </w:r>
    </w:p>
    <w:p w14:paraId="4C4F18B6" w14:textId="0A78DE07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PROTECTIVE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 w:rsidR="00777573">
        <w:t xml:space="preserve">          </w:t>
      </w:r>
      <w:r>
        <w:t xml:space="preserve">             </w:t>
      </w:r>
      <w:r>
        <w:rPr>
          <w:b/>
          <w:bCs/>
        </w:rPr>
        <w:t>PROTECTIVE FRAUD</w:t>
      </w:r>
      <w:r>
        <w:t xml:space="preserve"> does not occur.</w:t>
      </w:r>
    </w:p>
    <w:p w14:paraId="4EB34ED9" w14:textId="77777777" w:rsidR="0033305F" w:rsidRDefault="0033305F" w:rsidP="0033305F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>AUTONOMOUS SECRET SERVICE FRAUD 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</w:t>
      </w:r>
      <w:r w:rsidRPr="00D779AB">
        <w:rPr>
          <w:b/>
          <w:bCs/>
        </w:rPr>
        <w:t>SECRET SERVICE FRAUD</w:t>
      </w:r>
      <w:r w:rsidRPr="00D779AB">
        <w:t xml:space="preserve"> does not occur.</w:t>
      </w:r>
    </w:p>
    <w:p w14:paraId="104BED6A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57CB9A4" w14:textId="1D4D16E2" w:rsidR="003976C3" w:rsidRPr="00C0532F" w:rsidRDefault="003976C3" w:rsidP="003976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MILITARY FRAUD PREVENTION SECURITY SYSTEMS</w:t>
      </w:r>
    </w:p>
    <w:p w14:paraId="48B737B0" w14:textId="3E208FE7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MILITARY DEFENSE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</w:t>
      </w:r>
      <w:r w:rsidR="00777573">
        <w:t xml:space="preserve">  </w:t>
      </w:r>
      <w:r>
        <w:t xml:space="preserve">              </w:t>
      </w:r>
      <w:r>
        <w:rPr>
          <w:b/>
          <w:bCs/>
        </w:rPr>
        <w:t>MILITARY DEFENSE FRAUD</w:t>
      </w:r>
      <w:r>
        <w:t xml:space="preserve"> does not occur.</w:t>
      </w:r>
    </w:p>
    <w:p w14:paraId="0B756C9D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5063157" w14:textId="754BA45C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POLICY FRAUD PREVENTION SECURITY SYSTEMS</w:t>
      </w:r>
    </w:p>
    <w:p w14:paraId="52C860E0" w14:textId="426A84CC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FOREIGN POLICY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</w:t>
      </w:r>
      <w:r w:rsidR="00777573">
        <w:t xml:space="preserve">         </w:t>
      </w:r>
      <w:r>
        <w:t xml:space="preserve">          </w:t>
      </w:r>
      <w:r>
        <w:rPr>
          <w:b/>
          <w:bCs/>
        </w:rPr>
        <w:t>FOREIGN POLICY FRAUD</w:t>
      </w:r>
      <w:r>
        <w:t xml:space="preserve"> does not occur.</w:t>
      </w:r>
    </w:p>
    <w:p w14:paraId="6B1AC787" w14:textId="2768527C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INTERNATIONAL POLICY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INTERNATIONAL POLICY FRAUD</w:t>
      </w:r>
      <w:r>
        <w:t xml:space="preserve"> does not occur.</w:t>
      </w:r>
    </w:p>
    <w:p w14:paraId="6FA9F8EF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FDE098E" w14:textId="313737CB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INTERNATIONAL FRAUD PREVENTION SECURITY SYSTEMS</w:t>
      </w:r>
    </w:p>
    <w:p w14:paraId="07E3949B" w14:textId="2909951B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INTERNATIONAL RECORDS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INTERNATIONAL RECORDS FRAUD</w:t>
      </w:r>
      <w:r>
        <w:t xml:space="preserve"> does not occur.</w:t>
      </w:r>
    </w:p>
    <w:p w14:paraId="5C40AB2A" w14:textId="34D335DC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MILITARY PROTECTION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MILITARY PROTECTION FRAUD</w:t>
      </w:r>
      <w:r>
        <w:t xml:space="preserve"> does not occur.</w:t>
      </w:r>
    </w:p>
    <w:p w14:paraId="41519765" w14:textId="39A9AA16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NUCLEAR TREATY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</w:t>
      </w:r>
      <w:r>
        <w:t xml:space="preserve">         </w:t>
      </w:r>
      <w:r>
        <w:rPr>
          <w:b/>
          <w:bCs/>
        </w:rPr>
        <w:t>NUCLEAR TREATY FRAUD</w:t>
      </w:r>
      <w:r>
        <w:t xml:space="preserve"> does not occur.</w:t>
      </w:r>
    </w:p>
    <w:p w14:paraId="4A665240" w14:textId="18C66D0C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STRATEGIC </w:t>
      </w:r>
      <w:r w:rsidR="00380CF1">
        <w:rPr>
          <w:u w:val="single"/>
        </w:rPr>
        <w:t xml:space="preserve">TREATY </w:t>
      </w:r>
      <w:r>
        <w:rPr>
          <w:u w:val="single"/>
        </w:rPr>
        <w:t>FRAUD PREVENTION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380CF1">
        <w:t xml:space="preserve">                </w:t>
      </w:r>
      <w:r>
        <w:t xml:space="preserve"> </w:t>
      </w:r>
      <w:r>
        <w:rPr>
          <w:b/>
          <w:bCs/>
        </w:rPr>
        <w:t xml:space="preserve">STRATEGIC </w:t>
      </w:r>
      <w:r w:rsidR="00380CF1">
        <w:rPr>
          <w:b/>
          <w:bCs/>
        </w:rPr>
        <w:t xml:space="preserve">TREATY </w:t>
      </w:r>
      <w:r>
        <w:rPr>
          <w:b/>
          <w:bCs/>
        </w:rPr>
        <w:t>FRAUD</w:t>
      </w:r>
      <w:r>
        <w:t xml:space="preserve"> does not occur.</w:t>
      </w:r>
    </w:p>
    <w:p w14:paraId="1127898A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TREATY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TREATY FRAUD</w:t>
      </w:r>
      <w:r>
        <w:t xml:space="preserve"> does not occur.</w:t>
      </w:r>
    </w:p>
    <w:p w14:paraId="34D41DD8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PEACE TREATY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</w:t>
      </w:r>
      <w:r>
        <w:rPr>
          <w:b/>
          <w:bCs/>
        </w:rPr>
        <w:t>PEACE TREATY FRAUD</w:t>
      </w:r>
      <w:r>
        <w:t xml:space="preserve"> does not occur.</w:t>
      </w:r>
    </w:p>
    <w:p w14:paraId="4889AF7A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SANCTIONS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SANCTIONS FRAUD</w:t>
      </w:r>
      <w:r>
        <w:t xml:space="preserve"> does not occur.</w:t>
      </w:r>
    </w:p>
    <w:p w14:paraId="74969AC3" w14:textId="77777777" w:rsidR="008772E3" w:rsidRDefault="008772E3" w:rsidP="008772E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GLOBAL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             </w:t>
      </w:r>
      <w:r>
        <w:rPr>
          <w:b/>
          <w:bCs/>
        </w:rPr>
        <w:t>GLOBAL FRAUD</w:t>
      </w:r>
      <w:r>
        <w:t xml:space="preserve"> does not occur.</w:t>
      </w:r>
    </w:p>
    <w:p w14:paraId="50BC2B7E" w14:textId="478D1DD9" w:rsidR="008772E3" w:rsidRDefault="008772E3" w:rsidP="008772E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WORLD PEACE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</w:t>
      </w:r>
      <w:r>
        <w:rPr>
          <w:b/>
          <w:bCs/>
        </w:rPr>
        <w:t>WORLD PEACE FRAUD</w:t>
      </w:r>
      <w:r>
        <w:t xml:space="preserve"> does not occur.</w:t>
      </w:r>
    </w:p>
    <w:p w14:paraId="67D9836F" w14:textId="77777777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UNITED NATIONS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</w:t>
      </w:r>
      <w:r>
        <w:rPr>
          <w:b/>
          <w:bCs/>
        </w:rPr>
        <w:t>UNITED NATIONS FRAUD</w:t>
      </w:r>
      <w:r>
        <w:t xml:space="preserve"> does not occur.</w:t>
      </w:r>
    </w:p>
    <w:p w14:paraId="0BBED5EB" w14:textId="77777777" w:rsidR="003976C3" w:rsidRDefault="003976C3" w:rsidP="008772E3">
      <w:pPr>
        <w:tabs>
          <w:tab w:val="left" w:pos="0"/>
        </w:tabs>
        <w:ind w:left="360" w:hanging="360"/>
        <w:jc w:val="both"/>
      </w:pPr>
    </w:p>
    <w:p w14:paraId="79BEAB65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50EDAFA" w14:textId="476073C6" w:rsidR="00310AC6" w:rsidRPr="00C0532F" w:rsidRDefault="00310AC6" w:rsidP="00310AC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NUCLEAR CASE FRAUD PREVENTION SECURITY SYSTEMS</w:t>
      </w:r>
    </w:p>
    <w:p w14:paraId="5C43D314" w14:textId="4078ECF4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CRIME CASE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NUCLEAR CRIME CASE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732F44D" w14:textId="71E9EC31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EVIDENCE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NUCLEAR EVIDENCE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070873A" w14:textId="6FB96F82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CRIME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 CRIME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5125F85" w14:textId="6FAB7BF4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WEAPON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 WEAPON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127981" w14:textId="137FA733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INTELLECTUAL PROPERTY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 INTELLECTUAL PROPERTY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B49A76" w14:textId="6E982C0B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 xml:space="preserve">NUCLEAR RECORD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C200E7F" w14:textId="3F712009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DATA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</w:t>
      </w:r>
      <w:r w:rsidRPr="00D779AB">
        <w:t xml:space="preserve"> </w:t>
      </w:r>
      <w:r>
        <w:rPr>
          <w:b/>
          <w:bCs/>
        </w:rPr>
        <w:t>NUCLEAR DATA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C94E55F" w14:textId="77777777" w:rsidR="00310AC6" w:rsidRDefault="00310AC6">
      <w:pPr>
        <w:rPr>
          <w:b/>
          <w:sz w:val="24"/>
        </w:rPr>
      </w:pPr>
      <w:r>
        <w:rPr>
          <w:b/>
          <w:sz w:val="24"/>
        </w:rPr>
        <w:br w:type="page"/>
      </w:r>
    </w:p>
    <w:p w14:paraId="1AA8F0A9" w14:textId="60CABBD6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SURVEILLANCE FRAUD PREVENTION SECURITY SYSTEMS</w:t>
      </w:r>
    </w:p>
    <w:p w14:paraId="5D6D66AE" w14:textId="4B3CE233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SURVEILLANCE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SURVEILLANCE FRAUD</w:t>
      </w:r>
      <w:r>
        <w:t xml:space="preserve"> does not occur.</w:t>
      </w:r>
    </w:p>
    <w:p w14:paraId="3FE445D4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535B1FD" w14:textId="20F6DAE6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FRAUD PREVENTION SECURITY SYSTEMS</w:t>
      </w:r>
    </w:p>
    <w:p w14:paraId="79BF6FB8" w14:textId="00B8781B" w:rsidR="00AF7870" w:rsidRDefault="00AF7870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TERRORISM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</w:t>
      </w:r>
      <w:r w:rsidR="00777573">
        <w:t xml:space="preserve">         </w:t>
      </w:r>
      <w:r>
        <w:t xml:space="preserve">           </w:t>
      </w:r>
      <w:r>
        <w:rPr>
          <w:b/>
          <w:bCs/>
        </w:rPr>
        <w:t>TERRORISM FRAUD</w:t>
      </w:r>
      <w:r>
        <w:t xml:space="preserve"> does not occur.</w:t>
      </w:r>
    </w:p>
    <w:p w14:paraId="69972E48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4CD13E6" w14:textId="73231B7F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GENOCIDE FRAUD PREVENTION SECURITY SYSTEMS</w:t>
      </w:r>
    </w:p>
    <w:p w14:paraId="204C7850" w14:textId="77777777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GENOCIDE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</w:t>
      </w:r>
      <w:r>
        <w:rPr>
          <w:b/>
          <w:bCs/>
        </w:rPr>
        <w:t>GENOCIDE FRAUD</w:t>
      </w:r>
      <w:r>
        <w:t xml:space="preserve"> does not occur.</w:t>
      </w:r>
    </w:p>
    <w:p w14:paraId="768F2725" w14:textId="5FF5890A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DB91152" w14:textId="6748663D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COMPUTER FRAUD PREVENTION SECURITY SYSTEMS</w:t>
      </w:r>
    </w:p>
    <w:p w14:paraId="4CB1C4BA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COMPUTER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COMPUTER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AD4E7CA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RECORDS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RECORDS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8124F14" w14:textId="58338FF3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DATA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DATA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557A1AE" w14:textId="4493D640" w:rsidR="00AF7870" w:rsidRDefault="00AF7870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SIMULATION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</w:t>
      </w:r>
      <w:r>
        <w:t xml:space="preserve">         </w:t>
      </w:r>
      <w:r>
        <w:rPr>
          <w:b/>
          <w:bCs/>
        </w:rPr>
        <w:t>SIMULATION FRAUD</w:t>
      </w:r>
      <w:r>
        <w:t xml:space="preserve"> does not occur.</w:t>
      </w:r>
    </w:p>
    <w:p w14:paraId="0F62576A" w14:textId="77777777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STUDIES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STUDIES FRAUD</w:t>
      </w:r>
      <w:r>
        <w:t xml:space="preserve"> does not occur.</w:t>
      </w:r>
    </w:p>
    <w:p w14:paraId="1921FEF4" w14:textId="5B99C285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ARTIFICIAL INTELLIGENCE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>
        <w:rPr>
          <w:b/>
          <w:bCs/>
        </w:rPr>
        <w:t>ARTIFICIAL INTELLIGENCE FRAUD</w:t>
      </w:r>
      <w:r>
        <w:t xml:space="preserve"> does not occur.</w:t>
      </w:r>
    </w:p>
    <w:p w14:paraId="513AEAEE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16B1D4EF" w14:textId="26AAF2AF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CRIMINAL FRAUD PREVENTION SECURITY SYSTEMS</w:t>
      </w:r>
    </w:p>
    <w:p w14:paraId="51640EDE" w14:textId="41BB806F" w:rsidR="00454D5F" w:rsidRDefault="00222D9D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CRIME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CRIME FRAUD</w:t>
      </w:r>
      <w:r>
        <w:t xml:space="preserve"> does not occur.</w:t>
      </w:r>
    </w:p>
    <w:p w14:paraId="7FFD490B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CRIMINAL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CRIMINAL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E594126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CRIMINAL RECORDS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CRIMINAL RECORDS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12558BF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CRIMINAL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CRIMINAL RECORDS DESTRUCTION</w:t>
      </w:r>
      <w:r w:rsidRPr="00D779AB">
        <w:t xml:space="preserve"> does not occur.</w:t>
      </w:r>
    </w:p>
    <w:p w14:paraId="0A23A28B" w14:textId="77777777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WITNESS TAMPERING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WITNESS TAMPERING</w:t>
      </w:r>
      <w:r>
        <w:t xml:space="preserve"> does not occur.</w:t>
      </w:r>
    </w:p>
    <w:p w14:paraId="141F5E4E" w14:textId="77777777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VICTIM HARASSMENT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</w:t>
      </w:r>
      <w:r>
        <w:rPr>
          <w:b/>
          <w:bCs/>
        </w:rPr>
        <w:t>VICTIM HARASSMENT</w:t>
      </w:r>
      <w:r>
        <w:t xml:space="preserve"> does not occur.</w:t>
      </w:r>
    </w:p>
    <w:p w14:paraId="50DF9E12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0CED3EE" w14:textId="0C263F44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INTELLECTUAL PROPERTY FRAUD PREVENTION SECURITY SYSTEMS</w:t>
      </w:r>
    </w:p>
    <w:p w14:paraId="2B4DB705" w14:textId="5BE3E546" w:rsidR="00222D9D" w:rsidRDefault="00222D9D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PATENT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PATENT FRAUD</w:t>
      </w:r>
      <w:r>
        <w:t xml:space="preserve"> does not occur.</w:t>
      </w:r>
    </w:p>
    <w:p w14:paraId="09CAC73E" w14:textId="30553E91" w:rsidR="00454D5F" w:rsidRDefault="00222D9D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TRADEMARK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TRADEMARK FRAUD</w:t>
      </w:r>
      <w:r>
        <w:t xml:space="preserve"> does not occur.</w:t>
      </w:r>
    </w:p>
    <w:p w14:paraId="6A17FC09" w14:textId="231DDBBB" w:rsidR="00F51FBF" w:rsidRDefault="00222D9D" w:rsidP="00777573">
      <w:pPr>
        <w:tabs>
          <w:tab w:val="left" w:pos="0"/>
        </w:tabs>
        <w:ind w:left="360" w:hanging="360"/>
      </w:pPr>
      <w:r>
        <w:rPr>
          <w:u w:val="single"/>
        </w:rPr>
        <w:t>AUTONOMOUS COPYRIGHT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COPYRIGHT FRAUD</w:t>
      </w:r>
      <w:r>
        <w:t xml:space="preserve"> does not occur.</w:t>
      </w:r>
    </w:p>
    <w:p w14:paraId="72983702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IDEAINT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IDEAINT FRAUD</w:t>
      </w:r>
      <w:r>
        <w:t xml:space="preserve"> does not occur.</w:t>
      </w:r>
    </w:p>
    <w:p w14:paraId="54833BF0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WORLD INTELLECTUAL PROPERTY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WORLD INTELLECTUAL PROPERTY FRAUD</w:t>
      </w:r>
      <w:r>
        <w:t xml:space="preserve"> does not occur.</w:t>
      </w:r>
    </w:p>
    <w:p w14:paraId="5E8192C8" w14:textId="77777777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PLAGERISM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PLAGERISM</w:t>
      </w:r>
      <w:r>
        <w:t xml:space="preserve"> does not occur.</w:t>
      </w:r>
    </w:p>
    <w:p w14:paraId="7B20BEF0" w14:textId="4162C959" w:rsidR="0033305F" w:rsidRDefault="0033305F" w:rsidP="0033305F">
      <w:pPr>
        <w:tabs>
          <w:tab w:val="left" w:pos="0"/>
        </w:tabs>
        <w:ind w:left="360" w:hanging="360"/>
        <w:jc w:val="both"/>
        <w:rPr>
          <w:ins w:id="32" w:author="Patrick McElhiney" w:date="2022-09-20T10:00:00Z"/>
        </w:rPr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INTELLECTUAL PROPERTY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INTELLECTUAL PROPERTY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5D34476" w14:textId="1D0EF900" w:rsidR="00EE2AC9" w:rsidRDefault="00EE2AC9">
      <w:pPr>
        <w:rPr>
          <w:ins w:id="33" w:author="Patrick McElhiney" w:date="2022-09-20T10:00:00Z"/>
          <w:u w:val="single"/>
        </w:rPr>
      </w:pPr>
      <w:ins w:id="34" w:author="Patrick McElhiney" w:date="2022-09-20T10:00:00Z">
        <w:r>
          <w:rPr>
            <w:u w:val="single"/>
          </w:rPr>
          <w:br w:type="page"/>
        </w:r>
      </w:ins>
    </w:p>
    <w:p w14:paraId="74A5BB8A" w14:textId="737C37D6" w:rsidR="00BA010F" w:rsidRPr="00C0532F" w:rsidRDefault="00BA010F" w:rsidP="00BA010F">
      <w:pPr>
        <w:ind w:left="360" w:hanging="360"/>
        <w:jc w:val="both"/>
        <w:rPr>
          <w:ins w:id="35" w:author="Patrick McElhiney" w:date="2022-09-20T10:06:00Z"/>
          <w:b/>
          <w:bCs/>
        </w:rPr>
      </w:pPr>
      <w:ins w:id="36" w:author="Patrick McElhiney" w:date="2022-09-20T10:07:00Z">
        <w:r>
          <w:rPr>
            <w:b/>
            <w:sz w:val="24"/>
          </w:rPr>
          <w:lastRenderedPageBreak/>
          <w:t>COURT</w:t>
        </w:r>
      </w:ins>
      <w:ins w:id="37" w:author="Patrick McElhiney" w:date="2022-09-20T10:06:00Z">
        <w:r>
          <w:rPr>
            <w:b/>
            <w:sz w:val="24"/>
          </w:rPr>
          <w:t xml:space="preserve"> FRAUD PREVENTION SECURITY SYSTEMS</w:t>
        </w:r>
      </w:ins>
    </w:p>
    <w:p w14:paraId="1518A38F" w14:textId="6890B2C7" w:rsidR="00BA010F" w:rsidRDefault="00BA010F" w:rsidP="00BA010F">
      <w:pPr>
        <w:tabs>
          <w:tab w:val="left" w:pos="0"/>
        </w:tabs>
        <w:ind w:left="360" w:hanging="360"/>
        <w:jc w:val="both"/>
        <w:rPr>
          <w:ins w:id="38" w:author="Patrick McElhiney" w:date="2022-09-20T10:06:00Z"/>
        </w:rPr>
      </w:pPr>
      <w:ins w:id="39" w:author="Patrick McElhiney" w:date="2022-09-20T10:06:00Z">
        <w:r>
          <w:rPr>
            <w:u w:val="single"/>
          </w:rPr>
          <w:t xml:space="preserve">AUTONOMOUS </w:t>
        </w:r>
      </w:ins>
      <w:ins w:id="40" w:author="Patrick McElhiney" w:date="2022-09-20T10:07:00Z">
        <w:r>
          <w:rPr>
            <w:u w:val="single"/>
          </w:rPr>
          <w:t>COURT</w:t>
        </w:r>
      </w:ins>
      <w:ins w:id="41" w:author="Patrick McElhiney" w:date="2022-09-20T10:06:00Z">
        <w:r>
          <w:rPr>
            <w:u w:val="single"/>
          </w:rPr>
          <w:t xml:space="preserve"> FRAUD PREVENTION SYSTEMS</w:t>
        </w:r>
        <w:r>
          <w:t xml:space="preserve"> (</w:t>
        </w:r>
        <w:r>
          <w:rPr>
            <w:b/>
            <w:bCs/>
          </w:rPr>
          <w:t>2022</w:t>
        </w:r>
        <w:r>
          <w:t xml:space="preserve">) – ensures that </w:t>
        </w:r>
      </w:ins>
      <w:ins w:id="42" w:author="Patrick McElhiney" w:date="2022-09-20T10:07:00Z">
        <w:r>
          <w:rPr>
            <w:b/>
            <w:bCs/>
          </w:rPr>
          <w:t>COURT</w:t>
        </w:r>
      </w:ins>
      <w:ins w:id="43" w:author="Patrick McElhiney" w:date="2022-09-20T10:06:00Z">
        <w:r>
          <w:rPr>
            <w:b/>
            <w:bCs/>
          </w:rPr>
          <w:t xml:space="preserve"> FRAUD</w:t>
        </w:r>
        <w:r>
          <w:t xml:space="preserve"> does not occur.</w:t>
        </w:r>
      </w:ins>
    </w:p>
    <w:p w14:paraId="1C9DE968" w14:textId="77777777" w:rsidR="00BA010F" w:rsidRDefault="00BA010F">
      <w:pPr>
        <w:rPr>
          <w:ins w:id="44" w:author="Patrick McElhiney" w:date="2022-09-20T10:06:00Z"/>
          <w:b/>
          <w:sz w:val="24"/>
        </w:rPr>
      </w:pPr>
      <w:ins w:id="45" w:author="Patrick McElhiney" w:date="2022-09-20T10:06:00Z">
        <w:r>
          <w:rPr>
            <w:b/>
            <w:sz w:val="24"/>
          </w:rPr>
          <w:br w:type="page"/>
        </w:r>
      </w:ins>
    </w:p>
    <w:p w14:paraId="3781C89D" w14:textId="3BE35E1A" w:rsidR="00BA010F" w:rsidRPr="00C0532F" w:rsidRDefault="00BA010F" w:rsidP="00BA010F">
      <w:pPr>
        <w:ind w:left="360" w:hanging="360"/>
        <w:jc w:val="both"/>
        <w:rPr>
          <w:ins w:id="46" w:author="Patrick McElhiney" w:date="2022-09-20T10:06:00Z"/>
          <w:b/>
          <w:bCs/>
        </w:rPr>
      </w:pPr>
      <w:ins w:id="47" w:author="Patrick McElhiney" w:date="2022-09-20T10:06:00Z">
        <w:r>
          <w:rPr>
            <w:b/>
            <w:sz w:val="24"/>
          </w:rPr>
          <w:lastRenderedPageBreak/>
          <w:t>LEGAL FRAUD PREVENTION SECURITY SYSTEMS</w:t>
        </w:r>
      </w:ins>
    </w:p>
    <w:p w14:paraId="08FA013C" w14:textId="15374DB7" w:rsidR="00BA010F" w:rsidRDefault="00BA010F" w:rsidP="00BA010F">
      <w:pPr>
        <w:tabs>
          <w:tab w:val="left" w:pos="0"/>
        </w:tabs>
        <w:ind w:left="360" w:hanging="360"/>
        <w:jc w:val="both"/>
        <w:rPr>
          <w:ins w:id="48" w:author="Patrick McElhiney" w:date="2022-09-20T10:06:00Z"/>
        </w:rPr>
      </w:pPr>
      <w:ins w:id="49" w:author="Patrick McElhiney" w:date="2022-09-20T10:06:00Z">
        <w:r>
          <w:rPr>
            <w:u w:val="single"/>
          </w:rPr>
          <w:t>AUTONOMOUS LEGAL FRAUD PREVENTION SYSTEMS</w:t>
        </w:r>
        <w:r>
          <w:t xml:space="preserve"> (</w:t>
        </w:r>
        <w:r>
          <w:rPr>
            <w:b/>
            <w:bCs/>
          </w:rPr>
          <w:t>2022</w:t>
        </w:r>
        <w:r>
          <w:t xml:space="preserve">) – ensures that </w:t>
        </w:r>
        <w:r>
          <w:rPr>
            <w:b/>
            <w:bCs/>
          </w:rPr>
          <w:t>LEGAL FRAUD</w:t>
        </w:r>
        <w:r>
          <w:t xml:space="preserve"> does not occur.</w:t>
        </w:r>
      </w:ins>
    </w:p>
    <w:p w14:paraId="3083F9AF" w14:textId="541DE60C" w:rsidR="00BA010F" w:rsidRDefault="00BA010F" w:rsidP="00BA010F">
      <w:pPr>
        <w:tabs>
          <w:tab w:val="left" w:pos="0"/>
        </w:tabs>
        <w:ind w:left="360" w:hanging="360"/>
        <w:jc w:val="both"/>
        <w:rPr>
          <w:ins w:id="50" w:author="Patrick McElhiney" w:date="2022-09-20T10:06:00Z"/>
        </w:rPr>
      </w:pPr>
      <w:ins w:id="51" w:author="Patrick McElhiney" w:date="2022-09-20T10:06:00Z">
        <w:r>
          <w:rPr>
            <w:u w:val="single"/>
          </w:rPr>
          <w:t>AUTONOMOUS LEGAL DEFENSE FRAUD PREVENTION SYSTEMS</w:t>
        </w:r>
        <w:r>
          <w:t xml:space="preserve"> (</w:t>
        </w:r>
        <w:r>
          <w:rPr>
            <w:b/>
            <w:bCs/>
          </w:rPr>
          <w:t>2022</w:t>
        </w:r>
        <w:r>
          <w:t xml:space="preserve">) – ensures that                                      </w:t>
        </w:r>
        <w:r>
          <w:rPr>
            <w:b/>
            <w:bCs/>
          </w:rPr>
          <w:t>LEGAL DEFENSE FRAUD</w:t>
        </w:r>
        <w:r>
          <w:t xml:space="preserve"> does not occur.</w:t>
        </w:r>
      </w:ins>
    </w:p>
    <w:p w14:paraId="125CC1D6" w14:textId="77777777" w:rsidR="00BA010F" w:rsidRDefault="00BA010F">
      <w:pPr>
        <w:rPr>
          <w:ins w:id="52" w:author="Patrick McElhiney" w:date="2022-09-20T10:06:00Z"/>
          <w:b/>
          <w:sz w:val="24"/>
        </w:rPr>
      </w:pPr>
      <w:ins w:id="53" w:author="Patrick McElhiney" w:date="2022-09-20T10:06:00Z">
        <w:r>
          <w:rPr>
            <w:b/>
            <w:sz w:val="24"/>
          </w:rPr>
          <w:br w:type="page"/>
        </w:r>
      </w:ins>
    </w:p>
    <w:p w14:paraId="187321C5" w14:textId="39A1E1B5" w:rsidR="00EE2AC9" w:rsidRPr="00C0532F" w:rsidRDefault="00BA010F" w:rsidP="00EE2AC9">
      <w:pPr>
        <w:ind w:left="360" w:hanging="360"/>
        <w:jc w:val="both"/>
        <w:rPr>
          <w:ins w:id="54" w:author="Patrick McElhiney" w:date="2022-09-20T10:00:00Z"/>
          <w:b/>
          <w:bCs/>
        </w:rPr>
      </w:pPr>
      <w:ins w:id="55" w:author="Patrick McElhiney" w:date="2022-09-20T10:05:00Z">
        <w:r>
          <w:rPr>
            <w:b/>
            <w:sz w:val="24"/>
          </w:rPr>
          <w:lastRenderedPageBreak/>
          <w:t>INTELLECTUAL PROPERTY</w:t>
        </w:r>
      </w:ins>
      <w:ins w:id="56" w:author="Patrick McElhiney" w:date="2022-09-20T10:00:00Z">
        <w:r w:rsidR="00EE2AC9">
          <w:rPr>
            <w:b/>
            <w:sz w:val="24"/>
          </w:rPr>
          <w:t xml:space="preserve"> FRAUD PREVENTION SECURITY SYSTEMS</w:t>
        </w:r>
      </w:ins>
    </w:p>
    <w:p w14:paraId="13E33AD7" w14:textId="009590E4" w:rsidR="00EE2AC9" w:rsidRDefault="00EE2AC9" w:rsidP="00EE2AC9">
      <w:pPr>
        <w:tabs>
          <w:tab w:val="left" w:pos="0"/>
        </w:tabs>
        <w:ind w:left="360" w:hanging="360"/>
        <w:jc w:val="both"/>
        <w:rPr>
          <w:ins w:id="57" w:author="Patrick McElhiney" w:date="2022-09-20T10:03:00Z"/>
        </w:rPr>
      </w:pPr>
      <w:ins w:id="58" w:author="Patrick McElhiney" w:date="2022-09-20T10:00:00Z">
        <w:r>
          <w:rPr>
            <w:u w:val="single"/>
          </w:rPr>
          <w:t xml:space="preserve">AUTONOMOUS </w:t>
        </w:r>
      </w:ins>
      <w:ins w:id="59" w:author="Patrick McElhiney" w:date="2022-09-20T10:05:00Z">
        <w:r w:rsidR="00BA010F">
          <w:rPr>
            <w:u w:val="single"/>
          </w:rPr>
          <w:t>INTELLECTUAL PROPERTY</w:t>
        </w:r>
      </w:ins>
      <w:ins w:id="60" w:author="Patrick McElhiney" w:date="2022-09-20T10:00:00Z">
        <w:r>
          <w:rPr>
            <w:u w:val="single"/>
          </w:rPr>
          <w:t xml:space="preserve"> FRAUD PREVENTION SYSTEMS</w:t>
        </w:r>
        <w:r>
          <w:t xml:space="preserve"> (</w:t>
        </w:r>
        <w:r>
          <w:rPr>
            <w:b/>
            <w:bCs/>
          </w:rPr>
          <w:t>2022</w:t>
        </w:r>
        <w:r>
          <w:t xml:space="preserve">) – ensures that </w:t>
        </w:r>
      </w:ins>
      <w:ins w:id="61" w:author="Patrick McElhiney" w:date="2022-09-20T10:05:00Z">
        <w:r w:rsidR="00BA010F">
          <w:rPr>
            <w:b/>
            <w:bCs/>
          </w:rPr>
          <w:t>INTELLE</w:t>
        </w:r>
      </w:ins>
      <w:ins w:id="62" w:author="Patrick McElhiney" w:date="2022-09-20T10:06:00Z">
        <w:r w:rsidR="00BA010F">
          <w:rPr>
            <w:b/>
            <w:bCs/>
          </w:rPr>
          <w:t>CTUAL PROPERTY FRAUD</w:t>
        </w:r>
      </w:ins>
      <w:ins w:id="63" w:author="Patrick McElhiney" w:date="2022-09-20T10:00:00Z">
        <w:r>
          <w:t xml:space="preserve"> does not occur.</w:t>
        </w:r>
      </w:ins>
    </w:p>
    <w:p w14:paraId="4D660A5E" w14:textId="58549CA1" w:rsidR="00A07CD0" w:rsidRDefault="00A07CD0">
      <w:pPr>
        <w:rPr>
          <w:ins w:id="64" w:author="Patrick McElhiney" w:date="2022-09-20T10:03:00Z"/>
          <w:u w:val="single"/>
        </w:rPr>
      </w:pPr>
      <w:ins w:id="65" w:author="Patrick McElhiney" w:date="2022-09-20T10:03:00Z">
        <w:r>
          <w:rPr>
            <w:u w:val="single"/>
          </w:rPr>
          <w:br w:type="page"/>
        </w:r>
      </w:ins>
    </w:p>
    <w:p w14:paraId="2C0EEDA4" w14:textId="77777777" w:rsidR="00A07CD0" w:rsidRPr="00C0532F" w:rsidRDefault="00A07CD0" w:rsidP="00A07CD0">
      <w:pPr>
        <w:ind w:left="360" w:hanging="360"/>
        <w:jc w:val="both"/>
        <w:rPr>
          <w:ins w:id="66" w:author="Patrick McElhiney" w:date="2022-09-20T10:03:00Z"/>
          <w:b/>
          <w:bCs/>
        </w:rPr>
      </w:pPr>
      <w:ins w:id="67" w:author="Patrick McElhiney" w:date="2022-09-20T10:03:00Z">
        <w:r>
          <w:rPr>
            <w:b/>
            <w:sz w:val="24"/>
          </w:rPr>
          <w:lastRenderedPageBreak/>
          <w:t>TRAFFIC FRAUD PREVENTION SECURITY SYSTEMS</w:t>
        </w:r>
      </w:ins>
    </w:p>
    <w:p w14:paraId="53BF685F" w14:textId="77777777" w:rsidR="00A07CD0" w:rsidRDefault="00A07CD0" w:rsidP="00A07CD0">
      <w:pPr>
        <w:tabs>
          <w:tab w:val="left" w:pos="0"/>
        </w:tabs>
        <w:ind w:left="360" w:hanging="360"/>
        <w:jc w:val="both"/>
        <w:rPr>
          <w:ins w:id="68" w:author="Patrick McElhiney" w:date="2022-09-20T10:03:00Z"/>
        </w:rPr>
      </w:pPr>
      <w:ins w:id="69" w:author="Patrick McElhiney" w:date="2022-09-20T10:03:00Z">
        <w:r>
          <w:rPr>
            <w:u w:val="single"/>
          </w:rPr>
          <w:t>AUTONOMOUS TRAFFIC FRAUD PREVENTION SYSTEMS</w:t>
        </w:r>
        <w:r>
          <w:t xml:space="preserve"> (</w:t>
        </w:r>
        <w:r>
          <w:rPr>
            <w:b/>
            <w:bCs/>
          </w:rPr>
          <w:t>2022</w:t>
        </w:r>
        <w:r>
          <w:t xml:space="preserve">) – ensures that </w:t>
        </w:r>
        <w:r>
          <w:rPr>
            <w:b/>
            <w:bCs/>
          </w:rPr>
          <w:t>TRAFFIC FRAUD</w:t>
        </w:r>
        <w:r>
          <w:t xml:space="preserve"> does not occur.</w:t>
        </w:r>
      </w:ins>
    </w:p>
    <w:p w14:paraId="4109AD72" w14:textId="77777777" w:rsidR="00A07CD0" w:rsidRDefault="00A07CD0" w:rsidP="00EE2AC9">
      <w:pPr>
        <w:tabs>
          <w:tab w:val="left" w:pos="0"/>
        </w:tabs>
        <w:ind w:left="360" w:hanging="360"/>
        <w:jc w:val="both"/>
        <w:rPr>
          <w:ins w:id="70" w:author="Patrick McElhiney" w:date="2022-09-20T10:00:00Z"/>
        </w:rPr>
      </w:pPr>
    </w:p>
    <w:p w14:paraId="62733416" w14:textId="1C3A7057" w:rsidR="00EE2AC9" w:rsidRDefault="00EE2AC9">
      <w:pPr>
        <w:rPr>
          <w:ins w:id="71" w:author="Patrick McElhiney" w:date="2022-09-20T10:01:00Z"/>
        </w:rPr>
      </w:pPr>
      <w:ins w:id="72" w:author="Patrick McElhiney" w:date="2022-09-20T10:01:00Z">
        <w:r>
          <w:br w:type="page"/>
        </w:r>
      </w:ins>
    </w:p>
    <w:p w14:paraId="630B0DF5" w14:textId="49C69274" w:rsidR="00EE2AC9" w:rsidRPr="00C0532F" w:rsidRDefault="00EE2AC9" w:rsidP="00EE2AC9">
      <w:pPr>
        <w:ind w:left="360" w:hanging="360"/>
        <w:jc w:val="both"/>
        <w:rPr>
          <w:ins w:id="73" w:author="Patrick McElhiney" w:date="2022-09-20T10:01:00Z"/>
          <w:b/>
          <w:bCs/>
        </w:rPr>
      </w:pPr>
      <w:ins w:id="74" w:author="Patrick McElhiney" w:date="2022-09-20T10:01:00Z">
        <w:r>
          <w:rPr>
            <w:b/>
            <w:sz w:val="24"/>
          </w:rPr>
          <w:lastRenderedPageBreak/>
          <w:t>LAW ENFORCEMENT FRAUD PREVENTION SECURITY SYSTEMS</w:t>
        </w:r>
      </w:ins>
    </w:p>
    <w:p w14:paraId="3A235B4D" w14:textId="10FD1D44" w:rsidR="00EE2AC9" w:rsidRDefault="00EE2AC9" w:rsidP="00EE2AC9">
      <w:pPr>
        <w:tabs>
          <w:tab w:val="left" w:pos="0"/>
        </w:tabs>
        <w:ind w:left="360" w:hanging="360"/>
        <w:jc w:val="both"/>
        <w:rPr>
          <w:ins w:id="75" w:author="Patrick McElhiney" w:date="2022-09-20T10:01:00Z"/>
        </w:rPr>
      </w:pPr>
      <w:ins w:id="76" w:author="Patrick McElhiney" w:date="2022-09-20T10:01:00Z">
        <w:r>
          <w:rPr>
            <w:u w:val="single"/>
          </w:rPr>
          <w:t>AUTONOMOUS LAW ENFORCEMENT FRAUD PREVENTION SYSTEMS</w:t>
        </w:r>
        <w:r>
          <w:t xml:space="preserve"> (</w:t>
        </w:r>
        <w:r>
          <w:rPr>
            <w:b/>
            <w:bCs/>
          </w:rPr>
          <w:t>2022</w:t>
        </w:r>
        <w:r>
          <w:t xml:space="preserve">) – ensures that                       </w:t>
        </w:r>
      </w:ins>
      <w:ins w:id="77" w:author="Patrick McElhiney" w:date="2022-09-20T10:02:00Z">
        <w:r>
          <w:t xml:space="preserve">      </w:t>
        </w:r>
      </w:ins>
      <w:ins w:id="78" w:author="Patrick McElhiney" w:date="2022-09-20T10:01:00Z">
        <w:r>
          <w:t xml:space="preserve"> </w:t>
        </w:r>
        <w:r>
          <w:rPr>
            <w:b/>
            <w:bCs/>
          </w:rPr>
          <w:t>LAW ENFORCEMENT FRAUD</w:t>
        </w:r>
        <w:r>
          <w:t xml:space="preserve"> does not occur.</w:t>
        </w:r>
      </w:ins>
    </w:p>
    <w:p w14:paraId="56A23F87" w14:textId="5897B41C" w:rsidR="00A07CD0" w:rsidRDefault="00A07CD0" w:rsidP="00A07CD0">
      <w:pPr>
        <w:tabs>
          <w:tab w:val="left" w:pos="0"/>
        </w:tabs>
        <w:ind w:left="360" w:hanging="360"/>
        <w:jc w:val="both"/>
        <w:rPr>
          <w:ins w:id="79" w:author="Patrick McElhiney" w:date="2022-09-20T10:04:00Z"/>
        </w:rPr>
      </w:pPr>
      <w:ins w:id="80" w:author="Patrick McElhiney" w:date="2022-09-20T10:04:00Z">
        <w:r>
          <w:rPr>
            <w:u w:val="single"/>
          </w:rPr>
          <w:t>AUTONOMOUS EVIDENCE FRAUD PREVENTION SYSTEMS</w:t>
        </w:r>
        <w:r>
          <w:t xml:space="preserve"> (</w:t>
        </w:r>
        <w:r>
          <w:rPr>
            <w:b/>
            <w:bCs/>
          </w:rPr>
          <w:t>2022</w:t>
        </w:r>
        <w:r>
          <w:t xml:space="preserve">) – ensures that </w:t>
        </w:r>
      </w:ins>
      <w:ins w:id="81" w:author="Patrick McElhiney" w:date="2022-09-20T10:05:00Z">
        <w:r>
          <w:rPr>
            <w:b/>
            <w:bCs/>
          </w:rPr>
          <w:t>EVIDENCE</w:t>
        </w:r>
      </w:ins>
      <w:ins w:id="82" w:author="Patrick McElhiney" w:date="2022-09-20T10:04:00Z">
        <w:r>
          <w:rPr>
            <w:b/>
            <w:bCs/>
          </w:rPr>
          <w:t xml:space="preserve"> FRAUD</w:t>
        </w:r>
        <w:r>
          <w:t xml:space="preserve"> does not occur.</w:t>
        </w:r>
      </w:ins>
    </w:p>
    <w:p w14:paraId="08F46A3D" w14:textId="77777777" w:rsidR="00EE2AC9" w:rsidRPr="00D779AB" w:rsidDel="00EE2AC9" w:rsidRDefault="00EE2AC9" w:rsidP="0033305F">
      <w:pPr>
        <w:tabs>
          <w:tab w:val="left" w:pos="0"/>
        </w:tabs>
        <w:ind w:left="360" w:hanging="360"/>
        <w:jc w:val="both"/>
        <w:rPr>
          <w:del w:id="83" w:author="Patrick McElhiney" w:date="2022-09-20T10:01:00Z"/>
        </w:rPr>
      </w:pPr>
    </w:p>
    <w:p w14:paraId="4B834E7A" w14:textId="77777777" w:rsidR="00310AC6" w:rsidRPr="006C5F95" w:rsidRDefault="00310AC6" w:rsidP="00777573">
      <w:pPr>
        <w:tabs>
          <w:tab w:val="left" w:pos="0"/>
        </w:tabs>
        <w:ind w:left="360" w:hanging="360"/>
      </w:pPr>
    </w:p>
    <w:sectPr w:rsidR="00310AC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1BCB7" w14:textId="77777777" w:rsidR="009458B4" w:rsidRDefault="009458B4" w:rsidP="005B7682">
      <w:pPr>
        <w:spacing w:after="0" w:line="240" w:lineRule="auto"/>
      </w:pPr>
      <w:r>
        <w:separator/>
      </w:r>
    </w:p>
  </w:endnote>
  <w:endnote w:type="continuationSeparator" w:id="0">
    <w:p w14:paraId="7BC0C3FA" w14:textId="77777777" w:rsidR="009458B4" w:rsidRDefault="009458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ABDBCD" w:rsidR="0078387A" w:rsidRDefault="00A11E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9985B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1BA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2FC85" w14:textId="77777777" w:rsidR="009458B4" w:rsidRDefault="009458B4" w:rsidP="005B7682">
      <w:pPr>
        <w:spacing w:after="0" w:line="240" w:lineRule="auto"/>
      </w:pPr>
      <w:r>
        <w:separator/>
      </w:r>
    </w:p>
  </w:footnote>
  <w:footnote w:type="continuationSeparator" w:id="0">
    <w:p w14:paraId="088880C0" w14:textId="77777777" w:rsidR="009458B4" w:rsidRDefault="009458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005545" w:rsidR="0078387A" w:rsidRPr="005B7682" w:rsidRDefault="00A11E2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DF1EF8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34B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80CF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34B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80CF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9AB2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6A7A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. The sole ownership </w:t>
    </w:r>
    <w:r w:rsidR="00306E6B" w:rsidRPr="00756B5A">
      <w:rPr>
        <w:i/>
        <w:color w:val="000000" w:themeColor="text1"/>
        <w:sz w:val="18"/>
      </w:rPr>
      <w:t>of</w:t>
    </w:r>
    <w:r w:rsidR="00306E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F748E4B" w:rsidR="0078387A" w:rsidRDefault="00A11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D0A5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C6E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5B60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6E6B"/>
    <w:rsid w:val="00310AC6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05F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1898"/>
    <w:rsid w:val="00351916"/>
    <w:rsid w:val="00351E36"/>
    <w:rsid w:val="00352B20"/>
    <w:rsid w:val="00353876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0CF1"/>
    <w:rsid w:val="00382090"/>
    <w:rsid w:val="00382DD2"/>
    <w:rsid w:val="00384500"/>
    <w:rsid w:val="003852F5"/>
    <w:rsid w:val="0038676D"/>
    <w:rsid w:val="00391B42"/>
    <w:rsid w:val="00396AEC"/>
    <w:rsid w:val="003976C3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4EBE"/>
    <w:rsid w:val="005B16FC"/>
    <w:rsid w:val="005B3538"/>
    <w:rsid w:val="005B4896"/>
    <w:rsid w:val="005B6CF9"/>
    <w:rsid w:val="005B7682"/>
    <w:rsid w:val="005C1C3F"/>
    <w:rsid w:val="005C538E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17B"/>
    <w:rsid w:val="006D11B1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2D2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40"/>
    <w:rsid w:val="00875A2F"/>
    <w:rsid w:val="0087669F"/>
    <w:rsid w:val="008772E3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066A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8B4"/>
    <w:rsid w:val="00946714"/>
    <w:rsid w:val="00947527"/>
    <w:rsid w:val="00950C0C"/>
    <w:rsid w:val="00952530"/>
    <w:rsid w:val="00952EAD"/>
    <w:rsid w:val="0095329A"/>
    <w:rsid w:val="00953D1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CD0"/>
    <w:rsid w:val="00A11E26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10F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AC9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2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41</Pages>
  <Words>2681</Words>
  <Characters>15286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2022-09-20T16:17:00Z</dcterms:created>
  <dcterms:modified xsi:type="dcterms:W3CDTF">2022-09-20T16:17:00Z</dcterms:modified>
</cp:coreProperties>
</file>