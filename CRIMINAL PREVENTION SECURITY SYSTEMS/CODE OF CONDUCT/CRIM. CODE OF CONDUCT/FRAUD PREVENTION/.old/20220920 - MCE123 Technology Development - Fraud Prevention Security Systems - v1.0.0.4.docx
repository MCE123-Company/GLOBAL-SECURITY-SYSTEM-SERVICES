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4BEB8D" w:rsidR="00074C5F" w:rsidRDefault="005A4E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7:11:47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3F2206AD" w14:textId="1D050BE2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23BC559C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2643B8EF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GOVERNMENT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673D84F8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PRESIDENTIAL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LEGISLATIVE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921CEF5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EMAIL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WEBSITE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9882795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0DAFF05E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5A47CEA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5EFF251A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JUDICIAL LEGAL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COURT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ICC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77777777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37556E0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019E8E0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5C967F70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690BD42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07374233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00FF2EC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71EB4B7B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ALLEGATIONS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6E33045A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3731C0E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794DEC64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59C34513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1F3075B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7BD1A6B9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0F3D2E30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33CACF6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63FD85F9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150F2EC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77777777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68587D79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47EED16B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65C4C10F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77777777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7777777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MISREPRESENTATION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CLONING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7777777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TERM CLASSIFICATION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16ABA023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28E41B3C" w14:textId="7DEAAAA7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697727FB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EXTORTION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7A85AE5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SYSTEMATIC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3EAA5DF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6C6A9E2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GRAND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0937069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18C9E22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WEDDING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4A4F624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MARRIAGE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33485E0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FAMILY LAW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53D982A5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PERSONAL RELATIONSHIP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C2039D8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7575B7DB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PHARMACUTICALS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1C2E4D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18E5BB74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THREAT ANALYSIS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8B666AA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LIFE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1B286E8E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26BC0CF1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LEGISLATION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0A78DE0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PROTECTIVE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E208FE7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DEFENSE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426A84CC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FOREIGN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2768527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POLICY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2909951B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INTERNATIONAL RECORDS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34D335D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PROTECTION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9A9AA16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NUCLEAR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8C66D0C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>FRAUD PREVENTION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PEACE TREATY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SANCTIONS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77777777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GLOBAL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478D1DD9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PEACE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UNITED NATIONS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0EDAFA" w14:textId="476073C6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4078EC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71E9EC31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6FB96F8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FAB7BF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137FA733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6E982C0B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3F712009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4B3CE233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SURVEILLANCE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00B8781B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TERRORISM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77777777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GENOCIDE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77777777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58338FF3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4493D640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SIMULATION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STUDIES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5B99C285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ARTIFICIAL INTELLIGENCE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41BB806F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CRIME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7777777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7777777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WITNESS TAMPERING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77777777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VICTIM HARASSMENT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5BE3E546" w:rsidR="00222D9D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PATENT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30553E91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TRADEMARK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231DDBBB" w:rsidR="00F51FBF" w:rsidRDefault="00222D9D" w:rsidP="00777573">
      <w:pPr>
        <w:tabs>
          <w:tab w:val="left" w:pos="0"/>
        </w:tabs>
        <w:ind w:left="360" w:hanging="360"/>
      </w:pPr>
      <w:r>
        <w:rPr>
          <w:u w:val="single"/>
        </w:rPr>
        <w:t>AUTONOMOUS COPYRIGHT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IDEAINT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77777777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WORLD INTELLECTUAL PROPERTY FRAUD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PLAGERISM PREVENTION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4162C959" w:rsidR="0033305F" w:rsidRDefault="0033305F" w:rsidP="0033305F">
      <w:pPr>
        <w:tabs>
          <w:tab w:val="left" w:pos="0"/>
        </w:tabs>
        <w:ind w:left="360" w:hanging="360"/>
        <w:jc w:val="both"/>
        <w:rPr>
          <w:ins w:id="0" w:author="Patrick McElhiney" w:date="2022-09-20T10:00:00Z"/>
        </w:rPr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>FRAUD PREVENTION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ins w:id="1" w:author="Patrick McElhiney" w:date="2022-09-20T10:00:00Z"/>
          <w:u w:val="single"/>
        </w:rPr>
      </w:pPr>
      <w:ins w:id="2" w:author="Patrick McElhiney" w:date="2022-09-20T10:00:00Z">
        <w:r>
          <w:rPr>
            <w:u w:val="single"/>
          </w:rPr>
          <w:br w:type="page"/>
        </w:r>
      </w:ins>
    </w:p>
    <w:p w14:paraId="74A5BB8A" w14:textId="737C37D6" w:rsidR="00BA010F" w:rsidRPr="00C0532F" w:rsidRDefault="00BA010F" w:rsidP="00BA010F">
      <w:pPr>
        <w:ind w:left="360" w:hanging="360"/>
        <w:jc w:val="both"/>
        <w:rPr>
          <w:ins w:id="3" w:author="Patrick McElhiney" w:date="2022-09-20T10:06:00Z"/>
          <w:b/>
          <w:bCs/>
        </w:rPr>
      </w:pPr>
      <w:ins w:id="4" w:author="Patrick McElhiney" w:date="2022-09-20T10:07:00Z">
        <w:r>
          <w:rPr>
            <w:b/>
            <w:sz w:val="24"/>
          </w:rPr>
          <w:lastRenderedPageBreak/>
          <w:t>COURT</w:t>
        </w:r>
      </w:ins>
      <w:ins w:id="5" w:author="Patrick McElhiney" w:date="2022-09-20T10:06:00Z">
        <w:r>
          <w:rPr>
            <w:b/>
            <w:sz w:val="24"/>
          </w:rPr>
          <w:t xml:space="preserve"> FRAUD PREVENTION SECURITY SYSTEMS</w:t>
        </w:r>
      </w:ins>
    </w:p>
    <w:p w14:paraId="1518A38F" w14:textId="6890B2C7" w:rsidR="00BA010F" w:rsidRDefault="00BA010F" w:rsidP="00BA010F">
      <w:pPr>
        <w:tabs>
          <w:tab w:val="left" w:pos="0"/>
        </w:tabs>
        <w:ind w:left="360" w:hanging="360"/>
        <w:jc w:val="both"/>
        <w:rPr>
          <w:ins w:id="6" w:author="Patrick McElhiney" w:date="2022-09-20T10:06:00Z"/>
        </w:rPr>
      </w:pPr>
      <w:ins w:id="7" w:author="Patrick McElhiney" w:date="2022-09-20T10:06:00Z">
        <w:r>
          <w:rPr>
            <w:u w:val="single"/>
          </w:rPr>
          <w:t xml:space="preserve">AUTONOMOUS </w:t>
        </w:r>
      </w:ins>
      <w:ins w:id="8" w:author="Patrick McElhiney" w:date="2022-09-20T10:07:00Z">
        <w:r>
          <w:rPr>
            <w:u w:val="single"/>
          </w:rPr>
          <w:t>COURT</w:t>
        </w:r>
      </w:ins>
      <w:ins w:id="9" w:author="Patrick McElhiney" w:date="2022-09-20T10:06:00Z">
        <w:r>
          <w:rPr>
            <w:u w:val="single"/>
          </w:rPr>
          <w:t xml:space="preserve">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</w:ins>
      <w:ins w:id="10" w:author="Patrick McElhiney" w:date="2022-09-20T10:07:00Z">
        <w:r>
          <w:rPr>
            <w:b/>
            <w:bCs/>
          </w:rPr>
          <w:t>COURT</w:t>
        </w:r>
      </w:ins>
      <w:ins w:id="11" w:author="Patrick McElhiney" w:date="2022-09-20T10:06:00Z">
        <w:r>
          <w:rPr>
            <w:b/>
            <w:bCs/>
          </w:rPr>
          <w:t xml:space="preserve"> FRAUD</w:t>
        </w:r>
        <w:r>
          <w:t xml:space="preserve"> does not occur.</w:t>
        </w:r>
      </w:ins>
    </w:p>
    <w:p w14:paraId="1C9DE968" w14:textId="77777777" w:rsidR="00BA010F" w:rsidRDefault="00BA010F">
      <w:pPr>
        <w:rPr>
          <w:ins w:id="12" w:author="Patrick McElhiney" w:date="2022-09-20T10:06:00Z"/>
          <w:b/>
          <w:sz w:val="24"/>
        </w:rPr>
      </w:pPr>
      <w:ins w:id="13" w:author="Patrick McElhiney" w:date="2022-09-20T10:06:00Z">
        <w:r>
          <w:rPr>
            <w:b/>
            <w:sz w:val="24"/>
          </w:rPr>
          <w:br w:type="page"/>
        </w:r>
      </w:ins>
    </w:p>
    <w:p w14:paraId="3781C89D" w14:textId="3BE35E1A" w:rsidR="00BA010F" w:rsidRPr="00C0532F" w:rsidRDefault="00BA010F" w:rsidP="00BA010F">
      <w:pPr>
        <w:ind w:left="360" w:hanging="360"/>
        <w:jc w:val="both"/>
        <w:rPr>
          <w:ins w:id="14" w:author="Patrick McElhiney" w:date="2022-09-20T10:06:00Z"/>
          <w:b/>
          <w:bCs/>
        </w:rPr>
      </w:pPr>
      <w:ins w:id="15" w:author="Patrick McElhiney" w:date="2022-09-20T10:06:00Z">
        <w:r>
          <w:rPr>
            <w:b/>
            <w:sz w:val="24"/>
          </w:rPr>
          <w:lastRenderedPageBreak/>
          <w:t>LEGAL</w:t>
        </w:r>
        <w:r>
          <w:rPr>
            <w:b/>
            <w:sz w:val="24"/>
          </w:rPr>
          <w:t xml:space="preserve"> FRAUD PREVENTION SECURITY SYSTEMS</w:t>
        </w:r>
      </w:ins>
    </w:p>
    <w:p w14:paraId="08FA013C" w14:textId="15374DB7" w:rsidR="00BA010F" w:rsidRDefault="00BA010F" w:rsidP="00BA010F">
      <w:pPr>
        <w:tabs>
          <w:tab w:val="left" w:pos="0"/>
        </w:tabs>
        <w:ind w:left="360" w:hanging="360"/>
        <w:jc w:val="both"/>
        <w:rPr>
          <w:ins w:id="16" w:author="Patrick McElhiney" w:date="2022-09-20T10:06:00Z"/>
        </w:rPr>
      </w:pPr>
      <w:ins w:id="17" w:author="Patrick McElhiney" w:date="2022-09-20T10:06:00Z">
        <w:r>
          <w:rPr>
            <w:u w:val="single"/>
          </w:rPr>
          <w:t xml:space="preserve">AUTONOMOUS </w:t>
        </w:r>
        <w:r>
          <w:rPr>
            <w:u w:val="single"/>
          </w:rPr>
          <w:t>LEGAL</w:t>
        </w:r>
        <w:r>
          <w:rPr>
            <w:u w:val="single"/>
          </w:rPr>
          <w:t xml:space="preserve">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  <w:r>
          <w:rPr>
            <w:b/>
            <w:bCs/>
          </w:rPr>
          <w:t>LEGAL</w:t>
        </w:r>
        <w:r>
          <w:rPr>
            <w:b/>
            <w:bCs/>
          </w:rPr>
          <w:t xml:space="preserve"> FRAUD</w:t>
        </w:r>
        <w:r>
          <w:t xml:space="preserve"> does not occur.</w:t>
        </w:r>
      </w:ins>
    </w:p>
    <w:p w14:paraId="3083F9AF" w14:textId="541DE60C" w:rsidR="00BA010F" w:rsidRDefault="00BA010F" w:rsidP="00BA010F">
      <w:pPr>
        <w:tabs>
          <w:tab w:val="left" w:pos="0"/>
        </w:tabs>
        <w:ind w:left="360" w:hanging="360"/>
        <w:jc w:val="both"/>
        <w:rPr>
          <w:ins w:id="18" w:author="Patrick McElhiney" w:date="2022-09-20T10:06:00Z"/>
        </w:rPr>
      </w:pPr>
      <w:ins w:id="19" w:author="Patrick McElhiney" w:date="2022-09-20T10:06:00Z">
        <w:r>
          <w:rPr>
            <w:u w:val="single"/>
          </w:rPr>
          <w:t>AUTONOMOUS LEGAL</w:t>
        </w:r>
        <w:r>
          <w:rPr>
            <w:u w:val="single"/>
          </w:rPr>
          <w:t xml:space="preserve"> DEFENSE</w:t>
        </w:r>
        <w:r>
          <w:rPr>
            <w:u w:val="single"/>
          </w:rPr>
          <w:t xml:space="preserve">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>) – ensures that</w:t>
        </w:r>
        <w:r>
          <w:t xml:space="preserve">                                     </w:t>
        </w:r>
        <w:r>
          <w:t xml:space="preserve"> </w:t>
        </w:r>
        <w:r>
          <w:rPr>
            <w:b/>
            <w:bCs/>
          </w:rPr>
          <w:t xml:space="preserve">LEGAL </w:t>
        </w:r>
        <w:r>
          <w:rPr>
            <w:b/>
            <w:bCs/>
          </w:rPr>
          <w:t xml:space="preserve">DEFENSE </w:t>
        </w:r>
        <w:r>
          <w:rPr>
            <w:b/>
            <w:bCs/>
          </w:rPr>
          <w:t>FRAUD</w:t>
        </w:r>
        <w:r>
          <w:t xml:space="preserve"> does not occur.</w:t>
        </w:r>
      </w:ins>
    </w:p>
    <w:p w14:paraId="125CC1D6" w14:textId="77777777" w:rsidR="00BA010F" w:rsidRDefault="00BA010F">
      <w:pPr>
        <w:rPr>
          <w:ins w:id="20" w:author="Patrick McElhiney" w:date="2022-09-20T10:06:00Z"/>
          <w:b/>
          <w:sz w:val="24"/>
        </w:rPr>
      </w:pPr>
      <w:ins w:id="21" w:author="Patrick McElhiney" w:date="2022-09-20T10:06:00Z">
        <w:r>
          <w:rPr>
            <w:b/>
            <w:sz w:val="24"/>
          </w:rPr>
          <w:br w:type="page"/>
        </w:r>
      </w:ins>
    </w:p>
    <w:p w14:paraId="187321C5" w14:textId="39A1E1B5" w:rsidR="00EE2AC9" w:rsidRPr="00C0532F" w:rsidRDefault="00BA010F" w:rsidP="00EE2AC9">
      <w:pPr>
        <w:ind w:left="360" w:hanging="360"/>
        <w:jc w:val="both"/>
        <w:rPr>
          <w:ins w:id="22" w:author="Patrick McElhiney" w:date="2022-09-20T10:00:00Z"/>
          <w:b/>
          <w:bCs/>
        </w:rPr>
      </w:pPr>
      <w:ins w:id="23" w:author="Patrick McElhiney" w:date="2022-09-20T10:05:00Z">
        <w:r>
          <w:rPr>
            <w:b/>
            <w:sz w:val="24"/>
          </w:rPr>
          <w:lastRenderedPageBreak/>
          <w:t>INTELLECTUAL PROPERTY</w:t>
        </w:r>
      </w:ins>
      <w:ins w:id="24" w:author="Patrick McElhiney" w:date="2022-09-20T10:00:00Z">
        <w:r w:rsidR="00EE2AC9">
          <w:rPr>
            <w:b/>
            <w:sz w:val="24"/>
          </w:rPr>
          <w:t xml:space="preserve"> FRAUD PREVENTION SECURITY SYSTEMS</w:t>
        </w:r>
      </w:ins>
    </w:p>
    <w:p w14:paraId="13E33AD7" w14:textId="009590E4" w:rsidR="00EE2AC9" w:rsidRDefault="00EE2AC9" w:rsidP="00EE2AC9">
      <w:pPr>
        <w:tabs>
          <w:tab w:val="left" w:pos="0"/>
        </w:tabs>
        <w:ind w:left="360" w:hanging="360"/>
        <w:jc w:val="both"/>
        <w:rPr>
          <w:ins w:id="25" w:author="Patrick McElhiney" w:date="2022-09-20T10:03:00Z"/>
        </w:rPr>
      </w:pPr>
      <w:ins w:id="26" w:author="Patrick McElhiney" w:date="2022-09-20T10:00:00Z">
        <w:r>
          <w:rPr>
            <w:u w:val="single"/>
          </w:rPr>
          <w:t xml:space="preserve">AUTONOMOUS </w:t>
        </w:r>
      </w:ins>
      <w:ins w:id="27" w:author="Patrick McElhiney" w:date="2022-09-20T10:05:00Z">
        <w:r w:rsidR="00BA010F">
          <w:rPr>
            <w:u w:val="single"/>
          </w:rPr>
          <w:t>INTELLECTUAL PROPERTY</w:t>
        </w:r>
      </w:ins>
      <w:ins w:id="28" w:author="Patrick McElhiney" w:date="2022-09-20T10:00:00Z">
        <w:r>
          <w:rPr>
            <w:u w:val="single"/>
          </w:rPr>
          <w:t xml:space="preserve">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</w:ins>
      <w:ins w:id="29" w:author="Patrick McElhiney" w:date="2022-09-20T10:05:00Z">
        <w:r w:rsidR="00BA010F">
          <w:rPr>
            <w:b/>
            <w:bCs/>
          </w:rPr>
          <w:t>INTELLE</w:t>
        </w:r>
      </w:ins>
      <w:ins w:id="30" w:author="Patrick McElhiney" w:date="2022-09-20T10:06:00Z">
        <w:r w:rsidR="00BA010F">
          <w:rPr>
            <w:b/>
            <w:bCs/>
          </w:rPr>
          <w:t>CTUAL PROPERTY FRAUD</w:t>
        </w:r>
      </w:ins>
      <w:ins w:id="31" w:author="Patrick McElhiney" w:date="2022-09-20T10:00:00Z">
        <w:r>
          <w:t xml:space="preserve"> does not occur.</w:t>
        </w:r>
      </w:ins>
    </w:p>
    <w:p w14:paraId="4D660A5E" w14:textId="58549CA1" w:rsidR="00A07CD0" w:rsidRDefault="00A07CD0">
      <w:pPr>
        <w:rPr>
          <w:ins w:id="32" w:author="Patrick McElhiney" w:date="2022-09-20T10:03:00Z"/>
          <w:u w:val="single"/>
        </w:rPr>
      </w:pPr>
      <w:ins w:id="33" w:author="Patrick McElhiney" w:date="2022-09-20T10:03:00Z">
        <w:r>
          <w:rPr>
            <w:u w:val="single"/>
          </w:rPr>
          <w:br w:type="page"/>
        </w:r>
      </w:ins>
    </w:p>
    <w:p w14:paraId="2C0EEDA4" w14:textId="77777777" w:rsidR="00A07CD0" w:rsidRPr="00C0532F" w:rsidRDefault="00A07CD0" w:rsidP="00A07CD0">
      <w:pPr>
        <w:ind w:left="360" w:hanging="360"/>
        <w:jc w:val="both"/>
        <w:rPr>
          <w:ins w:id="34" w:author="Patrick McElhiney" w:date="2022-09-20T10:03:00Z"/>
          <w:b/>
          <w:bCs/>
        </w:rPr>
      </w:pPr>
      <w:ins w:id="35" w:author="Patrick McElhiney" w:date="2022-09-20T10:03:00Z">
        <w:r>
          <w:rPr>
            <w:b/>
            <w:sz w:val="24"/>
          </w:rPr>
          <w:lastRenderedPageBreak/>
          <w:t>TRAFFIC FRAUD PREVENTION SECURITY SYSTEMS</w:t>
        </w:r>
      </w:ins>
    </w:p>
    <w:p w14:paraId="53BF685F" w14:textId="77777777" w:rsidR="00A07CD0" w:rsidRDefault="00A07CD0" w:rsidP="00A07CD0">
      <w:pPr>
        <w:tabs>
          <w:tab w:val="left" w:pos="0"/>
        </w:tabs>
        <w:ind w:left="360" w:hanging="360"/>
        <w:jc w:val="both"/>
        <w:rPr>
          <w:ins w:id="36" w:author="Patrick McElhiney" w:date="2022-09-20T10:03:00Z"/>
        </w:rPr>
      </w:pPr>
      <w:ins w:id="37" w:author="Patrick McElhiney" w:date="2022-09-20T10:03:00Z">
        <w:r>
          <w:rPr>
            <w:u w:val="single"/>
          </w:rPr>
          <w:t>AUTONOMOUS TRAFFIC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 xml:space="preserve">) – ensures that </w:t>
        </w:r>
        <w:r>
          <w:rPr>
            <w:b/>
            <w:bCs/>
          </w:rPr>
          <w:t>TRAFFIC FRAUD</w:t>
        </w:r>
        <w:r>
          <w:t xml:space="preserve"> does not occur.</w:t>
        </w:r>
      </w:ins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  <w:rPr>
          <w:ins w:id="38" w:author="Patrick McElhiney" w:date="2022-09-20T10:00:00Z"/>
        </w:rPr>
      </w:pPr>
    </w:p>
    <w:p w14:paraId="62733416" w14:textId="1C3A7057" w:rsidR="00EE2AC9" w:rsidRDefault="00EE2AC9">
      <w:pPr>
        <w:rPr>
          <w:ins w:id="39" w:author="Patrick McElhiney" w:date="2022-09-20T10:01:00Z"/>
        </w:rPr>
      </w:pPr>
      <w:ins w:id="40" w:author="Patrick McElhiney" w:date="2022-09-20T10:01:00Z">
        <w:r>
          <w:br w:type="page"/>
        </w:r>
      </w:ins>
    </w:p>
    <w:p w14:paraId="630B0DF5" w14:textId="49C69274" w:rsidR="00EE2AC9" w:rsidRPr="00C0532F" w:rsidRDefault="00EE2AC9" w:rsidP="00EE2AC9">
      <w:pPr>
        <w:ind w:left="360" w:hanging="360"/>
        <w:jc w:val="both"/>
        <w:rPr>
          <w:ins w:id="41" w:author="Patrick McElhiney" w:date="2022-09-20T10:01:00Z"/>
          <w:b/>
          <w:bCs/>
        </w:rPr>
      </w:pPr>
      <w:ins w:id="42" w:author="Patrick McElhiney" w:date="2022-09-20T10:01:00Z">
        <w:r>
          <w:rPr>
            <w:b/>
            <w:sz w:val="24"/>
          </w:rPr>
          <w:lastRenderedPageBreak/>
          <w:t>LAW ENFORCEMENT</w:t>
        </w:r>
        <w:r>
          <w:rPr>
            <w:b/>
            <w:sz w:val="24"/>
          </w:rPr>
          <w:t xml:space="preserve"> FRAUD PREVENTION SECURITY SYSTEMS</w:t>
        </w:r>
      </w:ins>
    </w:p>
    <w:p w14:paraId="3A235B4D" w14:textId="10FD1D44" w:rsidR="00EE2AC9" w:rsidRDefault="00EE2AC9" w:rsidP="00EE2AC9">
      <w:pPr>
        <w:tabs>
          <w:tab w:val="left" w:pos="0"/>
        </w:tabs>
        <w:ind w:left="360" w:hanging="360"/>
        <w:jc w:val="both"/>
        <w:rPr>
          <w:ins w:id="43" w:author="Patrick McElhiney" w:date="2022-09-20T10:01:00Z"/>
        </w:rPr>
      </w:pPr>
      <w:ins w:id="44" w:author="Patrick McElhiney" w:date="2022-09-20T10:01:00Z">
        <w:r>
          <w:rPr>
            <w:u w:val="single"/>
          </w:rPr>
          <w:t xml:space="preserve">AUTONOMOUS </w:t>
        </w:r>
        <w:r>
          <w:rPr>
            <w:u w:val="single"/>
          </w:rPr>
          <w:t>LAW ENFORCEMENT</w:t>
        </w:r>
        <w:r>
          <w:rPr>
            <w:u w:val="single"/>
          </w:rPr>
          <w:t xml:space="preserve">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>) – ensures that</w:t>
        </w:r>
        <w:r>
          <w:t xml:space="preserve">                       </w:t>
        </w:r>
      </w:ins>
      <w:ins w:id="45" w:author="Patrick McElhiney" w:date="2022-09-20T10:02:00Z">
        <w:r>
          <w:t xml:space="preserve">      </w:t>
        </w:r>
      </w:ins>
      <w:ins w:id="46" w:author="Patrick McElhiney" w:date="2022-09-20T10:01:00Z">
        <w:r>
          <w:t xml:space="preserve"> </w:t>
        </w:r>
        <w:r>
          <w:rPr>
            <w:b/>
            <w:bCs/>
          </w:rPr>
          <w:t>LAW ENFORCEMENT</w:t>
        </w:r>
        <w:r>
          <w:rPr>
            <w:b/>
            <w:bCs/>
          </w:rPr>
          <w:t xml:space="preserve"> FRAUD</w:t>
        </w:r>
        <w:r>
          <w:t xml:space="preserve"> does not occur.</w:t>
        </w:r>
      </w:ins>
    </w:p>
    <w:p w14:paraId="56A23F87" w14:textId="5897B41C" w:rsidR="00A07CD0" w:rsidRDefault="00A07CD0" w:rsidP="00A07CD0">
      <w:pPr>
        <w:tabs>
          <w:tab w:val="left" w:pos="0"/>
        </w:tabs>
        <w:ind w:left="360" w:hanging="360"/>
        <w:jc w:val="both"/>
        <w:rPr>
          <w:ins w:id="47" w:author="Patrick McElhiney" w:date="2022-09-20T10:04:00Z"/>
        </w:rPr>
      </w:pPr>
      <w:ins w:id="48" w:author="Patrick McElhiney" w:date="2022-09-20T10:04:00Z">
        <w:r>
          <w:rPr>
            <w:u w:val="single"/>
          </w:rPr>
          <w:t xml:space="preserve">AUTONOMOUS </w:t>
        </w:r>
        <w:r>
          <w:rPr>
            <w:u w:val="single"/>
          </w:rPr>
          <w:t>EVIDENCE</w:t>
        </w:r>
        <w:r>
          <w:rPr>
            <w:u w:val="single"/>
          </w:rPr>
          <w:t xml:space="preserve"> FRAUD PREVENTION SYSTEMS</w:t>
        </w:r>
        <w:r>
          <w:t xml:space="preserve"> (</w:t>
        </w:r>
        <w:r>
          <w:rPr>
            <w:b/>
            <w:bCs/>
          </w:rPr>
          <w:t>2022</w:t>
        </w:r>
        <w:r>
          <w:t>) – ensures that</w:t>
        </w:r>
        <w:r>
          <w:t xml:space="preserve"> </w:t>
        </w:r>
      </w:ins>
      <w:ins w:id="49" w:author="Patrick McElhiney" w:date="2022-09-20T10:05:00Z">
        <w:r>
          <w:rPr>
            <w:b/>
            <w:bCs/>
          </w:rPr>
          <w:t>EVIDENCE</w:t>
        </w:r>
      </w:ins>
      <w:ins w:id="50" w:author="Patrick McElhiney" w:date="2022-09-20T10:04:00Z">
        <w:r>
          <w:rPr>
            <w:b/>
            <w:bCs/>
          </w:rPr>
          <w:t xml:space="preserve"> FRAUD</w:t>
        </w:r>
        <w:r>
          <w:t xml:space="preserve"> does not occur.</w:t>
        </w:r>
      </w:ins>
    </w:p>
    <w:p w14:paraId="08F46A3D" w14:textId="77777777" w:rsidR="00EE2AC9" w:rsidRPr="00D779AB" w:rsidDel="00EE2AC9" w:rsidRDefault="00EE2AC9" w:rsidP="0033305F">
      <w:pPr>
        <w:tabs>
          <w:tab w:val="left" w:pos="0"/>
        </w:tabs>
        <w:ind w:left="360" w:hanging="360"/>
        <w:jc w:val="both"/>
        <w:rPr>
          <w:del w:id="51" w:author="Patrick McElhiney" w:date="2022-09-20T10:01:00Z"/>
        </w:rPr>
      </w:pP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F6A5" w14:textId="77777777" w:rsidR="006D11B1" w:rsidRDefault="006D11B1" w:rsidP="005B7682">
      <w:pPr>
        <w:spacing w:after="0" w:line="240" w:lineRule="auto"/>
      </w:pPr>
      <w:r>
        <w:separator/>
      </w:r>
    </w:p>
  </w:endnote>
  <w:endnote w:type="continuationSeparator" w:id="0">
    <w:p w14:paraId="58BDFA0B" w14:textId="77777777" w:rsidR="006D11B1" w:rsidRDefault="006D11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D664" w14:textId="77777777" w:rsidR="006D11B1" w:rsidRDefault="006D11B1" w:rsidP="005B7682">
      <w:pPr>
        <w:spacing w:after="0" w:line="240" w:lineRule="auto"/>
      </w:pPr>
      <w:r>
        <w:separator/>
      </w:r>
    </w:p>
  </w:footnote>
  <w:footnote w:type="continuationSeparator" w:id="0">
    <w:p w14:paraId="7915A600" w14:textId="77777777" w:rsidR="006D11B1" w:rsidRDefault="006D11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39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2022-09-20T14:03:00Z</dcterms:created>
  <dcterms:modified xsi:type="dcterms:W3CDTF">2022-09-20T14:07:00Z</dcterms:modified>
</cp:coreProperties>
</file>