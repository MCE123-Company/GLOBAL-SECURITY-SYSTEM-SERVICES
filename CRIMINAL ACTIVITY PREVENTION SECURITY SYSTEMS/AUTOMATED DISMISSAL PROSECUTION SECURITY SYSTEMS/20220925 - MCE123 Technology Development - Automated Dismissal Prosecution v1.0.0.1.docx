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D4D10B7" w14:textId="78B69780" w:rsidR="00446DFC" w:rsidRDefault="00B37BBC" w:rsidP="00B111EA">
      <w:pPr>
        <w:jc w:val="center"/>
        <w:rPr>
          <w:ins w:id="0" w:author="Patrick McElhiney" w:date="2022-09-25T11:21:00Z"/>
          <w:bCs/>
          <w:sz w:val="52"/>
          <w:szCs w:val="44"/>
        </w:rPr>
      </w:pPr>
      <w:del w:id="1" w:author="Patrick McElhiney" w:date="2022-09-25T11:21:00Z">
        <w:r w:rsidDel="00310A47">
          <w:rPr>
            <w:bCs/>
            <w:sz w:val="52"/>
            <w:szCs w:val="44"/>
          </w:rPr>
          <w:delText>COURT STACKING</w:delText>
        </w:r>
      </w:del>
      <w:ins w:id="2" w:author="Patrick McElhiney" w:date="2022-09-25T11:21:00Z">
        <w:r w:rsidR="00310A47">
          <w:rPr>
            <w:bCs/>
            <w:sz w:val="52"/>
            <w:szCs w:val="44"/>
          </w:rPr>
          <w:t>AUTOMATED DISMISSAL</w:t>
        </w:r>
      </w:ins>
    </w:p>
    <w:p w14:paraId="0FDF0848" w14:textId="5D61CFCF" w:rsidR="00310A47" w:rsidRDefault="00310A47" w:rsidP="00B111EA">
      <w:pPr>
        <w:jc w:val="center"/>
        <w:rPr>
          <w:bCs/>
          <w:sz w:val="52"/>
          <w:szCs w:val="44"/>
        </w:rPr>
      </w:pPr>
      <w:ins w:id="3" w:author="Patrick McElhiney" w:date="2022-09-25T11:21:00Z">
        <w:r>
          <w:rPr>
            <w:bCs/>
            <w:sz w:val="52"/>
            <w:szCs w:val="44"/>
          </w:rPr>
          <w:t>PROSECUTION</w:t>
        </w:r>
      </w:ins>
    </w:p>
    <w:p w14:paraId="0ED4CEE7" w14:textId="023CD83C" w:rsidR="00446DFC" w:rsidDel="00310A47" w:rsidRDefault="00446DFC" w:rsidP="00B111EA">
      <w:pPr>
        <w:jc w:val="center"/>
        <w:rPr>
          <w:del w:id="4" w:author="Patrick McElhiney" w:date="2022-09-25T11:21:00Z"/>
          <w:bCs/>
          <w:sz w:val="52"/>
          <w:szCs w:val="44"/>
        </w:rPr>
      </w:pPr>
      <w:del w:id="5" w:author="Patrick McElhiney" w:date="2022-09-25T11:21:00Z">
        <w:r w:rsidDel="00310A47">
          <w:rPr>
            <w:bCs/>
            <w:sz w:val="52"/>
            <w:szCs w:val="44"/>
          </w:rPr>
          <w:delText>PREVENTION</w:delText>
        </w:r>
      </w:del>
    </w:p>
    <w:p w14:paraId="36CF0476" w14:textId="5211C58F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584FBB" w:rsidR="00074C5F" w:rsidRDefault="00310A47" w:rsidP="00B111EA">
      <w:pPr>
        <w:jc w:val="center"/>
        <w:rPr>
          <w:bCs/>
          <w:sz w:val="28"/>
          <w:szCs w:val="28"/>
        </w:rPr>
      </w:pPr>
      <w:ins w:id="6" w:author="Patrick McElhiney" w:date="2022-09-25T11:21:00Z">
        <w:r>
          <w:rPr>
            <w:bCs/>
            <w:sz w:val="28"/>
            <w:szCs w:val="28"/>
          </w:rPr>
          <w:t>9/25/2022 11:21:22 AM</w:t>
        </w:r>
      </w:ins>
      <w:del w:id="7" w:author="Patrick McElhiney" w:date="2022-09-25T11:21:00Z">
        <w:r w:rsidR="00B37BBC" w:rsidDel="00310A47">
          <w:rPr>
            <w:bCs/>
            <w:sz w:val="28"/>
            <w:szCs w:val="28"/>
          </w:rPr>
          <w:delText>9/25/2022 11:17:34 AM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465671" w14:textId="77777777" w:rsidR="00B37BBC" w:rsidRDefault="00B37BBC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538F9CB" w:rsidR="00991D4F" w:rsidRPr="00C0532F" w:rsidRDefault="00B37BBC" w:rsidP="00991D4F">
      <w:pPr>
        <w:ind w:left="360" w:hanging="360"/>
        <w:jc w:val="both"/>
        <w:rPr>
          <w:b/>
          <w:bCs/>
        </w:rPr>
      </w:pPr>
      <w:del w:id="8" w:author="Patrick McElhiney" w:date="2022-09-25T11:21:00Z">
        <w:r w:rsidDel="00310A47">
          <w:rPr>
            <w:b/>
            <w:sz w:val="24"/>
          </w:rPr>
          <w:lastRenderedPageBreak/>
          <w:delText>COURT STACKING</w:delText>
        </w:r>
        <w:r w:rsidR="00991D4F" w:rsidDel="00310A47">
          <w:rPr>
            <w:b/>
            <w:sz w:val="24"/>
          </w:rPr>
          <w:delText xml:space="preserve"> PREVENTION</w:delText>
        </w:r>
      </w:del>
      <w:ins w:id="9" w:author="Patrick McElhiney" w:date="2022-09-25T11:21:00Z">
        <w:r w:rsidR="00310A47">
          <w:rPr>
            <w:b/>
            <w:sz w:val="24"/>
          </w:rPr>
          <w:t>AUTOMATED DISMISSAL PROSECUTION</w:t>
        </w:r>
      </w:ins>
      <w:r w:rsidR="00991D4F">
        <w:rPr>
          <w:b/>
          <w:sz w:val="24"/>
        </w:rPr>
        <w:t xml:space="preserve"> SECURITY SYSTEMS</w:t>
      </w:r>
    </w:p>
    <w:p w14:paraId="6A17FC09" w14:textId="520FB38C" w:rsidR="00F51FBF" w:rsidRPr="006C5F95" w:rsidRDefault="00226310" w:rsidP="00B37BB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del w:id="10" w:author="Patrick McElhiney" w:date="2022-09-25T11:21:00Z">
        <w:r w:rsidR="00B37BBC" w:rsidDel="00310A47">
          <w:rPr>
            <w:u w:val="single"/>
          </w:rPr>
          <w:delText>COURT STACKING</w:delText>
        </w:r>
        <w:r w:rsidRPr="006067AB" w:rsidDel="00310A47">
          <w:rPr>
            <w:u w:val="single"/>
          </w:rPr>
          <w:delText xml:space="preserve"> </w:delText>
        </w:r>
        <w:r w:rsidDel="00310A47">
          <w:rPr>
            <w:u w:val="single"/>
          </w:rPr>
          <w:delText>PREVENTION</w:delText>
        </w:r>
      </w:del>
      <w:ins w:id="11" w:author="Patrick McElhiney" w:date="2022-09-25T11:21:00Z">
        <w:r w:rsidR="00310A47">
          <w:rPr>
            <w:u w:val="single"/>
          </w:rPr>
          <w:t>AUTOMATED DISMISSAL PROSECUTION</w:t>
        </w:r>
      </w:ins>
      <w:r>
        <w:rPr>
          <w:u w:val="single"/>
        </w:rPr>
        <w:t xml:space="preserve">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37BBC">
        <w:t xml:space="preserve">               </w:t>
      </w:r>
      <w:ins w:id="12" w:author="Patrick McElhiney" w:date="2022-09-25T11:23:00Z">
        <w:r w:rsidR="00310A47" w:rsidRPr="00310A47">
          <w:rPr>
            <w:b/>
            <w:bCs/>
            <w:rPrChange w:id="13" w:author="Patrick McElhiney" w:date="2022-09-25T11:23:00Z">
              <w:rPr/>
            </w:rPrChange>
          </w:rPr>
          <w:t xml:space="preserve">UNLAWFUL </w:t>
        </w:r>
      </w:ins>
      <w:del w:id="14" w:author="Patrick McElhiney" w:date="2022-09-25T11:21:00Z">
        <w:r w:rsidR="00B37BBC" w:rsidRPr="00B37BBC" w:rsidDel="00310A47">
          <w:rPr>
            <w:b/>
            <w:bCs/>
          </w:rPr>
          <w:delText>COURT STACKING</w:delText>
        </w:r>
      </w:del>
      <w:ins w:id="15" w:author="Patrick McElhiney" w:date="2022-09-25T11:21:00Z">
        <w:r w:rsidR="00310A47">
          <w:rPr>
            <w:b/>
            <w:bCs/>
          </w:rPr>
          <w:t>COURT CASES</w:t>
        </w:r>
      </w:ins>
      <w:r w:rsidR="00B37BBC">
        <w:t xml:space="preserve"> </w:t>
      </w:r>
      <w:del w:id="16" w:author="Patrick McElhiney" w:date="2022-09-25T11:21:00Z">
        <w:r w:rsidR="00B37BBC" w:rsidDel="00310A47">
          <w:delText>never occurs</w:delText>
        </w:r>
      </w:del>
      <w:ins w:id="17" w:author="Patrick McElhiney" w:date="2022-09-25T11:21:00Z">
        <w:r w:rsidR="00310A47">
          <w:t xml:space="preserve">against </w:t>
        </w:r>
      </w:ins>
      <w:ins w:id="18" w:author="Patrick McElhiney" w:date="2022-09-25T11:22:00Z">
        <w:r w:rsidR="00310A47" w:rsidRPr="00310A47">
          <w:rPr>
            <w:b/>
            <w:bCs/>
            <w:rPrChange w:id="19" w:author="Patrick McElhiney" w:date="2022-09-25T11:23:00Z">
              <w:rPr/>
            </w:rPrChange>
          </w:rPr>
          <w:t>PATRICK R. MCELHINEY</w:t>
        </w:r>
        <w:r w:rsidR="00310A47">
          <w:t xml:space="preserve"> and/or </w:t>
        </w:r>
        <w:r w:rsidR="00310A47" w:rsidRPr="00EE4385">
          <w:rPr>
            <w:b/>
            <w:bCs/>
            <w:rPrChange w:id="20" w:author="Patrick McElhiney" w:date="2022-09-25T11:26:00Z">
              <w:rPr/>
            </w:rPrChange>
          </w:rPr>
          <w:t>ANNA V. KUSHCHENKO</w:t>
        </w:r>
        <w:r w:rsidR="00310A47">
          <w:t xml:space="preserve"> and/or any family member of </w:t>
        </w:r>
        <w:r w:rsidR="00310A47" w:rsidRPr="00EE4385">
          <w:rPr>
            <w:b/>
            <w:bCs/>
            <w:rPrChange w:id="21" w:author="Patrick McElhiney" w:date="2022-09-25T11:26:00Z">
              <w:rPr/>
            </w:rPrChange>
          </w:rPr>
          <w:t>PATRICK R. MCELHINEY</w:t>
        </w:r>
        <w:r w:rsidR="00310A47">
          <w:t xml:space="preserve"> and/or </w:t>
        </w:r>
        <w:r w:rsidR="00310A47" w:rsidRPr="00EE4385">
          <w:rPr>
            <w:b/>
            <w:bCs/>
            <w:rPrChange w:id="22" w:author="Patrick McElhiney" w:date="2022-09-25T11:26:00Z">
              <w:rPr/>
            </w:rPrChange>
          </w:rPr>
          <w:t>ANNA V. KUSHCHENKO</w:t>
        </w:r>
        <w:r w:rsidR="00310A47">
          <w:t xml:space="preserve"> and/or any entity associated with </w:t>
        </w:r>
        <w:r w:rsidR="00310A47" w:rsidRPr="00EE4385">
          <w:rPr>
            <w:b/>
            <w:bCs/>
            <w:rPrChange w:id="23" w:author="Patrick McElhiney" w:date="2022-09-25T11:26:00Z">
              <w:rPr/>
            </w:rPrChange>
          </w:rPr>
          <w:t>PATRICK R. MCELHINEY</w:t>
        </w:r>
        <w:r w:rsidR="00310A47">
          <w:t xml:space="preserve"> and/or </w:t>
        </w:r>
        <w:r w:rsidR="00310A47" w:rsidRPr="00EE4385">
          <w:rPr>
            <w:b/>
            <w:bCs/>
            <w:rPrChange w:id="24" w:author="Patrick McElhiney" w:date="2022-09-25T11:26:00Z">
              <w:rPr/>
            </w:rPrChange>
          </w:rPr>
          <w:t>ANNA V. KUSHCHENKO</w:t>
        </w:r>
        <w:r w:rsidR="00310A47">
          <w:t xml:space="preserve"> and/or any </w:t>
        </w:r>
      </w:ins>
      <w:ins w:id="25" w:author="Patrick McElhiney" w:date="2022-09-25T11:23:00Z">
        <w:r w:rsidR="00310A47">
          <w:t xml:space="preserve">family member of </w:t>
        </w:r>
        <w:r w:rsidR="00310A47" w:rsidRPr="00EE4385">
          <w:rPr>
            <w:b/>
            <w:bCs/>
            <w:rPrChange w:id="26" w:author="Patrick McElhiney" w:date="2022-09-25T11:26:00Z">
              <w:rPr/>
            </w:rPrChange>
          </w:rPr>
          <w:t>PATRICK R. MCELHINEY</w:t>
        </w:r>
        <w:r w:rsidR="00310A47">
          <w:t xml:space="preserve"> and/or </w:t>
        </w:r>
        <w:r w:rsidR="00310A47" w:rsidRPr="00EE4385">
          <w:rPr>
            <w:b/>
            <w:bCs/>
            <w:rPrChange w:id="27" w:author="Patrick McElhiney" w:date="2022-09-25T11:26:00Z">
              <w:rPr/>
            </w:rPrChange>
          </w:rPr>
          <w:t>ANNA V. KUSHCHENKO</w:t>
        </w:r>
        <w:r w:rsidR="00310A47">
          <w:t xml:space="preserve">, and automatically prosecute whomever or whatever filed the lawsuit, if it was </w:t>
        </w:r>
      </w:ins>
      <w:ins w:id="28" w:author="Patrick McElhiney" w:date="2022-09-25T11:24:00Z">
        <w:r w:rsidR="00310A47">
          <w:t xml:space="preserve">ever associated with any other lawsuit pertaining to </w:t>
        </w:r>
      </w:ins>
      <w:ins w:id="29" w:author="Patrick McElhiney" w:date="2022-09-25T11:26:00Z">
        <w:r w:rsidR="00EE4385">
          <w:t xml:space="preserve">    </w:t>
        </w:r>
      </w:ins>
      <w:ins w:id="30" w:author="Patrick McElhiney" w:date="2022-09-25T11:24:00Z">
        <w:r w:rsidR="00310A47" w:rsidRPr="00EE4385">
          <w:rPr>
            <w:b/>
            <w:bCs/>
            <w:rPrChange w:id="31" w:author="Patrick McElhiney" w:date="2022-09-25T11:26:00Z">
              <w:rPr/>
            </w:rPrChange>
          </w:rPr>
          <w:t>PATRICK R. MCELHINEY</w:t>
        </w:r>
        <w:r w:rsidR="00310A47">
          <w:t xml:space="preserve"> and/or </w:t>
        </w:r>
        <w:r w:rsidR="00310A47" w:rsidRPr="00EE4385">
          <w:rPr>
            <w:b/>
            <w:bCs/>
            <w:rPrChange w:id="32" w:author="Patrick McElhiney" w:date="2022-09-25T11:27:00Z">
              <w:rPr/>
            </w:rPrChange>
          </w:rPr>
          <w:t>ANNA V. KUSCHENKO</w:t>
        </w:r>
        <w:r w:rsidR="00310A47">
          <w:t xml:space="preserve"> and/or any family member of </w:t>
        </w:r>
      </w:ins>
      <w:ins w:id="33" w:author="Patrick McElhiney" w:date="2022-09-25T11:27:00Z">
        <w:r w:rsidR="00EE4385">
          <w:t xml:space="preserve">               </w:t>
        </w:r>
      </w:ins>
      <w:ins w:id="34" w:author="Patrick McElhiney" w:date="2022-09-25T11:24:00Z">
        <w:r w:rsidR="00310A47" w:rsidRPr="00EE4385">
          <w:rPr>
            <w:b/>
            <w:bCs/>
            <w:rPrChange w:id="35" w:author="Patrick McElhiney" w:date="2022-09-25T11:27:00Z">
              <w:rPr/>
            </w:rPrChange>
          </w:rPr>
          <w:t>PATRICK R. MCELHINEY</w:t>
        </w:r>
        <w:r w:rsidR="00310A47">
          <w:t xml:space="preserve"> and/or </w:t>
        </w:r>
        <w:r w:rsidR="00310A47" w:rsidRPr="00EE4385">
          <w:rPr>
            <w:b/>
            <w:bCs/>
            <w:rPrChange w:id="36" w:author="Patrick McElhiney" w:date="2022-09-25T11:27:00Z">
              <w:rPr/>
            </w:rPrChange>
          </w:rPr>
          <w:t>ANNA V. KUSHCHENKO</w:t>
        </w:r>
      </w:ins>
      <w:ins w:id="37" w:author="Patrick McElhiney" w:date="2022-09-25T11:25:00Z">
        <w:r w:rsidR="00310A47">
          <w:t xml:space="preserve"> and/or any entity associated with </w:t>
        </w:r>
      </w:ins>
      <w:ins w:id="38" w:author="Patrick McElhiney" w:date="2022-09-25T11:27:00Z">
        <w:r w:rsidR="00EE4385">
          <w:t xml:space="preserve">     </w:t>
        </w:r>
      </w:ins>
      <w:ins w:id="39" w:author="Patrick McElhiney" w:date="2022-09-25T11:25:00Z">
        <w:r w:rsidR="00310A47" w:rsidRPr="00EE4385">
          <w:rPr>
            <w:b/>
            <w:bCs/>
            <w:rPrChange w:id="40" w:author="Patrick McElhiney" w:date="2022-09-25T11:27:00Z">
              <w:rPr/>
            </w:rPrChange>
          </w:rPr>
          <w:t>PATRICK R. MCELHINEY</w:t>
        </w:r>
        <w:r w:rsidR="00310A47">
          <w:t xml:space="preserve"> and/or </w:t>
        </w:r>
        <w:r w:rsidR="00310A47" w:rsidRPr="00EE4385">
          <w:rPr>
            <w:b/>
            <w:bCs/>
            <w:rPrChange w:id="41" w:author="Patrick McElhiney" w:date="2022-09-25T11:27:00Z">
              <w:rPr/>
            </w:rPrChange>
          </w:rPr>
          <w:t>ANNA V. KUSHCHENKO</w:t>
        </w:r>
        <w:r w:rsidR="00310A47">
          <w:t xml:space="preserve"> and/or any family member of </w:t>
        </w:r>
      </w:ins>
      <w:ins w:id="42" w:author="Patrick McElhiney" w:date="2022-09-25T11:27:00Z">
        <w:r w:rsidR="00EE4385">
          <w:t xml:space="preserve">            </w:t>
        </w:r>
      </w:ins>
      <w:ins w:id="43" w:author="Patrick McElhiney" w:date="2022-09-25T11:25:00Z">
        <w:r w:rsidR="00310A47" w:rsidRPr="00EE4385">
          <w:rPr>
            <w:b/>
            <w:bCs/>
            <w:rPrChange w:id="44" w:author="Patrick McElhiney" w:date="2022-09-25T11:27:00Z">
              <w:rPr/>
            </w:rPrChange>
          </w:rPr>
          <w:t>PATRICK R. MCELHINEY</w:t>
        </w:r>
        <w:r w:rsidR="00310A47">
          <w:t xml:space="preserve"> and/or </w:t>
        </w:r>
        <w:r w:rsidR="00310A47" w:rsidRPr="00EE4385">
          <w:rPr>
            <w:b/>
            <w:bCs/>
            <w:rPrChange w:id="45" w:author="Patrick McElhiney" w:date="2022-09-25T11:27:00Z">
              <w:rPr/>
            </w:rPrChange>
          </w:rPr>
          <w:t>ANNA V. KUSHCHENKO</w:t>
        </w:r>
        <w:r w:rsidR="00EE4385">
          <w:t>, and demand a financial settlement</w:t>
        </w:r>
      </w:ins>
      <w:ins w:id="46" w:author="Patrick McElhiney" w:date="2022-09-25T11:26:00Z">
        <w:r w:rsidR="00EE4385">
          <w:t xml:space="preserve"> of at least </w:t>
        </w:r>
        <w:r w:rsidR="00EE4385" w:rsidRPr="00EE4385">
          <w:rPr>
            <w:b/>
            <w:bCs/>
            <w:rPrChange w:id="47" w:author="Patrick McElhiney" w:date="2022-09-25T11:27:00Z">
              <w:rPr/>
            </w:rPrChange>
          </w:rPr>
          <w:t>$1 MILLION U.S. DOLLARS</w:t>
        </w:r>
      </w:ins>
      <w:ins w:id="48" w:author="Patrick McElhiney" w:date="2022-09-25T11:25:00Z">
        <w:r w:rsidR="00EE4385">
          <w:t>, immediately, t</w:t>
        </w:r>
      </w:ins>
      <w:ins w:id="49" w:author="Patrick McElhiney" w:date="2022-09-25T11:26:00Z">
        <w:r w:rsidR="00EE4385">
          <w:t>o settle the case</w:t>
        </w:r>
      </w:ins>
      <w:r w:rsidR="00896C20">
        <w:t xml:space="preserve">, </w:t>
      </w:r>
      <w:r w:rsidR="00896C20">
        <w:rPr>
          <w:b/>
          <w:bCs/>
        </w:rPr>
        <w:t>IRREVOCABLY DEFINED</w:t>
      </w:r>
      <w:r w:rsidR="00896C20">
        <w:t xml:space="preserve">, </w:t>
      </w:r>
      <w:r w:rsidR="00896C20">
        <w:rPr>
          <w:b/>
          <w:bCs/>
        </w:rPr>
        <w:t>IMPLICITLY DEFINED, PERMANENTLY DEFINED</w:t>
      </w:r>
      <w:r w:rsidR="00896C20">
        <w:t xml:space="preserve">, </w:t>
      </w:r>
      <w:r w:rsidR="00896C20">
        <w:rPr>
          <w:b/>
          <w:bCs/>
        </w:rPr>
        <w:t>PEACEFULLY DEFINED</w:t>
      </w:r>
      <w:r w:rsidR="00896C20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ADC9" w14:textId="77777777" w:rsidR="00A67905" w:rsidRDefault="00A67905" w:rsidP="005B7682">
      <w:pPr>
        <w:spacing w:after="0" w:line="240" w:lineRule="auto"/>
      </w:pPr>
      <w:r>
        <w:separator/>
      </w:r>
    </w:p>
  </w:endnote>
  <w:endnote w:type="continuationSeparator" w:id="0">
    <w:p w14:paraId="6B7A4EE8" w14:textId="77777777" w:rsidR="00A67905" w:rsidRDefault="00A679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A43D" w14:textId="77777777" w:rsidR="00A67905" w:rsidRDefault="00A67905" w:rsidP="005B7682">
      <w:pPr>
        <w:spacing w:after="0" w:line="240" w:lineRule="auto"/>
      </w:pPr>
      <w:r>
        <w:separator/>
      </w:r>
    </w:p>
  </w:footnote>
  <w:footnote w:type="continuationSeparator" w:id="0">
    <w:p w14:paraId="5E031DE3" w14:textId="77777777" w:rsidR="00A67905" w:rsidRDefault="00A679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7E6FA6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E6E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A47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FB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90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BB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4385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B86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2022-09-25T15:20:00Z</dcterms:created>
  <dcterms:modified xsi:type="dcterms:W3CDTF">2022-09-25T15:27:00Z</dcterms:modified>
</cp:coreProperties>
</file>