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492E3" w:rsidR="00074C5F" w:rsidRDefault="007C4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8BADEF8" w14:textId="058687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BD5C674" w14:textId="2F4B4E9E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INTELLIGENCE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>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A17FC09" w14:textId="0D2327BD" w:rsidR="00F51FBF" w:rsidRDefault="00AF46BF" w:rsidP="007C42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5D3EE98" w14:textId="2B55D977" w:rsidR="00E335F8" w:rsidRDefault="00E335F8" w:rsidP="00E335F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INFRACTION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INFRACTION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4450AA3D" w14:textId="693CA9EA" w:rsidR="00E335F8" w:rsidRPr="006C5F95" w:rsidRDefault="00E335F8" w:rsidP="00E335F8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INTERPOL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INTERPOL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5E60672A" w14:textId="75F2BBA1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MEDIA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3A74883" w14:textId="7182AAA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VOTER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VOTER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83A43A2" w14:textId="5CEDA2E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POLITICAL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POLITICAL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0EF3297" w14:textId="76D2ECD3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INVESTIGATION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INVESTIGATION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FEF0C93" w14:textId="14CB6F0C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COURT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COURT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9C41655" w14:textId="721DBF84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JURISDICTIONAL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JURISDICTIONAL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3E95ACA6" w14:textId="24B395DC" w:rsidR="00783DD2" w:rsidRPr="006C5F95" w:rsidRDefault="00783DD2" w:rsidP="00783D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SECRET SERVICE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7FC78B0" w14:textId="086306FD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PRESIDENTIAL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406D3A0" w14:textId="0EF5FDEC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NUCLEAR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B6FE843" w14:textId="77777777" w:rsidR="00B67493" w:rsidRPr="006C5F95" w:rsidRDefault="00B67493" w:rsidP="00B67493">
      <w:pPr>
        <w:ind w:left="360" w:hanging="360"/>
        <w:jc w:val="both"/>
      </w:pPr>
    </w:p>
    <w:p w14:paraId="14D4619A" w14:textId="77777777" w:rsidR="00B67493" w:rsidRPr="006C5F95" w:rsidRDefault="00B67493" w:rsidP="00B67493">
      <w:pPr>
        <w:ind w:left="360" w:hanging="360"/>
        <w:jc w:val="both"/>
      </w:pPr>
    </w:p>
    <w:p w14:paraId="238E9397" w14:textId="77777777" w:rsidR="00B67493" w:rsidRPr="006C5F95" w:rsidRDefault="00B67493" w:rsidP="00B67493">
      <w:pPr>
        <w:ind w:left="360" w:hanging="360"/>
        <w:jc w:val="both"/>
      </w:pPr>
    </w:p>
    <w:p w14:paraId="3CD8ED08" w14:textId="77777777" w:rsidR="00B67493" w:rsidRPr="006C5F95" w:rsidRDefault="00B67493" w:rsidP="00B67493">
      <w:pPr>
        <w:ind w:left="360" w:hanging="360"/>
        <w:jc w:val="both"/>
      </w:pPr>
    </w:p>
    <w:p w14:paraId="38B05A7C" w14:textId="34D09FDC" w:rsidR="00147542" w:rsidRDefault="00147542" w:rsidP="0014754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EVIDENCE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</w:t>
      </w:r>
      <w:r w:rsidRPr="00D779AB">
        <w:t xml:space="preserve"> </w:t>
      </w:r>
      <w:r>
        <w:rPr>
          <w:b/>
          <w:bCs/>
        </w:rPr>
        <w:t>EVIDENCE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0C65B2C0" w14:textId="7AAC137D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FAMILY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FAMILY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A934824" w14:textId="18FFC080" w:rsidR="00817007" w:rsidRPr="00D779AB" w:rsidRDefault="00817007" w:rsidP="0081700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PROSECUTION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PROSECUTION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7F7FDB91" w14:textId="206DA0D2" w:rsidR="00B724DD" w:rsidRPr="00D779AB" w:rsidRDefault="00B724DD" w:rsidP="00B724DD">
      <w:pPr>
        <w:ind w:left="360" w:hanging="360"/>
        <w:jc w:val="both"/>
        <w:rPr>
          <w:ins w:id="0" w:author="Patrick McElhiney" w:date="2022-09-22T18:55:00Z"/>
        </w:rPr>
      </w:pPr>
      <w:ins w:id="1" w:author="Patrick McElhiney" w:date="2022-09-22T18:55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RELATIONSHIP</w:t>
        </w:r>
        <w:r>
          <w:rPr>
            <w:u w:val="single"/>
          </w:rPr>
          <w:t xml:space="preserve">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>) – ensures that</w:t>
        </w:r>
        <w:r>
          <w:t xml:space="preserve">           </w:t>
        </w:r>
        <w:r w:rsidRPr="00D779AB">
          <w:t xml:space="preserve"> </w:t>
        </w:r>
        <w:r>
          <w:rPr>
            <w:b/>
            <w:bCs/>
          </w:rPr>
          <w:t>RELATIONSHIP</w:t>
        </w:r>
        <w:r w:rsidRPr="00AB3E95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 xml:space="preserve">, </w:t>
        </w:r>
        <w:r>
          <w:rPr>
            <w:b/>
            <w:bCs/>
          </w:rPr>
          <w:t>IRREVOCABLY DEFINED</w:t>
        </w:r>
        <w:r>
          <w:t xml:space="preserve">, </w:t>
        </w:r>
        <w:r>
          <w:rPr>
            <w:b/>
            <w:bCs/>
          </w:rPr>
          <w:t xml:space="preserve">IMPLICITLY </w:t>
        </w:r>
        <w:proofErr w:type="gramStart"/>
        <w:r>
          <w:rPr>
            <w:b/>
            <w:bCs/>
          </w:rPr>
          <w:t xml:space="preserve">DEFINED,   </w:t>
        </w:r>
        <w:proofErr w:type="gramEnd"/>
        <w:r>
          <w:rPr>
            <w:b/>
            <w:bCs/>
          </w:rPr>
          <w:t xml:space="preserve">  PERMANENTLY DEFINED</w:t>
        </w:r>
        <w:r>
          <w:t xml:space="preserve">,   </w:t>
        </w:r>
        <w:r>
          <w:rPr>
            <w:b/>
            <w:bCs/>
          </w:rPr>
          <w:t>PEACEFULLY DEFINED</w:t>
        </w:r>
        <w:r>
          <w:t>.</w:t>
        </w:r>
      </w:ins>
    </w:p>
    <w:p w14:paraId="42919D9B" w14:textId="77777777" w:rsidR="00147542" w:rsidRPr="00D779AB" w:rsidRDefault="00147542" w:rsidP="00147542">
      <w:pPr>
        <w:ind w:left="360" w:hanging="360"/>
        <w:jc w:val="both"/>
      </w:pPr>
    </w:p>
    <w:p w14:paraId="17846C2C" w14:textId="77777777" w:rsidR="00E335F8" w:rsidRPr="006C5F95" w:rsidRDefault="00E335F8" w:rsidP="00E335F8">
      <w:pPr>
        <w:ind w:left="360" w:hanging="360"/>
        <w:jc w:val="both"/>
      </w:pPr>
    </w:p>
    <w:p w14:paraId="18B82A2C" w14:textId="77777777" w:rsidR="00E335F8" w:rsidRPr="006C5F95" w:rsidRDefault="00E335F8" w:rsidP="007C4266">
      <w:pPr>
        <w:ind w:left="360" w:hanging="360"/>
        <w:jc w:val="both"/>
      </w:pP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47CB" w14:textId="77777777" w:rsidR="002A3E20" w:rsidRDefault="002A3E20" w:rsidP="005B7682">
      <w:pPr>
        <w:spacing w:after="0" w:line="240" w:lineRule="auto"/>
      </w:pPr>
      <w:r>
        <w:separator/>
      </w:r>
    </w:p>
  </w:endnote>
  <w:endnote w:type="continuationSeparator" w:id="0">
    <w:p w14:paraId="547C80A2" w14:textId="77777777" w:rsidR="002A3E20" w:rsidRDefault="002A3E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24B7" w14:textId="77777777" w:rsidR="002A3E20" w:rsidRDefault="002A3E20" w:rsidP="005B7682">
      <w:pPr>
        <w:spacing w:after="0" w:line="240" w:lineRule="auto"/>
      </w:pPr>
      <w:r>
        <w:separator/>
      </w:r>
    </w:p>
  </w:footnote>
  <w:footnote w:type="continuationSeparator" w:id="0">
    <w:p w14:paraId="2971CF6B" w14:textId="77777777" w:rsidR="002A3E20" w:rsidRDefault="002A3E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AF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7542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E20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74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DD2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00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C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493"/>
    <w:rsid w:val="00B71BE8"/>
    <w:rsid w:val="00B71DCD"/>
    <w:rsid w:val="00B724D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B0E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62B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2022-09-22T22:55:00Z</dcterms:created>
  <dcterms:modified xsi:type="dcterms:W3CDTF">2022-09-22T22:55:00Z</dcterms:modified>
</cp:coreProperties>
</file>