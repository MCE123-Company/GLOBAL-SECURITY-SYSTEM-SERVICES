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1B497476" w:rsidR="007D32D2" w:rsidRDefault="007D32D2" w:rsidP="00B111EA">
      <w:pPr>
        <w:jc w:val="center"/>
        <w:rPr>
          <w:bCs/>
          <w:sz w:val="52"/>
          <w:szCs w:val="44"/>
        </w:rPr>
      </w:pPr>
      <w:del w:id="0" w:author="Patrick McElhiney" w:date="2022-09-22T12:08:00Z">
        <w:r w:rsidDel="00AF1FBD">
          <w:rPr>
            <w:bCs/>
            <w:sz w:val="52"/>
            <w:szCs w:val="44"/>
          </w:rPr>
          <w:delText xml:space="preserve">FRAUD </w:delText>
        </w:r>
      </w:del>
      <w:ins w:id="1" w:author="Patrick McElhiney" w:date="2022-09-22T12:08:00Z">
        <w:r w:rsidR="00AF1FBD">
          <w:rPr>
            <w:bCs/>
            <w:sz w:val="52"/>
            <w:szCs w:val="44"/>
          </w:rPr>
          <w:t>MARITAL AFFAIR</w:t>
        </w:r>
        <w:r w:rsidR="00AF1FBD">
          <w:rPr>
            <w:bCs/>
            <w:sz w:val="52"/>
            <w:szCs w:val="44"/>
          </w:rPr>
          <w:t xml:space="preserve"> </w:t>
        </w:r>
      </w:ins>
      <w:r>
        <w:rPr>
          <w:bCs/>
          <w:sz w:val="52"/>
          <w:szCs w:val="44"/>
        </w:rPr>
        <w:t>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2B893C" w:rsidR="00074C5F" w:rsidRDefault="00AF1FBD" w:rsidP="00B111EA">
      <w:pPr>
        <w:jc w:val="center"/>
        <w:rPr>
          <w:bCs/>
          <w:sz w:val="28"/>
          <w:szCs w:val="28"/>
        </w:rPr>
      </w:pPr>
      <w:ins w:id="2" w:author="Patrick McElhiney" w:date="2022-09-22T12:08:00Z">
        <w:r>
          <w:rPr>
            <w:bCs/>
            <w:sz w:val="28"/>
            <w:szCs w:val="28"/>
          </w:rPr>
          <w:t>9/22/2022 12:08:32 PM</w:t>
        </w:r>
      </w:ins>
      <w:del w:id="3" w:author="Patrick McElhiney" w:date="2022-09-22T12:08:00Z">
        <w:r w:rsidR="005A4EBE" w:rsidDel="00AF1FBD">
          <w:rPr>
            <w:bCs/>
            <w:sz w:val="28"/>
            <w:szCs w:val="28"/>
          </w:rPr>
          <w:delText>9/13/2022 7:11:47 AM</w:delText>
        </w:r>
      </w:del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7CED15AA" w:rsidR="00D779AB" w:rsidRPr="00C0532F" w:rsidRDefault="00D779AB" w:rsidP="00D779AB">
      <w:pPr>
        <w:ind w:left="360" w:hanging="360"/>
        <w:jc w:val="both"/>
        <w:rPr>
          <w:b/>
          <w:bCs/>
        </w:rPr>
      </w:pPr>
      <w:del w:id="4" w:author="Patrick McElhiney" w:date="2022-09-22T12:09:00Z">
        <w:r w:rsidDel="00AF1FBD">
          <w:rPr>
            <w:b/>
            <w:sz w:val="24"/>
          </w:rPr>
          <w:lastRenderedPageBreak/>
          <w:delText xml:space="preserve">FRAUD </w:delText>
        </w:r>
      </w:del>
      <w:ins w:id="5" w:author="Patrick McElhiney" w:date="2022-09-22T12:09:00Z">
        <w:r w:rsidR="00AF1FBD">
          <w:rPr>
            <w:b/>
            <w:sz w:val="24"/>
          </w:rPr>
          <w:t>MARRITAL AFFAIR</w:t>
        </w:r>
        <w:r w:rsidR="00AF1FBD">
          <w:rPr>
            <w:b/>
            <w:sz w:val="24"/>
          </w:rPr>
          <w:t xml:space="preserve"> </w:t>
        </w:r>
      </w:ins>
      <w:r>
        <w:rPr>
          <w:b/>
          <w:sz w:val="24"/>
        </w:rPr>
        <w:t>PREVENTION SECURITY SYSTEMS</w:t>
      </w:r>
    </w:p>
    <w:p w14:paraId="566F4944" w14:textId="5FA124E0" w:rsidR="00B02B85" w:rsidDel="00AF1FBD" w:rsidRDefault="00B02B85" w:rsidP="00777573">
      <w:pPr>
        <w:tabs>
          <w:tab w:val="left" w:pos="0"/>
        </w:tabs>
        <w:ind w:left="360" w:hanging="360"/>
        <w:rPr>
          <w:del w:id="6" w:author="Patrick McElhiney" w:date="2022-09-22T12:09:00Z"/>
        </w:rPr>
      </w:pPr>
      <w:del w:id="7" w:author="Patrick McElhiney" w:date="2022-09-22T12:09:00Z">
        <w:r w:rsidRPr="006067AB" w:rsidDel="00AF1FBD">
          <w:rPr>
            <w:u w:val="single"/>
          </w:rPr>
          <w:delText xml:space="preserve">AUTONOMOUS </w:delText>
        </w:r>
        <w:r w:rsidDel="00AF1FBD">
          <w:rPr>
            <w:u w:val="single"/>
          </w:rPr>
          <w:delText>FRAUD SIMULATION</w:delText>
        </w:r>
        <w:r w:rsidRPr="006067AB" w:rsidDel="00AF1FBD">
          <w:rPr>
            <w:u w:val="single"/>
          </w:rPr>
          <w:delText xml:space="preserve"> </w:delText>
        </w:r>
        <w:r w:rsidDel="00AF1FBD">
          <w:rPr>
            <w:u w:val="single"/>
          </w:rPr>
          <w:delText xml:space="preserve">PREVENTION </w:delText>
        </w:r>
        <w:r w:rsidRPr="006067AB" w:rsidDel="00AF1FBD">
          <w:rPr>
            <w:u w:val="single"/>
          </w:rPr>
          <w:delText>SECURITY SYSTEMS</w:delText>
        </w:r>
        <w:r w:rsidRPr="006D5E89" w:rsidDel="00AF1FBD">
          <w:delText xml:space="preserve"> (</w:delText>
        </w:r>
        <w:r w:rsidRPr="006067AB" w:rsidDel="00AF1FBD">
          <w:rPr>
            <w:b/>
            <w:bCs/>
          </w:rPr>
          <w:delText>2022</w:delText>
        </w:r>
        <w:r w:rsidRPr="006D5E89" w:rsidDel="00AF1FBD">
          <w:delText xml:space="preserve">) – ensures that </w:delText>
        </w:r>
        <w:r w:rsidDel="00AF1FBD">
          <w:delText>audio/visual computer simulations</w:delText>
        </w:r>
        <w:r w:rsidRPr="006D5E89" w:rsidDel="00AF1FBD">
          <w:delText xml:space="preserve"> are not used to </w:delText>
        </w:r>
        <w:r w:rsidDel="00AF1FBD">
          <w:delText>simulate or investigate or interrogate others about</w:delText>
        </w:r>
        <w:r w:rsidRPr="006D5E89" w:rsidDel="00AF1FBD">
          <w:delText xml:space="preserve"> </w:delText>
        </w:r>
        <w:r w:rsidDel="00AF1FBD">
          <w:delText>fraud</w:delText>
        </w:r>
        <w:r w:rsidRPr="006D5E89" w:rsidDel="00AF1FBD">
          <w:delText>.</w:delText>
        </w:r>
      </w:del>
    </w:p>
    <w:p w14:paraId="4E325375" w14:textId="38AF6D73" w:rsidR="00D779AB" w:rsidRPr="00D779AB" w:rsidRDefault="00D779AB" w:rsidP="00AF1FBD">
      <w:pPr>
        <w:tabs>
          <w:tab w:val="left" w:pos="0"/>
        </w:tabs>
        <w:ind w:left="360" w:hanging="360"/>
        <w:jc w:val="both"/>
        <w:pPrChange w:id="8" w:author="Patrick McElhiney" w:date="2022-09-22T12:09:00Z">
          <w:pPr>
            <w:tabs>
              <w:tab w:val="left" w:pos="0"/>
            </w:tabs>
            <w:ind w:left="360" w:hanging="360"/>
          </w:pPr>
        </w:pPrChange>
      </w:pPr>
      <w:r w:rsidRPr="00D779AB">
        <w:rPr>
          <w:u w:val="single"/>
        </w:rPr>
        <w:t xml:space="preserve">AUTONOMOUS </w:t>
      </w:r>
      <w:del w:id="9" w:author="Patrick McElhiney" w:date="2022-09-22T12:08:00Z">
        <w:r w:rsidRPr="00D779AB" w:rsidDel="00AF1FBD">
          <w:rPr>
            <w:u w:val="single"/>
          </w:rPr>
          <w:delText xml:space="preserve">FRAUD </w:delText>
        </w:r>
      </w:del>
      <w:ins w:id="10" w:author="Patrick McElhiney" w:date="2022-09-22T12:08:00Z">
        <w:r w:rsidR="00AF1FBD">
          <w:rPr>
            <w:u w:val="single"/>
          </w:rPr>
          <w:t>MARITAL AFFAIR</w:t>
        </w:r>
        <w:r w:rsidR="00AF1FBD" w:rsidRPr="00D779AB">
          <w:rPr>
            <w:u w:val="single"/>
          </w:rPr>
          <w:t xml:space="preserve"> </w:t>
        </w:r>
      </w:ins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ins w:id="11" w:author="Patrick McElhiney" w:date="2022-09-22T12:08:00Z">
        <w:r w:rsidR="00AF1FBD">
          <w:t xml:space="preserve">   </w:t>
        </w:r>
      </w:ins>
      <w:ins w:id="12" w:author="Patrick McElhiney" w:date="2022-09-22T12:09:00Z">
        <w:r w:rsidR="00AF1FBD">
          <w:t xml:space="preserve">      </w:t>
        </w:r>
      </w:ins>
      <w:ins w:id="13" w:author="Patrick McElhiney" w:date="2022-09-22T12:08:00Z">
        <w:r w:rsidR="00AF1FBD">
          <w:t xml:space="preserve">        </w:t>
        </w:r>
      </w:ins>
      <w:r w:rsidRPr="00D779AB">
        <w:t xml:space="preserve"> </w:t>
      </w:r>
      <w:del w:id="14" w:author="Patrick McElhiney" w:date="2022-09-22T12:08:00Z">
        <w:r w:rsidRPr="00436EF7" w:rsidDel="00AF1FBD">
          <w:rPr>
            <w:b/>
            <w:bCs/>
          </w:rPr>
          <w:delText>FRAUD</w:delText>
        </w:r>
        <w:r w:rsidRPr="00D779AB" w:rsidDel="00AF1FBD">
          <w:delText xml:space="preserve"> </w:delText>
        </w:r>
      </w:del>
      <w:ins w:id="15" w:author="Patrick McElhiney" w:date="2022-09-22T12:08:00Z">
        <w:r w:rsidR="00AF1FBD">
          <w:rPr>
            <w:b/>
            <w:bCs/>
          </w:rPr>
          <w:t>MARRITAL AFFAIR</w:t>
        </w:r>
        <w:r w:rsidR="00AF1FBD" w:rsidRPr="00D779AB">
          <w:t xml:space="preserve"> </w:t>
        </w:r>
      </w:ins>
      <w:r w:rsidRPr="00D779AB">
        <w:t>does not occur.</w:t>
      </w:r>
    </w:p>
    <w:p w14:paraId="0B2D0B54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19E113D6" w14:textId="0A16BBC5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6AC2CA30" w14:textId="3A5A7BCF" w:rsidR="000E5B60" w:rsidRDefault="000E5B60" w:rsidP="00181E7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POLITICAL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 w:rsidRPr="00181E71">
        <w:rPr>
          <w:b/>
          <w:bCs/>
        </w:rPr>
        <w:t>POLITICAL FRAUD</w:t>
      </w:r>
      <w:r>
        <w:t xml:space="preserve"> does not occur, including, however not limited to </w:t>
      </w:r>
      <w:r w:rsidRPr="00181E71">
        <w:rPr>
          <w:b/>
          <w:bCs/>
        </w:rPr>
        <w:t>MEDIA FRAUD</w:t>
      </w:r>
      <w:r>
        <w:t xml:space="preserve"> and                                   </w:t>
      </w:r>
      <w:r w:rsidRPr="00181E71">
        <w:rPr>
          <w:b/>
          <w:bCs/>
        </w:rPr>
        <w:t>ORGANIZED POLITICAL FRAUD</w:t>
      </w:r>
      <w:r>
        <w:t xml:space="preserve"> and </w:t>
      </w:r>
      <w:r w:rsidRPr="00181E71">
        <w:rPr>
          <w:b/>
          <w:bCs/>
        </w:rPr>
        <w:t>REFERENCE POLITICAL FRAUD</w:t>
      </w:r>
      <w:r w:rsidRPr="006D5E89">
        <w:t>.</w:t>
      </w:r>
    </w:p>
    <w:p w14:paraId="1EA14918" w14:textId="68E00A5E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ELECTION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>
        <w:rPr>
          <w:b/>
          <w:bCs/>
        </w:rPr>
        <w:t>ELECTION</w:t>
      </w:r>
      <w:r w:rsidRPr="006C64FE">
        <w:rPr>
          <w:b/>
          <w:bCs/>
        </w:rPr>
        <w:t xml:space="preserve"> FRAUD</w:t>
      </w:r>
      <w:r>
        <w:t xml:space="preserve"> does not occur, including, however not limited to </w:t>
      </w:r>
      <w:r>
        <w:rPr>
          <w:b/>
          <w:bCs/>
        </w:rPr>
        <w:t>VOTER</w:t>
      </w:r>
      <w:r w:rsidRPr="006C64FE">
        <w:rPr>
          <w:b/>
          <w:bCs/>
        </w:rPr>
        <w:t xml:space="preserve"> FRAUD</w:t>
      </w:r>
      <w:r w:rsidRPr="006D5E89">
        <w:t>.</w:t>
      </w:r>
    </w:p>
    <w:p w14:paraId="75FAAC82" w14:textId="24EF9F58" w:rsidR="000E5B60" w:rsidRDefault="000E5B60">
      <w:pPr>
        <w:rPr>
          <w:u w:val="single"/>
        </w:rPr>
      </w:pPr>
      <w:r>
        <w:rPr>
          <w:u w:val="single"/>
        </w:rPr>
        <w:br w:type="page"/>
      </w:r>
    </w:p>
    <w:p w14:paraId="5A7F07A2" w14:textId="0EC0B15F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MEDIA FRAUD PREVENTION SECURITY SYSTEMS</w:t>
      </w:r>
    </w:p>
    <w:p w14:paraId="5654B97A" w14:textId="5ACC0594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MEDIA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>) – ensures that</w:t>
      </w:r>
      <w:r>
        <w:t xml:space="preserve"> </w:t>
      </w:r>
      <w:r w:rsidRPr="006C64FE">
        <w:rPr>
          <w:b/>
          <w:bCs/>
        </w:rPr>
        <w:t>MEDIA FRAUD</w:t>
      </w:r>
      <w:r>
        <w:t xml:space="preserve"> does not occur</w:t>
      </w:r>
      <w:r w:rsidRPr="006D5E89">
        <w:t>.</w:t>
      </w:r>
    </w:p>
    <w:p w14:paraId="17C0B80E" w14:textId="77777777" w:rsidR="000E5B60" w:rsidRDefault="000E5B60" w:rsidP="000E5B60">
      <w:pPr>
        <w:tabs>
          <w:tab w:val="left" w:pos="0"/>
        </w:tabs>
        <w:ind w:left="360" w:hanging="360"/>
        <w:jc w:val="both"/>
      </w:pPr>
    </w:p>
    <w:p w14:paraId="6E53F8FD" w14:textId="77777777" w:rsidR="000E5B60" w:rsidRDefault="000E5B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F2206AD" w14:textId="603BB9CE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FINANCIAL FRAUD PREVENTION SECURITY SYSTEMS</w:t>
      </w:r>
    </w:p>
    <w:p w14:paraId="4E143F2D" w14:textId="23BC559C" w:rsid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FINANCIAL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FINANCIAL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DFEEB5" w14:textId="2643B8EF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ECONOMIC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ECONOMIC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E231A7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0E3875CB" w14:textId="02E30E4D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GOVERNMENT FRAUD PREVENTION SECURITY SYSTEMS</w:t>
      </w:r>
    </w:p>
    <w:p w14:paraId="7E7FDA7E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GOVERNMENT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GOVERNMENT FRAUD</w:t>
      </w:r>
      <w:r>
        <w:t xml:space="preserve"> does not occur.</w:t>
      </w:r>
    </w:p>
    <w:p w14:paraId="2CD4084F" w14:textId="673D84F8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WHITE HOUSE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</w:t>
      </w:r>
      <w:r w:rsidR="007D32D2">
        <w:t xml:space="preserve">            </w:t>
      </w:r>
      <w:r>
        <w:t xml:space="preserve">      </w:t>
      </w:r>
      <w:r w:rsidRPr="00D779AB">
        <w:t xml:space="preserve"> </w:t>
      </w:r>
      <w:r w:rsidRPr="00436EF7">
        <w:rPr>
          <w:b/>
          <w:bCs/>
        </w:rPr>
        <w:t xml:space="preserve">WHITE HOUSE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70D6C6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PRESIDENTIAL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PRESIDENTIAL LEGAL FRAUD</w:t>
      </w:r>
      <w:r>
        <w:t xml:space="preserve"> does not occur.</w:t>
      </w:r>
    </w:p>
    <w:p w14:paraId="6EEC52D4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LEGISLATIVE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LEGISLATIVE LEGAL FRAUD</w:t>
      </w:r>
      <w:r>
        <w:t xml:space="preserve"> does not occur.</w:t>
      </w:r>
    </w:p>
    <w:p w14:paraId="6CB9F229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OFFICIAL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OFFICIAL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10D692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7F7297DE" w14:textId="607FF88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TELECOMMUNICATIONS FRAUD PREVENTION SECURITY SYSTEMS</w:t>
      </w:r>
    </w:p>
    <w:p w14:paraId="5ACFF924" w14:textId="3921CEF5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A0C9E94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     </w:t>
      </w:r>
      <w:r w:rsidRPr="00D779AB">
        <w:t xml:space="preserve"> </w:t>
      </w:r>
      <w:r>
        <w:rPr>
          <w:b/>
          <w:bCs/>
        </w:rPr>
        <w:t>MIND CONTROL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BBCD93F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EMAIL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EMAIL FRAUD</w:t>
      </w:r>
      <w:r>
        <w:t xml:space="preserve"> does not occur.</w:t>
      </w:r>
    </w:p>
    <w:p w14:paraId="16E734DC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WEBSITE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WEBSITE FRAUD</w:t>
      </w:r>
      <w:r>
        <w:t xml:space="preserve"> does not occur.</w:t>
      </w:r>
    </w:p>
    <w:p w14:paraId="196D77AB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53142E3A" w14:textId="76CB487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6B995390" w14:textId="49882795" w:rsidR="00436EF7" w:rsidRPr="00D779AB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COURT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COURT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4D6319A" w14:textId="0DAFF05E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LAWSUIT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LAWSUIT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493E988" w14:textId="5A47CEA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RACKETEERING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="007D32D2">
        <w:t xml:space="preserve">      </w:t>
      </w:r>
      <w:r>
        <w:t xml:space="preserve">    </w:t>
      </w:r>
      <w:r>
        <w:rPr>
          <w:b/>
          <w:bCs/>
        </w:rPr>
        <w:t>RACKETEERING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26B6DC9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TESTIMONY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TESTIMONY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3159050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LEGAL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D4E0377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JURY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JURY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DC5993D" w14:textId="5EFF251A" w:rsidR="00380CF1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DEFENSE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                 </w:t>
      </w:r>
      <w:r w:rsidRPr="00380CF1">
        <w:rPr>
          <w:b/>
          <w:bCs/>
        </w:rPr>
        <w:t>LEGAL DEFENSE FRAUD</w:t>
      </w:r>
      <w:r w:rsidRPr="00D779AB">
        <w:t xml:space="preserve"> does not occur.</w:t>
      </w:r>
    </w:p>
    <w:p w14:paraId="2DBDE893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PERJURY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PERJURY</w:t>
      </w:r>
      <w:r w:rsidRPr="00D779AB">
        <w:t xml:space="preserve"> does not occur.</w:t>
      </w:r>
    </w:p>
    <w:p w14:paraId="197EA28C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JUDICIAL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JUDICIAL LEGAL FRAUD</w:t>
      </w:r>
      <w:r>
        <w:t xml:space="preserve"> does not occur.</w:t>
      </w:r>
    </w:p>
    <w:p w14:paraId="7D3F3261" w14:textId="06FA12A5" w:rsidR="00310AC6" w:rsidRDefault="00310AC6">
      <w:pPr>
        <w:rPr>
          <w:u w:val="single"/>
        </w:rPr>
      </w:pPr>
      <w:r>
        <w:rPr>
          <w:u w:val="single"/>
        </w:rPr>
        <w:br w:type="page"/>
      </w:r>
    </w:p>
    <w:p w14:paraId="053A2D51" w14:textId="1E440ACD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CRIMINAL COURT FRAUD PREVENTION SECURITY SYSTEMS</w:t>
      </w:r>
    </w:p>
    <w:p w14:paraId="28D57456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COURT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ICC COURT FRAUD</w:t>
      </w:r>
      <w:r>
        <w:t xml:space="preserve"> does not occur.</w:t>
      </w:r>
    </w:p>
    <w:p w14:paraId="1FDCD6E5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</w:t>
      </w:r>
      <w:r>
        <w:rPr>
          <w:b/>
          <w:bCs/>
        </w:rPr>
        <w:t>ICC RECORDS FRAUD</w:t>
      </w:r>
      <w:r>
        <w:t xml:space="preserve"> does not occur.</w:t>
      </w:r>
    </w:p>
    <w:p w14:paraId="32D07A64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ICC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ICC RECORDS DESTRUCTION</w:t>
      </w:r>
      <w:r w:rsidRPr="00D779AB">
        <w:t xml:space="preserve"> does not occur.</w:t>
      </w:r>
    </w:p>
    <w:p w14:paraId="42A9F16C" w14:textId="77777777" w:rsidR="00310AC6" w:rsidRPr="00D779AB" w:rsidRDefault="00310AC6" w:rsidP="00380CF1">
      <w:pPr>
        <w:tabs>
          <w:tab w:val="left" w:pos="0"/>
        </w:tabs>
        <w:ind w:left="360" w:hanging="360"/>
        <w:jc w:val="both"/>
      </w:pPr>
    </w:p>
    <w:p w14:paraId="6DE8C9A7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44487106" w14:textId="35494DD3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29653B4E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ABB5319" w14:textId="137556E0" w:rsidR="008772E3" w:rsidRPr="003976C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DEFENSE INVESTIGATION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 w:rsidRPr="00D779AB">
        <w:t xml:space="preserve"> </w:t>
      </w:r>
      <w:r>
        <w:rPr>
          <w:b/>
          <w:bCs/>
        </w:rPr>
        <w:t>DEFENSE 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B9545B8" w14:textId="2D511DF6" w:rsidR="00181E71" w:rsidRPr="003976C3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INVESTIGATION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</w:t>
      </w:r>
      <w:r w:rsidRPr="00D779AB">
        <w:t xml:space="preserve"> </w:t>
      </w:r>
      <w:r>
        <w:rPr>
          <w:b/>
          <w:bCs/>
        </w:rPr>
        <w:t>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D126305" w14:textId="019E8E0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POLICE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4B09E4" w14:textId="5C967F70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SECURITIES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SECURITIES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1062CCD" w14:textId="690BD42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RELATIONSHIP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="007D32D2">
        <w:t xml:space="preserve">     </w:t>
      </w:r>
      <w:r>
        <w:t xml:space="preserve">      </w:t>
      </w:r>
      <w:r w:rsidRPr="00D779AB">
        <w:t xml:space="preserve"> </w:t>
      </w:r>
      <w:r>
        <w:rPr>
          <w:b/>
          <w:bCs/>
        </w:rPr>
        <w:t>RELATIONSHIP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952A6C7" w14:textId="07374233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ASSOCIATION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</w:t>
      </w:r>
      <w:r w:rsidR="007D32D2">
        <w:t xml:space="preserve">       </w:t>
      </w:r>
      <w:r>
        <w:t xml:space="preserve">           </w:t>
      </w:r>
      <w:r w:rsidRPr="00D779AB">
        <w:t xml:space="preserve"> </w:t>
      </w:r>
      <w:r>
        <w:rPr>
          <w:b/>
          <w:bCs/>
        </w:rPr>
        <w:t>ASSOCIATION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D6F90E3" w14:textId="00FF2EC8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PROFESSIONAL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</w:t>
      </w:r>
      <w:r w:rsidR="00777573">
        <w:t xml:space="preserve">      </w:t>
      </w:r>
      <w:r>
        <w:t xml:space="preserve">     </w:t>
      </w:r>
      <w:r w:rsidRPr="00D779AB">
        <w:t xml:space="preserve"> </w:t>
      </w:r>
      <w:r>
        <w:rPr>
          <w:b/>
          <w:bCs/>
        </w:rPr>
        <w:t>PROFESSIONAL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B26521" w14:textId="71EB4B7B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ALLEGATIONS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ALLEGATIONS FRAUD</w:t>
      </w:r>
      <w:r>
        <w:t xml:space="preserve"> does not occur.</w:t>
      </w:r>
    </w:p>
    <w:p w14:paraId="7EC22CFE" w14:textId="6E33045A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IMAGE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="00777573">
        <w:t xml:space="preserve">        </w:t>
      </w:r>
      <w:r>
        <w:t xml:space="preserve">                 </w:t>
      </w:r>
      <w:r w:rsidRPr="00D779AB">
        <w:t xml:space="preserve"> </w:t>
      </w:r>
      <w:r>
        <w:rPr>
          <w:b/>
          <w:bCs/>
        </w:rPr>
        <w:t>PUBLIC IMAGE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7189BFD" w14:textId="3731C0E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ORGANIZATIONAL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2C6A230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ALLEGATION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</w:t>
      </w:r>
      <w:r w:rsidRPr="00D779AB">
        <w:t xml:space="preserve"> </w:t>
      </w:r>
      <w:r>
        <w:rPr>
          <w:b/>
          <w:bCs/>
        </w:rPr>
        <w:t>PUBLIC ALLEGATION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33DDEF1" w14:textId="6C58631A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5D158960" w14:textId="14C7E7B2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 FRAUD PREVENTION SECURITY SYSTEMS</w:t>
      </w:r>
    </w:p>
    <w:p w14:paraId="5D73BDA0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56BC89" w14:textId="794DEC64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4F1141" w14:textId="59C34513" w:rsidR="00D86A9C" w:rsidRPr="00D779AB" w:rsidRDefault="00D86A9C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 </w:t>
      </w:r>
      <w:r>
        <w:t xml:space="preserve">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365C374" w14:textId="1F3075B6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5D14992" w14:textId="7BD1A6B9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</w:t>
      </w:r>
      <w:r>
        <w:t xml:space="preserve">        </w:t>
      </w:r>
      <w:r w:rsidRPr="00D779AB">
        <w:t xml:space="preserve"> </w:t>
      </w:r>
      <w:r>
        <w:rPr>
          <w:b/>
          <w:bCs/>
        </w:rPr>
        <w:t>HEALTH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F51FCBA" w14:textId="0F3D2E30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MEDICAL RECORDS DESTRUCTION</w:t>
      </w:r>
      <w:r w:rsidRPr="00D779AB">
        <w:t xml:space="preserve"> does not occur.</w:t>
      </w:r>
    </w:p>
    <w:p w14:paraId="6475DA16" w14:textId="33CACF66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MALPRACTICE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>MALPRACTICE</w:t>
      </w:r>
      <w:r w:rsidRPr="00D779AB">
        <w:t xml:space="preserve"> does not occur.</w:t>
      </w:r>
    </w:p>
    <w:p w14:paraId="3921A328" w14:textId="77777777" w:rsidR="005A4EBE" w:rsidRPr="00D779AB" w:rsidRDefault="005A4EBE" w:rsidP="008772E3">
      <w:pPr>
        <w:tabs>
          <w:tab w:val="left" w:pos="0"/>
        </w:tabs>
        <w:ind w:left="360" w:hanging="360"/>
        <w:jc w:val="both"/>
      </w:pPr>
    </w:p>
    <w:p w14:paraId="10099A52" w14:textId="77777777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77F93AF4" w14:textId="158D4CA5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INTELLIGENCE FRAUD PREVENTION SECURITY SYSTEMS</w:t>
      </w:r>
    </w:p>
    <w:p w14:paraId="2F2B949A" w14:textId="63FD85F9" w:rsidR="00FC2923" w:rsidRPr="00D779AB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MILITARY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MILITARY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26F577" w14:textId="150F2EC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INTELLIGENCE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="00777573">
        <w:t xml:space="preserve">   </w:t>
      </w:r>
      <w:r>
        <w:t xml:space="preserve">         </w:t>
      </w:r>
      <w:r w:rsidRPr="00D779AB">
        <w:t xml:space="preserve"> </w:t>
      </w:r>
      <w:r>
        <w:rPr>
          <w:b/>
          <w:bCs/>
        </w:rPr>
        <w:t>INTELLIGENCE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F04842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MILITARY RECORDS DESTRUCTION</w:t>
      </w:r>
      <w:r w:rsidRPr="00D779AB">
        <w:t xml:space="preserve"> does not occur.</w:t>
      </w:r>
    </w:p>
    <w:p w14:paraId="6210C299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REDACTION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REDACTION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74B2DF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CLASSIFICATION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CLASSIFICATION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5D2877D" w14:textId="6B795CB8" w:rsidR="008772E3" w:rsidRDefault="00FC2923">
      <w:pPr>
        <w:rPr>
          <w:u w:val="single"/>
        </w:rPr>
      </w:pPr>
      <w:r>
        <w:rPr>
          <w:u w:val="single"/>
        </w:rPr>
        <w:br w:type="page"/>
      </w:r>
    </w:p>
    <w:p w14:paraId="460E9192" w14:textId="7946E16E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DEATH FRAUD PREVENTION SECURITY SYSTEMS</w:t>
      </w:r>
    </w:p>
    <w:p w14:paraId="2E7E9FF2" w14:textId="68587D79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DEATH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DEATH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3FEBDF7" w14:textId="47EED16B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EXECUTION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2F36AA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8D8ACA0" w14:textId="19238E69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5C2ACAA2" w14:textId="65C4C10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LEGAL RECORDS DESTRUCTION</w:t>
      </w:r>
      <w:r w:rsidRPr="00D779AB">
        <w:t xml:space="preserve"> does not occur.</w:t>
      </w:r>
    </w:p>
    <w:p w14:paraId="0A7FE02B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OMISSIONS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OMISSIONS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6C788B1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MISTAKES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MISTAKES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2F53C80" w14:textId="77777777" w:rsidR="00306E6B" w:rsidRPr="00D779A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EXCEPTIONS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</w:t>
      </w:r>
      <w:r w:rsidRPr="00D779AB">
        <w:t xml:space="preserve"> </w:t>
      </w:r>
      <w:r>
        <w:rPr>
          <w:b/>
          <w:bCs/>
        </w:rPr>
        <w:t>EXCEPTIONS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008CE95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EMOTIONAL RESPONSES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EMOTIONAL RESPONSES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CEA265C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REPRESENTATION FRAUD</w:t>
      </w:r>
      <w:r>
        <w:t xml:space="preserve"> does not occur.</w:t>
      </w:r>
    </w:p>
    <w:p w14:paraId="4DCE7768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MISREPRESENTATION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MISREPRESENTATION FRAUD</w:t>
      </w:r>
      <w:r>
        <w:t xml:space="preserve"> does not occur.</w:t>
      </w:r>
    </w:p>
    <w:p w14:paraId="04C79E69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CLONING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CLONING FRAUD</w:t>
      </w:r>
      <w:r>
        <w:t xml:space="preserve"> does not occur.</w:t>
      </w:r>
    </w:p>
    <w:p w14:paraId="7914DC83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TERM CLASSIFICATION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TERM CLASSIFICATION FRAUD</w:t>
      </w:r>
      <w:r>
        <w:t xml:space="preserve"> does not occur.</w:t>
      </w:r>
    </w:p>
    <w:p w14:paraId="512B285E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A8F1CF3" w14:textId="6DF46B61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30C6F121" w14:textId="16ABA023" w:rsidR="008E05C3" w:rsidRDefault="008E05C3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POLITICAL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CB769F" w14:textId="6ED1D732" w:rsidR="00952530" w:rsidRDefault="00306E6B">
      <w:pPr>
        <w:rPr>
          <w:u w:val="single"/>
        </w:rPr>
      </w:pPr>
      <w:r>
        <w:rPr>
          <w:u w:val="single"/>
        </w:rPr>
        <w:br w:type="page"/>
      </w:r>
    </w:p>
    <w:p w14:paraId="6DB992EA" w14:textId="5A74B2B0" w:rsidR="00FB70C8" w:rsidRPr="00C0532F" w:rsidRDefault="00FB70C8" w:rsidP="00FB70C8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PROSECUTION FRAUD PREVENTION SECURITY SYSTEMS</w:t>
      </w:r>
    </w:p>
    <w:p w14:paraId="034610E0" w14:textId="18A42F15" w:rsidR="00FB70C8" w:rsidRDefault="00FB70C8" w:rsidP="00FB70C8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PROSECUTION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PROSECUTION FRAUD</w:t>
      </w:r>
      <w:r>
        <w:t xml:space="preserve"> does not occur.</w:t>
      </w:r>
    </w:p>
    <w:p w14:paraId="000C7DB0" w14:textId="77777777" w:rsidR="00FB70C8" w:rsidRDefault="00FB70C8">
      <w:pPr>
        <w:rPr>
          <w:b/>
          <w:sz w:val="24"/>
        </w:rPr>
      </w:pPr>
      <w:r>
        <w:rPr>
          <w:b/>
          <w:sz w:val="24"/>
        </w:rPr>
        <w:br w:type="page"/>
      </w:r>
    </w:p>
    <w:p w14:paraId="28E41B3C" w14:textId="14619E8F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EXTORTION FRAUD PREVENTION SECURITY SYSTEMS</w:t>
      </w:r>
    </w:p>
    <w:p w14:paraId="2AB4EC2D" w14:textId="697727FB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EXTORTION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EXTORTION FRAUD</w:t>
      </w:r>
      <w:r>
        <w:t xml:space="preserve"> does not occur.</w:t>
      </w:r>
    </w:p>
    <w:p w14:paraId="757E2248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7312CD4F" w14:textId="6214518B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FRAUD PREVENTION SECURITY SYSTEMS</w:t>
      </w:r>
    </w:p>
    <w:p w14:paraId="05442A56" w14:textId="7A85AE56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SYSTEMATIC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</w:t>
      </w:r>
      <w:r>
        <w:t xml:space="preserve">             </w:t>
      </w:r>
      <w:r>
        <w:rPr>
          <w:b/>
          <w:bCs/>
        </w:rPr>
        <w:t>SYSTEMATIC FRAUD</w:t>
      </w:r>
      <w:r>
        <w:t xml:space="preserve"> does not occur.</w:t>
      </w:r>
    </w:p>
    <w:p w14:paraId="68CCB750" w14:textId="77777777" w:rsidR="00952530" w:rsidRDefault="00952530">
      <w:pPr>
        <w:rPr>
          <w:u w:val="single"/>
        </w:rPr>
      </w:pPr>
      <w:r>
        <w:rPr>
          <w:u w:val="single"/>
        </w:rPr>
        <w:br w:type="page"/>
      </w:r>
    </w:p>
    <w:p w14:paraId="24EF9FEE" w14:textId="213FBB16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SYSTEMIC FRAUD PREVENTION SECURITY SYSTEMS</w:t>
      </w:r>
    </w:p>
    <w:p w14:paraId="0FFDF3D7" w14:textId="3EAA5DFA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SYSTEMIC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SYSTEMIC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E703A77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3F6E68A3" w14:textId="547FCD0D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GRAND FRAUD PREVENTION SECURITY SYSTEMS</w:t>
      </w:r>
    </w:p>
    <w:p w14:paraId="02B7350D" w14:textId="56C6A9E2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GRAND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</w:t>
      </w:r>
      <w:r w:rsidR="00777573">
        <w:t xml:space="preserve">              </w:t>
      </w:r>
      <w:r>
        <w:t xml:space="preserve">                       </w:t>
      </w:r>
      <w:r>
        <w:rPr>
          <w:b/>
          <w:bCs/>
        </w:rPr>
        <w:t>GRAND FRAUD</w:t>
      </w:r>
      <w:r>
        <w:t xml:space="preserve"> does not occur.</w:t>
      </w:r>
    </w:p>
    <w:p w14:paraId="434C43A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2BE4BE9D" w14:textId="029D2D74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 RELATIONSHIP FRAUD PREVENTION SECURITY SYSTEMS</w:t>
      </w:r>
    </w:p>
    <w:p w14:paraId="4AE42EF3" w14:textId="50937069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WHITE HOUSE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WHITE HOUSE WEDDING FRAUD</w:t>
      </w:r>
      <w:r>
        <w:t xml:space="preserve"> does not occur.</w:t>
      </w:r>
    </w:p>
    <w:p w14:paraId="25EFB16D" w14:textId="18C9E22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WEDDING FRAUD</w:t>
      </w:r>
      <w:r>
        <w:t xml:space="preserve"> does not occur.</w:t>
      </w:r>
    </w:p>
    <w:p w14:paraId="249FA84B" w14:textId="4A4F624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MARRIAGE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MARRIAGE FRAUD</w:t>
      </w:r>
      <w:r>
        <w:t xml:space="preserve"> does not occur.</w:t>
      </w:r>
    </w:p>
    <w:p w14:paraId="5CEA49B0" w14:textId="33485E03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FAMILY LAW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FAMILY LAW FRAUD</w:t>
      </w:r>
      <w:r>
        <w:t xml:space="preserve"> does not occur.</w:t>
      </w:r>
    </w:p>
    <w:p w14:paraId="0563473A" w14:textId="53D982A5" w:rsidR="005A4EBE" w:rsidRDefault="005A4EBE" w:rsidP="005A4EBE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PERSONAL RELATIONSHIP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PERSONAL RELATIONSHIP FRAUD</w:t>
      </w:r>
      <w:r>
        <w:t xml:space="preserve"> does not occur.</w:t>
      </w:r>
    </w:p>
    <w:p w14:paraId="7A4B79E5" w14:textId="77777777" w:rsidR="005A4EBE" w:rsidRDefault="005A4EBE" w:rsidP="00777573">
      <w:pPr>
        <w:tabs>
          <w:tab w:val="left" w:pos="0"/>
        </w:tabs>
        <w:ind w:left="360" w:hanging="360"/>
        <w:jc w:val="both"/>
      </w:pPr>
    </w:p>
    <w:p w14:paraId="0B57F75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3FADCD97" w14:textId="7DC5BF06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FRAUD PREVENTION SECURITY SYSTEMS</w:t>
      </w:r>
    </w:p>
    <w:p w14:paraId="2FE70EF6" w14:textId="4C2039D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TREASON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TREASON FRAUD</w:t>
      </w:r>
      <w:r>
        <w:t xml:space="preserve"> does not occur.</w:t>
      </w:r>
    </w:p>
    <w:p w14:paraId="6AA1D822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DA69DD" w14:textId="4C295101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FRAUD PREVENTION SECURITY SYSTEMS</w:t>
      </w:r>
    </w:p>
    <w:p w14:paraId="13199EEB" w14:textId="7575B7DB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PHARMACUTICALS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PHARMACUTICALS FRAUD</w:t>
      </w:r>
      <w:r>
        <w:t xml:space="preserve"> does not occur.</w:t>
      </w:r>
    </w:p>
    <w:p w14:paraId="7CD0C731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899B558" w14:textId="1FAD5E82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THREAT FRAUD PREVENTION SECURITY SYSTEMS</w:t>
      </w:r>
    </w:p>
    <w:p w14:paraId="6F7864D1" w14:textId="11C2E4D0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THREAT FRAUD</w:t>
      </w:r>
      <w:r>
        <w:t xml:space="preserve"> does not occur.</w:t>
      </w:r>
    </w:p>
    <w:p w14:paraId="6C35CCBC" w14:textId="18E5BB74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ANALYSIS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THREAT ANALYSIS FRAUD</w:t>
      </w:r>
      <w:r>
        <w:t xml:space="preserve"> does not occur.</w:t>
      </w:r>
    </w:p>
    <w:p w14:paraId="688D6D22" w14:textId="1975B0AA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78747668" w14:textId="2F0ACD8B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CONTINGENCY FRAUD PREVENTION SECURITY SYSTEMS</w:t>
      </w:r>
    </w:p>
    <w:p w14:paraId="7925F70E" w14:textId="58B666AA" w:rsidR="00946714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LIFE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  </w:t>
      </w:r>
      <w:r>
        <w:t xml:space="preserve">             </w:t>
      </w:r>
      <w:r>
        <w:rPr>
          <w:b/>
          <w:bCs/>
        </w:rPr>
        <w:t>LIFE CONTINGENCY FRAUD</w:t>
      </w:r>
      <w:r>
        <w:t xml:space="preserve"> does not occur.</w:t>
      </w:r>
    </w:p>
    <w:p w14:paraId="07B1E317" w14:textId="1B286E8E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</w:t>
      </w:r>
      <w:r>
        <w:rPr>
          <w:b/>
          <w:bCs/>
        </w:rPr>
        <w:t>MILITARY CONTINGENCY FRAUD</w:t>
      </w:r>
      <w:r>
        <w:t xml:space="preserve"> does not occur.</w:t>
      </w:r>
    </w:p>
    <w:p w14:paraId="1749331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604AA9" w14:textId="43ED72E1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LEGISLATION FRAUD PREVENTION SECURITY SYSTEMS</w:t>
      </w:r>
    </w:p>
    <w:p w14:paraId="0A763A0C" w14:textId="26BC0CF1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</w:t>
      </w:r>
      <w:r w:rsidR="00777573">
        <w:t xml:space="preserve">        </w:t>
      </w:r>
      <w:r>
        <w:t xml:space="preserve">            </w:t>
      </w:r>
      <w:r>
        <w:rPr>
          <w:b/>
          <w:bCs/>
        </w:rPr>
        <w:t>LEGISLATION FRAUD</w:t>
      </w:r>
      <w:r>
        <w:t xml:space="preserve"> does not occur.</w:t>
      </w:r>
    </w:p>
    <w:p w14:paraId="59EA6678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B08FA9" w14:textId="2C09A37D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PROTECTIVE FRAUD PREVENTION SECURITY SYSTEMS</w:t>
      </w:r>
    </w:p>
    <w:p w14:paraId="4C4F18B6" w14:textId="0A78DE0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PROTECTIVE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  </w:t>
      </w:r>
      <w:r>
        <w:t xml:space="preserve">             </w:t>
      </w:r>
      <w:r>
        <w:rPr>
          <w:b/>
          <w:bCs/>
        </w:rPr>
        <w:t>PROTECTIVE FRAUD</w:t>
      </w:r>
      <w:r>
        <w:t xml:space="preserve"> does not occur.</w:t>
      </w:r>
    </w:p>
    <w:p w14:paraId="4EB34ED9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>AUTONOMOUS SECRET SERVICE FRAUD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</w:t>
      </w:r>
      <w:r w:rsidRPr="00D779AB">
        <w:rPr>
          <w:b/>
          <w:bCs/>
        </w:rPr>
        <w:t>SECRET SERVICE FRAUD</w:t>
      </w:r>
      <w:r w:rsidRPr="00D779AB">
        <w:t xml:space="preserve"> does not occur.</w:t>
      </w:r>
    </w:p>
    <w:p w14:paraId="104BED6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7CB9A4" w14:textId="1D4D16E2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FRAUD PREVENTION SECURITY SYSTEMS</w:t>
      </w:r>
    </w:p>
    <w:p w14:paraId="48B737B0" w14:textId="3E208FE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DEFENSE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</w:t>
      </w:r>
      <w:r w:rsidR="00777573">
        <w:t xml:space="preserve">  </w:t>
      </w:r>
      <w:r>
        <w:t xml:space="preserve">              </w:t>
      </w:r>
      <w:r>
        <w:rPr>
          <w:b/>
          <w:bCs/>
        </w:rPr>
        <w:t>MILITARY DEFENSE FRAUD</w:t>
      </w:r>
      <w:r>
        <w:t xml:space="preserve"> does not occur.</w:t>
      </w:r>
    </w:p>
    <w:p w14:paraId="0B756C9D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5063157" w14:textId="754BA45C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POLICY FRAUD PREVENTION SECURITY SYSTEMS</w:t>
      </w:r>
    </w:p>
    <w:p w14:paraId="52C860E0" w14:textId="426A84CC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FOREIGN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</w:t>
      </w:r>
      <w:r w:rsidR="00777573">
        <w:t xml:space="preserve">         </w:t>
      </w:r>
      <w:r>
        <w:t xml:space="preserve">          </w:t>
      </w:r>
      <w:r>
        <w:rPr>
          <w:b/>
          <w:bCs/>
        </w:rPr>
        <w:t>FOREIGN POLICY FRAUD</w:t>
      </w:r>
      <w:r>
        <w:t xml:space="preserve"> does not occur.</w:t>
      </w:r>
    </w:p>
    <w:p w14:paraId="6B1AC787" w14:textId="2768527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POLICY FRAUD</w:t>
      </w:r>
      <w:r>
        <w:t xml:space="preserve"> does not occur.</w:t>
      </w:r>
    </w:p>
    <w:p w14:paraId="6FA9F8EF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FDE098E" w14:textId="313737CB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FRAUD PREVENTION SECURITY SYSTEMS</w:t>
      </w:r>
    </w:p>
    <w:p w14:paraId="07E3949B" w14:textId="2909951B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RECORDS FRAUD</w:t>
      </w:r>
      <w:r>
        <w:t xml:space="preserve"> does not occur.</w:t>
      </w:r>
    </w:p>
    <w:p w14:paraId="5C40AB2A" w14:textId="34D335D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PROTECTION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MILITARY PROTECTION FRAUD</w:t>
      </w:r>
      <w:r>
        <w:t xml:space="preserve"> does not occur.</w:t>
      </w:r>
    </w:p>
    <w:p w14:paraId="41519765" w14:textId="39A9AA16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NUCLEAR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</w:t>
      </w:r>
      <w:r>
        <w:t xml:space="preserve">         </w:t>
      </w:r>
      <w:r>
        <w:rPr>
          <w:b/>
          <w:bCs/>
        </w:rPr>
        <w:t>NUCLEAR TREATY FRAUD</w:t>
      </w:r>
      <w:r>
        <w:t xml:space="preserve"> does not occur.</w:t>
      </w:r>
    </w:p>
    <w:p w14:paraId="4A665240" w14:textId="18C66D0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STRATEGIC </w:t>
      </w:r>
      <w:r w:rsidR="00380CF1">
        <w:rPr>
          <w:u w:val="single"/>
        </w:rPr>
        <w:t xml:space="preserve">TREATY </w:t>
      </w:r>
      <w:r>
        <w:rPr>
          <w:u w:val="single"/>
        </w:rPr>
        <w:t>FRAUD PREVENTION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380CF1">
        <w:t xml:space="preserve">                </w:t>
      </w:r>
      <w:r>
        <w:t xml:space="preserve"> </w:t>
      </w:r>
      <w:r>
        <w:rPr>
          <w:b/>
          <w:bCs/>
        </w:rPr>
        <w:t xml:space="preserve">STRATEGIC </w:t>
      </w:r>
      <w:r w:rsidR="00380CF1">
        <w:rPr>
          <w:b/>
          <w:bCs/>
        </w:rPr>
        <w:t xml:space="preserve">TREATY </w:t>
      </w:r>
      <w:r>
        <w:rPr>
          <w:b/>
          <w:bCs/>
        </w:rPr>
        <w:t>FRAUD</w:t>
      </w:r>
      <w:r>
        <w:t xml:space="preserve"> does not occur.</w:t>
      </w:r>
    </w:p>
    <w:p w14:paraId="1127898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TREATY FRAUD</w:t>
      </w:r>
      <w:r>
        <w:t xml:space="preserve"> does not occur.</w:t>
      </w:r>
    </w:p>
    <w:p w14:paraId="34D41DD8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PEACE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</w:t>
      </w:r>
      <w:r>
        <w:rPr>
          <w:b/>
          <w:bCs/>
        </w:rPr>
        <w:t>PEACE TREATY FRAUD</w:t>
      </w:r>
      <w:r>
        <w:t xml:space="preserve"> does not occur.</w:t>
      </w:r>
    </w:p>
    <w:p w14:paraId="4889AF7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SANCTIONS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SANCTIONS FRAUD</w:t>
      </w:r>
      <w:r>
        <w:t xml:space="preserve"> does not occur.</w:t>
      </w:r>
    </w:p>
    <w:p w14:paraId="74969AC3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GLOBAL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  </w:t>
      </w:r>
      <w:r>
        <w:rPr>
          <w:b/>
          <w:bCs/>
        </w:rPr>
        <w:t>GLOBAL FRAUD</w:t>
      </w:r>
      <w:r>
        <w:t xml:space="preserve"> does not occur.</w:t>
      </w:r>
    </w:p>
    <w:p w14:paraId="50BC2B7E" w14:textId="478D1DD9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PEACE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</w:t>
      </w:r>
      <w:r>
        <w:rPr>
          <w:b/>
          <w:bCs/>
        </w:rPr>
        <w:t>WORLD PEACE FRAUD</w:t>
      </w:r>
      <w:r>
        <w:t xml:space="preserve"> does not occur.</w:t>
      </w:r>
    </w:p>
    <w:p w14:paraId="67D9836F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UNITED NATIONS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</w:t>
      </w:r>
      <w:r>
        <w:rPr>
          <w:b/>
          <w:bCs/>
        </w:rPr>
        <w:t>UNITED NATIONS FRAUD</w:t>
      </w:r>
      <w:r>
        <w:t xml:space="preserve"> does not occur.</w:t>
      </w:r>
    </w:p>
    <w:p w14:paraId="0BBED5EB" w14:textId="77777777" w:rsidR="003976C3" w:rsidRDefault="003976C3" w:rsidP="008772E3">
      <w:pPr>
        <w:tabs>
          <w:tab w:val="left" w:pos="0"/>
        </w:tabs>
        <w:ind w:left="360" w:hanging="360"/>
        <w:jc w:val="both"/>
      </w:pPr>
    </w:p>
    <w:p w14:paraId="79BEAB65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0EDAFA" w14:textId="476073C6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NUCLEAR CASE FRAUD PREVENTION SECURITY SYSTEMS</w:t>
      </w:r>
    </w:p>
    <w:p w14:paraId="5C43D314" w14:textId="4078EC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CASE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CRIME 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32F44D" w14:textId="71E9EC31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070873A" w14:textId="6FB96F82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CRIME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5125F85" w14:textId="6FAB7B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WEAPON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WEAPON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127981" w14:textId="137FA733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B49A76" w14:textId="6E982C0B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 xml:space="preserve">NUCLEAR 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C200E7F" w14:textId="3F712009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</w:t>
      </w:r>
      <w:r w:rsidRPr="00D779AB">
        <w:t xml:space="preserve"> </w:t>
      </w:r>
      <w:r>
        <w:rPr>
          <w:b/>
          <w:bCs/>
        </w:rPr>
        <w:t>NUCLEAR 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D3A8462" w14:textId="421C7CE8" w:rsidR="00181E71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NUCLEAR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94E55F" w14:textId="77777777" w:rsidR="00310AC6" w:rsidRDefault="00310A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AA8F0A9" w14:textId="60CABBD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SURVEILLANCE FRAUD PREVENTION SECURITY SYSTEMS</w:t>
      </w:r>
    </w:p>
    <w:p w14:paraId="5D6D66AE" w14:textId="4B3CE233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SURVEILLANCE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SURVEILLANCE FRAUD</w:t>
      </w:r>
      <w:r>
        <w:t xml:space="preserve"> does not occur.</w:t>
      </w:r>
    </w:p>
    <w:p w14:paraId="3FE445D4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35B1FD" w14:textId="20F6DAE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FRAUD PREVENTION SECURITY SYSTEMS</w:t>
      </w:r>
    </w:p>
    <w:p w14:paraId="79BF6FB8" w14:textId="00B8781B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TERRORISM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</w:t>
      </w:r>
      <w:r w:rsidR="00777573">
        <w:t xml:space="preserve">         </w:t>
      </w:r>
      <w:r>
        <w:t xml:space="preserve">           </w:t>
      </w:r>
      <w:r>
        <w:rPr>
          <w:b/>
          <w:bCs/>
        </w:rPr>
        <w:t>TERRORISM FRAUD</w:t>
      </w:r>
      <w:r>
        <w:t xml:space="preserve"> does not occur.</w:t>
      </w:r>
    </w:p>
    <w:p w14:paraId="69972E48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4CD13E6" w14:textId="73231B7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 FRAUD PREVENTION SECURITY SYSTEMS</w:t>
      </w:r>
    </w:p>
    <w:p w14:paraId="204C7850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GENOCIDE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GENOCIDE FRAUD</w:t>
      </w:r>
      <w:r>
        <w:t xml:space="preserve"> does not occur.</w:t>
      </w:r>
    </w:p>
    <w:p w14:paraId="768F2725" w14:textId="5FF5890A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DB91152" w14:textId="6748663D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 FRAUD PREVENTION SECURITY SYSTEMS</w:t>
      </w:r>
    </w:p>
    <w:p w14:paraId="4CB1C4B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COMPUTER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COMPUTER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AD4E7C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8124F14" w14:textId="58338FF3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557A1AE" w14:textId="4493D640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SIMULATION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</w:t>
      </w:r>
      <w:r>
        <w:t xml:space="preserve">         </w:t>
      </w:r>
      <w:r>
        <w:rPr>
          <w:b/>
          <w:bCs/>
        </w:rPr>
        <w:t>SIMULATION FRAUD</w:t>
      </w:r>
      <w:r>
        <w:t xml:space="preserve"> does not occur.</w:t>
      </w:r>
    </w:p>
    <w:p w14:paraId="0F62576A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STUDIES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STUDIES FRAUD</w:t>
      </w:r>
      <w:r>
        <w:t xml:space="preserve"> does not occur.</w:t>
      </w:r>
    </w:p>
    <w:p w14:paraId="1921FEF4" w14:textId="5B99C285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ARTIFICIAL INTELLIGENCE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>
        <w:rPr>
          <w:b/>
          <w:bCs/>
        </w:rPr>
        <w:t>ARTIFICIAL INTELLIGENCE FRAUD</w:t>
      </w:r>
      <w:r>
        <w:t xml:space="preserve"> does not occur.</w:t>
      </w:r>
    </w:p>
    <w:p w14:paraId="513AEAEE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16B1D4EF" w14:textId="26AAF2A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 FRAUD PREVENTION SECURITY SYSTEMS</w:t>
      </w:r>
    </w:p>
    <w:p w14:paraId="51640EDE" w14:textId="41BB806F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CRIME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CRIME FRAUD</w:t>
      </w:r>
      <w:r>
        <w:t xml:space="preserve"> does not occur.</w:t>
      </w:r>
    </w:p>
    <w:p w14:paraId="7FFD490B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CRIMINAL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E594126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12558BF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 DESTRUCTION</w:t>
      </w:r>
      <w:r w:rsidRPr="00D779AB">
        <w:t xml:space="preserve"> does not occur.</w:t>
      </w:r>
    </w:p>
    <w:p w14:paraId="0A23A28B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WITNESS TAMPERING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WITNESS TAMPERING</w:t>
      </w:r>
      <w:r>
        <w:t xml:space="preserve"> does not occur.</w:t>
      </w:r>
    </w:p>
    <w:p w14:paraId="141F5E4E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VICTIM HARASSMENT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</w:t>
      </w:r>
      <w:r>
        <w:rPr>
          <w:b/>
          <w:bCs/>
        </w:rPr>
        <w:t>VICTIM HARASSMENT</w:t>
      </w:r>
      <w:r>
        <w:t xml:space="preserve"> does not occur.</w:t>
      </w:r>
    </w:p>
    <w:p w14:paraId="50DF9E12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0CED3EE" w14:textId="0C263F44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 FRAUD PREVENTION SECURITY SYSTEMS</w:t>
      </w:r>
    </w:p>
    <w:p w14:paraId="2B4DB705" w14:textId="5BE3E546" w:rsidR="00222D9D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PATENT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PATENT FRAUD</w:t>
      </w:r>
      <w:r>
        <w:t xml:space="preserve"> does not occur.</w:t>
      </w:r>
    </w:p>
    <w:p w14:paraId="09CAC73E" w14:textId="30553E91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TRADEMARK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TRADEMARK FRAUD</w:t>
      </w:r>
      <w:r>
        <w:t xml:space="preserve"> does not occur.</w:t>
      </w:r>
    </w:p>
    <w:p w14:paraId="6A17FC09" w14:textId="231DDBBB" w:rsidR="00F51FBF" w:rsidRDefault="00222D9D" w:rsidP="00777573">
      <w:pPr>
        <w:tabs>
          <w:tab w:val="left" w:pos="0"/>
        </w:tabs>
        <w:ind w:left="360" w:hanging="360"/>
      </w:pPr>
      <w:r>
        <w:rPr>
          <w:u w:val="single"/>
        </w:rPr>
        <w:t>AUTONOMOUS COPYRIGHT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COPYRIGHT FRAUD</w:t>
      </w:r>
      <w:r>
        <w:t xml:space="preserve"> does not occur.</w:t>
      </w:r>
    </w:p>
    <w:p w14:paraId="72983702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IDEAINT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IDEAINT FRAUD</w:t>
      </w:r>
      <w:r>
        <w:t xml:space="preserve"> does not occur.</w:t>
      </w:r>
    </w:p>
    <w:p w14:paraId="54833BF0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INTELLECTUAL PROPERTY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WORLD INTELLECTUAL PROPERTY FRAUD</w:t>
      </w:r>
      <w:r>
        <w:t xml:space="preserve"> does not occur.</w:t>
      </w:r>
    </w:p>
    <w:p w14:paraId="5E8192C8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PLAGERISM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PLAGERISM</w:t>
      </w:r>
      <w:r>
        <w:t xml:space="preserve"> does not occur.</w:t>
      </w:r>
    </w:p>
    <w:p w14:paraId="7B20BEF0" w14:textId="4162C959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5D34476" w14:textId="1D0EF900" w:rsidR="00EE2AC9" w:rsidRDefault="00EE2AC9">
      <w:pPr>
        <w:rPr>
          <w:u w:val="single"/>
        </w:rPr>
      </w:pPr>
      <w:r>
        <w:rPr>
          <w:u w:val="single"/>
        </w:rPr>
        <w:br w:type="page"/>
      </w:r>
    </w:p>
    <w:p w14:paraId="74A5BB8A" w14:textId="737C37D6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1518A38F" w14:textId="6890B2C7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COURT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COURT FRAUD</w:t>
      </w:r>
      <w:r>
        <w:t xml:space="preserve"> does not occur.</w:t>
      </w:r>
    </w:p>
    <w:p w14:paraId="1C9DE968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3781C89D" w14:textId="3BE35E1A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08FA013C" w14:textId="15374DB7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LEGAL FRAUD</w:t>
      </w:r>
      <w:r>
        <w:t xml:space="preserve"> does not occur.</w:t>
      </w:r>
    </w:p>
    <w:p w14:paraId="3083F9AF" w14:textId="541DE60C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LEGAL DEFENSE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LEGAL DEFENSE FRAUD</w:t>
      </w:r>
      <w:r>
        <w:t xml:space="preserve"> does not occur.</w:t>
      </w:r>
    </w:p>
    <w:p w14:paraId="125CC1D6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187321C5" w14:textId="39A1E1B5" w:rsidR="00EE2AC9" w:rsidRPr="00C0532F" w:rsidRDefault="00BA010F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</w:t>
      </w:r>
      <w:r w:rsidR="00EE2AC9">
        <w:rPr>
          <w:b/>
          <w:sz w:val="24"/>
        </w:rPr>
        <w:t xml:space="preserve"> FRAUD PREVENTION SECURITY SYSTEMS</w:t>
      </w:r>
    </w:p>
    <w:p w14:paraId="13E33AD7" w14:textId="009590E4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</w:t>
      </w:r>
      <w:r w:rsidR="00BA010F">
        <w:rPr>
          <w:u w:val="single"/>
        </w:rPr>
        <w:t>INTELLECTUAL PROPERTY</w:t>
      </w:r>
      <w:r>
        <w:rPr>
          <w:u w:val="single"/>
        </w:rPr>
        <w:t xml:space="preserve">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 w:rsidR="00BA010F">
        <w:rPr>
          <w:b/>
          <w:bCs/>
        </w:rPr>
        <w:t>INTELLECTUAL PROPERTY FRAUD</w:t>
      </w:r>
      <w:r>
        <w:t xml:space="preserve"> does not occur.</w:t>
      </w:r>
    </w:p>
    <w:p w14:paraId="4D660A5E" w14:textId="58549CA1" w:rsidR="00A07CD0" w:rsidRDefault="00A07CD0">
      <w:pPr>
        <w:rPr>
          <w:u w:val="single"/>
        </w:rPr>
      </w:pPr>
      <w:r>
        <w:rPr>
          <w:u w:val="single"/>
        </w:rPr>
        <w:br w:type="page"/>
      </w:r>
    </w:p>
    <w:p w14:paraId="2C0EEDA4" w14:textId="77777777" w:rsidR="00A07CD0" w:rsidRPr="00C0532F" w:rsidRDefault="00A07CD0" w:rsidP="00A07C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TRAFFIC FRAUD PREVENTION SECURITY SYSTEMS</w:t>
      </w:r>
    </w:p>
    <w:p w14:paraId="53BF685F" w14:textId="77777777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TRAFFIC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TRAFFIC FRAUD</w:t>
      </w:r>
      <w:r>
        <w:t xml:space="preserve"> does not occur.</w:t>
      </w:r>
    </w:p>
    <w:p w14:paraId="4109AD72" w14:textId="77777777" w:rsidR="00A07CD0" w:rsidRDefault="00A07CD0" w:rsidP="00EE2AC9">
      <w:pPr>
        <w:tabs>
          <w:tab w:val="left" w:pos="0"/>
        </w:tabs>
        <w:ind w:left="360" w:hanging="360"/>
        <w:jc w:val="both"/>
      </w:pPr>
    </w:p>
    <w:p w14:paraId="62733416" w14:textId="1C3A7057" w:rsidR="00EE2AC9" w:rsidRDefault="00EE2AC9">
      <w:r>
        <w:br w:type="page"/>
      </w:r>
    </w:p>
    <w:p w14:paraId="630B0DF5" w14:textId="49C69274" w:rsidR="00EE2AC9" w:rsidRPr="00C0532F" w:rsidRDefault="00EE2AC9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3A235B4D" w14:textId="10FD1D44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LAW ENFORCEMENT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LAW ENFORCEMENT FRAUD</w:t>
      </w:r>
      <w:r>
        <w:t xml:space="preserve"> does not occur.</w:t>
      </w:r>
    </w:p>
    <w:p w14:paraId="56A23F87" w14:textId="5897B41C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EVIDENCE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EVIDENCE FRAUD</w:t>
      </w:r>
      <w:r>
        <w:t xml:space="preserve"> does not occur.</w:t>
      </w:r>
    </w:p>
    <w:p w14:paraId="4B834E7A" w14:textId="77777777" w:rsidR="00310AC6" w:rsidRPr="006C5F95" w:rsidRDefault="00310AC6" w:rsidP="00777573">
      <w:pPr>
        <w:tabs>
          <w:tab w:val="left" w:pos="0"/>
        </w:tabs>
        <w:ind w:left="360" w:hanging="360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B728" w14:textId="77777777" w:rsidR="00FF4AB6" w:rsidRDefault="00FF4AB6" w:rsidP="005B7682">
      <w:pPr>
        <w:spacing w:after="0" w:line="240" w:lineRule="auto"/>
      </w:pPr>
      <w:r>
        <w:separator/>
      </w:r>
    </w:p>
  </w:endnote>
  <w:endnote w:type="continuationSeparator" w:id="0">
    <w:p w14:paraId="24488D5A" w14:textId="77777777" w:rsidR="00FF4AB6" w:rsidRDefault="00FF4A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ABDBCD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8427A" w14:textId="77777777" w:rsidR="00FF4AB6" w:rsidRDefault="00FF4AB6" w:rsidP="005B7682">
      <w:pPr>
        <w:spacing w:after="0" w:line="240" w:lineRule="auto"/>
      </w:pPr>
      <w:r>
        <w:separator/>
      </w:r>
    </w:p>
  </w:footnote>
  <w:footnote w:type="continuationSeparator" w:id="0">
    <w:p w14:paraId="0BE8A76A" w14:textId="77777777" w:rsidR="00FF4AB6" w:rsidRDefault="00FF4A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A7A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2758</Words>
  <Characters>15726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2022-09-22T16:08:00Z</dcterms:created>
  <dcterms:modified xsi:type="dcterms:W3CDTF">2022-09-22T16:09:00Z</dcterms:modified>
</cp:coreProperties>
</file>