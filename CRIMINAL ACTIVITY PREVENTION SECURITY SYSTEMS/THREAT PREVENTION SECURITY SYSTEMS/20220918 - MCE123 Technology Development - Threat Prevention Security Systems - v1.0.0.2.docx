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7B2A686" w14:textId="5BACAD67" w:rsidR="00C8075D" w:rsidRDefault="00C807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 PREVENTION</w:t>
      </w:r>
    </w:p>
    <w:p w14:paraId="36CF0476" w14:textId="55548D04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38EE13" w:rsidR="00074C5F" w:rsidDel="00B767D2" w:rsidRDefault="00B767D2" w:rsidP="00B111EA">
      <w:pPr>
        <w:jc w:val="center"/>
        <w:rPr>
          <w:del w:id="0" w:author="Patrick McElhiney" w:date="2022-09-18T20:01:00Z"/>
          <w:bCs/>
          <w:sz w:val="28"/>
          <w:szCs w:val="28"/>
        </w:rPr>
      </w:pPr>
      <w:ins w:id="1" w:author="Patrick McElhiney" w:date="2022-09-18T20:01:00Z">
        <w:r>
          <w:rPr>
            <w:bCs/>
            <w:sz w:val="28"/>
            <w:szCs w:val="28"/>
          </w:rPr>
          <w:t>9/18/2022 8:01:14 PM</w:t>
        </w:r>
      </w:ins>
      <w:del w:id="2" w:author="Patrick McElhiney" w:date="2022-09-18T20:01:00Z">
        <w:r w:rsidR="00C8075D" w:rsidDel="00B767D2">
          <w:rPr>
            <w:bCs/>
            <w:sz w:val="28"/>
            <w:szCs w:val="28"/>
          </w:rPr>
          <w:delText>9/10/2022 7:21:52 AM</w:delText>
        </w:r>
      </w:del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C068490" w14:textId="74531B37" w:rsidR="00495A10" w:rsidRPr="00C0532F" w:rsidRDefault="00495A10" w:rsidP="00C8075D">
      <w:pPr>
        <w:jc w:val="both"/>
        <w:rPr>
          <w:b/>
          <w:bCs/>
        </w:rPr>
      </w:pPr>
      <w:r>
        <w:rPr>
          <w:b/>
          <w:sz w:val="24"/>
        </w:rPr>
        <w:lastRenderedPageBreak/>
        <w:t>THREAT PREVENTION SECURITY SYSTEMS</w:t>
      </w:r>
    </w:p>
    <w:p w14:paraId="3A587936" w14:textId="22CDAA1B" w:rsidR="00D85FAC" w:rsidRPr="00133D9D" w:rsidRDefault="00D85FAC" w:rsidP="00D85FAC">
      <w:pPr>
        <w:pStyle w:val="Subtitle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that </w:t>
      </w:r>
      <w:r>
        <w:rPr>
          <w:rStyle w:val="SubtleReference"/>
        </w:rPr>
        <w:t>THREATS</w:t>
      </w:r>
      <w:r w:rsidRPr="00133D9D">
        <w:rPr>
          <w:rStyle w:val="SubtleReference"/>
        </w:rPr>
        <w:t xml:space="preserve"> do not occur, in any form.</w:t>
      </w:r>
    </w:p>
    <w:p w14:paraId="111851AC" w14:textId="352E09AA" w:rsidR="00495A10" w:rsidRDefault="00495A10" w:rsidP="00495A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THREAT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threats</w:t>
      </w:r>
      <w:r w:rsidR="00625DDB">
        <w:t xml:space="preserve"> in the public </w:t>
      </w:r>
      <w:r w:rsidR="00625DDB" w:rsidRPr="002E7366">
        <w:rPr>
          <w:b/>
          <w:bCs/>
        </w:rPr>
        <w:t>VIRTUAL ENVIRONMENT</w:t>
      </w:r>
      <w:r w:rsidR="00625DDB">
        <w:t xml:space="preserve">, and instead, redirects each country to a private compartmentalized </w:t>
      </w:r>
      <w:r w:rsidR="00625DDB" w:rsidRPr="002E7366">
        <w:rPr>
          <w:b/>
          <w:bCs/>
        </w:rPr>
        <w:t>CODENAME VIRTUAL ENVIRONMENT</w:t>
      </w:r>
      <w:r w:rsidR="00625DDB">
        <w:t xml:space="preserve"> at every                                    </w:t>
      </w:r>
      <w:r w:rsidR="00625DDB" w:rsidRPr="002E7366">
        <w:rPr>
          <w:b/>
          <w:bCs/>
        </w:rPr>
        <w:t>GLOBAL SECURITY CENTER</w:t>
      </w:r>
      <w:r w:rsidR="00625DDB">
        <w:t xml:space="preserve">, which each </w:t>
      </w:r>
      <w:r w:rsidR="00625DDB" w:rsidRPr="002E7366">
        <w:rPr>
          <w:b/>
          <w:bCs/>
        </w:rPr>
        <w:t>GLOBAL SECURITY CENTER</w:t>
      </w:r>
      <w:r w:rsidR="00625DDB">
        <w:t xml:space="preserve"> is defined that it must represent at least two countries in severe conflict or under a humanitarian awareness campaign,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del w:id="3" w:author="Patrick McElhiney" w:date="2022-09-18T20:01:00Z">
        <w:r w:rsidR="005B055D" w:rsidDel="00B767D2">
          <w:delText xml:space="preserve">,   </w:delText>
        </w:r>
      </w:del>
      <w:ins w:id="4" w:author="Patrick McElhiney" w:date="2022-09-18T20:01:00Z">
        <w:r w:rsidR="00B767D2">
          <w:t>,</w:t>
        </w:r>
        <w:r w:rsidR="00B767D2">
          <w:t xml:space="preserve"> </w:t>
        </w:r>
      </w:ins>
      <w:r w:rsidR="005B055D">
        <w:rPr>
          <w:b/>
          <w:bCs/>
        </w:rPr>
        <w:t>PEACEFULLY DEFINED</w:t>
      </w:r>
      <w:r w:rsidR="005B055D">
        <w:t>.</w:t>
      </w:r>
    </w:p>
    <w:p w14:paraId="7199A57B" w14:textId="79F67FAE" w:rsidR="00495A10" w:rsidRDefault="00495A10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THREAT</w:t>
      </w:r>
      <w:r w:rsidR="00625DDB">
        <w:rPr>
          <w:b/>
          <w:bCs/>
        </w:rPr>
        <w:t>S</w:t>
      </w:r>
      <w:r w:rsidRPr="00D779AB">
        <w:t xml:space="preserve"> </w:t>
      </w:r>
      <w:r w:rsidR="00625DDB">
        <w:t xml:space="preserve">, including </w:t>
      </w:r>
      <w:r w:rsidR="00625DDB" w:rsidRPr="002E7366">
        <w:rPr>
          <w:b/>
          <w:bCs/>
        </w:rPr>
        <w:t>THREATS</w:t>
      </w:r>
      <w:r w:rsidR="00625DDB">
        <w:t xml:space="preserve"> originating from one country to another, and </w:t>
      </w:r>
      <w:r w:rsidR="00625DDB" w:rsidRPr="002E7366">
        <w:rPr>
          <w:b/>
          <w:bCs/>
        </w:rPr>
        <w:t>THREATS</w:t>
      </w:r>
      <w:r w:rsidR="00625DDB">
        <w:t xml:space="preserve"> internally, </w:t>
      </w:r>
      <w:r w:rsidRPr="00D779AB">
        <w:t xml:space="preserve">do </w:t>
      </w:r>
      <w:r>
        <w:t>not occur</w:t>
      </w:r>
      <w:r w:rsidR="005B055D">
        <w:t>,</w:t>
      </w:r>
      <w:r w:rsidR="00625DDB">
        <w:t xml:space="preserve"> including by advising the appropriate officials of what to do to update policies and computer software to block communications from being received by a third party, however to still store them to resolve the actual issue, which is where the threats originate from,</w:t>
      </w:r>
      <w:r w:rsidR="005B055D">
        <w:t xml:space="preserve">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158992C9" w14:textId="008D3CA3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B72E52">
        <w:rPr>
          <w:b/>
          <w:bCs/>
        </w:rPr>
        <w:t xml:space="preserve">LEGAL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>,</w:t>
      </w:r>
      <w:r w:rsidR="002E7366">
        <w:t xml:space="preserve">     </w:t>
      </w:r>
      <w:r w:rsidR="005B055D">
        <w:t xml:space="preserve"> </w:t>
      </w:r>
      <w:r w:rsidR="005B055D">
        <w:rPr>
          <w:b/>
          <w:bCs/>
        </w:rPr>
        <w:t>PEACEFULLY DEFINED</w:t>
      </w:r>
      <w:r w:rsidR="005B055D">
        <w:t>.</w:t>
      </w:r>
    </w:p>
    <w:p w14:paraId="099995D4" w14:textId="455BE798" w:rsidR="00D85FAC" w:rsidRDefault="00D85FAC" w:rsidP="00D85FAC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ORGANIZED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</w:t>
      </w:r>
      <w:r>
        <w:rPr>
          <w:b/>
          <w:bCs/>
        </w:rPr>
        <w:t>ORGANIZED</w:t>
      </w:r>
      <w:r w:rsidRPr="00495A10">
        <w:rPr>
          <w:b/>
          <w:bCs/>
        </w:rPr>
        <w:t xml:space="preserve"> THREAT</w:t>
      </w:r>
      <w:r w:rsidR="00625DDB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</w:t>
      </w:r>
      <w:r w:rsidR="000B6D34">
        <w:rPr>
          <w:b/>
          <w:bCs/>
        </w:rPr>
        <w:t xml:space="preserve">       </w:t>
      </w:r>
      <w:r w:rsidR="005B055D">
        <w:rPr>
          <w:b/>
          <w:bCs/>
        </w:rPr>
        <w:t xml:space="preserve">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7898357" w14:textId="71D09CC4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</w:t>
      </w:r>
      <w:r>
        <w:rPr>
          <w:b/>
          <w:bCs/>
        </w:rPr>
        <w:t>MEDIA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  </w:t>
      </w:r>
      <w:r w:rsidR="002E7366">
        <w:rPr>
          <w:b/>
          <w:bCs/>
        </w:rPr>
        <w:t xml:space="preserve">    </w:t>
      </w:r>
      <w:r w:rsidR="005B055D">
        <w:rPr>
          <w:b/>
          <w:bCs/>
        </w:rPr>
        <w:t xml:space="preserve"> 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56C8221" w14:textId="6B1AFBBE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MEDIA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DA8BFF" w14:textId="0538A1A3" w:rsidR="00495A10" w:rsidRDefault="00495A10" w:rsidP="00B72E5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SEXUAL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</w:t>
      </w:r>
      <w:r>
        <w:rPr>
          <w:b/>
          <w:bCs/>
        </w:rPr>
        <w:t>SEXUAL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 </w:t>
      </w:r>
      <w:r w:rsidR="002E7366">
        <w:rPr>
          <w:b/>
          <w:bCs/>
        </w:rPr>
        <w:t xml:space="preserve">    </w:t>
      </w:r>
      <w:r w:rsidR="005B055D">
        <w:rPr>
          <w:b/>
          <w:bCs/>
        </w:rPr>
        <w:t xml:space="preserve">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6210332D" w14:textId="6A8435A4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EXTORTION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</w:t>
      </w:r>
      <w:r w:rsidR="002E7366">
        <w:t>do</w:t>
      </w:r>
      <w:r w:rsidRPr="00D779AB">
        <w:t xml:space="preserve">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  </w:t>
      </w:r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4784243" w14:textId="6D0AB4B5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B72E52">
        <w:rPr>
          <w:b/>
          <w:bCs/>
        </w:rPr>
        <w:t xml:space="preserve">SEXUAL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E2D4111" w14:textId="4EC385AE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PERSONAL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5B9CFD4" w14:textId="3DEC3CDA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PROFESSIONAL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>,</w:t>
      </w:r>
      <w:r w:rsidR="002E7366">
        <w:t xml:space="preserve">    </w:t>
      </w:r>
      <w:r w:rsidR="005B055D">
        <w:t xml:space="preserve">            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2B219794" w14:textId="2AE74C77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</w:t>
      </w:r>
      <w:r>
        <w:rPr>
          <w:b/>
          <w:bCs/>
        </w:rPr>
        <w:t>DEATH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   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13FEC7DB" w14:textId="066D3FD6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B72E52">
        <w:rPr>
          <w:b/>
          <w:bCs/>
        </w:rPr>
        <w:t xml:space="preserve">VIOLENT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</w:t>
      </w:r>
      <w:r w:rsidR="002E7366">
        <w:rPr>
          <w:b/>
          <w:bCs/>
        </w:rPr>
        <w:t xml:space="preserve">    </w:t>
      </w:r>
      <w:r w:rsidR="005B055D">
        <w:rPr>
          <w:b/>
          <w:bCs/>
        </w:rPr>
        <w:t xml:space="preserve">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B2BBFD4" w14:textId="2836969D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DOMESTIC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DOMESTIC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FFFDC5" w14:textId="513CBC68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NATIONAL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A3001A6" w14:textId="2214C48A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PHYSICAL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PHYSICAL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 </w:t>
      </w:r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C092AD" w14:textId="11C4A50C" w:rsidR="00D85FAC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GLOBAL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28A0E8A5" w14:textId="3FFC78B4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MEDIA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CBF700" w14:textId="53AF65D5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SOCIAL 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SOCIAL MEDIA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2E7366">
        <w:rPr>
          <w:b/>
          <w:bCs/>
        </w:rPr>
        <w:t xml:space="preserve">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0A5A7CCC" w14:textId="0AE2916C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MILITARY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 </w:t>
      </w:r>
      <w:r w:rsidR="002E7366">
        <w:rPr>
          <w:b/>
          <w:bCs/>
        </w:rPr>
        <w:t xml:space="preserve">    </w:t>
      </w:r>
      <w:r w:rsidR="005B055D">
        <w:rPr>
          <w:b/>
          <w:bCs/>
        </w:rPr>
        <w:t xml:space="preserve">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6AEA632" w14:textId="30F18512" w:rsidR="00B72E52" w:rsidRDefault="00B72E52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DIPLOMATIC INCIDENT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DIPLOMATIC INCIDENT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238798" w14:textId="3C8ADD27" w:rsidR="00A25CB5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PRESIDENTIAL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95E5410" w14:textId="3653044D" w:rsidR="00A25CB5" w:rsidRDefault="00A25CB5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CRIME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>,</w:t>
      </w:r>
      <w:r w:rsidR="002E7366">
        <w:t xml:space="preserve">   </w:t>
      </w:r>
      <w:r w:rsidR="005B055D">
        <w:t xml:space="preserve"> </w:t>
      </w:r>
      <w:r w:rsidR="005B055D">
        <w:rPr>
          <w:b/>
          <w:bCs/>
        </w:rPr>
        <w:t>PEACEFULLY DEFINED</w:t>
      </w:r>
      <w:r w:rsidR="005B055D">
        <w:t>.</w:t>
      </w:r>
    </w:p>
    <w:p w14:paraId="2B9D793C" w14:textId="29D8BD5D" w:rsidR="00A25CB5" w:rsidRDefault="00A25CB5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TERRORISM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TERRORISM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</w:t>
      </w:r>
      <w:r w:rsidR="002E7366">
        <w:rPr>
          <w:b/>
          <w:bCs/>
        </w:rPr>
        <w:t xml:space="preserve">  </w:t>
      </w:r>
      <w:r w:rsidR="005B055D">
        <w:rPr>
          <w:b/>
          <w:bCs/>
        </w:rPr>
        <w:t xml:space="preserve">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357761BD" w14:textId="7AE565E2" w:rsidR="00D85FAC" w:rsidRDefault="00A25CB5" w:rsidP="00A25CB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WAR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        </w:t>
      </w:r>
      <w:r w:rsidR="005B055D">
        <w:rPr>
          <w:b/>
          <w:bCs/>
        </w:rPr>
        <w:t>PEACEFULLY DEFINED</w:t>
      </w:r>
      <w:r w:rsidR="005B055D">
        <w:t>.</w:t>
      </w:r>
    </w:p>
    <w:p w14:paraId="238B103F" w14:textId="4D828BC8" w:rsidR="00C8075D" w:rsidRDefault="00C8075D" w:rsidP="00C8075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</w:t>
      </w:r>
      <w:r>
        <w:rPr>
          <w:b/>
          <w:bCs/>
        </w:rPr>
        <w:t xml:space="preserve">NUCLEAR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</w:t>
      </w:r>
      <w:r w:rsidR="002E7366">
        <w:rPr>
          <w:b/>
          <w:bCs/>
        </w:rPr>
        <w:t xml:space="preserve">  </w:t>
      </w:r>
      <w:r w:rsidR="005B055D">
        <w:rPr>
          <w:b/>
          <w:bCs/>
        </w:rPr>
        <w:t xml:space="preserve">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65B7D345" w14:textId="24395B17" w:rsidR="00D85FAC" w:rsidRDefault="00D85FAC" w:rsidP="00A25CB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>
        <w:rPr>
          <w:b/>
          <w:bCs/>
        </w:rPr>
        <w:t xml:space="preserve">MIND CONTROL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BCAF32" w14:textId="47683641" w:rsidR="00C8075D" w:rsidRDefault="00D85FAC" w:rsidP="00C8075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POISON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>
        <w:rPr>
          <w:b/>
          <w:bCs/>
        </w:rPr>
        <w:t xml:space="preserve">POISON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  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6A17FC09" w14:textId="12C8C4F8" w:rsidR="00F51FBF" w:rsidRPr="006C5F95" w:rsidRDefault="00F51FBF" w:rsidP="00C8075D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EAC3" w14:textId="77777777" w:rsidR="000C7EFE" w:rsidRDefault="000C7EFE" w:rsidP="005B7682">
      <w:pPr>
        <w:spacing w:after="0" w:line="240" w:lineRule="auto"/>
      </w:pPr>
      <w:r>
        <w:separator/>
      </w:r>
    </w:p>
  </w:endnote>
  <w:endnote w:type="continuationSeparator" w:id="0">
    <w:p w14:paraId="067299E3" w14:textId="77777777" w:rsidR="000C7EFE" w:rsidRDefault="000C7E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624B" w14:textId="77777777" w:rsidR="000C7EFE" w:rsidRDefault="000C7EFE" w:rsidP="005B7682">
      <w:pPr>
        <w:spacing w:after="0" w:line="240" w:lineRule="auto"/>
      </w:pPr>
      <w:r>
        <w:separator/>
      </w:r>
    </w:p>
  </w:footnote>
  <w:footnote w:type="continuationSeparator" w:id="0">
    <w:p w14:paraId="09866476" w14:textId="77777777" w:rsidR="000C7EFE" w:rsidRDefault="000C7E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6D34"/>
    <w:rsid w:val="000B7FDC"/>
    <w:rsid w:val="000C0EF8"/>
    <w:rsid w:val="000C3141"/>
    <w:rsid w:val="000C3AE3"/>
    <w:rsid w:val="000C4C56"/>
    <w:rsid w:val="000C5484"/>
    <w:rsid w:val="000C5751"/>
    <w:rsid w:val="000C7A1A"/>
    <w:rsid w:val="000C7EFE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366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606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55D"/>
    <w:rsid w:val="005B16FC"/>
    <w:rsid w:val="005B3538"/>
    <w:rsid w:val="005B4896"/>
    <w:rsid w:val="005B6CF9"/>
    <w:rsid w:val="005B7682"/>
    <w:rsid w:val="005C1C3F"/>
    <w:rsid w:val="005C392B"/>
    <w:rsid w:val="005C509F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D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7D2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3FF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075D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D6A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FA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162D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1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2022-09-18T20:08:00Z</dcterms:created>
  <dcterms:modified xsi:type="dcterms:W3CDTF">2022-09-19T00:01:00Z</dcterms:modified>
</cp:coreProperties>
</file>