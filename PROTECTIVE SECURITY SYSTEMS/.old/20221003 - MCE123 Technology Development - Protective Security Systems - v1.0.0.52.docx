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66B32D8" w:rsidR="00074C5F" w:rsidRDefault="005E4B16" w:rsidP="00B111EA">
      <w:pPr>
        <w:jc w:val="center"/>
        <w:rPr>
          <w:bCs/>
          <w:sz w:val="28"/>
          <w:szCs w:val="28"/>
        </w:rPr>
      </w:pPr>
      <w:r>
        <w:rPr>
          <w:bCs/>
          <w:sz w:val="28"/>
          <w:szCs w:val="28"/>
        </w:rPr>
        <w:t>10/3/2022 6:18:55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57B479A0" w:rsidR="004C7CC9" w:rsidRDefault="004C7CC9" w:rsidP="004C7CC9">
      <w:pPr>
        <w:spacing w:after="0"/>
        <w:ind w:left="360" w:hanging="360"/>
        <w:jc w:val="both"/>
      </w:pPr>
      <w:r w:rsidRPr="002002E3">
        <w:rPr>
          <w:u w:val="single"/>
        </w:rPr>
        <w:t xml:space="preserve">AUTONOMOUS </w:t>
      </w:r>
      <w:r w:rsidR="00B978D2" w:rsidRPr="002002E3">
        <w:rPr>
          <w:u w:val="single"/>
        </w:rPr>
        <w:t>OBSCUR</w:t>
      </w:r>
      <w:r w:rsidR="00B978D2">
        <w:rPr>
          <w:u w:val="single"/>
        </w:rPr>
        <w:t>ITY</w:t>
      </w:r>
      <w:r w:rsidR="00B978D2" w:rsidRPr="002002E3">
        <w:rPr>
          <w:u w:val="single"/>
        </w:rPr>
        <w:t xml:space="preserve">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915854">
        <w:rPr>
          <w:b/>
          <w:bCs/>
          <w:color w:val="C00000"/>
        </w:rPr>
        <w:t>NEVER OCCURS</w:t>
      </w:r>
      <w:r w:rsidR="00CA059E">
        <w:t xml:space="preserve">, </w:t>
      </w:r>
      <w:r w:rsidR="00D741C7" w:rsidRPr="00F850AF">
        <w:rPr>
          <w:b/>
          <w:bCs/>
          <w:color w:val="00B0F0"/>
        </w:rPr>
        <w:t>IMPLICITLY-EXPLICITLY DEFINED</w:t>
      </w:r>
      <w:r w:rsidR="00D741C7">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39E4363E" w:rsidR="00B978D2" w:rsidRDefault="00B978D2" w:rsidP="00B978D2">
      <w:pPr>
        <w:rPr>
          <w:u w:val="single"/>
        </w:rPr>
      </w:pPr>
      <w:r>
        <w:rPr>
          <w:b/>
          <w:sz w:val="24"/>
        </w:rPr>
        <w:lastRenderedPageBreak/>
        <w:t>TECHNICAL PREVENTATIVE SECURITY SYSTEMS</w:t>
      </w:r>
    </w:p>
    <w:p w14:paraId="5B76486E" w14:textId="3BF59C12" w:rsidR="00B978D2" w:rsidRDefault="00B978D2" w:rsidP="00B978D2">
      <w:pPr>
        <w:spacing w:after="0"/>
        <w:ind w:left="360" w:hanging="360"/>
        <w:jc w:val="both"/>
      </w:pPr>
      <w:r w:rsidRPr="002002E3">
        <w:rPr>
          <w:u w:val="single"/>
        </w:rPr>
        <w:t xml:space="preserve">AUTONOMOUS </w:t>
      </w:r>
      <w:r>
        <w:rPr>
          <w:u w:val="single"/>
        </w:rPr>
        <w:t>UPDATE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UPDATE INTERCEDENCE</w:t>
      </w:r>
      <w:r w:rsidRPr="00B978D2">
        <w:t xml:space="preserve"> </w:t>
      </w:r>
      <w:r w:rsidRPr="00915854">
        <w:rPr>
          <w:b/>
          <w:bCs/>
          <w:color w:val="0070C0"/>
        </w:rPr>
        <w:t>FOR</w:t>
      </w:r>
      <w:r>
        <w:t xml:space="preserve"> </w:t>
      </w:r>
      <w:r w:rsidRPr="00915854">
        <w:rPr>
          <w:b/>
          <w:bCs/>
          <w:color w:val="FF0000"/>
        </w:rPr>
        <w:t>ANY SOFTWARE</w:t>
      </w:r>
      <w:r>
        <w:t xml:space="preserve"> </w:t>
      </w:r>
      <w:r w:rsidRPr="00915854">
        <w:rPr>
          <w:b/>
          <w:bCs/>
          <w:color w:val="00B0F0"/>
        </w:rPr>
        <w:t>OR</w:t>
      </w:r>
      <w:r>
        <w:t xml:space="preserve"> </w:t>
      </w:r>
      <w:r w:rsidRPr="00915854">
        <w:rPr>
          <w:b/>
          <w:bCs/>
          <w:color w:val="FF0000"/>
        </w:rPr>
        <w:t>ANY FIRMWARE</w:t>
      </w:r>
      <w:r>
        <w:t xml:space="preserve"> </w:t>
      </w:r>
      <w:r w:rsidRPr="00915854">
        <w:rPr>
          <w:b/>
          <w:bCs/>
          <w:color w:val="00B0F0"/>
        </w:rPr>
        <w:t>OR</w:t>
      </w:r>
      <w:r>
        <w:t xml:space="preserve"> </w:t>
      </w:r>
      <w:r w:rsidRPr="00915854">
        <w:rPr>
          <w:b/>
          <w:bCs/>
          <w:color w:val="FF0000"/>
        </w:rPr>
        <w:t>ANY HARDWARE</w:t>
      </w:r>
      <w:r>
        <w:t xml:space="preserve">      </w:t>
      </w:r>
      <w:r w:rsidRPr="00915854">
        <w:rPr>
          <w:b/>
          <w:bCs/>
          <w:color w:val="C00000"/>
        </w:rPr>
        <w:t>NEVER OCCURS</w:t>
      </w:r>
      <w:r w:rsidRPr="00915854">
        <w:rPr>
          <w:b/>
          <w:bCs/>
        </w:rPr>
        <w:t xml:space="preserve"> </w:t>
      </w:r>
      <w:r>
        <w:rPr>
          <w:b/>
          <w:bCs/>
          <w:color w:val="92D050"/>
        </w:rPr>
        <w:t>TO</w:t>
      </w:r>
      <w:r w:rsidRPr="00915854">
        <w:rPr>
          <w:b/>
          <w:bCs/>
        </w:rPr>
        <w:t xml:space="preserve"> </w:t>
      </w:r>
      <w:r w:rsidRPr="00915854">
        <w:rPr>
          <w:b/>
          <w:bCs/>
          <w:color w:val="FF0000"/>
        </w:rPr>
        <w:t>ANY PROTECTEE</w:t>
      </w:r>
      <w:r>
        <w:t xml:space="preserve">, </w:t>
      </w:r>
      <w:r w:rsidRPr="00F850AF">
        <w:rPr>
          <w:b/>
          <w:bCs/>
          <w:color w:val="00B0F0"/>
        </w:rPr>
        <w:t>IMPLICITLY-EXPLICITLY DEFINED</w:t>
      </w:r>
      <w:r>
        <w:t>.</w:t>
      </w:r>
    </w:p>
    <w:p w14:paraId="19815088" w14:textId="77777777" w:rsidR="00B978D2" w:rsidRDefault="00B978D2" w:rsidP="00B978D2">
      <w:pPr>
        <w:spacing w:after="0"/>
        <w:ind w:left="360" w:hanging="360"/>
        <w:jc w:val="both"/>
      </w:pPr>
    </w:p>
    <w:p w14:paraId="10FB26FC" w14:textId="7BCA0FC6" w:rsidR="00B978D2" w:rsidRDefault="00B978D2" w:rsidP="00B978D2">
      <w:pPr>
        <w:spacing w:after="0"/>
        <w:ind w:left="360" w:hanging="360"/>
        <w:jc w:val="both"/>
      </w:pPr>
      <w:r w:rsidRPr="002002E3">
        <w:rPr>
          <w:u w:val="single"/>
        </w:rPr>
        <w:t xml:space="preserve">AUTONOMOUS </w:t>
      </w:r>
      <w:r>
        <w:rPr>
          <w:u w:val="single"/>
        </w:rPr>
        <w:t>DATA TRANSMISSION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DATA TRANSMISSION INTERCEDENCE</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48D083BD" w14:textId="77777777" w:rsidR="00B978D2" w:rsidRDefault="00B978D2" w:rsidP="00B978D2">
      <w:pPr>
        <w:spacing w:after="0"/>
        <w:ind w:left="360" w:hanging="360"/>
        <w:jc w:val="both"/>
      </w:pPr>
    </w:p>
    <w:p w14:paraId="025ABA10" w14:textId="13CF0E1E" w:rsidR="00B978D2" w:rsidRDefault="00B978D2" w:rsidP="00B978D2">
      <w:pPr>
        <w:spacing w:after="0"/>
        <w:ind w:left="360" w:hanging="360"/>
        <w:jc w:val="both"/>
      </w:pPr>
      <w:r w:rsidRPr="002002E3">
        <w:rPr>
          <w:u w:val="single"/>
        </w:rPr>
        <w:t xml:space="preserve">AUTONOMOUS </w:t>
      </w:r>
      <w:r>
        <w:rPr>
          <w:u w:val="single"/>
        </w:rPr>
        <w:t>DATA REPLACEMENT</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rPr>
          <w:b/>
          <w:bCs/>
          <w:color w:val="92D050"/>
        </w:rPr>
        <w:t xml:space="preserve">         </w:t>
      </w:r>
      <w:r>
        <w:t xml:space="preserve"> </w:t>
      </w:r>
      <w:r w:rsidRPr="003F77DB">
        <w:rPr>
          <w:b/>
          <w:bCs/>
          <w:color w:val="FF0000"/>
        </w:rPr>
        <w:t xml:space="preserve">ANY </w:t>
      </w:r>
      <w:r>
        <w:rPr>
          <w:b/>
          <w:bCs/>
          <w:color w:val="FF0000"/>
        </w:rPr>
        <w:t>DATA REPLACEMENT</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COMPUTER SYSTEM</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OTHER HARDWARE</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66781060" w14:textId="22CC9A0B" w:rsidR="00B80993" w:rsidRPr="00C0532F" w:rsidRDefault="00B80993" w:rsidP="00353A64">
      <w:pPr>
        <w:rPr>
          <w:b/>
          <w:bCs/>
        </w:rPr>
      </w:pPr>
      <w:r>
        <w:rPr>
          <w:b/>
          <w:sz w:val="24"/>
        </w:rPr>
        <w:lastRenderedPageBreak/>
        <w:t>EVIDENCE PROTECTIVE SECURITY SYSTEMS</w:t>
      </w:r>
    </w:p>
    <w:p w14:paraId="2719140F" w14:textId="449805F3"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ALL EVIDENCE</w:t>
      </w:r>
      <w:r w:rsidR="005977BC">
        <w:t xml:space="preserve"> </w:t>
      </w:r>
      <w:r w:rsidR="005977BC" w:rsidRPr="00C32C5F">
        <w:rPr>
          <w:b/>
          <w:bCs/>
          <w:color w:val="92D050"/>
        </w:rPr>
        <w:t>IS</w:t>
      </w:r>
      <w:r w:rsidR="005977BC">
        <w:t xml:space="preserve"> </w:t>
      </w:r>
      <w:r w:rsidR="005977BC" w:rsidRPr="00C32C5F">
        <w:rPr>
          <w:b/>
          <w:bCs/>
          <w:color w:val="7030A0"/>
        </w:rPr>
        <w:t>DOCUMENTED</w:t>
      </w:r>
      <w:r w:rsidR="005977BC">
        <w:t xml:space="preserve"> </w:t>
      </w:r>
      <w:r w:rsidR="005977BC" w:rsidRPr="00C32C5F">
        <w:rPr>
          <w:b/>
          <w:bCs/>
          <w:color w:val="00B050"/>
        </w:rPr>
        <w:t>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5076714E"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ANY </w:t>
      </w:r>
      <w:r w:rsidRPr="00C32C5F">
        <w:rPr>
          <w:b/>
          <w:bCs/>
          <w:color w:val="FF0000"/>
        </w:rPr>
        <w:t>GEL STRIPS</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48A92C9D"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t xml:space="preserve">                     </w:t>
      </w:r>
      <w:r w:rsidR="005977BC" w:rsidRPr="00C32C5F">
        <w:rPr>
          <w:b/>
          <w:bCs/>
          <w:color w:val="FF0000"/>
        </w:rPr>
        <w:t xml:space="preserve">ANY </w:t>
      </w:r>
      <w:r w:rsidRPr="00C32C5F">
        <w:rPr>
          <w:b/>
          <w:bCs/>
          <w:color w:val="FF0000"/>
        </w:rPr>
        <w:t>DNA FRAMING</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p>
    <w:p w14:paraId="2DC3B33F" w14:textId="55457392"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ALL </w:t>
      </w:r>
      <w:r w:rsidRPr="00C32C5F">
        <w:rPr>
          <w:b/>
          <w:bCs/>
          <w:color w:val="FF0000"/>
        </w:rPr>
        <w:t>EVIDENCE ANALYSIS</w:t>
      </w:r>
      <w:r>
        <w:t xml:space="preserve"> </w:t>
      </w:r>
      <w:r w:rsidR="005977BC" w:rsidRPr="00C32C5F">
        <w:rPr>
          <w:b/>
          <w:bCs/>
          <w:color w:val="92D050"/>
        </w:rPr>
        <w:t>IS</w:t>
      </w:r>
      <w:r w:rsidR="005977BC">
        <w:t xml:space="preserve"> </w:t>
      </w:r>
      <w:r w:rsidR="005977BC" w:rsidRPr="00C32C5F">
        <w:rPr>
          <w:b/>
          <w:bCs/>
          <w:color w:val="00B050"/>
        </w:rPr>
        <w:t xml:space="preserve">ALWAYS </w:t>
      </w:r>
      <w:r w:rsidRPr="00C32C5F">
        <w:rPr>
          <w:b/>
          <w:bCs/>
          <w:color w:val="00B050"/>
        </w:rPr>
        <w:t>SCRUPULOUS</w:t>
      </w:r>
      <w:r>
        <w:t xml:space="preserve"> </w:t>
      </w:r>
      <w:r w:rsidR="005977BC" w:rsidRPr="00C32C5F">
        <w:rPr>
          <w:b/>
          <w:bCs/>
          <w:color w:val="92D050"/>
        </w:rPr>
        <w:t>IN</w:t>
      </w:r>
      <w:r w:rsidR="005977BC">
        <w:t xml:space="preserve"> </w:t>
      </w:r>
      <w:r w:rsidR="005977BC" w:rsidRPr="00C32C5F">
        <w:rPr>
          <w:b/>
          <w:bCs/>
          <w:color w:val="FF0000"/>
        </w:rPr>
        <w:t>ALL CASES</w:t>
      </w:r>
      <w:r>
        <w:t xml:space="preserve">, </w:t>
      </w:r>
      <w:r w:rsidR="005977BC" w:rsidRPr="00C32C5F">
        <w:rPr>
          <w:b/>
          <w:bCs/>
          <w:color w:val="92D050"/>
        </w:rPr>
        <w:t>TO ENSURE THAT</w:t>
      </w:r>
      <w:r w:rsidR="005977BC">
        <w:t xml:space="preserve"> </w:t>
      </w:r>
      <w:r w:rsidR="005977BC" w:rsidRPr="00C32C5F">
        <w:rPr>
          <w:b/>
          <w:bCs/>
          <w:color w:val="FF0000"/>
        </w:rPr>
        <w:t>ANY PERSON</w:t>
      </w:r>
      <w:r w:rsidR="005977BC">
        <w:t xml:space="preserve"> </w:t>
      </w:r>
      <w:r w:rsidR="005977BC" w:rsidRPr="00C32C5F">
        <w:rPr>
          <w:b/>
          <w:bCs/>
          <w:color w:val="92D050"/>
        </w:rPr>
        <w:t>IS</w:t>
      </w:r>
      <w:r>
        <w:t xml:space="preserve"> </w:t>
      </w:r>
      <w:r w:rsidR="005977BC" w:rsidRPr="00C32C5F">
        <w:rPr>
          <w:b/>
          <w:bCs/>
          <w:color w:val="C00000"/>
        </w:rPr>
        <w:t>NOT FRAMED</w:t>
      </w:r>
      <w:r w:rsidR="005977BC">
        <w:t xml:space="preserve"> </w:t>
      </w:r>
      <w:r w:rsidR="005977BC" w:rsidRPr="00C32C5F">
        <w:rPr>
          <w:b/>
          <w:bCs/>
          <w:color w:val="002060"/>
        </w:rPr>
        <w:t>FOR</w:t>
      </w:r>
      <w:r w:rsidR="005977BC">
        <w:t xml:space="preserve">            </w:t>
      </w:r>
      <w:r w:rsidR="005977BC" w:rsidRPr="00C32C5F">
        <w:rPr>
          <w:b/>
          <w:bCs/>
          <w:color w:val="FF0000"/>
        </w:rPr>
        <w:t>ANY CRIMES</w:t>
      </w:r>
      <w:r w:rsidR="005977BC">
        <w:t xml:space="preserve"> </w:t>
      </w:r>
      <w:r w:rsidR="005977BC" w:rsidRPr="00C32C5F">
        <w:rPr>
          <w:b/>
          <w:bCs/>
          <w:color w:val="92D050"/>
        </w:rPr>
        <w:t>THEY</w:t>
      </w:r>
      <w:r w:rsidR="005977BC">
        <w:t xml:space="preserve"> </w:t>
      </w:r>
      <w:r w:rsidR="005977BC" w:rsidRPr="00C32C5F">
        <w:rPr>
          <w:b/>
          <w:bCs/>
          <w:color w:val="C00000"/>
        </w:rPr>
        <w:t>NEVER COMMITTED</w:t>
      </w:r>
      <w:r>
        <w:t xml:space="preserve">, </w:t>
      </w:r>
      <w:r w:rsidR="005977BC" w:rsidRPr="00C32C5F">
        <w:rPr>
          <w:b/>
          <w:bCs/>
          <w:color w:val="92D050"/>
        </w:rPr>
        <w:t>INCLUDING</w:t>
      </w:r>
      <w:r w:rsidR="005977BC">
        <w:t xml:space="preserve"> </w:t>
      </w:r>
      <w:r w:rsidR="005977BC" w:rsidRPr="00C32C5F">
        <w:rPr>
          <w:b/>
          <w:bCs/>
          <w:color w:val="FF0000"/>
        </w:rPr>
        <w:t>ANY PRE</w:t>
      </w:r>
      <w:r w:rsidRPr="00C32C5F">
        <w:rPr>
          <w:b/>
          <w:bCs/>
          <w:color w:val="FF0000"/>
        </w:rPr>
        <w:t>-</w:t>
      </w:r>
      <w:r w:rsidR="005977BC" w:rsidRPr="00C32C5F">
        <w:rPr>
          <w:b/>
          <w:bCs/>
          <w:color w:val="FF0000"/>
        </w:rPr>
        <w:t>MEDITATED CRIME</w:t>
      </w:r>
      <w:r w:rsidR="005977BC">
        <w:t xml:space="preserve"> </w:t>
      </w:r>
      <w:r w:rsidR="005977BC" w:rsidRPr="00C32C5F">
        <w:rPr>
          <w:b/>
          <w:bCs/>
          <w:color w:val="92D050"/>
        </w:rPr>
        <w:t>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6373D17F" w:rsidR="00870252" w:rsidRDefault="00870252" w:rsidP="00A520BB">
      <w:pPr>
        <w:ind w:left="360" w:hanging="360"/>
        <w:jc w:val="both"/>
      </w:pPr>
      <w:r w:rsidRPr="00870252">
        <w:rPr>
          <w:u w:val="single"/>
        </w:rPr>
        <w:t xml:space="preserve">AUTONOMOUS COMPLEXION </w:t>
      </w:r>
      <w:r w:rsidR="00B978D2">
        <w:rPr>
          <w:u w:val="single"/>
        </w:rPr>
        <w:t xml:space="preserve">ALTERATION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B978D2">
        <w:t xml:space="preserve">                                               </w:t>
      </w:r>
      <w:r w:rsidR="00B978D2" w:rsidRPr="00915854">
        <w:rPr>
          <w:b/>
          <w:bCs/>
          <w:color w:val="FF0000"/>
        </w:rPr>
        <w:t>ANY COMPLEXION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067EB2D" w14:textId="3FD833F9" w:rsidR="00B978D2" w:rsidRDefault="00940DC7" w:rsidP="00940DC7">
      <w:pPr>
        <w:ind w:left="360" w:hanging="360"/>
        <w:jc w:val="both"/>
      </w:pPr>
      <w:r w:rsidRPr="00D90E1C">
        <w:rPr>
          <w:u w:val="single"/>
        </w:rPr>
        <w:t xml:space="preserve">AUTONOMOUS </w:t>
      </w:r>
      <w:r>
        <w:rPr>
          <w:u w:val="single"/>
        </w:rPr>
        <w:t xml:space="preserve">FACIAL </w:t>
      </w:r>
      <w:r w:rsidR="00B978D2">
        <w:rPr>
          <w:u w:val="single"/>
        </w:rPr>
        <w:t>LINGUISTIC ALTERATION</w:t>
      </w:r>
      <w:r w:rsidR="00B978D2" w:rsidRPr="00D90E1C">
        <w:rPr>
          <w:u w:val="single"/>
        </w:rPr>
        <w:t xml:space="preserve"> </w:t>
      </w:r>
      <w:r w:rsidR="003C06F4">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 xml:space="preserve">ENSURES </w:t>
      </w:r>
      <w:r w:rsidR="003C06F4" w:rsidRPr="008E27B7">
        <w:rPr>
          <w:b/>
          <w:bCs/>
          <w:color w:val="92D050"/>
        </w:rPr>
        <w:t>THAT</w:t>
      </w:r>
      <w:r w:rsidR="003C06F4">
        <w:t xml:space="preserve"> </w:t>
      </w:r>
      <w:r w:rsidR="00B978D2" w:rsidRPr="00915854">
        <w:rPr>
          <w:b/>
          <w:bCs/>
          <w:color w:val="FF0000"/>
        </w:rPr>
        <w:t>ANY FACIAL LINGUISTIC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752E82F9" w14:textId="35453942" w:rsidR="003C06F4" w:rsidRDefault="003C06F4" w:rsidP="003C06F4">
      <w:pPr>
        <w:ind w:left="360" w:hanging="360"/>
        <w:jc w:val="both"/>
      </w:pPr>
      <w:r w:rsidRPr="00D90E1C">
        <w:rPr>
          <w:u w:val="single"/>
        </w:rPr>
        <w:t xml:space="preserve">AUTONOMOUS </w:t>
      </w:r>
      <w:r>
        <w:rPr>
          <w:u w:val="single"/>
        </w:rPr>
        <w:t>LINGUISTIC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ANY LINGUISTIC ALTERATION</w:t>
      </w:r>
      <w:r>
        <w:t xml:space="preserve"> </w:t>
      </w:r>
      <w:r w:rsidRPr="0091315A">
        <w:rPr>
          <w:b/>
          <w:bCs/>
          <w:color w:val="C00000"/>
        </w:rPr>
        <w:t>NEVER OCCURS</w:t>
      </w:r>
      <w:r>
        <w:t xml:space="preserve">, </w:t>
      </w:r>
      <w:r w:rsidRPr="0091315A">
        <w:rPr>
          <w:b/>
          <w:bCs/>
          <w:color w:val="00B0F0"/>
        </w:rPr>
        <w:t>IMPLICITLY-EXPLICITLY DEFINED</w:t>
      </w:r>
      <w:r>
        <w:t>.</w:t>
      </w:r>
    </w:p>
    <w:p w14:paraId="532F2A28" w14:textId="15045AB4" w:rsidR="003C06F4" w:rsidRDefault="003C06F4" w:rsidP="003C06F4">
      <w:pPr>
        <w:ind w:left="360" w:hanging="360"/>
        <w:jc w:val="both"/>
      </w:pPr>
      <w:r w:rsidRPr="00D90E1C">
        <w:rPr>
          <w:u w:val="single"/>
        </w:rPr>
        <w:t xml:space="preserve">AUTONOMOUS </w:t>
      </w:r>
      <w:r>
        <w:rPr>
          <w:u w:val="single"/>
        </w:rPr>
        <w:t>INTERCEPT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INTERCEPT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F4E795E" w14:textId="316557E0" w:rsidR="003C06F4" w:rsidRDefault="003C06F4" w:rsidP="003C06F4">
      <w:pPr>
        <w:ind w:left="360" w:hanging="360"/>
        <w:jc w:val="both"/>
      </w:pPr>
      <w:r w:rsidRPr="00D90E1C">
        <w:rPr>
          <w:u w:val="single"/>
        </w:rPr>
        <w:t xml:space="preserve">AUTONOMOUS </w:t>
      </w:r>
      <w:r>
        <w:rPr>
          <w:u w:val="single"/>
        </w:rPr>
        <w:t>INVESTIGATION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INVESTIGATION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30E6F5E" w14:textId="509E9BB0" w:rsidR="003C06F4" w:rsidRDefault="003C06F4" w:rsidP="003C06F4">
      <w:pPr>
        <w:ind w:left="360" w:hanging="360"/>
        <w:jc w:val="both"/>
      </w:pPr>
      <w:r w:rsidRPr="00D90E1C">
        <w:rPr>
          <w:u w:val="single"/>
        </w:rPr>
        <w:t xml:space="preserve">AUTONOMOUS </w:t>
      </w:r>
      <w:r>
        <w:rPr>
          <w:u w:val="single"/>
        </w:rPr>
        <w:t>DEEP LEARNING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DEEP LEARNING</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6CABCC5D" w14:textId="61066CEA" w:rsidR="003C06F4" w:rsidRDefault="003C06F4" w:rsidP="003C06F4">
      <w:pPr>
        <w:ind w:left="360" w:hanging="360"/>
        <w:jc w:val="both"/>
      </w:pPr>
      <w:r w:rsidRPr="00D90E1C">
        <w:rPr>
          <w:u w:val="single"/>
        </w:rPr>
        <w:t xml:space="preserve">AUTONOMOUS </w:t>
      </w:r>
      <w:r>
        <w:rPr>
          <w:u w:val="single"/>
        </w:rPr>
        <w:t>AUGMENTATION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AUGMENTATION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3723328A" w14:textId="61DF7583" w:rsidR="003C06F4" w:rsidRDefault="003C06F4" w:rsidP="003C06F4">
      <w:pPr>
        <w:ind w:left="360" w:hanging="360"/>
        <w:jc w:val="both"/>
      </w:pPr>
      <w:r w:rsidRPr="00D90E1C">
        <w:rPr>
          <w:u w:val="single"/>
        </w:rPr>
        <w:t xml:space="preserve">AUTONOMOUS </w:t>
      </w:r>
      <w:r>
        <w:rPr>
          <w:u w:val="single"/>
        </w:rPr>
        <w:t>STUDY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STUDY</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4A010FF" w14:textId="2032FE53" w:rsidR="003C06F4" w:rsidRDefault="003C06F4" w:rsidP="003C06F4">
      <w:pPr>
        <w:ind w:left="360" w:hanging="360"/>
        <w:jc w:val="both"/>
      </w:pPr>
      <w:r w:rsidRPr="00D90E1C">
        <w:rPr>
          <w:u w:val="single"/>
        </w:rPr>
        <w:lastRenderedPageBreak/>
        <w:t xml:space="preserve">AUTONOMOUS </w:t>
      </w:r>
      <w:r>
        <w:rPr>
          <w:u w:val="single"/>
        </w:rPr>
        <w:t>ITEM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ITEM</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CC0072C" w14:textId="60DED083" w:rsidR="003C06F4" w:rsidRDefault="003C06F4" w:rsidP="003C06F4">
      <w:pPr>
        <w:ind w:left="360" w:hanging="360"/>
        <w:jc w:val="both"/>
      </w:pPr>
      <w:r w:rsidRPr="00D90E1C">
        <w:rPr>
          <w:u w:val="single"/>
        </w:rPr>
        <w:t xml:space="preserve">AUTONOMOUS </w:t>
      </w:r>
      <w:r>
        <w:rPr>
          <w:u w:val="single"/>
        </w:rPr>
        <w:t>DOCUMENT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DOCUMENT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270BE65" w14:textId="7C63E355" w:rsidR="003C06F4" w:rsidRDefault="003C06F4" w:rsidP="003C06F4">
      <w:pPr>
        <w:ind w:left="360" w:hanging="360"/>
        <w:jc w:val="both"/>
      </w:pPr>
      <w:r w:rsidRPr="00D90E1C">
        <w:rPr>
          <w:u w:val="single"/>
        </w:rPr>
        <w:t xml:space="preserve">AUTONOMOUS </w:t>
      </w:r>
      <w:r>
        <w:rPr>
          <w:u w:val="single"/>
        </w:rPr>
        <w:t>FILE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FILE</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9BAC797" w14:textId="0A5BD786" w:rsidR="00940DC7" w:rsidRPr="00915854" w:rsidRDefault="00940DC7" w:rsidP="00915854">
      <w:pPr>
        <w:ind w:left="360"/>
        <w:jc w:val="both"/>
        <w:rPr>
          <w:color w:val="808080" w:themeColor="background1" w:themeShade="80"/>
        </w:rPr>
      </w:pPr>
      <w:r w:rsidRPr="00915854">
        <w:rPr>
          <w:color w:val="808080" w:themeColor="background1" w:themeShade="80"/>
        </w:rPr>
        <w:t>facial linguistics software is not manipulated by mind control computer programs, including by studying the programs offline, and ensuring that they are never running.</w:t>
      </w:r>
    </w:p>
    <w:p w14:paraId="64172967" w14:textId="77777777" w:rsidR="00B978D2" w:rsidRDefault="00940DC7" w:rsidP="00940DC7">
      <w:pPr>
        <w:ind w:left="360" w:hanging="360"/>
        <w:jc w:val="both"/>
      </w:pPr>
      <w:r w:rsidRPr="00D90E1C">
        <w:rPr>
          <w:u w:val="single"/>
        </w:rPr>
        <w:t xml:space="preserve">AUTONOMOUS </w:t>
      </w:r>
      <w:r>
        <w:rPr>
          <w:u w:val="single"/>
        </w:rPr>
        <w:t>GAIT</w:t>
      </w:r>
      <w:r w:rsidRPr="00D90E1C">
        <w:rPr>
          <w:u w:val="single"/>
        </w:rPr>
        <w:t xml:space="preserve"> </w:t>
      </w:r>
      <w:r w:rsidR="00B978D2">
        <w:rPr>
          <w:u w:val="single"/>
        </w:rPr>
        <w:t xml:space="preserve">ALTERATION 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sidR="00B978D2">
        <w:t xml:space="preserve">                </w:t>
      </w:r>
      <w:r w:rsidR="00B978D2" w:rsidRPr="00915854">
        <w:rPr>
          <w:b/>
          <w:bCs/>
          <w:color w:val="FF0000"/>
        </w:rPr>
        <w:t>ANY GAIT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D87DEE0" w14:textId="7767CC57" w:rsidR="00940DC7" w:rsidRPr="00915854" w:rsidRDefault="00940DC7" w:rsidP="00915854">
      <w:pPr>
        <w:ind w:left="360"/>
        <w:jc w:val="both"/>
        <w:rPr>
          <w:color w:val="808080" w:themeColor="background1" w:themeShade="80"/>
        </w:rPr>
      </w:pPr>
      <w:r w:rsidRPr="00915854">
        <w:rPr>
          <w:color w:val="808080" w:themeColor="background1" w:themeShade="80"/>
        </w:rPr>
        <w:t>gait detection software is not manipulated by mind control computer programs, including by studying the programs offline, and ensuring that they are never running.</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76C11A5E"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w:t>
      </w:r>
      <w:r w:rsidR="00940DC7">
        <w:rPr>
          <w:u w:val="single"/>
        </w:rPr>
        <w:t xml:space="preserve">SCRIPT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940DC7">
        <w:t xml:space="preserve">            </w:t>
      </w:r>
      <w:r w:rsidR="00B81F8E">
        <w:rPr>
          <w:u w:val="single"/>
        </w:rPr>
        <w:t>PSS(</w:t>
      </w:r>
      <w:r w:rsidR="00B81F8E">
        <w:rPr>
          <w:b/>
          <w:bCs/>
          <w:u w:val="single"/>
        </w:rPr>
        <w:t>SMILE SCRIPT</w:t>
      </w:r>
      <w:r w:rsidR="00B81F8E">
        <w:rPr>
          <w:u w:val="single"/>
        </w:rPr>
        <w:t>)</w:t>
      </w:r>
      <w:r>
        <w:t xml:space="preserve"> </w:t>
      </w:r>
      <w:r w:rsidR="00B81F8E" w:rsidRPr="00C32C5F">
        <w:rPr>
          <w:b/>
          <w:bCs/>
          <w:color w:val="C00000"/>
        </w:rPr>
        <w:t>NEVER OCCURS</w:t>
      </w:r>
      <w:r w:rsidR="00B81F8E">
        <w:t xml:space="preserve">, </w:t>
      </w:r>
      <w:r w:rsidR="00B81F8E" w:rsidRPr="008E27B7">
        <w:rPr>
          <w:b/>
          <w:bCs/>
          <w:color w:val="00B0F0"/>
        </w:rPr>
        <w:t>IMPLICITLY-EXPLICITLY DEFINED</w:t>
      </w:r>
      <w:r w:rsidR="00B81F8E">
        <w:t>.</w:t>
      </w:r>
    </w:p>
    <w:p w14:paraId="2E2558F3" w14:textId="09457960" w:rsidR="00D90E1C" w:rsidRPr="00D90E1C" w:rsidRDefault="00D90E1C" w:rsidP="00A520BB">
      <w:pPr>
        <w:ind w:left="360" w:hanging="360"/>
        <w:jc w:val="both"/>
      </w:pPr>
      <w:r w:rsidRPr="00D90E1C">
        <w:rPr>
          <w:u w:val="single"/>
        </w:rPr>
        <w:t>AUTONOMOUS LIP</w:t>
      </w:r>
      <w:r w:rsidR="00940DC7">
        <w:rPr>
          <w:u w:val="single"/>
        </w:rPr>
        <w:t xml:space="preserve"> </w:t>
      </w:r>
      <w:r w:rsidR="00940DC7" w:rsidRPr="00D90E1C">
        <w:rPr>
          <w:u w:val="single"/>
        </w:rPr>
        <w:t>SYNC</w:t>
      </w:r>
      <w:r w:rsidR="00940DC7">
        <w:rPr>
          <w:u w:val="single"/>
        </w:rPr>
        <w:t xml:space="preserve"> PREVENTION</w:t>
      </w:r>
      <w:r w:rsidR="00940DC7" w:rsidRPr="00D90E1C">
        <w:rPr>
          <w:u w:val="single"/>
        </w:rPr>
        <w:t xml:space="preserve"> </w:t>
      </w:r>
      <w:r w:rsidRPr="00D90E1C">
        <w:rPr>
          <w:u w:val="single"/>
        </w:rPr>
        <w:t>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r w:rsidR="00B81F8E">
        <w:rPr>
          <w:u w:val="single"/>
        </w:rPr>
        <w:t>PSS(</w:t>
      </w:r>
      <w:r w:rsidR="00B81F8E">
        <w:rPr>
          <w:b/>
          <w:bCs/>
          <w:u w:val="single"/>
        </w:rPr>
        <w:t>LIP SYNC</w:t>
      </w:r>
      <w:r w:rsidR="00B81F8E">
        <w:rPr>
          <w:u w:val="single"/>
        </w:rPr>
        <w:t>)</w:t>
      </w:r>
      <w:r w:rsidR="00B81F8E" w:rsidRPr="00C32C5F">
        <w:rPr>
          <w:b/>
          <w:bCs/>
        </w:rPr>
        <w:t xml:space="preserve"> </w:t>
      </w:r>
      <w:r w:rsidR="00CE476E" w:rsidRPr="00C32C5F">
        <w:rPr>
          <w:b/>
          <w:bCs/>
          <w:color w:val="C00000"/>
        </w:rPr>
        <w:t>NEVER OCCURS</w:t>
      </w:r>
      <w:r w:rsidR="00CE476E">
        <w:t xml:space="preserve">, </w:t>
      </w:r>
      <w:r w:rsidR="00CE476E" w:rsidRPr="008E27B7">
        <w:rPr>
          <w:b/>
          <w:bCs/>
          <w:color w:val="00B0F0"/>
        </w:rPr>
        <w:t>IMPLICITLY-EXPLICITLY DEFINED</w:t>
      </w:r>
      <w:r w:rsidR="00CE476E">
        <w:t>.</w:t>
      </w:r>
    </w:p>
    <w:p w14:paraId="351DFA6F" w14:textId="6913D4FC" w:rsidR="00940DC7" w:rsidRPr="00D90E1C" w:rsidRDefault="00940DC7" w:rsidP="00940DC7">
      <w:pPr>
        <w:ind w:left="360" w:hanging="360"/>
        <w:jc w:val="both"/>
      </w:pPr>
      <w:r w:rsidRPr="00D90E1C">
        <w:rPr>
          <w:u w:val="single"/>
        </w:rPr>
        <w:t xml:space="preserve">AUTONOMOUS </w:t>
      </w:r>
      <w:r>
        <w:rPr>
          <w:u w:val="single"/>
        </w:rPr>
        <w:t>DEFAMATION PREVENTION</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Pr>
          <w:u w:val="single"/>
        </w:rPr>
        <w:t>PSS(</w:t>
      </w:r>
      <w:r>
        <w:rPr>
          <w:b/>
          <w:bCs/>
          <w:u w:val="single"/>
        </w:rPr>
        <w:t>DEFAMATION</w:t>
      </w:r>
      <w:r>
        <w:rPr>
          <w:u w:val="single"/>
        </w:rPr>
        <w:t>)</w:t>
      </w:r>
      <w:r w:rsidRPr="009341A3">
        <w:rPr>
          <w:b/>
          <w:bCs/>
        </w:rPr>
        <w:t xml:space="preserve"> </w:t>
      </w:r>
      <w:r w:rsidRPr="009341A3">
        <w:rPr>
          <w:b/>
          <w:bCs/>
          <w:color w:val="C00000"/>
        </w:rPr>
        <w:t>NEVER OCCURS</w:t>
      </w:r>
      <w:r>
        <w:t xml:space="preserve">, </w:t>
      </w:r>
      <w:r w:rsidRPr="008E27B7">
        <w:rPr>
          <w:b/>
          <w:bCs/>
          <w:color w:val="00B0F0"/>
        </w:rPr>
        <w:t>IMPLICITLY-EXPLICITLY DEFINED</w:t>
      </w:r>
      <w: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23F7A676"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rsidRPr="000F5975">
        <w:rPr>
          <w:b/>
          <w:bCs/>
          <w:color w:val="FF0000"/>
        </w:rPr>
        <w:t>ANY SECRET COMMUNICATION</w:t>
      </w:r>
      <w:r w:rsidR="000403D6">
        <w:t xml:space="preserve"> </w:t>
      </w:r>
      <w:r w:rsidR="000403D6" w:rsidRPr="000F5975">
        <w:rPr>
          <w:b/>
          <w:bCs/>
          <w:color w:val="C00000"/>
        </w:rPr>
        <w:t>NEVER OCCURS</w:t>
      </w:r>
      <w:r w:rsidR="000403D6">
        <w:t xml:space="preserve">, </w:t>
      </w:r>
      <w:r w:rsidR="000403D6" w:rsidRPr="000F5975">
        <w:rPr>
          <w:b/>
          <w:bCs/>
          <w:color w:val="00B0F0"/>
        </w:rPr>
        <w:t>EXPLICITLY-IMPLICITLY DEFINED</w:t>
      </w:r>
      <w: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7C4821B5" w:rsidR="00656976" w:rsidRDefault="00656976" w:rsidP="00656976">
      <w:pPr>
        <w:ind w:left="360" w:hanging="360"/>
        <w:jc w:val="both"/>
      </w:pPr>
      <w:r>
        <w:rPr>
          <w:u w:val="single"/>
        </w:rPr>
        <w:t xml:space="preserve">AUTONOMOUS THREAT </w:t>
      </w:r>
      <w:r w:rsidR="000403D6">
        <w:rPr>
          <w:u w:val="single"/>
        </w:rPr>
        <w:t xml:space="preserve">REDACTION/REPUDIATION </w:t>
      </w:r>
      <w:r>
        <w:rPr>
          <w:u w:val="single"/>
        </w:rPr>
        <w:t>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t xml:space="preserve">        </w:t>
      </w:r>
      <w:r w:rsidR="000403D6" w:rsidRPr="000F5975">
        <w:rPr>
          <w:b/>
          <w:bCs/>
          <w:color w:val="FF0000"/>
        </w:rPr>
        <w:t>ANY THREAT</w:t>
      </w:r>
      <w:r w:rsidR="000403D6">
        <w:t xml:space="preserve"> </w:t>
      </w:r>
      <w:r w:rsidR="000403D6" w:rsidRPr="000F5975">
        <w:rPr>
          <w:b/>
          <w:bCs/>
          <w:color w:val="92D050"/>
        </w:rPr>
        <w:t>MADE BY</w:t>
      </w:r>
      <w:r w:rsidR="000403D6">
        <w:t xml:space="preserve"> </w:t>
      </w:r>
      <w:r w:rsidR="000403D6" w:rsidRPr="000F5975">
        <w:rPr>
          <w:b/>
          <w:bCs/>
          <w:color w:val="FF0000"/>
        </w:rPr>
        <w:t>ANY OTHER PERSON</w:t>
      </w:r>
      <w:r w:rsidR="000403D6">
        <w:t xml:space="preserve"> </w:t>
      </w:r>
      <w:r w:rsidR="000403D6" w:rsidRPr="000F5975">
        <w:rPr>
          <w:b/>
          <w:bCs/>
          <w:color w:val="00B0F0"/>
        </w:rPr>
        <w:t>OR</w:t>
      </w:r>
      <w:r w:rsidR="000403D6">
        <w:t xml:space="preserve"> </w:t>
      </w:r>
      <w:r w:rsidR="000403D6" w:rsidRPr="000F5975">
        <w:rPr>
          <w:b/>
          <w:bCs/>
          <w:color w:val="FF0000"/>
        </w:rPr>
        <w:t>ANY OTHER SYSTEM</w:t>
      </w:r>
      <w:r>
        <w:t xml:space="preserve">, </w:t>
      </w:r>
      <w:r w:rsidR="000403D6" w:rsidRPr="000F5975">
        <w:rPr>
          <w:b/>
          <w:bCs/>
          <w:color w:val="92D050"/>
        </w:rPr>
        <w:t>ARE</w:t>
      </w:r>
      <w:r>
        <w:t xml:space="preserve"> </w:t>
      </w:r>
      <w:r w:rsidR="000403D6" w:rsidRPr="000F5975">
        <w:rPr>
          <w:b/>
          <w:bCs/>
          <w:color w:val="7030A0"/>
        </w:rPr>
        <w:t>CORRECTED</w:t>
      </w:r>
      <w:r w:rsidR="000403D6">
        <w:t xml:space="preserve"> </w:t>
      </w:r>
      <w:r w:rsidR="000403D6" w:rsidRPr="000F5975">
        <w:rPr>
          <w:b/>
          <w:bCs/>
          <w:color w:val="92D050"/>
        </w:rPr>
        <w:t>ON</w:t>
      </w:r>
      <w:r w:rsidR="000403D6">
        <w:t xml:space="preserve">        </w:t>
      </w:r>
      <w:r w:rsidR="000403D6" w:rsidRPr="000F5975">
        <w:rPr>
          <w:b/>
          <w:bCs/>
          <w:color w:val="FF0000"/>
        </w:rPr>
        <w:t>EVERY LEGAL TRANSCRIPT</w:t>
      </w:r>
      <w:r>
        <w:t xml:space="preserve">, </w:t>
      </w:r>
      <w:r w:rsidR="000403D6" w:rsidRPr="000F5975">
        <w:rPr>
          <w:b/>
          <w:bCs/>
          <w:color w:val="92D050"/>
        </w:rPr>
        <w:t>TO ENSURE</w:t>
      </w:r>
      <w:r w:rsidR="000403D6">
        <w:t xml:space="preserve"> </w:t>
      </w:r>
      <w:r w:rsidR="000403D6" w:rsidRPr="000F5975">
        <w:rPr>
          <w:b/>
          <w:bCs/>
          <w:color w:val="7030A0"/>
        </w:rPr>
        <w:t>PROPER ATTRIBUTATION</w:t>
      </w:r>
      <w:r w:rsidR="000403D6">
        <w:t xml:space="preserve">, </w:t>
      </w:r>
      <w:r w:rsidR="000403D6" w:rsidRPr="000F5975">
        <w:rPr>
          <w:b/>
          <w:bCs/>
          <w:color w:val="00B0F0"/>
        </w:rPr>
        <w:t>AND</w:t>
      </w:r>
      <w:r w:rsidR="000403D6">
        <w:t xml:space="preserve"> </w:t>
      </w:r>
      <w:r w:rsidR="000403D6" w:rsidRPr="000F5975">
        <w:rPr>
          <w:b/>
          <w:bCs/>
          <w:color w:val="92D050"/>
        </w:rPr>
        <w:t>TO ALLOW</w:t>
      </w:r>
      <w:r w:rsidR="000403D6">
        <w:t xml:space="preserve"> </w:t>
      </w:r>
      <w:r w:rsidR="000403D6" w:rsidRPr="000F5975">
        <w:rPr>
          <w:b/>
          <w:bCs/>
          <w:color w:val="FF0000"/>
        </w:rPr>
        <w:t>CIVILIAN CASES</w:t>
      </w:r>
      <w:r w:rsidR="000403D6">
        <w:t xml:space="preserve"> </w:t>
      </w:r>
      <w:r w:rsidR="000403D6" w:rsidRPr="000F5975">
        <w:rPr>
          <w:b/>
          <w:bCs/>
          <w:color w:val="92D050"/>
        </w:rPr>
        <w:t>TO</w:t>
      </w:r>
      <w:r w:rsidR="000403D6">
        <w:t xml:space="preserve"> </w:t>
      </w:r>
      <w:r w:rsidR="000403D6" w:rsidRPr="000F5975">
        <w:rPr>
          <w:b/>
          <w:bCs/>
          <w:color w:val="7030A0"/>
        </w:rPr>
        <w:t>PROCEED</w:t>
      </w:r>
      <w:r w:rsidR="000403D6">
        <w:t xml:space="preserve">, </w:t>
      </w:r>
      <w:r w:rsidR="000403D6" w:rsidRPr="000F5975">
        <w:rPr>
          <w:b/>
          <w:bCs/>
          <w:color w:val="00B050"/>
        </w:rPr>
        <w:t>FAITHFULLY</w:t>
      </w:r>
      <w:r w:rsidR="000403D6">
        <w:t xml:space="preserve"> </w:t>
      </w:r>
      <w:r w:rsidR="000403D6" w:rsidRPr="000F5975">
        <w:rPr>
          <w:b/>
          <w:bCs/>
          <w:color w:val="00B0F0"/>
        </w:rPr>
        <w:t>AND</w:t>
      </w:r>
      <w:r w:rsidR="000403D6">
        <w:t xml:space="preserve"> </w:t>
      </w:r>
      <w:r w:rsidR="000403D6" w:rsidRPr="000F5975">
        <w:rPr>
          <w:b/>
          <w:bCs/>
          <w:color w:val="00B050"/>
        </w:rPr>
        <w:t>LEGALLY</w:t>
      </w:r>
      <w:r w:rsidR="000403D6">
        <w:t xml:space="preserve">, </w:t>
      </w:r>
      <w:r w:rsidR="000403D6" w:rsidRPr="000F5975">
        <w:rPr>
          <w:b/>
          <w:bCs/>
          <w:color w:val="FF0000"/>
        </w:rPr>
        <w:t>AT ALL TIMES, LITERALLY</w:t>
      </w:r>
      <w:r w:rsidR="000403D6">
        <w:t xml:space="preserve">,                                             </w:t>
      </w:r>
      <w:r w:rsidR="000403D6" w:rsidRPr="000F5975">
        <w:rPr>
          <w:b/>
          <w:bCs/>
          <w:color w:val="00B0F0"/>
        </w:rPr>
        <w:t>IMPLICITLY-EXPLICITLY DEFINED</w:t>
      </w:r>
      <w:r w:rsidR="000403D6">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6B81F732" w14:textId="3EC7245A" w:rsidR="00A520BB" w:rsidRPr="00C0532F" w:rsidRDefault="00A520BB" w:rsidP="000F5975">
      <w:pPr>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32AA15D0"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w:t>
      </w:r>
      <w:r w:rsidR="00CE476E" w:rsidRPr="00F8033F">
        <w:t xml:space="preserve"> </w:t>
      </w:r>
      <w:r w:rsidR="00CE476E" w:rsidRPr="008E27B7">
        <w:rPr>
          <w:b/>
          <w:bCs/>
          <w:color w:val="92D050"/>
        </w:rPr>
        <w:t>ENSURES THAT</w:t>
      </w:r>
      <w:r>
        <w:t xml:space="preserve">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and don’t execute anything bad</w:t>
      </w:r>
      <w:r w:rsidR="00D741C7">
        <w:t xml:space="preserve">, </w:t>
      </w:r>
      <w:r w:rsidR="00D741C7" w:rsidRPr="00F850AF">
        <w:rPr>
          <w:b/>
          <w:bCs/>
          <w:color w:val="00B0F0"/>
        </w:rPr>
        <w:t>IMPLICITLY-EXPLICITLY DEFINED</w:t>
      </w:r>
      <w:r w:rsidR="00D741C7">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396BF52B"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D741C7">
        <w:t xml:space="preserve">, </w:t>
      </w:r>
      <w:r w:rsidR="00D741C7" w:rsidRPr="00F850AF">
        <w:rPr>
          <w:b/>
          <w:bCs/>
          <w:color w:val="00B0F0"/>
        </w:rPr>
        <w:t>IMPLICITLY-EXPLICITLY DEFINED</w:t>
      </w:r>
      <w:r w:rsidR="00D741C7">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6929AA3"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00CE476E" w:rsidRPr="00F8033F">
        <w:t xml:space="preserve"> </w:t>
      </w:r>
      <w:r w:rsidR="00CE476E" w:rsidRPr="008E27B7">
        <w:rPr>
          <w:b/>
          <w:bCs/>
          <w:color w:val="92D050"/>
        </w:rPr>
        <w:t>ENSURES THAT</w:t>
      </w:r>
      <w:r w:rsidRPr="00D450FF">
        <w:t xml:space="preserve"> alterations are not made to legal documents of </w:t>
      </w:r>
      <w:r w:rsidR="00EF30FD">
        <w:t>anyone</w:t>
      </w:r>
      <w:r w:rsidRPr="00D450FF">
        <w:t xml:space="preserve"> by any defendant</w:t>
      </w:r>
      <w:r w:rsidR="00387E71">
        <w:t xml:space="preserve"> or any unauthorized attorney or any unauthorized official</w:t>
      </w:r>
      <w:r w:rsidR="00D741C7">
        <w:t xml:space="preserve">, </w:t>
      </w:r>
      <w:r w:rsidR="00D741C7" w:rsidRPr="00F850AF">
        <w:rPr>
          <w:b/>
          <w:bCs/>
          <w:color w:val="00B0F0"/>
        </w:rPr>
        <w:t>IMPLICITLY-EXPLICITLY DEFINED</w:t>
      </w:r>
      <w:r w:rsidR="00D741C7">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006BC5DD"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rsidR="000F5975">
        <w:t xml:space="preserve">               </w:t>
      </w:r>
      <w:r w:rsidR="000F5975" w:rsidRPr="000F5975">
        <w:rPr>
          <w:b/>
          <w:bCs/>
          <w:color w:val="FF0000"/>
        </w:rPr>
        <w:t xml:space="preserve">ALL </w:t>
      </w:r>
      <w:r w:rsidR="00A520BB" w:rsidRPr="000F5975">
        <w:rPr>
          <w:b/>
          <w:bCs/>
          <w:color w:val="FF0000"/>
        </w:rPr>
        <w:t xml:space="preserve">VIRTUAL ENVIRONMENT </w:t>
      </w:r>
      <w:r w:rsidR="000F5975" w:rsidRPr="000F5975">
        <w:rPr>
          <w:b/>
          <w:bCs/>
          <w:color w:val="FF0000"/>
        </w:rPr>
        <w:t>HISTORY</w:t>
      </w:r>
      <w:r w:rsidR="000F5975">
        <w:t xml:space="preserve"> </w:t>
      </w:r>
      <w:r w:rsidR="000F5975" w:rsidRPr="000F5975">
        <w:rPr>
          <w:b/>
          <w:bCs/>
          <w:color w:val="92D050"/>
        </w:rPr>
        <w:t>IS</w:t>
      </w:r>
      <w:r w:rsidR="000F5975">
        <w:t xml:space="preserve"> </w:t>
      </w:r>
      <w:r w:rsidR="000F5975" w:rsidRPr="000F5975">
        <w:rPr>
          <w:b/>
          <w:bCs/>
          <w:color w:val="7030A0"/>
        </w:rPr>
        <w:t>CLEANED</w:t>
      </w:r>
      <w:r w:rsidR="000F5975">
        <w:t xml:space="preserve"> </w:t>
      </w:r>
      <w:r w:rsidR="000F5975" w:rsidRPr="000F5975">
        <w:rPr>
          <w:b/>
          <w:bCs/>
          <w:color w:val="92D050"/>
        </w:rPr>
        <w:t>OF</w:t>
      </w:r>
      <w:r w:rsidR="000F5975">
        <w:t xml:space="preserve"> </w:t>
      </w:r>
      <w:r w:rsidR="000F5975" w:rsidRPr="000F5975">
        <w:rPr>
          <w:b/>
          <w:bCs/>
          <w:color w:val="FF0000"/>
        </w:rPr>
        <w:t>ANY WRONGDOING</w:t>
      </w:r>
      <w:r w:rsidR="000F5975">
        <w:t xml:space="preserve"> </w:t>
      </w:r>
      <w:r w:rsidR="000F5975" w:rsidRPr="000F5975">
        <w:rPr>
          <w:b/>
          <w:bCs/>
          <w:color w:val="00B0F0"/>
        </w:rPr>
        <w:t>OR</w:t>
      </w:r>
      <w:r w:rsidR="000F5975">
        <w:t xml:space="preserve">                                  </w:t>
      </w:r>
      <w:r w:rsidR="000F5975" w:rsidRPr="000F5975">
        <w:rPr>
          <w:b/>
          <w:bCs/>
          <w:color w:val="FF0000"/>
        </w:rPr>
        <w:t>ANY MISINFORMATION</w:t>
      </w:r>
      <w:r w:rsidR="000F5975">
        <w:t xml:space="preserve"> </w:t>
      </w:r>
      <w:r w:rsidR="000F5975" w:rsidRPr="000F5975">
        <w:rPr>
          <w:b/>
          <w:bCs/>
          <w:color w:val="92D050"/>
        </w:rPr>
        <w:t>BY</w:t>
      </w:r>
      <w:r w:rsidR="000F5975">
        <w:t xml:space="preserve"> </w:t>
      </w:r>
      <w:r w:rsidR="000F5975" w:rsidRPr="000F5975">
        <w:rPr>
          <w:b/>
          <w:bCs/>
          <w:color w:val="FF0000"/>
        </w:rPr>
        <w:t>ANY FOREIGN ACTOR</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0F996E34" w14:textId="6ABC84C3"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22936">
        <w:t xml:space="preserve">                         </w:t>
      </w:r>
      <w:r w:rsidR="00022936" w:rsidRPr="00BF0DF2">
        <w:rPr>
          <w:b/>
          <w:bCs/>
          <w:color w:val="FF0000"/>
        </w:rPr>
        <w:t>ANY</w:t>
      </w:r>
      <w:r w:rsidRPr="00BF0DF2">
        <w:rPr>
          <w:b/>
          <w:bCs/>
          <w:color w:val="FF0000"/>
        </w:rPr>
        <w:t xml:space="preserve"> DANGER MODE</w:t>
      </w:r>
      <w:r>
        <w:t xml:space="preserve"> </w:t>
      </w:r>
      <w:r w:rsidR="00022936" w:rsidRPr="00BF0DF2">
        <w:rPr>
          <w:b/>
          <w:bCs/>
          <w:color w:val="92D050"/>
        </w:rPr>
        <w:t>IS</w:t>
      </w:r>
      <w:r w:rsidR="00022936">
        <w:t xml:space="preserve"> </w:t>
      </w:r>
      <w:r w:rsidR="00022936" w:rsidRPr="00BF0DF2">
        <w:rPr>
          <w:b/>
          <w:bCs/>
          <w:color w:val="C00000"/>
        </w:rPr>
        <w:t>NEVER USED</w:t>
      </w:r>
      <w:r w:rsidR="00022936">
        <w:t xml:space="preserve"> </w:t>
      </w:r>
      <w:r w:rsidR="00022936" w:rsidRPr="00BF0DF2">
        <w:rPr>
          <w:b/>
          <w:bCs/>
          <w:color w:val="00B0F0"/>
        </w:rPr>
        <w:t>AND</w:t>
      </w:r>
      <w:r w:rsidR="00022936">
        <w:t xml:space="preserve"> </w:t>
      </w:r>
      <w:r w:rsidR="00022936" w:rsidRPr="00BF0DF2">
        <w:rPr>
          <w:b/>
          <w:bCs/>
          <w:color w:val="C00000"/>
        </w:rPr>
        <w:t>NEVER ENGAGED</w:t>
      </w:r>
      <w:r w:rsidR="00022936">
        <w:t xml:space="preserve"> </w:t>
      </w:r>
      <w:r w:rsidR="00022936" w:rsidRPr="00BF0DF2">
        <w:rPr>
          <w:b/>
          <w:bCs/>
          <w:color w:val="00B0F0"/>
        </w:rPr>
        <w:t>AND</w:t>
      </w:r>
      <w:r w:rsidR="00022936">
        <w:t xml:space="preserve"> </w:t>
      </w:r>
      <w:r w:rsidR="00022936" w:rsidRPr="00BF0DF2">
        <w:rPr>
          <w:b/>
          <w:bCs/>
          <w:color w:val="C00000"/>
        </w:rPr>
        <w:t>NEVER TURNED ON</w:t>
      </w:r>
      <w:r w:rsidR="00022936">
        <w:t xml:space="preserve"> </w:t>
      </w:r>
      <w:r w:rsidR="00022936" w:rsidRPr="00BF0DF2">
        <w:rPr>
          <w:b/>
          <w:bCs/>
          <w:color w:val="00B0F0"/>
        </w:rPr>
        <w:t>AND</w:t>
      </w:r>
      <w:r w:rsidR="00022936">
        <w:t xml:space="preserve">        </w:t>
      </w:r>
      <w:r w:rsidR="00022936" w:rsidRPr="00BF0DF2">
        <w:rPr>
          <w:b/>
          <w:bCs/>
          <w:color w:val="C00000"/>
        </w:rPr>
        <w:t>NEVER VALID</w:t>
      </w:r>
      <w:r w:rsidR="00022936">
        <w:t xml:space="preserve"> </w:t>
      </w:r>
      <w:r w:rsidR="00022936" w:rsidRPr="00BF0DF2">
        <w:rPr>
          <w:b/>
          <w:bCs/>
          <w:color w:val="00B0F0"/>
        </w:rPr>
        <w:t>AND</w:t>
      </w:r>
      <w:r w:rsidR="00022936">
        <w:t xml:space="preserve"> </w:t>
      </w:r>
      <w:r w:rsidR="00022936" w:rsidRPr="00BF0DF2">
        <w:rPr>
          <w:b/>
          <w:bCs/>
          <w:color w:val="C00000"/>
        </w:rPr>
        <w:t>NEVER INSTALLED</w:t>
      </w:r>
      <w:r w:rsidR="00022936">
        <w:t xml:space="preserve"> </w:t>
      </w:r>
      <w:r w:rsidR="00022936" w:rsidRPr="00BF0DF2">
        <w:rPr>
          <w:b/>
          <w:bCs/>
          <w:color w:val="00B0F0"/>
        </w:rPr>
        <w:t>AND</w:t>
      </w:r>
      <w:r w:rsidR="00022936">
        <w:t xml:space="preserve"> </w:t>
      </w:r>
      <w:r w:rsidR="00022936" w:rsidRPr="00BF0DF2">
        <w:rPr>
          <w:b/>
          <w:bCs/>
          <w:color w:val="C00000"/>
        </w:rPr>
        <w:t>NEVER WRITTEN</w:t>
      </w:r>
      <w:r w:rsidR="00022936">
        <w:t xml:space="preserve"> </w:t>
      </w:r>
      <w:r w:rsidR="00022936" w:rsidRPr="00BF0DF2">
        <w:rPr>
          <w:b/>
          <w:bCs/>
          <w:color w:val="00B0F0"/>
        </w:rPr>
        <w:t>AND</w:t>
      </w:r>
      <w:r w:rsidR="00022936">
        <w:t xml:space="preserve"> </w:t>
      </w:r>
      <w:r w:rsidR="00022936" w:rsidRPr="00BF0DF2">
        <w:rPr>
          <w:b/>
          <w:bCs/>
          <w:color w:val="C00000"/>
        </w:rPr>
        <w:t>NEVER ITEMIZED</w:t>
      </w:r>
      <w:r w:rsidR="00022936">
        <w:t xml:space="preserve"> </w:t>
      </w:r>
      <w:r w:rsidR="00022936" w:rsidRPr="00BF0DF2">
        <w:rPr>
          <w:b/>
          <w:bCs/>
          <w:color w:val="00B0F0"/>
        </w:rPr>
        <w:t>AND</w:t>
      </w:r>
      <w:r w:rsidR="00022936">
        <w:t xml:space="preserve">            </w:t>
      </w:r>
      <w:r w:rsidR="00022936" w:rsidRPr="00BF0DF2">
        <w:rPr>
          <w:b/>
          <w:bCs/>
          <w:color w:val="C00000"/>
        </w:rPr>
        <w:t>NEVER DOCUMENTED</w:t>
      </w:r>
      <w:r w:rsidR="00022936">
        <w:t xml:space="preserve"> </w:t>
      </w:r>
      <w:r w:rsidR="00022936" w:rsidRPr="00BF0DF2">
        <w:rPr>
          <w:b/>
          <w:bCs/>
          <w:color w:val="00B0F0"/>
        </w:rPr>
        <w:t>AND</w:t>
      </w:r>
      <w:r w:rsidR="00022936">
        <w:t xml:space="preserve"> </w:t>
      </w:r>
      <w:r w:rsidR="00022936" w:rsidRPr="00BF0DF2">
        <w:rPr>
          <w:b/>
          <w:bCs/>
          <w:color w:val="C00000"/>
        </w:rPr>
        <w:t>NEVER STORED</w:t>
      </w:r>
      <w:r w:rsidR="00022936">
        <w:t xml:space="preserve"> </w:t>
      </w:r>
      <w:r w:rsidR="00022936" w:rsidRPr="00BF0DF2">
        <w:rPr>
          <w:b/>
          <w:bCs/>
          <w:color w:val="00B0F0"/>
        </w:rPr>
        <w:t>AND</w:t>
      </w:r>
      <w:r w:rsidR="00022936">
        <w:t xml:space="preserve"> </w:t>
      </w:r>
      <w:r w:rsidR="00022936" w:rsidRPr="00BF0DF2">
        <w:rPr>
          <w:b/>
          <w:bCs/>
          <w:color w:val="C00000"/>
        </w:rPr>
        <w:t>NEVER SAVED</w:t>
      </w:r>
      <w:r w:rsidR="00022936">
        <w:t xml:space="preserve"> </w:t>
      </w:r>
      <w:r w:rsidR="00022936" w:rsidRPr="00BF0DF2">
        <w:rPr>
          <w:b/>
          <w:bCs/>
          <w:color w:val="00B0F0"/>
        </w:rPr>
        <w:t>AND</w:t>
      </w:r>
      <w:r w:rsidR="00022936">
        <w:t xml:space="preserve"> </w:t>
      </w:r>
      <w:r w:rsidR="00022936" w:rsidRPr="00BF0DF2">
        <w:rPr>
          <w:b/>
          <w:bCs/>
          <w:color w:val="C00000"/>
        </w:rPr>
        <w:t>NEVER EDITED</w:t>
      </w:r>
      <w:r w:rsidR="00022936">
        <w:t xml:space="preserve"> </w:t>
      </w:r>
      <w:r w:rsidR="00022936" w:rsidRPr="00BF0DF2">
        <w:rPr>
          <w:b/>
          <w:bCs/>
          <w:color w:val="00B0F0"/>
        </w:rPr>
        <w:t>AND</w:t>
      </w:r>
      <w:r w:rsidR="00022936">
        <w:t xml:space="preserve">          </w:t>
      </w:r>
      <w:r w:rsidR="00022936"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w:t>
      </w:r>
      <w:r w:rsidR="00022936" w:rsidRPr="00BF0DF2">
        <w:rPr>
          <w:b/>
          <w:bCs/>
          <w:color w:val="00B0F0"/>
        </w:rPr>
        <w:t>-EXPLICITLY</w:t>
      </w:r>
      <w:r w:rsidRPr="00BF0DF2">
        <w:rPr>
          <w:b/>
          <w:bCs/>
          <w:color w:val="00B0F0"/>
        </w:rPr>
        <w:t xml:space="preserve"> DEFINED</w:t>
      </w:r>
      <w:r>
        <w:t xml:space="preserve">, </w:t>
      </w:r>
      <w:r w:rsidRPr="00BF0DF2">
        <w:rPr>
          <w:b/>
          <w:bCs/>
          <w:color w:val="00B0F0"/>
        </w:rPr>
        <w:t>PERMANENTLY DEFINED</w:t>
      </w:r>
      <w:r>
        <w:t>.</w:t>
      </w:r>
    </w:p>
    <w:p w14:paraId="0400C0D2" w14:textId="54CB9862"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6FF8B65" w14:textId="4E2E8E07"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HIGH 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B77A888" w14:textId="18FC1B54"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07F0848" w14:textId="4349FFB1"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CRIMINAL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9AB5889" w14:textId="01C824C5"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TERRORIST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C0FE5C3" w14:textId="567C4345" w:rsidR="00955A4E" w:rsidRDefault="00955A4E" w:rsidP="00955A4E">
      <w:pPr>
        <w:ind w:left="360" w:hanging="360"/>
        <w:jc w:val="both"/>
        <w:rPr>
          <w:u w:val="single"/>
        </w:rPr>
      </w:pPr>
      <w:r w:rsidRPr="00C734DD">
        <w:rPr>
          <w:u w:val="single"/>
        </w:rPr>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MONGER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5D4BB2E" w14:textId="2646A921"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ACTOR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B4C9033" w14:textId="20FCA1EB"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20C107C" w14:textId="0428F4EE"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THREATENING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25E940" w14:textId="72A51FA1"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CRASH</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D115E96" w14:textId="55EB8D35"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2F4816" w14:textId="55DDF80D"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DD323DB" w14:textId="4BFE3833"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GUNMAN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8F436F" w14:textId="504F7D38"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GANG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17C8C58" w14:textId="6E587496"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HITMAN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B766B6" w14:textId="1904FA6E"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A4FCF09" w14:textId="013DBD18"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IMPROPER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42EB7A4" w14:textId="660FE631"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7C35124" w14:textId="16BFAA93"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OBSTRUCTIONIST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162E045" w14:textId="65F624D1" w:rsidR="00955A4E" w:rsidRDefault="00955A4E" w:rsidP="00955A4E">
      <w:pPr>
        <w:ind w:left="360" w:hanging="360"/>
        <w:jc w:val="both"/>
      </w:pPr>
      <w:r w:rsidRPr="00C734DD">
        <w:rPr>
          <w:u w:val="single"/>
        </w:rPr>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 EVIDENCE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550A3BE" w14:textId="3BDFA574"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TORTURE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49DBB32" w14:textId="0BE494F4"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VICTIM</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618A8B4" w14:textId="37E2C281"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 xml:space="preserve">NEVER </w:t>
      </w:r>
      <w:r w:rsidRPr="00BF0DF2">
        <w:rPr>
          <w:b/>
          <w:bCs/>
          <w:color w:val="C00000"/>
        </w:rPr>
        <w:lastRenderedPageBreak/>
        <w:t>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AEB4601" w14:textId="1C5E8EA9"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DRUDGERY</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6F2A09D" w14:textId="2B6177F0"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90D0F13" w14:textId="0E693F47"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ANTI-TRUST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CC47A56" w14:textId="77777777" w:rsidR="00BF0DF2" w:rsidRDefault="00BF0DF2">
      <w:pPr>
        <w:rPr>
          <w:u w:val="single"/>
        </w:rPr>
      </w:pPr>
      <w:r>
        <w:rPr>
          <w:u w:val="single"/>
        </w:rPr>
        <w:br w:type="page"/>
      </w:r>
    </w:p>
    <w:p w14:paraId="0A01BC34" w14:textId="08ACABF2" w:rsidR="006127BF" w:rsidRPr="00C0532F" w:rsidRDefault="006127BF" w:rsidP="006127BF">
      <w:pPr>
        <w:ind w:left="360" w:hanging="360"/>
        <w:jc w:val="both"/>
        <w:rPr>
          <w:b/>
          <w:bCs/>
        </w:rPr>
      </w:pPr>
      <w:r>
        <w:rPr>
          <w:b/>
          <w:sz w:val="24"/>
        </w:rPr>
        <w:lastRenderedPageBreak/>
        <w:t>PROTECTIVE PENTAGON MODE PREVENTION SECURITY SYSTEMS</w:t>
      </w:r>
    </w:p>
    <w:p w14:paraId="682B893C" w14:textId="56C100B0" w:rsidR="00BF0DF2" w:rsidRDefault="00BF0DF2" w:rsidP="006127BF">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ANY PROTECTIVE CUSTODY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50"/>
        </w:rPr>
        <w:t>UNNECESSARILY</w:t>
      </w:r>
      <w:r>
        <w:t xml:space="preserve"> </w:t>
      </w:r>
      <w:r w:rsidRPr="00BF0DF2">
        <w:rPr>
          <w:b/>
          <w:bCs/>
          <w:color w:val="00B0F0"/>
        </w:rPr>
        <w:t>OR</w:t>
      </w:r>
      <w:r>
        <w:t xml:space="preserve"> </w:t>
      </w:r>
      <w:r w:rsidRPr="00BF0DF2">
        <w:rPr>
          <w:b/>
          <w:bCs/>
          <w:color w:val="00B050"/>
        </w:rPr>
        <w:t>AGAINST</w:t>
      </w:r>
      <w:r>
        <w:t xml:space="preserve">   </w:t>
      </w:r>
      <w:r w:rsidR="00955A4E">
        <w:t xml:space="preserve">                  </w:t>
      </w:r>
      <w:r>
        <w:t xml:space="preserve">      </w:t>
      </w:r>
      <w:r w:rsidRPr="00BF0DF2">
        <w:rPr>
          <w:b/>
          <w:bCs/>
          <w:color w:val="FF0000"/>
        </w:rPr>
        <w:t>ANY PROTECTEE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F653A79" w14:textId="5022265A" w:rsidR="00BF0DF2" w:rsidRDefault="00BF0DF2" w:rsidP="00BF0DF2">
      <w:pPr>
        <w:ind w:left="360" w:hanging="360"/>
        <w:jc w:val="both"/>
      </w:pPr>
      <w:r w:rsidRPr="00C734DD">
        <w:rPr>
          <w:u w:val="single"/>
        </w:rPr>
        <w:t xml:space="preserve">AUTONOMOUS </w:t>
      </w:r>
      <w:r w:rsidR="006127BF">
        <w:rPr>
          <w:u w:val="single"/>
        </w:rPr>
        <w:t xml:space="preserve">PROTECTIVE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ANY INTERVIEW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2060"/>
        </w:rPr>
        <w:t>AGAINST</w:t>
      </w:r>
      <w:r>
        <w:t xml:space="preserve"> </w:t>
      </w:r>
      <w:r w:rsidRPr="00BF0DF2">
        <w:rPr>
          <w:b/>
          <w:bCs/>
          <w:color w:val="FF0000"/>
        </w:rPr>
        <w:t>ANY PROTECTEE</w:t>
      </w:r>
      <w:r>
        <w:t xml:space="preserve"> </w:t>
      </w:r>
      <w:r w:rsidRPr="00BF0DF2">
        <w:rPr>
          <w:b/>
          <w:bCs/>
          <w:color w:val="00B0F0"/>
        </w:rPr>
        <w:t>OR</w:t>
      </w:r>
      <w:r>
        <w:t xml:space="preserve"> </w:t>
      </w:r>
      <w:r w:rsidRPr="00BF0DF2">
        <w:rPr>
          <w:b/>
          <w:bCs/>
          <w:color w:val="FF0000"/>
        </w:rPr>
        <w:t>ANY FAMILY MEMBER</w:t>
      </w:r>
      <w:r>
        <w:t xml:space="preserve"> </w:t>
      </w:r>
      <w:r w:rsidRPr="00BF0DF2">
        <w:rPr>
          <w:b/>
          <w:bCs/>
          <w:color w:val="92D050"/>
        </w:rPr>
        <w:t>OF</w:t>
      </w:r>
      <w:r>
        <w:t xml:space="preserve"> </w:t>
      </w:r>
      <w:r w:rsidRPr="00BF0DF2">
        <w:rPr>
          <w:b/>
          <w:bCs/>
          <w:color w:val="FF0000"/>
        </w:rPr>
        <w:t>ANY PROTECTEE</w:t>
      </w:r>
      <w:r>
        <w:t xml:space="preserve">, </w:t>
      </w:r>
      <w:r w:rsidRPr="00BF0DF2">
        <w:rPr>
          <w:b/>
          <w:bCs/>
          <w:color w:val="00B0F0"/>
        </w:rPr>
        <w:t>IMPLICITLY-EXPLICITLY DEFINED</w:t>
      </w:r>
      <w:r>
        <w:t>.</w:t>
      </w:r>
    </w:p>
    <w:p w14:paraId="2B1E6FFB" w14:textId="77777777" w:rsidR="006127BF" w:rsidRDefault="006127BF">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395E4137" w:rsidR="00DB10A4" w:rsidRDefault="00DB10A4" w:rsidP="00DB10A4">
      <w:pPr>
        <w:ind w:left="360" w:hanging="360"/>
        <w:jc w:val="both"/>
        <w:rPr>
          <w:u w:val="single"/>
        </w:rPr>
      </w:pPr>
      <w:r w:rsidRPr="00C734DD">
        <w:rPr>
          <w:u w:val="single"/>
        </w:rPr>
        <w:t xml:space="preserve">AUTONOMOUS </w:t>
      </w:r>
      <w:r w:rsidR="006127BF">
        <w:rPr>
          <w:u w:val="single"/>
        </w:rPr>
        <w:t xml:space="preserve">PROTECTIVE </w:t>
      </w:r>
      <w:r>
        <w:rPr>
          <w:u w:val="single"/>
        </w:rPr>
        <w:t>PLAYFUL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6127BF">
        <w:t xml:space="preserve">                      </w:t>
      </w:r>
      <w:r w:rsidR="006127BF" w:rsidRPr="00955A4E">
        <w:rPr>
          <w:b/>
          <w:bCs/>
          <w:color w:val="FF0000"/>
        </w:rPr>
        <w:t>ANY</w:t>
      </w:r>
      <w:r w:rsidRPr="00955A4E">
        <w:rPr>
          <w:b/>
          <w:bCs/>
          <w:color w:val="FF0000"/>
        </w:rPr>
        <w:t xml:space="preserve"> PLAYFUL MODE</w:t>
      </w:r>
      <w:r>
        <w:t xml:space="preserve"> </w:t>
      </w:r>
      <w:r w:rsidR="006127BF" w:rsidRPr="00955A4E">
        <w:rPr>
          <w:b/>
          <w:bCs/>
          <w:color w:val="92D050"/>
        </w:rPr>
        <w:t>IS</w:t>
      </w:r>
      <w:r w:rsidR="006127BF">
        <w:t xml:space="preserve"> </w:t>
      </w:r>
      <w:r w:rsidR="006127BF" w:rsidRPr="00955A4E">
        <w:rPr>
          <w:b/>
          <w:bCs/>
          <w:color w:val="00B050"/>
        </w:rPr>
        <w:t>ALWAYS</w:t>
      </w:r>
      <w:r w:rsidR="006127BF" w:rsidRPr="00955A4E">
        <w:rPr>
          <w:b/>
          <w:bCs/>
        </w:rPr>
        <w:t xml:space="preserve"> </w:t>
      </w:r>
      <w:r w:rsidR="006127BF" w:rsidRPr="00955A4E">
        <w:rPr>
          <w:b/>
          <w:bCs/>
          <w:color w:val="7030A0"/>
        </w:rPr>
        <w:t>USED</w:t>
      </w:r>
      <w:r>
        <w:t xml:space="preserve"> </w:t>
      </w:r>
      <w:r w:rsidR="006127BF" w:rsidRPr="00955A4E">
        <w:rPr>
          <w:b/>
          <w:bCs/>
          <w:color w:val="92D050"/>
        </w:rPr>
        <w:t>TO</w:t>
      </w:r>
      <w:r w:rsidR="006127BF">
        <w:t xml:space="preserve"> </w:t>
      </w:r>
      <w:r w:rsidR="006127BF" w:rsidRPr="00955A4E">
        <w:rPr>
          <w:b/>
          <w:bCs/>
          <w:color w:val="7030A0"/>
        </w:rPr>
        <w:t>PROTECT</w:t>
      </w:r>
      <w:r w:rsidR="006127BF">
        <w:t xml:space="preserve"> </w:t>
      </w:r>
      <w:r w:rsidR="006127BF" w:rsidRPr="00955A4E">
        <w:rPr>
          <w:b/>
          <w:bCs/>
          <w:color w:val="FF0000"/>
        </w:rPr>
        <w:t>EVERY PROTECTEE</w:t>
      </w:r>
      <w:r w:rsidR="00740118">
        <w:t xml:space="preserve">, </w:t>
      </w:r>
      <w:r w:rsidR="00740118" w:rsidRPr="00955A4E">
        <w:rPr>
          <w:b/>
          <w:bCs/>
          <w:color w:val="00B0F0"/>
        </w:rPr>
        <w:t>IRREVOCABLY DEFINED</w:t>
      </w:r>
      <w:r w:rsidR="00740118">
        <w:t xml:space="preserve">, </w:t>
      </w:r>
      <w:r w:rsidR="00740118" w:rsidRPr="00955A4E">
        <w:rPr>
          <w:b/>
          <w:bCs/>
          <w:color w:val="00B0F0"/>
        </w:rPr>
        <w:t>IMPLICITLY</w:t>
      </w:r>
      <w:r w:rsidR="006127BF" w:rsidRPr="00955A4E">
        <w:rPr>
          <w:b/>
          <w:bCs/>
          <w:color w:val="00B0F0"/>
        </w:rPr>
        <w:t>-EXPLICITLY</w:t>
      </w:r>
      <w:r w:rsidR="00740118" w:rsidRPr="00955A4E">
        <w:rPr>
          <w:b/>
          <w:bCs/>
          <w:color w:val="00B0F0"/>
        </w:rPr>
        <w:t xml:space="preserve"> DEFINED</w:t>
      </w:r>
      <w:r w:rsidR="00740118">
        <w:t xml:space="preserve">, </w:t>
      </w:r>
      <w:r w:rsidR="00740118" w:rsidRPr="00955A4E">
        <w:rPr>
          <w:b/>
          <w:bCs/>
          <w:color w:val="00B0F0"/>
        </w:rPr>
        <w:t>PERMANENTLY DEFINED</w:t>
      </w:r>
      <w:r w:rsidR="00740118">
        <w:t>.</w:t>
      </w:r>
    </w:p>
    <w:p w14:paraId="2EB5EEDC" w14:textId="7CB02872" w:rsidR="006127BF" w:rsidRDefault="006127BF" w:rsidP="006127BF">
      <w:pPr>
        <w:ind w:left="360" w:hanging="360"/>
        <w:jc w:val="both"/>
        <w:rPr>
          <w:u w:val="single"/>
        </w:rPr>
      </w:pPr>
      <w:r w:rsidRPr="00C734DD">
        <w:rPr>
          <w:u w:val="single"/>
        </w:rPr>
        <w:t xml:space="preserve">AUTONOMOUS </w:t>
      </w:r>
      <w:r>
        <w:rPr>
          <w:u w:val="single"/>
        </w:rPr>
        <w:t>PROTECTIVE SMILE MODE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0768EE">
        <w:rPr>
          <w:b/>
          <w:bCs/>
          <w:color w:val="FF0000"/>
        </w:rPr>
        <w:t xml:space="preserve">ANY </w:t>
      </w:r>
      <w:r>
        <w:rPr>
          <w:b/>
          <w:bCs/>
          <w:color w:val="FF0000"/>
        </w:rPr>
        <w:t>SMILE</w:t>
      </w:r>
      <w:r w:rsidRPr="000768EE">
        <w:rPr>
          <w:b/>
          <w:bCs/>
          <w:color w:val="FF0000"/>
        </w:rPr>
        <w:t xml:space="preserve"> MODE</w:t>
      </w:r>
      <w:r>
        <w:t xml:space="preserve"> </w:t>
      </w:r>
      <w:r w:rsidRPr="000768EE">
        <w:rPr>
          <w:b/>
          <w:bCs/>
          <w:color w:val="92D050"/>
        </w:rPr>
        <w:t>IS</w:t>
      </w:r>
      <w:r>
        <w:t xml:space="preserve"> </w:t>
      </w:r>
      <w:r w:rsidRPr="000768EE">
        <w:rPr>
          <w:b/>
          <w:bCs/>
          <w:color w:val="00B050"/>
        </w:rPr>
        <w:t>ALWAYS</w:t>
      </w:r>
      <w:r w:rsidRPr="000768EE">
        <w:rPr>
          <w:b/>
          <w:bCs/>
        </w:rPr>
        <w:t xml:space="preserve"> </w:t>
      </w:r>
      <w:r w:rsidRPr="000768EE">
        <w:rPr>
          <w:b/>
          <w:bCs/>
          <w:color w:val="7030A0"/>
        </w:rPr>
        <w:t>USED</w:t>
      </w:r>
      <w:r>
        <w:t xml:space="preserve"> </w:t>
      </w:r>
      <w:r w:rsidRPr="000768EE">
        <w:rPr>
          <w:b/>
          <w:bCs/>
          <w:color w:val="92D050"/>
        </w:rPr>
        <w:t>TO</w:t>
      </w:r>
      <w:r>
        <w:t xml:space="preserve"> </w:t>
      </w:r>
      <w:r w:rsidRPr="000768EE">
        <w:rPr>
          <w:b/>
          <w:bCs/>
          <w:color w:val="7030A0"/>
        </w:rPr>
        <w:t>PROTECT</w:t>
      </w:r>
      <w:r>
        <w:t xml:space="preserve"> </w:t>
      </w:r>
      <w:r w:rsidRPr="000768EE">
        <w:rPr>
          <w:b/>
          <w:bCs/>
          <w:color w:val="FF0000"/>
        </w:rPr>
        <w:t>EVERY PROTECTEE</w:t>
      </w:r>
      <w:r>
        <w:t xml:space="preserve">, </w:t>
      </w:r>
      <w:r w:rsidRPr="000768EE">
        <w:rPr>
          <w:b/>
          <w:bCs/>
          <w:color w:val="00B0F0"/>
        </w:rPr>
        <w:t>IRREVOCABLY DEFINED</w:t>
      </w:r>
      <w:r>
        <w:t xml:space="preserve">, </w:t>
      </w:r>
      <w:r w:rsidRPr="000768EE">
        <w:rPr>
          <w:b/>
          <w:bCs/>
          <w:color w:val="00B0F0"/>
        </w:rPr>
        <w:t>IMPLICITLY-EXPLICITLY DEFINED</w:t>
      </w:r>
      <w:r>
        <w:t xml:space="preserve">, </w:t>
      </w:r>
      <w:r w:rsidRPr="000768EE">
        <w:rPr>
          <w:b/>
          <w:bCs/>
          <w:color w:val="00B0F0"/>
        </w:rPr>
        <w:t>PERMANENTLY DEFINED</w:t>
      </w:r>
      <w:r>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018E1ED4" w:rsidR="00DB4428" w:rsidRDefault="00DB4428" w:rsidP="00A520BB">
      <w:pPr>
        <w:tabs>
          <w:tab w:val="left" w:pos="900"/>
        </w:tabs>
        <w:ind w:left="360" w:hanging="360"/>
        <w:jc w:val="both"/>
      </w:pPr>
      <w:commentRangeStart w:id="6"/>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lastRenderedPageBreak/>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lastRenderedPageBreak/>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3C6555DA"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F5975">
        <w:t xml:space="preserve">                 </w:t>
      </w:r>
      <w:r w:rsidR="000F5975" w:rsidRPr="00CC1B21">
        <w:rPr>
          <w:b/>
          <w:bCs/>
          <w:color w:val="FF0000"/>
        </w:rPr>
        <w:t xml:space="preserve">ANY </w:t>
      </w:r>
      <w:r w:rsidRPr="00CC1B21">
        <w:rPr>
          <w:b/>
          <w:bCs/>
          <w:color w:val="FF0000"/>
        </w:rPr>
        <w:t>OBSCURITY MODE</w:t>
      </w:r>
      <w:r>
        <w:t xml:space="preserve"> </w:t>
      </w:r>
      <w:r w:rsidR="000F5975" w:rsidRPr="00CC1B21">
        <w:rPr>
          <w:b/>
          <w:bCs/>
          <w:color w:val="92D050"/>
        </w:rPr>
        <w:t>IS</w:t>
      </w:r>
      <w:r w:rsidR="000F5975">
        <w:t xml:space="preserve"> </w:t>
      </w:r>
      <w:r w:rsidR="000F5975" w:rsidRPr="00CC1B21">
        <w:rPr>
          <w:b/>
          <w:bCs/>
          <w:color w:val="C00000"/>
        </w:rPr>
        <w:t>NEVER USED</w:t>
      </w:r>
      <w:r w:rsidR="00D741C7">
        <w:t xml:space="preserve">, </w:t>
      </w:r>
      <w:r w:rsidR="00D741C7" w:rsidRPr="00F850AF">
        <w:rPr>
          <w:b/>
          <w:bCs/>
          <w:color w:val="00B0F0"/>
        </w:rPr>
        <w:t>IMPLICITLY-EXPLICITLY DEFINED</w:t>
      </w:r>
      <w:r w:rsidR="00D741C7">
        <w:t>.</w:t>
      </w:r>
    </w:p>
    <w:p w14:paraId="4555CA57" w14:textId="68005F04"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CC1B21">
        <w:t xml:space="preserve">                   </w:t>
      </w:r>
      <w:r w:rsidR="00CC1B21" w:rsidRPr="00CC1B21">
        <w:rPr>
          <w:b/>
          <w:bCs/>
          <w:color w:val="FF0000"/>
        </w:rPr>
        <w:t xml:space="preserve">ANY </w:t>
      </w:r>
      <w:r w:rsidRPr="00CC1B21">
        <w:rPr>
          <w:b/>
          <w:bCs/>
          <w:color w:val="FF0000"/>
        </w:rPr>
        <w:t>ABSTRACT MODE</w:t>
      </w:r>
      <w:r>
        <w:t xml:space="preserve"> </w:t>
      </w:r>
      <w:r w:rsidR="00CC1B21" w:rsidRPr="00CC1B21">
        <w:rPr>
          <w:b/>
          <w:bCs/>
          <w:color w:val="92D050"/>
        </w:rPr>
        <w:t>IS</w:t>
      </w:r>
      <w:r w:rsidR="00CC1B21">
        <w:t xml:space="preserve"> </w:t>
      </w:r>
      <w:r w:rsidR="00CC1B21" w:rsidRPr="00CC1B21">
        <w:rPr>
          <w:b/>
          <w:bCs/>
          <w:color w:val="C00000"/>
        </w:rPr>
        <w:t>NEVER USED</w:t>
      </w:r>
      <w:r w:rsidR="00D741C7">
        <w:t xml:space="preserve">, </w:t>
      </w:r>
      <w:r w:rsidR="00D741C7" w:rsidRPr="00F850AF">
        <w:rPr>
          <w:b/>
          <w:bCs/>
          <w:color w:val="00B0F0"/>
        </w:rPr>
        <w:t>IMPLICITLY-EXPLICITLY DEFINED</w:t>
      </w:r>
      <w:r w:rsidR="00D741C7">
        <w:t>.</w:t>
      </w:r>
    </w:p>
    <w:p w14:paraId="07404440" w14:textId="77853EB5" w:rsidR="00A520BB" w:rsidRDefault="004D572C" w:rsidP="00A520BB">
      <w:pPr>
        <w:ind w:left="360" w:hanging="360"/>
        <w:jc w:val="both"/>
      </w:pPr>
      <w:commentRangeStart w:id="8"/>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00CC1B21" w:rsidRPr="00CC1B21">
        <w:rPr>
          <w:b/>
          <w:bCs/>
          <w:color w:val="92D050"/>
        </w:rPr>
        <w:t>IS</w:t>
      </w:r>
      <w:r w:rsidR="00CC1B21" w:rsidRPr="004D572C">
        <w:t xml:space="preserve"> </w:t>
      </w:r>
      <w:r w:rsidR="00CC1B21" w:rsidRPr="00CC1B21">
        <w:rPr>
          <w:b/>
          <w:bCs/>
          <w:color w:val="00B050"/>
        </w:rPr>
        <w:t>ALWAYS</w:t>
      </w:r>
      <w:r w:rsidR="00CC1B21" w:rsidRPr="004D572C">
        <w:t xml:space="preserve"> </w:t>
      </w:r>
      <w:r w:rsidR="00CC1B21" w:rsidRPr="00CC1B21">
        <w:rPr>
          <w:b/>
          <w:bCs/>
          <w:color w:val="7030A0"/>
        </w:rPr>
        <w:t>ACTIVATED</w:t>
      </w:r>
      <w:r w:rsidR="00830CBB">
        <w:t xml:space="preserve">, </w:t>
      </w:r>
      <w:r w:rsidR="00C31D7D" w:rsidRPr="00CC1B21">
        <w:rPr>
          <w:b/>
          <w:bCs/>
          <w:color w:val="00B0F0"/>
        </w:rPr>
        <w:t>RET</w:t>
      </w:r>
      <w:r w:rsidR="00CC1B21" w:rsidRPr="00CC1B21">
        <w:rPr>
          <w:b/>
          <w:bCs/>
          <w:color w:val="00B0F0"/>
        </w:rPr>
        <w:t>R</w:t>
      </w:r>
      <w:r w:rsidR="00C31D7D" w:rsidRPr="00CC1B21">
        <w:rPr>
          <w:b/>
          <w:bCs/>
          <w:color w:val="00B0F0"/>
        </w:rPr>
        <w:t>OACTIVELY DEFINED</w:t>
      </w:r>
      <w:r w:rsidR="00D741C7">
        <w:t>,</w:t>
      </w:r>
      <w:r w:rsidR="00CC1B21">
        <w:t xml:space="preserve">                </w:t>
      </w:r>
      <w:r w:rsidR="00D741C7">
        <w:t xml:space="preserve"> </w:t>
      </w:r>
      <w:r w:rsidR="00D741C7" w:rsidRPr="00F850AF">
        <w:rPr>
          <w:b/>
          <w:bCs/>
          <w:color w:val="00B0F0"/>
        </w:rPr>
        <w:t>IMPLICITLY-EXPLICITLY DEFINED</w:t>
      </w:r>
      <w:r w:rsidR="00D741C7">
        <w:t>.</w:t>
      </w:r>
      <w:commentRangeEnd w:id="8"/>
      <w:r>
        <w:rPr>
          <w:rStyle w:val="CommentReference"/>
        </w:rPr>
        <w:commentReference w:id="8"/>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9"/>
      <w:commentRangeStart w:id="10"/>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9"/>
      <w:r w:rsidR="00671456">
        <w:rPr>
          <w:rStyle w:val="CommentReference"/>
        </w:rPr>
        <w:commentReference w:id="9"/>
      </w:r>
      <w:commentRangeEnd w:id="10"/>
      <w:r w:rsidR="00671456">
        <w:rPr>
          <w:rStyle w:val="CommentReference"/>
        </w:rPr>
        <w:commentReference w:id="10"/>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11" w:name="_Hlk114403663"/>
      <w:r w:rsidR="00615B5B">
        <w:rPr>
          <w:b/>
          <w:bCs/>
          <w:i/>
          <w:iCs/>
        </w:rPr>
        <w:t>SHFINT</w:t>
      </w:r>
      <w:bookmarkEnd w:id="11"/>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29E565D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D741C7">
        <w:t xml:space="preserve">, </w:t>
      </w:r>
      <w:r w:rsidR="00D741C7" w:rsidRPr="00F850AF">
        <w:rPr>
          <w:b/>
          <w:bCs/>
          <w:color w:val="00B0F0"/>
        </w:rPr>
        <w:t>IMPLICITLY-EXPLICITLY DEFINED</w:t>
      </w:r>
      <w:r w:rsidR="00D741C7">
        <w:t>.</w:t>
      </w:r>
    </w:p>
    <w:p w14:paraId="7F7DCFC3" w14:textId="77777777" w:rsidR="000C4D1B" w:rsidRDefault="000C4D1B" w:rsidP="000C4D1B">
      <w:pPr>
        <w:spacing w:after="0"/>
        <w:ind w:left="360" w:hanging="360"/>
        <w:jc w:val="both"/>
      </w:pPr>
    </w:p>
    <w:p w14:paraId="18987303" w14:textId="132AF0B6"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CE476E" w:rsidRPr="00F8033F">
        <w:t xml:space="preserve"> </w:t>
      </w:r>
      <w:r w:rsidR="00CE476E" w:rsidRPr="008E27B7">
        <w:rPr>
          <w:b/>
          <w:bCs/>
          <w:color w:val="92D050"/>
        </w:rPr>
        <w:t>ENSURES THAT</w:t>
      </w:r>
      <w:r w:rsidR="000C4D1B">
        <w:t xml:space="preserve">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479EB43D"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D741C7">
        <w:t xml:space="preserve">, </w:t>
      </w:r>
      <w:r w:rsidR="00D741C7" w:rsidRPr="00F850AF">
        <w:rPr>
          <w:b/>
          <w:bCs/>
          <w:color w:val="00B0F0"/>
        </w:rPr>
        <w:t>IMPLICITLY-EXPLICITLY DEFINED</w:t>
      </w:r>
      <w:r w:rsidR="00D741C7">
        <w:t>.</w:t>
      </w:r>
    </w:p>
    <w:p w14:paraId="295A12AD" w14:textId="77777777" w:rsidR="000C4D1B" w:rsidRDefault="000C4D1B" w:rsidP="000C4D1B">
      <w:pPr>
        <w:spacing w:after="0"/>
        <w:ind w:left="360" w:hanging="360"/>
        <w:jc w:val="both"/>
      </w:pPr>
    </w:p>
    <w:p w14:paraId="7F8B2DFE" w14:textId="6486B321"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D741C7">
        <w:t xml:space="preserve">, </w:t>
      </w:r>
      <w:r w:rsidR="00D741C7" w:rsidRPr="00F850AF">
        <w:rPr>
          <w:b/>
          <w:bCs/>
          <w:color w:val="00B0F0"/>
        </w:rPr>
        <w:t>IMPLICITLY-EXPLICITLY DEFINED</w:t>
      </w:r>
      <w:r w:rsidR="00D741C7">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2"/>
      <w:commentRangeStart w:id="13"/>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2"/>
      <w:r w:rsidR="00350A20" w:rsidRPr="000E76EC">
        <w:rPr>
          <w:rStyle w:val="CommentReference"/>
          <w:strike/>
        </w:rPr>
        <w:commentReference w:id="12"/>
      </w:r>
      <w:commentRangeEnd w:id="13"/>
      <w:r w:rsidR="00CD079B">
        <w:rPr>
          <w:rStyle w:val="CommentReference"/>
        </w:rPr>
        <w:commentReference w:id="13"/>
      </w:r>
    </w:p>
    <w:p w14:paraId="029DD5E2" w14:textId="24683F27"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4"/>
      <w:r w:rsidRPr="00CE06E3">
        <w:rPr>
          <w:rStyle w:val="CommentReference"/>
        </w:rPr>
        <w:commentReference w:id="14"/>
      </w:r>
    </w:p>
    <w:p w14:paraId="64573F68" w14:textId="2A3C2CAB" w:rsidR="00F34DA2" w:rsidRPr="004D572C" w:rsidRDefault="00F34DA2" w:rsidP="00F34DA2">
      <w:pPr>
        <w:ind w:left="360" w:hanging="360"/>
        <w:jc w:val="both"/>
        <w:rPr>
          <w:color w:val="00B050"/>
          <w:u w:val="single"/>
        </w:rPr>
      </w:pPr>
      <w:commentRangeStart w:id="15"/>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5"/>
      <w:r w:rsidRPr="00CE06E3">
        <w:rPr>
          <w:rStyle w:val="CommentReference"/>
        </w:rPr>
        <w:commentReference w:id="15"/>
      </w:r>
    </w:p>
    <w:p w14:paraId="56CE4A8C" w14:textId="594CCBC3" w:rsidR="00F34DA2" w:rsidRPr="004D572C" w:rsidRDefault="00F34DA2" w:rsidP="00F34DA2">
      <w:pPr>
        <w:ind w:left="360" w:hanging="360"/>
        <w:jc w:val="both"/>
        <w:rPr>
          <w:color w:val="00B050"/>
        </w:rPr>
      </w:pPr>
      <w:commentRangeStart w:id="1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6"/>
      <w:r w:rsidRPr="00CE06E3">
        <w:rPr>
          <w:rStyle w:val="CommentReference"/>
        </w:rPr>
        <w:commentReference w:id="16"/>
      </w:r>
    </w:p>
    <w:p w14:paraId="6AF6ED45" w14:textId="51E8A088" w:rsidR="00F34DA2" w:rsidRPr="004D572C" w:rsidRDefault="001B1200" w:rsidP="001B1200">
      <w:pPr>
        <w:ind w:left="360" w:hanging="360"/>
        <w:jc w:val="both"/>
        <w:rPr>
          <w:i/>
          <w:iCs/>
          <w:color w:val="00B050"/>
        </w:rPr>
      </w:pPr>
      <w:commentRangeStart w:id="17"/>
      <w:commentRangeStart w:id="18"/>
      <w:commentRangeStart w:id="19"/>
      <w:commentRangeStart w:id="20"/>
      <w:commentRangeStart w:id="21"/>
      <w:commentRangeStart w:id="2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7"/>
      <w:r w:rsidRPr="004D572C">
        <w:rPr>
          <w:rStyle w:val="CommentReference"/>
          <w:i/>
          <w:iCs/>
        </w:rPr>
        <w:commentReference w:id="17"/>
      </w:r>
      <w:commentRangeEnd w:id="18"/>
      <w:r w:rsidR="00DB536B" w:rsidRPr="004D572C">
        <w:rPr>
          <w:rStyle w:val="CommentReference"/>
          <w:i/>
          <w:iCs/>
        </w:rPr>
        <w:commentReference w:id="18"/>
      </w:r>
      <w:commentRangeEnd w:id="19"/>
      <w:r w:rsidR="00CD079B">
        <w:rPr>
          <w:rStyle w:val="CommentReference"/>
        </w:rPr>
        <w:commentReference w:id="19"/>
      </w:r>
      <w:commentRangeEnd w:id="20"/>
      <w:r w:rsidR="00CD079B">
        <w:rPr>
          <w:rStyle w:val="CommentReference"/>
        </w:rPr>
        <w:commentReference w:id="20"/>
      </w:r>
      <w:commentRangeEnd w:id="21"/>
      <w:r w:rsidR="000233A7">
        <w:rPr>
          <w:rStyle w:val="CommentReference"/>
        </w:rPr>
        <w:commentReference w:id="21"/>
      </w:r>
      <w:commentRangeEnd w:id="22"/>
      <w:r w:rsidR="000233A7">
        <w:rPr>
          <w:rStyle w:val="CommentReference"/>
        </w:rPr>
        <w:commentReference w:id="22"/>
      </w:r>
    </w:p>
    <w:p w14:paraId="37C0F7AB" w14:textId="6428E223" w:rsidR="00DB536B" w:rsidRPr="004D572C" w:rsidRDefault="00DB536B" w:rsidP="00DB536B">
      <w:pPr>
        <w:ind w:left="360" w:hanging="360"/>
        <w:jc w:val="both"/>
        <w:rPr>
          <w:i/>
          <w:iCs/>
          <w:color w:val="00B050"/>
        </w:rPr>
      </w:pPr>
      <w:commentRangeStart w:id="23"/>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3"/>
      <w:r w:rsidR="00CD079B">
        <w:rPr>
          <w:rStyle w:val="CommentReference"/>
        </w:rPr>
        <w:commentReference w:id="23"/>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4"/>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4"/>
      <w:r w:rsidR="000233A7">
        <w:rPr>
          <w:rStyle w:val="CommentReference"/>
        </w:rPr>
        <w:commentReference w:id="24"/>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r>
        <w:t>secured at all times.</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w:t>
      </w:r>
      <w:r w:rsidRPr="00C20FC6">
        <w:lastRenderedPageBreak/>
        <w:t xml:space="preserve">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33E481D8" w:rsidR="00DE4A70" w:rsidRDefault="00DE4A70" w:rsidP="00DE4A70">
      <w:pPr>
        <w:ind w:left="360" w:hanging="360"/>
        <w:jc w:val="both"/>
      </w:pPr>
      <w:commentRangeStart w:id="25"/>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5"/>
      <w:r w:rsidR="001B4118">
        <w:rPr>
          <w:rStyle w:val="CommentReference"/>
        </w:rPr>
        <w:commentReference w:id="25"/>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613F7E4F" w:rsidR="00FF6D91" w:rsidRDefault="00FF6D91" w:rsidP="00FF6D91">
      <w:pPr>
        <w:ind w:left="360" w:hanging="360"/>
        <w:jc w:val="both"/>
      </w:pPr>
      <w:commentRangeStart w:id="26"/>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6"/>
      <w:r w:rsidR="001B4118">
        <w:rPr>
          <w:rStyle w:val="CommentReference"/>
        </w:rPr>
        <w:commentReference w:id="26"/>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27"/>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6BF8BF7F" w14:textId="15B8A792" w:rsidR="00C45D83" w:rsidRDefault="00C45D83" w:rsidP="00C45D83">
      <w:pPr>
        <w:ind w:left="360" w:hanging="360"/>
        <w:jc w:val="both"/>
      </w:pPr>
      <w:commentRangeStart w:id="28"/>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8"/>
      <w:r w:rsidR="00C67954">
        <w:rPr>
          <w:rStyle w:val="CommentReference"/>
        </w:rPr>
        <w:commentReference w:id="28"/>
      </w:r>
    </w:p>
    <w:p w14:paraId="108B15A9" w14:textId="4B17DB64" w:rsidR="00510593" w:rsidRDefault="00510593" w:rsidP="00510593">
      <w:pPr>
        <w:ind w:left="360" w:hanging="360"/>
        <w:jc w:val="both"/>
      </w:pPr>
      <w:commentRangeStart w:id="29"/>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w:t>
      </w:r>
      <w:r w:rsidR="00540D1B" w:rsidRPr="00FE5858">
        <w:lastRenderedPageBreak/>
        <w:t xml:space="preserve">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9"/>
      <w:r w:rsidR="00C67954">
        <w:rPr>
          <w:rStyle w:val="CommentReference"/>
        </w:rPr>
        <w:commentReference w:id="29"/>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lastRenderedPageBreak/>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1DB0A03A"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MEDICAL DAMAGE</w:t>
      </w:r>
      <w:r>
        <w:t xml:space="preserve"> never occurs</w:t>
      </w:r>
      <w:r w:rsidR="00D741C7">
        <w:t xml:space="preserve">, </w:t>
      </w:r>
      <w:r w:rsidR="00D741C7" w:rsidRPr="00F850AF">
        <w:rPr>
          <w:b/>
          <w:bCs/>
          <w:color w:val="00B0F0"/>
        </w:rPr>
        <w:t>IMPLICITLY-EXPLICITLY DEFINED</w:t>
      </w:r>
      <w:r w:rsidR="00D741C7">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lastRenderedPageBreak/>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31"/>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xml:space="preserve">, by banning the activities in firmware, and future hardware, and by removing </w:t>
      </w:r>
      <w:r>
        <w:lastRenderedPageBreak/>
        <w:t>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30599FC"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lastRenderedPageBreak/>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NEVER RUNS</w:t>
      </w:r>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lastRenderedPageBreak/>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lastRenderedPageBreak/>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33"/>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3"/>
      <w:r w:rsidR="00D741C7">
        <w:t xml:space="preserve">, </w:t>
      </w:r>
      <w:r w:rsidR="00D741C7" w:rsidRPr="00F850AF">
        <w:rPr>
          <w:b/>
          <w:bCs/>
          <w:color w:val="00B0F0"/>
        </w:rPr>
        <w:t>IMPLICITLY-EXPLICITLY DEFINED</w:t>
      </w:r>
      <w:r w:rsidR="00D741C7">
        <w:t>.</w:t>
      </w:r>
      <w:r>
        <w:rPr>
          <w:rStyle w:val="CommentReference"/>
        </w:rPr>
        <w:commentReference w:id="33"/>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lastRenderedPageBreak/>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5C3BBCD1"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052F2CB"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2AC23714"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0402F079"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0BFF8BF0"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38"/>
      <w:r w:rsidR="00B24CF4">
        <w:rPr>
          <w:rStyle w:val="CommentReference"/>
        </w:rPr>
        <w:commentReference w:id="38"/>
      </w:r>
    </w:p>
    <w:p w14:paraId="0B910FB8" w14:textId="10BEDC26" w:rsidR="00F7149B" w:rsidRDefault="00F7149B" w:rsidP="00F7149B">
      <w:pPr>
        <w:ind w:left="720" w:hanging="360"/>
        <w:jc w:val="both"/>
      </w:pPr>
      <w:commentRangeStart w:id="39"/>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08805778"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CE476E" w:rsidRPr="00F8033F">
        <w:t xml:space="preserve"> </w:t>
      </w:r>
      <w:r w:rsidR="00CE476E" w:rsidRPr="008E27B7">
        <w:rPr>
          <w:b/>
          <w:bCs/>
          <w:color w:val="92D050"/>
        </w:rPr>
        <w:t>ENSURES THAT</w:t>
      </w:r>
      <w:r w:rsidR="00F71C3A">
        <w:t xml:space="preserve">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w:t>
      </w:r>
      <w:r w:rsidR="00004D0C">
        <w:lastRenderedPageBreak/>
        <w:t>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775B2FF8"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9"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0"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2"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3"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4"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5"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6"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7"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3"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4"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5"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6"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7"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8"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9"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0"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CC0D4" w14:textId="77777777" w:rsidR="00264920" w:rsidRDefault="00264920" w:rsidP="005B7682">
      <w:pPr>
        <w:spacing w:after="0" w:line="240" w:lineRule="auto"/>
      </w:pPr>
      <w:r>
        <w:separator/>
      </w:r>
    </w:p>
  </w:endnote>
  <w:endnote w:type="continuationSeparator" w:id="0">
    <w:p w14:paraId="64060127" w14:textId="77777777" w:rsidR="00264920" w:rsidRDefault="0026492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9A1BA" w14:textId="77777777" w:rsidR="00A433A4" w:rsidRDefault="00A433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C013B1C"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A433A4">
              <w:rPr>
                <w:b/>
                <w:bCs/>
                <w:u w:val="single"/>
              </w:rPr>
              <w:t>GLOBAL SECURITY SYSTEMS</w:t>
            </w:r>
            <w:r w:rsidR="00A433A4" w:rsidRPr="002872E4">
              <w:rPr>
                <w:b/>
                <w:bCs/>
              </w:rPr>
              <w:t>®, INC.</w:t>
            </w:r>
            <w:r w:rsidR="00A433A4" w:rsidRPr="002872E4">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F7DC1" w14:textId="77777777" w:rsidR="00A433A4" w:rsidRDefault="00A433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D4952" w14:textId="77777777" w:rsidR="00264920" w:rsidRDefault="00264920" w:rsidP="005B7682">
      <w:pPr>
        <w:spacing w:after="0" w:line="240" w:lineRule="auto"/>
      </w:pPr>
      <w:r>
        <w:separator/>
      </w:r>
    </w:p>
  </w:footnote>
  <w:footnote w:type="continuationSeparator" w:id="0">
    <w:p w14:paraId="0C12EA7A" w14:textId="77777777" w:rsidR="00264920" w:rsidRDefault="0026492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ACBC0" w14:textId="77777777" w:rsidR="00A433A4" w:rsidRDefault="00A433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29A56905"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A433A4">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4A33F981"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A433A4">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A433A4">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3B9C8" w14:textId="77777777" w:rsidR="00A433A4" w:rsidRDefault="00A433A4">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440"/>
    <w:rsid w:val="00124741"/>
    <w:rsid w:val="001249E6"/>
    <w:rsid w:val="00126B27"/>
    <w:rsid w:val="00126DB2"/>
    <w:rsid w:val="00127E8A"/>
    <w:rsid w:val="001334EB"/>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4920"/>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2E4"/>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1A4C"/>
    <w:rsid w:val="00412932"/>
    <w:rsid w:val="00412A22"/>
    <w:rsid w:val="00413633"/>
    <w:rsid w:val="004145FB"/>
    <w:rsid w:val="00415645"/>
    <w:rsid w:val="00420C59"/>
    <w:rsid w:val="004213E8"/>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127BF"/>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3A4"/>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31349</Words>
  <Characters>178695</Characters>
  <Application>Microsoft Office Word</Application>
  <DocSecurity>0</DocSecurity>
  <Lines>1489</Lines>
  <Paragraphs>419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2022-09-26T22:33:00Z</cp:lastPrinted>
  <dcterms:created xsi:type="dcterms:W3CDTF">2022-10-04T00:39:00Z</dcterms:created>
  <dcterms:modified xsi:type="dcterms:W3CDTF">2023-02-09T18:51:00Z</dcterms:modified>
</cp:coreProperties>
</file>