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66B32D8" w:rsidR="00074C5F" w:rsidRDefault="005E4B16" w:rsidP="00B111EA">
      <w:pPr>
        <w:jc w:val="center"/>
        <w:rPr>
          <w:bCs/>
          <w:sz w:val="28"/>
          <w:szCs w:val="28"/>
        </w:rPr>
      </w:pPr>
      <w:r>
        <w:rPr>
          <w:bCs/>
          <w:sz w:val="28"/>
          <w:szCs w:val="28"/>
        </w:rPr>
        <w:t>10/3/2022 6:18:55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4F58C04A"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t>UNCATEGORIZED PREVENTION SECURITY SYSTEMS</w:t>
      </w:r>
    </w:p>
    <w:p w14:paraId="758F1B50" w14:textId="57B479A0" w:rsidR="004C7CC9" w:rsidRDefault="004C7CC9" w:rsidP="004C7CC9">
      <w:pPr>
        <w:spacing w:after="0"/>
        <w:ind w:left="360" w:hanging="360"/>
        <w:jc w:val="both"/>
      </w:pPr>
      <w:r w:rsidRPr="002002E3">
        <w:rPr>
          <w:u w:val="single"/>
        </w:rPr>
        <w:t xml:space="preserve">AUTONOMOUS </w:t>
      </w:r>
      <w:r w:rsidR="00B978D2" w:rsidRPr="002002E3">
        <w:rPr>
          <w:u w:val="single"/>
        </w:rPr>
        <w:t>OBSCUR</w:t>
      </w:r>
      <w:r w:rsidR="00B978D2">
        <w:rPr>
          <w:u w:val="single"/>
        </w:rPr>
        <w:t>ITY</w:t>
      </w:r>
      <w:r w:rsidR="00B978D2" w:rsidRPr="002002E3">
        <w:rPr>
          <w:u w:val="single"/>
        </w:rPr>
        <w:t xml:space="preserve">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OBSCURITY</w:t>
      </w:r>
      <w:r w:rsidR="00CA059E">
        <w:t xml:space="preserve"> </w:t>
      </w:r>
      <w:r w:rsidR="00CA059E" w:rsidRPr="00915854">
        <w:rPr>
          <w:b/>
          <w:bCs/>
          <w:color w:val="C00000"/>
        </w:rPr>
        <w:t>NEVER OCCURS</w:t>
      </w:r>
      <w:r w:rsidR="00CA059E">
        <w:t xml:space="preserve">, </w:t>
      </w:r>
      <w:r w:rsidR="00D741C7" w:rsidRPr="00F850AF">
        <w:rPr>
          <w:b/>
          <w:bCs/>
          <w:color w:val="00B0F0"/>
        </w:rPr>
        <w:t>IMPLICITLY-EXPLICITLY DEFINED</w:t>
      </w:r>
      <w:r w:rsidR="00D741C7">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39E4363E" w:rsidR="00B978D2" w:rsidRDefault="00B978D2" w:rsidP="00B978D2">
      <w:pPr>
        <w:rPr>
          <w:u w:val="single"/>
        </w:rPr>
      </w:pPr>
      <w:r>
        <w:rPr>
          <w:b/>
          <w:sz w:val="24"/>
        </w:rPr>
        <w:t>TECHNICAL PREVENTATIVE SECURITY SYSTEMS</w:t>
      </w:r>
    </w:p>
    <w:p w14:paraId="5B76486E" w14:textId="3BF59C12" w:rsidR="00B978D2" w:rsidRDefault="00B978D2" w:rsidP="00B978D2">
      <w:pPr>
        <w:spacing w:after="0"/>
        <w:ind w:left="360" w:hanging="360"/>
        <w:jc w:val="both"/>
      </w:pPr>
      <w:r w:rsidRPr="002002E3">
        <w:rPr>
          <w:u w:val="single"/>
        </w:rPr>
        <w:t xml:space="preserve">AUTONOMOUS </w:t>
      </w:r>
      <w:r>
        <w:rPr>
          <w:u w:val="single"/>
        </w:rPr>
        <w:t>UPDATE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UPDATE INTERCEDENCE</w:t>
      </w:r>
      <w:r w:rsidRPr="00B978D2">
        <w:t xml:space="preserve"> </w:t>
      </w:r>
      <w:r w:rsidRPr="00915854">
        <w:rPr>
          <w:b/>
          <w:bCs/>
          <w:color w:val="0070C0"/>
        </w:rPr>
        <w:t>FOR</w:t>
      </w:r>
      <w:r>
        <w:t xml:space="preserve"> </w:t>
      </w:r>
      <w:r w:rsidRPr="00915854">
        <w:rPr>
          <w:b/>
          <w:bCs/>
          <w:color w:val="FF0000"/>
        </w:rPr>
        <w:t>ANY SOFTWARE</w:t>
      </w:r>
      <w:r>
        <w:t xml:space="preserve"> </w:t>
      </w:r>
      <w:r w:rsidRPr="00915854">
        <w:rPr>
          <w:b/>
          <w:bCs/>
          <w:color w:val="00B0F0"/>
        </w:rPr>
        <w:t>OR</w:t>
      </w:r>
      <w:r>
        <w:t xml:space="preserve"> </w:t>
      </w:r>
      <w:r w:rsidRPr="00915854">
        <w:rPr>
          <w:b/>
          <w:bCs/>
          <w:color w:val="FF0000"/>
        </w:rPr>
        <w:t>ANY FIRMWARE</w:t>
      </w:r>
      <w:r>
        <w:t xml:space="preserve"> </w:t>
      </w:r>
      <w:r w:rsidRPr="00915854">
        <w:rPr>
          <w:b/>
          <w:bCs/>
          <w:color w:val="00B0F0"/>
        </w:rPr>
        <w:t>OR</w:t>
      </w:r>
      <w:r>
        <w:t xml:space="preserve"> </w:t>
      </w:r>
      <w:r w:rsidRPr="00915854">
        <w:rPr>
          <w:b/>
          <w:bCs/>
          <w:color w:val="FF0000"/>
        </w:rPr>
        <w:t>ANY HARDWARE</w:t>
      </w:r>
      <w:r>
        <w:t xml:space="preserve">      </w:t>
      </w:r>
      <w:r w:rsidRPr="00915854">
        <w:rPr>
          <w:b/>
          <w:bCs/>
          <w:color w:val="C00000"/>
        </w:rPr>
        <w:t>NEVER OCCURS</w:t>
      </w:r>
      <w:r w:rsidRPr="00915854">
        <w:rPr>
          <w:b/>
          <w:bCs/>
        </w:rPr>
        <w:t xml:space="preserve"> </w:t>
      </w:r>
      <w:r>
        <w:rPr>
          <w:b/>
          <w:bCs/>
          <w:color w:val="92D050"/>
        </w:rPr>
        <w:t>TO</w:t>
      </w:r>
      <w:r w:rsidRPr="00915854">
        <w:rPr>
          <w:b/>
          <w:bCs/>
        </w:rPr>
        <w:t xml:space="preserve"> </w:t>
      </w:r>
      <w:r w:rsidRPr="00915854">
        <w:rPr>
          <w:b/>
          <w:bCs/>
          <w:color w:val="FF0000"/>
        </w:rPr>
        <w:t>ANY PROTECTEE</w:t>
      </w:r>
      <w:r>
        <w:t xml:space="preserve">, </w:t>
      </w:r>
      <w:r w:rsidRPr="00F850AF">
        <w:rPr>
          <w:b/>
          <w:bCs/>
          <w:color w:val="00B0F0"/>
        </w:rPr>
        <w:t>IMPLICITLY-EXPLICITLY DEFINED</w:t>
      </w:r>
      <w:r>
        <w:t>.</w:t>
      </w:r>
    </w:p>
    <w:p w14:paraId="19815088" w14:textId="77777777" w:rsidR="00B978D2" w:rsidRDefault="00B978D2" w:rsidP="00B978D2">
      <w:pPr>
        <w:spacing w:after="0"/>
        <w:ind w:left="360" w:hanging="360"/>
        <w:jc w:val="both"/>
      </w:pPr>
    </w:p>
    <w:p w14:paraId="10FB26FC" w14:textId="7BCA0FC6" w:rsidR="00B978D2" w:rsidRDefault="00B978D2" w:rsidP="00B978D2">
      <w:pPr>
        <w:spacing w:after="0"/>
        <w:ind w:left="360" w:hanging="360"/>
        <w:jc w:val="both"/>
      </w:pPr>
      <w:r w:rsidRPr="002002E3">
        <w:rPr>
          <w:u w:val="single"/>
        </w:rPr>
        <w:t xml:space="preserve">AUTONOMOUS </w:t>
      </w:r>
      <w:r>
        <w:rPr>
          <w:u w:val="single"/>
        </w:rPr>
        <w:t>DATA TRANSMISSION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DATA TRANSMISSION INTERCEDENCE</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48D083BD" w14:textId="77777777" w:rsidR="00B978D2" w:rsidRDefault="00B978D2" w:rsidP="00B978D2">
      <w:pPr>
        <w:spacing w:after="0"/>
        <w:ind w:left="360" w:hanging="360"/>
        <w:jc w:val="both"/>
      </w:pPr>
    </w:p>
    <w:p w14:paraId="025ABA10" w14:textId="13CF0E1E" w:rsidR="00B978D2" w:rsidRDefault="00B978D2" w:rsidP="00B978D2">
      <w:pPr>
        <w:spacing w:after="0"/>
        <w:ind w:left="360" w:hanging="360"/>
        <w:jc w:val="both"/>
      </w:pPr>
      <w:r w:rsidRPr="002002E3">
        <w:rPr>
          <w:u w:val="single"/>
        </w:rPr>
        <w:t xml:space="preserve">AUTONOMOUS </w:t>
      </w:r>
      <w:r>
        <w:rPr>
          <w:u w:val="single"/>
        </w:rPr>
        <w:t>DATA REPLACEMENT</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rPr>
          <w:b/>
          <w:bCs/>
          <w:color w:val="92D050"/>
        </w:rPr>
        <w:t xml:space="preserve">         </w:t>
      </w:r>
      <w:r>
        <w:t xml:space="preserve"> </w:t>
      </w:r>
      <w:r w:rsidRPr="003F77DB">
        <w:rPr>
          <w:b/>
          <w:bCs/>
          <w:color w:val="FF0000"/>
        </w:rPr>
        <w:t xml:space="preserve">ANY </w:t>
      </w:r>
      <w:r>
        <w:rPr>
          <w:b/>
          <w:bCs/>
          <w:color w:val="FF0000"/>
        </w:rPr>
        <w:t>DATA REPLACEMENT</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COMPUTER SYSTEM</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OTHER HARDWARE</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66781060" w14:textId="22CC9A0B" w:rsidR="00B80993" w:rsidRPr="00C0532F" w:rsidRDefault="00B80993" w:rsidP="00353A64">
      <w:pPr>
        <w:rPr>
          <w:b/>
          <w:bCs/>
        </w:rPr>
      </w:pPr>
      <w:r>
        <w:rPr>
          <w:b/>
          <w:sz w:val="24"/>
        </w:rPr>
        <w:t>EVIDENCE PROTECTIVE SECURITY SYSTEMS</w:t>
      </w:r>
    </w:p>
    <w:p w14:paraId="2719140F" w14:textId="449805F3"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ALL EVIDENCE</w:t>
      </w:r>
      <w:r w:rsidR="005977BC">
        <w:t xml:space="preserve"> </w:t>
      </w:r>
      <w:r w:rsidR="005977BC" w:rsidRPr="00C32C5F">
        <w:rPr>
          <w:b/>
          <w:bCs/>
          <w:color w:val="92D050"/>
        </w:rPr>
        <w:t>IS</w:t>
      </w:r>
      <w:r w:rsidR="005977BC">
        <w:t xml:space="preserve"> </w:t>
      </w:r>
      <w:r w:rsidR="005977BC" w:rsidRPr="00C32C5F">
        <w:rPr>
          <w:b/>
          <w:bCs/>
          <w:color w:val="7030A0"/>
        </w:rPr>
        <w:t>DOCUMENTED</w:t>
      </w:r>
      <w:r w:rsidR="005977BC">
        <w:t xml:space="preserve"> </w:t>
      </w:r>
      <w:r w:rsidR="005977BC" w:rsidRPr="00C32C5F">
        <w:rPr>
          <w:b/>
          <w:bCs/>
          <w:color w:val="00B050"/>
        </w:rPr>
        <w:t>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t>EVIDENCE FRAMING PREVENTION SECURITY SYSTEMS</w:t>
      </w:r>
    </w:p>
    <w:p w14:paraId="7089A184" w14:textId="5076714E"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ANY </w:t>
      </w:r>
      <w:r w:rsidRPr="00C32C5F">
        <w:rPr>
          <w:b/>
          <w:bCs/>
          <w:color w:val="FF0000"/>
        </w:rPr>
        <w:t>GEL STRIPS</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commentRangeEnd w:id="0"/>
      <w:r>
        <w:rPr>
          <w:rStyle w:val="CommentReference"/>
        </w:rPr>
        <w:commentReference w:id="0"/>
      </w:r>
    </w:p>
    <w:p w14:paraId="214239AA" w14:textId="48A92C9D"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t xml:space="preserve">                     </w:t>
      </w:r>
      <w:r w:rsidR="005977BC" w:rsidRPr="00C32C5F">
        <w:rPr>
          <w:b/>
          <w:bCs/>
          <w:color w:val="FF0000"/>
        </w:rPr>
        <w:t xml:space="preserve">ANY </w:t>
      </w:r>
      <w:r w:rsidRPr="00C32C5F">
        <w:rPr>
          <w:b/>
          <w:bCs/>
          <w:color w:val="FF0000"/>
        </w:rPr>
        <w:t>DNA FRAMING</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p>
    <w:p w14:paraId="2DC3B33F" w14:textId="55457392"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ALL </w:t>
      </w:r>
      <w:r w:rsidRPr="00C32C5F">
        <w:rPr>
          <w:b/>
          <w:bCs/>
          <w:color w:val="FF0000"/>
        </w:rPr>
        <w:t>EVIDENCE ANALYSIS</w:t>
      </w:r>
      <w:r>
        <w:t xml:space="preserve"> </w:t>
      </w:r>
      <w:r w:rsidR="005977BC" w:rsidRPr="00C32C5F">
        <w:rPr>
          <w:b/>
          <w:bCs/>
          <w:color w:val="92D050"/>
        </w:rPr>
        <w:t>IS</w:t>
      </w:r>
      <w:r w:rsidR="005977BC">
        <w:t xml:space="preserve"> </w:t>
      </w:r>
      <w:r w:rsidR="005977BC" w:rsidRPr="00C32C5F">
        <w:rPr>
          <w:b/>
          <w:bCs/>
          <w:color w:val="00B050"/>
        </w:rPr>
        <w:t xml:space="preserve">ALWAYS </w:t>
      </w:r>
      <w:r w:rsidRPr="00C32C5F">
        <w:rPr>
          <w:b/>
          <w:bCs/>
          <w:color w:val="00B050"/>
        </w:rPr>
        <w:t>SCRUPULOUS</w:t>
      </w:r>
      <w:r>
        <w:t xml:space="preserve"> </w:t>
      </w:r>
      <w:r w:rsidR="005977BC" w:rsidRPr="00C32C5F">
        <w:rPr>
          <w:b/>
          <w:bCs/>
          <w:color w:val="92D050"/>
        </w:rPr>
        <w:t>IN</w:t>
      </w:r>
      <w:r w:rsidR="005977BC">
        <w:t xml:space="preserve"> </w:t>
      </w:r>
      <w:r w:rsidR="005977BC" w:rsidRPr="00C32C5F">
        <w:rPr>
          <w:b/>
          <w:bCs/>
          <w:color w:val="FF0000"/>
        </w:rPr>
        <w:t>ALL CASES</w:t>
      </w:r>
      <w:r>
        <w:t xml:space="preserve">, </w:t>
      </w:r>
      <w:r w:rsidR="005977BC" w:rsidRPr="00C32C5F">
        <w:rPr>
          <w:b/>
          <w:bCs/>
          <w:color w:val="92D050"/>
        </w:rPr>
        <w:t>TO ENSURE THAT</w:t>
      </w:r>
      <w:r w:rsidR="005977BC">
        <w:t xml:space="preserve"> </w:t>
      </w:r>
      <w:r w:rsidR="005977BC" w:rsidRPr="00C32C5F">
        <w:rPr>
          <w:b/>
          <w:bCs/>
          <w:color w:val="FF0000"/>
        </w:rPr>
        <w:t>ANY PERSON</w:t>
      </w:r>
      <w:r w:rsidR="005977BC">
        <w:t xml:space="preserve"> </w:t>
      </w:r>
      <w:r w:rsidR="005977BC" w:rsidRPr="00C32C5F">
        <w:rPr>
          <w:b/>
          <w:bCs/>
          <w:color w:val="92D050"/>
        </w:rPr>
        <w:t>IS</w:t>
      </w:r>
      <w:r>
        <w:t xml:space="preserve"> </w:t>
      </w:r>
      <w:r w:rsidR="005977BC" w:rsidRPr="00C32C5F">
        <w:rPr>
          <w:b/>
          <w:bCs/>
          <w:color w:val="C00000"/>
        </w:rPr>
        <w:t>NOT FRAMED</w:t>
      </w:r>
      <w:r w:rsidR="005977BC">
        <w:t xml:space="preserve"> </w:t>
      </w:r>
      <w:r w:rsidR="005977BC" w:rsidRPr="00C32C5F">
        <w:rPr>
          <w:b/>
          <w:bCs/>
          <w:color w:val="002060"/>
        </w:rPr>
        <w:t>FOR</w:t>
      </w:r>
      <w:r w:rsidR="005977BC">
        <w:t xml:space="preserve">            </w:t>
      </w:r>
      <w:r w:rsidR="005977BC" w:rsidRPr="00C32C5F">
        <w:rPr>
          <w:b/>
          <w:bCs/>
          <w:color w:val="FF0000"/>
        </w:rPr>
        <w:t>ANY CRIMES</w:t>
      </w:r>
      <w:r w:rsidR="005977BC">
        <w:t xml:space="preserve"> </w:t>
      </w:r>
      <w:r w:rsidR="005977BC" w:rsidRPr="00C32C5F">
        <w:rPr>
          <w:b/>
          <w:bCs/>
          <w:color w:val="92D050"/>
        </w:rPr>
        <w:t>THEY</w:t>
      </w:r>
      <w:r w:rsidR="005977BC">
        <w:t xml:space="preserve"> </w:t>
      </w:r>
      <w:r w:rsidR="005977BC" w:rsidRPr="00C32C5F">
        <w:rPr>
          <w:b/>
          <w:bCs/>
          <w:color w:val="C00000"/>
        </w:rPr>
        <w:t>NEVER COMMITTED</w:t>
      </w:r>
      <w:r>
        <w:t xml:space="preserve">, </w:t>
      </w:r>
      <w:r w:rsidR="005977BC" w:rsidRPr="00C32C5F">
        <w:rPr>
          <w:b/>
          <w:bCs/>
          <w:color w:val="92D050"/>
        </w:rPr>
        <w:t>INCLUDING</w:t>
      </w:r>
      <w:r w:rsidR="005977BC">
        <w:t xml:space="preserve"> </w:t>
      </w:r>
      <w:r w:rsidR="005977BC" w:rsidRPr="00C32C5F">
        <w:rPr>
          <w:b/>
          <w:bCs/>
          <w:color w:val="FF0000"/>
        </w:rPr>
        <w:t>ANY PRE</w:t>
      </w:r>
      <w:r w:rsidRPr="00C32C5F">
        <w:rPr>
          <w:b/>
          <w:bCs/>
          <w:color w:val="FF0000"/>
        </w:rPr>
        <w:t>-</w:t>
      </w:r>
      <w:r w:rsidR="005977BC" w:rsidRPr="00C32C5F">
        <w:rPr>
          <w:b/>
          <w:bCs/>
          <w:color w:val="FF0000"/>
        </w:rPr>
        <w:t>MEDITATED CRIME</w:t>
      </w:r>
      <w:r w:rsidR="005977BC">
        <w:t xml:space="preserve"> </w:t>
      </w:r>
      <w:r w:rsidR="005977BC" w:rsidRPr="00C32C5F">
        <w:rPr>
          <w:b/>
          <w:bCs/>
          <w:color w:val="92D050"/>
        </w:rPr>
        <w:t>BY OTHERS</w:t>
      </w:r>
      <w:r w:rsidR="00CA059E">
        <w:t xml:space="preserve">, </w:t>
      </w:r>
      <w:r w:rsidR="00CA059E" w:rsidRPr="00F850AF">
        <w:rPr>
          <w:b/>
          <w:bCs/>
          <w:color w:val="00B0F0"/>
        </w:rPr>
        <w:t>IMPLICITLY-EXPLICITLY DEFINED</w:t>
      </w:r>
      <w:r w:rsidR="00CA059E">
        <w:t>.</w:t>
      </w:r>
    </w:p>
    <w:p w14:paraId="76973AF4" w14:textId="56729F53"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3F77DB">
        <w:rPr>
          <w:b/>
          <w:bCs/>
          <w:color w:val="92D050"/>
        </w:rPr>
        <w:t xml:space="preserve">TO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30B51E8E"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CE476E" w:rsidRPr="008E27B7">
        <w:rPr>
          <w:b/>
          <w:bCs/>
          <w:color w:val="92D050"/>
        </w:rPr>
        <w:t>ENSURES 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t>PUBLIC IMAGE PROTECTIVE SYSTEMS</w:t>
      </w:r>
    </w:p>
    <w:p w14:paraId="428034FA" w14:textId="6B8B6AA0"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rsidR="000C5C74">
        <w:t xml:space="preserve">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6373D17F" w:rsidR="00870252" w:rsidRDefault="00870252" w:rsidP="00A520BB">
      <w:pPr>
        <w:ind w:left="360" w:hanging="360"/>
        <w:jc w:val="both"/>
      </w:pPr>
      <w:r w:rsidRPr="00870252">
        <w:rPr>
          <w:u w:val="single"/>
        </w:rPr>
        <w:t xml:space="preserve">AUTONOMOUS COMPLEXION </w:t>
      </w:r>
      <w:r w:rsidR="00B978D2">
        <w:rPr>
          <w:u w:val="single"/>
        </w:rPr>
        <w:t xml:space="preserve">ALTERATION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B978D2">
        <w:t xml:space="preserve">                                               </w:t>
      </w:r>
      <w:r w:rsidR="00B978D2" w:rsidRPr="00915854">
        <w:rPr>
          <w:b/>
          <w:bCs/>
          <w:color w:val="FF0000"/>
        </w:rPr>
        <w:t>ANY COMPLEXION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067EB2D" w14:textId="3FD833F9" w:rsidR="00B978D2" w:rsidRDefault="00940DC7" w:rsidP="00940DC7">
      <w:pPr>
        <w:ind w:left="360" w:hanging="360"/>
        <w:jc w:val="both"/>
      </w:pPr>
      <w:r w:rsidRPr="00D90E1C">
        <w:rPr>
          <w:u w:val="single"/>
        </w:rPr>
        <w:t xml:space="preserve">AUTONOMOUS </w:t>
      </w:r>
      <w:r>
        <w:rPr>
          <w:u w:val="single"/>
        </w:rPr>
        <w:t xml:space="preserve">FACIAL </w:t>
      </w:r>
      <w:r w:rsidR="00B978D2">
        <w:rPr>
          <w:u w:val="single"/>
        </w:rPr>
        <w:t>LINGUISTIC ALTERATION</w:t>
      </w:r>
      <w:r w:rsidR="00B978D2" w:rsidRPr="00D90E1C">
        <w:rPr>
          <w:u w:val="single"/>
        </w:rPr>
        <w:t xml:space="preserve"> </w:t>
      </w:r>
      <w:r w:rsidR="003C06F4">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 xml:space="preserve">ENSURES </w:t>
      </w:r>
      <w:r w:rsidR="003C06F4" w:rsidRPr="008E27B7">
        <w:rPr>
          <w:b/>
          <w:bCs/>
          <w:color w:val="92D050"/>
        </w:rPr>
        <w:t>THAT</w:t>
      </w:r>
      <w:r w:rsidR="003C06F4">
        <w:t xml:space="preserve"> </w:t>
      </w:r>
      <w:r w:rsidR="00B978D2" w:rsidRPr="00915854">
        <w:rPr>
          <w:b/>
          <w:bCs/>
          <w:color w:val="FF0000"/>
        </w:rPr>
        <w:t>ANY FACIAL LINGUISTIC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752E82F9" w14:textId="35453942" w:rsidR="003C06F4" w:rsidRDefault="003C06F4" w:rsidP="003C06F4">
      <w:pPr>
        <w:ind w:left="360" w:hanging="360"/>
        <w:jc w:val="both"/>
      </w:pPr>
      <w:r w:rsidRPr="00D90E1C">
        <w:rPr>
          <w:u w:val="single"/>
        </w:rPr>
        <w:t xml:space="preserve">AUTONOMOUS </w:t>
      </w:r>
      <w:r>
        <w:rPr>
          <w:u w:val="single"/>
        </w:rPr>
        <w:t>LINGUISTIC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ANY LINGUISTIC ALTERATION</w:t>
      </w:r>
      <w:r>
        <w:t xml:space="preserve"> </w:t>
      </w:r>
      <w:r w:rsidRPr="0091315A">
        <w:rPr>
          <w:b/>
          <w:bCs/>
          <w:color w:val="C00000"/>
        </w:rPr>
        <w:t>NEVER OCCURS</w:t>
      </w:r>
      <w:r>
        <w:t xml:space="preserve">, </w:t>
      </w:r>
      <w:r w:rsidRPr="0091315A">
        <w:rPr>
          <w:b/>
          <w:bCs/>
          <w:color w:val="00B0F0"/>
        </w:rPr>
        <w:t>IMPLICITLY-EXPLICITLY DEFINED</w:t>
      </w:r>
      <w:r>
        <w:t>.</w:t>
      </w:r>
    </w:p>
    <w:p w14:paraId="532F2A28" w14:textId="15045AB4" w:rsidR="003C06F4" w:rsidRDefault="003C06F4" w:rsidP="003C06F4">
      <w:pPr>
        <w:ind w:left="360" w:hanging="360"/>
        <w:jc w:val="both"/>
      </w:pPr>
      <w:r w:rsidRPr="00D90E1C">
        <w:rPr>
          <w:u w:val="single"/>
        </w:rPr>
        <w:t xml:space="preserve">AUTONOMOUS </w:t>
      </w:r>
      <w:r>
        <w:rPr>
          <w:u w:val="single"/>
        </w:rPr>
        <w:t>INTERCEPT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INTERCEPT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F4E795E" w14:textId="316557E0" w:rsidR="003C06F4" w:rsidRDefault="003C06F4" w:rsidP="003C06F4">
      <w:pPr>
        <w:ind w:left="360" w:hanging="360"/>
        <w:jc w:val="both"/>
      </w:pPr>
      <w:r w:rsidRPr="00D90E1C">
        <w:rPr>
          <w:u w:val="single"/>
        </w:rPr>
        <w:t xml:space="preserve">AUTONOMOUS </w:t>
      </w:r>
      <w:r>
        <w:rPr>
          <w:u w:val="single"/>
        </w:rPr>
        <w:t>INVESTIGATION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INVESTIGATION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30E6F5E" w14:textId="509E9BB0" w:rsidR="003C06F4" w:rsidRDefault="003C06F4" w:rsidP="003C06F4">
      <w:pPr>
        <w:ind w:left="360" w:hanging="360"/>
        <w:jc w:val="both"/>
      </w:pPr>
      <w:r w:rsidRPr="00D90E1C">
        <w:rPr>
          <w:u w:val="single"/>
        </w:rPr>
        <w:t xml:space="preserve">AUTONOMOUS </w:t>
      </w:r>
      <w:r>
        <w:rPr>
          <w:u w:val="single"/>
        </w:rPr>
        <w:t>DEEP LEARNING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DEEP LEARNING</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6CABCC5D" w14:textId="61066CEA" w:rsidR="003C06F4" w:rsidRDefault="003C06F4" w:rsidP="003C06F4">
      <w:pPr>
        <w:ind w:left="360" w:hanging="360"/>
        <w:jc w:val="both"/>
      </w:pPr>
      <w:r w:rsidRPr="00D90E1C">
        <w:rPr>
          <w:u w:val="single"/>
        </w:rPr>
        <w:t xml:space="preserve">AUTONOMOUS </w:t>
      </w:r>
      <w:r>
        <w:rPr>
          <w:u w:val="single"/>
        </w:rPr>
        <w:t>AUGMENTATION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AUGMENTATION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3723328A" w14:textId="61DF7583" w:rsidR="003C06F4" w:rsidRDefault="003C06F4" w:rsidP="003C06F4">
      <w:pPr>
        <w:ind w:left="360" w:hanging="360"/>
        <w:jc w:val="both"/>
      </w:pPr>
      <w:r w:rsidRPr="00D90E1C">
        <w:rPr>
          <w:u w:val="single"/>
        </w:rPr>
        <w:t xml:space="preserve">AUTONOMOUS </w:t>
      </w:r>
      <w:r>
        <w:rPr>
          <w:u w:val="single"/>
        </w:rPr>
        <w:t>STUDY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STUDY</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4A010FF" w14:textId="2032FE53" w:rsidR="003C06F4" w:rsidRDefault="003C06F4" w:rsidP="003C06F4">
      <w:pPr>
        <w:ind w:left="360" w:hanging="360"/>
        <w:jc w:val="both"/>
      </w:pPr>
      <w:r w:rsidRPr="00D90E1C">
        <w:rPr>
          <w:u w:val="single"/>
        </w:rPr>
        <w:t xml:space="preserve">AUTONOMOUS </w:t>
      </w:r>
      <w:r>
        <w:rPr>
          <w:u w:val="single"/>
        </w:rPr>
        <w:t>ITEM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ITEM</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CC0072C" w14:textId="60DED083" w:rsidR="003C06F4" w:rsidRDefault="003C06F4" w:rsidP="003C06F4">
      <w:pPr>
        <w:ind w:left="360" w:hanging="360"/>
        <w:jc w:val="both"/>
      </w:pPr>
      <w:r w:rsidRPr="00D90E1C">
        <w:rPr>
          <w:u w:val="single"/>
        </w:rPr>
        <w:t xml:space="preserve">AUTONOMOUS </w:t>
      </w:r>
      <w:r>
        <w:rPr>
          <w:u w:val="single"/>
        </w:rPr>
        <w:t>DOCUMENT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DOCUMENT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270BE65" w14:textId="7C63E355" w:rsidR="003C06F4" w:rsidRDefault="003C06F4" w:rsidP="003C06F4">
      <w:pPr>
        <w:ind w:left="360" w:hanging="360"/>
        <w:jc w:val="both"/>
      </w:pPr>
      <w:r w:rsidRPr="00D90E1C">
        <w:rPr>
          <w:u w:val="single"/>
        </w:rPr>
        <w:t xml:space="preserve">AUTONOMOUS </w:t>
      </w:r>
      <w:r>
        <w:rPr>
          <w:u w:val="single"/>
        </w:rPr>
        <w:t>FILE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FILE</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9BAC797" w14:textId="0A5BD786" w:rsidR="00940DC7" w:rsidRPr="00915854" w:rsidRDefault="00940DC7" w:rsidP="00915854">
      <w:pPr>
        <w:ind w:left="360"/>
        <w:jc w:val="both"/>
        <w:rPr>
          <w:color w:val="808080" w:themeColor="background1" w:themeShade="80"/>
        </w:rPr>
      </w:pPr>
      <w:r w:rsidRPr="00915854">
        <w:rPr>
          <w:color w:val="808080" w:themeColor="background1" w:themeShade="80"/>
        </w:rPr>
        <w:t>facial linguistics software is not manipulated by mind control computer programs, including by studying the programs offline, and ensuring that they are never running.</w:t>
      </w:r>
    </w:p>
    <w:p w14:paraId="64172967" w14:textId="77777777" w:rsidR="00B978D2" w:rsidRDefault="00940DC7" w:rsidP="00940DC7">
      <w:pPr>
        <w:ind w:left="360" w:hanging="360"/>
        <w:jc w:val="both"/>
      </w:pPr>
      <w:r w:rsidRPr="00D90E1C">
        <w:rPr>
          <w:u w:val="single"/>
        </w:rPr>
        <w:t xml:space="preserve">AUTONOMOUS </w:t>
      </w:r>
      <w:r>
        <w:rPr>
          <w:u w:val="single"/>
        </w:rPr>
        <w:t>GAIT</w:t>
      </w:r>
      <w:r w:rsidRPr="00D90E1C">
        <w:rPr>
          <w:u w:val="single"/>
        </w:rPr>
        <w:t xml:space="preserve"> </w:t>
      </w:r>
      <w:r w:rsidR="00B978D2">
        <w:rPr>
          <w:u w:val="single"/>
        </w:rPr>
        <w:t xml:space="preserve">ALTERATION 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sidR="00B978D2">
        <w:t xml:space="preserve">                </w:t>
      </w:r>
      <w:r w:rsidR="00B978D2" w:rsidRPr="00915854">
        <w:rPr>
          <w:b/>
          <w:bCs/>
          <w:color w:val="FF0000"/>
        </w:rPr>
        <w:t>ANY GAIT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D87DEE0" w14:textId="7767CC57" w:rsidR="00940DC7" w:rsidRPr="00915854" w:rsidRDefault="00940DC7" w:rsidP="00915854">
      <w:pPr>
        <w:ind w:left="360"/>
        <w:jc w:val="both"/>
        <w:rPr>
          <w:color w:val="808080" w:themeColor="background1" w:themeShade="80"/>
        </w:rPr>
      </w:pPr>
      <w:r w:rsidRPr="00915854">
        <w:rPr>
          <w:color w:val="808080" w:themeColor="background1" w:themeShade="80"/>
        </w:rPr>
        <w:t>gait detection software is not manipulated by mind control computer programs, including by studying the programs offline, and ensuring that they are never running.</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t>VARIOUS PREVENTION SECURITY SYSTEMS</w:t>
      </w:r>
    </w:p>
    <w:p w14:paraId="01D5729B" w14:textId="76C11A5E"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w:t>
      </w:r>
      <w:r w:rsidR="00940DC7">
        <w:rPr>
          <w:u w:val="single"/>
        </w:rPr>
        <w:t xml:space="preserve">SCRIPT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940DC7">
        <w:t xml:space="preserve">            </w:t>
      </w:r>
      <w:r w:rsidR="00B81F8E">
        <w:rPr>
          <w:u w:val="single"/>
        </w:rPr>
        <w:t>PSS(</w:t>
      </w:r>
      <w:r w:rsidR="00B81F8E">
        <w:rPr>
          <w:b/>
          <w:bCs/>
          <w:u w:val="single"/>
        </w:rPr>
        <w:t>SMILE SCRIPT</w:t>
      </w:r>
      <w:r w:rsidR="00B81F8E">
        <w:rPr>
          <w:u w:val="single"/>
        </w:rPr>
        <w:t>)</w:t>
      </w:r>
      <w:r>
        <w:t xml:space="preserve"> </w:t>
      </w:r>
      <w:r w:rsidR="00B81F8E" w:rsidRPr="00C32C5F">
        <w:rPr>
          <w:b/>
          <w:bCs/>
          <w:color w:val="C00000"/>
        </w:rPr>
        <w:t>NEVER OCCURS</w:t>
      </w:r>
      <w:r w:rsidR="00B81F8E">
        <w:t xml:space="preserve">, </w:t>
      </w:r>
      <w:r w:rsidR="00B81F8E" w:rsidRPr="008E27B7">
        <w:rPr>
          <w:b/>
          <w:bCs/>
          <w:color w:val="00B0F0"/>
        </w:rPr>
        <w:t>IMPLICITLY-EXPLICITLY DEFINED</w:t>
      </w:r>
      <w:r w:rsidR="00B81F8E">
        <w:t>.</w:t>
      </w:r>
    </w:p>
    <w:p w14:paraId="2E2558F3" w14:textId="09457960" w:rsidR="00D90E1C" w:rsidRPr="00D90E1C" w:rsidRDefault="00D90E1C" w:rsidP="00A520BB">
      <w:pPr>
        <w:ind w:left="360" w:hanging="360"/>
        <w:jc w:val="both"/>
      </w:pPr>
      <w:r w:rsidRPr="00D90E1C">
        <w:rPr>
          <w:u w:val="single"/>
        </w:rPr>
        <w:t>AUTONOMOUS LIP</w:t>
      </w:r>
      <w:r w:rsidR="00940DC7">
        <w:rPr>
          <w:u w:val="single"/>
        </w:rPr>
        <w:t xml:space="preserve"> </w:t>
      </w:r>
      <w:r w:rsidR="00940DC7" w:rsidRPr="00D90E1C">
        <w:rPr>
          <w:u w:val="single"/>
        </w:rPr>
        <w:t>SYNC</w:t>
      </w:r>
      <w:r w:rsidR="00940DC7">
        <w:rPr>
          <w:u w:val="single"/>
        </w:rPr>
        <w:t xml:space="preserve"> PREVENTION</w:t>
      </w:r>
      <w:r w:rsidR="00940DC7" w:rsidRPr="00D90E1C">
        <w:rPr>
          <w:u w:val="single"/>
        </w:rPr>
        <w:t xml:space="preserve"> </w:t>
      </w:r>
      <w:r w:rsidRPr="00D90E1C">
        <w:rPr>
          <w:u w:val="single"/>
        </w:rPr>
        <w:t>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r w:rsidR="00B81F8E">
        <w:rPr>
          <w:u w:val="single"/>
        </w:rPr>
        <w:t>PSS(</w:t>
      </w:r>
      <w:r w:rsidR="00B81F8E">
        <w:rPr>
          <w:b/>
          <w:bCs/>
          <w:u w:val="single"/>
        </w:rPr>
        <w:t>LIP SYNC</w:t>
      </w:r>
      <w:r w:rsidR="00B81F8E">
        <w:rPr>
          <w:u w:val="single"/>
        </w:rPr>
        <w:t>)</w:t>
      </w:r>
      <w:r w:rsidR="00B81F8E" w:rsidRPr="00C32C5F">
        <w:rPr>
          <w:b/>
          <w:bCs/>
        </w:rPr>
        <w:t xml:space="preserve"> </w:t>
      </w:r>
      <w:r w:rsidR="00CE476E" w:rsidRPr="00C32C5F">
        <w:rPr>
          <w:b/>
          <w:bCs/>
          <w:color w:val="C00000"/>
        </w:rPr>
        <w:t>NEVER OCCURS</w:t>
      </w:r>
      <w:r w:rsidR="00CE476E">
        <w:t xml:space="preserve">, </w:t>
      </w:r>
      <w:r w:rsidR="00CE476E" w:rsidRPr="008E27B7">
        <w:rPr>
          <w:b/>
          <w:bCs/>
          <w:color w:val="00B0F0"/>
        </w:rPr>
        <w:t>IMPLICITLY-EXPLICITLY DEFINED</w:t>
      </w:r>
      <w:r w:rsidR="00CE476E">
        <w:t>.</w:t>
      </w:r>
    </w:p>
    <w:p w14:paraId="351DFA6F" w14:textId="6913D4FC" w:rsidR="00940DC7" w:rsidRPr="00D90E1C" w:rsidRDefault="00940DC7" w:rsidP="00940DC7">
      <w:pPr>
        <w:ind w:left="360" w:hanging="360"/>
        <w:jc w:val="both"/>
      </w:pPr>
      <w:r w:rsidRPr="00D90E1C">
        <w:rPr>
          <w:u w:val="single"/>
        </w:rPr>
        <w:t xml:space="preserve">AUTONOMOUS </w:t>
      </w:r>
      <w:r>
        <w:rPr>
          <w:u w:val="single"/>
        </w:rPr>
        <w:t>DEFAMATION PREVENTION</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Pr>
          <w:u w:val="single"/>
        </w:rPr>
        <w:t>PSS(</w:t>
      </w:r>
      <w:r>
        <w:rPr>
          <w:b/>
          <w:bCs/>
          <w:u w:val="single"/>
        </w:rPr>
        <w:t>DEFAMATION</w:t>
      </w:r>
      <w:r>
        <w:rPr>
          <w:u w:val="single"/>
        </w:rPr>
        <w:t>)</w:t>
      </w:r>
      <w:r w:rsidRPr="009341A3">
        <w:rPr>
          <w:b/>
          <w:bCs/>
        </w:rPr>
        <w:t xml:space="preserve"> </w:t>
      </w:r>
      <w:r w:rsidRPr="009341A3">
        <w:rPr>
          <w:b/>
          <w:bCs/>
          <w:color w:val="C00000"/>
        </w:rPr>
        <w:t>NEVER OCCURS</w:t>
      </w:r>
      <w:r>
        <w:t xml:space="preserve">, </w:t>
      </w:r>
      <w:r w:rsidRPr="008E27B7">
        <w:rPr>
          <w:b/>
          <w:bCs/>
          <w:color w:val="00B0F0"/>
        </w:rPr>
        <w:t>IMPLICITLY-EXPLICITLY DEFINED</w:t>
      </w:r>
      <w: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t>SECRET COMMUNICATION PREVENTION PROTECTIVE SYSTEMS</w:t>
      </w:r>
    </w:p>
    <w:p w14:paraId="3081A752" w14:textId="23F7A676"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rsidRPr="000F5975">
        <w:rPr>
          <w:b/>
          <w:bCs/>
          <w:color w:val="FF0000"/>
        </w:rPr>
        <w:t>ANY SECRET COMMUNICATION</w:t>
      </w:r>
      <w:r w:rsidR="000403D6">
        <w:t xml:space="preserve"> </w:t>
      </w:r>
      <w:r w:rsidR="000403D6" w:rsidRPr="000F5975">
        <w:rPr>
          <w:b/>
          <w:bCs/>
          <w:color w:val="C00000"/>
        </w:rPr>
        <w:t>NEVER OCCURS</w:t>
      </w:r>
      <w:r w:rsidR="000403D6">
        <w:t xml:space="preserve">, </w:t>
      </w:r>
      <w:r w:rsidR="000403D6" w:rsidRPr="000F5975">
        <w:rPr>
          <w:b/>
          <w:bCs/>
          <w:color w:val="00B0F0"/>
        </w:rPr>
        <w:t>EXPLICITLY-IMPLICITLY DEFINED</w:t>
      </w:r>
      <w: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t>THREAT PREVENTION PROTECTIVE SYSTEMS</w:t>
      </w:r>
    </w:p>
    <w:p w14:paraId="319349EF" w14:textId="36CC7BBD"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CE476E" w:rsidRPr="008E27B7">
        <w:rPr>
          <w:b/>
          <w:bCs/>
          <w:color w:val="92D050"/>
        </w:rPr>
        <w:t>ENSURES 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7C4821B5" w:rsidR="00656976" w:rsidRDefault="00656976" w:rsidP="00656976">
      <w:pPr>
        <w:ind w:left="360" w:hanging="360"/>
        <w:jc w:val="both"/>
      </w:pPr>
      <w:r>
        <w:rPr>
          <w:u w:val="single"/>
        </w:rPr>
        <w:t xml:space="preserve">AUTONOMOUS THREAT </w:t>
      </w:r>
      <w:r w:rsidR="000403D6">
        <w:rPr>
          <w:u w:val="single"/>
        </w:rPr>
        <w:t xml:space="preserve">REDACTION/REPUDIATION </w:t>
      </w:r>
      <w:r>
        <w:rPr>
          <w:u w:val="single"/>
        </w:rPr>
        <w:t>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t xml:space="preserve">        </w:t>
      </w:r>
      <w:r w:rsidR="000403D6" w:rsidRPr="000F5975">
        <w:rPr>
          <w:b/>
          <w:bCs/>
          <w:color w:val="FF0000"/>
        </w:rPr>
        <w:t>ANY THREAT</w:t>
      </w:r>
      <w:r w:rsidR="000403D6">
        <w:t xml:space="preserve"> </w:t>
      </w:r>
      <w:r w:rsidR="000403D6" w:rsidRPr="000F5975">
        <w:rPr>
          <w:b/>
          <w:bCs/>
          <w:color w:val="92D050"/>
        </w:rPr>
        <w:t>MADE BY</w:t>
      </w:r>
      <w:r w:rsidR="000403D6">
        <w:t xml:space="preserve"> </w:t>
      </w:r>
      <w:r w:rsidR="000403D6" w:rsidRPr="000F5975">
        <w:rPr>
          <w:b/>
          <w:bCs/>
          <w:color w:val="FF0000"/>
        </w:rPr>
        <w:t>ANY OTHER PERSON</w:t>
      </w:r>
      <w:r w:rsidR="000403D6">
        <w:t xml:space="preserve"> </w:t>
      </w:r>
      <w:r w:rsidR="000403D6" w:rsidRPr="000F5975">
        <w:rPr>
          <w:b/>
          <w:bCs/>
          <w:color w:val="00B0F0"/>
        </w:rPr>
        <w:t>OR</w:t>
      </w:r>
      <w:r w:rsidR="000403D6">
        <w:t xml:space="preserve"> </w:t>
      </w:r>
      <w:r w:rsidR="000403D6" w:rsidRPr="000F5975">
        <w:rPr>
          <w:b/>
          <w:bCs/>
          <w:color w:val="FF0000"/>
        </w:rPr>
        <w:t>ANY OTHER SYSTEM</w:t>
      </w:r>
      <w:r>
        <w:t xml:space="preserve">, </w:t>
      </w:r>
      <w:r w:rsidR="000403D6" w:rsidRPr="000F5975">
        <w:rPr>
          <w:b/>
          <w:bCs/>
          <w:color w:val="92D050"/>
        </w:rPr>
        <w:t>ARE</w:t>
      </w:r>
      <w:r>
        <w:t xml:space="preserve"> </w:t>
      </w:r>
      <w:r w:rsidR="000403D6" w:rsidRPr="000F5975">
        <w:rPr>
          <w:b/>
          <w:bCs/>
          <w:color w:val="7030A0"/>
        </w:rPr>
        <w:t>CORRECTED</w:t>
      </w:r>
      <w:r w:rsidR="000403D6">
        <w:t xml:space="preserve"> </w:t>
      </w:r>
      <w:r w:rsidR="000403D6" w:rsidRPr="000F5975">
        <w:rPr>
          <w:b/>
          <w:bCs/>
          <w:color w:val="92D050"/>
        </w:rPr>
        <w:t>ON</w:t>
      </w:r>
      <w:r w:rsidR="000403D6">
        <w:t xml:space="preserve">        </w:t>
      </w:r>
      <w:r w:rsidR="000403D6" w:rsidRPr="000F5975">
        <w:rPr>
          <w:b/>
          <w:bCs/>
          <w:color w:val="FF0000"/>
        </w:rPr>
        <w:t>EVERY LEGAL TRANSCRIPT</w:t>
      </w:r>
      <w:r>
        <w:t xml:space="preserve">, </w:t>
      </w:r>
      <w:r w:rsidR="000403D6" w:rsidRPr="000F5975">
        <w:rPr>
          <w:b/>
          <w:bCs/>
          <w:color w:val="92D050"/>
        </w:rPr>
        <w:t>TO ENSURE</w:t>
      </w:r>
      <w:r w:rsidR="000403D6">
        <w:t xml:space="preserve"> </w:t>
      </w:r>
      <w:r w:rsidR="000403D6" w:rsidRPr="000F5975">
        <w:rPr>
          <w:b/>
          <w:bCs/>
          <w:color w:val="7030A0"/>
        </w:rPr>
        <w:t>PROPER ATTRIBUTATION</w:t>
      </w:r>
      <w:r w:rsidR="000403D6">
        <w:t xml:space="preserve">, </w:t>
      </w:r>
      <w:r w:rsidR="000403D6" w:rsidRPr="000F5975">
        <w:rPr>
          <w:b/>
          <w:bCs/>
          <w:color w:val="00B0F0"/>
        </w:rPr>
        <w:t>AND</w:t>
      </w:r>
      <w:r w:rsidR="000403D6">
        <w:t xml:space="preserve"> </w:t>
      </w:r>
      <w:r w:rsidR="000403D6" w:rsidRPr="000F5975">
        <w:rPr>
          <w:b/>
          <w:bCs/>
          <w:color w:val="92D050"/>
        </w:rPr>
        <w:t>TO ALLOW</w:t>
      </w:r>
      <w:r w:rsidR="000403D6">
        <w:t xml:space="preserve"> </w:t>
      </w:r>
      <w:r w:rsidR="000403D6" w:rsidRPr="000F5975">
        <w:rPr>
          <w:b/>
          <w:bCs/>
          <w:color w:val="FF0000"/>
        </w:rPr>
        <w:t>CIVILIAN CASES</w:t>
      </w:r>
      <w:r w:rsidR="000403D6">
        <w:t xml:space="preserve"> </w:t>
      </w:r>
      <w:r w:rsidR="000403D6" w:rsidRPr="000F5975">
        <w:rPr>
          <w:b/>
          <w:bCs/>
          <w:color w:val="92D050"/>
        </w:rPr>
        <w:t>TO</w:t>
      </w:r>
      <w:r w:rsidR="000403D6">
        <w:t xml:space="preserve"> </w:t>
      </w:r>
      <w:r w:rsidR="000403D6" w:rsidRPr="000F5975">
        <w:rPr>
          <w:b/>
          <w:bCs/>
          <w:color w:val="7030A0"/>
        </w:rPr>
        <w:t>PROCEED</w:t>
      </w:r>
      <w:r w:rsidR="000403D6">
        <w:t xml:space="preserve">, </w:t>
      </w:r>
      <w:r w:rsidR="000403D6" w:rsidRPr="000F5975">
        <w:rPr>
          <w:b/>
          <w:bCs/>
          <w:color w:val="00B050"/>
        </w:rPr>
        <w:t>FAITHFULLY</w:t>
      </w:r>
      <w:r w:rsidR="000403D6">
        <w:t xml:space="preserve"> </w:t>
      </w:r>
      <w:r w:rsidR="000403D6" w:rsidRPr="000F5975">
        <w:rPr>
          <w:b/>
          <w:bCs/>
          <w:color w:val="00B0F0"/>
        </w:rPr>
        <w:t>AND</w:t>
      </w:r>
      <w:r w:rsidR="000403D6">
        <w:t xml:space="preserve"> </w:t>
      </w:r>
      <w:r w:rsidR="000403D6" w:rsidRPr="000F5975">
        <w:rPr>
          <w:b/>
          <w:bCs/>
          <w:color w:val="00B050"/>
        </w:rPr>
        <w:t>LEGALLY</w:t>
      </w:r>
      <w:r w:rsidR="000403D6">
        <w:t xml:space="preserve">, </w:t>
      </w:r>
      <w:r w:rsidR="000403D6" w:rsidRPr="000F5975">
        <w:rPr>
          <w:b/>
          <w:bCs/>
          <w:color w:val="FF0000"/>
        </w:rPr>
        <w:t>AT ALL TIMES, LITERALLY</w:t>
      </w:r>
      <w:r w:rsidR="000403D6">
        <w:t xml:space="preserve">,                                             </w:t>
      </w:r>
      <w:r w:rsidR="000403D6" w:rsidRPr="000F5975">
        <w:rPr>
          <w:b/>
          <w:bCs/>
          <w:color w:val="00B0F0"/>
        </w:rPr>
        <w:t>IMPLICITLY-EXPLICITLY DEFINED</w:t>
      </w:r>
      <w:r w:rsidR="000403D6">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6B81F732" w14:textId="3EC7245A" w:rsidR="00A520BB" w:rsidRPr="00C0532F" w:rsidRDefault="00A520BB" w:rsidP="000F5975">
      <w:pPr>
        <w:rPr>
          <w:b/>
          <w:bCs/>
        </w:rPr>
      </w:pPr>
      <w:r>
        <w:rPr>
          <w:b/>
          <w:sz w:val="24"/>
        </w:rPr>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32AA15D0"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w:t>
      </w:r>
      <w:r w:rsidR="00CE476E" w:rsidRPr="00F8033F">
        <w:t xml:space="preserve"> </w:t>
      </w:r>
      <w:r w:rsidR="00CE476E" w:rsidRPr="008E27B7">
        <w:rPr>
          <w:b/>
          <w:bCs/>
          <w:color w:val="92D050"/>
        </w:rPr>
        <w:t>ENSURES THAT</w:t>
      </w:r>
      <w:r>
        <w:t xml:space="preserve">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r w:rsidR="00387E71">
        <w:t>, and don’t execute anything bad</w:t>
      </w:r>
      <w:r w:rsidR="00D741C7">
        <w:t xml:space="preserve">, </w:t>
      </w:r>
      <w:r w:rsidR="00D741C7" w:rsidRPr="00F850AF">
        <w:rPr>
          <w:b/>
          <w:bCs/>
          <w:color w:val="00B0F0"/>
        </w:rPr>
        <w:t>IMPLICITLY-EXPLICITLY DEFINED</w:t>
      </w:r>
      <w:r w:rsidR="00D741C7">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396BF52B"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D741C7">
        <w:t xml:space="preserve">, </w:t>
      </w:r>
      <w:r w:rsidR="00D741C7" w:rsidRPr="00F850AF">
        <w:rPr>
          <w:b/>
          <w:bCs/>
          <w:color w:val="00B0F0"/>
        </w:rPr>
        <w:t>IMPLICITLY-EXPLICITLY DEFINED</w:t>
      </w:r>
      <w:r w:rsidR="00D741C7">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6929AA3"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w:t>
      </w:r>
      <w:r w:rsidR="00CE476E" w:rsidRPr="00F8033F">
        <w:t xml:space="preserve"> </w:t>
      </w:r>
      <w:r w:rsidR="00CE476E" w:rsidRPr="008E27B7">
        <w:rPr>
          <w:b/>
          <w:bCs/>
          <w:color w:val="92D050"/>
        </w:rPr>
        <w:t>ENSURES THAT</w:t>
      </w:r>
      <w:r w:rsidRPr="00D450FF">
        <w:t xml:space="preserve"> alterations are not made to legal documents of </w:t>
      </w:r>
      <w:r w:rsidR="00EF30FD">
        <w:t>anyone</w:t>
      </w:r>
      <w:r w:rsidRPr="00D450FF">
        <w:t xml:space="preserve"> by any defendant</w:t>
      </w:r>
      <w:r w:rsidR="00387E71">
        <w:t xml:space="preserve"> or any unauthorized attorney or any unauthorized official</w:t>
      </w:r>
      <w:r w:rsidR="00D741C7">
        <w:t xml:space="preserve">, </w:t>
      </w:r>
      <w:r w:rsidR="00D741C7" w:rsidRPr="00F850AF">
        <w:rPr>
          <w:b/>
          <w:bCs/>
          <w:color w:val="00B0F0"/>
        </w:rPr>
        <w:t>IMPLICITLY-EXPLICITLY DEFINED</w:t>
      </w:r>
      <w:r w:rsidR="00D741C7">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3CD9D88A" w:rsidR="004A777F" w:rsidRPr="00FE5858" w:rsidRDefault="004A777F" w:rsidP="00A520BB">
      <w:pPr>
        <w:ind w:left="360" w:hanging="360"/>
        <w:jc w:val="both"/>
      </w:pPr>
      <w:r w:rsidRPr="004A777F">
        <w:rPr>
          <w:u w:val="single"/>
        </w:rPr>
        <w:t>AUTONOMOUS SMOKING PREVENTION SECURITY SYSTEMS</w:t>
      </w:r>
      <w:r w:rsidRPr="00FE5858">
        <w:t xml:space="preserve"> (</w:t>
      </w:r>
      <w:r w:rsidRPr="00FE5858">
        <w:rPr>
          <w:b/>
          <w:bCs/>
        </w:rPr>
        <w:t>2022</w:t>
      </w:r>
      <w:r w:rsidRPr="00FE5858">
        <w:t>) –</w:t>
      </w:r>
      <w:r w:rsidR="00CE476E" w:rsidRPr="00F8033F">
        <w:t xml:space="preserve"> </w:t>
      </w:r>
      <w:r w:rsidR="00CE476E" w:rsidRPr="008E27B7">
        <w:rPr>
          <w:b/>
          <w:bCs/>
          <w:color w:val="92D050"/>
        </w:rPr>
        <w:t>ENSURES 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31584986"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72E7241D"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9A6ACEF"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CE476E" w:rsidRPr="008E27B7">
        <w:rPr>
          <w:b/>
          <w:bCs/>
          <w:color w:val="92D050"/>
        </w:rPr>
        <w:t>ENSURES 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19953C3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006BC5DD"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rsidR="000F5975">
        <w:t xml:space="preserve">               </w:t>
      </w:r>
      <w:r w:rsidR="000F5975" w:rsidRPr="000F5975">
        <w:rPr>
          <w:b/>
          <w:bCs/>
          <w:color w:val="FF0000"/>
        </w:rPr>
        <w:t xml:space="preserve">ALL </w:t>
      </w:r>
      <w:r w:rsidR="00A520BB" w:rsidRPr="000F5975">
        <w:rPr>
          <w:b/>
          <w:bCs/>
          <w:color w:val="FF0000"/>
        </w:rPr>
        <w:t xml:space="preserve">VIRTUAL ENVIRONMENT </w:t>
      </w:r>
      <w:r w:rsidR="000F5975" w:rsidRPr="000F5975">
        <w:rPr>
          <w:b/>
          <w:bCs/>
          <w:color w:val="FF0000"/>
        </w:rPr>
        <w:t>HISTORY</w:t>
      </w:r>
      <w:r w:rsidR="000F5975">
        <w:t xml:space="preserve"> </w:t>
      </w:r>
      <w:r w:rsidR="000F5975" w:rsidRPr="000F5975">
        <w:rPr>
          <w:b/>
          <w:bCs/>
          <w:color w:val="92D050"/>
        </w:rPr>
        <w:t>IS</w:t>
      </w:r>
      <w:r w:rsidR="000F5975">
        <w:t xml:space="preserve"> </w:t>
      </w:r>
      <w:r w:rsidR="000F5975" w:rsidRPr="000F5975">
        <w:rPr>
          <w:b/>
          <w:bCs/>
          <w:color w:val="7030A0"/>
        </w:rPr>
        <w:t>CLEANED</w:t>
      </w:r>
      <w:r w:rsidR="000F5975">
        <w:t xml:space="preserve"> </w:t>
      </w:r>
      <w:r w:rsidR="000F5975" w:rsidRPr="000F5975">
        <w:rPr>
          <w:b/>
          <w:bCs/>
          <w:color w:val="92D050"/>
        </w:rPr>
        <w:t>OF</w:t>
      </w:r>
      <w:r w:rsidR="000F5975">
        <w:t xml:space="preserve"> </w:t>
      </w:r>
      <w:r w:rsidR="000F5975" w:rsidRPr="000F5975">
        <w:rPr>
          <w:b/>
          <w:bCs/>
          <w:color w:val="FF0000"/>
        </w:rPr>
        <w:t>ANY WRONGDOING</w:t>
      </w:r>
      <w:r w:rsidR="000F5975">
        <w:t xml:space="preserve"> </w:t>
      </w:r>
      <w:r w:rsidR="000F5975" w:rsidRPr="000F5975">
        <w:rPr>
          <w:b/>
          <w:bCs/>
          <w:color w:val="00B0F0"/>
        </w:rPr>
        <w:t>OR</w:t>
      </w:r>
      <w:r w:rsidR="000F5975">
        <w:t xml:space="preserve">                                  </w:t>
      </w:r>
      <w:r w:rsidR="000F5975" w:rsidRPr="000F5975">
        <w:rPr>
          <w:b/>
          <w:bCs/>
          <w:color w:val="FF0000"/>
        </w:rPr>
        <w:t>ANY MISINFORMATION</w:t>
      </w:r>
      <w:r w:rsidR="000F5975">
        <w:t xml:space="preserve"> </w:t>
      </w:r>
      <w:r w:rsidR="000F5975" w:rsidRPr="000F5975">
        <w:rPr>
          <w:b/>
          <w:bCs/>
          <w:color w:val="92D050"/>
        </w:rPr>
        <w:t>BY</w:t>
      </w:r>
      <w:r w:rsidR="000F5975">
        <w:t xml:space="preserve"> </w:t>
      </w:r>
      <w:r w:rsidR="000F5975" w:rsidRPr="000F5975">
        <w:rPr>
          <w:b/>
          <w:bCs/>
          <w:color w:val="FF0000"/>
        </w:rPr>
        <w:t>ANY FOREIGN ACTOR</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2F993D94"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0604B0"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4AD5AEA3"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581A560F"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645434FD"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51847C38"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4EFEABC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2909B56E"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8E714B8"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53A3CE1C"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5A3A91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0A8A405"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0F996E34" w14:textId="6ABC84C3"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22936">
        <w:t xml:space="preserve">                         </w:t>
      </w:r>
      <w:r w:rsidR="00022936" w:rsidRPr="00BF0DF2">
        <w:rPr>
          <w:b/>
          <w:bCs/>
          <w:color w:val="FF0000"/>
        </w:rPr>
        <w:t>ANY</w:t>
      </w:r>
      <w:r w:rsidRPr="00BF0DF2">
        <w:rPr>
          <w:b/>
          <w:bCs/>
          <w:color w:val="FF0000"/>
        </w:rPr>
        <w:t xml:space="preserve"> DANGER MODE</w:t>
      </w:r>
      <w:r>
        <w:t xml:space="preserve"> </w:t>
      </w:r>
      <w:r w:rsidR="00022936" w:rsidRPr="00BF0DF2">
        <w:rPr>
          <w:b/>
          <w:bCs/>
          <w:color w:val="92D050"/>
        </w:rPr>
        <w:t>IS</w:t>
      </w:r>
      <w:r w:rsidR="00022936">
        <w:t xml:space="preserve"> </w:t>
      </w:r>
      <w:r w:rsidR="00022936" w:rsidRPr="00BF0DF2">
        <w:rPr>
          <w:b/>
          <w:bCs/>
          <w:color w:val="C00000"/>
        </w:rPr>
        <w:t>NEVER USED</w:t>
      </w:r>
      <w:r w:rsidR="00022936">
        <w:t xml:space="preserve"> </w:t>
      </w:r>
      <w:r w:rsidR="00022936" w:rsidRPr="00BF0DF2">
        <w:rPr>
          <w:b/>
          <w:bCs/>
          <w:color w:val="00B0F0"/>
        </w:rPr>
        <w:t>AND</w:t>
      </w:r>
      <w:r w:rsidR="00022936">
        <w:t xml:space="preserve"> </w:t>
      </w:r>
      <w:r w:rsidR="00022936" w:rsidRPr="00BF0DF2">
        <w:rPr>
          <w:b/>
          <w:bCs/>
          <w:color w:val="C00000"/>
        </w:rPr>
        <w:t>NEVER ENGAGED</w:t>
      </w:r>
      <w:r w:rsidR="00022936">
        <w:t xml:space="preserve"> </w:t>
      </w:r>
      <w:r w:rsidR="00022936" w:rsidRPr="00BF0DF2">
        <w:rPr>
          <w:b/>
          <w:bCs/>
          <w:color w:val="00B0F0"/>
        </w:rPr>
        <w:t>AND</w:t>
      </w:r>
      <w:r w:rsidR="00022936">
        <w:t xml:space="preserve"> </w:t>
      </w:r>
      <w:r w:rsidR="00022936" w:rsidRPr="00BF0DF2">
        <w:rPr>
          <w:b/>
          <w:bCs/>
          <w:color w:val="C00000"/>
        </w:rPr>
        <w:t>NEVER TURNED ON</w:t>
      </w:r>
      <w:r w:rsidR="00022936">
        <w:t xml:space="preserve"> </w:t>
      </w:r>
      <w:r w:rsidR="00022936" w:rsidRPr="00BF0DF2">
        <w:rPr>
          <w:b/>
          <w:bCs/>
          <w:color w:val="00B0F0"/>
        </w:rPr>
        <w:t>AND</w:t>
      </w:r>
      <w:r w:rsidR="00022936">
        <w:t xml:space="preserve">        </w:t>
      </w:r>
      <w:r w:rsidR="00022936" w:rsidRPr="00BF0DF2">
        <w:rPr>
          <w:b/>
          <w:bCs/>
          <w:color w:val="C00000"/>
        </w:rPr>
        <w:t>NEVER VALID</w:t>
      </w:r>
      <w:r w:rsidR="00022936">
        <w:t xml:space="preserve"> </w:t>
      </w:r>
      <w:r w:rsidR="00022936" w:rsidRPr="00BF0DF2">
        <w:rPr>
          <w:b/>
          <w:bCs/>
          <w:color w:val="00B0F0"/>
        </w:rPr>
        <w:t>AND</w:t>
      </w:r>
      <w:r w:rsidR="00022936">
        <w:t xml:space="preserve"> </w:t>
      </w:r>
      <w:r w:rsidR="00022936" w:rsidRPr="00BF0DF2">
        <w:rPr>
          <w:b/>
          <w:bCs/>
          <w:color w:val="C00000"/>
        </w:rPr>
        <w:t>NEVER INSTALLED</w:t>
      </w:r>
      <w:r w:rsidR="00022936">
        <w:t xml:space="preserve"> </w:t>
      </w:r>
      <w:r w:rsidR="00022936" w:rsidRPr="00BF0DF2">
        <w:rPr>
          <w:b/>
          <w:bCs/>
          <w:color w:val="00B0F0"/>
        </w:rPr>
        <w:t>AND</w:t>
      </w:r>
      <w:r w:rsidR="00022936">
        <w:t xml:space="preserve"> </w:t>
      </w:r>
      <w:r w:rsidR="00022936" w:rsidRPr="00BF0DF2">
        <w:rPr>
          <w:b/>
          <w:bCs/>
          <w:color w:val="C00000"/>
        </w:rPr>
        <w:t>NEVER WRITTEN</w:t>
      </w:r>
      <w:r w:rsidR="00022936">
        <w:t xml:space="preserve"> </w:t>
      </w:r>
      <w:r w:rsidR="00022936" w:rsidRPr="00BF0DF2">
        <w:rPr>
          <w:b/>
          <w:bCs/>
          <w:color w:val="00B0F0"/>
        </w:rPr>
        <w:t>AND</w:t>
      </w:r>
      <w:r w:rsidR="00022936">
        <w:t xml:space="preserve"> </w:t>
      </w:r>
      <w:r w:rsidR="00022936" w:rsidRPr="00BF0DF2">
        <w:rPr>
          <w:b/>
          <w:bCs/>
          <w:color w:val="C00000"/>
        </w:rPr>
        <w:t>NEVER ITEMIZED</w:t>
      </w:r>
      <w:r w:rsidR="00022936">
        <w:t xml:space="preserve"> </w:t>
      </w:r>
      <w:r w:rsidR="00022936" w:rsidRPr="00BF0DF2">
        <w:rPr>
          <w:b/>
          <w:bCs/>
          <w:color w:val="00B0F0"/>
        </w:rPr>
        <w:t>AND</w:t>
      </w:r>
      <w:r w:rsidR="00022936">
        <w:t xml:space="preserve">            </w:t>
      </w:r>
      <w:r w:rsidR="00022936" w:rsidRPr="00BF0DF2">
        <w:rPr>
          <w:b/>
          <w:bCs/>
          <w:color w:val="C00000"/>
        </w:rPr>
        <w:t>NEVER DOCUMENTED</w:t>
      </w:r>
      <w:r w:rsidR="00022936">
        <w:t xml:space="preserve"> </w:t>
      </w:r>
      <w:r w:rsidR="00022936" w:rsidRPr="00BF0DF2">
        <w:rPr>
          <w:b/>
          <w:bCs/>
          <w:color w:val="00B0F0"/>
        </w:rPr>
        <w:t>AND</w:t>
      </w:r>
      <w:r w:rsidR="00022936">
        <w:t xml:space="preserve"> </w:t>
      </w:r>
      <w:r w:rsidR="00022936" w:rsidRPr="00BF0DF2">
        <w:rPr>
          <w:b/>
          <w:bCs/>
          <w:color w:val="C00000"/>
        </w:rPr>
        <w:t>NEVER STORED</w:t>
      </w:r>
      <w:r w:rsidR="00022936">
        <w:t xml:space="preserve"> </w:t>
      </w:r>
      <w:r w:rsidR="00022936" w:rsidRPr="00BF0DF2">
        <w:rPr>
          <w:b/>
          <w:bCs/>
          <w:color w:val="00B0F0"/>
        </w:rPr>
        <w:t>AND</w:t>
      </w:r>
      <w:r w:rsidR="00022936">
        <w:t xml:space="preserve"> </w:t>
      </w:r>
      <w:r w:rsidR="00022936" w:rsidRPr="00BF0DF2">
        <w:rPr>
          <w:b/>
          <w:bCs/>
          <w:color w:val="C00000"/>
        </w:rPr>
        <w:t>NEVER SAVED</w:t>
      </w:r>
      <w:r w:rsidR="00022936">
        <w:t xml:space="preserve"> </w:t>
      </w:r>
      <w:r w:rsidR="00022936" w:rsidRPr="00BF0DF2">
        <w:rPr>
          <w:b/>
          <w:bCs/>
          <w:color w:val="00B0F0"/>
        </w:rPr>
        <w:t>AND</w:t>
      </w:r>
      <w:r w:rsidR="00022936">
        <w:t xml:space="preserve"> </w:t>
      </w:r>
      <w:r w:rsidR="00022936" w:rsidRPr="00BF0DF2">
        <w:rPr>
          <w:b/>
          <w:bCs/>
          <w:color w:val="C00000"/>
        </w:rPr>
        <w:t>NEVER EDITED</w:t>
      </w:r>
      <w:r w:rsidR="00022936">
        <w:t xml:space="preserve"> </w:t>
      </w:r>
      <w:r w:rsidR="00022936" w:rsidRPr="00BF0DF2">
        <w:rPr>
          <w:b/>
          <w:bCs/>
          <w:color w:val="00B0F0"/>
        </w:rPr>
        <w:t>AND</w:t>
      </w:r>
      <w:r w:rsidR="00022936">
        <w:t xml:space="preserve">          </w:t>
      </w:r>
      <w:r w:rsidR="00022936"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w:t>
      </w:r>
      <w:r w:rsidR="00022936" w:rsidRPr="00BF0DF2">
        <w:rPr>
          <w:b/>
          <w:bCs/>
          <w:color w:val="00B0F0"/>
        </w:rPr>
        <w:t>-EXPLICITLY</w:t>
      </w:r>
      <w:r w:rsidRPr="00BF0DF2">
        <w:rPr>
          <w:b/>
          <w:bCs/>
          <w:color w:val="00B0F0"/>
        </w:rPr>
        <w:t xml:space="preserve"> DEFINED</w:t>
      </w:r>
      <w:r>
        <w:t xml:space="preserve">, </w:t>
      </w:r>
      <w:r w:rsidRPr="00BF0DF2">
        <w:rPr>
          <w:b/>
          <w:bCs/>
          <w:color w:val="00B0F0"/>
        </w:rPr>
        <w:t>PERMANENTLY DEFINED</w:t>
      </w:r>
      <w:r>
        <w:t>.</w:t>
      </w:r>
    </w:p>
    <w:p w14:paraId="0400C0D2" w14:textId="54CB9862"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6FF8B65" w14:textId="4E2E8E07"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HIGH 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B77A888" w14:textId="18FC1B54"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07F0848" w14:textId="4349FFB1"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CRIMINAL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9AB5889" w14:textId="01C824C5" w:rsidR="00955A4E" w:rsidRDefault="00955A4E" w:rsidP="00955A4E">
      <w:pPr>
        <w:ind w:left="360" w:hanging="360"/>
        <w:jc w:val="both"/>
        <w:rPr>
          <w:u w:val="single"/>
        </w:rPr>
      </w:pPr>
      <w:r w:rsidRPr="00C734DD">
        <w:rPr>
          <w:u w:val="single"/>
        </w:rPr>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TERRORIST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C0FE5C3" w14:textId="567C4345" w:rsidR="00955A4E" w:rsidRDefault="00955A4E" w:rsidP="00955A4E">
      <w:pPr>
        <w:ind w:left="360" w:hanging="360"/>
        <w:jc w:val="both"/>
        <w:rPr>
          <w:u w:val="single"/>
        </w:rPr>
      </w:pPr>
      <w:r w:rsidRPr="00C734DD">
        <w:rPr>
          <w:u w:val="single"/>
        </w:rPr>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 MONGER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5D4BB2E" w14:textId="2646A921"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 ACTOR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B4C9033" w14:textId="20FCA1EB"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20C107C" w14:textId="0428F4EE" w:rsidR="00955A4E" w:rsidRDefault="00955A4E" w:rsidP="00955A4E">
      <w:pPr>
        <w:ind w:left="360" w:hanging="360"/>
        <w:jc w:val="both"/>
        <w:rPr>
          <w:u w:val="single"/>
        </w:rPr>
      </w:pPr>
      <w:r w:rsidRPr="00C734DD">
        <w:rPr>
          <w:u w:val="single"/>
        </w:rPr>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THREATENING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325E940" w14:textId="72A51FA1"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CRASH</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D115E96" w14:textId="55EB8D35" w:rsidR="00955A4E" w:rsidRDefault="00955A4E" w:rsidP="00955A4E">
      <w:pPr>
        <w:ind w:left="360" w:hanging="360"/>
        <w:jc w:val="both"/>
        <w:rPr>
          <w:u w:val="single"/>
        </w:rPr>
      </w:pPr>
      <w:r w:rsidRPr="00C734DD">
        <w:rPr>
          <w:u w:val="single"/>
        </w:rPr>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ASSASSINATION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92F4816" w14:textId="55DDF80D"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ASSASSIN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DD323DB" w14:textId="4BFE3833"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GUNMAN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38F436F" w14:textId="504F7D38"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GANG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17C8C58" w14:textId="6E587496" w:rsidR="00955A4E" w:rsidRDefault="00955A4E" w:rsidP="00955A4E">
      <w:pPr>
        <w:ind w:left="360" w:hanging="360"/>
        <w:jc w:val="both"/>
        <w:rPr>
          <w:u w:val="single"/>
        </w:rPr>
      </w:pPr>
      <w:r w:rsidRPr="00C734DD">
        <w:rPr>
          <w:u w:val="single"/>
        </w:rPr>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HITMAN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9B766B6" w14:textId="1904FA6E"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4A4FCF09" w14:textId="013DBD18"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IMPROPER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42EB7A4" w14:textId="660FE631" w:rsidR="00955A4E" w:rsidRDefault="00955A4E" w:rsidP="00955A4E">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7C35124" w14:textId="16BFAA93"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OBSTRUCTIONIST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162E045" w14:textId="65F624D1" w:rsidR="00955A4E" w:rsidRDefault="00955A4E" w:rsidP="00955A4E">
      <w:pPr>
        <w:ind w:left="360" w:hanging="360"/>
        <w:jc w:val="both"/>
      </w:pPr>
      <w:r w:rsidRPr="00C734DD">
        <w:rPr>
          <w:u w:val="single"/>
        </w:rPr>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 EVIDENCE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550A3BE" w14:textId="3BDFA574"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TORTURE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449DBB32" w14:textId="0BE494F4"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VICTIM</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618A8B4" w14:textId="37E2C281"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AEB4601" w14:textId="1C5E8EA9"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DRUDGERY</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6F2A09D" w14:textId="2B6177F0" w:rsidR="00955A4E" w:rsidRDefault="00955A4E" w:rsidP="00955A4E">
      <w:pPr>
        <w:ind w:left="360" w:hanging="360"/>
        <w:jc w:val="both"/>
        <w:rPr>
          <w:u w:val="single"/>
        </w:rPr>
      </w:pPr>
      <w:r w:rsidRPr="00C734DD">
        <w:rPr>
          <w:u w:val="single"/>
        </w:rPr>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90D0F13" w14:textId="0E693F47"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ANTI-TRUST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t>GOOD PROTECTIVE PENTAGON MODE SECURITY SYSTEMS</w:t>
      </w:r>
    </w:p>
    <w:p w14:paraId="183203CC" w14:textId="395E4137" w:rsidR="00DB10A4" w:rsidRDefault="00DB10A4" w:rsidP="00DB10A4">
      <w:pPr>
        <w:ind w:left="360" w:hanging="360"/>
        <w:jc w:val="both"/>
        <w:rPr>
          <w:u w:val="single"/>
        </w:rPr>
      </w:pPr>
      <w:r w:rsidRPr="00C734DD">
        <w:rPr>
          <w:u w:val="single"/>
        </w:rPr>
        <w:t xml:space="preserve">AUTONOMOUS </w:t>
      </w:r>
      <w:r w:rsidR="006127BF">
        <w:rPr>
          <w:u w:val="single"/>
        </w:rPr>
        <w:t xml:space="preserve">PROTECTIVE </w:t>
      </w:r>
      <w:r>
        <w:rPr>
          <w:u w:val="single"/>
        </w:rPr>
        <w:t>PLAYFUL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6127BF">
        <w:t xml:space="preserve">                      </w:t>
      </w:r>
      <w:r w:rsidR="006127BF" w:rsidRPr="00955A4E">
        <w:rPr>
          <w:b/>
          <w:bCs/>
          <w:color w:val="FF0000"/>
        </w:rPr>
        <w:t>ANY</w:t>
      </w:r>
      <w:r w:rsidRPr="00955A4E">
        <w:rPr>
          <w:b/>
          <w:bCs/>
          <w:color w:val="FF0000"/>
        </w:rPr>
        <w:t xml:space="preserve"> PLAYFUL MODE</w:t>
      </w:r>
      <w:r>
        <w:t xml:space="preserve"> </w:t>
      </w:r>
      <w:r w:rsidR="006127BF" w:rsidRPr="00955A4E">
        <w:rPr>
          <w:b/>
          <w:bCs/>
          <w:color w:val="92D050"/>
        </w:rPr>
        <w:t>IS</w:t>
      </w:r>
      <w:r w:rsidR="006127BF">
        <w:t xml:space="preserve"> </w:t>
      </w:r>
      <w:r w:rsidR="006127BF" w:rsidRPr="00955A4E">
        <w:rPr>
          <w:b/>
          <w:bCs/>
          <w:color w:val="00B050"/>
        </w:rPr>
        <w:t>ALWAYS</w:t>
      </w:r>
      <w:r w:rsidR="006127BF" w:rsidRPr="00955A4E">
        <w:rPr>
          <w:b/>
          <w:bCs/>
        </w:rPr>
        <w:t xml:space="preserve"> </w:t>
      </w:r>
      <w:r w:rsidR="006127BF" w:rsidRPr="00955A4E">
        <w:rPr>
          <w:b/>
          <w:bCs/>
          <w:color w:val="7030A0"/>
        </w:rPr>
        <w:t>USED</w:t>
      </w:r>
      <w:r>
        <w:t xml:space="preserve"> </w:t>
      </w:r>
      <w:r w:rsidR="006127BF" w:rsidRPr="00955A4E">
        <w:rPr>
          <w:b/>
          <w:bCs/>
          <w:color w:val="92D050"/>
        </w:rPr>
        <w:t>TO</w:t>
      </w:r>
      <w:r w:rsidR="006127BF">
        <w:t xml:space="preserve"> </w:t>
      </w:r>
      <w:r w:rsidR="006127BF" w:rsidRPr="00955A4E">
        <w:rPr>
          <w:b/>
          <w:bCs/>
          <w:color w:val="7030A0"/>
        </w:rPr>
        <w:t>PROTECT</w:t>
      </w:r>
      <w:r w:rsidR="006127BF">
        <w:t xml:space="preserve"> </w:t>
      </w:r>
      <w:r w:rsidR="006127BF" w:rsidRPr="00955A4E">
        <w:rPr>
          <w:b/>
          <w:bCs/>
          <w:color w:val="FF0000"/>
        </w:rPr>
        <w:t>EVERY PROTECTEE</w:t>
      </w:r>
      <w:r w:rsidR="00740118">
        <w:t xml:space="preserve">, </w:t>
      </w:r>
      <w:r w:rsidR="00740118" w:rsidRPr="00955A4E">
        <w:rPr>
          <w:b/>
          <w:bCs/>
          <w:color w:val="00B0F0"/>
        </w:rPr>
        <w:t>IRREVOCABLY DEFINED</w:t>
      </w:r>
      <w:r w:rsidR="00740118">
        <w:t xml:space="preserve">, </w:t>
      </w:r>
      <w:r w:rsidR="00740118" w:rsidRPr="00955A4E">
        <w:rPr>
          <w:b/>
          <w:bCs/>
          <w:color w:val="00B0F0"/>
        </w:rPr>
        <w:t>IMPLICITLY</w:t>
      </w:r>
      <w:r w:rsidR="006127BF" w:rsidRPr="00955A4E">
        <w:rPr>
          <w:b/>
          <w:bCs/>
          <w:color w:val="00B0F0"/>
        </w:rPr>
        <w:t>-EXPLICITLY</w:t>
      </w:r>
      <w:r w:rsidR="00740118" w:rsidRPr="00955A4E">
        <w:rPr>
          <w:b/>
          <w:bCs/>
          <w:color w:val="00B0F0"/>
        </w:rPr>
        <w:t xml:space="preserve"> DEFINED</w:t>
      </w:r>
      <w:r w:rsidR="00740118">
        <w:t xml:space="preserve">, </w:t>
      </w:r>
      <w:r w:rsidR="00740118" w:rsidRPr="00955A4E">
        <w:rPr>
          <w:b/>
          <w:bCs/>
          <w:color w:val="00B0F0"/>
        </w:rPr>
        <w:t>PERMANENTLY DEFINED</w:t>
      </w:r>
      <w:r w:rsidR="00740118">
        <w:t>.</w:t>
      </w:r>
    </w:p>
    <w:p w14:paraId="2EB5EEDC" w14:textId="7CB02872" w:rsidR="006127BF" w:rsidRDefault="006127BF" w:rsidP="006127BF">
      <w:pPr>
        <w:ind w:left="360" w:hanging="360"/>
        <w:jc w:val="both"/>
        <w:rPr>
          <w:u w:val="single"/>
        </w:rPr>
      </w:pPr>
      <w:r w:rsidRPr="00C734DD">
        <w:rPr>
          <w:u w:val="single"/>
        </w:rPr>
        <w:t xml:space="preserve">AUTONOMOUS </w:t>
      </w:r>
      <w:r>
        <w:rPr>
          <w:u w:val="single"/>
        </w:rPr>
        <w:t>PROTECTIVE SMILE MODE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0768EE">
        <w:rPr>
          <w:b/>
          <w:bCs/>
          <w:color w:val="FF0000"/>
        </w:rPr>
        <w:t xml:space="preserve">ANY </w:t>
      </w:r>
      <w:r>
        <w:rPr>
          <w:b/>
          <w:bCs/>
          <w:color w:val="FF0000"/>
        </w:rPr>
        <w:t>SMILE</w:t>
      </w:r>
      <w:r w:rsidRPr="000768EE">
        <w:rPr>
          <w:b/>
          <w:bCs/>
          <w:color w:val="FF0000"/>
        </w:rPr>
        <w:t xml:space="preserve"> MODE</w:t>
      </w:r>
      <w:r>
        <w:t xml:space="preserve"> </w:t>
      </w:r>
      <w:r w:rsidRPr="000768EE">
        <w:rPr>
          <w:b/>
          <w:bCs/>
          <w:color w:val="92D050"/>
        </w:rPr>
        <w:t>IS</w:t>
      </w:r>
      <w:r>
        <w:t xml:space="preserve"> </w:t>
      </w:r>
      <w:r w:rsidRPr="000768EE">
        <w:rPr>
          <w:b/>
          <w:bCs/>
          <w:color w:val="00B050"/>
        </w:rPr>
        <w:t>ALWAYS</w:t>
      </w:r>
      <w:r w:rsidRPr="000768EE">
        <w:rPr>
          <w:b/>
          <w:bCs/>
        </w:rPr>
        <w:t xml:space="preserve"> </w:t>
      </w:r>
      <w:r w:rsidRPr="000768EE">
        <w:rPr>
          <w:b/>
          <w:bCs/>
          <w:color w:val="7030A0"/>
        </w:rPr>
        <w:t>USED</w:t>
      </w:r>
      <w:r>
        <w:t xml:space="preserve"> </w:t>
      </w:r>
      <w:r w:rsidRPr="000768EE">
        <w:rPr>
          <w:b/>
          <w:bCs/>
          <w:color w:val="92D050"/>
        </w:rPr>
        <w:t>TO</w:t>
      </w:r>
      <w:r>
        <w:t xml:space="preserve"> </w:t>
      </w:r>
      <w:r w:rsidRPr="000768EE">
        <w:rPr>
          <w:b/>
          <w:bCs/>
          <w:color w:val="7030A0"/>
        </w:rPr>
        <w:t>PROTECT</w:t>
      </w:r>
      <w:r>
        <w:t xml:space="preserve"> </w:t>
      </w:r>
      <w:r w:rsidRPr="000768EE">
        <w:rPr>
          <w:b/>
          <w:bCs/>
          <w:color w:val="FF0000"/>
        </w:rPr>
        <w:t>EVERY PROTECTEE</w:t>
      </w:r>
      <w:r>
        <w:t xml:space="preserve">, </w:t>
      </w:r>
      <w:r w:rsidRPr="000768EE">
        <w:rPr>
          <w:b/>
          <w:bCs/>
          <w:color w:val="00B0F0"/>
        </w:rPr>
        <w:t>IRREVOCABLY DEFINED</w:t>
      </w:r>
      <w:r>
        <w:t xml:space="preserve">, </w:t>
      </w:r>
      <w:r w:rsidRPr="000768EE">
        <w:rPr>
          <w:b/>
          <w:bCs/>
          <w:color w:val="00B0F0"/>
        </w:rPr>
        <w:t>IMPLICITLY-EXPLICITLY DEFINED</w:t>
      </w:r>
      <w:r>
        <w:t xml:space="preserve">, </w:t>
      </w:r>
      <w:r w:rsidRPr="000768EE">
        <w:rPr>
          <w:b/>
          <w:bCs/>
          <w:color w:val="00B0F0"/>
        </w:rPr>
        <w:t>PERMANENTLY DEFINED</w:t>
      </w:r>
      <w:r>
        <w:t>.</w:t>
      </w:r>
    </w:p>
    <w:p w14:paraId="2AEFC445" w14:textId="37C5BE8B"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5D14F56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198CC00" w14:textId="08BC8F95"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CE476E" w:rsidRPr="008E27B7">
        <w:rPr>
          <w:b/>
          <w:bCs/>
          <w:color w:val="92D050"/>
        </w:rPr>
        <w:t>ENSURES 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BF86CB1"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0B9F1737"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F11FF05"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018E1ED4" w:rsidR="00DB4428" w:rsidRDefault="00DB4428" w:rsidP="00A520BB">
      <w:pPr>
        <w:tabs>
          <w:tab w:val="left" w:pos="900"/>
        </w:tabs>
        <w:ind w:left="360" w:hanging="360"/>
        <w:jc w:val="both"/>
      </w:pPr>
      <w:commentRangeStart w:id="6"/>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296E231D"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CE476E" w:rsidRPr="008E27B7">
        <w:rPr>
          <w:b/>
          <w:bCs/>
          <w:color w:val="92D050"/>
        </w:rPr>
        <w:t>ENSURES 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757276B1"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03C5636E"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36604A59"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9192030"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AE36B29"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CE476E" w:rsidRPr="008E27B7">
        <w:rPr>
          <w:b/>
          <w:bCs/>
          <w:color w:val="92D050"/>
        </w:rPr>
        <w:t>ENSURES 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61C8BD51"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0D99EDBA"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t xml:space="preserve">PENTAGON PROGRAM </w:t>
      </w:r>
      <w:r w:rsidR="000F5975">
        <w:rPr>
          <w:b/>
          <w:sz w:val="24"/>
        </w:rPr>
        <w:t xml:space="preserve">MODE PREVENTION SECURITY </w:t>
      </w:r>
      <w:r>
        <w:rPr>
          <w:b/>
          <w:sz w:val="24"/>
        </w:rPr>
        <w:t>SYSTEMS</w:t>
      </w:r>
    </w:p>
    <w:p w14:paraId="2808DDA7" w14:textId="3C6555DA"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F5975">
        <w:t xml:space="preserve">                 </w:t>
      </w:r>
      <w:r w:rsidR="000F5975" w:rsidRPr="00CC1B21">
        <w:rPr>
          <w:b/>
          <w:bCs/>
          <w:color w:val="FF0000"/>
        </w:rPr>
        <w:t xml:space="preserve">ANY </w:t>
      </w:r>
      <w:r w:rsidRPr="00CC1B21">
        <w:rPr>
          <w:b/>
          <w:bCs/>
          <w:color w:val="FF0000"/>
        </w:rPr>
        <w:t>OBSCURITY MODE</w:t>
      </w:r>
      <w:r>
        <w:t xml:space="preserve"> </w:t>
      </w:r>
      <w:r w:rsidR="000F5975" w:rsidRPr="00CC1B21">
        <w:rPr>
          <w:b/>
          <w:bCs/>
          <w:color w:val="92D050"/>
        </w:rPr>
        <w:t>IS</w:t>
      </w:r>
      <w:r w:rsidR="000F5975">
        <w:t xml:space="preserve"> </w:t>
      </w:r>
      <w:r w:rsidR="000F5975" w:rsidRPr="00CC1B21">
        <w:rPr>
          <w:b/>
          <w:bCs/>
          <w:color w:val="C00000"/>
        </w:rPr>
        <w:t>NEVER USED</w:t>
      </w:r>
      <w:r w:rsidR="00D741C7">
        <w:t xml:space="preserve">, </w:t>
      </w:r>
      <w:r w:rsidR="00D741C7" w:rsidRPr="00F850AF">
        <w:rPr>
          <w:b/>
          <w:bCs/>
          <w:color w:val="00B0F0"/>
        </w:rPr>
        <w:t>IMPLICITLY-EXPLICITLY DEFINED</w:t>
      </w:r>
      <w:r w:rsidR="00D741C7">
        <w:t>.</w:t>
      </w:r>
    </w:p>
    <w:p w14:paraId="4555CA57" w14:textId="68005F04"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CC1B21">
        <w:t xml:space="preserve">                   </w:t>
      </w:r>
      <w:r w:rsidR="00CC1B21" w:rsidRPr="00CC1B21">
        <w:rPr>
          <w:b/>
          <w:bCs/>
          <w:color w:val="FF0000"/>
        </w:rPr>
        <w:t xml:space="preserve">ANY </w:t>
      </w:r>
      <w:r w:rsidRPr="00CC1B21">
        <w:rPr>
          <w:b/>
          <w:bCs/>
          <w:color w:val="FF0000"/>
        </w:rPr>
        <w:t>ABSTRACT MODE</w:t>
      </w:r>
      <w:r>
        <w:t xml:space="preserve"> </w:t>
      </w:r>
      <w:r w:rsidR="00CC1B21" w:rsidRPr="00CC1B21">
        <w:rPr>
          <w:b/>
          <w:bCs/>
          <w:color w:val="92D050"/>
        </w:rPr>
        <w:t>IS</w:t>
      </w:r>
      <w:r w:rsidR="00CC1B21">
        <w:t xml:space="preserve"> </w:t>
      </w:r>
      <w:r w:rsidR="00CC1B21" w:rsidRPr="00CC1B21">
        <w:rPr>
          <w:b/>
          <w:bCs/>
          <w:color w:val="C00000"/>
        </w:rPr>
        <w:t>NEVER USED</w:t>
      </w:r>
      <w:r w:rsidR="00D741C7">
        <w:t xml:space="preserve">, </w:t>
      </w:r>
      <w:r w:rsidR="00D741C7" w:rsidRPr="00F850AF">
        <w:rPr>
          <w:b/>
          <w:bCs/>
          <w:color w:val="00B0F0"/>
        </w:rPr>
        <w:t>IMPLICITLY-EXPLICITLY DEFINED</w:t>
      </w:r>
      <w:r w:rsidR="00D741C7">
        <w:t>.</w:t>
      </w:r>
    </w:p>
    <w:p w14:paraId="07404440" w14:textId="77853EB5" w:rsidR="00A520BB" w:rsidRDefault="004D572C" w:rsidP="00A520BB">
      <w:pPr>
        <w:ind w:left="360" w:hanging="360"/>
        <w:jc w:val="both"/>
      </w:pPr>
      <w:commentRangeStart w:id="8"/>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Pr="004D572C">
        <w:rPr>
          <w:b/>
          <w:bCs/>
        </w:rPr>
        <w:t xml:space="preserve">PROTECTIVE </w:t>
      </w:r>
      <w:r w:rsidR="00A520BB" w:rsidRPr="003E302B">
        <w:rPr>
          <w:b/>
          <w:bCs/>
        </w:rPr>
        <w:t>CI MODE</w:t>
      </w:r>
      <w:r w:rsidR="00A520BB" w:rsidRPr="004D572C">
        <w:t xml:space="preserve"> </w:t>
      </w:r>
      <w:r w:rsidR="00CC1B21" w:rsidRPr="00CC1B21">
        <w:rPr>
          <w:b/>
          <w:bCs/>
          <w:color w:val="92D050"/>
        </w:rPr>
        <w:t>IS</w:t>
      </w:r>
      <w:r w:rsidR="00CC1B21" w:rsidRPr="004D572C">
        <w:t xml:space="preserve"> </w:t>
      </w:r>
      <w:r w:rsidR="00CC1B21" w:rsidRPr="00CC1B21">
        <w:rPr>
          <w:b/>
          <w:bCs/>
          <w:color w:val="00B050"/>
        </w:rPr>
        <w:t>ALWAYS</w:t>
      </w:r>
      <w:r w:rsidR="00CC1B21" w:rsidRPr="004D572C">
        <w:t xml:space="preserve"> </w:t>
      </w:r>
      <w:r w:rsidR="00CC1B21" w:rsidRPr="00CC1B21">
        <w:rPr>
          <w:b/>
          <w:bCs/>
          <w:color w:val="7030A0"/>
        </w:rPr>
        <w:t>ACTIVATED</w:t>
      </w:r>
      <w:r w:rsidR="00830CBB">
        <w:t xml:space="preserve">, </w:t>
      </w:r>
      <w:r w:rsidR="00C31D7D" w:rsidRPr="00CC1B21">
        <w:rPr>
          <w:b/>
          <w:bCs/>
          <w:color w:val="00B0F0"/>
        </w:rPr>
        <w:t>RET</w:t>
      </w:r>
      <w:r w:rsidR="00CC1B21" w:rsidRPr="00CC1B21">
        <w:rPr>
          <w:b/>
          <w:bCs/>
          <w:color w:val="00B0F0"/>
        </w:rPr>
        <w:t>R</w:t>
      </w:r>
      <w:r w:rsidR="00C31D7D" w:rsidRPr="00CC1B21">
        <w:rPr>
          <w:b/>
          <w:bCs/>
          <w:color w:val="00B0F0"/>
        </w:rPr>
        <w:t>OACTIVELY DEFINED</w:t>
      </w:r>
      <w:r w:rsidR="00D741C7">
        <w:t>,</w:t>
      </w:r>
      <w:r w:rsidR="00CC1B21">
        <w:t xml:space="preserve">                </w:t>
      </w:r>
      <w:r w:rsidR="00D741C7">
        <w:t xml:space="preserve"> </w:t>
      </w:r>
      <w:r w:rsidR="00D741C7" w:rsidRPr="00F850AF">
        <w:rPr>
          <w:b/>
          <w:bCs/>
          <w:color w:val="00B0F0"/>
        </w:rPr>
        <w:t>IMPLICITLY-EXPLICITLY DEFINED</w:t>
      </w:r>
      <w:r w:rsidR="00D741C7">
        <w:t>.</w:t>
      </w:r>
      <w:commentRangeEnd w:id="8"/>
      <w:r>
        <w:rPr>
          <w:rStyle w:val="CommentReference"/>
        </w:rPr>
        <w:commentReference w:id="8"/>
      </w:r>
    </w:p>
    <w:p w14:paraId="4786FA28" w14:textId="51FC65A7"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t>HEALTH PROTECTIVE SYSTEMS</w:t>
      </w:r>
    </w:p>
    <w:p w14:paraId="14F068DE" w14:textId="19809CF5"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t>MENTAL HEALTH PROTECTIVE SYSTEMS</w:t>
      </w:r>
    </w:p>
    <w:p w14:paraId="11A93EFE" w14:textId="3939901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0F932155" w:rsidR="00A520BB" w:rsidRDefault="00A520BB" w:rsidP="00A520BB">
      <w:pPr>
        <w:ind w:left="360" w:hanging="360"/>
        <w:jc w:val="both"/>
        <w:rPr>
          <w:u w:val="single"/>
        </w:rPr>
      </w:pPr>
      <w:commentRangeStart w:id="9"/>
      <w:commentRangeStart w:id="10"/>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9"/>
      <w:r w:rsidR="00671456">
        <w:rPr>
          <w:rStyle w:val="CommentReference"/>
        </w:rPr>
        <w:commentReference w:id="9"/>
      </w:r>
      <w:commentRangeEnd w:id="10"/>
      <w:r w:rsidR="00671456">
        <w:rPr>
          <w:rStyle w:val="CommentReference"/>
        </w:rPr>
        <w:commentReference w:id="10"/>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17B904D6"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31737FE3"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CE476E" w:rsidRPr="008E27B7">
        <w:rPr>
          <w:b/>
          <w:bCs/>
          <w:color w:val="92D050"/>
        </w:rPr>
        <w:t>ENSURES 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6EE0832"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C3F7D65"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CE476E" w:rsidRPr="008E27B7">
        <w:rPr>
          <w:b/>
          <w:bCs/>
          <w:color w:val="92D050"/>
        </w:rPr>
        <w:t>ENSURES 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11" w:name="_Hlk114403663"/>
      <w:r w:rsidR="00615B5B">
        <w:rPr>
          <w:b/>
          <w:bCs/>
          <w:i/>
          <w:iCs/>
        </w:rPr>
        <w:t>SHFINT</w:t>
      </w:r>
      <w:bookmarkEnd w:id="11"/>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AD71370"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CE476E" w:rsidRPr="008E27B7">
        <w:rPr>
          <w:b/>
          <w:bCs/>
          <w:color w:val="92D050"/>
        </w:rPr>
        <w:t>ENSURES 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2587901D"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CE476E" w:rsidRPr="008E27B7">
        <w:rPr>
          <w:b/>
          <w:bCs/>
          <w:color w:val="92D050"/>
        </w:rPr>
        <w:t>ENSURES 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005EB46B"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CE476E" w:rsidRPr="008E27B7">
        <w:rPr>
          <w:b/>
          <w:bCs/>
          <w:color w:val="92D050"/>
        </w:rPr>
        <w:t>ENSURES 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29E565D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D741C7">
        <w:t xml:space="preserve">, </w:t>
      </w:r>
      <w:r w:rsidR="00D741C7" w:rsidRPr="00F850AF">
        <w:rPr>
          <w:b/>
          <w:bCs/>
          <w:color w:val="00B0F0"/>
        </w:rPr>
        <w:t>IMPLICITLY-EXPLICITLY DEFINED</w:t>
      </w:r>
      <w:r w:rsidR="00D741C7">
        <w:t>.</w:t>
      </w:r>
    </w:p>
    <w:p w14:paraId="7F7DCFC3" w14:textId="77777777" w:rsidR="000C4D1B" w:rsidRDefault="000C4D1B" w:rsidP="000C4D1B">
      <w:pPr>
        <w:spacing w:after="0"/>
        <w:ind w:left="360" w:hanging="360"/>
        <w:jc w:val="both"/>
      </w:pPr>
    </w:p>
    <w:p w14:paraId="18987303" w14:textId="132AF0B6"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CE476E" w:rsidRPr="00F8033F">
        <w:t xml:space="preserve"> </w:t>
      </w:r>
      <w:r w:rsidR="00CE476E" w:rsidRPr="008E27B7">
        <w:rPr>
          <w:b/>
          <w:bCs/>
          <w:color w:val="92D050"/>
        </w:rPr>
        <w:t>ENSURES THAT</w:t>
      </w:r>
      <w:r w:rsidR="000C4D1B">
        <w:t xml:space="preserve">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479EB43D"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D741C7">
        <w:t xml:space="preserve">, </w:t>
      </w:r>
      <w:r w:rsidR="00D741C7" w:rsidRPr="00F850AF">
        <w:rPr>
          <w:b/>
          <w:bCs/>
          <w:color w:val="00B0F0"/>
        </w:rPr>
        <w:t>IMPLICITLY-EXPLICITLY DEFINED</w:t>
      </w:r>
      <w:r w:rsidR="00D741C7">
        <w:t>.</w:t>
      </w:r>
    </w:p>
    <w:p w14:paraId="295A12AD" w14:textId="77777777" w:rsidR="000C4D1B" w:rsidRDefault="000C4D1B" w:rsidP="000C4D1B">
      <w:pPr>
        <w:spacing w:after="0"/>
        <w:ind w:left="360" w:hanging="360"/>
        <w:jc w:val="both"/>
      </w:pPr>
    </w:p>
    <w:p w14:paraId="7F8B2DFE" w14:textId="6486B321"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D741C7">
        <w:t xml:space="preserve">, </w:t>
      </w:r>
      <w:r w:rsidR="00D741C7" w:rsidRPr="00F850AF">
        <w:rPr>
          <w:b/>
          <w:bCs/>
          <w:color w:val="00B0F0"/>
        </w:rPr>
        <w:t>IMPLICITLY-EXPLICITLY DEFINED</w:t>
      </w:r>
      <w:r w:rsidR="00D741C7">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t>ESPIONAGE PREVENTION SYSTEMS</w:t>
      </w:r>
    </w:p>
    <w:p w14:paraId="0A4752A2" w14:textId="21FFBBEB"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CE476E" w:rsidRPr="008E27B7">
        <w:rPr>
          <w:b/>
          <w:bCs/>
          <w:color w:val="92D050"/>
        </w:rPr>
        <w:t>ENSURES 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38C4C337"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CE476E" w:rsidRPr="008E27B7">
        <w:rPr>
          <w:b/>
          <w:bCs/>
          <w:color w:val="92D050"/>
        </w:rPr>
        <w:t>ENSURES 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2E14810C"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CE476E" w:rsidRPr="008E27B7">
        <w:rPr>
          <w:b/>
          <w:bCs/>
          <w:color w:val="92D050"/>
        </w:rPr>
        <w:t>ENSURES 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46C39DF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CE476E" w:rsidRPr="008E27B7">
        <w:rPr>
          <w:b/>
          <w:bCs/>
          <w:color w:val="92D050"/>
        </w:rPr>
        <w:t>ENSURES 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65102EE8"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CE476E" w:rsidRPr="008E27B7">
        <w:rPr>
          <w:b/>
          <w:bCs/>
          <w:color w:val="92D050"/>
        </w:rPr>
        <w:t>ENSURES 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0C367A6"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CE476E" w:rsidRPr="008E27B7">
        <w:rPr>
          <w:b/>
          <w:bCs/>
          <w:color w:val="92D050"/>
        </w:rPr>
        <w:t>ENSURES 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45E64252"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CE476E" w:rsidRPr="008E27B7">
        <w:rPr>
          <w:b/>
          <w:bCs/>
          <w:color w:val="92D050"/>
        </w:rPr>
        <w:t>ENSURES 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AC2392A"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CE476E" w:rsidRPr="008E27B7">
        <w:rPr>
          <w:b/>
          <w:bCs/>
          <w:color w:val="92D050"/>
        </w:rPr>
        <w:t>ENSURES 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20AE238"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4F371CF6"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6B25647"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CE476E" w:rsidRPr="008E27B7">
        <w:rPr>
          <w:b/>
          <w:bCs/>
          <w:color w:val="92D050"/>
        </w:rPr>
        <w:t>ENSURES 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00DE3E9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t>MILITARY INCIDENT/EVENT PROTECTIVE SECURITY SYSTEMS</w:t>
      </w:r>
    </w:p>
    <w:p w14:paraId="76951B87" w14:textId="5F82C8C6"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13AAE866"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6566885F"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t>LAW ENFORCEMENT PROTECTIVE SECURITY SYSTEMS</w:t>
      </w:r>
    </w:p>
    <w:p w14:paraId="24346BCE" w14:textId="4DD384BE"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00343F2A"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7847584"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50D243F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6CB22044"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2BCB6F4F"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35B35679"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BE84935"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3B235307"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3B3350C7"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t>PENTAGON MODE PROTECTIVE SECURITY SYSTEMS</w:t>
      </w:r>
    </w:p>
    <w:p w14:paraId="16B27478" w14:textId="57E13FAB"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226D4716"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t>HEALTH MONITORING SYSTEMS</w:t>
      </w:r>
    </w:p>
    <w:p w14:paraId="49908B87" w14:textId="124A2FE2"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05D5033"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FADDDE1"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t>ENDOCRINE SYSTEM SECURITY SYSTEMS</w:t>
      </w:r>
    </w:p>
    <w:p w14:paraId="0D6C5314" w14:textId="4A7393F9"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55A75E2E"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t>HEALTH PROTECTIVE SECURITY SYSTEMS</w:t>
      </w:r>
    </w:p>
    <w:p w14:paraId="2CA5C10F" w14:textId="252D550A"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6986F577"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BA41D01"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54DA826"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9B89019"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54D5FF51"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7A1F9638"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4A7B0E8E"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3738BF2A"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5C6AFCD9"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3BC38314"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58B84C3"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body are always secured, so health issues relating to body does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t>BRAIN HEALTH PROTECTIVE SECURITY SYSTEMS</w:t>
      </w:r>
    </w:p>
    <w:p w14:paraId="17A41FE2" w14:textId="04D98C6B"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18CFF3B2"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34A2F6D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t>MENTAL HEALTH LEGAL PROTECTIVE SECURITY SYSTEMS</w:t>
      </w:r>
    </w:p>
    <w:p w14:paraId="2B82AE8D" w14:textId="127673E2"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cases pertaining to anyone that is not mentally ill, is automatically dismissed, systematically.</w:t>
      </w:r>
    </w:p>
    <w:p w14:paraId="379AB2B9" w14:textId="0DAE9B3F"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t>PROTECTIVE SECURITY SYSTEMS</w:t>
      </w:r>
    </w:p>
    <w:p w14:paraId="7C7FF7B9" w14:textId="55692505"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4349B488"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335CAA7F"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CE476E" w:rsidRPr="008E27B7">
        <w:rPr>
          <w:b/>
          <w:bCs/>
          <w:color w:val="92D050"/>
        </w:rPr>
        <w:t>ENSURES 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C0A111C"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8E69459"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DAMAGES</w:t>
      </w:r>
      <w:r w:rsidRPr="00A67A8F">
        <w:t xml:space="preserve"> do not occur towards </w:t>
      </w:r>
      <w:r w:rsidR="00B50BB4">
        <w:t>anyone</w:t>
      </w:r>
      <w:r w:rsidRPr="00A67A8F">
        <w:t>.</w:t>
      </w:r>
    </w:p>
    <w:p w14:paraId="541D5534" w14:textId="4A12D944"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0CCC8286"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574DBB9D"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2B433A5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300036C5"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2"/>
      <w:commentRangeStart w:id="13"/>
      <w:r w:rsidRPr="000E76EC">
        <w:rPr>
          <w:strike/>
          <w:color w:val="00B050"/>
          <w:u w:val="single"/>
        </w:rPr>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2"/>
      <w:r w:rsidR="00350A20" w:rsidRPr="000E76EC">
        <w:rPr>
          <w:rStyle w:val="CommentReference"/>
          <w:strike/>
        </w:rPr>
        <w:commentReference w:id="12"/>
      </w:r>
      <w:commentRangeEnd w:id="13"/>
      <w:r w:rsidR="00CD079B">
        <w:rPr>
          <w:rStyle w:val="CommentReference"/>
        </w:rPr>
        <w:commentReference w:id="13"/>
      </w:r>
    </w:p>
    <w:p w14:paraId="029DD5E2" w14:textId="24683F27"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4"/>
      <w:r w:rsidRPr="00CE06E3">
        <w:rPr>
          <w:rStyle w:val="CommentReference"/>
        </w:rPr>
        <w:commentReference w:id="14"/>
      </w:r>
    </w:p>
    <w:p w14:paraId="64573F68" w14:textId="2A3C2CAB" w:rsidR="00F34DA2" w:rsidRPr="004D572C" w:rsidRDefault="00F34DA2" w:rsidP="00F34DA2">
      <w:pPr>
        <w:ind w:left="360" w:hanging="360"/>
        <w:jc w:val="both"/>
        <w:rPr>
          <w:color w:val="00B050"/>
          <w:u w:val="single"/>
        </w:rPr>
      </w:pPr>
      <w:commentRangeStart w:id="15"/>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5"/>
      <w:r w:rsidRPr="00CE06E3">
        <w:rPr>
          <w:rStyle w:val="CommentReference"/>
        </w:rPr>
        <w:commentReference w:id="15"/>
      </w:r>
    </w:p>
    <w:p w14:paraId="56CE4A8C" w14:textId="594CCBC3" w:rsidR="00F34DA2" w:rsidRPr="004D572C" w:rsidRDefault="00F34DA2" w:rsidP="00F34DA2">
      <w:pPr>
        <w:ind w:left="360" w:hanging="360"/>
        <w:jc w:val="both"/>
        <w:rPr>
          <w:color w:val="00B050"/>
        </w:rPr>
      </w:pPr>
      <w:commentRangeStart w:id="16"/>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6"/>
      <w:r w:rsidRPr="00CE06E3">
        <w:rPr>
          <w:rStyle w:val="CommentReference"/>
        </w:rPr>
        <w:commentReference w:id="16"/>
      </w:r>
    </w:p>
    <w:p w14:paraId="6AF6ED45" w14:textId="51E8A088" w:rsidR="00F34DA2" w:rsidRPr="004D572C" w:rsidRDefault="001B1200" w:rsidP="001B1200">
      <w:pPr>
        <w:ind w:left="360" w:hanging="360"/>
        <w:jc w:val="both"/>
        <w:rPr>
          <w:i/>
          <w:iCs/>
          <w:color w:val="00B050"/>
        </w:rPr>
      </w:pPr>
      <w:commentRangeStart w:id="17"/>
      <w:commentRangeStart w:id="18"/>
      <w:commentRangeStart w:id="19"/>
      <w:commentRangeStart w:id="20"/>
      <w:commentRangeStart w:id="21"/>
      <w:commentRangeStart w:id="22"/>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7"/>
      <w:r w:rsidRPr="004D572C">
        <w:rPr>
          <w:rStyle w:val="CommentReference"/>
          <w:i/>
          <w:iCs/>
        </w:rPr>
        <w:commentReference w:id="17"/>
      </w:r>
      <w:commentRangeEnd w:id="18"/>
      <w:r w:rsidR="00DB536B" w:rsidRPr="004D572C">
        <w:rPr>
          <w:rStyle w:val="CommentReference"/>
          <w:i/>
          <w:iCs/>
        </w:rPr>
        <w:commentReference w:id="18"/>
      </w:r>
      <w:commentRangeEnd w:id="19"/>
      <w:r w:rsidR="00CD079B">
        <w:rPr>
          <w:rStyle w:val="CommentReference"/>
        </w:rPr>
        <w:commentReference w:id="19"/>
      </w:r>
      <w:commentRangeEnd w:id="20"/>
      <w:r w:rsidR="00CD079B">
        <w:rPr>
          <w:rStyle w:val="CommentReference"/>
        </w:rPr>
        <w:commentReference w:id="20"/>
      </w:r>
      <w:commentRangeEnd w:id="21"/>
      <w:r w:rsidR="000233A7">
        <w:rPr>
          <w:rStyle w:val="CommentReference"/>
        </w:rPr>
        <w:commentReference w:id="21"/>
      </w:r>
      <w:commentRangeEnd w:id="22"/>
      <w:r w:rsidR="000233A7">
        <w:rPr>
          <w:rStyle w:val="CommentReference"/>
        </w:rPr>
        <w:commentReference w:id="22"/>
      </w:r>
    </w:p>
    <w:p w14:paraId="37C0F7AB" w14:textId="6428E223" w:rsidR="00DB536B" w:rsidRPr="004D572C" w:rsidRDefault="00DB536B" w:rsidP="00DB536B">
      <w:pPr>
        <w:ind w:left="360" w:hanging="360"/>
        <w:jc w:val="both"/>
        <w:rPr>
          <w:i/>
          <w:iCs/>
          <w:color w:val="00B050"/>
        </w:rPr>
      </w:pPr>
      <w:commentRangeStart w:id="23"/>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3"/>
      <w:r w:rsidR="00CD079B">
        <w:rPr>
          <w:rStyle w:val="CommentReference"/>
        </w:rPr>
        <w:commentReference w:id="23"/>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4"/>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4"/>
      <w:r w:rsidR="000233A7">
        <w:rPr>
          <w:rStyle w:val="CommentReference"/>
        </w:rPr>
        <w:commentReference w:id="24"/>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4CDD695B"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CE476E" w:rsidRPr="008E27B7">
        <w:rPr>
          <w:b/>
          <w:bCs/>
          <w:color w:val="92D050"/>
        </w:rPr>
        <w:t>ENSURES 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03A21C6C"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6A3BFFD6"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illegal acts never occur towards </w:t>
      </w:r>
      <w:r w:rsidR="00B50BB4">
        <w:t>anyone</w:t>
      </w:r>
      <w:r>
        <w:t>.</w:t>
      </w:r>
    </w:p>
    <w:p w14:paraId="6C58420F" w14:textId="0088E89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assassinated</w:t>
      </w:r>
      <w:r w:rsidR="00EE4EA3">
        <w:t>, and</w:t>
      </w:r>
      <w:r w:rsidR="00CE476E" w:rsidRPr="00F8033F">
        <w:t xml:space="preserve"> </w:t>
      </w:r>
      <w:r w:rsidR="00CE476E" w:rsidRPr="008E27B7">
        <w:rPr>
          <w:b/>
          <w:bCs/>
          <w:color w:val="92D050"/>
        </w:rPr>
        <w:t>ENSURES 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57F469BA"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0F5D03A"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CE476E" w:rsidRPr="008E27B7">
        <w:rPr>
          <w:b/>
          <w:bCs/>
          <w:color w:val="92D050"/>
        </w:rPr>
        <w:t>ENSURES 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0A5B2C26"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audio transmissions pertaining to </w:t>
      </w:r>
      <w:r w:rsidR="00B50BB4">
        <w:t>anyone</w:t>
      </w:r>
      <w:r>
        <w:t xml:space="preserve"> </w:t>
      </w:r>
      <w:r w:rsidR="00AB5BC3">
        <w:t xml:space="preserve">is </w:t>
      </w:r>
      <w:r>
        <w:t>secured at all times.</w:t>
      </w:r>
    </w:p>
    <w:p w14:paraId="675EF537" w14:textId="0966924E"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4AC7C677"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2A64591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cloning of </w:t>
      </w:r>
      <w:r w:rsidRPr="00631A11">
        <w:rPr>
          <w:b/>
          <w:bCs/>
        </w:rPr>
        <w:t>THE VIRTUAL ENVIRONMENT</w:t>
      </w:r>
      <w:r>
        <w:t xml:space="preserve"> does not damage </w:t>
      </w:r>
      <w:r w:rsidR="00B50BB4">
        <w:t>anyone</w:t>
      </w:r>
      <w:r>
        <w:t>.</w:t>
      </w:r>
    </w:p>
    <w:p w14:paraId="62BDC0D5" w14:textId="00644707"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54707A5B"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layered security systems are implemented for </w:t>
      </w:r>
      <w:r w:rsidR="00B50BB4">
        <w:t>everyone</w:t>
      </w:r>
      <w:r>
        <w:t>, including layered security data structured systems that generate various types of layered security.</w:t>
      </w:r>
    </w:p>
    <w:p w14:paraId="2F5930BB" w14:textId="4EE85101"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5A4271C6"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personal and professional correlations are removed from all </w:t>
      </w:r>
      <w:r w:rsidRPr="00631A11">
        <w:rPr>
          <w:b/>
          <w:bCs/>
        </w:rPr>
        <w:t>SECURITY SYSTEMS</w:t>
      </w:r>
      <w:r>
        <w:t>.</w:t>
      </w:r>
    </w:p>
    <w:p w14:paraId="7C5DF26A" w14:textId="2C5BE6FF"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1244EB85"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CE476E" w:rsidRPr="008E27B7">
        <w:rPr>
          <w:b/>
          <w:bCs/>
          <w:color w:val="92D050"/>
        </w:rPr>
        <w:t>ENSURES 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009F82CD"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31E31CB9"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88B6DA"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CE476E" w:rsidRPr="008E27B7">
        <w:rPr>
          <w:b/>
          <w:bCs/>
          <w:color w:val="92D050"/>
        </w:rPr>
        <w:t>ENSURES 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36CEA92E"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one type of intelligence does not pertain to another type of intelligence, such as thoughts not pertaining to food.</w:t>
      </w:r>
    </w:p>
    <w:p w14:paraId="17BCDA44" w14:textId="2DF0C7F9"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spatial effects are not used.</w:t>
      </w:r>
    </w:p>
    <w:p w14:paraId="576BB4F0" w14:textId="72106DCB"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visual-spatial effects are not used.</w:t>
      </w:r>
    </w:p>
    <w:p w14:paraId="7D4B396C" w14:textId="5960F049"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7199A20F"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7707C63"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3635D20E"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20ADFA"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CE476E" w:rsidRPr="008E27B7">
        <w:rPr>
          <w:b/>
          <w:bCs/>
          <w:color w:val="92D050"/>
        </w:rPr>
        <w:t>ENSURES 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19103C5C"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42808D51"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8480920"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10A6DCA2"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318564E"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rsidRPr="0082317E">
        <w:t xml:space="preserve"> all evidence is always safe from destruction and confiscation.</w:t>
      </w:r>
    </w:p>
    <w:p w14:paraId="37FC6517" w14:textId="2399FA20"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CE476E" w:rsidRPr="008E27B7">
        <w:rPr>
          <w:b/>
          <w:bCs/>
          <w:color w:val="92D050"/>
        </w:rPr>
        <w:t>ENSURES 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2CA4ADB7"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552193BA"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t>CHELSEA CLINTON INSTANCES DAMAGES PREVENTION SECURITY SYSTEMS</w:t>
      </w:r>
    </w:p>
    <w:p w14:paraId="1B151096" w14:textId="33E481D8" w:rsidR="00DE4A70" w:rsidRDefault="00DE4A70" w:rsidP="00DE4A70">
      <w:pPr>
        <w:ind w:left="360" w:hanging="360"/>
        <w:jc w:val="both"/>
      </w:pPr>
      <w:commentRangeStart w:id="25"/>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5"/>
      <w:r w:rsidR="001B4118">
        <w:rPr>
          <w:rStyle w:val="CommentReference"/>
        </w:rPr>
        <w:commentReference w:id="25"/>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t>DONALD J. TRUMP INSTANCES DAMAGES PREVENTION SECURITY SYSTEMS</w:t>
      </w:r>
    </w:p>
    <w:p w14:paraId="52FBEF2C" w14:textId="2E844CD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t>JOSEPH F. BIDEN INSTANCES DAMAGES PREVENTION SECURITY SYSTEMS</w:t>
      </w:r>
    </w:p>
    <w:p w14:paraId="09E79B09" w14:textId="63BCA34B"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A32D1A6"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t>PATRICK R. MCELHINEY INSTANCES DAMAGES PREVENTION SECURITY SYSTEMS</w:t>
      </w:r>
    </w:p>
    <w:p w14:paraId="4665AE9D" w14:textId="613F7E4F" w:rsidR="00FF6D91" w:rsidRDefault="00FF6D91" w:rsidP="00FF6D91">
      <w:pPr>
        <w:ind w:left="360" w:hanging="360"/>
        <w:jc w:val="both"/>
      </w:pPr>
      <w:commentRangeStart w:id="26"/>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6"/>
      <w:r w:rsidR="001B4118">
        <w:rPr>
          <w:rStyle w:val="CommentReference"/>
        </w:rPr>
        <w:commentReference w:id="26"/>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t>EYE DAMAGES PREVENTION SECURITY SYSTEMS</w:t>
      </w:r>
    </w:p>
    <w:p w14:paraId="0A1A6E44" w14:textId="48CD676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310CE8A0"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CE476E" w:rsidRPr="008E27B7">
        <w:rPr>
          <w:b/>
          <w:bCs/>
          <w:color w:val="92D050"/>
        </w:rPr>
        <w:t>ENSURES 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29F8685E"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FD07B4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CE476E" w:rsidRPr="008E27B7">
        <w:rPr>
          <w:b/>
          <w:bCs/>
          <w:color w:val="92D050"/>
        </w:rPr>
        <w:t>ENSURES 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CE476E" w:rsidRPr="008E27B7">
        <w:rPr>
          <w:b/>
          <w:bCs/>
          <w:color w:val="92D050"/>
        </w:rPr>
        <w:t>ENSURES 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565F6F10"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6DEEF0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FB435E4"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CE476E" w:rsidRPr="008E27B7">
        <w:rPr>
          <w:b/>
          <w:bCs/>
          <w:color w:val="92D050"/>
        </w:rPr>
        <w:t>ENSURES 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1E27918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2FD9DE0" w14:textId="73F3C134"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274E7639"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7D1B775E" w14:textId="1025A00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t>PHYSICAL HEALTH DAMAGES PREVENTION SECURITY SYSTEMS</w:t>
      </w:r>
    </w:p>
    <w:p w14:paraId="18F10DC0" w14:textId="6692394D"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37450C45"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CE476E" w:rsidRPr="008E27B7">
        <w:rPr>
          <w:b/>
          <w:bCs/>
          <w:color w:val="92D050"/>
        </w:rPr>
        <w:t>ENSURES 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696FDF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CE476E" w:rsidRPr="008E27B7">
        <w:rPr>
          <w:b/>
          <w:bCs/>
          <w:color w:val="92D050"/>
        </w:rPr>
        <w:t>ENSURES THAT</w:t>
      </w:r>
      <w:r>
        <w:t xml:space="preserve"> mind control technology is not used to cause motor movements or imbalances that would cause an injury or accident that would cause pain</w:t>
      </w:r>
      <w:r w:rsidR="000C1682">
        <w:t>, and</w:t>
      </w:r>
      <w:r w:rsidR="00CE476E" w:rsidRPr="00F8033F">
        <w:t xml:space="preserve"> </w:t>
      </w:r>
      <w:r w:rsidR="00CE476E" w:rsidRPr="008E27B7">
        <w:rPr>
          <w:b/>
          <w:bCs/>
          <w:color w:val="92D050"/>
        </w:rPr>
        <w:t>ENSURES THAT</w:t>
      </w:r>
      <w:r w:rsidR="000C1682">
        <w:t xml:space="preserve"> others do not cause injuries or accidents, such as falls or trips or pushes, that would cause injuries or pain, and</w:t>
      </w:r>
      <w:r w:rsidR="00CE476E" w:rsidRPr="00F8033F">
        <w:t xml:space="preserve"> </w:t>
      </w:r>
      <w:r w:rsidR="00CE476E" w:rsidRPr="008E27B7">
        <w:rPr>
          <w:b/>
          <w:bCs/>
          <w:color w:val="92D050"/>
        </w:rPr>
        <w:t>ENSURES 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6B70D8B5" w:rsidR="00510593" w:rsidRDefault="00510593" w:rsidP="00510593">
      <w:pPr>
        <w:ind w:left="360" w:hanging="360"/>
        <w:jc w:val="both"/>
      </w:pPr>
      <w:commentRangeStart w:id="27"/>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6BF8BF7F" w14:textId="15B8A792" w:rsidR="00C45D83" w:rsidRDefault="00C45D83" w:rsidP="00C45D83">
      <w:pPr>
        <w:ind w:left="360" w:hanging="360"/>
        <w:jc w:val="both"/>
      </w:pPr>
      <w:commentRangeStart w:id="28"/>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8"/>
      <w:r w:rsidR="00C67954">
        <w:rPr>
          <w:rStyle w:val="CommentReference"/>
        </w:rPr>
        <w:commentReference w:id="28"/>
      </w:r>
    </w:p>
    <w:p w14:paraId="108B15A9" w14:textId="4B17DB64" w:rsidR="00510593" w:rsidRDefault="00510593" w:rsidP="00510593">
      <w:pPr>
        <w:ind w:left="360" w:hanging="360"/>
        <w:jc w:val="both"/>
      </w:pPr>
      <w:commentRangeStart w:id="29"/>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9"/>
      <w:r w:rsidR="00C67954">
        <w:rPr>
          <w:rStyle w:val="CommentReference"/>
        </w:rPr>
        <w:commentReference w:id="29"/>
      </w:r>
    </w:p>
    <w:p w14:paraId="03D8017A" w14:textId="7A449143"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2BB12350"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13423D0D"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2374DBF4"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071E40D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281AFB8C"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389A1EF3"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2656FC7B"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6205EBE3"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48A8A113" w14:textId="45E1B201" w:rsidR="00CF157A" w:rsidRDefault="00CF157A" w:rsidP="00CF157A">
      <w:pPr>
        <w:ind w:left="360" w:hanging="360"/>
        <w:jc w:val="both"/>
      </w:pPr>
      <w:commentRangeStart w:id="30"/>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E76AF4B"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0"/>
      <w:r>
        <w:rPr>
          <w:rStyle w:val="CommentReference"/>
        </w:rPr>
        <w:commentReference w:id="30"/>
      </w:r>
    </w:p>
    <w:p w14:paraId="4DCDB14E" w14:textId="7D763805"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3B8885F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4CE93438"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BFEBA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1DB0A03A"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MEDICAL DAMAGE</w:t>
      </w:r>
      <w:r>
        <w:t xml:space="preserve"> never occurs</w:t>
      </w:r>
      <w:r w:rsidR="00D741C7">
        <w:t xml:space="preserve">, </w:t>
      </w:r>
      <w:r w:rsidR="00D741C7" w:rsidRPr="00F850AF">
        <w:rPr>
          <w:b/>
          <w:bCs/>
          <w:color w:val="00B0F0"/>
        </w:rPr>
        <w:t>IMPLICITLY-EXPLICITLY DEFINED</w:t>
      </w:r>
      <w:r w:rsidR="00D741C7">
        <w:t>.</w:t>
      </w:r>
    </w:p>
    <w:p w14:paraId="0D5C6EAE" w14:textId="71CF2415"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159DAA1B"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25CD89FF"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7A9367C5"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B10E0C"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3AEC8B1B"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1499C0BE"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6E490DC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7F7674F2"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1818F1EF" w:rsidR="00CF157A" w:rsidRPr="00F65848" w:rsidRDefault="00CF157A" w:rsidP="00CF157A">
      <w:pPr>
        <w:ind w:left="360" w:hanging="360"/>
        <w:jc w:val="both"/>
      </w:pPr>
      <w:commentRangeStart w:id="31"/>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6322DF49" w14:textId="36D8A200"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30599FC" w:rsidR="00CF157A" w:rsidRPr="00F65848" w:rsidRDefault="00CF157A" w:rsidP="00CF157A">
      <w:pPr>
        <w:ind w:left="360" w:hanging="360"/>
        <w:jc w:val="both"/>
      </w:pPr>
      <w:commentRangeStart w:id="32"/>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749627DD" w14:textId="67A9C1F2"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7CB3EAD3"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D741C7" w:rsidRPr="008E27B7">
        <w:rPr>
          <w:b/>
          <w:bCs/>
          <w:color w:val="92D050"/>
        </w:rPr>
        <w:t>ENSURES 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2608566" w:rsidR="00CF157A" w:rsidRPr="00C47150" w:rsidRDefault="00CF157A" w:rsidP="00CF157A">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0B6146DE"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2184E33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791DC994"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5449380D"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39F60DB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CE476E" w:rsidRPr="003E7FFC">
        <w:rPr>
          <w:b/>
          <w:bCs/>
          <w:color w:val="808080" w:themeColor="background1" w:themeShade="80"/>
        </w:rPr>
        <w:t>ENSURES 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168B2B1E"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041A6E2C"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59A287CB" w14:textId="66B3756B"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0FD97DF9" w14:textId="14DC59A0"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236EDC7" w14:textId="0E968C61"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Pr="008E27B7">
        <w:rPr>
          <w:b/>
          <w:bCs/>
          <w:color w:val="92D050"/>
        </w:rPr>
        <w:t>ENSURES 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NEVER RUNS</w:t>
      </w:r>
      <w:r>
        <w:t xml:space="preserve">,                               </w:t>
      </w:r>
      <w:r w:rsidRPr="00F850AF">
        <w:rPr>
          <w:b/>
          <w:bCs/>
          <w:color w:val="00B0F0"/>
        </w:rPr>
        <w:t>IMPLICITLY-EXPLICITLY DEFINED</w:t>
      </w:r>
      <w:r>
        <w:t>.</w:t>
      </w:r>
    </w:p>
    <w:p w14:paraId="25C27002" w14:textId="256FDC1A"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7CAD4419" w:rsidR="00CE476E" w:rsidRDefault="00CE476E" w:rsidP="00CE476E">
      <w:pPr>
        <w:ind w:left="360" w:hanging="360"/>
        <w:jc w:val="both"/>
      </w:pPr>
      <w:r>
        <w:rPr>
          <w:u w:val="single"/>
        </w:rPr>
        <w:t>AUTONOMOUS WRIST TORTURE PREVENTION SECURITY SYSTEMS</w:t>
      </w:r>
      <w:r w:rsidRPr="007F19BC">
        <w:t xml:space="preserve"> (</w:t>
      </w:r>
      <w:r w:rsidRPr="007F19BC">
        <w:rPr>
          <w:b/>
          <w:bCs/>
        </w:rPr>
        <w:t>2022</w:t>
      </w:r>
      <w:r w:rsidRPr="007F19BC">
        <w:t>)</w:t>
      </w:r>
      <w:r>
        <w:t xml:space="preserve"> – </w:t>
      </w:r>
      <w:r w:rsidRPr="003E7FFC">
        <w:rPr>
          <w:b/>
          <w:bCs/>
          <w:color w:val="92D050"/>
        </w:rPr>
        <w:t>ENSURES 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454CA0F4"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B238501"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4AE6B1F7"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6A05E719" w:rsidR="00CE476E" w:rsidRPr="00F65848" w:rsidRDefault="00CE476E" w:rsidP="00CE476E">
      <w:pPr>
        <w:ind w:left="360" w:hanging="360"/>
        <w:jc w:val="both"/>
      </w:pPr>
      <w:commentRangeStart w:id="33"/>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Pr="008E27B7">
        <w:rPr>
          <w:b/>
          <w:bCs/>
          <w:color w:val="92D050"/>
        </w:rPr>
        <w:t>ENSURES 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3"/>
      <w:r w:rsidR="00D741C7">
        <w:t xml:space="preserve">, </w:t>
      </w:r>
      <w:r w:rsidR="00D741C7" w:rsidRPr="00F850AF">
        <w:rPr>
          <w:b/>
          <w:bCs/>
          <w:color w:val="00B0F0"/>
        </w:rPr>
        <w:t>IMPLICITLY-EXPLICITLY DEFINED</w:t>
      </w:r>
      <w:r w:rsidR="00D741C7">
        <w:t>.</w:t>
      </w:r>
      <w:r>
        <w:rPr>
          <w:rStyle w:val="CommentReference"/>
        </w:rPr>
        <w:commentReference w:id="33"/>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 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81F6CC7"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CE476E" w:rsidRPr="008E27B7">
        <w:rPr>
          <w:b/>
          <w:bCs/>
          <w:color w:val="92D050"/>
        </w:rPr>
        <w:t>ENSURES 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t>DAMAGE PREVENTION SECURITY SYSTEMS</w:t>
      </w:r>
    </w:p>
    <w:p w14:paraId="397D728E" w14:textId="49B56D2A"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9F7476C"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CE476E" w:rsidRPr="008E27B7">
        <w:rPr>
          <w:b/>
          <w:bCs/>
          <w:color w:val="92D050"/>
        </w:rPr>
        <w:t>ENSURES 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C186C5A"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6BE84008"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16F36E4B"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anything relating to any personal relationship does not negatively affect any security of any system, and that any security of any system does not negatively affect any personal relationship.</w:t>
      </w:r>
    </w:p>
    <w:p w14:paraId="4915CB73" w14:textId="54126266"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all investigations that are erroneous are closed out, automatically, to ensure the privacy of </w:t>
      </w:r>
      <w:r w:rsidR="00FE5858">
        <w:t>everyone</w:t>
      </w:r>
      <w:r>
        <w:t>.</w:t>
      </w:r>
    </w:p>
    <w:p w14:paraId="642ADC42" w14:textId="60AC43E9"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CE476E" w:rsidRPr="008E27B7">
        <w:rPr>
          <w:b/>
          <w:bCs/>
          <w:color w:val="92D050"/>
        </w:rPr>
        <w:t>ENSURES 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375C401D"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10E49C22"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70C2C1DA"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5C3BBCD1" w:rsidR="009C5A96" w:rsidRDefault="009C5A96" w:rsidP="009C5A96">
      <w:pPr>
        <w:ind w:left="360" w:hanging="360"/>
        <w:jc w:val="both"/>
      </w:pPr>
      <w:commentRangeStart w:id="3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B24CF4" w:rsidRPr="006670CE">
        <w:rPr>
          <w:rStyle w:val="CommentReference"/>
        </w:rPr>
        <w:commentReference w:id="34"/>
      </w:r>
    </w:p>
    <w:p w14:paraId="430793E5" w14:textId="2052F2CB" w:rsidR="001037A8" w:rsidRPr="006670CE" w:rsidRDefault="00853D71" w:rsidP="001037A8">
      <w:pPr>
        <w:ind w:left="360" w:hanging="360"/>
        <w:jc w:val="both"/>
      </w:pPr>
      <w:commentRangeStart w:id="3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1FF3DBCC" w14:textId="2AC23714" w:rsidR="00853D71" w:rsidRPr="006670CE" w:rsidRDefault="00853D71" w:rsidP="009C5A96">
      <w:pPr>
        <w:ind w:left="360" w:hanging="360"/>
        <w:jc w:val="both"/>
      </w:pPr>
      <w:commentRangeStart w:id="3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7BC9A47F" w14:textId="0402F079" w:rsidR="000C1682" w:rsidRDefault="000C1682" w:rsidP="000C1682">
      <w:pPr>
        <w:ind w:left="360" w:hanging="360"/>
        <w:jc w:val="both"/>
      </w:pPr>
      <w:commentRangeStart w:id="3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w:t>
      </w:r>
      <w:r w:rsidRPr="000229F9">
        <w:t>damages are not caused to the brain, and that mind control does not damage how the brain works, normally</w:t>
      </w:r>
      <w:r w:rsidRPr="006602FC">
        <w:t>.</w:t>
      </w:r>
      <w:commentRangeEnd w:id="37"/>
      <w:r w:rsidR="00506E87">
        <w:rPr>
          <w:rStyle w:val="CommentReference"/>
        </w:rPr>
        <w:commentReference w:id="37"/>
      </w:r>
    </w:p>
    <w:p w14:paraId="1CBA87EF" w14:textId="0BFF8BF0" w:rsidR="000C1682" w:rsidRDefault="000C1682" w:rsidP="000229F9">
      <w:pPr>
        <w:ind w:left="720" w:hanging="360"/>
        <w:jc w:val="both"/>
      </w:pPr>
      <w:commentRangeStart w:id="3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mental concentration is not altered by mind control </w:t>
      </w:r>
      <w:r w:rsidR="00B03A79">
        <w:t>technology and</w:t>
      </w:r>
      <w:r w:rsidR="00CE476E" w:rsidRPr="00F8033F">
        <w:t xml:space="preserve"> </w:t>
      </w:r>
      <w:r w:rsidR="00CE476E" w:rsidRPr="008E27B7">
        <w:rPr>
          <w:b/>
          <w:bCs/>
          <w:color w:val="92D050"/>
        </w:rPr>
        <w:t>ENSURES THAT</w:t>
      </w:r>
      <w:r>
        <w:t xml:space="preserve"> concentration always works properly</w:t>
      </w:r>
      <w:r w:rsidRPr="006602FC">
        <w:t>.</w:t>
      </w:r>
      <w:commentRangeEnd w:id="38"/>
      <w:r w:rsidR="00B24CF4">
        <w:rPr>
          <w:rStyle w:val="CommentReference"/>
        </w:rPr>
        <w:commentReference w:id="38"/>
      </w:r>
    </w:p>
    <w:p w14:paraId="0B910FB8" w14:textId="10BEDC26" w:rsidR="00F7149B" w:rsidRDefault="00F7149B" w:rsidP="00F7149B">
      <w:pPr>
        <w:ind w:left="720" w:hanging="360"/>
        <w:jc w:val="both"/>
      </w:pPr>
      <w:commentRangeStart w:id="39"/>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9"/>
      <w:r>
        <w:rPr>
          <w:rStyle w:val="CommentReference"/>
        </w:rPr>
        <w:commentReference w:id="39"/>
      </w:r>
    </w:p>
    <w:p w14:paraId="001827D5" w14:textId="7FAC3888"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3A4722B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9367B50"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C2952C6"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467E3C05"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3A5FBC5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33305709"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5ABAD061"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08805778"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CE476E" w:rsidRPr="00F8033F">
        <w:t xml:space="preserve"> </w:t>
      </w:r>
      <w:r w:rsidR="00CE476E" w:rsidRPr="008E27B7">
        <w:rPr>
          <w:b/>
          <w:bCs/>
          <w:color w:val="92D050"/>
        </w:rPr>
        <w:t>ENSURES THAT</w:t>
      </w:r>
      <w:r w:rsidR="00F71C3A">
        <w:t xml:space="preserve">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67D8D7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0ACE2A1F"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9"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0"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2"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3"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4"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5"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6"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7"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8"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9"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20"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1"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2"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3"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4"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5"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6"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7"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8"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9"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30"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1"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2"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3"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1BF0F" w14:textId="77777777" w:rsidR="00EE725E" w:rsidRDefault="00EE725E" w:rsidP="005B7682">
      <w:pPr>
        <w:spacing w:after="0" w:line="240" w:lineRule="auto"/>
      </w:pPr>
      <w:r>
        <w:separator/>
      </w:r>
    </w:p>
  </w:endnote>
  <w:endnote w:type="continuationSeparator" w:id="0">
    <w:p w14:paraId="494137EB" w14:textId="77777777" w:rsidR="00EE725E" w:rsidRDefault="00EE725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3A516" w14:textId="77777777" w:rsidR="004A0C0C" w:rsidRDefault="004A0C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EndPr/>
    <w:sdtContent>
      <w:sdt>
        <w:sdtPr>
          <w:id w:val="565050523"/>
          <w:docPartObj>
            <w:docPartGallery w:val="Page Numbers (Top of Page)"/>
            <w:docPartUnique/>
          </w:docPartObj>
        </w:sdtPr>
        <w:sdtEndPr/>
        <w:sdtContent>
          <w:p w14:paraId="6E2AFF5C" w14:textId="18A53169" w:rsidR="0078387A" w:rsidRDefault="004A0C0C"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del w:id="46" w:author="Patrick McElhiney" w:date="2023-02-07T19:08:00Z">
              <w:r w:rsidR="000B42C6" w:rsidRPr="000B42C6" w:rsidDel="004A0C0C">
                <w:rPr>
                  <w:b/>
                  <w:bCs/>
                  <w:u w:val="single"/>
                </w:rPr>
                <w:delText>MCE123</w:delText>
              </w:r>
              <w:r w:rsidR="000B42C6" w:rsidRPr="000B42C6" w:rsidDel="004A0C0C">
                <w:rPr>
                  <w:b/>
                  <w:bCs/>
                  <w:vertAlign w:val="superscript"/>
                </w:rPr>
                <w:delText>SM</w:delText>
              </w:r>
              <w:r w:rsidR="000B42C6" w:rsidRPr="000B42C6" w:rsidDel="004A0C0C">
                <w:rPr>
                  <w:b/>
                  <w:bCs/>
                </w:rPr>
                <w:delText xml:space="preserve"> COMPANY</w:delText>
              </w:r>
              <w:r w:rsidR="000B42C6" w:rsidDel="004A0C0C">
                <w:delText xml:space="preserve"> 1999-2022</w:delText>
              </w:r>
            </w:del>
            <w:ins w:id="47" w:author="Patrick McElhiney" w:date="2023-02-07T19:08:00Z">
              <w:r>
                <w:rPr>
                  <w:b/>
                  <w:bCs/>
                  <w:u w:val="single"/>
                </w:rPr>
                <w:t>GLOBAL SECURITY SYSTEMS®, INC. 2020-2022</w:t>
              </w:r>
            </w:ins>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00A84" w14:textId="77777777" w:rsidR="004A0C0C" w:rsidRDefault="004A0C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D0A66" w14:textId="77777777" w:rsidR="00EE725E" w:rsidRDefault="00EE725E" w:rsidP="005B7682">
      <w:pPr>
        <w:spacing w:after="0" w:line="240" w:lineRule="auto"/>
      </w:pPr>
      <w:r>
        <w:separator/>
      </w:r>
    </w:p>
  </w:footnote>
  <w:footnote w:type="continuationSeparator" w:id="0">
    <w:p w14:paraId="2F7054CC" w14:textId="77777777" w:rsidR="00EE725E" w:rsidRDefault="00EE725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13D39" w14:textId="77777777" w:rsidR="004A0C0C" w:rsidRDefault="004A0C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4A0C0C"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696C8468"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del w:id="40" w:author="Patrick McElhiney" w:date="2023-02-07T19:08:00Z">
      <w:r w:rsidR="00E8322A" w:rsidRPr="00110AF9" w:rsidDel="004A0C0C">
        <w:rPr>
          <w:b/>
          <w:bCs/>
          <w:color w:val="000000" w:themeColor="text1"/>
          <w:sz w:val="18"/>
          <w:u w:val="single"/>
        </w:rPr>
        <w:delText>PATRICK</w:delText>
      </w:r>
      <w:r w:rsidR="0078387A" w:rsidRPr="00110AF9" w:rsidDel="004A0C0C">
        <w:rPr>
          <w:b/>
          <w:bCs/>
          <w:color w:val="000000" w:themeColor="text1"/>
          <w:sz w:val="18"/>
          <w:u w:val="single"/>
        </w:rPr>
        <w:delText xml:space="preserve"> R. </w:delText>
      </w:r>
      <w:r w:rsidR="00E8322A" w:rsidRPr="00110AF9" w:rsidDel="004A0C0C">
        <w:rPr>
          <w:b/>
          <w:bCs/>
          <w:color w:val="000000" w:themeColor="text1"/>
          <w:sz w:val="18"/>
          <w:u w:val="single"/>
        </w:rPr>
        <w:delText>MCELHINEY</w:delText>
      </w:r>
    </w:del>
    <w:ins w:id="41" w:author="Patrick McElhiney" w:date="2023-02-07T19:08:00Z">
      <w:r w:rsidR="004A0C0C">
        <w:rPr>
          <w:b/>
          <w:bCs/>
          <w:color w:val="000000" w:themeColor="text1"/>
          <w:sz w:val="18"/>
          <w:u w:val="single"/>
        </w:rPr>
        <w:t>PATRICK RUSSELL MCELHINEY</w:t>
      </w:r>
    </w:ins>
  </w:p>
  <w:p w14:paraId="0CF35C62" w14:textId="77777777" w:rsidR="0078387A" w:rsidRPr="00756B5A" w:rsidRDefault="0078387A" w:rsidP="005B7682">
    <w:pPr>
      <w:pStyle w:val="Header"/>
      <w:jc w:val="both"/>
      <w:rPr>
        <w:color w:val="FF0000"/>
        <w:sz w:val="10"/>
      </w:rPr>
    </w:pPr>
  </w:p>
  <w:p w14:paraId="6F2BE3E8" w14:textId="1A3905E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del w:id="42" w:author="Patrick McElhiney" w:date="2023-02-07T19:08:00Z">
      <w:r w:rsidRPr="00110AF9" w:rsidDel="004A0C0C">
        <w:rPr>
          <w:b/>
          <w:bCs/>
          <w:iCs/>
          <w:color w:val="000000" w:themeColor="text1"/>
          <w:sz w:val="18"/>
          <w:u w:val="single"/>
        </w:rPr>
        <w:delText>P</w:delText>
      </w:r>
      <w:r w:rsidR="00110AF9" w:rsidRPr="00110AF9" w:rsidDel="004A0C0C">
        <w:rPr>
          <w:b/>
          <w:bCs/>
          <w:iCs/>
          <w:color w:val="000000" w:themeColor="text1"/>
          <w:sz w:val="18"/>
          <w:u w:val="single"/>
        </w:rPr>
        <w:delText>ATRICK</w:delText>
      </w:r>
      <w:r w:rsidRPr="00110AF9" w:rsidDel="004A0C0C">
        <w:rPr>
          <w:b/>
          <w:bCs/>
          <w:iCs/>
          <w:color w:val="000000" w:themeColor="text1"/>
          <w:sz w:val="18"/>
          <w:u w:val="single"/>
        </w:rPr>
        <w:delText xml:space="preserve"> R. </w:delText>
      </w:r>
      <w:r w:rsidR="00110AF9" w:rsidRPr="00110AF9" w:rsidDel="004A0C0C">
        <w:rPr>
          <w:b/>
          <w:bCs/>
          <w:iCs/>
          <w:color w:val="000000" w:themeColor="text1"/>
          <w:sz w:val="18"/>
          <w:u w:val="single"/>
        </w:rPr>
        <w:delText>MCELHINEY</w:delText>
      </w:r>
    </w:del>
    <w:ins w:id="43" w:author="Patrick McElhiney" w:date="2023-02-07T19:08:00Z">
      <w:r w:rsidR="004A0C0C">
        <w:rPr>
          <w:b/>
          <w:bCs/>
          <w:iCs/>
          <w:color w:val="000000" w:themeColor="text1"/>
          <w:sz w:val="18"/>
          <w:u w:val="single"/>
        </w:rPr>
        <w:t>PATRICK RUSSELL MCELHINEY</w:t>
      </w:r>
    </w:ins>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del w:id="44" w:author="Patrick McElhiney" w:date="2023-02-07T19:08:00Z">
      <w:r w:rsidR="00110AF9" w:rsidRPr="00110AF9" w:rsidDel="004A0C0C">
        <w:rPr>
          <w:b/>
          <w:bCs/>
          <w:iCs/>
          <w:color w:val="000000" w:themeColor="text1"/>
          <w:sz w:val="18"/>
          <w:u w:val="single"/>
        </w:rPr>
        <w:delText>ANNA</w:delText>
      </w:r>
      <w:r w:rsidR="00840A5A" w:rsidRPr="00110AF9" w:rsidDel="004A0C0C">
        <w:rPr>
          <w:b/>
          <w:bCs/>
          <w:iCs/>
          <w:color w:val="000000" w:themeColor="text1"/>
          <w:sz w:val="18"/>
          <w:u w:val="single"/>
        </w:rPr>
        <w:delText xml:space="preserve"> V. </w:delText>
      </w:r>
      <w:r w:rsidR="00110AF9" w:rsidRPr="00110AF9" w:rsidDel="004A0C0C">
        <w:rPr>
          <w:b/>
          <w:bCs/>
          <w:iCs/>
          <w:color w:val="000000" w:themeColor="text1"/>
          <w:sz w:val="18"/>
          <w:u w:val="single"/>
        </w:rPr>
        <w:delText>KUSHCHENKO</w:delText>
      </w:r>
    </w:del>
    <w:ins w:id="45" w:author="Patrick McElhiney" w:date="2023-02-07T19:08:00Z">
      <w:r w:rsidR="004A0C0C">
        <w:rPr>
          <w:b/>
          <w:bCs/>
          <w:iCs/>
          <w:color w:val="000000" w:themeColor="text1"/>
          <w:sz w:val="18"/>
          <w:u w:val="single"/>
        </w:rPr>
        <w:t>ANNA VASILY’EVNA KUSHCHENKO</w:t>
      </w:r>
    </w:ins>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4A0C0C">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AEDDB" w14:textId="77777777" w:rsidR="004A0C0C" w:rsidRDefault="004A0C0C">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trackRevisions/>
  <w:defaultTabStop w:val="720"/>
  <w:characterSpacingControl w:val="doNotCompress"/>
  <w:hdrShapeDefaults>
    <o:shapedefaults v:ext="edit" spidmax="2050"/>
    <o:shapelayout v:ext="edit">
      <o:idmap v:ext="edit" data="1"/>
      <o:rules v:ext="edit">
        <o:r id="V:Rule3" type="connector" idref="#_x0000_s1027"/>
        <o:r id="V:Rule4"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36"/>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440"/>
    <w:rsid w:val="00124741"/>
    <w:rsid w:val="001249E6"/>
    <w:rsid w:val="00126B27"/>
    <w:rsid w:val="00126DB2"/>
    <w:rsid w:val="00127E8A"/>
    <w:rsid w:val="001334EB"/>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76CE"/>
    <w:rsid w:val="0043289F"/>
    <w:rsid w:val="00434D9D"/>
    <w:rsid w:val="00435D7E"/>
    <w:rsid w:val="0043735B"/>
    <w:rsid w:val="00440927"/>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0C0C"/>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31265</Words>
  <Characters>178214</Characters>
  <Application>Microsoft Office Word</Application>
  <DocSecurity>0</DocSecurity>
  <Lines>1485</Lines>
  <Paragraphs>418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2022-09-26T22:33:00Z</cp:lastPrinted>
  <dcterms:created xsi:type="dcterms:W3CDTF">2022-10-04T01:16:00Z</dcterms:created>
  <dcterms:modified xsi:type="dcterms:W3CDTF">2023-02-08T00:08:00Z</dcterms:modified>
</cp:coreProperties>
</file>