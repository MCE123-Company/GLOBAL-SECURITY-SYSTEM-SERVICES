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26DED905"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F133BD">
        <w:rPr>
          <w:b/>
          <w:bCs/>
        </w:rPr>
        <w:t>ANYTHING</w:t>
      </w:r>
      <w:r w:rsidR="00350A20" w:rsidRPr="00F133BD">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EA6E8FC"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F133BD">
        <w:rPr>
          <w:b/>
          <w:bCs/>
        </w:rPr>
        <w:t>ANYTHING</w:t>
      </w:r>
      <w:r w:rsidRPr="00F133BD">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F133BD">
        <w:t>or processes</w:t>
      </w:r>
      <w:r w:rsidRPr="00A67A8F">
        <w:t>.</w:t>
      </w:r>
    </w:p>
    <w:p w14:paraId="42731965" w14:textId="1376B56E"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F133BD">
        <w:rPr>
          <w:b/>
          <w:bCs/>
        </w:rPr>
        <w:t>ANYTHING</w:t>
      </w:r>
      <w:r w:rsidRPr="00F133BD">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4377E87A"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F133BD">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6A1E642A" w:rsidR="002E5275" w:rsidRPr="00F133BD" w:rsidRDefault="00350A20" w:rsidP="002E5275">
      <w:pPr>
        <w:ind w:left="360" w:hanging="360"/>
        <w:jc w:val="both"/>
        <w:rPr>
          <w:color w:val="00B050"/>
        </w:rPr>
      </w:pPr>
      <w:commentRangeStart w:id="8"/>
      <w:r w:rsidRPr="00F133BD">
        <w:rPr>
          <w:color w:val="00B050"/>
          <w:u w:val="single"/>
        </w:rPr>
        <w:t xml:space="preserve">GENERALLY </w:t>
      </w:r>
      <w:r w:rsidR="002E5275" w:rsidRPr="00F133BD">
        <w:rPr>
          <w:color w:val="00B050"/>
          <w:u w:val="single"/>
        </w:rPr>
        <w:t>AUTONOMOUS CRIME KEY</w:t>
      </w:r>
      <w:r w:rsidRPr="00F133BD">
        <w:rPr>
          <w:color w:val="00B050"/>
          <w:u w:val="single"/>
        </w:rPr>
        <w:t>CODE</w:t>
      </w:r>
      <w:r w:rsidR="002E5275" w:rsidRPr="00F133BD">
        <w:rPr>
          <w:color w:val="00B050"/>
          <w:u w:val="single"/>
        </w:rPr>
        <w:t>WORD PREVENTION SECURITY SYSTEMS</w:t>
      </w:r>
      <w:r w:rsidR="002E5275" w:rsidRPr="00F133BD">
        <w:rPr>
          <w:color w:val="00B050"/>
        </w:rPr>
        <w:t xml:space="preserve"> (</w:t>
      </w:r>
      <w:r w:rsidR="002E5275" w:rsidRPr="00F133BD">
        <w:rPr>
          <w:b/>
          <w:bCs/>
          <w:color w:val="00B050"/>
        </w:rPr>
        <w:t>2022</w:t>
      </w:r>
      <w:r w:rsidR="002E5275" w:rsidRPr="00F133BD">
        <w:rPr>
          <w:color w:val="00B050"/>
        </w:rPr>
        <w:t xml:space="preserve">) – verifies that anything containing the keyword </w:t>
      </w:r>
      <w:r w:rsidR="002E5275" w:rsidRPr="00F133BD">
        <w:rPr>
          <w:b/>
          <w:bCs/>
          <w:color w:val="00B0F0"/>
        </w:rPr>
        <w:t>CRIME</w:t>
      </w:r>
      <w:r w:rsidR="002E5275" w:rsidRPr="00F133BD">
        <w:rPr>
          <w:color w:val="00B050"/>
        </w:rPr>
        <w:t xml:space="preserve">, and anything systemically originating from any </w:t>
      </w:r>
      <w:r w:rsidR="002E5275" w:rsidRPr="00F133BD">
        <w:rPr>
          <w:b/>
          <w:bCs/>
          <w:color w:val="FF0000"/>
        </w:rPr>
        <w:t>CODEWORD</w:t>
      </w:r>
      <w:r w:rsidR="002E5275" w:rsidRPr="00F133BD">
        <w:rPr>
          <w:color w:val="00B050"/>
        </w:rPr>
        <w:t xml:space="preserve"> containing keyword </w:t>
      </w:r>
      <w:r w:rsidR="002E5275" w:rsidRPr="00F133BD">
        <w:rPr>
          <w:b/>
          <w:bCs/>
          <w:color w:val="002060"/>
        </w:rPr>
        <w:t>CRIME</w:t>
      </w:r>
      <w:r w:rsidR="002E5275" w:rsidRPr="00F133BD">
        <w:rPr>
          <w:color w:val="00B050"/>
        </w:rPr>
        <w:t xml:space="preserve"> never executes</w:t>
      </w:r>
      <w:r w:rsidR="00CE06E3">
        <w:rPr>
          <w:color w:val="00B050"/>
        </w:rPr>
        <w:t xml:space="preserve"> </w:t>
      </w:r>
      <w:r w:rsidR="002E5275" w:rsidRPr="00F133BD">
        <w:rPr>
          <w:color w:val="00B050"/>
        </w:rPr>
        <w:t>or originates.</w:t>
      </w:r>
    </w:p>
    <w:p w14:paraId="546DE23C" w14:textId="2AF582EA" w:rsidR="002E5275" w:rsidRPr="00F133BD" w:rsidRDefault="00350A20" w:rsidP="002E5275">
      <w:pPr>
        <w:ind w:left="360" w:hanging="360"/>
        <w:jc w:val="both"/>
        <w:rPr>
          <w:color w:val="00B050"/>
        </w:rPr>
      </w:pPr>
      <w:r w:rsidRPr="00F133BD">
        <w:rPr>
          <w:color w:val="00B050"/>
          <w:u w:val="single"/>
        </w:rPr>
        <w:t xml:space="preserve">GENERALLY </w:t>
      </w:r>
      <w:r w:rsidR="002E5275" w:rsidRPr="00F133BD">
        <w:rPr>
          <w:color w:val="00B050"/>
          <w:u w:val="single"/>
        </w:rPr>
        <w:t>AUTONOMOUS TERRORISM KEY</w:t>
      </w:r>
      <w:r w:rsidRPr="00F133BD">
        <w:rPr>
          <w:color w:val="00B050"/>
          <w:u w:val="single"/>
        </w:rPr>
        <w:t>CODE</w:t>
      </w:r>
      <w:r w:rsidR="002E5275" w:rsidRPr="00F133BD">
        <w:rPr>
          <w:color w:val="00B050"/>
          <w:u w:val="single"/>
        </w:rPr>
        <w:t>WORD PREVENTION SECURITY SYSTEMS</w:t>
      </w:r>
      <w:r w:rsidR="002E5275" w:rsidRPr="00F133BD">
        <w:rPr>
          <w:color w:val="00B050"/>
        </w:rPr>
        <w:t xml:space="preserve"> (</w:t>
      </w:r>
      <w:r w:rsidR="002E5275" w:rsidRPr="00F133BD">
        <w:rPr>
          <w:b/>
          <w:bCs/>
          <w:color w:val="00B050"/>
        </w:rPr>
        <w:t>2022</w:t>
      </w:r>
      <w:r w:rsidR="002E5275" w:rsidRPr="00F133BD">
        <w:rPr>
          <w:color w:val="00B050"/>
        </w:rPr>
        <w:t xml:space="preserve">) – verifies that anything containing the keyword </w:t>
      </w:r>
      <w:r w:rsidR="002E5275" w:rsidRPr="00F133BD">
        <w:rPr>
          <w:b/>
          <w:bCs/>
          <w:color w:val="00B0F0"/>
        </w:rPr>
        <w:t>TERRORISM</w:t>
      </w:r>
      <w:r w:rsidR="002E5275" w:rsidRPr="00F133BD">
        <w:rPr>
          <w:color w:val="00B050"/>
        </w:rPr>
        <w:t xml:space="preserve">, and anything systemically originating from any </w:t>
      </w:r>
      <w:r w:rsidR="002E5275" w:rsidRPr="00F133BD">
        <w:rPr>
          <w:b/>
          <w:bCs/>
          <w:color w:val="FF0000"/>
        </w:rPr>
        <w:t>CODEWORD</w:t>
      </w:r>
      <w:r w:rsidR="002E5275" w:rsidRPr="00F133BD">
        <w:rPr>
          <w:color w:val="00B050"/>
        </w:rPr>
        <w:t xml:space="preserve"> containing keyword </w:t>
      </w:r>
      <w:r w:rsidR="002E5275" w:rsidRPr="00F133BD">
        <w:rPr>
          <w:b/>
          <w:bCs/>
          <w:color w:val="002060"/>
        </w:rPr>
        <w:t>TERRORISM</w:t>
      </w:r>
      <w:r w:rsidR="002E5275" w:rsidRPr="00F133BD">
        <w:rPr>
          <w:color w:val="00B050"/>
        </w:rPr>
        <w:t xml:space="preserve"> never executes or originates.</w:t>
      </w:r>
    </w:p>
    <w:p w14:paraId="6D723D73" w14:textId="27AC14D0" w:rsidR="002E5275" w:rsidRPr="00F133BD" w:rsidRDefault="00350A20" w:rsidP="002E5275">
      <w:pPr>
        <w:ind w:left="360" w:hanging="360"/>
        <w:jc w:val="both"/>
        <w:rPr>
          <w:color w:val="00B050"/>
        </w:rPr>
      </w:pPr>
      <w:r w:rsidRPr="00F133BD">
        <w:rPr>
          <w:color w:val="00B050"/>
          <w:u w:val="single"/>
        </w:rPr>
        <w:t xml:space="preserve">GENERALLY </w:t>
      </w:r>
      <w:r w:rsidR="002E5275" w:rsidRPr="00F133BD">
        <w:rPr>
          <w:color w:val="00B050"/>
          <w:u w:val="single"/>
        </w:rPr>
        <w:t>AUTONOMOUS WAR KEY</w:t>
      </w:r>
      <w:r w:rsidRPr="00F133BD">
        <w:rPr>
          <w:color w:val="00B050"/>
          <w:u w:val="single"/>
        </w:rPr>
        <w:t>CODE</w:t>
      </w:r>
      <w:r w:rsidR="002E5275" w:rsidRPr="00F133BD">
        <w:rPr>
          <w:color w:val="00B050"/>
          <w:u w:val="single"/>
        </w:rPr>
        <w:t>WORD PREVENTION SECURITY SYSTEMS</w:t>
      </w:r>
      <w:r w:rsidR="002E5275" w:rsidRPr="00F133BD">
        <w:rPr>
          <w:color w:val="00B050"/>
        </w:rPr>
        <w:t xml:space="preserve"> (</w:t>
      </w:r>
      <w:r w:rsidR="002E5275" w:rsidRPr="00F133BD">
        <w:rPr>
          <w:b/>
          <w:bCs/>
          <w:color w:val="00B050"/>
        </w:rPr>
        <w:t>2022</w:t>
      </w:r>
      <w:r w:rsidR="002E5275" w:rsidRPr="00F133BD">
        <w:rPr>
          <w:color w:val="00B050"/>
        </w:rPr>
        <w:t xml:space="preserve">) – verifies that anything containing the keyword </w:t>
      </w:r>
      <w:r w:rsidR="002E5275" w:rsidRPr="00F133BD">
        <w:rPr>
          <w:b/>
          <w:bCs/>
          <w:color w:val="00B0F0"/>
        </w:rPr>
        <w:t>WAR</w:t>
      </w:r>
      <w:r w:rsidR="002E5275" w:rsidRPr="00F133BD">
        <w:rPr>
          <w:color w:val="00B050"/>
        </w:rPr>
        <w:t xml:space="preserve">, and anything systemically originating from any </w:t>
      </w:r>
      <w:r w:rsidR="002E5275" w:rsidRPr="00F133BD">
        <w:rPr>
          <w:b/>
          <w:bCs/>
          <w:color w:val="00B050"/>
        </w:rPr>
        <w:t>CODEWORD</w:t>
      </w:r>
      <w:r w:rsidR="002E5275" w:rsidRPr="00F133BD">
        <w:rPr>
          <w:color w:val="00B050"/>
        </w:rPr>
        <w:t xml:space="preserve"> containing keyword </w:t>
      </w:r>
      <w:r w:rsidR="002E5275" w:rsidRPr="00F133BD">
        <w:rPr>
          <w:b/>
          <w:bCs/>
          <w:color w:val="FF0000"/>
        </w:rPr>
        <w:t>WAR</w:t>
      </w:r>
      <w:r w:rsidR="002E5275" w:rsidRPr="00F133BD">
        <w:rPr>
          <w:color w:val="00B050"/>
        </w:rPr>
        <w:t xml:space="preserve"> never executes or originates.</w:t>
      </w:r>
    </w:p>
    <w:p w14:paraId="5D3FE8A6" w14:textId="28D39CAA" w:rsidR="002E5275" w:rsidRPr="00F133BD" w:rsidRDefault="004B7D6A" w:rsidP="00350A20">
      <w:pPr>
        <w:ind w:left="360" w:hanging="360"/>
        <w:jc w:val="both"/>
        <w:rPr>
          <w:color w:val="00B050"/>
        </w:rPr>
      </w:pPr>
      <w:r>
        <w:rPr>
          <w:color w:val="00B050"/>
          <w:u w:val="single"/>
        </w:rPr>
        <w:t xml:space="preserve">GENERALLY </w:t>
      </w:r>
      <w:r w:rsidR="002E5275" w:rsidRPr="00F133BD">
        <w:rPr>
          <w:color w:val="00B050"/>
          <w:u w:val="single"/>
        </w:rPr>
        <w:t>AUTONOMOUS WEAPON KEY</w:t>
      </w:r>
      <w:r w:rsidR="00350A20" w:rsidRPr="00F133BD">
        <w:rPr>
          <w:color w:val="00B050"/>
          <w:u w:val="single"/>
        </w:rPr>
        <w:t>CODE</w:t>
      </w:r>
      <w:r w:rsidR="002E5275" w:rsidRPr="00F133BD">
        <w:rPr>
          <w:color w:val="00B050"/>
          <w:u w:val="single"/>
        </w:rPr>
        <w:t>WORD PREVENTION SECURITY SYSTEMS</w:t>
      </w:r>
      <w:r w:rsidR="002E5275" w:rsidRPr="00F133BD">
        <w:rPr>
          <w:color w:val="00B050"/>
        </w:rPr>
        <w:t xml:space="preserve"> (</w:t>
      </w:r>
      <w:r w:rsidR="002E5275" w:rsidRPr="00F133BD">
        <w:rPr>
          <w:b/>
          <w:bCs/>
          <w:color w:val="00B050"/>
        </w:rPr>
        <w:t>2022</w:t>
      </w:r>
      <w:r w:rsidR="002E5275" w:rsidRPr="00F133BD">
        <w:rPr>
          <w:color w:val="00B050"/>
        </w:rPr>
        <w:t xml:space="preserve">) – verifies that anything containing the keyword </w:t>
      </w:r>
      <w:r w:rsidR="002E5275" w:rsidRPr="00F133BD">
        <w:rPr>
          <w:b/>
          <w:bCs/>
          <w:color w:val="00B0F0"/>
        </w:rPr>
        <w:t>WEAPON</w:t>
      </w:r>
      <w:r w:rsidR="002E5275" w:rsidRPr="00F133BD">
        <w:rPr>
          <w:color w:val="00B050"/>
        </w:rPr>
        <w:t xml:space="preserve">, and anything systemically originating from any </w:t>
      </w:r>
      <w:r w:rsidR="002E5275" w:rsidRPr="00F133BD">
        <w:rPr>
          <w:b/>
          <w:bCs/>
          <w:color w:val="FF0000"/>
        </w:rPr>
        <w:t>CODEWORD</w:t>
      </w:r>
      <w:r w:rsidR="002E5275" w:rsidRPr="00F133BD">
        <w:rPr>
          <w:color w:val="00B050"/>
        </w:rPr>
        <w:t xml:space="preserve"> containing keyword </w:t>
      </w:r>
      <w:r w:rsidR="002E5275" w:rsidRPr="00F133BD">
        <w:rPr>
          <w:b/>
          <w:bCs/>
          <w:color w:val="002060"/>
        </w:rPr>
        <w:t>WEAPON</w:t>
      </w:r>
      <w:r w:rsidR="002E5275" w:rsidRPr="00F133BD">
        <w:rPr>
          <w:color w:val="00B050"/>
        </w:rPr>
        <w:t xml:space="preserve"> never executes or originates.</w:t>
      </w:r>
      <w:commentRangeEnd w:id="8"/>
      <w:r w:rsidR="00350A20" w:rsidRPr="00F133BD">
        <w:rPr>
          <w:rStyle w:val="CommentReference"/>
        </w:rPr>
        <w:commentReference w:id="8"/>
      </w:r>
    </w:p>
    <w:p w14:paraId="029DD5E2" w14:textId="1C11B172" w:rsidR="00F34DA2" w:rsidRPr="00F133BD" w:rsidRDefault="00F34DA2" w:rsidP="00F34DA2">
      <w:pPr>
        <w:ind w:left="360" w:hanging="360"/>
        <w:jc w:val="both"/>
        <w:rPr>
          <w:color w:val="00B050"/>
        </w:rPr>
      </w:pPr>
      <w:commentRangeStart w:id="9"/>
      <w:r w:rsidRPr="00F133BD">
        <w:rPr>
          <w:color w:val="00B050"/>
          <w:u w:val="single"/>
        </w:rPr>
        <w:t>AUTONOMOUS CONTROL KEYCODEWORD PREVENTION SECURITY SYSTEMS</w:t>
      </w:r>
      <w:r w:rsidRPr="00F133BD">
        <w:rPr>
          <w:color w:val="00B050"/>
        </w:rPr>
        <w:t xml:space="preserve"> (</w:t>
      </w:r>
      <w:r w:rsidRPr="00F133BD">
        <w:rPr>
          <w:b/>
          <w:bCs/>
          <w:color w:val="00B050"/>
        </w:rPr>
        <w:t>2022</w:t>
      </w:r>
      <w:r w:rsidRPr="00F133BD">
        <w:rPr>
          <w:color w:val="00B050"/>
        </w:rPr>
        <w:t xml:space="preserve">) – verifies that anything containing the keyword </w:t>
      </w:r>
      <w:r w:rsidRPr="00F133BD">
        <w:rPr>
          <w:b/>
          <w:bCs/>
          <w:color w:val="00B0F0"/>
        </w:rPr>
        <w:t>CONTROL</w:t>
      </w:r>
      <w:r w:rsidRPr="00F133BD">
        <w:rPr>
          <w:color w:val="00B050"/>
        </w:rPr>
        <w:t xml:space="preserve">, and anything systemically originating from any </w:t>
      </w:r>
      <w:r w:rsidRPr="00F133BD">
        <w:rPr>
          <w:b/>
          <w:bCs/>
          <w:color w:val="FF0000"/>
        </w:rPr>
        <w:t>CODEWORD</w:t>
      </w:r>
      <w:r w:rsidRPr="00F133BD">
        <w:rPr>
          <w:color w:val="00B050"/>
        </w:rPr>
        <w:t xml:space="preserve"> containing keyword </w:t>
      </w:r>
      <w:r w:rsidRPr="00F133BD">
        <w:rPr>
          <w:b/>
          <w:bCs/>
          <w:color w:val="002060"/>
        </w:rPr>
        <w:t>CRIME</w:t>
      </w:r>
      <w:r w:rsidRPr="00F133BD">
        <w:t xml:space="preserve">, </w:t>
      </w:r>
      <w:r w:rsidRPr="00F133BD">
        <w:rPr>
          <w:b/>
          <w:bCs/>
          <w:color w:val="002060"/>
        </w:rPr>
        <w:t>TERRORISM</w:t>
      </w:r>
      <w:r w:rsidRPr="00F133BD">
        <w:t xml:space="preserve">, </w:t>
      </w:r>
      <w:r w:rsidRPr="00F133BD">
        <w:rPr>
          <w:b/>
          <w:bCs/>
          <w:color w:val="002060"/>
        </w:rPr>
        <w:t>WAR</w:t>
      </w:r>
      <w:r w:rsidRPr="00F133BD">
        <w:t xml:space="preserve">, or </w:t>
      </w:r>
      <w:r w:rsidRPr="00F133BD">
        <w:rPr>
          <w:b/>
          <w:bCs/>
          <w:color w:val="002060"/>
        </w:rPr>
        <w:t>WEAPON</w:t>
      </w:r>
      <w:r w:rsidRPr="00F133BD">
        <w:rPr>
          <w:color w:val="00B050"/>
        </w:rPr>
        <w:t xml:space="preserve"> that is bad never executes or originates.</w:t>
      </w:r>
      <w:commentRangeEnd w:id="9"/>
      <w:r w:rsidRPr="00CE06E3">
        <w:rPr>
          <w:rStyle w:val="CommentReference"/>
        </w:rPr>
        <w:commentReference w:id="9"/>
      </w:r>
    </w:p>
    <w:p w14:paraId="64573F68" w14:textId="2A3C2CAB" w:rsidR="00F34DA2" w:rsidRPr="00F133BD" w:rsidRDefault="00F34DA2" w:rsidP="00F34DA2">
      <w:pPr>
        <w:ind w:left="360" w:hanging="360"/>
        <w:jc w:val="both"/>
        <w:rPr>
          <w:color w:val="00B050"/>
          <w:u w:val="single"/>
        </w:rPr>
      </w:pPr>
      <w:commentRangeStart w:id="10"/>
      <w:r w:rsidRPr="00F133BD">
        <w:rPr>
          <w:color w:val="00B050"/>
          <w:u w:val="single"/>
        </w:rPr>
        <w:t>AUTONOMOUS MEDICAL KEYCODEWORD PREVENTION SECURITY SYSTEMS</w:t>
      </w:r>
      <w:r w:rsidRPr="00F133BD">
        <w:rPr>
          <w:color w:val="00B050"/>
        </w:rPr>
        <w:t xml:space="preserve"> (</w:t>
      </w:r>
      <w:r w:rsidRPr="00F133BD">
        <w:rPr>
          <w:b/>
          <w:bCs/>
          <w:color w:val="00B050"/>
        </w:rPr>
        <w:t>2022</w:t>
      </w:r>
      <w:r w:rsidRPr="00F133BD">
        <w:rPr>
          <w:color w:val="00B050"/>
        </w:rPr>
        <w:t xml:space="preserve">) – verifies that anything containing the keyword </w:t>
      </w:r>
      <w:r w:rsidRPr="00F133BD">
        <w:rPr>
          <w:b/>
          <w:bCs/>
          <w:color w:val="00B0F0"/>
        </w:rPr>
        <w:t>MEDICAL</w:t>
      </w:r>
      <w:r w:rsidRPr="00F133BD">
        <w:rPr>
          <w:color w:val="00B050"/>
        </w:rPr>
        <w:t xml:space="preserve">, and anything systemically originating from any </w:t>
      </w:r>
      <w:r w:rsidRPr="00F133BD">
        <w:rPr>
          <w:b/>
          <w:bCs/>
          <w:color w:val="FF0000"/>
        </w:rPr>
        <w:t>CODEWORD</w:t>
      </w:r>
      <w:r w:rsidRPr="00F133BD">
        <w:rPr>
          <w:color w:val="00B050"/>
        </w:rPr>
        <w:t xml:space="preserve"> containing keycodename </w:t>
      </w:r>
      <w:r w:rsidRPr="00F133BD">
        <w:rPr>
          <w:b/>
          <w:bCs/>
          <w:color w:val="92D050"/>
        </w:rPr>
        <w:t>CRIME</w:t>
      </w:r>
      <w:r w:rsidRPr="00F133BD">
        <w:t xml:space="preserve">, </w:t>
      </w:r>
      <w:r w:rsidRPr="00F133BD">
        <w:rPr>
          <w:b/>
          <w:bCs/>
          <w:color w:val="92D050"/>
        </w:rPr>
        <w:t>TERRORISM</w:t>
      </w:r>
      <w:r w:rsidRPr="00F133BD">
        <w:t xml:space="preserve">, </w:t>
      </w:r>
      <w:r w:rsidRPr="00F133BD">
        <w:rPr>
          <w:b/>
          <w:bCs/>
          <w:color w:val="92D050"/>
        </w:rPr>
        <w:t>WAR</w:t>
      </w:r>
      <w:r w:rsidRPr="00F133BD">
        <w:rPr>
          <w:color w:val="00B050"/>
        </w:rPr>
        <w:t xml:space="preserve">, or </w:t>
      </w:r>
      <w:r w:rsidRPr="00F133BD">
        <w:rPr>
          <w:b/>
          <w:bCs/>
          <w:color w:val="92D050"/>
        </w:rPr>
        <w:t>WEAPON</w:t>
      </w:r>
      <w:r w:rsidRPr="00F133BD">
        <w:rPr>
          <w:color w:val="00B050"/>
        </w:rPr>
        <w:t xml:space="preserve"> that is bad never executes or searches or originates.</w:t>
      </w:r>
      <w:commentRangeEnd w:id="10"/>
      <w:r w:rsidRPr="00CE06E3">
        <w:rPr>
          <w:rStyle w:val="CommentReference"/>
        </w:rPr>
        <w:commentReference w:id="10"/>
      </w:r>
    </w:p>
    <w:p w14:paraId="56CE4A8C" w14:textId="594CCBC3" w:rsidR="00F34DA2" w:rsidRPr="00F133BD" w:rsidRDefault="00F34DA2" w:rsidP="00F34DA2">
      <w:pPr>
        <w:ind w:left="360" w:hanging="360"/>
        <w:jc w:val="both"/>
        <w:rPr>
          <w:color w:val="00B050"/>
        </w:rPr>
      </w:pPr>
      <w:commentRangeStart w:id="11"/>
      <w:r w:rsidRPr="00F133BD">
        <w:rPr>
          <w:color w:val="00B050"/>
          <w:u w:val="single"/>
        </w:rPr>
        <w:t>AUTONOMOUS CONTROL KEYCODEWORD PREVENTION SECURITY SYSTEMS</w:t>
      </w:r>
      <w:r w:rsidRPr="00F133BD">
        <w:rPr>
          <w:color w:val="00B050"/>
        </w:rPr>
        <w:t xml:space="preserve"> (</w:t>
      </w:r>
      <w:r w:rsidRPr="00F133BD">
        <w:rPr>
          <w:b/>
          <w:bCs/>
          <w:color w:val="00B050"/>
        </w:rPr>
        <w:t>2022</w:t>
      </w:r>
      <w:r w:rsidRPr="00F133BD">
        <w:rPr>
          <w:color w:val="00B050"/>
        </w:rPr>
        <w:t xml:space="preserve">) – verifies that anything containing any keyword </w:t>
      </w:r>
      <w:r w:rsidRPr="00F133BD">
        <w:rPr>
          <w:b/>
          <w:bCs/>
          <w:color w:val="002060"/>
        </w:rPr>
        <w:t>CRIME</w:t>
      </w:r>
      <w:r w:rsidRPr="00F133BD">
        <w:t xml:space="preserve">, </w:t>
      </w:r>
      <w:r w:rsidRPr="00F133BD">
        <w:rPr>
          <w:b/>
          <w:bCs/>
          <w:color w:val="002060"/>
        </w:rPr>
        <w:t>TERRORISM</w:t>
      </w:r>
      <w:r w:rsidRPr="00F133BD">
        <w:t xml:space="preserve">, </w:t>
      </w:r>
      <w:r w:rsidRPr="00F133BD">
        <w:rPr>
          <w:b/>
          <w:bCs/>
          <w:color w:val="002060"/>
        </w:rPr>
        <w:t>WAR</w:t>
      </w:r>
      <w:r w:rsidRPr="00F133BD">
        <w:rPr>
          <w:color w:val="00B050"/>
        </w:rPr>
        <w:t xml:space="preserve">, or </w:t>
      </w:r>
      <w:r w:rsidRPr="00F133BD">
        <w:rPr>
          <w:b/>
          <w:bCs/>
          <w:color w:val="002060"/>
        </w:rPr>
        <w:t>WEAPON</w:t>
      </w:r>
      <w:r w:rsidRPr="00F133BD">
        <w:rPr>
          <w:color w:val="00B050"/>
        </w:rPr>
        <w:t xml:space="preserve">, and anything systemically originating from any </w:t>
      </w:r>
      <w:r w:rsidRPr="00F133BD">
        <w:rPr>
          <w:b/>
          <w:bCs/>
          <w:color w:val="FF0000"/>
        </w:rPr>
        <w:t>CODEWORD</w:t>
      </w:r>
      <w:r w:rsidRPr="00F133BD">
        <w:rPr>
          <w:color w:val="00B050"/>
        </w:rPr>
        <w:t xml:space="preserve"> containing keycodename </w:t>
      </w:r>
      <w:r w:rsidR="001B1200" w:rsidRPr="00F133BD">
        <w:rPr>
          <w:b/>
          <w:bCs/>
          <w:color w:val="92D050"/>
        </w:rPr>
        <w:t>MEDICAL</w:t>
      </w:r>
      <w:r w:rsidR="001B1200" w:rsidRPr="00F133BD">
        <w:rPr>
          <w:color w:val="00B050"/>
        </w:rPr>
        <w:t xml:space="preserve"> </w:t>
      </w:r>
      <w:r w:rsidRPr="00F133BD">
        <w:rPr>
          <w:color w:val="00B050"/>
        </w:rPr>
        <w:t>that is bad never executes or searches or originates.</w:t>
      </w:r>
      <w:commentRangeEnd w:id="11"/>
      <w:r w:rsidRPr="00CE06E3">
        <w:rPr>
          <w:rStyle w:val="CommentReference"/>
        </w:rPr>
        <w:commentReference w:id="11"/>
      </w:r>
    </w:p>
    <w:p w14:paraId="6AF6ED45" w14:textId="51E8A088" w:rsidR="00F34DA2" w:rsidRPr="00F133BD" w:rsidRDefault="001B1200" w:rsidP="001B1200">
      <w:pPr>
        <w:ind w:left="360" w:hanging="360"/>
        <w:jc w:val="both"/>
        <w:rPr>
          <w:i/>
          <w:iCs/>
          <w:color w:val="00B050"/>
        </w:rPr>
      </w:pPr>
      <w:commentRangeStart w:id="12"/>
      <w:commentRangeStart w:id="13"/>
      <w:r w:rsidRPr="00CE06E3">
        <w:rPr>
          <w:i/>
          <w:iCs/>
          <w:color w:val="00B050"/>
          <w:u w:val="single"/>
        </w:rPr>
        <w:lastRenderedPageBreak/>
        <w:t xml:space="preserve">GENERALLY AUTONOMOUS </w:t>
      </w:r>
      <w:r w:rsidR="003C108A" w:rsidRPr="00F133BD">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F133BD">
        <w:rPr>
          <w:b/>
          <w:bCs/>
          <w:i/>
          <w:iCs/>
        </w:rPr>
        <w:t>ANYTHING</w:t>
      </w:r>
      <w:r w:rsidRPr="00F133BD">
        <w:rPr>
          <w:b/>
          <w:bCs/>
          <w:i/>
          <w:iCs/>
        </w:rPr>
        <w:t xml:space="preserve"> </w:t>
      </w:r>
      <w:r w:rsidR="003C108A" w:rsidRPr="00F133BD">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F133BD">
        <w:rPr>
          <w:b/>
          <w:bCs/>
          <w:i/>
          <w:iCs/>
        </w:rPr>
        <w:t xml:space="preserve">ANYTHING </w:t>
      </w:r>
      <w:r w:rsidRPr="00F133BD">
        <w:rPr>
          <w:b/>
          <w:bCs/>
          <w:i/>
          <w:iCs/>
        </w:rPr>
        <w:t>MEDICAL</w:t>
      </w:r>
      <w:r w:rsidRPr="00CE06E3">
        <w:rPr>
          <w:i/>
          <w:iCs/>
          <w:color w:val="00B050"/>
        </w:rPr>
        <w:t xml:space="preserve"> </w:t>
      </w:r>
      <w:r w:rsidR="00DB536B" w:rsidRPr="00F133BD">
        <w:rPr>
          <w:i/>
          <w:iCs/>
          <w:color w:val="00B050"/>
        </w:rPr>
        <w:t xml:space="preserve">or </w:t>
      </w:r>
      <w:r w:rsidR="00CE06E3" w:rsidRPr="00F133BD">
        <w:rPr>
          <w:b/>
          <w:bCs/>
          <w:i/>
          <w:iCs/>
        </w:rPr>
        <w:t xml:space="preserve">ANYTHING </w:t>
      </w:r>
      <w:r w:rsidR="00DB536B" w:rsidRPr="00F133BD">
        <w:rPr>
          <w:b/>
          <w:bCs/>
          <w:i/>
          <w:iCs/>
        </w:rPr>
        <w:t>WAR CRIME</w:t>
      </w:r>
      <w:r w:rsidR="00DB536B" w:rsidRPr="00F133BD">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2"/>
      <w:r w:rsidRPr="00F133BD">
        <w:rPr>
          <w:rStyle w:val="CommentReference"/>
          <w:i/>
          <w:iCs/>
        </w:rPr>
        <w:commentReference w:id="12"/>
      </w:r>
      <w:commentRangeEnd w:id="13"/>
      <w:r w:rsidR="00DB536B" w:rsidRPr="00F133BD">
        <w:rPr>
          <w:rStyle w:val="CommentReference"/>
          <w:i/>
          <w:iCs/>
        </w:rPr>
        <w:commentReference w:id="13"/>
      </w:r>
    </w:p>
    <w:p w14:paraId="37C0F7AB" w14:textId="6428E223" w:rsidR="00DB536B" w:rsidRPr="00F133BD" w:rsidRDefault="00DB536B" w:rsidP="00DB536B">
      <w:pPr>
        <w:ind w:left="360" w:hanging="360"/>
        <w:jc w:val="both"/>
        <w:rPr>
          <w:i/>
          <w:iCs/>
          <w:color w:val="00B050"/>
        </w:rPr>
      </w:pPr>
      <w:r w:rsidRPr="00F133BD">
        <w:rPr>
          <w:i/>
          <w:iCs/>
          <w:strike/>
          <w:color w:val="00B050"/>
          <w:u w:val="single"/>
        </w:rPr>
        <w:t>GENERALLY AUTONOMOUS NUCLEAR KEYCODEWORD PREVENTION SECURITY SYSTEMS</w:t>
      </w:r>
      <w:r w:rsidRPr="00F133BD">
        <w:rPr>
          <w:i/>
          <w:iCs/>
          <w:strike/>
          <w:color w:val="00B050"/>
        </w:rPr>
        <w:t xml:space="preserve"> (</w:t>
      </w:r>
      <w:r w:rsidRPr="00F133BD">
        <w:rPr>
          <w:b/>
          <w:bCs/>
          <w:i/>
          <w:iCs/>
          <w:strike/>
          <w:color w:val="00B050"/>
        </w:rPr>
        <w:t>2022</w:t>
      </w:r>
      <w:r w:rsidRPr="00F133BD">
        <w:rPr>
          <w:i/>
          <w:iCs/>
          <w:strike/>
          <w:color w:val="00B050"/>
        </w:rPr>
        <w:t xml:space="preserve">) – verifies that anything containing </w:t>
      </w:r>
      <w:r w:rsidR="004B7D6A" w:rsidRPr="00F133BD">
        <w:rPr>
          <w:b/>
          <w:bCs/>
          <w:i/>
          <w:iCs/>
          <w:strike/>
          <w:color w:val="002060"/>
        </w:rPr>
        <w:t>ANYTHING</w:t>
      </w:r>
      <w:r w:rsidRPr="00F133BD">
        <w:rPr>
          <w:b/>
          <w:bCs/>
          <w:i/>
          <w:iCs/>
          <w:strike/>
          <w:color w:val="002060"/>
        </w:rPr>
        <w:t xml:space="preserve"> NUCLEAR</w:t>
      </w:r>
      <w:r w:rsidRPr="00F133BD">
        <w:rPr>
          <w:i/>
          <w:iCs/>
          <w:strike/>
          <w:color w:val="00B050"/>
        </w:rPr>
        <w:t xml:space="preserve">, and anything systemically originating from any </w:t>
      </w:r>
      <w:r w:rsidRPr="00F133BD">
        <w:rPr>
          <w:b/>
          <w:bCs/>
          <w:i/>
          <w:iCs/>
          <w:strike/>
          <w:color w:val="FF0000"/>
        </w:rPr>
        <w:t>CODEWORD</w:t>
      </w:r>
      <w:r w:rsidRPr="00F133BD">
        <w:rPr>
          <w:i/>
          <w:iCs/>
          <w:strike/>
          <w:color w:val="00B050"/>
        </w:rPr>
        <w:t xml:space="preserve"> containing keycodename </w:t>
      </w:r>
      <w:r w:rsidR="004B7D6A" w:rsidRPr="00F133BD">
        <w:rPr>
          <w:b/>
          <w:bCs/>
          <w:i/>
          <w:iCs/>
          <w:strike/>
          <w:color w:val="92D050"/>
        </w:rPr>
        <w:t xml:space="preserve">ANYTHING </w:t>
      </w:r>
      <w:r w:rsidRPr="00F133BD">
        <w:rPr>
          <w:b/>
          <w:bCs/>
          <w:i/>
          <w:iCs/>
          <w:strike/>
          <w:color w:val="92D050"/>
        </w:rPr>
        <w:t>WAR</w:t>
      </w:r>
      <w:r w:rsidRPr="00F133BD">
        <w:rPr>
          <w:b/>
          <w:bCs/>
          <w:i/>
          <w:iCs/>
          <w:strike/>
        </w:rPr>
        <w:t xml:space="preserve">, </w:t>
      </w:r>
      <w:r w:rsidR="004B7D6A" w:rsidRPr="00F133BD">
        <w:rPr>
          <w:b/>
          <w:bCs/>
          <w:i/>
          <w:iCs/>
          <w:strike/>
          <w:color w:val="92D050"/>
        </w:rPr>
        <w:t xml:space="preserve">ANYTHING </w:t>
      </w:r>
      <w:r w:rsidRPr="00F133BD">
        <w:rPr>
          <w:b/>
          <w:bCs/>
          <w:i/>
          <w:iCs/>
          <w:strike/>
          <w:color w:val="92D050"/>
        </w:rPr>
        <w:t>TERRORISM</w:t>
      </w:r>
      <w:r w:rsidRPr="00F133BD">
        <w:rPr>
          <w:i/>
          <w:iCs/>
          <w:strike/>
        </w:rPr>
        <w:t xml:space="preserve">, </w:t>
      </w:r>
      <w:r w:rsidR="004B7D6A" w:rsidRPr="00F133BD">
        <w:rPr>
          <w:b/>
          <w:bCs/>
          <w:i/>
          <w:iCs/>
          <w:strike/>
          <w:color w:val="92D050"/>
        </w:rPr>
        <w:t xml:space="preserve">ANYTHING </w:t>
      </w:r>
      <w:r w:rsidRPr="00F133BD">
        <w:rPr>
          <w:b/>
          <w:bCs/>
          <w:i/>
          <w:iCs/>
          <w:strike/>
          <w:color w:val="92D050"/>
        </w:rPr>
        <w:t>CRIME</w:t>
      </w:r>
      <w:r w:rsidRPr="00F133BD">
        <w:rPr>
          <w:i/>
          <w:iCs/>
          <w:strike/>
          <w:color w:val="00B050"/>
        </w:rPr>
        <w:t xml:space="preserve"> and </w:t>
      </w:r>
      <w:r w:rsidR="004B7D6A" w:rsidRPr="00F133BD">
        <w:rPr>
          <w:b/>
          <w:bCs/>
          <w:i/>
          <w:iCs/>
          <w:strike/>
          <w:color w:val="FF0000"/>
        </w:rPr>
        <w:t xml:space="preserve">ANYTHING </w:t>
      </w:r>
      <w:r w:rsidRPr="00F133BD">
        <w:rPr>
          <w:b/>
          <w:bCs/>
          <w:i/>
          <w:iCs/>
          <w:strike/>
          <w:color w:val="FF0000"/>
        </w:rPr>
        <w:t>NUCLEAR</w:t>
      </w:r>
      <w:r w:rsidRPr="00F133BD">
        <w:rPr>
          <w:i/>
          <w:iCs/>
          <w:strike/>
          <w:color w:val="00B050"/>
        </w:rPr>
        <w:t xml:space="preserve"> that is bad never executes or searches or originates</w:t>
      </w:r>
      <w:r w:rsidR="00597EE5">
        <w:rPr>
          <w:i/>
          <w:iCs/>
          <w:color w:val="00B050"/>
        </w:rPr>
        <w:t xml:space="preserve">, </w:t>
      </w:r>
      <w:r w:rsidR="00597EE5" w:rsidRPr="00F133BD">
        <w:rPr>
          <w:b/>
          <w:bCs/>
          <w:i/>
          <w:iCs/>
          <w:color w:val="002060"/>
        </w:rPr>
        <w:t>NO FOREIGN</w:t>
      </w:r>
      <w:r w:rsidR="00597EE5">
        <w:rPr>
          <w:i/>
          <w:iCs/>
          <w:color w:val="00B050"/>
        </w:rPr>
        <w:t xml:space="preserve">, </w:t>
      </w:r>
      <w:r w:rsidR="00597EE5" w:rsidRPr="00F133BD">
        <w:rPr>
          <w:b/>
          <w:bCs/>
          <w:i/>
          <w:iCs/>
        </w:rPr>
        <w:t>REVERSABLY DEFINED</w:t>
      </w:r>
      <w:r w:rsidR="003D3370">
        <w:rPr>
          <w:i/>
          <w:iCs/>
          <w:color w:val="00B050"/>
        </w:rPr>
        <w:t xml:space="preserve">, </w:t>
      </w:r>
      <w:r w:rsidR="003D3370" w:rsidRPr="00F133BD">
        <w:rPr>
          <w:b/>
          <w:bCs/>
          <w:i/>
          <w:iCs/>
        </w:rPr>
        <w:t>CONDITIONALLY UNRECURSIBLY DEFINED</w:t>
      </w:r>
      <w:r w:rsidR="003D3370">
        <w:rPr>
          <w:i/>
          <w:iCs/>
          <w:color w:val="00B050"/>
        </w:rPr>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4"/>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4"/>
      <w:r w:rsidR="00C67954">
        <w:rPr>
          <w:rStyle w:val="CommentReference"/>
        </w:rPr>
        <w:commentReference w:id="14"/>
      </w:r>
    </w:p>
    <w:p w14:paraId="6BF8BF7F" w14:textId="3DB82FEE" w:rsidR="00C45D83" w:rsidRDefault="00C45D83" w:rsidP="00C45D83">
      <w:pPr>
        <w:ind w:left="360" w:hanging="360"/>
        <w:jc w:val="both"/>
      </w:pPr>
      <w:commentRangeStart w:id="15"/>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5"/>
      <w:r w:rsidR="00C67954">
        <w:rPr>
          <w:rStyle w:val="CommentReference"/>
        </w:rPr>
        <w:commentReference w:id="15"/>
      </w:r>
    </w:p>
    <w:p w14:paraId="108B15A9" w14:textId="27E1E8D7" w:rsidR="00510593" w:rsidRPr="00FF513F" w:rsidRDefault="00510593" w:rsidP="00510593">
      <w:pPr>
        <w:ind w:left="360" w:hanging="360"/>
        <w:jc w:val="both"/>
      </w:pPr>
      <w:commentRangeStart w:id="16"/>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6"/>
      <w:r w:rsidR="00C67954">
        <w:rPr>
          <w:rStyle w:val="CommentReference"/>
        </w:rPr>
        <w:commentReference w:id="16"/>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7"/>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7"/>
      <w:r w:rsidR="00C67954">
        <w:rPr>
          <w:rStyle w:val="CommentReference"/>
        </w:rPr>
        <w:commentReference w:id="17"/>
      </w:r>
    </w:p>
    <w:p w14:paraId="638A6C52" w14:textId="6EBB083F" w:rsidR="009D67D2" w:rsidRPr="00F65848" w:rsidRDefault="009D67D2" w:rsidP="009D67D2">
      <w:pPr>
        <w:ind w:left="360" w:hanging="360"/>
        <w:jc w:val="both"/>
      </w:pPr>
      <w:commentRangeStart w:id="18"/>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8"/>
      <w:r w:rsidR="00C67954">
        <w:rPr>
          <w:rStyle w:val="CommentReference"/>
        </w:rPr>
        <w:commentReference w:id="18"/>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9"/>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9"/>
      <w:r w:rsidR="00804069">
        <w:rPr>
          <w:rStyle w:val="CommentReference"/>
        </w:rPr>
        <w:commentReference w:id="19"/>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20"/>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0"/>
      <w:r w:rsidR="00B24CF4" w:rsidRPr="006670CE">
        <w:rPr>
          <w:rStyle w:val="CommentReference"/>
        </w:rPr>
        <w:commentReference w:id="20"/>
      </w:r>
    </w:p>
    <w:p w14:paraId="430793E5" w14:textId="39652964" w:rsidR="001037A8" w:rsidRPr="006670CE" w:rsidRDefault="00853D71" w:rsidP="001037A8">
      <w:pPr>
        <w:ind w:left="360" w:hanging="360"/>
        <w:jc w:val="both"/>
      </w:pPr>
      <w:commentRangeStart w:id="21"/>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1"/>
      <w:r w:rsidR="001037A8" w:rsidRPr="006670CE">
        <w:rPr>
          <w:rStyle w:val="CommentReference"/>
        </w:rPr>
        <w:commentReference w:id="21"/>
      </w:r>
    </w:p>
    <w:p w14:paraId="1FF3DBCC" w14:textId="69F5AB2F" w:rsidR="00853D71" w:rsidRPr="006670CE" w:rsidRDefault="00853D71" w:rsidP="009C5A96">
      <w:pPr>
        <w:ind w:left="360" w:hanging="360"/>
        <w:jc w:val="both"/>
      </w:pPr>
      <w:commentRangeStart w:id="22"/>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2"/>
      <w:r w:rsidR="001037A8" w:rsidRPr="006670CE">
        <w:rPr>
          <w:rStyle w:val="CommentReference"/>
        </w:rPr>
        <w:commentReference w:id="22"/>
      </w:r>
    </w:p>
    <w:p w14:paraId="7BC9A47F" w14:textId="25060193" w:rsidR="000C1682" w:rsidRDefault="000C1682" w:rsidP="000C1682">
      <w:pPr>
        <w:ind w:left="360" w:hanging="360"/>
        <w:jc w:val="both"/>
      </w:pPr>
      <w:commentRangeStart w:id="23"/>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3"/>
      <w:r w:rsidR="00506E87">
        <w:rPr>
          <w:rStyle w:val="CommentReference"/>
        </w:rPr>
        <w:commentReference w:id="23"/>
      </w:r>
    </w:p>
    <w:p w14:paraId="1CBA87EF" w14:textId="6C00B6B5" w:rsidR="000C1682" w:rsidRDefault="000C1682" w:rsidP="000229F9">
      <w:pPr>
        <w:ind w:left="720" w:hanging="360"/>
        <w:jc w:val="both"/>
      </w:pPr>
      <w:commentRangeStart w:id="24"/>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4"/>
      <w:r w:rsidR="00B24CF4">
        <w:rPr>
          <w:rStyle w:val="CommentReference"/>
        </w:rPr>
        <w:commentReference w:id="24"/>
      </w:r>
    </w:p>
    <w:p w14:paraId="0B910FB8" w14:textId="1E1B4C84" w:rsidR="00F7149B" w:rsidRDefault="00F7149B" w:rsidP="00F7149B">
      <w:pPr>
        <w:ind w:left="720" w:hanging="360"/>
        <w:jc w:val="both"/>
      </w:pPr>
      <w:commentRangeStart w:id="25"/>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5"/>
      <w:r>
        <w:rPr>
          <w:rStyle w:val="CommentReference"/>
        </w:rPr>
        <w:commentReference w:id="25"/>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9" w:author="Patrick McElhiney" w:date="2022-09-26T18:50:00Z" w:initials="PM">
    <w:p w14:paraId="49CE64ED" w14:textId="77777777" w:rsidR="00F34DA2" w:rsidRDefault="00F34DA2" w:rsidP="0060754F">
      <w:pPr>
        <w:pStyle w:val="CommentText"/>
      </w:pPr>
      <w:r>
        <w:rPr>
          <w:rStyle w:val="CommentReference"/>
        </w:rPr>
        <w:annotationRef/>
      </w:r>
      <w:r>
        <w:t>It still doesn't exist.</w:t>
      </w:r>
    </w:p>
  </w:comment>
  <w:comment w:id="10"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1"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2"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3"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4" w:author="Patrick McElhiney" w:date="2022-09-16T23:12:00Z" w:initials="PM">
    <w:p w14:paraId="1FF7E00D" w14:textId="2DF86710" w:rsidR="00C67954" w:rsidRDefault="00C67954" w:rsidP="002A6640">
      <w:pPr>
        <w:pStyle w:val="CommentText"/>
      </w:pPr>
      <w:r>
        <w:rPr>
          <w:rStyle w:val="CommentReference"/>
        </w:rPr>
        <w:annotationRef/>
      </w:r>
      <w:r>
        <w:t>U.S. MILITARY SOFTWARE does it to Patrick R. McElhiney.</w:t>
      </w:r>
    </w:p>
  </w:comment>
  <w:comment w:id="15"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6"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7"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8"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9"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0"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1"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2"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3"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4"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5"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49CE64ED" w15:done="0"/>
  <w15:commentEx w15:paraId="430EB281" w15:done="0"/>
  <w15:commentEx w15:paraId="5FCC53BF" w15:done="0"/>
  <w15:commentEx w15:paraId="67D8F398" w15:done="0"/>
  <w15:commentEx w15:paraId="72532B9F" w15:paraIdParent="67D8F398"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C90E" w14:textId="77777777" w:rsidR="00657166" w:rsidRDefault="00657166" w:rsidP="005B7682">
      <w:pPr>
        <w:spacing w:after="0" w:line="240" w:lineRule="auto"/>
      </w:pPr>
      <w:r>
        <w:separator/>
      </w:r>
    </w:p>
  </w:endnote>
  <w:endnote w:type="continuationSeparator" w:id="0">
    <w:p w14:paraId="3B45572E" w14:textId="77777777" w:rsidR="00657166" w:rsidRDefault="0065716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FA6CA6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C5262">
              <w:rPr>
                <w:b/>
                <w:bCs/>
                <w:u w:val="single"/>
              </w:rPr>
              <w:t>GLOBAL SECURITY SYSTEMS</w:t>
            </w:r>
            <w:r w:rsidR="006C5262" w:rsidRPr="00F133BD">
              <w:rPr>
                <w:b/>
                <w:bCs/>
              </w:rPr>
              <w:t>®, INC.</w:t>
            </w:r>
            <w:r w:rsidR="006C5262" w:rsidRPr="00F133B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5BC6" w14:textId="77777777" w:rsidR="00657166" w:rsidRDefault="00657166" w:rsidP="005B7682">
      <w:pPr>
        <w:spacing w:after="0" w:line="240" w:lineRule="auto"/>
      </w:pPr>
      <w:r>
        <w:separator/>
      </w:r>
    </w:p>
  </w:footnote>
  <w:footnote w:type="continuationSeparator" w:id="0">
    <w:p w14:paraId="765A7138" w14:textId="77777777" w:rsidR="00657166" w:rsidRDefault="0065716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54F8E2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6C5262">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BBB53A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6C5262">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6C5262">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16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26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6E3"/>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3BD"/>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30518</Words>
  <Characters>173954</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2022-09-26T22:33:00Z</cp:lastPrinted>
  <dcterms:created xsi:type="dcterms:W3CDTF">2022-09-26T23:12:00Z</dcterms:created>
  <dcterms:modified xsi:type="dcterms:W3CDTF">2023-02-08T01:12:00Z</dcterms:modified>
</cp:coreProperties>
</file>