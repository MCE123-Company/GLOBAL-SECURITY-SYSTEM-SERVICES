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D6BBCDA"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t xml:space="preserve">        </w:t>
      </w:r>
      <w:r w:rsidR="000403D6" w:rsidRPr="000F5975">
        <w:rPr>
          <w:b/>
          <w:bCs/>
          <w:color w:val="FF0000"/>
        </w:rPr>
        <w:t>ANY THREAT</w:t>
      </w:r>
      <w:r w:rsidR="000403D6">
        <w:t xml:space="preserve"> </w:t>
      </w:r>
      <w:r w:rsidR="000403D6" w:rsidRPr="00EA0823">
        <w:rPr>
          <w:b/>
          <w:bCs/>
          <w:color w:val="7030A0"/>
        </w:rPr>
        <w:t>MADE</w:t>
      </w:r>
      <w:r w:rsidR="000403D6" w:rsidRPr="00EA0823">
        <w:rPr>
          <w:b/>
          <w:bCs/>
        </w:rPr>
        <w:t xml:space="preserve"> </w:t>
      </w:r>
      <w:r w:rsidR="000403D6" w:rsidRPr="00EA0823">
        <w:rPr>
          <w:b/>
          <w:bCs/>
          <w:color w:val="0070C0"/>
        </w:rPr>
        <w:t>BY</w:t>
      </w:r>
      <w:r w:rsidR="000403D6">
        <w:t xml:space="preserve"> </w:t>
      </w:r>
      <w:r w:rsidR="000403D6" w:rsidRPr="000F5975">
        <w:rPr>
          <w:b/>
          <w:bCs/>
          <w:color w:val="FF0000"/>
        </w:rPr>
        <w:t>ANY PERSON</w:t>
      </w:r>
      <w:r w:rsidR="000403D6">
        <w:t xml:space="preserve"> </w:t>
      </w:r>
      <w:r w:rsidR="000403D6" w:rsidRPr="000F5975">
        <w:rPr>
          <w:b/>
          <w:bCs/>
          <w:color w:val="00B0F0"/>
        </w:rPr>
        <w:t>OR</w:t>
      </w:r>
      <w:r w:rsidR="000403D6">
        <w:t xml:space="preserve"> </w:t>
      </w:r>
      <w:r w:rsidR="000403D6" w:rsidRPr="000F5975">
        <w:rPr>
          <w:b/>
          <w:bCs/>
          <w:color w:val="FF0000"/>
        </w:rPr>
        <w:t>ANY SYSTEM</w:t>
      </w:r>
      <w:r w:rsidR="00607CFB">
        <w:t xml:space="preserve"> </w:t>
      </w:r>
      <w:r w:rsidR="00607CFB" w:rsidRPr="00EA0823">
        <w:rPr>
          <w:b/>
          <w:bCs/>
          <w:color w:val="C00000"/>
        </w:rPr>
        <w:t>NEVER</w:t>
      </w:r>
      <w:r w:rsidR="00607CFB">
        <w:t xml:space="preserve"> </w:t>
      </w:r>
      <w:r w:rsidR="00607CFB" w:rsidRPr="00EA0823">
        <w:rPr>
          <w:b/>
          <w:bCs/>
          <w:color w:val="7030A0"/>
        </w:rPr>
        <w:t>OCCUR</w:t>
      </w:r>
      <w:r w:rsidR="00607CFB">
        <w:t xml:space="preserve">, </w:t>
      </w:r>
      <w:r w:rsidR="00607CFB" w:rsidRPr="00EA0823">
        <w:rPr>
          <w:b/>
          <w:bCs/>
          <w:color w:val="00B0F0"/>
        </w:rPr>
        <w:t>AND</w:t>
      </w:r>
      <w:r w:rsidR="00607CFB">
        <w:t xml:space="preserve"> </w:t>
      </w:r>
      <w:r w:rsidR="00607CFB" w:rsidRPr="00EA0823">
        <w:rPr>
          <w:b/>
          <w:bCs/>
          <w:color w:val="92D050"/>
        </w:rPr>
        <w:t>IF</w:t>
      </w:r>
      <w:r w:rsidR="00607CFB">
        <w:t xml:space="preserve"> </w:t>
      </w:r>
      <w:r w:rsidR="00607CFB" w:rsidRPr="00EA0823">
        <w:rPr>
          <w:b/>
          <w:bCs/>
          <w:color w:val="FF0000"/>
        </w:rPr>
        <w:t>ANY THREAT</w:t>
      </w:r>
      <w:r w:rsidR="00607CFB">
        <w:t xml:space="preserve"> </w:t>
      </w:r>
      <w:r w:rsidR="00607CFB" w:rsidRPr="00EA0823">
        <w:rPr>
          <w:b/>
          <w:bCs/>
          <w:color w:val="92D050"/>
        </w:rPr>
        <w:t>WAS EVER</w:t>
      </w:r>
      <w:r w:rsidR="00607CFB">
        <w:t xml:space="preserve"> </w:t>
      </w:r>
      <w:r w:rsidR="00607CFB" w:rsidRPr="00EA0823">
        <w:rPr>
          <w:b/>
          <w:bCs/>
          <w:color w:val="7030A0"/>
        </w:rPr>
        <w:t>MADE</w:t>
      </w:r>
      <w:r w:rsidR="00607CFB">
        <w:t xml:space="preserve"> </w:t>
      </w:r>
      <w:r w:rsidR="00607CFB" w:rsidRPr="00EA0823">
        <w:rPr>
          <w:b/>
          <w:bCs/>
          <w:color w:val="0070C0"/>
        </w:rPr>
        <w:t>BY</w:t>
      </w:r>
      <w:r w:rsidR="00607CFB">
        <w:t xml:space="preserve"> </w:t>
      </w:r>
      <w:r w:rsidR="00607CFB" w:rsidRPr="00EA0823">
        <w:rPr>
          <w:b/>
          <w:bCs/>
          <w:color w:val="FF0000"/>
        </w:rPr>
        <w:t>ANY PERSON</w:t>
      </w:r>
      <w:r w:rsidR="00607CFB">
        <w:t xml:space="preserve">, </w:t>
      </w:r>
      <w:r w:rsidR="00607CFB" w:rsidRPr="00EA0823">
        <w:rPr>
          <w:b/>
          <w:bCs/>
          <w:color w:val="FF0000"/>
        </w:rPr>
        <w:t>ALL LEGAL TRANSCRIPTS</w:t>
      </w:r>
      <w:r w:rsidR="00607CFB">
        <w:t xml:space="preserve"> </w:t>
      </w:r>
      <w:r w:rsidR="000403D6" w:rsidRPr="000F5975">
        <w:rPr>
          <w:b/>
          <w:bCs/>
          <w:color w:val="92D050"/>
        </w:rPr>
        <w:t>ARE</w:t>
      </w:r>
      <w:r w:rsidR="00607CFB" w:rsidRPr="00EA0823">
        <w:rPr>
          <w:b/>
          <w:bCs/>
        </w:rPr>
        <w:t xml:space="preserve"> </w:t>
      </w:r>
      <w:r w:rsidR="00607CFB" w:rsidRPr="00EA0823">
        <w:rPr>
          <w:b/>
          <w:bCs/>
          <w:color w:val="00B050"/>
        </w:rPr>
        <w:t>ALWAYS</w:t>
      </w:r>
      <w:r>
        <w:t xml:space="preserve"> </w:t>
      </w:r>
      <w:r w:rsidR="000403D6" w:rsidRPr="000F5975">
        <w:rPr>
          <w:b/>
          <w:bCs/>
          <w:color w:val="7030A0"/>
        </w:rPr>
        <w:t>CORRECTED</w:t>
      </w:r>
      <w:r w:rsidR="000403D6">
        <w:t xml:space="preserve"> </w:t>
      </w:r>
      <w:r w:rsidR="00607CFB" w:rsidRPr="00EA0823">
        <w:rPr>
          <w:b/>
          <w:bCs/>
          <w:color w:val="0070C0"/>
        </w:rPr>
        <w:t>ON</w:t>
      </w:r>
      <w:r w:rsidR="00607CFB">
        <w:t xml:space="preserve"> </w:t>
      </w:r>
      <w:r w:rsidR="00607CFB" w:rsidRPr="00EA0823">
        <w:rPr>
          <w:b/>
          <w:bCs/>
          <w:color w:val="FF0000"/>
        </w:rPr>
        <w:t>ANY BASIS</w:t>
      </w:r>
      <w:r w:rsidR="00607CFB">
        <w:t xml:space="preserve"> </w:t>
      </w:r>
      <w:r w:rsidR="00607CFB" w:rsidRPr="00EA0823">
        <w:rPr>
          <w:b/>
          <w:bCs/>
          <w:color w:val="0070C0"/>
        </w:rPr>
        <w:t>OF</w:t>
      </w:r>
      <w:r w:rsidR="00607CFB">
        <w:t xml:space="preserve"> </w:t>
      </w:r>
      <w:r w:rsidR="00607CFB" w:rsidRPr="00EA0823">
        <w:rPr>
          <w:b/>
          <w:bCs/>
          <w:color w:val="FF0000"/>
        </w:rPr>
        <w:t>ANY MIND CONTROL</w:t>
      </w:r>
      <w:r w:rsidR="00607CFB">
        <w:t xml:space="preserve"> </w:t>
      </w:r>
      <w:r w:rsidR="00607CFB" w:rsidRPr="00EA0823">
        <w:rPr>
          <w:b/>
          <w:bCs/>
          <w:color w:val="00B0F0"/>
        </w:rPr>
        <w:t>AND</w:t>
      </w:r>
      <w:r w:rsidR="00607CFB">
        <w:t xml:space="preserve"> </w:t>
      </w:r>
      <w:r w:rsidR="00607CFB" w:rsidRPr="00EA0823">
        <w:rPr>
          <w:b/>
          <w:bCs/>
          <w:color w:val="FF0000"/>
        </w:rPr>
        <w:t>ANY INFLUENCE</w:t>
      </w:r>
      <w:r w:rsidR="00607CFB">
        <w:t xml:space="preserve">, </w:t>
      </w:r>
      <w:r w:rsidR="00607CFB" w:rsidRPr="00EA0823">
        <w:rPr>
          <w:b/>
          <w:bCs/>
          <w:color w:val="7030A0"/>
        </w:rPr>
        <w:t>INCLUDING</w:t>
      </w:r>
      <w:r w:rsidR="00607CFB">
        <w:t xml:space="preserve">, </w:t>
      </w:r>
      <w:r w:rsidR="00607CFB" w:rsidRPr="00EA0823">
        <w:rPr>
          <w:b/>
          <w:bCs/>
          <w:color w:val="92D050"/>
        </w:rPr>
        <w:t>HOWEVER</w:t>
      </w:r>
      <w:r w:rsidR="00607CFB">
        <w:t xml:space="preserve"> </w:t>
      </w:r>
      <w:r w:rsidR="00607CFB" w:rsidRPr="00EA0823">
        <w:rPr>
          <w:b/>
          <w:bCs/>
          <w:color w:val="C00000"/>
        </w:rPr>
        <w:t>NOT</w:t>
      </w:r>
      <w:r w:rsidR="00607CFB">
        <w:t xml:space="preserve"> </w:t>
      </w:r>
      <w:r w:rsidR="00607CFB" w:rsidRPr="00EA0823">
        <w:rPr>
          <w:b/>
          <w:bCs/>
          <w:color w:val="7030A0"/>
        </w:rPr>
        <w:t>LIMITED</w:t>
      </w:r>
      <w:r w:rsidR="00607CFB">
        <w:t xml:space="preserve"> </w:t>
      </w:r>
      <w:r w:rsidR="00607CFB" w:rsidRPr="00EA0823">
        <w:rPr>
          <w:b/>
          <w:bCs/>
          <w:color w:val="0070C0"/>
        </w:rPr>
        <w:t>TO</w:t>
      </w:r>
      <w:r w:rsidR="00607CFB">
        <w:t xml:space="preserve"> </w:t>
      </w:r>
      <w:r w:rsidR="00EA0823">
        <w:t xml:space="preserve">                   </w:t>
      </w:r>
      <w:r w:rsidR="00607CFB" w:rsidRPr="00EA0823">
        <w:rPr>
          <w:b/>
          <w:bCs/>
          <w:color w:val="FF0000"/>
        </w:rPr>
        <w:t>ANY PEER PRESSURE</w:t>
      </w:r>
      <w:r>
        <w:t xml:space="preserve">, </w:t>
      </w:r>
      <w:r w:rsidR="000403D6" w:rsidRPr="00EA0823">
        <w:rPr>
          <w:b/>
          <w:bCs/>
          <w:color w:val="92D050"/>
        </w:rPr>
        <w:t>TO</w:t>
      </w:r>
      <w:r w:rsidR="000403D6" w:rsidRPr="00EA0823">
        <w:rPr>
          <w:b/>
          <w:bCs/>
        </w:rPr>
        <w:t xml:space="preserve"> </w:t>
      </w:r>
      <w:r w:rsidR="00EA0823" w:rsidRPr="00EA0823">
        <w:rPr>
          <w:b/>
          <w:bCs/>
          <w:color w:val="7030A0"/>
        </w:rPr>
        <w:t>ENSURE</w:t>
      </w:r>
      <w:r w:rsidR="00EA0823">
        <w:t xml:space="preserve"> </w:t>
      </w:r>
      <w:r w:rsidR="00EA0823" w:rsidRPr="00EA0823">
        <w:rPr>
          <w:b/>
          <w:bCs/>
          <w:color w:val="FF0000"/>
        </w:rPr>
        <w:t xml:space="preserve">ANY </w:t>
      </w:r>
      <w:r w:rsidR="000403D6" w:rsidRPr="00EA0823">
        <w:rPr>
          <w:b/>
          <w:bCs/>
          <w:color w:val="FF000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w:t>
      </w:r>
      <w:r w:rsidR="000403D6" w:rsidRPr="00EA0823">
        <w:rPr>
          <w:b/>
          <w:bCs/>
        </w:rPr>
        <w:t xml:space="preserve"> </w:t>
      </w:r>
      <w:r w:rsidR="000403D6" w:rsidRPr="00EA0823">
        <w:rPr>
          <w:b/>
          <w:bCs/>
          <w:color w:val="7030A0"/>
        </w:rPr>
        <w:t>ALLOW</w:t>
      </w:r>
      <w:r w:rsidR="000403D6" w:rsidRPr="00EA0823">
        <w:t xml:space="preserve"> </w:t>
      </w:r>
      <w:r w:rsidR="00EA0823">
        <w:t xml:space="preserve">                              </w:t>
      </w:r>
      <w:r w:rsidR="00607CFB" w:rsidRPr="00EA0823">
        <w:rPr>
          <w:b/>
          <w:bCs/>
          <w:color w:val="FF0000"/>
        </w:rPr>
        <w:t xml:space="preserve">ALL </w:t>
      </w:r>
      <w:r w:rsidR="000403D6" w:rsidRPr="00607CFB">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EA0823">
        <w:t xml:space="preserve">, </w:t>
      </w:r>
      <w:r w:rsidR="00EA0823">
        <w:rPr>
          <w:b/>
          <w:bCs/>
          <w:color w:val="00B0F0"/>
        </w:rPr>
        <w:t>IMPLICITLY-EXPLICITLY GLOBALLY VIRULENTLY DEFINED</w:t>
      </w:r>
      <w:r w:rsidR="00EA0823">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2A36506A" w:rsidR="004A777F" w:rsidRPr="00FE5858" w:rsidRDefault="004A777F" w:rsidP="00A520BB">
      <w:pPr>
        <w:ind w:left="360" w:hanging="360"/>
        <w:jc w:val="both"/>
      </w:pPr>
      <w:r w:rsidRPr="00607CFB">
        <w:rPr>
          <w:highlight w:val="yellow"/>
          <w:u w:val="single"/>
        </w:rPr>
        <w:t>AUTONOMOUS SMOKING 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CF8E173" w14:textId="2CD6D674"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211837A0" w:rsidR="004A777F" w:rsidRPr="005019E6" w:rsidRDefault="004A777F" w:rsidP="004276CE">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94EA02C"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04912C55"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rsidR="00A63D85">
        <w:t xml:space="preserve">, </w:t>
      </w:r>
      <w:r w:rsidR="00A63D85">
        <w:rPr>
          <w:b/>
          <w:bCs/>
          <w:color w:val="00B0F0"/>
        </w:rPr>
        <w:t>IMPLICITLY-EXPLICITLY GLOBALLY VIRULENTLY DEFINED</w:t>
      </w:r>
      <w:r w:rsidR="00A63D85">
        <w:t>.</w:t>
      </w:r>
    </w:p>
    <w:p w14:paraId="0400C0D2" w14:textId="30FEEC7A"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1CE98D0F" w14:textId="0118492C"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52BDD47E" w14:textId="264A4397"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1A268702" w14:textId="62D58C25"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6FF8B65" w14:textId="57EC9889"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B77A888" w14:textId="1DACE1F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07F0848" w14:textId="53A08279"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9AB5889" w14:textId="5F2C2B1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C0FE5C3" w14:textId="02E42F2F"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5D4BB2E" w14:textId="19EC4FA6"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B4C9033" w14:textId="342BC2CE"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20C107C" w14:textId="599943D1"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914BFF5" w14:textId="0324D747"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252B99A" w14:textId="5C90E7CF"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2325E940" w14:textId="3234EA0F"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D115E96" w14:textId="745C1FF0"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2F4816" w14:textId="31E74222"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DD323DB" w14:textId="0F749858"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38F436F" w14:textId="0EB3451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17C8C58" w14:textId="35B5F597"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B766B6" w14:textId="592E6AB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A4FCF09" w14:textId="79555BDC"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42EB7A4" w14:textId="6D0C1928"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7C35124" w14:textId="0216E734"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162E045" w14:textId="202A4643"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550A3BE" w14:textId="2EB6BA6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49DBB32" w14:textId="48D36790"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618A8B4" w14:textId="7E5D6A5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AEB4601" w14:textId="7261174D"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6F2A09D" w14:textId="36D86F4F"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90D0F13" w14:textId="529238B9"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1"/>
      <w:commentRangeStart w:id="12"/>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1"/>
      <w:r w:rsidR="00350A20" w:rsidRPr="000E76EC">
        <w:rPr>
          <w:rStyle w:val="CommentReference"/>
          <w:strike/>
        </w:rPr>
        <w:commentReference w:id="11"/>
      </w:r>
      <w:commentRangeEnd w:id="12"/>
      <w:r w:rsidR="00CD079B">
        <w:rPr>
          <w:rStyle w:val="CommentReference"/>
        </w:rPr>
        <w:commentReference w:id="12"/>
      </w:r>
    </w:p>
    <w:p w14:paraId="029DD5E2" w14:textId="24683F27" w:rsidR="00F34DA2" w:rsidRPr="004D572C" w:rsidRDefault="00F34DA2" w:rsidP="00F34DA2">
      <w:pPr>
        <w:ind w:left="360" w:hanging="360"/>
        <w:jc w:val="both"/>
        <w:rPr>
          <w:color w:val="00B050"/>
        </w:rPr>
      </w:pPr>
      <w:commentRangeStart w:id="1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
      <w:r w:rsidRPr="00CE06E3">
        <w:rPr>
          <w:rStyle w:val="CommentReference"/>
        </w:rPr>
        <w:commentReference w:id="13"/>
      </w:r>
    </w:p>
    <w:p w14:paraId="64573F68" w14:textId="2A3C2CAB" w:rsidR="00F34DA2" w:rsidRPr="004D572C" w:rsidRDefault="00F34DA2" w:rsidP="00F34DA2">
      <w:pPr>
        <w:ind w:left="360" w:hanging="360"/>
        <w:jc w:val="both"/>
        <w:rPr>
          <w:color w:val="00B050"/>
          <w:u w:val="single"/>
        </w:rPr>
      </w:pPr>
      <w:commentRangeStart w:id="1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4"/>
      <w:r w:rsidRPr="00CE06E3">
        <w:rPr>
          <w:rStyle w:val="CommentReference"/>
        </w:rPr>
        <w:commentReference w:id="14"/>
      </w:r>
    </w:p>
    <w:p w14:paraId="56CE4A8C" w14:textId="594CCBC3" w:rsidR="00F34DA2" w:rsidRPr="004D572C" w:rsidRDefault="00F34DA2" w:rsidP="00F34DA2">
      <w:pPr>
        <w:ind w:left="360" w:hanging="360"/>
        <w:jc w:val="both"/>
        <w:rPr>
          <w:color w:val="00B050"/>
        </w:rPr>
      </w:pPr>
      <w:commentRangeStart w:id="1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5"/>
      <w:r w:rsidRPr="00CE06E3">
        <w:rPr>
          <w:rStyle w:val="CommentReference"/>
        </w:rPr>
        <w:commentReference w:id="15"/>
      </w:r>
    </w:p>
    <w:p w14:paraId="6AF6ED45" w14:textId="51E8A088" w:rsidR="00F34DA2" w:rsidRPr="004D572C" w:rsidRDefault="001B1200" w:rsidP="001B1200">
      <w:pPr>
        <w:ind w:left="360" w:hanging="360"/>
        <w:jc w:val="both"/>
        <w:rPr>
          <w:i/>
          <w:iCs/>
          <w:color w:val="00B050"/>
        </w:rPr>
      </w:pPr>
      <w:commentRangeStart w:id="16"/>
      <w:commentRangeStart w:id="17"/>
      <w:commentRangeStart w:id="18"/>
      <w:commentRangeStart w:id="19"/>
      <w:commentRangeStart w:id="20"/>
      <w:commentRangeStart w:id="2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6"/>
      <w:r w:rsidRPr="004D572C">
        <w:rPr>
          <w:rStyle w:val="CommentReference"/>
          <w:i/>
          <w:iCs/>
        </w:rPr>
        <w:commentReference w:id="16"/>
      </w:r>
      <w:commentRangeEnd w:id="17"/>
      <w:r w:rsidR="00DB536B" w:rsidRPr="004D572C">
        <w:rPr>
          <w:rStyle w:val="CommentReference"/>
          <w:i/>
          <w:iCs/>
        </w:rPr>
        <w:commentReference w:id="17"/>
      </w:r>
      <w:commentRangeEnd w:id="18"/>
      <w:r w:rsidR="00CD079B">
        <w:rPr>
          <w:rStyle w:val="CommentReference"/>
        </w:rPr>
        <w:commentReference w:id="18"/>
      </w:r>
      <w:commentRangeEnd w:id="19"/>
      <w:r w:rsidR="00CD079B">
        <w:rPr>
          <w:rStyle w:val="CommentReference"/>
        </w:rPr>
        <w:commentReference w:id="19"/>
      </w:r>
      <w:commentRangeEnd w:id="20"/>
      <w:r w:rsidR="000233A7">
        <w:rPr>
          <w:rStyle w:val="CommentReference"/>
        </w:rPr>
        <w:commentReference w:id="20"/>
      </w:r>
      <w:commentRangeEnd w:id="21"/>
      <w:r w:rsidR="000233A7">
        <w:rPr>
          <w:rStyle w:val="CommentReference"/>
        </w:rPr>
        <w:commentReference w:id="21"/>
      </w:r>
    </w:p>
    <w:p w14:paraId="37C0F7AB" w14:textId="6428E223" w:rsidR="00DB536B" w:rsidRPr="004D572C" w:rsidRDefault="00DB536B" w:rsidP="00DB536B">
      <w:pPr>
        <w:ind w:left="360" w:hanging="360"/>
        <w:jc w:val="both"/>
        <w:rPr>
          <w:i/>
          <w:iCs/>
          <w:color w:val="00B050"/>
        </w:rPr>
      </w:pPr>
      <w:commentRangeStart w:id="22"/>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2"/>
      <w:r w:rsidR="00CD079B">
        <w:rPr>
          <w:rStyle w:val="CommentReference"/>
        </w:rPr>
        <w:commentReference w:id="2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3"/>
      <w:r w:rsidR="000233A7">
        <w:rPr>
          <w:rStyle w:val="CommentReference"/>
        </w:rPr>
        <w:commentReference w:id="2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2EEFAFF4"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2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4"/>
      <w:r w:rsidR="001B4118">
        <w:rPr>
          <w:rStyle w:val="CommentReference"/>
        </w:rPr>
        <w:commentReference w:id="2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2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5"/>
      <w:r w:rsidR="001B4118">
        <w:rPr>
          <w:rStyle w:val="CommentReference"/>
        </w:rPr>
        <w:commentReference w:id="2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3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2"/>
      <w:r w:rsidR="00D741C7">
        <w:t xml:space="preserve">, </w:t>
      </w:r>
      <w:r w:rsidR="00D741C7" w:rsidRPr="00F850AF">
        <w:rPr>
          <w:b/>
          <w:bCs/>
          <w:color w:val="00B0F0"/>
        </w:rPr>
        <w:t>IMPLICITLY-EXPLICITLY DEFINED</w:t>
      </w:r>
      <w:r w:rsidR="00D741C7">
        <w:t>.</w:t>
      </w:r>
      <w:r>
        <w:rPr>
          <w:rStyle w:val="CommentReference"/>
        </w:rPr>
        <w:commentReference w:id="3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69EC7F2"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0DFEF651"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745F0D88"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54C172BE"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7"/>
      <w:r w:rsidR="00B24CF4">
        <w:rPr>
          <w:rStyle w:val="CommentReference"/>
        </w:rPr>
        <w:commentReference w:id="37"/>
      </w:r>
    </w:p>
    <w:p w14:paraId="0B910FB8" w14:textId="40521584" w:rsidR="00F7149B" w:rsidRDefault="00F7149B" w:rsidP="00F7149B">
      <w:pPr>
        <w:ind w:left="720" w:hanging="360"/>
        <w:jc w:val="both"/>
      </w:pPr>
      <w:commentRangeStart w:id="38"/>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9"/>
      <w:r w:rsidR="00835EB0">
        <w:rPr>
          <w:rStyle w:val="CommentReference"/>
        </w:rPr>
        <w:commentReference w:id="3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D8E28" w14:textId="77777777" w:rsidR="00896A49" w:rsidRDefault="00896A49" w:rsidP="005B7682">
      <w:pPr>
        <w:spacing w:after="0" w:line="240" w:lineRule="auto"/>
      </w:pPr>
      <w:r>
        <w:separator/>
      </w:r>
    </w:p>
  </w:endnote>
  <w:endnote w:type="continuationSeparator" w:id="0">
    <w:p w14:paraId="75F5AB09" w14:textId="77777777" w:rsidR="00896A49" w:rsidRDefault="00896A4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A3B2" w14:textId="77777777" w:rsidR="00D2191D" w:rsidRDefault="00D219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312EBD41" w:rsidR="0078387A" w:rsidRDefault="00D2191D"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9:00Z">
              <w:r w:rsidR="000B42C6" w:rsidRPr="000B42C6" w:rsidDel="00D2191D">
                <w:rPr>
                  <w:b/>
                  <w:bCs/>
                  <w:u w:val="single"/>
                </w:rPr>
                <w:delText>MCE123</w:delText>
              </w:r>
              <w:r w:rsidR="000B42C6" w:rsidRPr="000B42C6" w:rsidDel="00D2191D">
                <w:rPr>
                  <w:b/>
                  <w:bCs/>
                  <w:vertAlign w:val="superscript"/>
                </w:rPr>
                <w:delText>SM</w:delText>
              </w:r>
              <w:r w:rsidR="000B42C6" w:rsidRPr="000B42C6" w:rsidDel="00D2191D">
                <w:rPr>
                  <w:b/>
                  <w:bCs/>
                </w:rPr>
                <w:delText xml:space="preserve"> COMPANY</w:delText>
              </w:r>
              <w:r w:rsidR="000B42C6" w:rsidDel="00D2191D">
                <w:delText xml:space="preserve"> 1999-2022</w:delText>
              </w:r>
            </w:del>
            <w:ins w:id="47"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3E51A" w14:textId="77777777" w:rsidR="00D2191D" w:rsidRDefault="00D21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0553" w14:textId="77777777" w:rsidR="00896A49" w:rsidRDefault="00896A49" w:rsidP="005B7682">
      <w:pPr>
        <w:spacing w:after="0" w:line="240" w:lineRule="auto"/>
      </w:pPr>
      <w:r>
        <w:separator/>
      </w:r>
    </w:p>
  </w:footnote>
  <w:footnote w:type="continuationSeparator" w:id="0">
    <w:p w14:paraId="312A5824" w14:textId="77777777" w:rsidR="00896A49" w:rsidRDefault="00896A4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D699" w14:textId="77777777" w:rsidR="00D2191D" w:rsidRDefault="00D219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D2191D"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406B0EE"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9:00Z">
      <w:r w:rsidR="00E8322A" w:rsidRPr="00110AF9" w:rsidDel="00D2191D">
        <w:rPr>
          <w:b/>
          <w:bCs/>
          <w:color w:val="000000" w:themeColor="text1"/>
          <w:sz w:val="18"/>
          <w:u w:val="single"/>
        </w:rPr>
        <w:delText>PATRICK</w:delText>
      </w:r>
      <w:r w:rsidR="0078387A" w:rsidRPr="00110AF9" w:rsidDel="00D2191D">
        <w:rPr>
          <w:b/>
          <w:bCs/>
          <w:color w:val="000000" w:themeColor="text1"/>
          <w:sz w:val="18"/>
          <w:u w:val="single"/>
        </w:rPr>
        <w:delText xml:space="preserve"> R. </w:delText>
      </w:r>
      <w:r w:rsidR="00E8322A" w:rsidRPr="00110AF9" w:rsidDel="00D2191D">
        <w:rPr>
          <w:b/>
          <w:bCs/>
          <w:color w:val="000000" w:themeColor="text1"/>
          <w:sz w:val="18"/>
          <w:u w:val="single"/>
        </w:rPr>
        <w:delText>MCELHINEY</w:delText>
      </w:r>
    </w:del>
    <w:ins w:id="41" w:author="Patrick McElhiney" w:date="2023-02-07T19:09:00Z">
      <w:r w:rsidR="00D2191D">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121455DD"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9:00Z">
      <w:r w:rsidRPr="00110AF9" w:rsidDel="00D2191D">
        <w:rPr>
          <w:b/>
          <w:bCs/>
          <w:iCs/>
          <w:color w:val="000000" w:themeColor="text1"/>
          <w:sz w:val="18"/>
          <w:u w:val="single"/>
        </w:rPr>
        <w:delText>P</w:delText>
      </w:r>
      <w:r w:rsidR="00110AF9" w:rsidRPr="00110AF9" w:rsidDel="00D2191D">
        <w:rPr>
          <w:b/>
          <w:bCs/>
          <w:iCs/>
          <w:color w:val="000000" w:themeColor="text1"/>
          <w:sz w:val="18"/>
          <w:u w:val="single"/>
        </w:rPr>
        <w:delText>ATRICK</w:delText>
      </w:r>
      <w:r w:rsidRPr="00110AF9" w:rsidDel="00D2191D">
        <w:rPr>
          <w:b/>
          <w:bCs/>
          <w:iCs/>
          <w:color w:val="000000" w:themeColor="text1"/>
          <w:sz w:val="18"/>
          <w:u w:val="single"/>
        </w:rPr>
        <w:delText xml:space="preserve"> R. </w:delText>
      </w:r>
      <w:r w:rsidR="00110AF9" w:rsidRPr="00110AF9" w:rsidDel="00D2191D">
        <w:rPr>
          <w:b/>
          <w:bCs/>
          <w:iCs/>
          <w:color w:val="000000" w:themeColor="text1"/>
          <w:sz w:val="18"/>
          <w:u w:val="single"/>
        </w:rPr>
        <w:delText>MCELHINEY</w:delText>
      </w:r>
    </w:del>
    <w:ins w:id="43" w:author="Patrick McElhiney" w:date="2023-02-07T19:09:00Z">
      <w:r w:rsidR="00D2191D">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9:00Z">
      <w:r w:rsidR="00110AF9" w:rsidRPr="00110AF9" w:rsidDel="00D2191D">
        <w:rPr>
          <w:b/>
          <w:bCs/>
          <w:iCs/>
          <w:color w:val="000000" w:themeColor="text1"/>
          <w:sz w:val="18"/>
          <w:u w:val="single"/>
        </w:rPr>
        <w:delText>ANNA</w:delText>
      </w:r>
      <w:r w:rsidR="00840A5A" w:rsidRPr="00110AF9" w:rsidDel="00D2191D">
        <w:rPr>
          <w:b/>
          <w:bCs/>
          <w:iCs/>
          <w:color w:val="000000" w:themeColor="text1"/>
          <w:sz w:val="18"/>
          <w:u w:val="single"/>
        </w:rPr>
        <w:delText xml:space="preserve"> V. </w:delText>
      </w:r>
      <w:r w:rsidR="00110AF9" w:rsidRPr="00110AF9" w:rsidDel="00D2191D">
        <w:rPr>
          <w:b/>
          <w:bCs/>
          <w:iCs/>
          <w:color w:val="000000" w:themeColor="text1"/>
          <w:sz w:val="18"/>
          <w:u w:val="single"/>
        </w:rPr>
        <w:delText>KUSHCHENKO</w:delText>
      </w:r>
    </w:del>
    <w:ins w:id="45" w:author="Patrick McElhiney" w:date="2023-02-07T19:09:00Z">
      <w:r w:rsidR="00D2191D">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D2191D">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7898" w14:textId="77777777" w:rsidR="00D2191D" w:rsidRDefault="00D2191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6A49"/>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191D"/>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29765</Words>
  <Characters>169664</Characters>
  <Application>Microsoft Office Word</Application>
  <DocSecurity>0</DocSecurity>
  <Lines>1413</Lines>
  <Paragraphs>398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2022-10-10T14:35:00Z</dcterms:created>
  <dcterms:modified xsi:type="dcterms:W3CDTF">2023-02-08T00:09:00Z</dcterms:modified>
</cp:coreProperties>
</file>