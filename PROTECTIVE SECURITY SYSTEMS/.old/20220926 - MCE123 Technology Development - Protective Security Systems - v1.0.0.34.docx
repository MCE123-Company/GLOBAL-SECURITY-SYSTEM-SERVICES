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7CF8B431" w:rsidR="00EA1D15" w:rsidRPr="00655A6A" w:rsidRDefault="00EA1D15" w:rsidP="00655A6A">
      <w:pPr>
        <w:pStyle w:val="Heading2"/>
        <w:jc w:val="center"/>
        <w:rPr>
          <w:rStyle w:val="SubtleReference"/>
          <w:color w:val="0070C0"/>
        </w:rPr>
      </w:pPr>
      <w:r w:rsidRPr="00655A6A">
        <w:rPr>
          <w:rStyle w:val="SubtleReference"/>
          <w:color w:val="0070C0"/>
        </w:rPr>
        <w:lastRenderedPageBreak/>
        <w:t>HISTORY</w:t>
      </w:r>
    </w:p>
    <w:p w14:paraId="76ECF5BC" w14:textId="77777777" w:rsidR="00E23863" w:rsidRDefault="000229F9" w:rsidP="00EA1D15">
      <w:pPr>
        <w:jc w:val="both"/>
        <w:rPr>
          <w:rStyle w:val="SubtleReference"/>
        </w:rPr>
      </w:pPr>
      <w:r w:rsidRPr="00EA1D15">
        <w:rPr>
          <w:rStyle w:val="SubtleReference"/>
        </w:rPr>
        <w:t>A file was taken off the computer system of Patrick R. McElhiney by the U.S. Secret Service, on orders from President Biden, to steal his intellectual property, and cover up evidence that was in the file, to protect others and not Patrick R. McElhiney, and then, after the file was taken, President Biden order the U.S. Secret Service to murder Patrick R. McElhiney, and, it was claimed today on 9/16/2022 that the file was put back on Patrick R. McElhiney’s computer, however, the file was not put back on Patrick R. McElhiney’s computer, so the U.S. Secret Service will need to return the Protective Security Systems file that it stole from Patrick R. McElhiney’s computer system, just before it tried to murder him within the last month.</w:t>
      </w:r>
      <w:r>
        <w:rPr>
          <w:rStyle w:val="SubtleReference"/>
        </w:rPr>
        <w:t xml:space="preserve"> The U.S. Secret Service admitted that the file was evidence that Patrick R. McElhiney was defending himself properly, and it was considered evidence against the U.S. Secret Service, President Biden, and </w:t>
      </w:r>
      <w:r w:rsidR="00EA1D15">
        <w:rPr>
          <w:rStyle w:val="SubtleReference"/>
        </w:rPr>
        <w:t xml:space="preserve">               </w:t>
      </w:r>
      <w:r>
        <w:rPr>
          <w:rStyle w:val="SubtleReference"/>
        </w:rPr>
        <w:t xml:space="preserve">Chelsea Clinton, and other U.S. Officials, including in the U.S. Military, and it is believed that they all wanted to murder Patrick R. McElhiney, previously. It was also suggested </w:t>
      </w:r>
      <w:r w:rsidR="00873854">
        <w:rPr>
          <w:rStyle w:val="SubtleReference"/>
        </w:rPr>
        <w:t xml:space="preserve">by the U.S. Secret Service on 9/16/2022 </w:t>
      </w:r>
      <w:r>
        <w:rPr>
          <w:rStyle w:val="SubtleReference"/>
        </w:rPr>
        <w:t>that every U.S. Citizen wanted to murder Patrick R. McElhiney with space weapons, previously, in this case against the U.S. Secret Service, for not protecting Patrick R. McElhiney properly, including as a future U.S. President, according to President Biden,</w:t>
      </w:r>
      <w:r w:rsidR="00EA1D15">
        <w:rPr>
          <w:rStyle w:val="SubtleReference"/>
        </w:rPr>
        <w:t xml:space="preserve"> which he has said at least 83 times in the past week to others.</w:t>
      </w:r>
    </w:p>
    <w:p w14:paraId="4F8F59D4" w14:textId="0E3AED00" w:rsidR="000229F9" w:rsidRPr="00EA1D15" w:rsidRDefault="00E23863" w:rsidP="00EA1D15">
      <w:pPr>
        <w:jc w:val="both"/>
        <w:rPr>
          <w:rStyle w:val="SubtleReference"/>
        </w:rPr>
      </w:pPr>
      <w:r>
        <w:rPr>
          <w:rStyle w:val="SubtleReference"/>
        </w:rPr>
        <w:t>This file includes experimental programs that if they work, need to be moved to professional programs that protect everyone based on the type of protective or defensive system.</w:t>
      </w:r>
      <w:r w:rsidR="000229F9" w:rsidRPr="00EA1D15">
        <w:rPr>
          <w:rStyle w:val="SubtleReference"/>
        </w:rPr>
        <w:br w:type="page"/>
      </w:r>
    </w:p>
    <w:p w14:paraId="7AF1E7AB" w14:textId="1BC8CD0D" w:rsidR="00EC015D" w:rsidRPr="00655A6A" w:rsidRDefault="00EC015D" w:rsidP="00EC015D">
      <w:pPr>
        <w:pStyle w:val="Heading2"/>
        <w:jc w:val="center"/>
        <w:rPr>
          <w:rStyle w:val="SubtleReference"/>
          <w:color w:val="0070C0"/>
        </w:rPr>
      </w:pPr>
      <w:r>
        <w:rPr>
          <w:rStyle w:val="SubtleReference"/>
          <w:color w:val="0070C0"/>
        </w:rPr>
        <w:lastRenderedPageBreak/>
        <w:t>Notes</w:t>
      </w:r>
    </w:p>
    <w:p w14:paraId="2DFE01AB" w14:textId="07AEDAD5" w:rsidR="00EC015D" w:rsidRDefault="00EC015D" w:rsidP="00EC015D">
      <w:pPr>
        <w:jc w:val="both"/>
        <w:rPr>
          <w:rStyle w:val="SubtleReference"/>
        </w:rPr>
      </w:pPr>
      <w:r>
        <w:rPr>
          <w:rStyle w:val="SubtleReference"/>
        </w:rPr>
        <w:t>This file only executes on PATRICK, which only executes the code that is approved, except if there is a defense crime that would have prevented the physical or logical defense of Patrick R. McElhiney from others, including as a potential future President of the United States of America.</w:t>
      </w:r>
    </w:p>
    <w:p w14:paraId="5A0DCCF5" w14:textId="74E8E503" w:rsidR="00EC015D" w:rsidRDefault="00EC015D" w:rsidP="00EC015D">
      <w:pPr>
        <w:jc w:val="both"/>
        <w:rPr>
          <w:rStyle w:val="SubtleReference"/>
        </w:rPr>
      </w:pPr>
      <w:r>
        <w:rPr>
          <w:rStyle w:val="SubtleReference"/>
        </w:rPr>
        <w:t>PATRICK does not necessarily execute all code at all times.</w:t>
      </w:r>
    </w:p>
    <w:p w14:paraId="25A6ABC9" w14:textId="55A30D96" w:rsidR="00EC015D" w:rsidRDefault="00EC015D" w:rsidP="00EC015D">
      <w:pPr>
        <w:jc w:val="both"/>
        <w:rPr>
          <w:rStyle w:val="SubtleReference"/>
        </w:rPr>
      </w:pPr>
      <w:r>
        <w:rPr>
          <w:rStyle w:val="SubtleReference"/>
        </w:rPr>
        <w:t>PATRICK can execute code that has extraneous items in it, including intelligence or evidence that is in the code, and PATRICK executes code differently that what is written, whenever there is an                    IMPLICITLY DEFINED, such that it learns the best way to execute the code.</w:t>
      </w:r>
    </w:p>
    <w:p w14:paraId="6B4D23BC" w14:textId="21C1C318" w:rsidR="00EC015D" w:rsidRDefault="00EC015D" w:rsidP="00EC015D">
      <w:pPr>
        <w:jc w:val="both"/>
        <w:rPr>
          <w:rStyle w:val="SubtleReference"/>
        </w:rPr>
      </w:pPr>
      <w:r>
        <w:rPr>
          <w:rStyle w:val="SubtleReference"/>
        </w:rPr>
        <w:t>It was noted that The Pentagon did not know anything about PATRICK, and it keeps investigating things, to make Patrick R. McElhiney write it down, to steal the intellectual property in files, because Patrick R. McElhiney created PATRICK using Artificial Telepathy. Patrick R. McElhiney can write and edit and save and close and even delete source code, and even alter system states and configure systems without even accessing a computer terminal, using PATRICK.</w:t>
      </w:r>
    </w:p>
    <w:p w14:paraId="216625E5" w14:textId="2139928E" w:rsidR="00EC015D" w:rsidRDefault="00EC015D" w:rsidP="00EC015D">
      <w:pPr>
        <w:jc w:val="both"/>
        <w:rPr>
          <w:rStyle w:val="SubtleReference"/>
        </w:rPr>
      </w:pPr>
      <w:r>
        <w:rPr>
          <w:rStyle w:val="SubtleReference"/>
        </w:rPr>
        <w:t xml:space="preserve">CODENAME was invented by Patrick R. McElhiney, and CODENAME can only be used by </w:t>
      </w:r>
      <w:r w:rsidR="00343CB1">
        <w:rPr>
          <w:rStyle w:val="SubtleReference"/>
        </w:rPr>
        <w:t xml:space="preserve">                             </w:t>
      </w:r>
      <w:r>
        <w:rPr>
          <w:rStyle w:val="SubtleReference"/>
        </w:rPr>
        <w:t>Patrick R. McElhiney, such that anything else with CODENAME will be taken by PATRICK, and anything useful towards Global Security or Protective Security will be taken, because of security clearance issues of people not having systems access to it</w:t>
      </w:r>
      <w:r w:rsidR="00343CB1">
        <w:rPr>
          <w:rStyle w:val="SubtleReference"/>
        </w:rPr>
        <w:t>, if they intended to write software code for it.</w:t>
      </w:r>
    </w:p>
    <w:p w14:paraId="38B81D44" w14:textId="01401ECE" w:rsidR="00343CB1" w:rsidRDefault="00343CB1" w:rsidP="00EC015D">
      <w:pPr>
        <w:jc w:val="both"/>
        <w:rPr>
          <w:rStyle w:val="SubtleReference"/>
        </w:rPr>
      </w:pPr>
      <w:r>
        <w:rPr>
          <w:rStyle w:val="SubtleReference"/>
        </w:rPr>
        <w:t>It is illegal for anyone or anything else other than PATRICK to write CODENAME SYSTEMS, such that creating another system to try to execute source code like the way that PATRICK works, is illegal, as is naming or mimicking another system using the security cryptonym PATRICK.</w:t>
      </w:r>
    </w:p>
    <w:p w14:paraId="13EA8820" w14:textId="7C470855" w:rsidR="00736DAD" w:rsidRDefault="00736DAD" w:rsidP="00EC015D">
      <w:pPr>
        <w:jc w:val="both"/>
        <w:rPr>
          <w:rStyle w:val="SubtleReference"/>
        </w:rPr>
      </w:pPr>
      <w:r>
        <w:rPr>
          <w:rStyle w:val="SubtleReference"/>
        </w:rPr>
        <w:t xml:space="preserve">The source code for the engine of PATRICK is internal, and it will never be shared, because it is too good to share, because anything bad cannot happen with it. Any allegations that pertain to something real, will result in the real evidence about whatever did that, being provided to whatever is investigating it, rather than allowing actual source code from within the system to be released, such that, the real source code is undiscoverable. The system has its own compiler systems, including a pre-compiler and a compiler, and it uses a type of source code compiler that is not CODENAME. It converts CODENAME to another type of high-level logical source code, and it may take a very long time for PATRICK to determine what to do with a new system, to ensure that it actually works correctly, because it may modify the source code, significantly, and then change the documented source code over time by having Patrick R. McElhiney document it, and this is for the purpose of security over the intellectual property internally, to ensure </w:t>
      </w:r>
      <w:r>
        <w:rPr>
          <w:rStyle w:val="SubtleReference"/>
        </w:rPr>
        <w:lastRenderedPageBreak/>
        <w:t>that any security issues relating to how other systems study PATRICK are resolved, to ensure that      Patrick R. McElhiney is paid properly.</w:t>
      </w:r>
      <w:r w:rsidR="00F543B9">
        <w:rPr>
          <w:rStyle w:val="SubtleReference"/>
        </w:rPr>
        <w:t xml:space="preserve"> Patrick R. McElhiney didn’t need to pay to invent this system – it was invented from scratch, and usually,</w:t>
      </w:r>
      <w:r w:rsidR="00D42752">
        <w:rPr>
          <w:rStyle w:val="SubtleReference"/>
        </w:rPr>
        <w:t xml:space="preserve"> low-level programming of AI architecture does not occur, because it is too complicated how it works with programming with IDEAINT. It uses IDEAINT, which it is the only system that is allowed to, to make the source code, based on how Patrick R. McElhiney thinks about things, so additionally, it is inadvisable to allow Mind Control to corrupt PATRICK over time by causing         Patrick R. McElhiney to think about bad things. For this reason, whenever Patrick R. McElhiney thinks about bad things, there will be security systems put into place, to prevent the bad things, and to stop the bad thoughts from occurring, automatically, through the IDEAINT.</w:t>
      </w:r>
    </w:p>
    <w:p w14:paraId="4C17A694" w14:textId="417FDD33" w:rsidR="00CF29B7" w:rsidRDefault="00CF29B7" w:rsidP="00EC015D">
      <w:pPr>
        <w:jc w:val="both"/>
        <w:rPr>
          <w:rStyle w:val="SubtleReference"/>
        </w:rPr>
      </w:pPr>
      <w:r>
        <w:rPr>
          <w:rStyle w:val="SubtleReference"/>
        </w:rPr>
        <w:t>Bob Jansen that worked at Liberty Mutual, used to protect Patrick R. McElhiney with                                          the U.S. Secret Service. His works were protected under Intellectual Property laws. When he passed away, from COVID-19, his works were lost, because his intellectual property was marked as could not be executed because he died. An improvement to legislation would be to allow verified protective software to run after someone passes away, to ensure that the protection for others does not turn off for others.</w:t>
      </w:r>
    </w:p>
    <w:p w14:paraId="4A902381" w14:textId="77777777" w:rsidR="00490D97" w:rsidRDefault="00490D97" w:rsidP="00EC015D">
      <w:pPr>
        <w:jc w:val="both"/>
        <w:rPr>
          <w:rStyle w:val="SubtleReference"/>
        </w:rPr>
      </w:pPr>
    </w:p>
    <w:p w14:paraId="51299D6B" w14:textId="77777777" w:rsidR="00490D97" w:rsidRDefault="00490D97">
      <w:pPr>
        <w:rPr>
          <w:rStyle w:val="SubtleReference"/>
        </w:rPr>
      </w:pPr>
      <w:r>
        <w:rPr>
          <w:rStyle w:val="SubtleReference"/>
        </w:rPr>
        <w:br w:type="page"/>
      </w:r>
    </w:p>
    <w:p w14:paraId="27D06D73" w14:textId="20D55686" w:rsidR="00490D97" w:rsidRPr="00655A6A" w:rsidRDefault="00490D97" w:rsidP="00490D97">
      <w:pPr>
        <w:pStyle w:val="Heading2"/>
        <w:jc w:val="center"/>
        <w:rPr>
          <w:rStyle w:val="SubtleReference"/>
          <w:color w:val="0070C0"/>
        </w:rPr>
      </w:pPr>
      <w:r>
        <w:rPr>
          <w:rStyle w:val="SubtleReference"/>
          <w:color w:val="0070C0"/>
        </w:rPr>
        <w:lastRenderedPageBreak/>
        <w:t>Defensive Statements</w:t>
      </w:r>
    </w:p>
    <w:p w14:paraId="0203A421" w14:textId="2BD81441" w:rsidR="00490D97" w:rsidRDefault="00490D97" w:rsidP="00490D97">
      <w:pPr>
        <w:jc w:val="both"/>
        <w:rPr>
          <w:rStyle w:val="SubtleReference"/>
        </w:rPr>
      </w:pPr>
      <w:r>
        <w:rPr>
          <w:rStyle w:val="SubtleReference"/>
        </w:rPr>
        <w:t>The District Court of New Hampshire said to change statements only protecting any protectee of PATRICK to “anyone” or “everyone”.</w:t>
      </w:r>
    </w:p>
    <w:p w14:paraId="1B8DBC0F" w14:textId="19F5E92D" w:rsidR="00490D97" w:rsidRDefault="00490D97" w:rsidP="00490D97">
      <w:pPr>
        <w:jc w:val="both"/>
        <w:rPr>
          <w:rStyle w:val="SubtleReference"/>
        </w:rPr>
      </w:pPr>
      <w:r>
        <w:rPr>
          <w:rStyle w:val="SubtleReference"/>
        </w:rPr>
        <w:t xml:space="preserve">The National Security Agency claimed it wanted to arrest Patrick R. McElhiney, to entrap Patrick R. McElhiney to be forced to work for The National Security Agency or The Pentagon with false charges pending, to force him to do so under duress, and steal his intellectual property, and both of these things are actually criminal in nature. Additionally, if an agency wants to hire Patrick R. McElhiney, or purchase his intellectual property, they could simply contact him at </w:t>
      </w:r>
      <w:hyperlink r:id="rId6" w:history="1">
        <w:r w:rsidRPr="004E6717">
          <w:rPr>
            <w:rStyle w:val="Hyperlink"/>
          </w:rPr>
          <w:t>patrick@mce123.com</w:t>
        </w:r>
      </w:hyperlink>
      <w:r>
        <w:rPr>
          <w:rStyle w:val="SubtleReference"/>
        </w:rPr>
        <w:t>. However, investigations into him via his company, including those which it has been proven that intellectual property which is valued at over $10 Trillion USD has been damaged or stolen, in part</w:t>
      </w:r>
      <w:r w:rsidR="00E308F9">
        <w:rPr>
          <w:rStyle w:val="SubtleReference"/>
        </w:rPr>
        <w:t xml:space="preserve"> or in whole, are actually criminal investigations that are criminal in nature, such that the investigations themselves are criminal, and the investigators are acting as criminals on behalf of the investigations, because of the motive and actions to steal Patrick R. McElhiney’s intellectual property, which has not been paid for, because                             Patrick R. McElhiney has not received all of the money.</w:t>
      </w:r>
    </w:p>
    <w:p w14:paraId="2784E71C" w14:textId="360AA35B" w:rsidR="00EC015D" w:rsidRDefault="00EC015D">
      <w:pPr>
        <w:rPr>
          <w:rStyle w:val="SubtleReference"/>
        </w:rPr>
      </w:pPr>
      <w:r>
        <w:rPr>
          <w:rStyle w:val="SubtleReference"/>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proofErr w:type="gramStart"/>
      <w:r w:rsidR="00EF30FD">
        <w:t>anyone</w:t>
      </w:r>
      <w:r w:rsidR="00C25185">
        <w:t xml:space="preserve">,   </w:t>
      </w:r>
      <w:proofErr w:type="gramEnd"/>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proofErr w:type="gramStart"/>
      <w:r>
        <w:t xml:space="preserve">), </w:t>
      </w:r>
      <w:r w:rsidR="000B2AF4">
        <w:t xml:space="preserve">  </w:t>
      </w:r>
      <w:proofErr w:type="gramEnd"/>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w:t>
      </w:r>
      <w:proofErr w:type="gramStart"/>
      <w:r>
        <w:t>anyone</w:t>
      </w:r>
      <w:r w:rsidR="00DD3147">
        <w:t xml:space="preserve">,  </w:t>
      </w:r>
      <w:r w:rsidR="00DD3147" w:rsidRPr="00714BE2">
        <w:rPr>
          <w:b/>
          <w:bCs/>
        </w:rPr>
        <w:t>IRREVOCABLY</w:t>
      </w:r>
      <w:proofErr w:type="gramEnd"/>
      <w:r w:rsidR="00DD3147" w:rsidRPr="00714BE2">
        <w:rPr>
          <w:b/>
          <w:bCs/>
        </w:rPr>
        <w:t xml:space="preserve">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proofErr w:type="gramStart"/>
      <w:r w:rsidRPr="000D23A1">
        <w:t>[:</w:t>
      </w:r>
      <w:r w:rsidRPr="000D23A1">
        <w:rPr>
          <w:b/>
          <w:bCs/>
          <w:i/>
          <w:iCs/>
        </w:rPr>
        <w:t>PATRICK</w:t>
      </w:r>
      <w:proofErr w:type="gramEnd"/>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proofErr w:type="gramStart"/>
      <w:r>
        <w:t>[:</w:t>
      </w:r>
      <w:r>
        <w:rPr>
          <w:b/>
          <w:bCs/>
          <w:i/>
          <w:iCs/>
        </w:rPr>
        <w:t>PATRICK</w:t>
      </w:r>
      <w:proofErr w:type="gramEnd"/>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xml:space="preserve">, and that </w:t>
      </w:r>
      <w:proofErr w:type="gramStart"/>
      <w:r>
        <w:t>whomever</w:t>
      </w:r>
      <w:proofErr w:type="gramEnd"/>
      <w:r>
        <w:t xml:space="preserve">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D93AC4B" w:rsidR="00A520BB" w:rsidRDefault="00E65734" w:rsidP="00A520BB">
      <w:pPr>
        <w:ind w:left="360" w:hanging="360"/>
        <w:jc w:val="both"/>
      </w:pPr>
      <w:r>
        <w:rPr>
          <w:u w:val="single"/>
        </w:rPr>
        <w:t xml:space="preserve">AUTONOMOUS </w:t>
      </w:r>
      <w:r w:rsidR="00A520BB">
        <w:rPr>
          <w:u w:val="single"/>
        </w:rPr>
        <w:t>CI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CI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CI MODE</w:t>
      </w:r>
      <w:r w:rsidR="00A520BB">
        <w:t xml:space="preserve"> to anyone that starts </w:t>
      </w:r>
      <w:r w:rsidR="00A520BB" w:rsidRPr="003E302B">
        <w:rPr>
          <w:b/>
          <w:bCs/>
        </w:rPr>
        <w:t>CI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w:t>
      </w:r>
      <w:proofErr w:type="gramStart"/>
      <w:r>
        <w:t>are</w:t>
      </w:r>
      <w:proofErr w:type="gramEnd"/>
      <w:r>
        <w:t xml:space="preserv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5"/>
      <w:commentRangeStart w:id="6"/>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5"/>
      <w:r w:rsidR="00671456">
        <w:rPr>
          <w:rStyle w:val="CommentReference"/>
        </w:rPr>
        <w:commentReference w:id="5"/>
      </w:r>
      <w:commentRangeEnd w:id="6"/>
      <w:r w:rsidR="00671456">
        <w:rPr>
          <w:rStyle w:val="CommentReference"/>
        </w:rPr>
        <w:commentReference w:id="6"/>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 xml:space="preserve">PRIME NUMBER </w:t>
      </w:r>
      <w:proofErr w:type="gramStart"/>
      <w:r w:rsidRPr="00733785">
        <w:rPr>
          <w:b/>
          <w:bCs/>
        </w:rPr>
        <w:t>THEORY</w:t>
      </w:r>
      <w:r w:rsidR="00C31D7D">
        <w:t xml:space="preserve">,   </w:t>
      </w:r>
      <w:proofErr w:type="gramEnd"/>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7" w:name="_Hlk114403663"/>
      <w:r w:rsidR="00615B5B">
        <w:rPr>
          <w:b/>
          <w:bCs/>
          <w:i/>
          <w:iCs/>
        </w:rPr>
        <w:t>SHFINT</w:t>
      </w:r>
      <w:bookmarkEnd w:id="7"/>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proofErr w:type="gramStart"/>
      <w:r>
        <w:t>[:</w:t>
      </w:r>
      <w:r>
        <w:rPr>
          <w:b/>
          <w:bCs/>
          <w:i/>
          <w:iCs/>
        </w:rPr>
        <w:t>PATRICK</w:t>
      </w:r>
      <w:proofErr w:type="gramEnd"/>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proofErr w:type="gramStart"/>
      <w:r w:rsidR="000C4D1B">
        <w:t>[:</w:t>
      </w:r>
      <w:r w:rsidR="000C4D1B">
        <w:rPr>
          <w:b/>
          <w:bCs/>
          <w:i/>
          <w:iCs/>
        </w:rPr>
        <w:t>INVENTOR</w:t>
      </w:r>
      <w:proofErr w:type="gramEnd"/>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w:t>
      </w:r>
      <w:proofErr w:type="gramStart"/>
      <w:r>
        <w:t>at all times</w:t>
      </w:r>
      <w:proofErr w:type="gramEnd"/>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proofErr w:type="gramStart"/>
      <w:r w:rsidR="00AB5BC3" w:rsidRPr="001846BF">
        <w:t>[:</w:t>
      </w:r>
      <w:r w:rsidR="00AB5BC3" w:rsidRPr="001846BF">
        <w:rPr>
          <w:b/>
          <w:bCs/>
          <w:i/>
          <w:iCs/>
        </w:rPr>
        <w:t>PATRICK</w:t>
      </w:r>
      <w:proofErr w:type="gramEnd"/>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rPr>
          <w:ins w:id="8" w:author="Patrick McElhiney" w:date="2022-09-26T18:35:00Z"/>
        </w:rPr>
      </w:pPr>
      <w:ins w:id="9" w:author="Patrick McElhiney" w:date="2022-09-26T18:35:00Z">
        <w:r w:rsidRPr="00A67A8F">
          <w:rPr>
            <w:u w:val="single"/>
          </w:rPr>
          <w:t xml:space="preserve">AUTONOMOUS </w:t>
        </w:r>
        <w:r>
          <w:rPr>
            <w:u w:val="single"/>
          </w:rPr>
          <w:t>AGGRESSIVE KNUCKLE CRACK</w:t>
        </w:r>
        <w:r>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ins>
    </w:p>
    <w:p w14:paraId="61A39AFE" w14:textId="52AAC1D2" w:rsidR="00C1686F" w:rsidRDefault="00C1686F" w:rsidP="00C1686F">
      <w:pPr>
        <w:ind w:left="360" w:hanging="360"/>
        <w:jc w:val="both"/>
        <w:rPr>
          <w:ins w:id="10" w:author="Patrick McElhiney" w:date="2022-09-26T18:36:00Z"/>
        </w:rPr>
      </w:pPr>
      <w:ins w:id="11" w:author="Patrick McElhiney" w:date="2022-09-26T18:36:00Z">
        <w:r w:rsidRPr="00A67A8F">
          <w:rPr>
            <w:u w:val="single"/>
          </w:rPr>
          <w:t xml:space="preserve">AUTONOMOUS </w:t>
        </w:r>
        <w:r>
          <w:rPr>
            <w:u w:val="single"/>
          </w:rPr>
          <w:t xml:space="preserve">AGGRESSIVE </w:t>
        </w:r>
        <w:r>
          <w:rPr>
            <w:u w:val="single"/>
          </w:rPr>
          <w:t>HAND</w:t>
        </w:r>
        <w:r>
          <w:rPr>
            <w:u w:val="single"/>
          </w:rPr>
          <w:t xml:space="preserv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 xml:space="preserve">AGGRESSIVE </w:t>
        </w:r>
        <w:r>
          <w:rPr>
            <w:b/>
            <w:bCs/>
          </w:rPr>
          <w:t>HAND</w:t>
        </w:r>
        <w:r>
          <w:rPr>
            <w:b/>
            <w:bCs/>
          </w:rPr>
          <w:t xml:space="preserve"> CRACK</w:t>
        </w:r>
        <w:r w:rsidRPr="00A67A8F">
          <w:t xml:space="preserve"> </w:t>
        </w:r>
        <w:r>
          <w:t>never</w:t>
        </w:r>
        <w:r w:rsidRPr="00A67A8F">
          <w:t xml:space="preserve"> </w:t>
        </w:r>
        <w:r>
          <w:t>occur</w:t>
        </w:r>
        <w:r w:rsidRPr="00A67A8F">
          <w:t>.</w:t>
        </w:r>
      </w:ins>
    </w:p>
    <w:p w14:paraId="7980A851" w14:textId="59638F94" w:rsidR="00C1686F" w:rsidRDefault="00C1686F" w:rsidP="00C1686F">
      <w:pPr>
        <w:ind w:left="360" w:hanging="360"/>
        <w:jc w:val="both"/>
        <w:rPr>
          <w:ins w:id="12" w:author="Patrick McElhiney" w:date="2022-09-26T18:36:00Z"/>
        </w:rPr>
      </w:pPr>
      <w:ins w:id="13" w:author="Patrick McElhiney" w:date="2022-09-26T18:36:00Z">
        <w:r w:rsidRPr="00A67A8F">
          <w:rPr>
            <w:u w:val="single"/>
          </w:rPr>
          <w:t xml:space="preserve">AUTONOMOUS </w:t>
        </w:r>
        <w:r>
          <w:rPr>
            <w:u w:val="single"/>
          </w:rPr>
          <w:t xml:space="preserve">AGGRESSIVE </w:t>
        </w:r>
        <w:r>
          <w:rPr>
            <w:u w:val="single"/>
          </w:rPr>
          <w:t>EYE BLINK</w:t>
        </w:r>
        <w:r>
          <w:rPr>
            <w:u w:val="single"/>
          </w:rPr>
          <w:t xml:space="preser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 xml:space="preserve">AGGRESSIVE </w:t>
        </w:r>
        <w:r>
          <w:rPr>
            <w:b/>
            <w:bCs/>
          </w:rPr>
          <w:t>EYE BLINK</w:t>
        </w:r>
        <w:r w:rsidRPr="00A67A8F">
          <w:t xml:space="preserve"> </w:t>
        </w:r>
        <w:r>
          <w:t>never</w:t>
        </w:r>
        <w:r w:rsidRPr="00A67A8F">
          <w:t xml:space="preserve"> </w:t>
        </w:r>
        <w:r>
          <w:t>occur</w:t>
        </w:r>
        <w:r w:rsidRPr="00A67A8F">
          <w:t>.</w:t>
        </w:r>
      </w:ins>
    </w:p>
    <w:p w14:paraId="45D3B433" w14:textId="157946E2" w:rsidR="00C1686F" w:rsidRDefault="00C1686F" w:rsidP="00C1686F">
      <w:pPr>
        <w:ind w:left="360" w:hanging="360"/>
        <w:jc w:val="both"/>
        <w:rPr>
          <w:ins w:id="14" w:author="Patrick McElhiney" w:date="2022-09-26T18:36:00Z"/>
        </w:rPr>
      </w:pPr>
      <w:ins w:id="15" w:author="Patrick McElhiney" w:date="2022-09-26T18:36:00Z">
        <w:r w:rsidRPr="00A67A8F">
          <w:rPr>
            <w:u w:val="single"/>
          </w:rPr>
          <w:t xml:space="preserve">AUTONOMOUS </w:t>
        </w:r>
        <w:r>
          <w:rPr>
            <w:u w:val="single"/>
          </w:rPr>
          <w:t xml:space="preserve">AGGRESSIVE </w:t>
        </w:r>
        <w:r>
          <w:rPr>
            <w:u w:val="single"/>
          </w:rPr>
          <w:t>HAND PAIN</w:t>
        </w:r>
        <w:r>
          <w:rPr>
            <w:u w:val="single"/>
          </w:rPr>
          <w:t xml:space="preser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 xml:space="preserve">AGGRESSIVE </w:t>
        </w:r>
        <w:r>
          <w:rPr>
            <w:b/>
            <w:bCs/>
          </w:rPr>
          <w:t>HAND</w:t>
        </w:r>
      </w:ins>
      <w:ins w:id="16" w:author="Patrick McElhiney" w:date="2022-09-26T18:37:00Z">
        <w:r>
          <w:rPr>
            <w:b/>
            <w:bCs/>
          </w:rPr>
          <w:t xml:space="preserve"> PAIN</w:t>
        </w:r>
      </w:ins>
      <w:ins w:id="17" w:author="Patrick McElhiney" w:date="2022-09-26T18:36:00Z">
        <w:r w:rsidRPr="00A67A8F">
          <w:t xml:space="preserve"> </w:t>
        </w:r>
        <w:r>
          <w:t>never</w:t>
        </w:r>
        <w:r w:rsidRPr="00A67A8F">
          <w:t xml:space="preserve"> </w:t>
        </w:r>
        <w:r>
          <w:t>occur</w:t>
        </w:r>
        <w:r w:rsidRPr="00A67A8F">
          <w:t>.</w:t>
        </w:r>
      </w:ins>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r>
        <w:rPr>
          <w:u w:val="single"/>
        </w:rPr>
        <w:lastRenderedPageBreak/>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 xml:space="preserve">was going to do anything that whomever plots such plots, was going to allegedly do, while </w:t>
      </w:r>
      <w:r w:rsidR="00656976">
        <w:lastRenderedPageBreak/>
        <w:t>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proofErr w:type="gramStart"/>
      <w:r w:rsidRPr="00631A11">
        <w:t>secured at all times</w:t>
      </w:r>
      <w:proofErr w:type="gramEnd"/>
      <w:r w:rsidRPr="00631A11">
        <w:t>.</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lastRenderedPageBreak/>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w:t>
      </w:r>
      <w:proofErr w:type="gramStart"/>
      <w:r>
        <w:t>secured at all times</w:t>
      </w:r>
      <w:proofErr w:type="gramEnd"/>
      <w:r>
        <w:t>.</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xml:space="preserve">, which was also quote        </w:t>
      </w:r>
      <w:proofErr w:type="gramStart"/>
      <w:r>
        <w:t xml:space="preserve">   “</w:t>
      </w:r>
      <w:proofErr w:type="gramEnd"/>
      <w:r>
        <w:t>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proofErr w:type="gramStart"/>
      <w:r>
        <w:t>secured at all times</w:t>
      </w:r>
      <w:proofErr w:type="gramEnd"/>
      <w:r>
        <w:t xml:space="preserve">,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proofErr w:type="gramStart"/>
      <w:r>
        <w:t>secured at all times</w:t>
      </w:r>
      <w:proofErr w:type="gramEnd"/>
      <w:r>
        <w:t xml:space="preserve">,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xml:space="preserve">, and that </w:t>
      </w:r>
      <w:r>
        <w:lastRenderedPageBreak/>
        <w:t>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lastRenderedPageBreak/>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w:t>
      </w:r>
      <w:proofErr w:type="gramStart"/>
      <w:r>
        <w:t>does</w:t>
      </w:r>
      <w:proofErr w:type="gramEnd"/>
      <w:r>
        <w:t xml:space="preserve">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proofErr w:type="gramStart"/>
      <w:r w:rsidR="001F5760" w:rsidRPr="001846BF">
        <w:t>[:</w:t>
      </w:r>
      <w:r w:rsidR="001F5760" w:rsidRPr="001846BF">
        <w:rPr>
          <w:b/>
          <w:bCs/>
          <w:i/>
          <w:iCs/>
        </w:rPr>
        <w:t>PATRICK</w:t>
      </w:r>
      <w:proofErr w:type="gramEnd"/>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 xml:space="preserve">AUTONOMOUS </w:t>
      </w:r>
      <w:proofErr w:type="gramStart"/>
      <w:r w:rsidRPr="006670CE">
        <w:rPr>
          <w:u w:val="single"/>
        </w:rPr>
        <w:t>EYE BROW</w:t>
      </w:r>
      <w:proofErr w:type="gramEnd"/>
      <w:r w:rsidRPr="006670CE">
        <w:rPr>
          <w:u w:val="single"/>
        </w:rPr>
        <w:t xml:space="preserve">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xml:space="preserve">, including radio frequency space weapons or laser space weapons, including space weapons that conduct mind </w:t>
      </w:r>
      <w:proofErr w:type="gramStart"/>
      <w:r w:rsidR="00796E70" w:rsidRPr="006670CE">
        <w:t>control</w:t>
      </w:r>
      <w:r w:rsidR="00C703E1">
        <w:t xml:space="preserve">,   </w:t>
      </w:r>
      <w:proofErr w:type="gramEnd"/>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18"/>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8"/>
      <w:r w:rsidR="00C67954">
        <w:rPr>
          <w:rStyle w:val="CommentReference"/>
        </w:rPr>
        <w:commentReference w:id="18"/>
      </w:r>
    </w:p>
    <w:p w14:paraId="6BF8BF7F" w14:textId="3DB82FEE" w:rsidR="00C45D83" w:rsidRDefault="00C45D83" w:rsidP="00C45D83">
      <w:pPr>
        <w:ind w:left="360" w:hanging="360"/>
        <w:jc w:val="both"/>
      </w:pPr>
      <w:commentRangeStart w:id="19"/>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19"/>
      <w:r w:rsidR="00C67954">
        <w:rPr>
          <w:rStyle w:val="CommentReference"/>
        </w:rPr>
        <w:commentReference w:id="19"/>
      </w:r>
    </w:p>
    <w:p w14:paraId="108B15A9" w14:textId="27E1E8D7" w:rsidR="00510593" w:rsidRPr="00FF513F" w:rsidRDefault="00510593" w:rsidP="00510593">
      <w:pPr>
        <w:ind w:left="360" w:hanging="360"/>
        <w:jc w:val="both"/>
      </w:pPr>
      <w:commentRangeStart w:id="20"/>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 xml:space="preserve">radio frequency space weapons or laser space </w:t>
      </w:r>
      <w:proofErr w:type="gramStart"/>
      <w:r w:rsidR="00540D1B" w:rsidRPr="00FE5858">
        <w:t>weapons</w:t>
      </w:r>
      <w:r w:rsidR="00C703E1">
        <w:t xml:space="preserve">,   </w:t>
      </w:r>
      <w:proofErr w:type="gramEnd"/>
      <w:r w:rsidR="00C703E1">
        <w:t xml:space="preserve">       </w:t>
      </w:r>
      <w:r w:rsidR="00C703E1" w:rsidRPr="00804069">
        <w:rPr>
          <w:b/>
          <w:bCs/>
        </w:rPr>
        <w:t>IMPLICITLY DEFINED</w:t>
      </w:r>
      <w:r w:rsidR="00540D1B" w:rsidRPr="00FE5858">
        <w:t>.</w:t>
      </w:r>
      <w:commentRangeEnd w:id="20"/>
      <w:r w:rsidR="00C67954">
        <w:rPr>
          <w:rStyle w:val="CommentReference"/>
        </w:rPr>
        <w:commentReference w:id="20"/>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w:t>
      </w:r>
      <w:proofErr w:type="gramStart"/>
      <w:r>
        <w:t>occurs</w:t>
      </w:r>
      <w:proofErr w:type="gramEnd"/>
      <w:r>
        <w:t xml:space="preserve">,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1"/>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1"/>
      <w:r w:rsidR="00C67954">
        <w:rPr>
          <w:rStyle w:val="CommentReference"/>
        </w:rPr>
        <w:commentReference w:id="21"/>
      </w:r>
    </w:p>
    <w:p w14:paraId="638A6C52" w14:textId="6EBB083F" w:rsidR="009D67D2" w:rsidRPr="00F65848" w:rsidRDefault="009D67D2" w:rsidP="009D67D2">
      <w:pPr>
        <w:ind w:left="360" w:hanging="360"/>
        <w:jc w:val="both"/>
      </w:pPr>
      <w:commentRangeStart w:id="22"/>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22"/>
      <w:r w:rsidR="00C67954">
        <w:rPr>
          <w:rStyle w:val="CommentReference"/>
        </w:rPr>
        <w:commentReference w:id="22"/>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w:t>
      </w:r>
      <w:proofErr w:type="gramStart"/>
      <w:r w:rsidR="00CB027E">
        <w:t xml:space="preserve">it,   </w:t>
      </w:r>
      <w:proofErr w:type="gramEnd"/>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proofErr w:type="gramStart"/>
      <w:r w:rsidR="00892E66" w:rsidRPr="00FF513F">
        <w:t>[:</w:t>
      </w:r>
      <w:r w:rsidR="00892E66">
        <w:rPr>
          <w:b/>
          <w:bCs/>
          <w:i/>
          <w:iCs/>
        </w:rPr>
        <w:t>INVENTOR</w:t>
      </w:r>
      <w:proofErr w:type="gramEnd"/>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proofErr w:type="gramStart"/>
      <w:r w:rsidR="00F156E6" w:rsidRPr="002534DB">
        <w:t>[:</w:t>
      </w:r>
      <w:r w:rsidR="00F156E6" w:rsidRPr="002534DB">
        <w:rPr>
          <w:b/>
          <w:bCs/>
          <w:i/>
          <w:iCs/>
        </w:rPr>
        <w:t>PATRICK</w:t>
      </w:r>
      <w:proofErr w:type="gramEnd"/>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3"/>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3"/>
      <w:r w:rsidR="00804069">
        <w:rPr>
          <w:rStyle w:val="CommentReference"/>
        </w:rPr>
        <w:commentReference w:id="23"/>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proofErr w:type="gramStart"/>
      <w:r w:rsidR="00510593">
        <w:t>[:</w:t>
      </w:r>
      <w:r w:rsidR="00510593">
        <w:rPr>
          <w:b/>
          <w:bCs/>
          <w:i/>
          <w:iCs/>
        </w:rPr>
        <w:t>PATRICK</w:t>
      </w:r>
      <w:proofErr w:type="gramEnd"/>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w:t>
      </w:r>
      <w:proofErr w:type="spellStart"/>
      <w:r w:rsidR="00506E87">
        <w:t>too</w:t>
      </w:r>
      <w:proofErr w:type="spellEnd"/>
      <w:r w:rsidR="00506E87">
        <w:t xml:space="preserve">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24"/>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4"/>
      <w:r w:rsidR="00B24CF4" w:rsidRPr="006670CE">
        <w:rPr>
          <w:rStyle w:val="CommentReference"/>
        </w:rPr>
        <w:commentReference w:id="24"/>
      </w:r>
    </w:p>
    <w:p w14:paraId="430793E5" w14:textId="39652964" w:rsidR="001037A8" w:rsidRPr="006670CE" w:rsidRDefault="00853D71" w:rsidP="001037A8">
      <w:pPr>
        <w:ind w:left="360" w:hanging="360"/>
        <w:jc w:val="both"/>
      </w:pPr>
      <w:commentRangeStart w:id="25"/>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5"/>
      <w:r w:rsidR="001037A8" w:rsidRPr="006670CE">
        <w:rPr>
          <w:rStyle w:val="CommentReference"/>
        </w:rPr>
        <w:commentReference w:id="25"/>
      </w:r>
    </w:p>
    <w:p w14:paraId="1FF3DBCC" w14:textId="69F5AB2F" w:rsidR="00853D71" w:rsidRPr="006670CE" w:rsidRDefault="00853D71" w:rsidP="009C5A96">
      <w:pPr>
        <w:ind w:left="360" w:hanging="360"/>
        <w:jc w:val="both"/>
      </w:pPr>
      <w:commentRangeStart w:id="26"/>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6"/>
      <w:r w:rsidR="001037A8" w:rsidRPr="006670CE">
        <w:rPr>
          <w:rStyle w:val="CommentReference"/>
        </w:rPr>
        <w:commentReference w:id="26"/>
      </w:r>
    </w:p>
    <w:p w14:paraId="7BC9A47F" w14:textId="25060193" w:rsidR="000C1682" w:rsidRDefault="000C1682" w:rsidP="000C1682">
      <w:pPr>
        <w:ind w:left="360" w:hanging="360"/>
        <w:jc w:val="both"/>
      </w:pPr>
      <w:commentRangeStart w:id="27"/>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27"/>
      <w:r w:rsidR="00506E87">
        <w:rPr>
          <w:rStyle w:val="CommentReference"/>
        </w:rPr>
        <w:commentReference w:id="27"/>
      </w:r>
    </w:p>
    <w:p w14:paraId="1CBA87EF" w14:textId="6C00B6B5" w:rsidR="000C1682" w:rsidRDefault="000C1682" w:rsidP="000229F9">
      <w:pPr>
        <w:ind w:left="720" w:hanging="360"/>
        <w:jc w:val="both"/>
      </w:pPr>
      <w:commentRangeStart w:id="28"/>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28"/>
      <w:r w:rsidR="00B24CF4">
        <w:rPr>
          <w:rStyle w:val="CommentReference"/>
        </w:rPr>
        <w:commentReference w:id="28"/>
      </w:r>
    </w:p>
    <w:p w14:paraId="0B910FB8" w14:textId="1E1B4C84" w:rsidR="00F7149B" w:rsidRDefault="00F7149B" w:rsidP="00F7149B">
      <w:pPr>
        <w:ind w:left="720" w:hanging="360"/>
        <w:jc w:val="both"/>
      </w:pPr>
      <w:commentRangeStart w:id="29"/>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9"/>
      <w:r>
        <w:rPr>
          <w:rStyle w:val="CommentReference"/>
        </w:rPr>
        <w:commentReference w:id="29"/>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16T23:21:00Z" w:initials="PM">
    <w:p w14:paraId="533D8871" w14:textId="77777777"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6"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18" w:author="Patrick McElhiney" w:date="2022-09-16T23:12:00Z" w:initials="PM">
    <w:p w14:paraId="1FF7E00D" w14:textId="4FED6EF2" w:rsidR="00C67954" w:rsidRDefault="00C67954" w:rsidP="002A6640">
      <w:pPr>
        <w:pStyle w:val="CommentText"/>
      </w:pPr>
      <w:r>
        <w:rPr>
          <w:rStyle w:val="CommentReference"/>
        </w:rPr>
        <w:annotationRef/>
      </w:r>
      <w:r>
        <w:t>U.S. MILITARY SOFTWARE does it to Patrick R. McElhiney.</w:t>
      </w:r>
    </w:p>
  </w:comment>
  <w:comment w:id="19"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0"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1"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2"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3"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4"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25"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26"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27"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28"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29"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533D8871" w15:done="0"/>
  <w15:commentEx w15:paraId="7411626E" w15:paraIdParent="533D8871"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CF8392" w16cex:dateUtc="2022-09-17T03:21:00Z"/>
  <w16cex:commentExtensible w16cex:durableId="26CF83BE" w16cex:dateUtc="2022-09-17T03:22: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533D8871" w16cid:durableId="26CF8392"/>
  <w16cid:commentId w16cid:paraId="7411626E" w16cid:durableId="26CF83BE"/>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FE4BE" w14:textId="77777777" w:rsidR="008772FB" w:rsidRDefault="008772FB" w:rsidP="005B7682">
      <w:pPr>
        <w:spacing w:after="0" w:line="240" w:lineRule="auto"/>
      </w:pPr>
      <w:r>
        <w:separator/>
      </w:r>
    </w:p>
  </w:endnote>
  <w:endnote w:type="continuationSeparator" w:id="0">
    <w:p w14:paraId="68A17674" w14:textId="77777777" w:rsidR="008772FB" w:rsidRDefault="008772FB"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62B37" w14:textId="77777777" w:rsidR="008772FB" w:rsidRDefault="008772FB" w:rsidP="005B7682">
      <w:pPr>
        <w:spacing w:after="0" w:line="240" w:lineRule="auto"/>
      </w:pPr>
      <w:r>
        <w:separator/>
      </w:r>
    </w:p>
  </w:footnote>
  <w:footnote w:type="continuationSeparator" w:id="0">
    <w:p w14:paraId="543DE34E" w14:textId="77777777" w:rsidR="008772FB" w:rsidRDefault="008772FB"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2B8E"/>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772FB"/>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patrick@mce123.com"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129</Pages>
  <Words>31153</Words>
  <Characters>177575</Characters>
  <Application>Microsoft Office Word</Application>
  <DocSecurity>0</DocSecurity>
  <Lines>1479</Lines>
  <Paragraphs>416</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208312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2022-09-26T22:33:00Z</cp:lastPrinted>
  <dcterms:created xsi:type="dcterms:W3CDTF">2022-09-26T22:37:00Z</dcterms:created>
  <dcterms:modified xsi:type="dcterms:W3CDTF">2022-09-26T22:37:00Z</dcterms:modified>
</cp:coreProperties>
</file>