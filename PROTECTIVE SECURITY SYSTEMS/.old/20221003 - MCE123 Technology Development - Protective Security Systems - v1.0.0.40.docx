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6743D2" w:rsidR="00074C5F" w:rsidRDefault="001E0042" w:rsidP="00B111EA">
      <w:pPr>
        <w:jc w:val="center"/>
        <w:rPr>
          <w:bCs/>
          <w:sz w:val="28"/>
          <w:szCs w:val="28"/>
        </w:rPr>
      </w:pPr>
      <w:r>
        <w:rPr>
          <w:bCs/>
          <w:sz w:val="28"/>
          <w:szCs w:val="28"/>
        </w:rPr>
        <w:t>10/3/2022 10:52:11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29D5C0FB"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 ensures that </w:t>
      </w:r>
      <w:r w:rsidRPr="000E76EC">
        <w:rPr>
          <w:b/>
          <w:bCs/>
        </w:rPr>
        <w:t>GEL STRIPS</w:t>
      </w:r>
      <w:r>
        <w:t xml:space="preserve"> are never used.</w:t>
      </w:r>
      <w:commentRangeEnd w:id="0"/>
      <w:r>
        <w:rPr>
          <w:rStyle w:val="CommentReference"/>
        </w:rPr>
        <w:commentReference w:id="0"/>
      </w:r>
    </w:p>
    <w:p w14:paraId="214239AA" w14:textId="0B7FB530"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 ensures that </w:t>
      </w:r>
      <w:r>
        <w:rPr>
          <w:b/>
          <w:bCs/>
        </w:rPr>
        <w:t>DNA FRAMING</w:t>
      </w:r>
      <w:r>
        <w:t xml:space="preserve"> are never used.</w:t>
      </w:r>
    </w:p>
    <w:p w14:paraId="2DC3B33F" w14:textId="070BF0A8"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 ensures that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p>
    <w:p w14:paraId="76973AF4" w14:textId="682833BA"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 ensures that                </w:t>
      </w:r>
      <w:r>
        <w:rPr>
          <w:b/>
          <w:bCs/>
        </w:rPr>
        <w:t>CLANDESTINE TRANSCRIPTS</w:t>
      </w:r>
      <w:r>
        <w:t xml:space="preserve"> are never used to try to convict someone, and that bad things that are in clandestine transcripts are removed if they are forward looking,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Pr="000E76EC">
        <w:rPr>
          <w:b/>
          <w:bCs/>
        </w:rPr>
        <w:t>MIND CONTROL</w:t>
      </w:r>
      <w:r>
        <w:t xml:space="preserve">,                     </w:t>
      </w:r>
      <w:r w:rsidRPr="000E76EC">
        <w:rPr>
          <w:b/>
          <w:bCs/>
        </w:rPr>
        <w:t>MIND CONTROL SYSTEMS</w:t>
      </w:r>
      <w:r>
        <w:t xml:space="preserve">, and/or </w:t>
      </w:r>
      <w:r w:rsidRPr="000E76EC">
        <w:rPr>
          <w:b/>
          <w:bCs/>
        </w:rPr>
        <w:t>MIND CONTROL TECHNOLOGY</w:t>
      </w:r>
      <w:r>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F8258AE" w14:textId="51A6F15A" w:rsidR="00DB4428" w:rsidRDefault="00DB4428" w:rsidP="00A520BB">
      <w:pPr>
        <w:tabs>
          <w:tab w:val="left" w:pos="900"/>
        </w:tabs>
        <w:ind w:left="360" w:hanging="360"/>
        <w:jc w:val="both"/>
      </w:pPr>
      <w:commentRangeStart w:id="4"/>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4"/>
      <w:r w:rsidR="00AE266E">
        <w:rPr>
          <w:rStyle w:val="CommentReference"/>
        </w:rPr>
        <w:commentReference w:id="4"/>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5"/>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5"/>
      <w:r w:rsidR="00561992">
        <w:rPr>
          <w:rStyle w:val="CommentReference"/>
        </w:rPr>
        <w:commentReference w:id="5"/>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6"/>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6"/>
      <w:r>
        <w:rPr>
          <w:rStyle w:val="CommentReference"/>
        </w:rPr>
        <w:commentReference w:id="6"/>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7"/>
      <w:commentRangeStart w:id="8"/>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7"/>
      <w:r w:rsidR="00671456">
        <w:rPr>
          <w:rStyle w:val="CommentReference"/>
        </w:rPr>
        <w:commentReference w:id="7"/>
      </w:r>
      <w:commentRangeEnd w:id="8"/>
      <w:r w:rsidR="00671456">
        <w:rPr>
          <w:rStyle w:val="CommentReference"/>
        </w:rPr>
        <w:commentReference w:id="8"/>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9" w:name="_Hlk114403663"/>
      <w:r w:rsidR="00615B5B">
        <w:rPr>
          <w:b/>
          <w:bCs/>
          <w:i/>
          <w:iCs/>
        </w:rPr>
        <w:t>SHFINT</w:t>
      </w:r>
      <w:bookmarkEnd w:id="9"/>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0"/>
      <w:commentRangeStart w:id="11"/>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0"/>
      <w:r w:rsidR="00350A20" w:rsidRPr="000E76EC">
        <w:rPr>
          <w:rStyle w:val="CommentReference"/>
          <w:strike/>
        </w:rPr>
        <w:commentReference w:id="10"/>
      </w:r>
      <w:commentRangeEnd w:id="11"/>
      <w:r w:rsidR="00CD079B">
        <w:rPr>
          <w:rStyle w:val="CommentReference"/>
        </w:rPr>
        <w:commentReference w:id="11"/>
      </w:r>
    </w:p>
    <w:p w14:paraId="029DD5E2" w14:textId="24683F27" w:rsidR="00F34DA2" w:rsidRPr="004D572C" w:rsidRDefault="00F34DA2" w:rsidP="00F34DA2">
      <w:pPr>
        <w:ind w:left="360" w:hanging="360"/>
        <w:jc w:val="both"/>
        <w:rPr>
          <w:color w:val="00B050"/>
        </w:rPr>
      </w:pPr>
      <w:commentRangeStart w:id="12"/>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2"/>
      <w:r w:rsidRPr="00CE06E3">
        <w:rPr>
          <w:rStyle w:val="CommentReference"/>
        </w:rPr>
        <w:commentReference w:id="12"/>
      </w:r>
    </w:p>
    <w:p w14:paraId="64573F68" w14:textId="2A3C2CAB" w:rsidR="00F34DA2" w:rsidRPr="004D572C" w:rsidRDefault="00F34DA2" w:rsidP="00F34DA2">
      <w:pPr>
        <w:ind w:left="360" w:hanging="360"/>
        <w:jc w:val="both"/>
        <w:rPr>
          <w:color w:val="00B050"/>
          <w:u w:val="single"/>
        </w:rPr>
      </w:pPr>
      <w:commentRangeStart w:id="13"/>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3"/>
      <w:r w:rsidRPr="00CE06E3">
        <w:rPr>
          <w:rStyle w:val="CommentReference"/>
        </w:rPr>
        <w:commentReference w:id="13"/>
      </w:r>
    </w:p>
    <w:p w14:paraId="56CE4A8C" w14:textId="594CCBC3"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4"/>
      <w:r w:rsidRPr="00CE06E3">
        <w:rPr>
          <w:rStyle w:val="CommentReference"/>
        </w:rPr>
        <w:commentReference w:id="14"/>
      </w:r>
    </w:p>
    <w:p w14:paraId="6AF6ED45" w14:textId="51E8A088" w:rsidR="00F34DA2" w:rsidRPr="004D572C" w:rsidRDefault="001B1200" w:rsidP="001B1200">
      <w:pPr>
        <w:ind w:left="360" w:hanging="360"/>
        <w:jc w:val="both"/>
        <w:rPr>
          <w:i/>
          <w:iCs/>
          <w:color w:val="00B050"/>
        </w:rPr>
      </w:pPr>
      <w:commentRangeStart w:id="15"/>
      <w:commentRangeStart w:id="16"/>
      <w:commentRangeStart w:id="17"/>
      <w:commentRangeStart w:id="18"/>
      <w:commentRangeStart w:id="19"/>
      <w:commentRangeStart w:id="2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5"/>
      <w:r w:rsidRPr="004D572C">
        <w:rPr>
          <w:rStyle w:val="CommentReference"/>
          <w:i/>
          <w:iCs/>
        </w:rPr>
        <w:commentReference w:id="15"/>
      </w:r>
      <w:commentRangeEnd w:id="16"/>
      <w:r w:rsidR="00DB536B" w:rsidRPr="004D572C">
        <w:rPr>
          <w:rStyle w:val="CommentReference"/>
          <w:i/>
          <w:iCs/>
        </w:rPr>
        <w:commentReference w:id="16"/>
      </w:r>
      <w:commentRangeEnd w:id="17"/>
      <w:r w:rsidR="00CD079B">
        <w:rPr>
          <w:rStyle w:val="CommentReference"/>
        </w:rPr>
        <w:commentReference w:id="17"/>
      </w:r>
      <w:commentRangeEnd w:id="18"/>
      <w:r w:rsidR="00CD079B">
        <w:rPr>
          <w:rStyle w:val="CommentReference"/>
        </w:rPr>
        <w:commentReference w:id="18"/>
      </w:r>
      <w:commentRangeEnd w:id="19"/>
      <w:r w:rsidR="000233A7">
        <w:rPr>
          <w:rStyle w:val="CommentReference"/>
        </w:rPr>
        <w:commentReference w:id="19"/>
      </w:r>
      <w:commentRangeEnd w:id="20"/>
      <w:r w:rsidR="000233A7">
        <w:rPr>
          <w:rStyle w:val="CommentReference"/>
        </w:rPr>
        <w:commentReference w:id="20"/>
      </w:r>
    </w:p>
    <w:p w14:paraId="37C0F7AB" w14:textId="6428E223" w:rsidR="00DB536B" w:rsidRPr="004D572C" w:rsidRDefault="00DB536B" w:rsidP="00DB536B">
      <w:pPr>
        <w:ind w:left="360" w:hanging="360"/>
        <w:jc w:val="both"/>
        <w:rPr>
          <w:i/>
          <w:iCs/>
          <w:color w:val="00B050"/>
        </w:rPr>
      </w:pPr>
      <w:commentRangeStart w:id="21"/>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1"/>
      <w:r w:rsidR="00CD079B">
        <w:rPr>
          <w:rStyle w:val="CommentReference"/>
        </w:rPr>
        <w:commentReference w:id="21"/>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2"/>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2"/>
      <w:r w:rsidR="000233A7">
        <w:rPr>
          <w:rStyle w:val="CommentReference"/>
        </w:rPr>
        <w:commentReference w:id="22"/>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4B0FAA96" w:rsidR="00DE4A70" w:rsidRDefault="00DE4A70" w:rsidP="00DE4A70">
      <w:pPr>
        <w:ind w:left="360" w:hanging="360"/>
        <w:jc w:val="both"/>
      </w:pPr>
      <w:commentRangeStart w:id="23"/>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3"/>
      <w:r w:rsidR="001B4118">
        <w:rPr>
          <w:rStyle w:val="CommentReference"/>
        </w:rPr>
        <w:commentReference w:id="23"/>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0B0FD7D3"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460301C4"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624E1AF1"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4F263E13" w:rsidR="00FF6D91" w:rsidRDefault="00FF6D91" w:rsidP="00FF6D91">
      <w:pPr>
        <w:ind w:left="360" w:hanging="360"/>
        <w:jc w:val="both"/>
      </w:pPr>
      <w:commentRangeStart w:id="24"/>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4"/>
      <w:r w:rsidR="001B4118">
        <w:rPr>
          <w:rStyle w:val="CommentReference"/>
        </w:rPr>
        <w:commentReference w:id="24"/>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0978DF4E" w14:textId="7777777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7D1B775E" w14:textId="249473D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5"/>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5"/>
      <w:r w:rsidR="00C67954">
        <w:rPr>
          <w:rStyle w:val="CommentReference"/>
        </w:rPr>
        <w:commentReference w:id="25"/>
      </w:r>
    </w:p>
    <w:p w14:paraId="6BF8BF7F" w14:textId="3DB82FEE" w:rsidR="00C45D83" w:rsidRDefault="00C45D83" w:rsidP="00C45D83">
      <w:pPr>
        <w:ind w:left="360" w:hanging="360"/>
        <w:jc w:val="both"/>
      </w:pPr>
      <w:commentRangeStart w:id="26"/>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6"/>
      <w:r w:rsidR="00C67954">
        <w:rPr>
          <w:rStyle w:val="CommentReference"/>
        </w:rPr>
        <w:commentReference w:id="26"/>
      </w:r>
    </w:p>
    <w:p w14:paraId="108B15A9" w14:textId="3B3F6778" w:rsidR="00510593" w:rsidRDefault="00510593" w:rsidP="00510593">
      <w:pPr>
        <w:ind w:left="360" w:hanging="360"/>
        <w:jc w:val="both"/>
      </w:pPr>
      <w:commentRangeStart w:id="27"/>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7"/>
      <w:r w:rsidR="00C67954">
        <w:rPr>
          <w:rStyle w:val="CommentReference"/>
        </w:rPr>
        <w:commentReference w:id="27"/>
      </w:r>
    </w:p>
    <w:p w14:paraId="31C4C6B7" w14:textId="77777777" w:rsidR="00CF157A" w:rsidRDefault="00CF157A" w:rsidP="00CF157A">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Pr="00BA42F1">
        <w:rPr>
          <w:b/>
          <w:bCs/>
        </w:rPr>
        <w:t>STIFF WRIST</w:t>
      </w:r>
      <w:r>
        <w:t xml:space="preserve"> never occurs.</w:t>
      </w:r>
    </w:p>
    <w:p w14:paraId="6508209D" w14:textId="77777777" w:rsidR="00CF157A" w:rsidRDefault="00CF157A" w:rsidP="00CF157A">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never occurs.</w:t>
      </w:r>
    </w:p>
    <w:p w14:paraId="03D8017A" w14:textId="77777777"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never occurs.</w:t>
      </w:r>
    </w:p>
    <w:p w14:paraId="10BD6204" w14:textId="77777777"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never occurs.</w:t>
      </w:r>
    </w:p>
    <w:p w14:paraId="4C65EBE0" w14:textId="7777777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never occurs.</w:t>
      </w:r>
    </w:p>
    <w:p w14:paraId="7D16C198" w14:textId="77777777"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6D0DE086" w14:textId="77777777"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never occurs.</w:t>
      </w:r>
    </w:p>
    <w:p w14:paraId="486B5BB5" w14:textId="77777777"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never occurs.</w:t>
      </w:r>
    </w:p>
    <w:p w14:paraId="59A9FF4D" w14:textId="7777777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w:t>
      </w:r>
      <w:r w:rsidRPr="00CF157A">
        <w:rPr>
          <w:b/>
          <w:bCs/>
        </w:rPr>
        <w:t>SMIRK</w:t>
      </w:r>
      <w:r>
        <w:t xml:space="preserve"> never occurs.</w:t>
      </w:r>
    </w:p>
    <w:p w14:paraId="136CB26E" w14:textId="6E3CEED7"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7B1DFE10" w14:textId="566A633A" w:rsidR="00CF157A" w:rsidRDefault="00CF157A" w:rsidP="00CF157A">
      <w:pPr>
        <w:ind w:left="360" w:hanging="360"/>
        <w:jc w:val="both"/>
      </w:pPr>
      <w:commentRangeStart w:id="28"/>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48A8A113" w14:textId="4A6D8595"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7B8B90F"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8"/>
      <w:r>
        <w:rPr>
          <w:rStyle w:val="CommentReference"/>
        </w:rPr>
        <w:commentReference w:id="28"/>
      </w:r>
    </w:p>
    <w:p w14:paraId="4DCDB14E" w14:textId="77777777"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COMMAND</w:t>
      </w:r>
      <w:r>
        <w:t xml:space="preserve"> never occurs, </w:t>
      </w:r>
      <w:r w:rsidRPr="00804069">
        <w:rPr>
          <w:b/>
          <w:bCs/>
        </w:rPr>
        <w:t>IMPLICITLY DEFINED</w:t>
      </w:r>
      <w:r w:rsidRPr="00FF513F">
        <w:t>.</w:t>
      </w:r>
    </w:p>
    <w:p w14:paraId="6717D42D" w14:textId="7777777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1833B032" w14:textId="77777777"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11FB2C95" w14:textId="77777777"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6BEA0F5E" w14:textId="77777777"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MEDICAL DAMAGE</w:t>
      </w:r>
      <w:r>
        <w:t xml:space="preserve"> never occurs, </w:t>
      </w:r>
      <w:r w:rsidRPr="00804069">
        <w:rPr>
          <w:b/>
          <w:bCs/>
        </w:rPr>
        <w:t>IMPLICITLY DEFINED</w:t>
      </w:r>
      <w:r w:rsidRPr="00FF513F">
        <w:t>.</w:t>
      </w:r>
    </w:p>
    <w:p w14:paraId="0D5C6EAE" w14:textId="77777777"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CF157A">
        <w:rPr>
          <w:b/>
          <w:bCs/>
        </w:rPr>
        <w:t>FALSE VISUALIZATION</w:t>
      </w:r>
      <w:r>
        <w:t xml:space="preserve"> never occurs, </w:t>
      </w:r>
      <w:r w:rsidRPr="00804069">
        <w:rPr>
          <w:b/>
          <w:bCs/>
        </w:rPr>
        <w:t>IMPLICITLY DEFINED</w:t>
      </w:r>
      <w:r w:rsidRPr="00FF513F">
        <w:t>.</w:t>
      </w:r>
    </w:p>
    <w:p w14:paraId="2E0EC17C" w14:textId="77777777"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NOSE PICK</w:t>
      </w:r>
      <w:r>
        <w:t xml:space="preserve"> never occurs, </w:t>
      </w:r>
      <w:r w:rsidRPr="00804069">
        <w:rPr>
          <w:b/>
          <w:bCs/>
        </w:rPr>
        <w:t>IMPLICITLY DEFINED</w:t>
      </w:r>
      <w:r w:rsidRPr="00FF513F">
        <w:t>.</w:t>
      </w:r>
    </w:p>
    <w:p w14:paraId="07217556" w14:textId="77777777"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299F1C11" w14:textId="77777777"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58047803" w14:textId="77777777"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E7D0200" w14:textId="77777777"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CC29DF4" w14:textId="77777777"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1327F52" w14:textId="7777777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794B32EB" w14:textId="77777777"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54ED622C" w14:textId="77777777" w:rsidR="00CF157A" w:rsidRPr="00F65848" w:rsidRDefault="00CF157A" w:rsidP="00CF157A">
      <w:pPr>
        <w:ind w:left="360" w:hanging="360"/>
        <w:jc w:val="both"/>
      </w:pPr>
      <w:commentRangeStart w:id="29"/>
      <w:r w:rsidRPr="00F65848">
        <w:rPr>
          <w:u w:val="single"/>
        </w:rPr>
        <w:t>AUTONOMOUS WRIST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 xml:space="preserve">including wrist tension or wrist pain,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29"/>
      <w:r>
        <w:rPr>
          <w:rStyle w:val="CommentReference"/>
        </w:rPr>
        <w:commentReference w:id="29"/>
      </w:r>
    </w:p>
    <w:p w14:paraId="31DC151E" w14:textId="77777777"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0"/>
      <w:r>
        <w:rPr>
          <w:rStyle w:val="CommentReference"/>
        </w:rPr>
        <w:commentReference w:id="30"/>
      </w:r>
    </w:p>
    <w:p w14:paraId="6322DF49" w14:textId="77777777"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77777777"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31"/>
      <w:r>
        <w:rPr>
          <w:rStyle w:val="CommentReference"/>
        </w:rPr>
        <w:commentReference w:id="31"/>
      </w:r>
    </w:p>
    <w:p w14:paraId="749627DD" w14:textId="77777777"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3F842CB7" w14:textId="77777777" w:rsidR="00CF157A" w:rsidRDefault="00CF157A" w:rsidP="00CF157A">
      <w:pPr>
        <w:ind w:left="360" w:hanging="360"/>
        <w:jc w:val="both"/>
      </w:pPr>
      <w:r>
        <w:rPr>
          <w:u w:val="single"/>
        </w:rPr>
        <w:t>AUTONOMOUS EAR DAMAGE PREVENTION 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7777777"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57016F12" w14:textId="77777777"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EARACHE</w:t>
      </w:r>
      <w:r>
        <w:t xml:space="preserve"> never occurs</w:t>
      </w:r>
      <w:r w:rsidRPr="00F8033F">
        <w:t>.</w:t>
      </w:r>
    </w:p>
    <w:p w14:paraId="6D0EDB41" w14:textId="7777777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6DFE4505" w14:textId="77777777"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due to </w:t>
      </w:r>
      <w:r w:rsidRPr="00CF157A">
        <w:rPr>
          <w:b/>
          <w:bCs/>
        </w:rPr>
        <w:t>THOUGHT CONTROL</w:t>
      </w:r>
      <w:r>
        <w:t xml:space="preserve"> never occurs</w:t>
      </w:r>
      <w:r w:rsidRPr="00F8033F">
        <w:t>.</w:t>
      </w:r>
    </w:p>
    <w:p w14:paraId="4EAACD1F" w14:textId="77777777"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098C054B" w14:textId="77777777" w:rsidR="00CF157A" w:rsidRDefault="00CF157A" w:rsidP="00CF157A">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5BB3B85B" w14:textId="77777777"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18B4580C" w14:textId="77777777"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9A287CB" w14:textId="77777777"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0FD97DF9" w14:textId="77777777" w:rsidR="00CF157A" w:rsidRPr="00C47150" w:rsidRDefault="00CF157A" w:rsidP="00CF157A">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25C27002" w14:textId="7777777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123B05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6B3D1CD9" w14:textId="77777777"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w:t>
      </w:r>
      <w:r w:rsidRPr="00CF157A">
        <w:rPr>
          <w:b/>
          <w:bCs/>
        </w:rPr>
        <w:t>BODY ODOR</w:t>
      </w:r>
      <w:r>
        <w:t xml:space="preserve"> never occurs.</w:t>
      </w:r>
    </w:p>
    <w:p w14:paraId="2288A31A" w14:textId="77777777"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w:t>
      </w:r>
      <w:r>
        <w:rPr>
          <w:b/>
          <w:bCs/>
        </w:rPr>
        <w:t>FART</w:t>
      </w:r>
      <w:r>
        <w:t xml:space="preserve"> never occurs.</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E6CC932"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759AE69C" w:rsidR="009C5A96" w:rsidRDefault="009C5A96" w:rsidP="009C5A96">
      <w:pPr>
        <w:ind w:left="360" w:hanging="360"/>
        <w:jc w:val="both"/>
      </w:pPr>
      <w:commentRangeStart w:id="3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2"/>
      <w:r w:rsidR="00B24CF4" w:rsidRPr="006670CE">
        <w:rPr>
          <w:rStyle w:val="CommentReference"/>
        </w:rPr>
        <w:commentReference w:id="32"/>
      </w:r>
    </w:p>
    <w:p w14:paraId="430793E5" w14:textId="39652964" w:rsidR="001037A8" w:rsidRPr="006670CE" w:rsidRDefault="00853D71" w:rsidP="001037A8">
      <w:pPr>
        <w:ind w:left="360" w:hanging="360"/>
        <w:jc w:val="both"/>
      </w:pPr>
      <w:commentRangeStart w:id="3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sidR="001037A8" w:rsidRPr="006670CE">
        <w:rPr>
          <w:rStyle w:val="CommentReference"/>
        </w:rPr>
        <w:commentReference w:id="33"/>
      </w:r>
    </w:p>
    <w:p w14:paraId="1FF3DBCC" w14:textId="69F5AB2F" w:rsidR="00853D71" w:rsidRPr="006670CE" w:rsidRDefault="00853D71" w:rsidP="009C5A96">
      <w:pPr>
        <w:ind w:left="360" w:hanging="360"/>
        <w:jc w:val="both"/>
      </w:pPr>
      <w:commentRangeStart w:id="3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4"/>
      <w:r w:rsidR="001037A8" w:rsidRPr="006670CE">
        <w:rPr>
          <w:rStyle w:val="CommentReference"/>
        </w:rPr>
        <w:commentReference w:id="34"/>
      </w:r>
    </w:p>
    <w:p w14:paraId="7BC9A47F" w14:textId="25060193" w:rsidR="000C1682" w:rsidRDefault="000C1682" w:rsidP="000C1682">
      <w:pPr>
        <w:ind w:left="360" w:hanging="360"/>
        <w:jc w:val="both"/>
      </w:pPr>
      <w:commentRangeStart w:id="3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5"/>
      <w:r w:rsidR="00506E87">
        <w:rPr>
          <w:rStyle w:val="CommentReference"/>
        </w:rPr>
        <w:commentReference w:id="35"/>
      </w:r>
    </w:p>
    <w:p w14:paraId="1CBA87EF" w14:textId="6C00B6B5" w:rsidR="000C1682" w:rsidRDefault="000C1682" w:rsidP="000229F9">
      <w:pPr>
        <w:ind w:left="720" w:hanging="360"/>
        <w:jc w:val="both"/>
      </w:pPr>
      <w:commentRangeStart w:id="3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6"/>
      <w:r w:rsidR="00B24CF4">
        <w:rPr>
          <w:rStyle w:val="CommentReference"/>
        </w:rPr>
        <w:commentReference w:id="36"/>
      </w:r>
    </w:p>
    <w:p w14:paraId="0B910FB8" w14:textId="26D88E0F" w:rsidR="00F7149B" w:rsidRDefault="00F7149B" w:rsidP="00F7149B">
      <w:pPr>
        <w:ind w:left="720" w:hanging="360"/>
        <w:jc w:val="both"/>
      </w:pPr>
      <w:commentRangeStart w:id="3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7"/>
      <w:r>
        <w:rPr>
          <w:rStyle w:val="CommentReference"/>
        </w:rPr>
        <w:commentReference w:id="37"/>
      </w:r>
    </w:p>
    <w:p w14:paraId="001827D5" w14:textId="77777777"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DIZZINESS</w:t>
      </w:r>
      <w:r>
        <w:t xml:space="preserve"> never occurs, </w:t>
      </w:r>
      <w:r w:rsidRPr="00804069">
        <w:rPr>
          <w:b/>
          <w:bCs/>
        </w:rPr>
        <w:t>IMPLICITLY DEFINED</w:t>
      </w:r>
      <w:r w:rsidRPr="00FF513F">
        <w:t>.</w:t>
      </w:r>
    </w:p>
    <w:p w14:paraId="1AFA63D6" w14:textId="7777777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ATTENTION DEFECIT</w:t>
      </w:r>
      <w:r>
        <w:t xml:space="preserve"> never occurs, </w:t>
      </w:r>
      <w:r w:rsidRPr="00804069">
        <w:rPr>
          <w:b/>
          <w:bCs/>
        </w:rPr>
        <w:t>IMPLICITLY DEFINED</w:t>
      </w:r>
      <w:r w:rsidRPr="00FF513F">
        <w:t>.</w:t>
      </w:r>
    </w:p>
    <w:p w14:paraId="12D4D6BF" w14:textId="77777777"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FOCUS DISORDER</w:t>
      </w:r>
      <w:r>
        <w:t xml:space="preserve"> never occurs, </w:t>
      </w:r>
      <w:r w:rsidRPr="00804069">
        <w:rPr>
          <w:b/>
          <w:bCs/>
        </w:rPr>
        <w:t>IMPLICITLY DEFINED</w:t>
      </w:r>
      <w:r w:rsidRPr="00FF513F">
        <w:t>.</w:t>
      </w:r>
    </w:p>
    <w:p w14:paraId="0A3F143D" w14:textId="77777777"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FOGGINESS</w:t>
      </w:r>
      <w:r>
        <w:t xml:space="preserve"> never occurs, </w:t>
      </w:r>
      <w:r w:rsidRPr="00804069">
        <w:rPr>
          <w:b/>
          <w:bCs/>
        </w:rPr>
        <w:t>IMPLICITLY DEFINED</w:t>
      </w:r>
      <w:r w:rsidRPr="00FF513F">
        <w:t>.</w:t>
      </w:r>
    </w:p>
    <w:p w14:paraId="30F81A23" w14:textId="37DF186D"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MIND BLOCK</w:t>
      </w:r>
      <w:r>
        <w:t xml:space="preserve"> never occurs, </w:t>
      </w:r>
      <w:r w:rsidRPr="00804069">
        <w:rPr>
          <w:b/>
          <w:bCs/>
        </w:rPr>
        <w:t>IMPLICITLY DEFINED</w:t>
      </w:r>
      <w:r w:rsidRPr="00FF513F">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625F40D"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t xml:space="preserve">   </w:t>
      </w:r>
      <w:r w:rsidRPr="00367590">
        <w:rPr>
          <w:b/>
          <w:bCs/>
        </w:rPr>
        <w:t>DISORIENTATION</w:t>
      </w:r>
      <w:r>
        <w:t xml:space="preserve"> never occurs, </w:t>
      </w:r>
      <w:r w:rsidRPr="00804069">
        <w:rPr>
          <w:b/>
          <w:bCs/>
        </w:rPr>
        <w:t>IMPLICITLY DEFINED</w:t>
      </w:r>
      <w:r w:rsidRPr="00FF513F">
        <w:t>.</w:t>
      </w:r>
    </w:p>
    <w:p w14:paraId="390F9079" w14:textId="77777777"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BEHAVIOR</w:t>
      </w:r>
      <w:r>
        <w:t xml:space="preserve"> never occurs, </w:t>
      </w:r>
      <w:r w:rsidRPr="00804069">
        <w:rPr>
          <w:b/>
          <w:bCs/>
        </w:rPr>
        <w:t>IMPLICITLY DEFINED</w:t>
      </w:r>
      <w:r w:rsidRPr="00FF513F">
        <w:t>.</w:t>
      </w:r>
    </w:p>
    <w:p w14:paraId="2526510B" w14:textId="77777777"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DISORIENTATING MIND CONTROL</w:t>
      </w:r>
      <w:r>
        <w:t xml:space="preserve"> never occurs, </w:t>
      </w:r>
      <w:r w:rsidRPr="00804069">
        <w:rPr>
          <w:b/>
          <w:bCs/>
        </w:rPr>
        <w:t>IMPLICITLY DEFINED</w:t>
      </w:r>
      <w:r w:rsidRPr="00FF513F">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2" w:author="Patrick McElhiney" w:date="2022-09-18T13:49:00Z" w:initials="PM">
    <w:p w14:paraId="50C4F8D9" w14:textId="261477F9"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5"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6"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7"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8"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1"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2"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3"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4"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5"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1"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2"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3"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4"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5"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6"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7"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8"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9" w:author="Patrick McElhiney" w:date="2022-09-16T23:14:00Z" w:initials="PM">
    <w:p w14:paraId="2F4FC790" w14:textId="77777777" w:rsidR="00CF157A" w:rsidRDefault="00CF157A" w:rsidP="00CF157A">
      <w:pPr>
        <w:pStyle w:val="CommentText"/>
      </w:pPr>
      <w:r>
        <w:rPr>
          <w:rStyle w:val="CommentReference"/>
        </w:rPr>
        <w:annotationRef/>
      </w:r>
      <w:r>
        <w:t>CHELSEA CLINTON and PENTAGON software does it to Patrick R. McElhiney.</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F4FC790"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1" w16cex:dateUtc="2022-09-17T03:14: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F4FC790" w16cid:durableId="26E53C5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499CC" w14:textId="77777777" w:rsidR="009363DB" w:rsidRDefault="009363DB" w:rsidP="005B7682">
      <w:pPr>
        <w:spacing w:after="0" w:line="240" w:lineRule="auto"/>
      </w:pPr>
      <w:r>
        <w:separator/>
      </w:r>
    </w:p>
  </w:endnote>
  <w:endnote w:type="continuationSeparator" w:id="0">
    <w:p w14:paraId="3C448CC3" w14:textId="77777777" w:rsidR="009363DB" w:rsidRDefault="009363D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DDC8C" w14:textId="77777777" w:rsidR="0040659E" w:rsidRDefault="00406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0FEF40A" w:rsidR="0078387A" w:rsidRDefault="0040659E"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4" w:author="Patrick McElhiney" w:date="2023-02-07T19:08:00Z">
              <w:r w:rsidR="000B42C6" w:rsidRPr="000B42C6" w:rsidDel="0040659E">
                <w:rPr>
                  <w:b/>
                  <w:bCs/>
                  <w:u w:val="single"/>
                </w:rPr>
                <w:delText>MCE123</w:delText>
              </w:r>
              <w:r w:rsidR="000B42C6" w:rsidRPr="000B42C6" w:rsidDel="0040659E">
                <w:rPr>
                  <w:b/>
                  <w:bCs/>
                  <w:vertAlign w:val="superscript"/>
                </w:rPr>
                <w:delText>SM</w:delText>
              </w:r>
              <w:r w:rsidR="000B42C6" w:rsidRPr="000B42C6" w:rsidDel="0040659E">
                <w:rPr>
                  <w:b/>
                  <w:bCs/>
                </w:rPr>
                <w:delText xml:space="preserve"> COMPANY</w:delText>
              </w:r>
              <w:r w:rsidR="000B42C6" w:rsidDel="0040659E">
                <w:delText xml:space="preserve"> 1999-2022</w:delText>
              </w:r>
            </w:del>
            <w:ins w:id="45"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9F43" w14:textId="77777777" w:rsidR="0040659E" w:rsidRDefault="00406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7F38" w14:textId="77777777" w:rsidR="009363DB" w:rsidRDefault="009363DB" w:rsidP="005B7682">
      <w:pPr>
        <w:spacing w:after="0" w:line="240" w:lineRule="auto"/>
      </w:pPr>
      <w:r>
        <w:separator/>
      </w:r>
    </w:p>
  </w:footnote>
  <w:footnote w:type="continuationSeparator" w:id="0">
    <w:p w14:paraId="63A07C17" w14:textId="77777777" w:rsidR="009363DB" w:rsidRDefault="009363D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EFD2" w14:textId="77777777" w:rsidR="0040659E" w:rsidRDefault="004065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40659E"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4C2893E"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38" w:author="Patrick McElhiney" w:date="2023-02-07T19:08:00Z">
      <w:r w:rsidR="00E8322A" w:rsidRPr="00110AF9" w:rsidDel="0040659E">
        <w:rPr>
          <w:b/>
          <w:bCs/>
          <w:color w:val="000000" w:themeColor="text1"/>
          <w:sz w:val="18"/>
          <w:u w:val="single"/>
        </w:rPr>
        <w:delText>PATRICK</w:delText>
      </w:r>
      <w:r w:rsidR="0078387A" w:rsidRPr="00110AF9" w:rsidDel="0040659E">
        <w:rPr>
          <w:b/>
          <w:bCs/>
          <w:color w:val="000000" w:themeColor="text1"/>
          <w:sz w:val="18"/>
          <w:u w:val="single"/>
        </w:rPr>
        <w:delText xml:space="preserve"> R. </w:delText>
      </w:r>
      <w:r w:rsidR="00E8322A" w:rsidRPr="00110AF9" w:rsidDel="0040659E">
        <w:rPr>
          <w:b/>
          <w:bCs/>
          <w:color w:val="000000" w:themeColor="text1"/>
          <w:sz w:val="18"/>
          <w:u w:val="single"/>
        </w:rPr>
        <w:delText>MCELHINEY</w:delText>
      </w:r>
    </w:del>
    <w:ins w:id="39" w:author="Patrick McElhiney" w:date="2023-02-07T19:08:00Z">
      <w:r w:rsidR="0040659E">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57ABF0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0" w:author="Patrick McElhiney" w:date="2023-02-07T19:08:00Z">
      <w:r w:rsidRPr="00110AF9" w:rsidDel="0040659E">
        <w:rPr>
          <w:b/>
          <w:bCs/>
          <w:iCs/>
          <w:color w:val="000000" w:themeColor="text1"/>
          <w:sz w:val="18"/>
          <w:u w:val="single"/>
        </w:rPr>
        <w:delText>P</w:delText>
      </w:r>
      <w:r w:rsidR="00110AF9" w:rsidRPr="00110AF9" w:rsidDel="0040659E">
        <w:rPr>
          <w:b/>
          <w:bCs/>
          <w:iCs/>
          <w:color w:val="000000" w:themeColor="text1"/>
          <w:sz w:val="18"/>
          <w:u w:val="single"/>
        </w:rPr>
        <w:delText>ATRICK</w:delText>
      </w:r>
      <w:r w:rsidRPr="00110AF9" w:rsidDel="0040659E">
        <w:rPr>
          <w:b/>
          <w:bCs/>
          <w:iCs/>
          <w:color w:val="000000" w:themeColor="text1"/>
          <w:sz w:val="18"/>
          <w:u w:val="single"/>
        </w:rPr>
        <w:delText xml:space="preserve"> R. </w:delText>
      </w:r>
      <w:r w:rsidR="00110AF9" w:rsidRPr="00110AF9" w:rsidDel="0040659E">
        <w:rPr>
          <w:b/>
          <w:bCs/>
          <w:iCs/>
          <w:color w:val="000000" w:themeColor="text1"/>
          <w:sz w:val="18"/>
          <w:u w:val="single"/>
        </w:rPr>
        <w:delText>MCELHINEY</w:delText>
      </w:r>
    </w:del>
    <w:ins w:id="41" w:author="Patrick McElhiney" w:date="2023-02-07T19:08:00Z">
      <w:r w:rsidR="0040659E">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2" w:author="Patrick McElhiney" w:date="2023-02-07T19:08:00Z">
      <w:r w:rsidR="00110AF9" w:rsidRPr="00110AF9" w:rsidDel="0040659E">
        <w:rPr>
          <w:b/>
          <w:bCs/>
          <w:iCs/>
          <w:color w:val="000000" w:themeColor="text1"/>
          <w:sz w:val="18"/>
          <w:u w:val="single"/>
        </w:rPr>
        <w:delText>ANNA</w:delText>
      </w:r>
      <w:r w:rsidR="00840A5A" w:rsidRPr="00110AF9" w:rsidDel="0040659E">
        <w:rPr>
          <w:b/>
          <w:bCs/>
          <w:iCs/>
          <w:color w:val="000000" w:themeColor="text1"/>
          <w:sz w:val="18"/>
          <w:u w:val="single"/>
        </w:rPr>
        <w:delText xml:space="preserve"> V. </w:delText>
      </w:r>
      <w:r w:rsidR="00110AF9" w:rsidRPr="00110AF9" w:rsidDel="0040659E">
        <w:rPr>
          <w:b/>
          <w:bCs/>
          <w:iCs/>
          <w:color w:val="000000" w:themeColor="text1"/>
          <w:sz w:val="18"/>
          <w:u w:val="single"/>
        </w:rPr>
        <w:delText>KUSHCHENKO</w:delText>
      </w:r>
    </w:del>
    <w:ins w:id="43" w:author="Patrick McElhiney" w:date="2023-02-07T19:08:00Z">
      <w:r w:rsidR="0040659E">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40659E">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A0E1" w14:textId="77777777" w:rsidR="0040659E" w:rsidRDefault="004065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659E"/>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31740</Words>
  <Characters>180919</Characters>
  <Application>Microsoft Office Word</Application>
  <DocSecurity>0</DocSecurity>
  <Lines>1507</Lines>
  <Paragraphs>424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2022-10-03T14:51:00Z</dcterms:created>
  <dcterms:modified xsi:type="dcterms:W3CDTF">2023-02-08T00:08:00Z</dcterms:modified>
</cp:coreProperties>
</file>