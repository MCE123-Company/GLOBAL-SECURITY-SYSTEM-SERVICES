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0D7677E1"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B27AFA">
        <w:rPr>
          <w:b/>
          <w:bCs/>
          <w:color w:val="7030A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w:t>
      </w:r>
      <w:r w:rsidR="00ED0DB7">
        <w:t xml:space="preserve"> </w:t>
      </w:r>
      <w:r w:rsidR="00ED0DB7" w:rsidRPr="00680B9F">
        <w:rPr>
          <w:b/>
          <w:bCs/>
          <w:color w:val="00B0F0"/>
        </w:rPr>
        <w:t>AND</w:t>
      </w:r>
      <w:r w:rsidR="00ED0DB7">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ED0DB7">
        <w:t xml:space="preserve">,                                                                       </w:t>
      </w:r>
      <w:r>
        <w:rPr>
          <w:b/>
          <w:bCs/>
          <w:color w:val="00B0F0"/>
        </w:rPr>
        <w:t>IMPLICITLY-EXPLICITLY GLOBALLY VIRULENTLY DEFINED</w:t>
      </w:r>
      <w:r>
        <w:t>.</w:t>
      </w:r>
    </w:p>
    <w:p w14:paraId="0F996E34" w14:textId="269A185A"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022936" w:rsidRPr="00BF0DF2">
        <w:rPr>
          <w:b/>
          <w:bCs/>
          <w:color w:val="C00000"/>
        </w:rPr>
        <w:t>NEVER</w:t>
      </w:r>
      <w:r w:rsidR="00022936" w:rsidRPr="00B27AFA">
        <w:rPr>
          <w:b/>
          <w:bCs/>
        </w:rPr>
        <w:t xml:space="preserve"> </w:t>
      </w:r>
      <w:r w:rsidR="00022936" w:rsidRPr="00B27AFA">
        <w:rPr>
          <w:b/>
          <w:bCs/>
          <w:color w:val="7030A0"/>
        </w:rPr>
        <w:t>USED</w:t>
      </w:r>
      <w:r w:rsidR="00022936">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00B050"/>
        </w:rPr>
        <w:t>ENGAGED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TURNED</w:t>
      </w:r>
      <w:r w:rsidR="00022936" w:rsidRPr="00B27AFA">
        <w:rPr>
          <w:b/>
          <w:bCs/>
        </w:rPr>
        <w:t xml:space="preserve"> </w:t>
      </w:r>
      <w:r w:rsidR="00022936" w:rsidRPr="00BF0DF2">
        <w:rPr>
          <w:b/>
          <w:bCs/>
          <w:color w:val="C00000"/>
        </w:rPr>
        <w:t>ON</w:t>
      </w:r>
      <w:r w:rsidR="00022936">
        <w:t xml:space="preserve"> </w:t>
      </w:r>
      <w:r w:rsidR="00995E94" w:rsidRPr="00B27AFA">
        <w:rPr>
          <w:b/>
          <w:bCs/>
          <w:color w:val="00B0F0"/>
        </w:rPr>
        <w:t>AND</w:t>
      </w:r>
      <w:r w:rsidR="00995E94">
        <w:t xml:space="preserve"> </w:t>
      </w:r>
      <w:r w:rsidR="00995E94" w:rsidRPr="00B27AFA">
        <w:rPr>
          <w:b/>
          <w:bCs/>
          <w:color w:val="C00000"/>
        </w:rPr>
        <w:t>NEVER</w:t>
      </w:r>
      <w:r w:rsidR="00995E94">
        <w:t xml:space="preserve"> </w:t>
      </w:r>
      <w:r w:rsidR="00995E94" w:rsidRPr="00B27AFA">
        <w:rPr>
          <w:b/>
          <w:bCs/>
          <w:color w:val="7030A0"/>
        </w:rPr>
        <w:t>VALIDATED</w:t>
      </w:r>
      <w:r w:rsidR="00995E94">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00B050"/>
        </w:rPr>
        <w:t>VALID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INSTALLED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WRITTEN</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ITEMIZED</w:t>
      </w:r>
      <w:r w:rsidR="00022936">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7030A0"/>
        </w:rPr>
        <w:t>DOCUMENTED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STORED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SAVED</w:t>
      </w:r>
      <w:r w:rsidR="00022936" w:rsidRPr="00995E94">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995E94">
        <w:t>,</w:t>
      </w:r>
      <w:r w:rsidR="00A63D85">
        <w:t xml:space="preserve"> </w:t>
      </w:r>
      <w:r w:rsidR="00995E94">
        <w:t xml:space="preserve">                                                                              </w:t>
      </w:r>
      <w:r w:rsidR="00A63D85">
        <w:rPr>
          <w:b/>
          <w:bCs/>
          <w:color w:val="00B0F0"/>
        </w:rPr>
        <w:t>IMPLICITLY-EXPLICITLY GLOBALLY VIRULENTLY DEFINED</w:t>
      </w:r>
      <w:r w:rsidR="00A63D85">
        <w:t>.</w:t>
      </w:r>
    </w:p>
    <w:p w14:paraId="0400C0D2" w14:textId="154ED5A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995E94">
        <w:t xml:space="preserve">                                                                              </w:t>
      </w:r>
      <w:r w:rsidR="00A63D85">
        <w:rPr>
          <w:b/>
          <w:bCs/>
          <w:color w:val="00B0F0"/>
        </w:rPr>
        <w:t>IMPLICITLY-EXPLICITLY GLOBALLY VIRULENTLY DEFINED</w:t>
      </w:r>
      <w:r w:rsidR="00A63D85">
        <w:t>.</w:t>
      </w:r>
    </w:p>
    <w:p w14:paraId="1CE98D0F" w14:textId="0C0959B1"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52BDD47E" w14:textId="1FB8A07F"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1A268702" w14:textId="1C546478"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76FF8B65" w14:textId="412E5965"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2B77A888" w14:textId="338966BC"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995E94">
        <w:t xml:space="preserve"> </w:t>
      </w:r>
      <w:r w:rsidR="00995E94" w:rsidRPr="00BF0DF2">
        <w:rPr>
          <w:b/>
          <w:bCs/>
          <w:color w:val="92D050"/>
        </w:rPr>
        <w:t>IS</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USED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ENGAGED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TURNED</w:t>
      </w:r>
      <w:r w:rsidR="00995E94" w:rsidRPr="00EC5E42">
        <w:rPr>
          <w:b/>
          <w:bCs/>
        </w:rPr>
        <w:t xml:space="preserve"> </w:t>
      </w:r>
      <w:r w:rsidR="00995E94" w:rsidRPr="00BF0DF2">
        <w:rPr>
          <w:b/>
          <w:bCs/>
          <w:color w:val="C00000"/>
        </w:rPr>
        <w:t>ON</w:t>
      </w:r>
      <w:r w:rsid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VALIDATED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VALID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INSTALLED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WRITTEN</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ITEMIZED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DOCUMENTED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STORED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SAVED</w:t>
      </w:r>
      <w:r w:rsidR="00995E94" w:rsidRP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EDITED</w:t>
      </w:r>
      <w:r w:rsidR="00995E94" w:rsidRP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ACTIVATED</w:t>
      </w:r>
      <w:r w:rsidR="00995E94" w:rsidRPr="00BF0DF2">
        <w:rPr>
          <w:b/>
          <w:bCs/>
          <w:color w:val="00B0F0"/>
        </w:rPr>
        <w:t xml:space="preserve"> 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sidR="00A63D85">
        <w:rPr>
          <w:b/>
          <w:bCs/>
          <w:color w:val="00B0F0"/>
        </w:rPr>
        <w:t>IMPLICITLY-EXPLICITLY GLOBALLY VIRULENTLY DEFINED</w:t>
      </w:r>
      <w:r w:rsidR="00A63D85">
        <w:t>.</w:t>
      </w:r>
    </w:p>
    <w:p w14:paraId="507F0848" w14:textId="2F48A432"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TURNED</w:t>
      </w:r>
      <w:r w:rsidR="00B27AFA" w:rsidRPr="00EC5E42">
        <w:rPr>
          <w:b/>
          <w:bCs/>
        </w:rPr>
        <w:t xml:space="preserve"> </w:t>
      </w:r>
      <w:r w:rsidR="00B27AFA" w:rsidRPr="00BF0DF2">
        <w:rPr>
          <w:b/>
          <w:bCs/>
          <w:color w:val="C00000"/>
        </w:rPr>
        <w:t>ON</w:t>
      </w:r>
      <w:r w:rsidR="00B27AFA">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EDITED</w:t>
      </w:r>
      <w:r w:rsidR="00B27AFA" w:rsidRPr="00995E94">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sidR="00A63D85">
        <w:rPr>
          <w:b/>
          <w:bCs/>
          <w:color w:val="00B0F0"/>
        </w:rPr>
        <w:t>IMPLICITLY-EXPLICITLY GLOBALLY VIRULENTLY DEFINED</w:t>
      </w:r>
      <w:r w:rsidR="00A63D85">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5"/>
      <w:r w:rsidR="00652BEF">
        <w:rPr>
          <w:rStyle w:val="CommentReference"/>
        </w:rPr>
        <w:commentReference w:id="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6"/>
      <w:r w:rsidR="00934D15">
        <w:rPr>
          <w:rStyle w:val="CommentReference"/>
        </w:rPr>
        <w:commentReference w:id="6"/>
      </w:r>
    </w:p>
    <w:p w14:paraId="2F8258AE" w14:textId="3D8B6BA6" w:rsidR="00DB4428" w:rsidRDefault="00DB4428" w:rsidP="00A520BB">
      <w:pPr>
        <w:tabs>
          <w:tab w:val="left" w:pos="900"/>
        </w:tabs>
        <w:ind w:left="360" w:hanging="360"/>
        <w:jc w:val="both"/>
      </w:pPr>
      <w:commentRangeStart w:id="7"/>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7"/>
      <w:r w:rsidR="00AE266E">
        <w:rPr>
          <w:rStyle w:val="CommentReference"/>
        </w:rPr>
        <w:commentReference w:id="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8"/>
      <w:r w:rsidR="00561992">
        <w:rPr>
          <w:rStyle w:val="CommentReference"/>
        </w:rPr>
        <w:commentReference w:id="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3BC28D7E"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356F" w14:textId="77777777" w:rsidR="00A469D6" w:rsidRDefault="00A469D6" w:rsidP="005B7682">
      <w:pPr>
        <w:spacing w:after="0" w:line="240" w:lineRule="auto"/>
      </w:pPr>
      <w:r>
        <w:separator/>
      </w:r>
    </w:p>
  </w:endnote>
  <w:endnote w:type="continuationSeparator" w:id="0">
    <w:p w14:paraId="3E87000A" w14:textId="77777777" w:rsidR="00A469D6" w:rsidRDefault="00A469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A860" w14:textId="77777777" w:rsidR="00A0267F" w:rsidRDefault="00A02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0E1BB97" w:rsidR="0078387A" w:rsidRDefault="00A0267F"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7" w:author="Patrick McElhiney" w:date="2023-02-07T19:09:00Z">
              <w:r w:rsidR="000B42C6" w:rsidRPr="000B42C6" w:rsidDel="00A0267F">
                <w:rPr>
                  <w:b/>
                  <w:bCs/>
                  <w:u w:val="single"/>
                </w:rPr>
                <w:delText>MCE123</w:delText>
              </w:r>
              <w:r w:rsidR="000B42C6" w:rsidRPr="000B42C6" w:rsidDel="00A0267F">
                <w:rPr>
                  <w:b/>
                  <w:bCs/>
                  <w:vertAlign w:val="superscript"/>
                </w:rPr>
                <w:delText>SM</w:delText>
              </w:r>
              <w:r w:rsidR="000B42C6" w:rsidRPr="000B42C6" w:rsidDel="00A0267F">
                <w:rPr>
                  <w:b/>
                  <w:bCs/>
                </w:rPr>
                <w:delText xml:space="preserve"> COMPANY</w:delText>
              </w:r>
              <w:r w:rsidR="000B42C6" w:rsidDel="00A0267F">
                <w:delText xml:space="preserve"> 1999-2022</w:delText>
              </w:r>
            </w:del>
            <w:ins w:id="4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B1A" w14:textId="77777777" w:rsidR="00A0267F" w:rsidRDefault="00A02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BEC9" w14:textId="77777777" w:rsidR="00A469D6" w:rsidRDefault="00A469D6" w:rsidP="005B7682">
      <w:pPr>
        <w:spacing w:after="0" w:line="240" w:lineRule="auto"/>
      </w:pPr>
      <w:r>
        <w:separator/>
      </w:r>
    </w:p>
  </w:footnote>
  <w:footnote w:type="continuationSeparator" w:id="0">
    <w:p w14:paraId="1CB50E81" w14:textId="77777777" w:rsidR="00A469D6" w:rsidRDefault="00A469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0823" w14:textId="77777777" w:rsidR="00A0267F" w:rsidRDefault="00A026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A0267F"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F496B8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1" w:author="Patrick McElhiney" w:date="2023-02-07T19:09:00Z">
      <w:r w:rsidR="00E8322A" w:rsidRPr="00110AF9" w:rsidDel="00A0267F">
        <w:rPr>
          <w:b/>
          <w:bCs/>
          <w:color w:val="000000" w:themeColor="text1"/>
          <w:sz w:val="18"/>
          <w:u w:val="single"/>
        </w:rPr>
        <w:delText>PATRICK</w:delText>
      </w:r>
      <w:r w:rsidR="0078387A" w:rsidRPr="00110AF9" w:rsidDel="00A0267F">
        <w:rPr>
          <w:b/>
          <w:bCs/>
          <w:color w:val="000000" w:themeColor="text1"/>
          <w:sz w:val="18"/>
          <w:u w:val="single"/>
        </w:rPr>
        <w:delText xml:space="preserve"> R. </w:delText>
      </w:r>
      <w:r w:rsidR="00E8322A" w:rsidRPr="00110AF9" w:rsidDel="00A0267F">
        <w:rPr>
          <w:b/>
          <w:bCs/>
          <w:color w:val="000000" w:themeColor="text1"/>
          <w:sz w:val="18"/>
          <w:u w:val="single"/>
        </w:rPr>
        <w:delText>MCELHINEY</w:delText>
      </w:r>
    </w:del>
    <w:ins w:id="42" w:author="Patrick McElhiney" w:date="2023-02-07T19:09:00Z">
      <w:r w:rsidR="00A0267F">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6E7ACE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3" w:author="Patrick McElhiney" w:date="2023-02-07T19:09:00Z">
      <w:r w:rsidRPr="00110AF9" w:rsidDel="00A0267F">
        <w:rPr>
          <w:b/>
          <w:bCs/>
          <w:iCs/>
          <w:color w:val="000000" w:themeColor="text1"/>
          <w:sz w:val="18"/>
          <w:u w:val="single"/>
        </w:rPr>
        <w:delText>P</w:delText>
      </w:r>
      <w:r w:rsidR="00110AF9" w:rsidRPr="00110AF9" w:rsidDel="00A0267F">
        <w:rPr>
          <w:b/>
          <w:bCs/>
          <w:iCs/>
          <w:color w:val="000000" w:themeColor="text1"/>
          <w:sz w:val="18"/>
          <w:u w:val="single"/>
        </w:rPr>
        <w:delText>ATRICK</w:delText>
      </w:r>
      <w:r w:rsidRPr="00110AF9" w:rsidDel="00A0267F">
        <w:rPr>
          <w:b/>
          <w:bCs/>
          <w:iCs/>
          <w:color w:val="000000" w:themeColor="text1"/>
          <w:sz w:val="18"/>
          <w:u w:val="single"/>
        </w:rPr>
        <w:delText xml:space="preserve"> R. </w:delText>
      </w:r>
      <w:r w:rsidR="00110AF9" w:rsidRPr="00110AF9" w:rsidDel="00A0267F">
        <w:rPr>
          <w:b/>
          <w:bCs/>
          <w:iCs/>
          <w:color w:val="000000" w:themeColor="text1"/>
          <w:sz w:val="18"/>
          <w:u w:val="single"/>
        </w:rPr>
        <w:delText>MCELHINEY</w:delText>
      </w:r>
    </w:del>
    <w:ins w:id="44" w:author="Patrick McElhiney" w:date="2023-02-07T19:09:00Z">
      <w:r w:rsidR="00A0267F">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5" w:author="Patrick McElhiney" w:date="2023-02-07T19:09:00Z">
      <w:r w:rsidR="00110AF9" w:rsidRPr="00110AF9" w:rsidDel="00A0267F">
        <w:rPr>
          <w:b/>
          <w:bCs/>
          <w:iCs/>
          <w:color w:val="000000" w:themeColor="text1"/>
          <w:sz w:val="18"/>
          <w:u w:val="single"/>
        </w:rPr>
        <w:delText>ANNA</w:delText>
      </w:r>
      <w:r w:rsidR="00840A5A" w:rsidRPr="00110AF9" w:rsidDel="00A0267F">
        <w:rPr>
          <w:b/>
          <w:bCs/>
          <w:iCs/>
          <w:color w:val="000000" w:themeColor="text1"/>
          <w:sz w:val="18"/>
          <w:u w:val="single"/>
        </w:rPr>
        <w:delText xml:space="preserve"> V. </w:delText>
      </w:r>
      <w:r w:rsidR="00110AF9" w:rsidRPr="00110AF9" w:rsidDel="00A0267F">
        <w:rPr>
          <w:b/>
          <w:bCs/>
          <w:iCs/>
          <w:color w:val="000000" w:themeColor="text1"/>
          <w:sz w:val="18"/>
          <w:u w:val="single"/>
        </w:rPr>
        <w:delText>KUSHCHENKO</w:delText>
      </w:r>
    </w:del>
    <w:ins w:id="46" w:author="Patrick McElhiney" w:date="2023-02-07T19:09:00Z">
      <w:r w:rsidR="00A0267F">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A0267F">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9B05" w14:textId="77777777" w:rsidR="00A0267F" w:rsidRDefault="00A0267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267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9D6"/>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31122</Words>
  <Characters>177402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2022-10-10T15:17:00Z</dcterms:created>
  <dcterms:modified xsi:type="dcterms:W3CDTF">2023-02-08T00:09:00Z</dcterms:modified>
</cp:coreProperties>
</file>