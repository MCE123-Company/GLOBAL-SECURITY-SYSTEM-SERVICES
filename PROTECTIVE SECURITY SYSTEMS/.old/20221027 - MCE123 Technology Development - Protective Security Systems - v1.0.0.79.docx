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6D9B9431" w14:textId="1FB5C8F4" w:rsidR="00461C57" w:rsidRPr="00C0532F" w:rsidRDefault="00461C57" w:rsidP="00461C57">
      <w:pPr>
        <w:ind w:left="360" w:hanging="360"/>
        <w:jc w:val="both"/>
        <w:rPr>
          <w:b/>
          <w:bCs/>
        </w:rPr>
      </w:pPr>
      <w:r>
        <w:rPr>
          <w:b/>
          <w:sz w:val="24"/>
        </w:rPr>
        <w:lastRenderedPageBreak/>
        <w:t>ROOM PROTECTIVE SECURITY SYSTEMS</w:t>
      </w:r>
    </w:p>
    <w:p w14:paraId="6A6E6975"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BATHROOM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8D08D57" w14:textId="77777777" w:rsidR="00461C57" w:rsidRDefault="00461C57" w:rsidP="00461C57">
      <w:pPr>
        <w:ind w:left="720" w:hanging="360"/>
        <w:jc w:val="both"/>
      </w:pPr>
      <w:r w:rsidRPr="00F71FBD">
        <w:rPr>
          <w:highlight w:val="yellow"/>
          <w:u w:val="single"/>
        </w:rPr>
        <w:t xml:space="preserve">AUTONOMOUS </w:t>
      </w:r>
      <w:r>
        <w:rPr>
          <w:highlight w:val="yellow"/>
          <w:u w:val="single"/>
        </w:rPr>
        <w:t>BATHTUB</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BATHTUB</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3CB024B" w14:textId="77777777" w:rsidR="00461C57" w:rsidRDefault="00461C57" w:rsidP="00461C57">
      <w:pPr>
        <w:ind w:left="720" w:hanging="360"/>
        <w:jc w:val="both"/>
      </w:pPr>
      <w:r w:rsidRPr="00F71FBD">
        <w:rPr>
          <w:highlight w:val="yellow"/>
          <w:u w:val="single"/>
        </w:rPr>
        <w:t xml:space="preserve">AUTONOMOUS </w:t>
      </w:r>
      <w:r>
        <w:rPr>
          <w:highlight w:val="yellow"/>
          <w:u w:val="single"/>
        </w:rPr>
        <w:t>SHOWER</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SHOWER</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E23E038" w14:textId="77777777" w:rsidR="00461C57" w:rsidRPr="00C47150" w:rsidRDefault="00461C57" w:rsidP="00461C57">
      <w:pPr>
        <w:ind w:left="720" w:hanging="360"/>
        <w:jc w:val="both"/>
      </w:pPr>
      <w:r w:rsidRPr="00F71FBD">
        <w:rPr>
          <w:highlight w:val="yellow"/>
          <w:u w:val="single"/>
        </w:rPr>
        <w:t xml:space="preserve">AUTONOMOUS </w:t>
      </w:r>
      <w:r>
        <w:rPr>
          <w:highlight w:val="yellow"/>
          <w:u w:val="single"/>
        </w:rPr>
        <w:t>TOILET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TOILET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5DB08A" w14:textId="77777777" w:rsidR="00461C57" w:rsidRDefault="00461C57" w:rsidP="00461C57">
      <w:pPr>
        <w:ind w:left="360" w:hanging="360"/>
        <w:jc w:val="both"/>
      </w:pPr>
      <w:r w:rsidRPr="00F71FBD">
        <w:rPr>
          <w:highlight w:val="yellow"/>
          <w:u w:val="single"/>
        </w:rPr>
        <w:t xml:space="preserve">AUTONOMOUS </w:t>
      </w:r>
      <w:r>
        <w:rPr>
          <w:highlight w:val="yellow"/>
          <w:u w:val="single"/>
        </w:rPr>
        <w:t>BEDROOM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24A8310" w14:textId="77777777" w:rsidR="00461C57" w:rsidRDefault="00461C57" w:rsidP="00461C57">
      <w:pPr>
        <w:ind w:left="360" w:hanging="360"/>
        <w:jc w:val="both"/>
      </w:pPr>
      <w:r w:rsidRPr="00F71FBD">
        <w:rPr>
          <w:highlight w:val="yellow"/>
          <w:u w:val="single"/>
        </w:rPr>
        <w:t xml:space="preserve">AUTONOMOUS </w:t>
      </w:r>
      <w:r>
        <w:rPr>
          <w:highlight w:val="yellow"/>
          <w:u w:val="single"/>
        </w:rPr>
        <w:t>BED</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BED</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F92C9FD" w14:textId="77777777" w:rsidR="00461C57" w:rsidRDefault="00461C57" w:rsidP="00461C57">
      <w:pPr>
        <w:ind w:left="360" w:hanging="360"/>
        <w:jc w:val="both"/>
      </w:pPr>
      <w:r w:rsidRPr="00F71FBD">
        <w:rPr>
          <w:highlight w:val="yellow"/>
          <w:u w:val="single"/>
        </w:rPr>
        <w:t xml:space="preserve">AUTONOMOUS </w:t>
      </w:r>
      <w:r>
        <w:rPr>
          <w:highlight w:val="yellow"/>
          <w:u w:val="single"/>
        </w:rPr>
        <w:t>OFFICE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OFFICE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B6373B" w14:textId="0D805095" w:rsidR="00461C57" w:rsidRDefault="00461C57" w:rsidP="00461C57">
      <w:pPr>
        <w:ind w:left="360" w:hanging="360"/>
        <w:jc w:val="both"/>
      </w:pPr>
      <w:r w:rsidRPr="00F71FBD">
        <w:rPr>
          <w:highlight w:val="yellow"/>
          <w:u w:val="single"/>
        </w:rPr>
        <w:t xml:space="preserve">AUTONOMOUS </w:t>
      </w:r>
      <w:r>
        <w:rPr>
          <w:highlight w:val="yellow"/>
          <w:u w:val="single"/>
        </w:rPr>
        <w:t>LIVING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LIVING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339D0FA" w14:textId="6CF5F105" w:rsidR="00461C57" w:rsidRDefault="00461C57" w:rsidP="00461C57">
      <w:pPr>
        <w:ind w:left="360" w:hanging="360"/>
        <w:jc w:val="both"/>
      </w:pPr>
      <w:r w:rsidRPr="00F71FBD">
        <w:rPr>
          <w:highlight w:val="yellow"/>
          <w:u w:val="single"/>
        </w:rPr>
        <w:t xml:space="preserve">AUTONOMOUS </w:t>
      </w:r>
      <w:r>
        <w:rPr>
          <w:highlight w:val="yellow"/>
          <w:u w:val="single"/>
        </w:rPr>
        <w:t>CLOSET</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CLOSET</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23FB09" w14:textId="6FB0DF1F" w:rsidR="00461C57" w:rsidRDefault="00461C57" w:rsidP="00461C57">
      <w:pPr>
        <w:ind w:left="360" w:hanging="360"/>
        <w:jc w:val="both"/>
      </w:pPr>
      <w:r w:rsidRPr="00F71FBD">
        <w:rPr>
          <w:highlight w:val="yellow"/>
          <w:u w:val="single"/>
        </w:rPr>
        <w:t xml:space="preserve">AUTONOMOUS </w:t>
      </w:r>
      <w:r>
        <w:rPr>
          <w:highlight w:val="yellow"/>
          <w:u w:val="single"/>
        </w:rPr>
        <w:t>KITCHEN</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KITCHEN</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E1DB1C0" w14:textId="641874FF" w:rsidR="00461C57" w:rsidRDefault="00461C57" w:rsidP="00461C57">
      <w:pPr>
        <w:ind w:left="360" w:hanging="360"/>
        <w:jc w:val="both"/>
      </w:pPr>
      <w:r w:rsidRPr="00F71FBD">
        <w:rPr>
          <w:highlight w:val="yellow"/>
          <w:u w:val="single"/>
        </w:rPr>
        <w:t xml:space="preserve">AUTONOMOUS </w:t>
      </w:r>
      <w:r>
        <w:rPr>
          <w:highlight w:val="yellow"/>
          <w:u w:val="single"/>
        </w:rPr>
        <w:t>DINING ROOM</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Pr>
          <w:b/>
          <w:bCs/>
          <w:color w:val="92D050"/>
          <w:highlight w:val="yellow"/>
        </w:rPr>
        <w:t xml:space="preserve">                           </w:t>
      </w:r>
      <w:r w:rsidRPr="00F71FBD">
        <w:rPr>
          <w:b/>
          <w:bCs/>
          <w:color w:val="FF0000"/>
          <w:highlight w:val="yellow"/>
        </w:rPr>
        <w:t xml:space="preserve">ANY </w:t>
      </w:r>
      <w:r>
        <w:rPr>
          <w:b/>
          <w:bCs/>
          <w:color w:val="FF0000"/>
          <w:highlight w:val="yellow"/>
        </w:rPr>
        <w:t>DINING ROOM</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7D5BCC31" w14:textId="77777777" w:rsidR="00461C57" w:rsidRPr="00C47150" w:rsidRDefault="00461C57" w:rsidP="00461C57">
      <w:pPr>
        <w:ind w:left="360" w:hanging="360"/>
        <w:jc w:val="both"/>
      </w:pPr>
      <w:r w:rsidRPr="00F71FBD">
        <w:rPr>
          <w:highlight w:val="yellow"/>
          <w:u w:val="single"/>
        </w:rPr>
        <w:t xml:space="preserve">AUTONOMOUS </w:t>
      </w:r>
      <w:r>
        <w:rPr>
          <w:highlight w:val="yellow"/>
          <w:u w:val="single"/>
        </w:rPr>
        <w:t>HOME</w:t>
      </w:r>
      <w:r w:rsidRPr="00F71FBD">
        <w:rPr>
          <w:highlight w:val="yellow"/>
          <w:u w:val="single"/>
        </w:rPr>
        <w:t xml:space="preserve"> </w:t>
      </w:r>
      <w:r>
        <w:rPr>
          <w:highlight w:val="yellow"/>
          <w:u w:val="single"/>
        </w:rPr>
        <w:t>PROTECTIVE</w:t>
      </w:r>
      <w:r w:rsidRPr="00F71FBD">
        <w:rPr>
          <w:highlight w:val="yellow"/>
          <w:u w:val="single"/>
        </w:rPr>
        <w:t xml:space="preserve">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 xml:space="preserve">THAT </w:t>
      </w:r>
      <w:r w:rsidRPr="00F71FBD">
        <w:rPr>
          <w:b/>
          <w:bCs/>
          <w:color w:val="FF0000"/>
          <w:highlight w:val="yellow"/>
        </w:rPr>
        <w:t xml:space="preserve">ANY </w:t>
      </w:r>
      <w:r>
        <w:rPr>
          <w:b/>
          <w:bCs/>
          <w:color w:val="FF0000"/>
          <w:highlight w:val="yellow"/>
        </w:rPr>
        <w:t>HOME</w:t>
      </w:r>
      <w:r w:rsidRPr="00F71FBD">
        <w:rPr>
          <w:b/>
          <w:bCs/>
          <w:color w:val="FF0000"/>
          <w:highlight w:val="yellow"/>
        </w:rPr>
        <w:t xml:space="preserve"> </w:t>
      </w:r>
      <w:r w:rsidRPr="0015692F">
        <w:rPr>
          <w:b/>
          <w:bCs/>
          <w:color w:val="92D050"/>
          <w:highlight w:val="yellow"/>
        </w:rPr>
        <w:t>IS</w:t>
      </w:r>
      <w:r w:rsidRPr="0015692F">
        <w:rPr>
          <w:b/>
          <w:bCs/>
          <w:highlight w:val="yellow"/>
        </w:rPr>
        <w:t xml:space="preserve"> </w:t>
      </w:r>
      <w:r w:rsidRPr="0015692F">
        <w:rPr>
          <w:b/>
          <w:bCs/>
          <w:color w:val="00B050"/>
          <w:highlight w:val="yellow"/>
        </w:rPr>
        <w:t>ALWAYS</w:t>
      </w:r>
      <w:r w:rsidRPr="005B05A0">
        <w:rPr>
          <w:highlight w:val="yellow"/>
        </w:rPr>
        <w:t xml:space="preserve"> </w:t>
      </w:r>
      <w:r>
        <w:rPr>
          <w:b/>
          <w:bCs/>
          <w:color w:val="7030A0"/>
          <w:highlight w:val="yellow"/>
        </w:rPr>
        <w:t>SECURE</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30A56586" w14:textId="77777777" w:rsidR="00461C57" w:rsidRDefault="00461C57" w:rsidP="000E76EC">
      <w:pPr>
        <w:ind w:left="360" w:hanging="360"/>
        <w:jc w:val="both"/>
      </w:pP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19E8C7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3176CEF1" w:rsidR="00B27AFA" w:rsidRPr="00A939FB" w:rsidRDefault="00B27AFA" w:rsidP="00B27AFA">
      <w:pPr>
        <w:ind w:left="360" w:hanging="360"/>
        <w:jc w:val="both"/>
        <w:rPr>
          <w:highlight w:val="yellow"/>
          <w:u w:val="single"/>
        </w:rPr>
      </w:pPr>
      <w:r w:rsidRPr="00A939FB">
        <w:rPr>
          <w:highlight w:val="yellow"/>
          <w:u w:val="single"/>
        </w:rPr>
        <w:t>AUTONOMOUS BAD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 xml:space="preserve">ANY </w:t>
      </w:r>
      <w:r w:rsidR="00135533" w:rsidRPr="00A939FB">
        <w:rPr>
          <w:b/>
          <w:bCs/>
          <w:color w:val="FF0000"/>
          <w:highlight w:val="yellow"/>
        </w:rPr>
        <w:t xml:space="preserve">AND EVERY </w:t>
      </w:r>
      <w:r w:rsidRPr="00A939FB">
        <w:rPr>
          <w:b/>
          <w:bCs/>
          <w:color w:val="FF0000"/>
          <w:highlight w:val="yellow"/>
        </w:rPr>
        <w:t>BAD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4"/>
      <w:r w:rsidR="00ED0DB7" w:rsidRPr="00A939FB">
        <w:rPr>
          <w:rStyle w:val="CommentReference"/>
          <w:highlight w:val="yellow"/>
        </w:rPr>
        <w:commentReference w:id="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ED0DB7" w:rsidRPr="00A939FB">
        <w:rPr>
          <w:b/>
          <w:bCs/>
          <w:color w:val="FF0000"/>
          <w:highlight w:val="yellow"/>
        </w:rPr>
        <w:t>ANY TRACKED OPTION</w:t>
      </w:r>
      <w:r w:rsidR="00ED0DB7" w:rsidRPr="00A939FB">
        <w:rPr>
          <w:highlight w:val="yellow"/>
        </w:rPr>
        <w:t xml:space="preserve"> </w:t>
      </w:r>
      <w:r w:rsidR="00ED0DB7" w:rsidRPr="00A939FB">
        <w:rPr>
          <w:b/>
          <w:bCs/>
          <w:color w:val="0070C0"/>
          <w:highlight w:val="yellow"/>
        </w:rPr>
        <w:t>SHALL</w:t>
      </w:r>
      <w:r w:rsidR="00ED0DB7" w:rsidRPr="00A939FB">
        <w:rPr>
          <w:highlight w:val="yellow"/>
        </w:rPr>
        <w:t xml:space="preserve"> </w:t>
      </w:r>
      <w:r w:rsidR="00ED0DB7" w:rsidRPr="00A939FB">
        <w:rPr>
          <w:b/>
          <w:bCs/>
          <w:color w:val="C00000"/>
          <w:highlight w:val="yellow"/>
        </w:rPr>
        <w:t>NEVER</w:t>
      </w:r>
      <w:r w:rsidR="00ED0DB7" w:rsidRPr="00A939FB">
        <w:rPr>
          <w:highlight w:val="yellow"/>
        </w:rPr>
        <w:t xml:space="preserve"> </w:t>
      </w:r>
      <w:r w:rsidR="00ED0DB7" w:rsidRPr="00A939FB">
        <w:rPr>
          <w:b/>
          <w:bCs/>
          <w:color w:val="0070C0"/>
          <w:highlight w:val="yellow"/>
        </w:rPr>
        <w:t>BE</w:t>
      </w:r>
      <w:r w:rsidR="00ED0DB7" w:rsidRPr="00A939FB">
        <w:rPr>
          <w:highlight w:val="yellow"/>
        </w:rPr>
        <w:t xml:space="preserve"> </w:t>
      </w:r>
      <w:r w:rsidR="00ED0DB7" w:rsidRPr="00A939FB">
        <w:rPr>
          <w:b/>
          <w:bCs/>
          <w:color w:val="7030A0"/>
          <w:highlight w:val="yellow"/>
        </w:rPr>
        <w:t>DISABLED</w:t>
      </w:r>
      <w:r w:rsidR="00ED0DB7" w:rsidRPr="00A939FB">
        <w:rPr>
          <w:highlight w:val="yellow"/>
        </w:rPr>
        <w:t xml:space="preserve"> </w:t>
      </w:r>
      <w:r w:rsidR="00ED0DB7" w:rsidRPr="00A939FB">
        <w:rPr>
          <w:b/>
          <w:bCs/>
          <w:color w:val="0070C0"/>
          <w:highlight w:val="yellow"/>
        </w:rPr>
        <w:t>ON</w:t>
      </w:r>
      <w:r w:rsidR="00ED0DB7" w:rsidRPr="00A939FB">
        <w:rPr>
          <w:highlight w:val="yellow"/>
        </w:rPr>
        <w:t xml:space="preserve"> </w:t>
      </w:r>
      <w:r w:rsidR="00ED0DB7" w:rsidRPr="00A939FB">
        <w:rPr>
          <w:b/>
          <w:bCs/>
          <w:color w:val="FF0000"/>
          <w:highlight w:val="yellow"/>
        </w:rPr>
        <w:t>ANY MODE</w:t>
      </w:r>
      <w:r w:rsidR="00135533"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065215F" w14:textId="35EDCF30"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PERSONAL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PERSONAL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5"/>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5"/>
      <w:r w:rsidRPr="00A939FB">
        <w:rPr>
          <w:rStyle w:val="CommentReference"/>
          <w:highlight w:val="yellow"/>
        </w:rPr>
        <w:commentReference w:id="5"/>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3E0A63A" w14:textId="7F3243E5" w:rsidR="00D62B40" w:rsidRPr="00A939FB" w:rsidRDefault="00D62B40" w:rsidP="00D62B40">
      <w:pPr>
        <w:ind w:left="360" w:hanging="360"/>
        <w:jc w:val="both"/>
        <w:rPr>
          <w:highlight w:val="yellow"/>
          <w:u w:val="single"/>
        </w:rPr>
      </w:pPr>
      <w:r w:rsidRPr="00A939FB">
        <w:rPr>
          <w:highlight w:val="yellow"/>
          <w:u w:val="single"/>
        </w:rPr>
        <w:t xml:space="preserve">AUTONOMOUS </w:t>
      </w:r>
      <w:r>
        <w:rPr>
          <w:highlight w:val="yellow"/>
          <w:u w:val="single"/>
        </w:rPr>
        <w:t>* EXPLOIT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00F97D97">
        <w:rPr>
          <w:highlight w:val="yellow"/>
        </w:rPr>
        <w:t xml:space="preserve">                   </w:t>
      </w:r>
      <w:r w:rsidRPr="00A939FB">
        <w:rPr>
          <w:b/>
          <w:bCs/>
          <w:color w:val="FF0000"/>
          <w:highlight w:val="yellow"/>
        </w:rPr>
        <w:t xml:space="preserve">ANY </w:t>
      </w:r>
      <w:r>
        <w:rPr>
          <w:b/>
          <w:bCs/>
          <w:color w:val="FF0000"/>
          <w:highlight w:val="yellow"/>
        </w:rPr>
        <w:t>* EXPLOIT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6"/>
      <w:r w:rsidRPr="00A939FB">
        <w:rPr>
          <w:rStyle w:val="CommentReference"/>
          <w:highlight w:val="yellow"/>
        </w:rPr>
        <w:commentReference w:id="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Pr>
          <w:highlight w:val="yellow"/>
        </w:rPr>
        <w:t xml:space="preserve">        </w:t>
      </w:r>
      <w:r w:rsidRPr="00A939FB">
        <w:rPr>
          <w:b/>
          <w:bCs/>
          <w:color w:val="00B0F0"/>
          <w:highlight w:val="yellow"/>
        </w:rPr>
        <w:t>IMPLICITLY-EXPLICITLY GLOBALLY VIRULENTLY DEFINED</w:t>
      </w:r>
      <w:r w:rsidRPr="00A939FB">
        <w:rPr>
          <w:highlight w:val="yellow"/>
        </w:rPr>
        <w:t>.</w:t>
      </w:r>
    </w:p>
    <w:p w14:paraId="306D82AF" w14:textId="466391C4" w:rsidR="00135533" w:rsidRPr="00A939FB" w:rsidRDefault="00135533" w:rsidP="00135533">
      <w:pPr>
        <w:ind w:left="360" w:hanging="360"/>
        <w:jc w:val="both"/>
        <w:rPr>
          <w:highlight w:val="yellow"/>
          <w:u w:val="single"/>
        </w:rPr>
      </w:pPr>
      <w:r w:rsidRPr="00A939FB">
        <w:rPr>
          <w:highlight w:val="yellow"/>
          <w:u w:val="single"/>
        </w:rPr>
        <w:t>AUTONOMOUS BAD THING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highlight w:val="yellow"/>
        </w:rPr>
        <w:t xml:space="preserve">                        </w:t>
      </w:r>
      <w:r w:rsidRPr="00A939FB">
        <w:rPr>
          <w:b/>
          <w:bCs/>
          <w:color w:val="FF0000"/>
          <w:highlight w:val="yellow"/>
        </w:rPr>
        <w:t>ANY AND EVERY BAD THING</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7"/>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7"/>
      <w:r w:rsidRPr="00A939FB">
        <w:rPr>
          <w:rStyle w:val="CommentReference"/>
          <w:highlight w:val="yellow"/>
        </w:rPr>
        <w:commentReference w:id="7"/>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F996E34" w14:textId="74DBE37E" w:rsidR="00DD3147" w:rsidRPr="00A939FB" w:rsidRDefault="00DD3147" w:rsidP="00DD3147">
      <w:pPr>
        <w:ind w:left="360" w:hanging="360"/>
        <w:jc w:val="both"/>
        <w:rPr>
          <w:highlight w:val="yellow"/>
          <w:u w:val="single"/>
        </w:rPr>
      </w:pPr>
      <w:r w:rsidRPr="00A939FB">
        <w:rPr>
          <w:highlight w:val="yellow"/>
          <w:u w:val="single"/>
        </w:rPr>
        <w:t>AUTONOMOUS DANGER MODE PREVENTION SECURITY SYSTEM</w:t>
      </w:r>
      <w:r w:rsidRPr="00A939FB">
        <w:rPr>
          <w:highlight w:val="yellow"/>
        </w:rPr>
        <w:t xml:space="preserve"> (</w:t>
      </w:r>
      <w:r w:rsidRPr="00A939FB">
        <w:rPr>
          <w:b/>
          <w:bCs/>
          <w:highlight w:val="yellow"/>
        </w:rPr>
        <w:t>2022</w:t>
      </w:r>
      <w:r w:rsidRPr="00A939FB">
        <w:rPr>
          <w:highlight w:val="yellow"/>
        </w:rPr>
        <w:t>) –</w:t>
      </w:r>
      <w:r w:rsidR="00CE476E" w:rsidRPr="00A939FB">
        <w:rPr>
          <w:highlight w:val="yellow"/>
        </w:rPr>
        <w:t xml:space="preserve">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022936" w:rsidRPr="00A939FB">
        <w:rPr>
          <w:highlight w:val="yellow"/>
        </w:rPr>
        <w:t xml:space="preserve">                         </w:t>
      </w:r>
      <w:r w:rsidR="00022936" w:rsidRPr="00A939FB">
        <w:rPr>
          <w:b/>
          <w:bCs/>
          <w:color w:val="FF0000"/>
          <w:highlight w:val="yellow"/>
        </w:rPr>
        <w:t>ANY</w:t>
      </w:r>
      <w:r w:rsidRPr="00A939FB">
        <w:rPr>
          <w:b/>
          <w:bCs/>
          <w:color w:val="FF0000"/>
          <w:highlight w:val="yellow"/>
        </w:rPr>
        <w:t xml:space="preserve"> DANGER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8"/>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8"/>
      <w:r w:rsidR="00135533" w:rsidRPr="00A939FB">
        <w:rPr>
          <w:rStyle w:val="CommentReference"/>
          <w:highlight w:val="yellow"/>
        </w:rPr>
        <w:commentReference w:id="8"/>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39B39B54" w14:textId="32B34A11" w:rsidR="007E19E6" w:rsidRPr="00A939FB" w:rsidRDefault="007E19E6" w:rsidP="007E19E6">
      <w:pPr>
        <w:ind w:left="360" w:hanging="360"/>
        <w:jc w:val="both"/>
        <w:rPr>
          <w:highlight w:val="yellow"/>
          <w:u w:val="single"/>
        </w:rPr>
      </w:pPr>
      <w:r w:rsidRPr="00A939FB">
        <w:rPr>
          <w:highlight w:val="yellow"/>
          <w:u w:val="single"/>
        </w:rPr>
        <w:t>AUTONOMOUS NAKED/DECLOTHING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NAKED/DECLOTHING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DOCUMENTED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0400C0D2" w14:textId="232D3A3B" w:rsidR="00955A4E" w:rsidRPr="00A939FB" w:rsidRDefault="00955A4E" w:rsidP="00955A4E">
      <w:pPr>
        <w:ind w:left="360" w:hanging="360"/>
        <w:jc w:val="both"/>
        <w:rPr>
          <w:highlight w:val="yellow"/>
          <w:u w:val="single"/>
        </w:rPr>
      </w:pPr>
      <w:r w:rsidRPr="00A939FB">
        <w:rPr>
          <w:highlight w:val="yellow"/>
          <w:u w:val="single"/>
        </w:rPr>
        <w:t>AUTONOMOUS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9"/>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9"/>
      <w:r w:rsidR="00135533" w:rsidRPr="00A939FB">
        <w:rPr>
          <w:rStyle w:val="CommentReference"/>
          <w:highlight w:val="yellow"/>
        </w:rPr>
        <w:commentReference w:id="9"/>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12B0688" w14:textId="7F324C7F"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ALIENATION</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ALIENATION</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0"/>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0"/>
      <w:r w:rsidRPr="00A939FB">
        <w:rPr>
          <w:rStyle w:val="CommentReference"/>
          <w:highlight w:val="yellow"/>
        </w:rPr>
        <w:commentReference w:id="10"/>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lastRenderedPageBreak/>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1CE98D0F" w14:textId="6EECF021" w:rsidR="00A63D85" w:rsidRPr="00A939FB" w:rsidRDefault="00A63D85" w:rsidP="00A63D85">
      <w:pPr>
        <w:ind w:left="360" w:hanging="360"/>
        <w:jc w:val="both"/>
        <w:rPr>
          <w:highlight w:val="yellow"/>
          <w:u w:val="single"/>
        </w:rPr>
      </w:pPr>
      <w:r w:rsidRPr="00A939FB">
        <w:rPr>
          <w:highlight w:val="yellow"/>
          <w:u w:val="single"/>
        </w:rPr>
        <w:t>AUTONOMOUS GENOCIDE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GENOCIDE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1"/>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1"/>
      <w:r w:rsidR="00135533" w:rsidRPr="00A939FB">
        <w:rPr>
          <w:rStyle w:val="CommentReference"/>
          <w:highlight w:val="yellow"/>
        </w:rPr>
        <w:commentReference w:id="11"/>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52BDD47E" w14:textId="22168284" w:rsidR="00A63D85" w:rsidRPr="00A939FB" w:rsidRDefault="00A63D85" w:rsidP="00A63D85">
      <w:pPr>
        <w:ind w:left="360" w:hanging="360"/>
        <w:jc w:val="both"/>
        <w:rPr>
          <w:highlight w:val="yellow"/>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2"/>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2"/>
      <w:r w:rsidR="00135533" w:rsidRPr="00A939FB">
        <w:rPr>
          <w:rStyle w:val="CommentReference"/>
          <w:highlight w:val="yellow"/>
        </w:rPr>
        <w:commentReference w:id="12"/>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F97D97" w:rsidRPr="00A939FB">
        <w:rPr>
          <w:b/>
          <w:bCs/>
          <w:color w:val="00B0F0"/>
          <w:highlight w:val="yellow"/>
        </w:rPr>
        <w:t>AND</w:t>
      </w:r>
      <w:r w:rsidR="00F97D97">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F97D97">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F97D97">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2D5235D" w14:textId="6152EEE4" w:rsidR="00F97D97" w:rsidRPr="00A939FB" w:rsidRDefault="00F97D97" w:rsidP="00F97D97">
      <w:pPr>
        <w:ind w:left="360" w:hanging="360"/>
        <w:jc w:val="both"/>
        <w:rPr>
          <w:highlight w:val="yellow"/>
        </w:rPr>
      </w:pPr>
      <w:r w:rsidRPr="00A939FB">
        <w:rPr>
          <w:highlight w:val="yellow"/>
          <w:u w:val="single"/>
        </w:rPr>
        <w:t xml:space="preserve">AUTONOMOUS </w:t>
      </w:r>
      <w:r>
        <w:rPr>
          <w:highlight w:val="yellow"/>
          <w:u w:val="single"/>
        </w:rPr>
        <w:t>HEADACHE</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w:t>
      </w:r>
      <w:r>
        <w:rPr>
          <w:b/>
          <w:bCs/>
          <w:color w:val="FF0000"/>
          <w:highlight w:val="yellow"/>
        </w:rPr>
        <w:t>HEADACHE</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3"/>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3"/>
      <w:r w:rsidRPr="00A939FB">
        <w:rPr>
          <w:rStyle w:val="CommentReference"/>
          <w:highlight w:val="yellow"/>
        </w:rPr>
        <w:commentReference w:id="13"/>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w:t>
      </w:r>
      <w:r>
        <w:rPr>
          <w:highlight w:val="yellow"/>
        </w:rPr>
        <w:t xml:space="preserve"> </w:t>
      </w:r>
      <w:r w:rsidRPr="00A939FB">
        <w:rPr>
          <w:b/>
          <w:bCs/>
          <w:color w:val="00B0F0"/>
          <w:highlight w:val="yellow"/>
        </w:rPr>
        <w:t>IMPLICITLY-EXPLICITLY GLOBALLY VIRULENTLY DEFINED</w:t>
      </w:r>
      <w:r w:rsidRPr="00A939FB">
        <w:rPr>
          <w:highlight w:val="yellow"/>
        </w:rPr>
        <w:t>.</w:t>
      </w:r>
    </w:p>
    <w:p w14:paraId="1A268702" w14:textId="7C575DFA" w:rsidR="00A63D85" w:rsidRPr="00A939FB" w:rsidRDefault="00A63D85" w:rsidP="00A63D85">
      <w:pPr>
        <w:ind w:left="360" w:hanging="360"/>
        <w:jc w:val="both"/>
        <w:rPr>
          <w:highlight w:val="yellow"/>
          <w:u w:val="single"/>
        </w:rPr>
      </w:pPr>
      <w:r w:rsidRPr="00A939FB">
        <w:rPr>
          <w:highlight w:val="yellow"/>
          <w:u w:val="single"/>
        </w:rPr>
        <w:t>AUTONOMOUS CRIME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CRIME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4"/>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4"/>
      <w:r w:rsidR="00135533" w:rsidRPr="00A939FB">
        <w:rPr>
          <w:rStyle w:val="CommentReference"/>
          <w:highlight w:val="yellow"/>
        </w:rPr>
        <w:commentReference w:id="14"/>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lastRenderedPageBreak/>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6FF8B65" w14:textId="3EBD396E" w:rsidR="00955A4E" w:rsidRPr="00A939FB" w:rsidRDefault="00955A4E" w:rsidP="00955A4E">
      <w:pPr>
        <w:ind w:left="360" w:hanging="360"/>
        <w:jc w:val="both"/>
        <w:rPr>
          <w:highlight w:val="yellow"/>
          <w:u w:val="single"/>
        </w:rPr>
      </w:pPr>
      <w:r w:rsidRPr="00A939FB">
        <w:rPr>
          <w:highlight w:val="yellow"/>
          <w:u w:val="single"/>
        </w:rPr>
        <w:t>AUTONOMOUS HIGH TREASON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HIGH TREASON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5"/>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5"/>
      <w:r w:rsidR="00135533" w:rsidRPr="00A939FB">
        <w:rPr>
          <w:rStyle w:val="CommentReference"/>
          <w:highlight w:val="yellow"/>
        </w:rPr>
        <w:commentReference w:id="15"/>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23E67F7D" w14:textId="528164FE" w:rsidR="00825389" w:rsidRPr="00A939FB" w:rsidRDefault="00825389" w:rsidP="00825389">
      <w:pPr>
        <w:ind w:left="360" w:hanging="360"/>
        <w:jc w:val="both"/>
        <w:rPr>
          <w:highlight w:val="yellow"/>
          <w:u w:val="single"/>
        </w:rPr>
      </w:pPr>
      <w:r w:rsidRPr="00A939FB">
        <w:rPr>
          <w:highlight w:val="yellow"/>
          <w:u w:val="single"/>
        </w:rPr>
        <w:t xml:space="preserve">AUTONOMOUS </w:t>
      </w:r>
      <w:r>
        <w:rPr>
          <w:highlight w:val="yellow"/>
          <w:u w:val="single"/>
        </w:rPr>
        <w:t>*</w:t>
      </w:r>
      <w:r w:rsidRPr="00A939FB">
        <w:rPr>
          <w:highlight w:val="yellow"/>
          <w:u w:val="single"/>
        </w:rPr>
        <w:t>ILLEGAL</w:t>
      </w:r>
      <w:r>
        <w:rPr>
          <w:highlight w:val="yellow"/>
          <w:u w:val="single"/>
        </w:rPr>
        <w:t>*</w:t>
      </w:r>
      <w:r w:rsidRPr="00A939FB">
        <w:rPr>
          <w:highlight w:val="yellow"/>
          <w:u w:val="single"/>
        </w:rPr>
        <w:t xml:space="preserve">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 xml:space="preserve">ANY </w:t>
      </w:r>
      <w:r>
        <w:rPr>
          <w:b/>
          <w:bCs/>
          <w:color w:val="FF0000"/>
          <w:highlight w:val="yellow"/>
        </w:rPr>
        <w:t>*</w:t>
      </w:r>
      <w:r w:rsidRPr="00A939FB">
        <w:rPr>
          <w:b/>
          <w:bCs/>
          <w:color w:val="FF0000"/>
          <w:highlight w:val="yellow"/>
        </w:rPr>
        <w:t>ILLEGAL</w:t>
      </w:r>
      <w:r>
        <w:rPr>
          <w:b/>
          <w:bCs/>
          <w:color w:val="FF0000"/>
          <w:highlight w:val="yellow"/>
        </w:rPr>
        <w:t>*</w:t>
      </w:r>
      <w:r w:rsidRPr="00A939FB">
        <w:rPr>
          <w:b/>
          <w:bCs/>
          <w:color w:val="FF0000"/>
          <w:highlight w:val="yellow"/>
        </w:rPr>
        <w:t xml:space="preserve"> 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16"/>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16"/>
      <w:r w:rsidRPr="00A939FB">
        <w:rPr>
          <w:rStyle w:val="CommentReference"/>
          <w:highlight w:val="yellow"/>
        </w:rPr>
        <w:commentReference w:id="16"/>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507F0848" w14:textId="4AF8B914" w:rsidR="00955A4E" w:rsidRPr="00A939FB" w:rsidRDefault="00955A4E" w:rsidP="00955A4E">
      <w:pPr>
        <w:ind w:left="360" w:hanging="360"/>
        <w:jc w:val="both"/>
        <w:rPr>
          <w:highlight w:val="yellow"/>
          <w:u w:val="single"/>
        </w:rPr>
      </w:pPr>
      <w:r w:rsidRPr="00A939FB">
        <w:rPr>
          <w:highlight w:val="yellow"/>
          <w:u w:val="single"/>
        </w:rPr>
        <w:t>AUTONOMOUS CRIMINAL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CRIMINAL MODE</w:t>
      </w:r>
      <w:r w:rsidR="00135533" w:rsidRPr="00A939FB">
        <w:rPr>
          <w:highlight w:val="yellow"/>
        </w:rPr>
        <w:t xml:space="preserve"> </w:t>
      </w:r>
      <w:r w:rsidR="00135533" w:rsidRPr="00A939FB">
        <w:rPr>
          <w:b/>
          <w:bCs/>
          <w:color w:val="92D050"/>
          <w:highlight w:val="yellow"/>
        </w:rPr>
        <w:t>IS</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ACTIVATED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ACTIVE</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ENABLED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ENABLED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ARMED</w:t>
      </w:r>
      <w:r w:rsidR="00135533" w:rsidRPr="00A939FB">
        <w:rPr>
          <w:b/>
          <w:bCs/>
          <w:color w:val="00B0F0"/>
          <w:highlight w:val="yellow"/>
        </w:rPr>
        <w:t xml:space="preserve"> 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ARMED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IN USE</w:t>
      </w:r>
      <w:r w:rsidR="00135533" w:rsidRPr="00A939FB">
        <w:rPr>
          <w:b/>
          <w:bCs/>
          <w:color w:val="00B0F0"/>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USED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00B050"/>
          <w:highlight w:val="yellow"/>
        </w:rPr>
        <w:t>ENGAGED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TURNED ON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FF0000"/>
          <w:highlight w:val="yellow"/>
        </w:rPr>
        <w:t>VALIDATED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VALID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INSTALLED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WRITTEN</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ITEMIZED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commentRangeStart w:id="17"/>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DOCUMENTED</w:t>
      </w:r>
      <w:commentRangeEnd w:id="17"/>
      <w:r w:rsidR="00135533" w:rsidRPr="00A939FB">
        <w:rPr>
          <w:rStyle w:val="CommentReference"/>
          <w:highlight w:val="yellow"/>
        </w:rPr>
        <w:commentReference w:id="17"/>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STORED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SAVED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C00000"/>
          <w:highlight w:val="yellow"/>
        </w:rPr>
        <w:t>NEVER</w:t>
      </w:r>
      <w:r w:rsidR="00135533" w:rsidRPr="00A939FB">
        <w:rPr>
          <w:b/>
          <w:bCs/>
          <w:highlight w:val="yellow"/>
        </w:rPr>
        <w:t xml:space="preserve"> </w:t>
      </w:r>
      <w:r w:rsidR="00135533" w:rsidRPr="00A939FB">
        <w:rPr>
          <w:b/>
          <w:bCs/>
          <w:color w:val="FF0000"/>
          <w:highlight w:val="yellow"/>
        </w:rPr>
        <w:t>EDITED</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ANYTHING ELSE, LITERALLY</w:t>
      </w:r>
      <w:r w:rsidR="00135533" w:rsidRPr="00A939FB">
        <w:rPr>
          <w:highlight w:val="yellow"/>
        </w:rPr>
        <w:t xml:space="preserve">, </w:t>
      </w:r>
      <w:r w:rsidR="00135533" w:rsidRPr="00A939FB">
        <w:rPr>
          <w:b/>
          <w:bCs/>
          <w:color w:val="00B0F0"/>
          <w:highlight w:val="yellow"/>
        </w:rPr>
        <w:t>AND</w:t>
      </w:r>
      <w:r w:rsidR="00135533" w:rsidRPr="00A939FB">
        <w:rPr>
          <w:highlight w:val="yellow"/>
        </w:rPr>
        <w:t xml:space="preserve"> </w:t>
      </w:r>
      <w:r w:rsidR="00135533" w:rsidRPr="00A939FB">
        <w:rPr>
          <w:b/>
          <w:bCs/>
          <w:color w:val="FF0000"/>
          <w:highlight w:val="yellow"/>
        </w:rPr>
        <w:t>ANY TRACKED OPTION</w:t>
      </w:r>
      <w:r w:rsidR="00135533" w:rsidRPr="00A939FB">
        <w:rPr>
          <w:highlight w:val="yellow"/>
        </w:rPr>
        <w:t xml:space="preserve"> </w:t>
      </w:r>
      <w:r w:rsidR="00135533" w:rsidRPr="00A939FB">
        <w:rPr>
          <w:b/>
          <w:bCs/>
          <w:color w:val="0070C0"/>
          <w:highlight w:val="yellow"/>
        </w:rPr>
        <w:t>SHALL</w:t>
      </w:r>
      <w:r w:rsidR="00135533" w:rsidRPr="00A939FB">
        <w:rPr>
          <w:highlight w:val="yellow"/>
        </w:rPr>
        <w:t xml:space="preserve"> </w:t>
      </w:r>
      <w:r w:rsidR="00135533" w:rsidRPr="00A939FB">
        <w:rPr>
          <w:b/>
          <w:bCs/>
          <w:color w:val="C00000"/>
          <w:highlight w:val="yellow"/>
        </w:rPr>
        <w:t>NEVER</w:t>
      </w:r>
      <w:r w:rsidR="00135533" w:rsidRPr="00A939FB">
        <w:rPr>
          <w:highlight w:val="yellow"/>
        </w:rPr>
        <w:t xml:space="preserve"> </w:t>
      </w:r>
      <w:r w:rsidR="00135533" w:rsidRPr="00A939FB">
        <w:rPr>
          <w:b/>
          <w:bCs/>
          <w:color w:val="0070C0"/>
          <w:highlight w:val="yellow"/>
        </w:rPr>
        <w:t>BE</w:t>
      </w:r>
      <w:r w:rsidR="00135533" w:rsidRPr="00A939FB">
        <w:rPr>
          <w:highlight w:val="yellow"/>
        </w:rPr>
        <w:t xml:space="preserve"> </w:t>
      </w:r>
      <w:r w:rsidR="00135533" w:rsidRPr="00A939FB">
        <w:rPr>
          <w:b/>
          <w:bCs/>
          <w:color w:val="7030A0"/>
          <w:highlight w:val="yellow"/>
        </w:rPr>
        <w:t>DISABLED</w:t>
      </w:r>
      <w:r w:rsidR="00135533" w:rsidRPr="00A939FB">
        <w:rPr>
          <w:highlight w:val="yellow"/>
        </w:rPr>
        <w:t xml:space="preserve"> </w:t>
      </w:r>
      <w:r w:rsidR="00135533" w:rsidRPr="00A939FB">
        <w:rPr>
          <w:b/>
          <w:bCs/>
          <w:color w:val="0070C0"/>
          <w:highlight w:val="yellow"/>
        </w:rPr>
        <w:t>ON</w:t>
      </w:r>
      <w:r w:rsidR="00135533" w:rsidRPr="00A939FB">
        <w:rPr>
          <w:highlight w:val="yellow"/>
        </w:rPr>
        <w:t xml:space="preserve"> </w:t>
      </w:r>
      <w:r w:rsidR="00135533" w:rsidRPr="00A939FB">
        <w:rPr>
          <w:b/>
          <w:bCs/>
          <w:color w:val="FF0000"/>
          <w:highlight w:val="yellow"/>
        </w:rPr>
        <w:t>ANY MODE</w:t>
      </w:r>
      <w:r w:rsidR="00135533" w:rsidRPr="00A939FB">
        <w:rPr>
          <w:highlight w:val="yellow"/>
        </w:rPr>
        <w:t xml:space="preserve">, </w:t>
      </w:r>
      <w:r w:rsidR="00135533" w:rsidRPr="00A939FB">
        <w:rPr>
          <w:b/>
          <w:bCs/>
          <w:color w:val="00B0F0"/>
          <w:highlight w:val="yellow"/>
        </w:rPr>
        <w:t>IMPLICITLY-EXPLICITLY GLOBALLY VIRULENTLY DEFINED</w:t>
      </w:r>
      <w:r w:rsidR="00135533" w:rsidRPr="00A939FB">
        <w:rPr>
          <w:highlight w:val="yellow"/>
        </w:rPr>
        <w:t>.</w:t>
      </w:r>
    </w:p>
    <w:p w14:paraId="79AB5889" w14:textId="42E103EA" w:rsidR="00955A4E" w:rsidRPr="00A939FB" w:rsidRDefault="00955A4E" w:rsidP="00955A4E">
      <w:pPr>
        <w:ind w:left="360" w:hanging="360"/>
        <w:jc w:val="both"/>
        <w:rPr>
          <w:highlight w:val="yellow"/>
          <w:u w:val="single"/>
        </w:rPr>
      </w:pPr>
      <w:r w:rsidRPr="00A939FB">
        <w:rPr>
          <w:highlight w:val="yellow"/>
          <w:u w:val="single"/>
        </w:rPr>
        <w:t>AUTONOMOUS TERRORIST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TERRORIST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8"/>
      <w:r w:rsidR="00A939FB" w:rsidRPr="00A939FB">
        <w:rPr>
          <w:rStyle w:val="CommentReference"/>
          <w:highlight w:val="yellow"/>
        </w:rPr>
        <w:commentReference w:id="1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E5C1CD9" w14:textId="4D600511" w:rsidR="00B27AFA" w:rsidRPr="00A939FB" w:rsidRDefault="00B27AFA" w:rsidP="00B27AFA">
      <w:pPr>
        <w:ind w:left="360" w:hanging="360"/>
        <w:jc w:val="both"/>
        <w:rPr>
          <w:highlight w:val="yellow"/>
          <w:u w:val="single"/>
        </w:rPr>
      </w:pPr>
      <w:r w:rsidRPr="00A939FB">
        <w:rPr>
          <w:highlight w:val="yellow"/>
          <w:u w:val="single"/>
        </w:rPr>
        <w:t>AUTONOMOUS TERRORIST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TERRORIST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1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19"/>
      <w:r w:rsidR="00A939FB" w:rsidRPr="00A939FB">
        <w:rPr>
          <w:rStyle w:val="CommentReference"/>
          <w:highlight w:val="yellow"/>
        </w:rPr>
        <w:commentReference w:id="1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C0FE5C3" w14:textId="77AF4DF1" w:rsidR="00955A4E" w:rsidRPr="00A939FB" w:rsidRDefault="00955A4E" w:rsidP="00955A4E">
      <w:pPr>
        <w:ind w:left="360" w:hanging="360"/>
        <w:jc w:val="both"/>
        <w:rPr>
          <w:highlight w:val="yellow"/>
          <w:u w:val="single"/>
        </w:rPr>
      </w:pPr>
      <w:r w:rsidRPr="00A939FB">
        <w:rPr>
          <w:highlight w:val="yellow"/>
          <w:u w:val="single"/>
        </w:rPr>
        <w:t>AUTONOMOUS WAR MONGER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MONGER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0"/>
      <w:r w:rsidR="00A939FB" w:rsidRPr="00A939FB">
        <w:rPr>
          <w:rStyle w:val="CommentReference"/>
          <w:highlight w:val="yellow"/>
        </w:rPr>
        <w:commentReference w:id="2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5D4BB2E" w14:textId="1B4DFE8E" w:rsidR="00955A4E" w:rsidRPr="00A939FB" w:rsidRDefault="00955A4E" w:rsidP="00955A4E">
      <w:pPr>
        <w:ind w:left="360" w:hanging="360"/>
        <w:jc w:val="both"/>
        <w:rPr>
          <w:highlight w:val="yellow"/>
          <w:u w:val="single"/>
        </w:rPr>
      </w:pPr>
      <w:r w:rsidRPr="00A939FB">
        <w:rPr>
          <w:highlight w:val="yellow"/>
          <w:u w:val="single"/>
        </w:rPr>
        <w:t>AUTONOMOUS WAR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WAR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1"/>
      <w:r w:rsidR="00A939FB" w:rsidRPr="00A939FB">
        <w:rPr>
          <w:rStyle w:val="CommentReference"/>
          <w:highlight w:val="yellow"/>
        </w:rPr>
        <w:commentReference w:id="2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B4C9033" w14:textId="68AC06C4" w:rsidR="00955A4E" w:rsidRPr="00A939FB" w:rsidRDefault="00955A4E" w:rsidP="00955A4E">
      <w:pPr>
        <w:ind w:left="360" w:hanging="360"/>
        <w:jc w:val="both"/>
        <w:rPr>
          <w:highlight w:val="yellow"/>
          <w:u w:val="single"/>
        </w:rPr>
      </w:pPr>
      <w:r w:rsidRPr="00A939FB">
        <w:rPr>
          <w:highlight w:val="yellow"/>
          <w:u w:val="single"/>
        </w:rPr>
        <w:t>AUTONOMOUS WAR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WAR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2"/>
      <w:r w:rsidR="00A939FB" w:rsidRPr="00A939FB">
        <w:rPr>
          <w:rStyle w:val="CommentReference"/>
          <w:highlight w:val="yellow"/>
        </w:rPr>
        <w:commentReference w:id="2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lastRenderedPageBreak/>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20C107C" w14:textId="6B2805C8" w:rsidR="00955A4E" w:rsidRPr="00A939FB" w:rsidRDefault="00955A4E" w:rsidP="00955A4E">
      <w:pPr>
        <w:ind w:left="360" w:hanging="360"/>
        <w:jc w:val="both"/>
        <w:rPr>
          <w:highlight w:val="yellow"/>
          <w:u w:val="single"/>
        </w:rPr>
      </w:pPr>
      <w:r w:rsidRPr="00A939FB">
        <w:rPr>
          <w:highlight w:val="yellow"/>
          <w:u w:val="single"/>
        </w:rPr>
        <w:t>AUTONOMOUS THREATENING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THREATENING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3"/>
      <w:r w:rsidR="00A939FB" w:rsidRPr="00A939FB">
        <w:rPr>
          <w:rStyle w:val="CommentReference"/>
          <w:highlight w:val="yellow"/>
        </w:rPr>
        <w:commentReference w:id="2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914BFF5" w14:textId="7051F2C9" w:rsidR="00A63D85" w:rsidRPr="00A939FB" w:rsidRDefault="00A63D85" w:rsidP="00A63D85">
      <w:pPr>
        <w:ind w:left="360" w:hanging="360"/>
        <w:jc w:val="both"/>
        <w:rPr>
          <w:highlight w:val="yellow"/>
          <w:u w:val="single"/>
        </w:rPr>
      </w:pPr>
      <w:r w:rsidRPr="00A939FB">
        <w:rPr>
          <w:highlight w:val="yellow"/>
          <w:u w:val="single"/>
        </w:rPr>
        <w:t>AUTONOMOUS CI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00F97D97" w:rsidRPr="00A939FB">
        <w:rPr>
          <w:b/>
          <w:bCs/>
          <w:color w:val="92D050"/>
          <w:highlight w:val="yellow"/>
        </w:rPr>
        <w:t>THAT</w:t>
      </w:r>
      <w:r w:rsidR="00F97D97">
        <w:rPr>
          <w:highlight w:val="yellow"/>
        </w:rPr>
        <w:t xml:space="preserve"> </w:t>
      </w:r>
      <w:r w:rsidRPr="00A939FB">
        <w:rPr>
          <w:b/>
          <w:bCs/>
          <w:color w:val="FF0000"/>
          <w:highlight w:val="yellow"/>
        </w:rPr>
        <w:t>ANY CI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4"/>
      <w:r w:rsidR="00A939FB" w:rsidRPr="00A939FB">
        <w:rPr>
          <w:rStyle w:val="CommentReference"/>
          <w:highlight w:val="yellow"/>
        </w:rPr>
        <w:commentReference w:id="2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F97D97" w:rsidRPr="00A939FB">
        <w:rPr>
          <w:b/>
          <w:bCs/>
          <w:color w:val="00B0F0"/>
          <w:highlight w:val="yellow"/>
        </w:rPr>
        <w:t>AND</w:t>
      </w:r>
      <w:r w:rsidR="00F97D97">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F97D97">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252B99A" w14:textId="34DA5226" w:rsidR="00A63D85" w:rsidRPr="00A939FB" w:rsidRDefault="00A63D85" w:rsidP="00A63D85">
      <w:pPr>
        <w:ind w:left="360" w:hanging="360"/>
        <w:jc w:val="both"/>
        <w:rPr>
          <w:highlight w:val="yellow"/>
          <w:u w:val="single"/>
        </w:rPr>
      </w:pPr>
      <w:r w:rsidRPr="00A939FB">
        <w:rPr>
          <w:highlight w:val="yellow"/>
          <w:u w:val="single"/>
        </w:rPr>
        <w:t>AUTONOMOUS MENTAL BLOCK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MENTAL BLOCK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5"/>
      <w:r w:rsidR="00A939FB" w:rsidRPr="00A939FB">
        <w:rPr>
          <w:rStyle w:val="CommentReference"/>
          <w:highlight w:val="yellow"/>
        </w:rPr>
        <w:commentReference w:id="2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25E940" w14:textId="368E39EC" w:rsidR="00955A4E" w:rsidRPr="00A939FB" w:rsidRDefault="00955A4E" w:rsidP="00955A4E">
      <w:pPr>
        <w:ind w:left="360" w:hanging="360"/>
        <w:jc w:val="both"/>
        <w:rPr>
          <w:highlight w:val="yellow"/>
          <w:u w:val="single"/>
        </w:rPr>
      </w:pPr>
      <w:r w:rsidRPr="00A939FB">
        <w:rPr>
          <w:highlight w:val="yellow"/>
          <w:u w:val="single"/>
        </w:rPr>
        <w:t>AUTONOMOUS CRASH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CRASH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6"/>
      <w:r w:rsidR="00A939FB" w:rsidRPr="00A939FB">
        <w:rPr>
          <w:rStyle w:val="CommentReference"/>
          <w:highlight w:val="yellow"/>
        </w:rPr>
        <w:commentReference w:id="2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D115E96" w14:textId="0950DC78" w:rsidR="00955A4E" w:rsidRPr="00A939FB" w:rsidRDefault="00955A4E" w:rsidP="00955A4E">
      <w:pPr>
        <w:ind w:left="360" w:hanging="360"/>
        <w:jc w:val="both"/>
        <w:rPr>
          <w:highlight w:val="yellow"/>
          <w:u w:val="single"/>
        </w:rPr>
      </w:pPr>
      <w:r w:rsidRPr="00A939FB">
        <w:rPr>
          <w:highlight w:val="yellow"/>
          <w:u w:val="single"/>
        </w:rPr>
        <w:t>AUTONOMOUS ASSASSINATION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7"/>
      <w:r w:rsidR="00A939FB" w:rsidRPr="00A939FB">
        <w:rPr>
          <w:rStyle w:val="CommentReference"/>
          <w:highlight w:val="yellow"/>
        </w:rPr>
        <w:commentReference w:id="2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2F4816" w14:textId="7E2690E0" w:rsidR="00955A4E" w:rsidRPr="00A939FB" w:rsidRDefault="00955A4E" w:rsidP="00955A4E">
      <w:pPr>
        <w:ind w:left="360" w:hanging="360"/>
        <w:jc w:val="both"/>
        <w:rPr>
          <w:highlight w:val="yellow"/>
          <w:u w:val="single"/>
        </w:rPr>
      </w:pPr>
      <w:r w:rsidRPr="00A939FB">
        <w:rPr>
          <w:highlight w:val="yellow"/>
          <w:u w:val="single"/>
        </w:rPr>
        <w:t>AUTONOMOUS ASSASSIN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ASSASSIN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8"/>
      <w:r w:rsidR="00A939FB" w:rsidRPr="00A939FB">
        <w:rPr>
          <w:rStyle w:val="CommentReference"/>
          <w:highlight w:val="yellow"/>
        </w:rPr>
        <w:commentReference w:id="2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E901487" w14:textId="2890E4CD" w:rsidR="00B27AFA" w:rsidRPr="00A939FB" w:rsidRDefault="00B27AFA" w:rsidP="00B27AFA">
      <w:pPr>
        <w:ind w:left="360" w:hanging="360"/>
        <w:jc w:val="both"/>
        <w:rPr>
          <w:highlight w:val="yellow"/>
          <w:u w:val="single"/>
        </w:rPr>
      </w:pPr>
      <w:r w:rsidRPr="00A939FB">
        <w:rPr>
          <w:highlight w:val="yellow"/>
          <w:u w:val="single"/>
        </w:rPr>
        <w:t>AUTONOMOUS ASSASSIN ACTOR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F97D97">
        <w:rPr>
          <w:highlight w:val="yellow"/>
        </w:rPr>
        <w:t xml:space="preserve">      </w:t>
      </w:r>
      <w:r w:rsidRPr="00A939FB">
        <w:rPr>
          <w:b/>
          <w:bCs/>
          <w:color w:val="FF0000"/>
          <w:highlight w:val="yellow"/>
        </w:rPr>
        <w:t>ANY ASSASSIN ACTOR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2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29"/>
      <w:r w:rsidR="00A939FB" w:rsidRPr="00A939FB">
        <w:rPr>
          <w:rStyle w:val="CommentReference"/>
          <w:highlight w:val="yellow"/>
        </w:rPr>
        <w:commentReference w:id="2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A939FB" w:rsidRPr="00A939FB">
        <w:rPr>
          <w:b/>
          <w:bCs/>
          <w:color w:val="FF0000"/>
          <w:highlight w:val="yellow"/>
        </w:rPr>
        <w:t>ANY MODE</w:t>
      </w:r>
      <w:r w:rsidR="00A939FB" w:rsidRPr="00A939FB">
        <w:rPr>
          <w:highlight w:val="yellow"/>
        </w:rPr>
        <w:t xml:space="preserve">, </w:t>
      </w:r>
      <w:r w:rsidR="00F97D97">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DD323DB" w14:textId="59A65706" w:rsidR="00955A4E" w:rsidRPr="00A939FB" w:rsidRDefault="00955A4E" w:rsidP="00955A4E">
      <w:pPr>
        <w:ind w:left="360" w:hanging="360"/>
        <w:jc w:val="both"/>
        <w:rPr>
          <w:highlight w:val="yellow"/>
          <w:u w:val="single"/>
        </w:rPr>
      </w:pPr>
      <w:r w:rsidRPr="00A939FB">
        <w:rPr>
          <w:highlight w:val="yellow"/>
          <w:u w:val="single"/>
        </w:rPr>
        <w:t>AUTONOMOUS GUNMAN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GUNMAN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0"/>
      <w:r w:rsidR="00A939FB" w:rsidRPr="00A939FB">
        <w:rPr>
          <w:rStyle w:val="CommentReference"/>
          <w:highlight w:val="yellow"/>
        </w:rPr>
        <w:commentReference w:id="3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38F436F" w14:textId="5D65771E" w:rsidR="00955A4E" w:rsidRPr="00A939FB" w:rsidRDefault="00955A4E" w:rsidP="00955A4E">
      <w:pPr>
        <w:ind w:left="360" w:hanging="360"/>
        <w:jc w:val="both"/>
        <w:rPr>
          <w:highlight w:val="yellow"/>
          <w:u w:val="single"/>
        </w:rPr>
      </w:pPr>
      <w:r w:rsidRPr="00A939FB">
        <w:rPr>
          <w:highlight w:val="yellow"/>
          <w:u w:val="single"/>
        </w:rPr>
        <w:t>AUTONOMOUS GANG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GANG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1"/>
      <w:r w:rsidR="00A939FB" w:rsidRPr="00A939FB">
        <w:rPr>
          <w:rStyle w:val="CommentReference"/>
          <w:highlight w:val="yellow"/>
        </w:rPr>
        <w:commentReference w:id="3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17C8C58" w14:textId="18978FFE" w:rsidR="00955A4E" w:rsidRPr="00A939FB" w:rsidRDefault="00955A4E" w:rsidP="00955A4E">
      <w:pPr>
        <w:ind w:left="360" w:hanging="360"/>
        <w:jc w:val="both"/>
        <w:rPr>
          <w:highlight w:val="yellow"/>
          <w:u w:val="single"/>
        </w:rPr>
      </w:pPr>
      <w:r w:rsidRPr="00A939FB">
        <w:rPr>
          <w:highlight w:val="yellow"/>
          <w:u w:val="single"/>
        </w:rPr>
        <w:t>AUTONOMOUS HITMAN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HITMAN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2"/>
      <w:r w:rsidR="00A939FB" w:rsidRPr="00A939FB">
        <w:rPr>
          <w:rStyle w:val="CommentReference"/>
          <w:highlight w:val="yellow"/>
        </w:rPr>
        <w:commentReference w:id="3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9B766B6" w14:textId="097BD1CD" w:rsidR="00955A4E" w:rsidRPr="00A939FB" w:rsidRDefault="00955A4E" w:rsidP="00955A4E">
      <w:pPr>
        <w:ind w:left="360" w:hanging="360"/>
        <w:jc w:val="both"/>
        <w:rPr>
          <w:highlight w:val="yellow"/>
          <w:u w:val="single"/>
        </w:rPr>
      </w:pPr>
      <w:r w:rsidRPr="00A939FB">
        <w:rPr>
          <w:highlight w:val="yellow"/>
          <w:u w:val="single"/>
        </w:rPr>
        <w:t>AUTONOMOUS ILLEGAL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3"/>
      <w:r w:rsidR="00A939FB" w:rsidRPr="00A939FB">
        <w:rPr>
          <w:rStyle w:val="CommentReference"/>
          <w:highlight w:val="yellow"/>
        </w:rPr>
        <w:commentReference w:id="3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F97D97">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E8498CA" w14:textId="4EBE4601" w:rsidR="00F97D97" w:rsidRPr="00A939FB" w:rsidRDefault="00F97D97" w:rsidP="00F97D97">
      <w:pPr>
        <w:ind w:left="360" w:hanging="360"/>
        <w:jc w:val="both"/>
        <w:rPr>
          <w:highlight w:val="yellow"/>
          <w:u w:val="single"/>
        </w:rPr>
      </w:pPr>
      <w:r w:rsidRPr="00A939FB">
        <w:rPr>
          <w:highlight w:val="yellow"/>
          <w:u w:val="single"/>
        </w:rPr>
        <w:t xml:space="preserve">AUTONOMOUS </w:t>
      </w:r>
      <w:r>
        <w:rPr>
          <w:highlight w:val="yellow"/>
          <w:u w:val="single"/>
        </w:rPr>
        <w:t xml:space="preserve">ANY </w:t>
      </w:r>
      <w:r w:rsidRPr="00A939FB">
        <w:rPr>
          <w:highlight w:val="yellow"/>
          <w:u w:val="single"/>
        </w:rPr>
        <w:t xml:space="preserve">ILLEGALS </w:t>
      </w:r>
      <w:r>
        <w:rPr>
          <w:highlight w:val="yellow"/>
          <w:u w:val="single"/>
        </w:rPr>
        <w:t xml:space="preserve">PROGRAM </w:t>
      </w:r>
      <w:r w:rsidRPr="00A939FB">
        <w:rPr>
          <w:highlight w:val="yellow"/>
          <w:u w:val="single"/>
        </w:rPr>
        <w:t>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Pr>
          <w:highlight w:val="yellow"/>
        </w:rPr>
        <w:t xml:space="preserve"> </w:t>
      </w:r>
      <w:r w:rsidRPr="00A939FB">
        <w:rPr>
          <w:b/>
          <w:bCs/>
          <w:color w:val="FF0000"/>
          <w:highlight w:val="yellow"/>
        </w:rPr>
        <w:t xml:space="preserve">ANY ILLEGALS </w:t>
      </w:r>
      <w:r>
        <w:rPr>
          <w:b/>
          <w:bCs/>
          <w:color w:val="FF0000"/>
          <w:highlight w:val="yellow"/>
        </w:rPr>
        <w:t xml:space="preserve">PROGRAM </w:t>
      </w:r>
      <w:r w:rsidRPr="00A939FB">
        <w:rPr>
          <w:b/>
          <w:bCs/>
          <w:color w:val="FF0000"/>
          <w:highlight w:val="yellow"/>
        </w:rPr>
        <w:t>MODE</w:t>
      </w:r>
      <w:r w:rsidRPr="00A939FB">
        <w:rPr>
          <w:highlight w:val="yellow"/>
        </w:rPr>
        <w:t xml:space="preserve"> </w:t>
      </w:r>
      <w:r w:rsidRPr="00A939FB">
        <w:rPr>
          <w:b/>
          <w:bCs/>
          <w:color w:val="92D050"/>
          <w:highlight w:val="yellow"/>
        </w:rPr>
        <w:t>IS</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ACTIVATED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ACTIVE</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ENABLED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ENABLED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ARMED</w:t>
      </w:r>
      <w:r w:rsidRPr="00A939FB">
        <w:rPr>
          <w:b/>
          <w:bCs/>
          <w:color w:val="00B0F0"/>
          <w:highlight w:val="yellow"/>
        </w:rPr>
        <w:t xml:space="preserve"> 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ARMED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IN USE</w:t>
      </w:r>
      <w:r w:rsidRPr="00A939FB">
        <w:rPr>
          <w:b/>
          <w:bCs/>
          <w:color w:val="00B0F0"/>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USED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00B050"/>
          <w:highlight w:val="yellow"/>
        </w:rPr>
        <w:t>ENGAGED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TURNED ON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FF0000"/>
          <w:highlight w:val="yellow"/>
        </w:rPr>
        <w:t>VALIDATED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VALID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INSTALLED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WRITTEN</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ITEMIZED</w:t>
      </w:r>
      <w:r w:rsidRPr="00A939FB">
        <w:rPr>
          <w:highlight w:val="yellow"/>
        </w:rPr>
        <w:t xml:space="preserve"> </w:t>
      </w:r>
      <w:r w:rsidRPr="00A939FB">
        <w:rPr>
          <w:b/>
          <w:bCs/>
          <w:color w:val="00B0F0"/>
          <w:highlight w:val="yellow"/>
        </w:rPr>
        <w:t>AND</w:t>
      </w:r>
      <w:r w:rsidRPr="00A939FB">
        <w:rPr>
          <w:highlight w:val="yellow"/>
        </w:rPr>
        <w:t xml:space="preserve"> </w:t>
      </w:r>
      <w:commentRangeStart w:id="34"/>
      <w:r w:rsidRPr="00A939FB">
        <w:rPr>
          <w:b/>
          <w:bCs/>
          <w:color w:val="C00000"/>
          <w:highlight w:val="yellow"/>
        </w:rPr>
        <w:t>NEVER</w:t>
      </w:r>
      <w:r w:rsidRPr="00A939FB">
        <w:rPr>
          <w:b/>
          <w:bCs/>
          <w:highlight w:val="yellow"/>
        </w:rPr>
        <w:t xml:space="preserve"> </w:t>
      </w:r>
      <w:r w:rsidRPr="00A939FB">
        <w:rPr>
          <w:b/>
          <w:bCs/>
          <w:color w:val="FF0000"/>
          <w:highlight w:val="yellow"/>
        </w:rPr>
        <w:t>DOCUMENTED</w:t>
      </w:r>
      <w:commentRangeEnd w:id="34"/>
      <w:r w:rsidRPr="00A939FB">
        <w:rPr>
          <w:rStyle w:val="CommentReference"/>
          <w:highlight w:val="yellow"/>
        </w:rPr>
        <w:commentReference w:id="34"/>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STORED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SAVED</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C00000"/>
          <w:highlight w:val="yellow"/>
        </w:rPr>
        <w:t>NEVER</w:t>
      </w:r>
      <w:r w:rsidRPr="00A939FB">
        <w:rPr>
          <w:b/>
          <w:bCs/>
          <w:highlight w:val="yellow"/>
        </w:rPr>
        <w:t xml:space="preserve"> </w:t>
      </w:r>
      <w:r w:rsidRPr="00A939FB">
        <w:rPr>
          <w:b/>
          <w:bCs/>
          <w:color w:val="FF0000"/>
          <w:highlight w:val="yellow"/>
        </w:rPr>
        <w:t>EDITED</w:t>
      </w:r>
      <w:r w:rsidRPr="00A939FB">
        <w:rPr>
          <w:highlight w:val="yellow"/>
        </w:rPr>
        <w:t xml:space="preserve"> </w:t>
      </w:r>
      <w:r w:rsidRPr="00A939FB">
        <w:rPr>
          <w:b/>
          <w:bCs/>
          <w:color w:val="00B0F0"/>
          <w:highlight w:val="yellow"/>
        </w:rPr>
        <w:lastRenderedPageBreak/>
        <w:t>AND</w:t>
      </w:r>
      <w:r>
        <w:rPr>
          <w:highlight w:val="yellow"/>
        </w:rPr>
        <w:t xml:space="preserve"> </w:t>
      </w:r>
      <w:r w:rsidRPr="00A939FB">
        <w:rPr>
          <w:b/>
          <w:bCs/>
          <w:color w:val="FF0000"/>
          <w:highlight w:val="yellow"/>
        </w:rPr>
        <w:t>ANYTHING ELSE, LITERALLY</w:t>
      </w:r>
      <w:r w:rsidRPr="00A939FB">
        <w:rPr>
          <w:highlight w:val="yellow"/>
        </w:rPr>
        <w:t xml:space="preserve">, </w:t>
      </w:r>
      <w:r w:rsidRPr="00A939FB">
        <w:rPr>
          <w:b/>
          <w:bCs/>
          <w:color w:val="00B0F0"/>
          <w:highlight w:val="yellow"/>
        </w:rPr>
        <w:t>AND</w:t>
      </w:r>
      <w:r w:rsidRPr="00A939FB">
        <w:rPr>
          <w:highlight w:val="yellow"/>
        </w:rPr>
        <w:t xml:space="preserve"> </w:t>
      </w:r>
      <w:r w:rsidRPr="00A939FB">
        <w:rPr>
          <w:b/>
          <w:bCs/>
          <w:color w:val="FF0000"/>
          <w:highlight w:val="yellow"/>
        </w:rPr>
        <w:t>ANY TRACKED OPTION</w:t>
      </w:r>
      <w:r w:rsidRPr="00A939FB">
        <w:rPr>
          <w:highlight w:val="yellow"/>
        </w:rPr>
        <w:t xml:space="preserve"> </w:t>
      </w:r>
      <w:r w:rsidRPr="00A939FB">
        <w:rPr>
          <w:b/>
          <w:bCs/>
          <w:color w:val="0070C0"/>
          <w:highlight w:val="yellow"/>
        </w:rPr>
        <w:t>SHALL</w:t>
      </w:r>
      <w:r w:rsidRPr="00A939FB">
        <w:rPr>
          <w:highlight w:val="yellow"/>
        </w:rPr>
        <w:t xml:space="preserve"> </w:t>
      </w:r>
      <w:r w:rsidRPr="00A939FB">
        <w:rPr>
          <w:b/>
          <w:bCs/>
          <w:color w:val="C00000"/>
          <w:highlight w:val="yellow"/>
        </w:rPr>
        <w:t>NEVER</w:t>
      </w:r>
      <w:r w:rsidRPr="00A939FB">
        <w:rPr>
          <w:highlight w:val="yellow"/>
        </w:rPr>
        <w:t xml:space="preserve"> </w:t>
      </w:r>
      <w:r w:rsidRPr="00A939FB">
        <w:rPr>
          <w:b/>
          <w:bCs/>
          <w:color w:val="0070C0"/>
          <w:highlight w:val="yellow"/>
        </w:rPr>
        <w:t>BE</w:t>
      </w:r>
      <w:r w:rsidRPr="00A939FB">
        <w:rPr>
          <w:highlight w:val="yellow"/>
        </w:rPr>
        <w:t xml:space="preserve"> </w:t>
      </w:r>
      <w:r w:rsidRPr="00A939FB">
        <w:rPr>
          <w:b/>
          <w:bCs/>
          <w:color w:val="7030A0"/>
          <w:highlight w:val="yellow"/>
        </w:rPr>
        <w:t>DISABLED</w:t>
      </w:r>
      <w:r w:rsidRPr="00A939FB">
        <w:rPr>
          <w:highlight w:val="yellow"/>
        </w:rPr>
        <w:t xml:space="preserve"> </w:t>
      </w:r>
      <w:r w:rsidRPr="00A939FB">
        <w:rPr>
          <w:b/>
          <w:bCs/>
          <w:color w:val="0070C0"/>
          <w:highlight w:val="yellow"/>
        </w:rPr>
        <w:t>ON</w:t>
      </w:r>
      <w:r w:rsidRPr="00A939FB">
        <w:rPr>
          <w:highlight w:val="yellow"/>
        </w:rPr>
        <w:t xml:space="preserve"> </w:t>
      </w:r>
      <w:r>
        <w:rPr>
          <w:highlight w:val="yellow"/>
        </w:rPr>
        <w:t xml:space="preserve">    </w:t>
      </w:r>
      <w:r w:rsidRPr="00A939FB">
        <w:rPr>
          <w:b/>
          <w:bCs/>
          <w:color w:val="FF0000"/>
          <w:highlight w:val="yellow"/>
        </w:rPr>
        <w:t>ANY MODE</w:t>
      </w:r>
      <w:r w:rsidRPr="00A939FB">
        <w:rPr>
          <w:highlight w:val="yellow"/>
        </w:rPr>
        <w:t xml:space="preserve">, </w:t>
      </w:r>
      <w:r w:rsidRPr="00A939FB">
        <w:rPr>
          <w:b/>
          <w:bCs/>
          <w:color w:val="00B0F0"/>
          <w:highlight w:val="yellow"/>
        </w:rPr>
        <w:t>IMPLICITLY-EXPLICITLY GLOBALLY VIRULENTLY DEFINED</w:t>
      </w:r>
      <w:r w:rsidRPr="00A939FB">
        <w:rPr>
          <w:highlight w:val="yellow"/>
        </w:rPr>
        <w:t>.</w:t>
      </w:r>
    </w:p>
    <w:p w14:paraId="63BCAE8E" w14:textId="6E2C66BC" w:rsidR="00ED0DB7" w:rsidRPr="00A939FB" w:rsidRDefault="00ED0DB7" w:rsidP="00ED0DB7">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5"/>
      <w:r w:rsidR="00A939FB" w:rsidRPr="00A939FB">
        <w:rPr>
          <w:rStyle w:val="CommentReference"/>
          <w:highlight w:val="yellow"/>
        </w:rPr>
        <w:commentReference w:id="3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A4FCF09" w14:textId="386E1C27" w:rsidR="00955A4E" w:rsidRPr="00A939FB" w:rsidRDefault="00955A4E" w:rsidP="00955A4E">
      <w:pPr>
        <w:ind w:left="360" w:hanging="360"/>
        <w:jc w:val="both"/>
        <w:rPr>
          <w:highlight w:val="yellow"/>
          <w:u w:val="single"/>
        </w:rPr>
      </w:pPr>
      <w:r w:rsidRPr="00A939FB">
        <w:rPr>
          <w:highlight w:val="yellow"/>
          <w:u w:val="single"/>
        </w:rPr>
        <w:t>AUTONOMOUS IMPROPER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IMPROPER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6"/>
      <w:r w:rsidR="00A939FB" w:rsidRPr="00A939FB">
        <w:rPr>
          <w:rStyle w:val="CommentReference"/>
          <w:highlight w:val="yellow"/>
        </w:rPr>
        <w:commentReference w:id="3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242EB7A4" w14:textId="733AE6B2" w:rsidR="00955A4E" w:rsidRPr="00A939FB" w:rsidRDefault="00955A4E" w:rsidP="00955A4E">
      <w:pPr>
        <w:ind w:left="360" w:hanging="360"/>
        <w:jc w:val="both"/>
        <w:rPr>
          <w:highlight w:val="yellow"/>
          <w:u w:val="single"/>
        </w:rPr>
      </w:pPr>
      <w:r w:rsidRPr="00A939FB">
        <w:rPr>
          <w:highlight w:val="yellow"/>
          <w:u w:val="single"/>
        </w:rPr>
        <w:t>AUTONOMOUS ILLEGALS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ILLEGALS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7"/>
      <w:r w:rsidR="00A939FB" w:rsidRPr="00A939FB">
        <w:rPr>
          <w:rStyle w:val="CommentReference"/>
          <w:highlight w:val="yellow"/>
        </w:rPr>
        <w:commentReference w:id="3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C35124" w14:textId="35B13566" w:rsidR="00955A4E" w:rsidRPr="00A939FB" w:rsidRDefault="00955A4E" w:rsidP="00955A4E">
      <w:pPr>
        <w:ind w:left="360" w:hanging="360"/>
        <w:jc w:val="both"/>
        <w:rPr>
          <w:highlight w:val="yellow"/>
          <w:u w:val="single"/>
        </w:rPr>
      </w:pPr>
      <w:r w:rsidRPr="00A939FB">
        <w:rPr>
          <w:highlight w:val="yellow"/>
          <w:u w:val="single"/>
        </w:rPr>
        <w:t>AUTONOMOUS OBSTRUCTIONIST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OBSTRUCTIONIST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8"/>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8"/>
      <w:r w:rsidR="00A939FB" w:rsidRPr="00A939FB">
        <w:rPr>
          <w:rStyle w:val="CommentReference"/>
          <w:highlight w:val="yellow"/>
        </w:rPr>
        <w:commentReference w:id="38"/>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743FF9">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162E045" w14:textId="6A5A51E9" w:rsidR="00955A4E" w:rsidRPr="00A939FB" w:rsidRDefault="00955A4E" w:rsidP="00955A4E">
      <w:pPr>
        <w:ind w:left="360" w:hanging="360"/>
        <w:jc w:val="both"/>
        <w:rPr>
          <w:highlight w:val="yellow"/>
        </w:rPr>
      </w:pPr>
      <w:r w:rsidRPr="00A939FB">
        <w:rPr>
          <w:highlight w:val="yellow"/>
          <w:u w:val="single"/>
        </w:rPr>
        <w:t>AUTONOMOUS ILLEGAL EVIDENCE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ILLEGAL EVIDENCE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39"/>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39"/>
      <w:r w:rsidR="00A939FB" w:rsidRPr="00A939FB">
        <w:rPr>
          <w:rStyle w:val="CommentReference"/>
          <w:highlight w:val="yellow"/>
        </w:rPr>
        <w:commentReference w:id="39"/>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550A3BE" w14:textId="260538E7" w:rsidR="00955A4E" w:rsidRPr="00A939FB" w:rsidRDefault="00955A4E" w:rsidP="00955A4E">
      <w:pPr>
        <w:ind w:left="360" w:hanging="360"/>
        <w:jc w:val="both"/>
        <w:rPr>
          <w:highlight w:val="yellow"/>
          <w:u w:val="single"/>
        </w:rPr>
      </w:pPr>
      <w:r w:rsidRPr="00A939FB">
        <w:rPr>
          <w:highlight w:val="yellow"/>
          <w:u w:val="single"/>
        </w:rPr>
        <w:t>AUTONOMOUS TORTURE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TORTURE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0"/>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0"/>
      <w:r w:rsidR="00A939FB" w:rsidRPr="00A939FB">
        <w:rPr>
          <w:rStyle w:val="CommentReference"/>
          <w:highlight w:val="yellow"/>
        </w:rPr>
        <w:commentReference w:id="40"/>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449DBB32" w14:textId="3164C6EB" w:rsidR="00955A4E" w:rsidRPr="00A939FB" w:rsidRDefault="00955A4E" w:rsidP="00955A4E">
      <w:pPr>
        <w:ind w:left="360" w:hanging="360"/>
        <w:jc w:val="both"/>
        <w:rPr>
          <w:highlight w:val="yellow"/>
          <w:u w:val="single"/>
        </w:rPr>
      </w:pPr>
      <w:r w:rsidRPr="00A939FB">
        <w:rPr>
          <w:highlight w:val="yellow"/>
          <w:u w:val="single"/>
        </w:rPr>
        <w:t>AUTONOMOUS VICTIM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VICTIM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1"/>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1"/>
      <w:r w:rsidR="00A939FB" w:rsidRPr="00A939FB">
        <w:rPr>
          <w:rStyle w:val="CommentReference"/>
          <w:highlight w:val="yellow"/>
        </w:rPr>
        <w:commentReference w:id="41"/>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129AD6B" w14:textId="022FE66A" w:rsidR="00680B9F" w:rsidRPr="00A939FB" w:rsidRDefault="00680B9F" w:rsidP="00680B9F">
      <w:pPr>
        <w:ind w:left="360" w:hanging="360"/>
        <w:jc w:val="both"/>
        <w:rPr>
          <w:highlight w:val="yellow"/>
          <w:u w:val="single"/>
        </w:rPr>
      </w:pPr>
      <w:r w:rsidRPr="00A939FB">
        <w:rPr>
          <w:highlight w:val="yellow"/>
          <w:u w:val="single"/>
        </w:rPr>
        <w:t>AUTONOMOUS 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2"/>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2"/>
      <w:r w:rsidR="00A939FB" w:rsidRPr="00A939FB">
        <w:rPr>
          <w:rStyle w:val="CommentReference"/>
          <w:highlight w:val="yellow"/>
        </w:rPr>
        <w:commentReference w:id="42"/>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71F6852" w14:textId="02A7171A" w:rsidR="00680B9F" w:rsidRPr="00A939FB" w:rsidRDefault="00680B9F" w:rsidP="00680B9F">
      <w:pPr>
        <w:ind w:left="360" w:hanging="360"/>
        <w:jc w:val="both"/>
        <w:rPr>
          <w:highlight w:val="yellow"/>
          <w:u w:val="single"/>
        </w:rPr>
      </w:pPr>
      <w:r w:rsidRPr="00A939FB">
        <w:rPr>
          <w:highlight w:val="yellow"/>
          <w:u w:val="single"/>
        </w:rPr>
        <w:t>AUTONOMOUS CROSS-CORRELATION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Pr="00A939FB">
        <w:rPr>
          <w:b/>
          <w:bCs/>
          <w:color w:val="7030A0"/>
          <w:highlight w:val="yellow"/>
        </w:rPr>
        <w:t>ENSURES</w:t>
      </w:r>
      <w:r w:rsidRPr="00A939FB">
        <w:rPr>
          <w:b/>
          <w:bCs/>
          <w:highlight w:val="yellow"/>
        </w:rPr>
        <w:t xml:space="preserve"> </w:t>
      </w:r>
      <w:r w:rsidRPr="00A939FB">
        <w:rPr>
          <w:b/>
          <w:bCs/>
          <w:color w:val="92D050"/>
          <w:highlight w:val="yellow"/>
        </w:rPr>
        <w:t>THAT</w:t>
      </w:r>
      <w:r w:rsidRPr="00A939FB">
        <w:rPr>
          <w:highlight w:val="yellow"/>
        </w:rPr>
        <w:t xml:space="preserve"> </w:t>
      </w:r>
      <w:r w:rsidRPr="00A939FB">
        <w:rPr>
          <w:b/>
          <w:bCs/>
          <w:color w:val="FF0000"/>
          <w:highlight w:val="yellow"/>
        </w:rPr>
        <w:t>ANY CROSS-CORRELATION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3"/>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3"/>
      <w:r w:rsidR="00A939FB" w:rsidRPr="00A939FB">
        <w:rPr>
          <w:rStyle w:val="CommentReference"/>
          <w:highlight w:val="yellow"/>
        </w:rPr>
        <w:commentReference w:id="43"/>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0618A8B4" w14:textId="5F2DE277" w:rsidR="00955A4E" w:rsidRPr="00A939FB" w:rsidRDefault="00955A4E" w:rsidP="00955A4E">
      <w:pPr>
        <w:ind w:left="360" w:hanging="360"/>
        <w:jc w:val="both"/>
        <w:rPr>
          <w:highlight w:val="yellow"/>
          <w:u w:val="single"/>
        </w:rPr>
      </w:pPr>
      <w:r w:rsidRPr="00A939FB">
        <w:rPr>
          <w:highlight w:val="yellow"/>
          <w:u w:val="single"/>
        </w:rPr>
        <w:t>AUTONOMOUS SEXUAL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SEXUAL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4"/>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4"/>
      <w:r w:rsidR="00A939FB" w:rsidRPr="00A939FB">
        <w:rPr>
          <w:rStyle w:val="CommentReference"/>
          <w:highlight w:val="yellow"/>
        </w:rPr>
        <w:commentReference w:id="44"/>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6AEB4601" w14:textId="7E55CB89" w:rsidR="00955A4E" w:rsidRPr="00A939FB" w:rsidRDefault="00955A4E" w:rsidP="00955A4E">
      <w:pPr>
        <w:ind w:left="360" w:hanging="360"/>
        <w:jc w:val="both"/>
        <w:rPr>
          <w:highlight w:val="yellow"/>
          <w:u w:val="single"/>
        </w:rPr>
      </w:pPr>
      <w:r w:rsidRPr="00A939FB">
        <w:rPr>
          <w:highlight w:val="yellow"/>
          <w:u w:val="single"/>
        </w:rPr>
        <w:t>AUTONOMOUS DRUDGERY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Pr="00A939FB">
        <w:rPr>
          <w:b/>
          <w:bCs/>
          <w:color w:val="FF0000"/>
          <w:highlight w:val="yellow"/>
        </w:rPr>
        <w:t>ANY DRUDGERY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5"/>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5"/>
      <w:r w:rsidR="00A939FB" w:rsidRPr="00A939FB">
        <w:rPr>
          <w:rStyle w:val="CommentReference"/>
          <w:highlight w:val="yellow"/>
        </w:rPr>
        <w:commentReference w:id="45"/>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36F2A09D" w14:textId="3C6E36F0" w:rsidR="00955A4E" w:rsidRPr="00A939FB" w:rsidRDefault="00955A4E" w:rsidP="00955A4E">
      <w:pPr>
        <w:ind w:left="360" w:hanging="360"/>
        <w:jc w:val="both"/>
        <w:rPr>
          <w:highlight w:val="yellow"/>
          <w:u w:val="single"/>
        </w:rPr>
      </w:pPr>
      <w:r w:rsidRPr="00A939FB">
        <w:rPr>
          <w:highlight w:val="yellow"/>
          <w:u w:val="single"/>
        </w:rPr>
        <w:t>AUTONOMOUS EXPLOITATION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EXPLOITATION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6"/>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6"/>
      <w:r w:rsidR="00A939FB" w:rsidRPr="00A939FB">
        <w:rPr>
          <w:rStyle w:val="CommentReference"/>
          <w:highlight w:val="yellow"/>
        </w:rPr>
        <w:commentReference w:id="46"/>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lastRenderedPageBreak/>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590D0F13" w14:textId="6B3E6BE1" w:rsidR="00955A4E" w:rsidRDefault="00955A4E" w:rsidP="00955A4E">
      <w:pPr>
        <w:ind w:left="360" w:hanging="360"/>
        <w:jc w:val="both"/>
        <w:rPr>
          <w:u w:val="single"/>
        </w:rPr>
      </w:pPr>
      <w:r w:rsidRPr="00A939FB">
        <w:rPr>
          <w:highlight w:val="yellow"/>
          <w:u w:val="single"/>
        </w:rPr>
        <w:t>AUTONOMOUS ANTI-TRUST MODE PREVENTION SECURITY SYSTEM</w:t>
      </w:r>
      <w:r w:rsidRPr="00A939FB">
        <w:rPr>
          <w:highlight w:val="yellow"/>
        </w:rPr>
        <w:t xml:space="preserve"> (</w:t>
      </w:r>
      <w:r w:rsidRPr="00A939FB">
        <w:rPr>
          <w:b/>
          <w:bCs/>
          <w:highlight w:val="yellow"/>
        </w:rPr>
        <w:t>2022</w:t>
      </w:r>
      <w:r w:rsidRPr="00A939FB">
        <w:rPr>
          <w:highlight w:val="yellow"/>
        </w:rPr>
        <w:t xml:space="preserve">) – </w:t>
      </w:r>
      <w:r w:rsidR="008C3D69" w:rsidRPr="00A939FB">
        <w:rPr>
          <w:b/>
          <w:bCs/>
          <w:color w:val="7030A0"/>
          <w:highlight w:val="yellow"/>
        </w:rPr>
        <w:t>ENSURES</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43FF9">
        <w:rPr>
          <w:highlight w:val="yellow"/>
        </w:rPr>
        <w:t xml:space="preserve">                    </w:t>
      </w:r>
      <w:r w:rsidRPr="00A939FB">
        <w:rPr>
          <w:b/>
          <w:bCs/>
          <w:color w:val="FF0000"/>
          <w:highlight w:val="yellow"/>
        </w:rPr>
        <w:t>ANY ANTI-TRUST MODE</w:t>
      </w:r>
      <w:r w:rsidR="00A939FB" w:rsidRPr="00A939FB">
        <w:rPr>
          <w:highlight w:val="yellow"/>
        </w:rPr>
        <w:t xml:space="preserve"> </w:t>
      </w:r>
      <w:r w:rsidR="00A939FB" w:rsidRPr="00A939FB">
        <w:rPr>
          <w:b/>
          <w:bCs/>
          <w:color w:val="92D050"/>
          <w:highlight w:val="yellow"/>
        </w:rPr>
        <w:t>IS</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ACTIVATED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ACTIVE</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ENABLED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ENABLED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ARMED</w:t>
      </w:r>
      <w:r w:rsidR="00A939FB" w:rsidRPr="00A939FB">
        <w:rPr>
          <w:b/>
          <w:bCs/>
          <w:color w:val="00B0F0"/>
          <w:highlight w:val="yellow"/>
        </w:rPr>
        <w:t xml:space="preserve"> 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ARMED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IN USE</w:t>
      </w:r>
      <w:r w:rsidR="00A939FB" w:rsidRPr="00A939FB">
        <w:rPr>
          <w:b/>
          <w:bCs/>
          <w:color w:val="00B0F0"/>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USED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00B050"/>
          <w:highlight w:val="yellow"/>
        </w:rPr>
        <w:t>ENGAGED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TURNED ON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FF0000"/>
          <w:highlight w:val="yellow"/>
        </w:rPr>
        <w:t>VALIDATED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VALID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INSTALLED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WRITTEN</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ITEMIZED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commentRangeStart w:id="47"/>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DOCUMENTED</w:t>
      </w:r>
      <w:commentRangeEnd w:id="47"/>
      <w:r w:rsidR="00A939FB" w:rsidRPr="00A939FB">
        <w:rPr>
          <w:rStyle w:val="CommentReference"/>
          <w:highlight w:val="yellow"/>
        </w:rPr>
        <w:commentReference w:id="47"/>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STORED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SAVED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C00000"/>
          <w:highlight w:val="yellow"/>
        </w:rPr>
        <w:t>NEVER</w:t>
      </w:r>
      <w:r w:rsidR="00A939FB" w:rsidRPr="00A939FB">
        <w:rPr>
          <w:b/>
          <w:bCs/>
          <w:highlight w:val="yellow"/>
        </w:rPr>
        <w:t xml:space="preserve"> </w:t>
      </w:r>
      <w:r w:rsidR="00A939FB" w:rsidRPr="00A939FB">
        <w:rPr>
          <w:b/>
          <w:bCs/>
          <w:color w:val="FF0000"/>
          <w:highlight w:val="yellow"/>
        </w:rPr>
        <w:t>EDITED</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ANYTHING ELSE, LITERALLY</w:t>
      </w:r>
      <w:r w:rsidR="00A939FB" w:rsidRPr="00A939FB">
        <w:rPr>
          <w:highlight w:val="yellow"/>
        </w:rPr>
        <w:t xml:space="preserve">, </w:t>
      </w:r>
      <w:r w:rsidR="00A939FB" w:rsidRPr="00A939FB">
        <w:rPr>
          <w:b/>
          <w:bCs/>
          <w:color w:val="00B0F0"/>
          <w:highlight w:val="yellow"/>
        </w:rPr>
        <w:t>AND</w:t>
      </w:r>
      <w:r w:rsidR="00A939FB" w:rsidRPr="00A939FB">
        <w:rPr>
          <w:highlight w:val="yellow"/>
        </w:rPr>
        <w:t xml:space="preserve"> </w:t>
      </w:r>
      <w:r w:rsidR="00A939FB" w:rsidRPr="00A939FB">
        <w:rPr>
          <w:b/>
          <w:bCs/>
          <w:color w:val="FF0000"/>
          <w:highlight w:val="yellow"/>
        </w:rPr>
        <w:t>ANY TRACKED OPTION</w:t>
      </w:r>
      <w:r w:rsidR="00A939FB" w:rsidRPr="00A939FB">
        <w:rPr>
          <w:highlight w:val="yellow"/>
        </w:rPr>
        <w:t xml:space="preserve"> </w:t>
      </w:r>
      <w:r w:rsidR="00A939FB" w:rsidRPr="00A939FB">
        <w:rPr>
          <w:b/>
          <w:bCs/>
          <w:color w:val="0070C0"/>
          <w:highlight w:val="yellow"/>
        </w:rPr>
        <w:t>SHALL</w:t>
      </w:r>
      <w:r w:rsidR="00A939FB" w:rsidRPr="00A939FB">
        <w:rPr>
          <w:highlight w:val="yellow"/>
        </w:rPr>
        <w:t xml:space="preserve"> </w:t>
      </w:r>
      <w:r w:rsidR="00A939FB" w:rsidRPr="00A939FB">
        <w:rPr>
          <w:b/>
          <w:bCs/>
          <w:color w:val="C00000"/>
          <w:highlight w:val="yellow"/>
        </w:rPr>
        <w:t>NEVER</w:t>
      </w:r>
      <w:r w:rsidR="00A939FB" w:rsidRPr="00A939FB">
        <w:rPr>
          <w:highlight w:val="yellow"/>
        </w:rPr>
        <w:t xml:space="preserve"> </w:t>
      </w:r>
      <w:r w:rsidR="00A939FB" w:rsidRPr="00A939FB">
        <w:rPr>
          <w:b/>
          <w:bCs/>
          <w:color w:val="0070C0"/>
          <w:highlight w:val="yellow"/>
        </w:rPr>
        <w:t>BE</w:t>
      </w:r>
      <w:r w:rsidR="00A939FB" w:rsidRPr="00A939FB">
        <w:rPr>
          <w:highlight w:val="yellow"/>
        </w:rPr>
        <w:t xml:space="preserve"> </w:t>
      </w:r>
      <w:r w:rsidR="00A939FB" w:rsidRPr="00A939FB">
        <w:rPr>
          <w:b/>
          <w:bCs/>
          <w:color w:val="7030A0"/>
          <w:highlight w:val="yellow"/>
        </w:rPr>
        <w:t>DISABLED</w:t>
      </w:r>
      <w:r w:rsidR="00A939FB" w:rsidRPr="00A939FB">
        <w:rPr>
          <w:highlight w:val="yellow"/>
        </w:rPr>
        <w:t xml:space="preserve"> </w:t>
      </w:r>
      <w:r w:rsidR="00A939FB" w:rsidRPr="00A939FB">
        <w:rPr>
          <w:b/>
          <w:bCs/>
          <w:color w:val="0070C0"/>
          <w:highlight w:val="yellow"/>
        </w:rPr>
        <w:t>ON</w:t>
      </w:r>
      <w:r w:rsidR="00A939FB" w:rsidRPr="00A939FB">
        <w:rPr>
          <w:highlight w:val="yellow"/>
        </w:rPr>
        <w:t xml:space="preserve"> </w:t>
      </w:r>
      <w:r w:rsidR="00743FF9">
        <w:rPr>
          <w:highlight w:val="yellow"/>
        </w:rPr>
        <w:t xml:space="preserve">             </w:t>
      </w:r>
      <w:r w:rsidR="00A939FB" w:rsidRPr="00A939FB">
        <w:rPr>
          <w:b/>
          <w:bCs/>
          <w:color w:val="FF0000"/>
          <w:highlight w:val="yellow"/>
        </w:rPr>
        <w:t>ANY MODE</w:t>
      </w:r>
      <w:r w:rsidR="00A939FB" w:rsidRPr="00A939FB">
        <w:rPr>
          <w:highlight w:val="yellow"/>
        </w:rPr>
        <w:t xml:space="preserve">, </w:t>
      </w:r>
      <w:r w:rsidR="00A939FB" w:rsidRPr="00A939FB">
        <w:rPr>
          <w:b/>
          <w:bCs/>
          <w:color w:val="00B0F0"/>
          <w:highlight w:val="yellow"/>
        </w:rPr>
        <w:t>IMPLICITLY-EXPLICITLY GLOBALLY VIRULENTLY DEFINED</w:t>
      </w:r>
      <w:r w:rsidR="00A939FB" w:rsidRPr="00A939FB">
        <w:rPr>
          <w:highlight w:val="yellow"/>
        </w:rP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8"/>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
      <w:r w:rsidR="00652BEF">
        <w:rPr>
          <w:rStyle w:val="CommentReference"/>
        </w:rPr>
        <w:commentReference w:id="48"/>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49"/>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9"/>
      <w:r w:rsidR="00934D15">
        <w:rPr>
          <w:rStyle w:val="CommentReference"/>
        </w:rPr>
        <w:commentReference w:id="49"/>
      </w:r>
    </w:p>
    <w:p w14:paraId="2F8258AE" w14:textId="3D8B6BA6" w:rsidR="00DB4428" w:rsidRDefault="00DB4428" w:rsidP="00A520BB">
      <w:pPr>
        <w:tabs>
          <w:tab w:val="left" w:pos="900"/>
        </w:tabs>
        <w:ind w:left="360" w:hanging="360"/>
        <w:jc w:val="both"/>
      </w:pPr>
      <w:commentRangeStart w:id="50"/>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0"/>
      <w:r w:rsidR="00AE266E">
        <w:rPr>
          <w:rStyle w:val="CommentReference"/>
        </w:rPr>
        <w:commentReference w:id="50"/>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51"/>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1"/>
      <w:r w:rsidR="00561992">
        <w:rPr>
          <w:rStyle w:val="CommentReference"/>
        </w:rPr>
        <w:commentReference w:id="51"/>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52"/>
      <w:commentRangeStart w:id="53"/>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2"/>
      <w:r w:rsidR="00671456">
        <w:rPr>
          <w:rStyle w:val="CommentReference"/>
        </w:rPr>
        <w:commentReference w:id="52"/>
      </w:r>
      <w:commentRangeEnd w:id="53"/>
      <w:r w:rsidR="00671456">
        <w:rPr>
          <w:rStyle w:val="CommentReference"/>
        </w:rPr>
        <w:commentReference w:id="53"/>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54" w:name="_Hlk114403663"/>
      <w:r w:rsidR="00615B5B">
        <w:rPr>
          <w:b/>
          <w:bCs/>
          <w:i/>
          <w:iCs/>
        </w:rPr>
        <w:t>SHFINT</w:t>
      </w:r>
      <w:bookmarkEnd w:id="54"/>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55"/>
      <w:commentRangeStart w:id="56"/>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55"/>
      <w:r w:rsidR="00350A20" w:rsidRPr="000E76EC">
        <w:rPr>
          <w:rStyle w:val="CommentReference"/>
          <w:strike/>
        </w:rPr>
        <w:commentReference w:id="55"/>
      </w:r>
      <w:commentRangeEnd w:id="56"/>
      <w:r w:rsidR="00CD079B">
        <w:rPr>
          <w:rStyle w:val="CommentReference"/>
        </w:rPr>
        <w:commentReference w:id="56"/>
      </w:r>
    </w:p>
    <w:p w14:paraId="029DD5E2" w14:textId="24683F27" w:rsidR="00F34DA2" w:rsidRPr="004D572C" w:rsidRDefault="00F34DA2" w:rsidP="00F34DA2">
      <w:pPr>
        <w:ind w:left="360" w:hanging="360"/>
        <w:jc w:val="both"/>
        <w:rPr>
          <w:color w:val="00B050"/>
        </w:rPr>
      </w:pPr>
      <w:commentRangeStart w:id="5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57"/>
      <w:r w:rsidRPr="00CE06E3">
        <w:rPr>
          <w:rStyle w:val="CommentReference"/>
        </w:rPr>
        <w:commentReference w:id="57"/>
      </w:r>
    </w:p>
    <w:p w14:paraId="64573F68" w14:textId="2A3C2CAB" w:rsidR="00F34DA2" w:rsidRPr="004D572C" w:rsidRDefault="00F34DA2" w:rsidP="00F34DA2">
      <w:pPr>
        <w:ind w:left="360" w:hanging="360"/>
        <w:jc w:val="both"/>
        <w:rPr>
          <w:color w:val="00B050"/>
          <w:u w:val="single"/>
        </w:rPr>
      </w:pPr>
      <w:commentRangeStart w:id="58"/>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58"/>
      <w:r w:rsidRPr="00CE06E3">
        <w:rPr>
          <w:rStyle w:val="CommentReference"/>
        </w:rPr>
        <w:commentReference w:id="58"/>
      </w:r>
    </w:p>
    <w:p w14:paraId="56CE4A8C" w14:textId="594CCBC3" w:rsidR="00F34DA2" w:rsidRPr="004D572C" w:rsidRDefault="00F34DA2" w:rsidP="00F34DA2">
      <w:pPr>
        <w:ind w:left="360" w:hanging="360"/>
        <w:jc w:val="both"/>
        <w:rPr>
          <w:color w:val="00B050"/>
        </w:rPr>
      </w:pPr>
      <w:commentRangeStart w:id="59"/>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59"/>
      <w:r w:rsidRPr="00CE06E3">
        <w:rPr>
          <w:rStyle w:val="CommentReference"/>
        </w:rPr>
        <w:commentReference w:id="59"/>
      </w:r>
    </w:p>
    <w:p w14:paraId="6AF6ED45" w14:textId="51E8A088" w:rsidR="00F34DA2" w:rsidRPr="004D572C" w:rsidRDefault="001B1200" w:rsidP="001B1200">
      <w:pPr>
        <w:ind w:left="360" w:hanging="360"/>
        <w:jc w:val="both"/>
        <w:rPr>
          <w:i/>
          <w:iCs/>
          <w:color w:val="00B050"/>
        </w:rPr>
      </w:pPr>
      <w:commentRangeStart w:id="60"/>
      <w:commentRangeStart w:id="61"/>
      <w:commentRangeStart w:id="62"/>
      <w:commentRangeStart w:id="63"/>
      <w:commentRangeStart w:id="64"/>
      <w:commentRangeStart w:id="65"/>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60"/>
      <w:r w:rsidRPr="004D572C">
        <w:rPr>
          <w:rStyle w:val="CommentReference"/>
          <w:i/>
          <w:iCs/>
        </w:rPr>
        <w:commentReference w:id="60"/>
      </w:r>
      <w:commentRangeEnd w:id="61"/>
      <w:r w:rsidR="00DB536B" w:rsidRPr="004D572C">
        <w:rPr>
          <w:rStyle w:val="CommentReference"/>
          <w:i/>
          <w:iCs/>
        </w:rPr>
        <w:commentReference w:id="61"/>
      </w:r>
      <w:commentRangeEnd w:id="62"/>
      <w:r w:rsidR="00CD079B">
        <w:rPr>
          <w:rStyle w:val="CommentReference"/>
        </w:rPr>
        <w:commentReference w:id="62"/>
      </w:r>
      <w:commentRangeEnd w:id="63"/>
      <w:r w:rsidR="00CD079B">
        <w:rPr>
          <w:rStyle w:val="CommentReference"/>
        </w:rPr>
        <w:commentReference w:id="63"/>
      </w:r>
      <w:commentRangeEnd w:id="64"/>
      <w:r w:rsidR="000233A7">
        <w:rPr>
          <w:rStyle w:val="CommentReference"/>
        </w:rPr>
        <w:commentReference w:id="64"/>
      </w:r>
      <w:commentRangeEnd w:id="65"/>
      <w:r w:rsidR="000233A7">
        <w:rPr>
          <w:rStyle w:val="CommentReference"/>
        </w:rPr>
        <w:commentReference w:id="65"/>
      </w:r>
    </w:p>
    <w:p w14:paraId="37C0F7AB" w14:textId="6428E223" w:rsidR="00DB536B" w:rsidRPr="004D572C" w:rsidRDefault="00DB536B" w:rsidP="00DB536B">
      <w:pPr>
        <w:ind w:left="360" w:hanging="360"/>
        <w:jc w:val="both"/>
        <w:rPr>
          <w:i/>
          <w:iCs/>
          <w:color w:val="00B050"/>
        </w:rPr>
      </w:pPr>
      <w:commentRangeStart w:id="66"/>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66"/>
      <w:r w:rsidR="00CD079B">
        <w:rPr>
          <w:rStyle w:val="CommentReference"/>
        </w:rPr>
        <w:commentReference w:id="66"/>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67"/>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67"/>
      <w:r w:rsidR="000233A7">
        <w:rPr>
          <w:rStyle w:val="CommentReference"/>
        </w:rPr>
        <w:commentReference w:id="67"/>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68"/>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68"/>
      <w:r w:rsidR="001B4118">
        <w:rPr>
          <w:rStyle w:val="CommentReference"/>
        </w:rPr>
        <w:commentReference w:id="68"/>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69"/>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69"/>
      <w:r w:rsidR="001B4118">
        <w:rPr>
          <w:rStyle w:val="CommentReference"/>
        </w:rPr>
        <w:commentReference w:id="69"/>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70"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70"/>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7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1"/>
      <w:r w:rsidR="00C67954">
        <w:rPr>
          <w:rStyle w:val="CommentReference"/>
        </w:rPr>
        <w:commentReference w:id="71"/>
      </w:r>
    </w:p>
    <w:p w14:paraId="6BF8BF7F" w14:textId="3BC28D7E" w:rsidR="00C45D83" w:rsidRDefault="00C45D83" w:rsidP="00C45D83">
      <w:pPr>
        <w:ind w:left="360" w:hanging="360"/>
        <w:jc w:val="both"/>
      </w:pPr>
      <w:commentRangeStart w:id="7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72"/>
      <w:r w:rsidR="00C67954">
        <w:rPr>
          <w:rStyle w:val="CommentReference"/>
        </w:rPr>
        <w:commentReference w:id="72"/>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73"/>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73"/>
      <w:r w:rsidR="00C67954">
        <w:rPr>
          <w:rStyle w:val="CommentReference"/>
        </w:rPr>
        <w:commentReference w:id="73"/>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74"/>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74"/>
      <w:r>
        <w:rPr>
          <w:rStyle w:val="CommentReference"/>
        </w:rPr>
        <w:commentReference w:id="74"/>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75"/>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5"/>
      <w:r>
        <w:rPr>
          <w:rStyle w:val="CommentReference"/>
        </w:rPr>
        <w:commentReference w:id="75"/>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76"/>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6"/>
      <w:r>
        <w:rPr>
          <w:rStyle w:val="CommentReference"/>
        </w:rPr>
        <w:commentReference w:id="76"/>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7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7"/>
      <w:r w:rsidR="00B24CF4" w:rsidRPr="006670CE">
        <w:rPr>
          <w:rStyle w:val="CommentReference"/>
        </w:rPr>
        <w:commentReference w:id="77"/>
      </w:r>
    </w:p>
    <w:p w14:paraId="430793E5" w14:textId="269EC7F2" w:rsidR="001037A8" w:rsidRPr="006670CE" w:rsidRDefault="00853D71" w:rsidP="001037A8">
      <w:pPr>
        <w:ind w:left="360" w:hanging="360"/>
        <w:jc w:val="both"/>
      </w:pPr>
      <w:commentRangeStart w:id="7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8"/>
      <w:r w:rsidR="001037A8" w:rsidRPr="006670CE">
        <w:rPr>
          <w:rStyle w:val="CommentReference"/>
        </w:rPr>
        <w:commentReference w:id="78"/>
      </w:r>
    </w:p>
    <w:p w14:paraId="1FF3DBCC" w14:textId="0DFEF651" w:rsidR="00853D71" w:rsidRPr="006670CE" w:rsidRDefault="00853D71" w:rsidP="009C5A96">
      <w:pPr>
        <w:ind w:left="360" w:hanging="360"/>
        <w:jc w:val="both"/>
      </w:pPr>
      <w:commentRangeStart w:id="7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79"/>
      <w:r w:rsidR="001037A8" w:rsidRPr="006670CE">
        <w:rPr>
          <w:rStyle w:val="CommentReference"/>
        </w:rPr>
        <w:commentReference w:id="79"/>
      </w:r>
    </w:p>
    <w:p w14:paraId="7BC9A47F" w14:textId="745F0D88" w:rsidR="000C1682" w:rsidRDefault="000C1682" w:rsidP="000C1682">
      <w:pPr>
        <w:ind w:left="360" w:hanging="360"/>
        <w:jc w:val="both"/>
      </w:pPr>
      <w:commentRangeStart w:id="8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80"/>
      <w:r w:rsidR="00506E87">
        <w:rPr>
          <w:rStyle w:val="CommentReference"/>
        </w:rPr>
        <w:commentReference w:id="80"/>
      </w:r>
    </w:p>
    <w:p w14:paraId="1CBA87EF" w14:textId="54C172BE" w:rsidR="000C1682" w:rsidRDefault="000C1682" w:rsidP="000229F9">
      <w:pPr>
        <w:ind w:left="720" w:hanging="360"/>
        <w:jc w:val="both"/>
      </w:pPr>
      <w:commentRangeStart w:id="8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81"/>
      <w:r w:rsidR="00B24CF4">
        <w:rPr>
          <w:rStyle w:val="CommentReference"/>
        </w:rPr>
        <w:commentReference w:id="81"/>
      </w:r>
    </w:p>
    <w:p w14:paraId="0B910FB8" w14:textId="40521584" w:rsidR="00F7149B" w:rsidRDefault="00F7149B" w:rsidP="00F7149B">
      <w:pPr>
        <w:ind w:left="720" w:hanging="360"/>
        <w:jc w:val="both"/>
      </w:pPr>
      <w:commentRangeStart w:id="82"/>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82"/>
      <w:r>
        <w:rPr>
          <w:rStyle w:val="CommentReference"/>
        </w:rPr>
        <w:commentReference w:id="82"/>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83"/>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83"/>
      <w:r w:rsidR="00835EB0">
        <w:rPr>
          <w:rStyle w:val="CommentReference"/>
        </w:rPr>
        <w:commentReference w:id="83"/>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10-10T11:07:00Z" w:initials="PM">
    <w:p w14:paraId="42BDEF76"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6" w:author="Patrick McElhiney" w:date="2022-10-10T11:07:00Z" w:initials="PM">
    <w:p w14:paraId="6C55E472" w14:textId="77777777" w:rsidR="00D62B40" w:rsidRDefault="00D62B40" w:rsidP="00D62B4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0AA6546B"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BA5B3C"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10-10T11:07:00Z" w:initials="PM">
    <w:p w14:paraId="5CB599C0" w14:textId="77777777" w:rsidR="00825389" w:rsidRDefault="00825389" w:rsidP="00825389">
      <w:pPr>
        <w:pStyle w:val="CommentText"/>
      </w:pPr>
      <w:r>
        <w:rPr>
          <w:rStyle w:val="CommentReference"/>
        </w:rPr>
        <w:annotationRef/>
      </w:r>
      <w:r>
        <w:t>The MODE, its self. There is a TRACKED option, that tracks the usage, which should not be disabled, ever.</w:t>
      </w:r>
    </w:p>
  </w:comment>
  <w:comment w:id="17"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8" w:author="Patrick McElhiney" w:date="2022-10-10T11:07:00Z" w:initials="PM">
    <w:p w14:paraId="63DC1911"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19" w:author="Patrick McElhiney" w:date="2022-10-10T11:07:00Z" w:initials="PM">
    <w:p w14:paraId="7924581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0" w:author="Patrick McElhiney" w:date="2022-10-10T11:07:00Z" w:initials="PM">
    <w:p w14:paraId="373BAD8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1" w:author="Patrick McElhiney" w:date="2022-10-10T11:07:00Z" w:initials="PM">
    <w:p w14:paraId="609801E7"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2" w:author="Patrick McElhiney" w:date="2022-10-10T11:07:00Z" w:initials="PM">
    <w:p w14:paraId="5B39653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3" w:author="Patrick McElhiney" w:date="2022-10-10T11:07:00Z" w:initials="PM">
    <w:p w14:paraId="02CF72A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4" w:author="Patrick McElhiney" w:date="2022-10-10T11:07:00Z" w:initials="PM">
    <w:p w14:paraId="101BEBC5"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5" w:author="Patrick McElhiney" w:date="2022-10-10T11:07:00Z" w:initials="PM">
    <w:p w14:paraId="6E516D7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6" w:author="Patrick McElhiney" w:date="2022-10-10T11:07:00Z" w:initials="PM">
    <w:p w14:paraId="4137E37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7" w:author="Patrick McElhiney" w:date="2022-10-10T11:07:00Z" w:initials="PM">
    <w:p w14:paraId="2F8E8B9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8" w:author="Patrick McElhiney" w:date="2022-10-10T11:07:00Z" w:initials="PM">
    <w:p w14:paraId="42117FA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29" w:author="Patrick McElhiney" w:date="2022-10-10T11:07:00Z" w:initials="PM">
    <w:p w14:paraId="500CE09F"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0" w:author="Patrick McElhiney" w:date="2022-10-10T11:07:00Z" w:initials="PM">
    <w:p w14:paraId="7ED82AF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1" w:author="Patrick McElhiney" w:date="2022-10-10T11:07:00Z" w:initials="PM">
    <w:p w14:paraId="236A11FC"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2" w:author="Patrick McElhiney" w:date="2022-10-10T11:07:00Z" w:initials="PM">
    <w:p w14:paraId="2E2437B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3" w:author="Patrick McElhiney" w:date="2022-10-10T11:07:00Z" w:initials="PM">
    <w:p w14:paraId="6FC40A72"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4" w:author="Patrick McElhiney" w:date="2022-10-10T11:07:00Z" w:initials="PM">
    <w:p w14:paraId="4FE66ADA" w14:textId="77777777" w:rsidR="00F97D97" w:rsidRDefault="00F97D97" w:rsidP="00F97D97">
      <w:pPr>
        <w:pStyle w:val="CommentText"/>
      </w:pPr>
      <w:r>
        <w:rPr>
          <w:rStyle w:val="CommentReference"/>
        </w:rPr>
        <w:annotationRef/>
      </w:r>
      <w:r>
        <w:t>The MODE, its self. There is a TRACKED option, that tracks the usage, which should not be disabled, ever.</w:t>
      </w:r>
    </w:p>
  </w:comment>
  <w:comment w:id="35" w:author="Patrick McElhiney" w:date="2022-10-10T11:07:00Z" w:initials="PM">
    <w:p w14:paraId="5195BC0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6" w:author="Patrick McElhiney" w:date="2022-10-10T11:07:00Z" w:initials="PM">
    <w:p w14:paraId="1328591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7" w:author="Patrick McElhiney" w:date="2022-10-10T11:07:00Z" w:initials="PM">
    <w:p w14:paraId="54ECE2C3"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8" w:author="Patrick McElhiney" w:date="2022-10-10T11:07:00Z" w:initials="PM">
    <w:p w14:paraId="6DF6C1D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39" w:author="Patrick McElhiney" w:date="2022-10-10T11:07:00Z" w:initials="PM">
    <w:p w14:paraId="11A3F0C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0" w:author="Patrick McElhiney" w:date="2022-10-10T11:07:00Z" w:initials="PM">
    <w:p w14:paraId="662A994D"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1" w:author="Patrick McElhiney" w:date="2022-10-10T11:07:00Z" w:initials="PM">
    <w:p w14:paraId="3166F76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2" w:author="Patrick McElhiney" w:date="2022-10-10T11:07:00Z" w:initials="PM">
    <w:p w14:paraId="5C7558CA"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3" w:author="Patrick McElhiney" w:date="2022-10-10T11:07:00Z" w:initials="PM">
    <w:p w14:paraId="73BB5368"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4" w:author="Patrick McElhiney" w:date="2022-10-10T11:07:00Z" w:initials="PM">
    <w:p w14:paraId="08B2E8F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5" w:author="Patrick McElhiney" w:date="2022-10-10T11:07:00Z" w:initials="PM">
    <w:p w14:paraId="0B06A776"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6" w:author="Patrick McElhiney" w:date="2022-10-10T11:07:00Z" w:initials="PM">
    <w:p w14:paraId="0EFDE84B"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7" w:author="Patrick McElhiney" w:date="2022-10-10T11:07:00Z" w:initials="PM">
    <w:p w14:paraId="1DDFE69E" w14:textId="77777777" w:rsidR="00A939FB" w:rsidRDefault="00A939FB" w:rsidP="00A939FB">
      <w:pPr>
        <w:pStyle w:val="CommentText"/>
      </w:pPr>
      <w:r>
        <w:rPr>
          <w:rStyle w:val="CommentReference"/>
        </w:rPr>
        <w:annotationRef/>
      </w:r>
      <w:r>
        <w:t>The MODE, its self. There is a TRACKED option, that tracks the usage, which should not be disabled, ever.</w:t>
      </w:r>
    </w:p>
  </w:comment>
  <w:comment w:id="48"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9"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0"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1"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2"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3"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55"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56"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57"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58"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59"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60"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61"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62"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63"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64"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65"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66"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67"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68"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69"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7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7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7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74"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75"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76"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77"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7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7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8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8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83"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42BDEF76" w15:done="0"/>
  <w15:commentEx w15:paraId="6C55E472" w15:done="0"/>
  <w15:commentEx w15:paraId="743B4458" w15:done="0"/>
  <w15:commentEx w15:paraId="037CD924" w15:done="0"/>
  <w15:commentEx w15:paraId="369660C8" w15:done="0"/>
  <w15:commentEx w15:paraId="0AA6546B" w15:done="0"/>
  <w15:commentEx w15:paraId="5AEBC19D" w15:done="0"/>
  <w15:commentEx w15:paraId="285DB8C4" w15:done="0"/>
  <w15:commentEx w15:paraId="65BA5B3C" w15:done="0"/>
  <w15:commentEx w15:paraId="522F215E" w15:done="0"/>
  <w15:commentEx w15:paraId="65ADCD45" w15:done="0"/>
  <w15:commentEx w15:paraId="5CB599C0" w15:done="0"/>
  <w15:commentEx w15:paraId="56378041" w15:done="0"/>
  <w15:commentEx w15:paraId="63DC1911" w15:done="0"/>
  <w15:commentEx w15:paraId="79245817" w15:done="0"/>
  <w15:commentEx w15:paraId="373BAD85" w15:done="0"/>
  <w15:commentEx w15:paraId="609801E7" w15:done="0"/>
  <w15:commentEx w15:paraId="5B39653C" w15:done="0"/>
  <w15:commentEx w15:paraId="02CF72AF" w15:done="0"/>
  <w15:commentEx w15:paraId="101BEBC5" w15:done="0"/>
  <w15:commentEx w15:paraId="6E516D7D" w15:done="0"/>
  <w15:commentEx w15:paraId="4137E37E" w15:done="0"/>
  <w15:commentEx w15:paraId="2F8E8B9B" w15:done="0"/>
  <w15:commentEx w15:paraId="42117FA6" w15:done="0"/>
  <w15:commentEx w15:paraId="500CE09F" w15:done="0"/>
  <w15:commentEx w15:paraId="7ED82AF2" w15:done="0"/>
  <w15:commentEx w15:paraId="236A11FC" w15:done="0"/>
  <w15:commentEx w15:paraId="2E2437BD" w15:done="0"/>
  <w15:commentEx w15:paraId="6FC40A72" w15:done="0"/>
  <w15:commentEx w15:paraId="4FE66ADA" w15:done="0"/>
  <w15:commentEx w15:paraId="5195BC06" w15:done="0"/>
  <w15:commentEx w15:paraId="1328591E" w15:done="0"/>
  <w15:commentEx w15:paraId="54ECE2C3" w15:done="0"/>
  <w15:commentEx w15:paraId="6DF6C1DB" w15:done="0"/>
  <w15:commentEx w15:paraId="11A3F0C8" w15:done="0"/>
  <w15:commentEx w15:paraId="662A994D" w15:done="0"/>
  <w15:commentEx w15:paraId="3166F766" w15:done="0"/>
  <w15:commentEx w15:paraId="5C7558CA" w15:done="0"/>
  <w15:commentEx w15:paraId="73BB5368" w15:done="0"/>
  <w15:commentEx w15:paraId="08B2E8FE" w15:done="0"/>
  <w15:commentEx w15:paraId="0B06A776" w15:done="0"/>
  <w15:commentEx w15:paraId="0EFDE84B" w15:done="0"/>
  <w15:commentEx w15:paraId="1DDFE69E"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F5FFE3" w16cex:dateUtc="2022-10-10T15:07:00Z"/>
  <w16cex:commentExtensible w16cex:durableId="26F5FFE4"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F7DE60" w16cex:dateUtc="2022-10-10T15:07:00Z"/>
  <w16cex:commentExtensible w16cex:durableId="26EE7F0E" w16cex:dateUtc="2022-10-10T15:07:00Z"/>
  <w16cex:commentExtensible w16cex:durableId="26EE7F18" w16cex:dateUtc="2022-10-10T15:07:00Z"/>
  <w16cex:commentExtensible w16cex:durableId="26F7DEA3" w16cex:dateUtc="2022-10-10T15:07:00Z"/>
  <w16cex:commentExtensible w16cex:durableId="26EE7F30" w16cex:dateUtc="2022-10-10T15:07:00Z"/>
  <w16cex:commentExtensible w16cex:durableId="26EE7F37" w16cex:dateUtc="2022-10-10T15:07:00Z"/>
  <w16cex:commentExtensible w16cex:durableId="26F7E19A" w16cex:dateUtc="2022-10-10T15:07:00Z"/>
  <w16cex:commentExtensible w16cex:durableId="26EE7F48" w16cex:dateUtc="2022-10-10T15:07:00Z"/>
  <w16cex:commentExtensible w16cex:durableId="26F16A8B" w16cex:dateUtc="2022-10-10T15:07:00Z"/>
  <w16cex:commentExtensible w16cex:durableId="26F16A94" w16cex:dateUtc="2022-10-10T15:07:00Z"/>
  <w16cex:commentExtensible w16cex:durableId="26F16AA2" w16cex:dateUtc="2022-10-10T15:07:00Z"/>
  <w16cex:commentExtensible w16cex:durableId="26F16AAA" w16cex:dateUtc="2022-10-10T15:07:00Z"/>
  <w16cex:commentExtensible w16cex:durableId="26F16AB5" w16cex:dateUtc="2022-10-10T15:07:00Z"/>
  <w16cex:commentExtensible w16cex:durableId="26F16ABD" w16cex:dateUtc="2022-10-10T15:07:00Z"/>
  <w16cex:commentExtensible w16cex:durableId="26F16AC6" w16cex:dateUtc="2022-10-10T15:07:00Z"/>
  <w16cex:commentExtensible w16cex:durableId="26F16ACE" w16cex:dateUtc="2022-10-10T15:07:00Z"/>
  <w16cex:commentExtensible w16cex:durableId="26F16AD6" w16cex:dateUtc="2022-10-10T15:07:00Z"/>
  <w16cex:commentExtensible w16cex:durableId="26F16ADE" w16cex:dateUtc="2022-10-10T15:07:00Z"/>
  <w16cex:commentExtensible w16cex:durableId="26F16AE6" w16cex:dateUtc="2022-10-10T15:07:00Z"/>
  <w16cex:commentExtensible w16cex:durableId="26F16AEF" w16cex:dateUtc="2022-10-10T15:07:00Z"/>
  <w16cex:commentExtensible w16cex:durableId="26F16AFE" w16cex:dateUtc="2022-10-10T15:07:00Z"/>
  <w16cex:commentExtensible w16cex:durableId="26F16B07" w16cex:dateUtc="2022-10-10T15:07:00Z"/>
  <w16cex:commentExtensible w16cex:durableId="26F16B10" w16cex:dateUtc="2022-10-10T15:07:00Z"/>
  <w16cex:commentExtensible w16cex:durableId="26F16B19" w16cex:dateUtc="2022-10-10T15:07:00Z"/>
  <w16cex:commentExtensible w16cex:durableId="26F7DE0E" w16cex:dateUtc="2022-10-10T15:07:00Z"/>
  <w16cex:commentExtensible w16cex:durableId="26F16B22" w16cex:dateUtc="2022-10-10T15:07:00Z"/>
  <w16cex:commentExtensible w16cex:durableId="26F16B2A" w16cex:dateUtc="2022-10-10T15:07:00Z"/>
  <w16cex:commentExtensible w16cex:durableId="26F16B33" w16cex:dateUtc="2022-10-10T15:07:00Z"/>
  <w16cex:commentExtensible w16cex:durableId="26F16B3A" w16cex:dateUtc="2022-10-10T15:07:00Z"/>
  <w16cex:commentExtensible w16cex:durableId="26F16B48" w16cex:dateUtc="2022-10-10T15:07:00Z"/>
  <w16cex:commentExtensible w16cex:durableId="26F16B56" w16cex:dateUtc="2022-10-10T15:07:00Z"/>
  <w16cex:commentExtensible w16cex:durableId="26F16B5E" w16cex:dateUtc="2022-10-10T15:07:00Z"/>
  <w16cex:commentExtensible w16cex:durableId="26F16B65" w16cex:dateUtc="2022-10-10T15:07:00Z"/>
  <w16cex:commentExtensible w16cex:durableId="26F16B6C" w16cex:dateUtc="2022-10-10T15:07:00Z"/>
  <w16cex:commentExtensible w16cex:durableId="26F16B7A" w16cex:dateUtc="2022-10-10T15:07:00Z"/>
  <w16cex:commentExtensible w16cex:durableId="26F16B87" w16cex:dateUtc="2022-10-10T15:07:00Z"/>
  <w16cex:commentExtensible w16cex:durableId="26F16B8F" w16cex:dateUtc="2022-10-10T15:07:00Z"/>
  <w16cex:commentExtensible w16cex:durableId="26F16B97"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42BDEF76" w16cid:durableId="26F5FFE3"/>
  <w16cid:commentId w16cid:paraId="6C55E472" w16cid:durableId="26F5FFE4"/>
  <w16cid:commentId w16cid:paraId="743B4458" w16cid:durableId="26EE7F5B"/>
  <w16cid:commentId w16cid:paraId="037CD924" w16cid:durableId="26EE7EFF"/>
  <w16cid:commentId w16cid:paraId="369660C8" w16cid:durableId="26EE7F06"/>
  <w16cid:commentId w16cid:paraId="0AA6546B" w16cid:durableId="26F7DE60"/>
  <w16cid:commentId w16cid:paraId="5AEBC19D" w16cid:durableId="26EE7F0E"/>
  <w16cid:commentId w16cid:paraId="285DB8C4" w16cid:durableId="26EE7F18"/>
  <w16cid:commentId w16cid:paraId="65BA5B3C" w16cid:durableId="26F7DEA3"/>
  <w16cid:commentId w16cid:paraId="522F215E" w16cid:durableId="26EE7F30"/>
  <w16cid:commentId w16cid:paraId="65ADCD45" w16cid:durableId="26EE7F37"/>
  <w16cid:commentId w16cid:paraId="5CB599C0" w16cid:durableId="26F7E19A"/>
  <w16cid:commentId w16cid:paraId="56378041" w16cid:durableId="26EE7F48"/>
  <w16cid:commentId w16cid:paraId="63DC1911" w16cid:durableId="26F16A8B"/>
  <w16cid:commentId w16cid:paraId="79245817" w16cid:durableId="26F16A94"/>
  <w16cid:commentId w16cid:paraId="373BAD85" w16cid:durableId="26F16AA2"/>
  <w16cid:commentId w16cid:paraId="609801E7" w16cid:durableId="26F16AAA"/>
  <w16cid:commentId w16cid:paraId="5B39653C" w16cid:durableId="26F16AB5"/>
  <w16cid:commentId w16cid:paraId="02CF72AF" w16cid:durableId="26F16ABD"/>
  <w16cid:commentId w16cid:paraId="101BEBC5" w16cid:durableId="26F16AC6"/>
  <w16cid:commentId w16cid:paraId="6E516D7D" w16cid:durableId="26F16ACE"/>
  <w16cid:commentId w16cid:paraId="4137E37E" w16cid:durableId="26F16AD6"/>
  <w16cid:commentId w16cid:paraId="2F8E8B9B" w16cid:durableId="26F16ADE"/>
  <w16cid:commentId w16cid:paraId="42117FA6" w16cid:durableId="26F16AE6"/>
  <w16cid:commentId w16cid:paraId="500CE09F" w16cid:durableId="26F16AEF"/>
  <w16cid:commentId w16cid:paraId="7ED82AF2" w16cid:durableId="26F16AFE"/>
  <w16cid:commentId w16cid:paraId="236A11FC" w16cid:durableId="26F16B07"/>
  <w16cid:commentId w16cid:paraId="2E2437BD" w16cid:durableId="26F16B10"/>
  <w16cid:commentId w16cid:paraId="6FC40A72" w16cid:durableId="26F16B19"/>
  <w16cid:commentId w16cid:paraId="4FE66ADA" w16cid:durableId="26F7DE0E"/>
  <w16cid:commentId w16cid:paraId="5195BC06" w16cid:durableId="26F16B22"/>
  <w16cid:commentId w16cid:paraId="1328591E" w16cid:durableId="26F16B2A"/>
  <w16cid:commentId w16cid:paraId="54ECE2C3" w16cid:durableId="26F16B33"/>
  <w16cid:commentId w16cid:paraId="6DF6C1DB" w16cid:durableId="26F16B3A"/>
  <w16cid:commentId w16cid:paraId="11A3F0C8" w16cid:durableId="26F16B48"/>
  <w16cid:commentId w16cid:paraId="662A994D" w16cid:durableId="26F16B56"/>
  <w16cid:commentId w16cid:paraId="3166F766" w16cid:durableId="26F16B5E"/>
  <w16cid:commentId w16cid:paraId="5C7558CA" w16cid:durableId="26F16B65"/>
  <w16cid:commentId w16cid:paraId="73BB5368" w16cid:durableId="26F16B6C"/>
  <w16cid:commentId w16cid:paraId="08B2E8FE" w16cid:durableId="26F16B7A"/>
  <w16cid:commentId w16cid:paraId="0B06A776" w16cid:durableId="26F16B87"/>
  <w16cid:commentId w16cid:paraId="0EFDE84B" w16cid:durableId="26F16B8F"/>
  <w16cid:commentId w16cid:paraId="1DDFE69E" w16cid:durableId="26F16B97"/>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4C593" w14:textId="77777777" w:rsidR="000004D9" w:rsidRDefault="000004D9" w:rsidP="005B7682">
      <w:pPr>
        <w:spacing w:after="0" w:line="240" w:lineRule="auto"/>
      </w:pPr>
      <w:r>
        <w:separator/>
      </w:r>
    </w:p>
  </w:endnote>
  <w:endnote w:type="continuationSeparator" w:id="0">
    <w:p w14:paraId="4C398844" w14:textId="77777777" w:rsidR="000004D9" w:rsidRDefault="000004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C4F1" w14:textId="77777777" w:rsidR="00887360" w:rsidRDefault="00887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A8A9BB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87360">
              <w:rPr>
                <w:b/>
                <w:bCs/>
                <w:u w:val="single"/>
              </w:rPr>
              <w:t>GLOBAL SECURITY SYSTEMS</w:t>
            </w:r>
            <w:r w:rsidR="00887360" w:rsidRPr="008306B3">
              <w:rPr>
                <w:b/>
                <w:bCs/>
              </w:rPr>
              <w:t>®, INC.</w:t>
            </w:r>
            <w:r w:rsidR="00887360" w:rsidRPr="008306B3">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B0D9F" w14:textId="77777777" w:rsidR="00887360" w:rsidRDefault="00887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35DB" w14:textId="77777777" w:rsidR="000004D9" w:rsidRDefault="000004D9" w:rsidP="005B7682">
      <w:pPr>
        <w:spacing w:after="0" w:line="240" w:lineRule="auto"/>
      </w:pPr>
      <w:r>
        <w:separator/>
      </w:r>
    </w:p>
  </w:footnote>
  <w:footnote w:type="continuationSeparator" w:id="0">
    <w:p w14:paraId="509484E1" w14:textId="77777777" w:rsidR="000004D9" w:rsidRDefault="000004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B9F2" w14:textId="77777777" w:rsidR="00887360" w:rsidRDefault="008873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306D3B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887360">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08B56CD"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887360">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887360">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485D5" w14:textId="77777777" w:rsidR="00887360" w:rsidRDefault="0088736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4D9"/>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1B13"/>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6B3"/>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360"/>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32895</Words>
  <Characters>187502</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2022-10-11T13:33:00Z</cp:lastPrinted>
  <dcterms:created xsi:type="dcterms:W3CDTF">2022-10-27T15:13:00Z</dcterms:created>
  <dcterms:modified xsi:type="dcterms:W3CDTF">2023-02-09T19:06:00Z</dcterms:modified>
</cp:coreProperties>
</file>