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4935217" w:rsidR="00074C5F" w:rsidRDefault="00972732" w:rsidP="00B111EA">
      <w:pPr>
        <w:jc w:val="center"/>
        <w:rPr>
          <w:bCs/>
          <w:sz w:val="28"/>
          <w:szCs w:val="28"/>
        </w:rPr>
      </w:pPr>
      <w:r>
        <w:rPr>
          <w:bCs/>
          <w:sz w:val="28"/>
          <w:szCs w:val="28"/>
        </w:rPr>
        <w:t>10/4/2022 1:11:47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lastRenderedPageBreak/>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0C1F6C1D" w:rsidR="00341A7C" w:rsidRPr="00C0532F" w:rsidRDefault="00341A7C" w:rsidP="00341A7C">
      <w:pPr>
        <w:rPr>
          <w:b/>
          <w:bCs/>
        </w:rPr>
      </w:pPr>
      <w:r>
        <w:rPr>
          <w:b/>
          <w:sz w:val="24"/>
        </w:rPr>
        <w:lastRenderedPageBreak/>
        <w:t>BAD THOUGHT PREVENTION PROTECTIVE SECURITY SYSTEMS</w:t>
      </w:r>
    </w:p>
    <w:p w14:paraId="0D87BFDE" w14:textId="31AB20A2" w:rsidR="00341A7C" w:rsidRDefault="00341A7C" w:rsidP="00341A7C">
      <w:pPr>
        <w:ind w:left="360" w:hanging="360"/>
        <w:jc w:val="both"/>
      </w:pPr>
      <w:r>
        <w:rPr>
          <w:u w:val="single"/>
        </w:rPr>
        <w:t>AUTONOMOUS BAD THOUGHT PREVENTION PROTECTIVE SECURITY SYSTEMS</w:t>
      </w:r>
      <w:r w:rsidRPr="003D01F1">
        <w:rPr>
          <w:bCs/>
        </w:rPr>
        <w:t xml:space="preserve"> (</w:t>
      </w:r>
      <w:r>
        <w:rPr>
          <w:b/>
        </w:rPr>
        <w:t>2011</w:t>
      </w:r>
      <w:r w:rsidRPr="003D01F1">
        <w:rPr>
          <w:bCs/>
        </w:rPr>
        <w:t>)</w:t>
      </w:r>
      <w:r>
        <w:t xml:space="preserve"> –</w:t>
      </w:r>
      <w:r w:rsidRPr="00F8033F">
        <w:t xml:space="preserve"> </w:t>
      </w:r>
      <w:r w:rsidRPr="008E27B7">
        <w:rPr>
          <w:b/>
          <w:bCs/>
          <w:color w:val="92D050"/>
        </w:rPr>
        <w:t>ENSURES THAT</w:t>
      </w:r>
      <w:r>
        <w:t xml:space="preserve"> </w:t>
      </w:r>
      <w:r w:rsidRPr="00C32C5F">
        <w:rPr>
          <w:b/>
          <w:bCs/>
          <w:color w:val="FF0000"/>
        </w:rPr>
        <w:t xml:space="preserve">ALL </w:t>
      </w:r>
      <w:r>
        <w:rPr>
          <w:b/>
          <w:bCs/>
          <w:color w:val="FF0000"/>
        </w:rPr>
        <w:t>BAD THOUGHTS</w:t>
      </w:r>
      <w:r>
        <w:t xml:space="preserve"> </w:t>
      </w:r>
      <w:r w:rsidRPr="00341A7C">
        <w:rPr>
          <w:b/>
          <w:bCs/>
          <w:color w:val="C00000"/>
        </w:rPr>
        <w:t>NEVER OCCUR</w:t>
      </w:r>
      <w:r>
        <w:t xml:space="preserve">, </w:t>
      </w:r>
      <w:r w:rsidRPr="00F850AF">
        <w:rPr>
          <w:b/>
          <w:bCs/>
          <w:color w:val="00B0F0"/>
        </w:rPr>
        <w:t>IMPLICITLY-EXPLICITLY DEFINED</w:t>
      </w:r>
      <w:r>
        <w:t>.</w:t>
      </w:r>
    </w:p>
    <w:p w14:paraId="3EFD2C44" w14:textId="77777777" w:rsidR="00341A7C" w:rsidRDefault="00341A7C">
      <w:pPr>
        <w:rPr>
          <w:b/>
          <w:sz w:val="24"/>
        </w:rPr>
      </w:pPr>
      <w:r>
        <w:rPr>
          <w:b/>
          <w:sz w:val="24"/>
        </w:rPr>
        <w:br w:type="page"/>
      </w:r>
    </w:p>
    <w:p w14:paraId="66781060" w14:textId="4128381B" w:rsidR="00B80993" w:rsidRPr="00C0532F" w:rsidRDefault="00B80993" w:rsidP="00353A64">
      <w:pPr>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xml:space="preserve">) – ensures there is never any lime wire, </w:t>
      </w:r>
      <w:r w:rsidRPr="00F850AF">
        <w:rPr>
          <w:b/>
          <w:bCs/>
          <w:color w:val="00B0F0"/>
        </w:rPr>
        <w:t>IMPLICITLY-EXPLICITLY DEFINED</w:t>
      </w:r>
      <w:r>
        <w:t>.</w:t>
      </w:r>
    </w:p>
    <w:p w14:paraId="0D978D16"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xml:space="preserve">) – ensures there is never any wiretap, </w:t>
      </w:r>
      <w:r w:rsidRPr="00F850AF">
        <w:rPr>
          <w:b/>
          <w:bCs/>
          <w:color w:val="00B0F0"/>
        </w:rPr>
        <w:t>IMPLICITLY-EXPLICITLY DEFINED</w:t>
      </w:r>
      <w:r>
        <w:t>.</w:t>
      </w:r>
    </w:p>
    <w:p w14:paraId="0A0C4CB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xml:space="preserve">) – ensures there is never any warrant, </w:t>
      </w:r>
      <w:r w:rsidRPr="00F850AF">
        <w:rPr>
          <w:b/>
          <w:bCs/>
          <w:color w:val="00B0F0"/>
        </w:rPr>
        <w:t>IMPLICITLY-EXPLICITLY DEFINED</w:t>
      </w:r>
      <w: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7777777"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6373D17F"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lastRenderedPageBreak/>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9BAC797" w14:textId="0A5BD786" w:rsidR="00940DC7" w:rsidRPr="00915854" w:rsidRDefault="00940DC7" w:rsidP="00915854">
      <w:pPr>
        <w:ind w:left="360"/>
        <w:jc w:val="both"/>
        <w:rPr>
          <w:color w:val="808080" w:themeColor="background1" w:themeShade="80"/>
        </w:rPr>
      </w:pPr>
      <w:r w:rsidRPr="00915854">
        <w:rPr>
          <w:color w:val="808080" w:themeColor="background1" w:themeShade="80"/>
        </w:rPr>
        <w:t>facial linguistics software is not manipulated by mind control computer programs, including by studying the programs offline, and ensuring that they are never running.</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D87DEE0" w14:textId="7767CC57" w:rsidR="00940DC7" w:rsidRPr="00915854" w:rsidRDefault="00940DC7" w:rsidP="00915854">
      <w:pPr>
        <w:ind w:left="360"/>
        <w:jc w:val="both"/>
        <w:rPr>
          <w:color w:val="808080" w:themeColor="background1" w:themeShade="80"/>
        </w:rPr>
      </w:pPr>
      <w:r w:rsidRPr="00915854">
        <w:rPr>
          <w:color w:val="808080" w:themeColor="background1" w:themeShade="80"/>
        </w:rPr>
        <w:t>gait detection software is not manipulated by mind control computer programs, including by studying the programs offline, and ensuring that they are never running.</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0400C0D2" w14:textId="54CB9862"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6FF8B65" w14:textId="4E2E8E07"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B77A888" w14:textId="18FC1B5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07F0848" w14:textId="4349FFB1"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9AB5889" w14:textId="01C824C5"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C0FE5C3" w14:textId="567C4345"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5D4BB2E" w14:textId="2646A921"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B4C9033" w14:textId="20FCA1EB"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20C107C" w14:textId="0428F4EE"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25E940" w14:textId="72A51FA1"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D115E96" w14:textId="55EB8D35"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2F4816" w14:textId="55DDF80D"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DD323DB" w14:textId="4BFE3833"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8F436F" w14:textId="504F7D3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17C8C58" w14:textId="6E58749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B766B6" w14:textId="1904FA6E"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A4FCF09" w14:textId="013DBD18"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42EB7A4" w14:textId="660FE631"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7C35124" w14:textId="16BFAA93"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162E045" w14:textId="65F624D1"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550A3BE" w14:textId="3BDFA57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49DBB32" w14:textId="0BE494F4"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618A8B4" w14:textId="37E2C28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 xml:space="preserve">NEVER </w:t>
      </w:r>
      <w:r w:rsidRPr="00BF0DF2">
        <w:rPr>
          <w:b/>
          <w:bCs/>
          <w:color w:val="C00000"/>
        </w:rPr>
        <w:lastRenderedPageBreak/>
        <w:t>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AEB4601" w14:textId="1C5E8EA9"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6F2A09D" w14:textId="2B6177F0"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90D0F13" w14:textId="0E693F47"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395E4137"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955A4E">
        <w:rPr>
          <w:b/>
          <w:bCs/>
          <w:color w:val="FF0000"/>
        </w:rPr>
        <w:t>ANY</w:t>
      </w:r>
      <w:r w:rsidRPr="00955A4E">
        <w:rPr>
          <w:b/>
          <w:bCs/>
          <w:color w:val="FF0000"/>
        </w:rPr>
        <w:t xml:space="preserve"> PLAYFUL MODE</w:t>
      </w:r>
      <w:r>
        <w:t xml:space="preserve"> </w:t>
      </w:r>
      <w:r w:rsidR="006127BF" w:rsidRPr="00955A4E">
        <w:rPr>
          <w:b/>
          <w:bCs/>
          <w:color w:val="92D050"/>
        </w:rPr>
        <w:t>IS</w:t>
      </w:r>
      <w:r w:rsidR="006127BF">
        <w:t xml:space="preserve"> </w:t>
      </w:r>
      <w:r w:rsidR="006127BF" w:rsidRPr="00955A4E">
        <w:rPr>
          <w:b/>
          <w:bCs/>
          <w:color w:val="00B050"/>
        </w:rPr>
        <w:t>ALWAYS</w:t>
      </w:r>
      <w:r w:rsidR="006127BF" w:rsidRPr="00955A4E">
        <w:rPr>
          <w:b/>
          <w:bCs/>
        </w:rPr>
        <w:t xml:space="preserve"> </w:t>
      </w:r>
      <w:r w:rsidR="006127BF" w:rsidRPr="00955A4E">
        <w:rPr>
          <w:b/>
          <w:bCs/>
          <w:color w:val="7030A0"/>
        </w:rPr>
        <w:t>USED</w:t>
      </w:r>
      <w:r>
        <w:t xml:space="preserve"> </w:t>
      </w:r>
      <w:r w:rsidR="006127BF" w:rsidRPr="00955A4E">
        <w:rPr>
          <w:b/>
          <w:bCs/>
          <w:color w:val="92D050"/>
        </w:rPr>
        <w:t>TO</w:t>
      </w:r>
      <w:r w:rsidR="006127BF">
        <w:t xml:space="preserve"> </w:t>
      </w:r>
      <w:r w:rsidR="006127BF" w:rsidRPr="00955A4E">
        <w:rPr>
          <w:b/>
          <w:bCs/>
          <w:color w:val="7030A0"/>
        </w:rPr>
        <w:t>PROTECT</w:t>
      </w:r>
      <w:r w:rsidR="006127BF">
        <w:t xml:space="preserve"> </w:t>
      </w:r>
      <w:r w:rsidR="006127BF" w:rsidRPr="00955A4E">
        <w:rPr>
          <w:b/>
          <w:bCs/>
          <w:color w:val="FF0000"/>
        </w:rPr>
        <w:t>EVERY PROTECTEE</w:t>
      </w:r>
      <w:r w:rsidR="00740118">
        <w:t xml:space="preserve">, </w:t>
      </w:r>
      <w:r w:rsidR="00740118" w:rsidRPr="00955A4E">
        <w:rPr>
          <w:b/>
          <w:bCs/>
          <w:color w:val="00B0F0"/>
        </w:rPr>
        <w:t>IRREVOCABLY DEFINED</w:t>
      </w:r>
      <w:r w:rsidR="00740118">
        <w:t xml:space="preserve">, </w:t>
      </w:r>
      <w:r w:rsidR="00740118" w:rsidRPr="00955A4E">
        <w:rPr>
          <w:b/>
          <w:bCs/>
          <w:color w:val="00B0F0"/>
        </w:rPr>
        <w:t>IMPLICITLY</w:t>
      </w:r>
      <w:r w:rsidR="006127BF" w:rsidRPr="00955A4E">
        <w:rPr>
          <w:b/>
          <w:bCs/>
          <w:color w:val="00B0F0"/>
        </w:rPr>
        <w:t>-EXPLICITLY</w:t>
      </w:r>
      <w:r w:rsidR="00740118" w:rsidRPr="00955A4E">
        <w:rPr>
          <w:b/>
          <w:bCs/>
          <w:color w:val="00B0F0"/>
        </w:rPr>
        <w:t xml:space="preserve"> DEFINED</w:t>
      </w:r>
      <w:r w:rsidR="00740118">
        <w:t xml:space="preserve">, </w:t>
      </w:r>
      <w:r w:rsidR="00740118" w:rsidRPr="00955A4E">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PROTECTIVE SMILE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lastRenderedPageBreak/>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lastRenderedPageBreak/>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FB110B" w:rsidRDefault="009572E9" w:rsidP="00FB110B">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w:t>
      </w:r>
      <w:r w:rsidR="00004D0C">
        <w:lastRenderedPageBreak/>
        <w:t>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19DA3" w14:textId="77777777" w:rsidR="00696763" w:rsidRDefault="00696763" w:rsidP="005B7682">
      <w:pPr>
        <w:spacing w:after="0" w:line="240" w:lineRule="auto"/>
      </w:pPr>
      <w:r>
        <w:separator/>
      </w:r>
    </w:p>
  </w:endnote>
  <w:endnote w:type="continuationSeparator" w:id="0">
    <w:p w14:paraId="2F526FE5" w14:textId="77777777" w:rsidR="00696763" w:rsidRDefault="0069676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785B6" w14:textId="77777777" w:rsidR="00FB110B" w:rsidRDefault="00FB11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8994C02"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07D22">
              <w:rPr>
                <w:b/>
                <w:bCs/>
                <w:u w:val="single"/>
              </w:rPr>
              <w:t>GLOBAL SECURITY SYSTEMS</w:t>
            </w:r>
            <w:r w:rsidR="00F07D22" w:rsidRPr="00FB110B">
              <w:rPr>
                <w:b/>
                <w:bCs/>
              </w:rPr>
              <w:t>®, INC.</w:t>
            </w:r>
            <w:r w:rsidR="00F07D22" w:rsidRPr="00FB110B">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C6F21" w14:textId="77777777" w:rsidR="00FB110B" w:rsidRDefault="00FB11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E4A19" w14:textId="77777777" w:rsidR="00696763" w:rsidRDefault="00696763" w:rsidP="005B7682">
      <w:pPr>
        <w:spacing w:after="0" w:line="240" w:lineRule="auto"/>
      </w:pPr>
      <w:r>
        <w:separator/>
      </w:r>
    </w:p>
  </w:footnote>
  <w:footnote w:type="continuationSeparator" w:id="0">
    <w:p w14:paraId="248FC18E" w14:textId="77777777" w:rsidR="00696763" w:rsidRDefault="0069676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97BB4" w14:textId="77777777" w:rsidR="00FB110B" w:rsidRDefault="00FB11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1EEA903"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F07D22">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16788C8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F07D22">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F07D22">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2FE9F" w14:textId="77777777" w:rsidR="00FB110B" w:rsidRDefault="00FB110B">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6763"/>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0397"/>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07D22"/>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110B"/>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31632</Words>
  <Characters>180308</Characters>
  <Application>Microsoft Office Word</Application>
  <DocSecurity>0</DocSecurity>
  <Lines>1502</Lines>
  <Paragraphs>423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2022-09-26T22:33:00Z</cp:lastPrinted>
  <dcterms:created xsi:type="dcterms:W3CDTF">2022-10-04T13:04:00Z</dcterms:created>
  <dcterms:modified xsi:type="dcterms:W3CDTF">2023-02-09T18:53:00Z</dcterms:modified>
</cp:coreProperties>
</file>