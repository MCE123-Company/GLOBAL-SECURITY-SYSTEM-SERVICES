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F8686B8" w:rsidR="00A520BB" w:rsidRPr="00C0532F" w:rsidRDefault="006127BF" w:rsidP="00A520BB">
      <w:pPr>
        <w:ind w:left="360" w:hanging="360"/>
        <w:jc w:val="both"/>
        <w:rPr>
          <w:b/>
          <w:bCs/>
        </w:rPr>
      </w:pPr>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3B0AEF11" w14:textId="77777777" w:rsidR="006127BF" w:rsidRDefault="006127BF" w:rsidP="006127BF">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TREASON</w:t>
      </w:r>
      <w:r w:rsidRPr="00830CBB">
        <w:rPr>
          <w:b/>
          <w:bCs/>
        </w:rPr>
        <w:t xml:space="preserve"> MODE</w:t>
      </w:r>
      <w:r>
        <w:t xml:space="preserve"> used against anyone, </w:t>
      </w:r>
      <w:r w:rsidRPr="00797D99">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2D8239C4" w14:textId="77777777" w:rsidR="006127BF" w:rsidRDefault="006127BF" w:rsidP="006127B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ILLEGAL</w:t>
      </w:r>
      <w:r w:rsidRPr="00830CBB">
        <w:rPr>
          <w:b/>
          <w:bCs/>
        </w:rPr>
        <w:t xml:space="preserve"> MODE</w:t>
      </w:r>
      <w:r>
        <w:t xml:space="preserve"> used against anyone,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77EEDED4" w14:textId="77777777" w:rsidR="006127BF" w:rsidRDefault="006127BF" w:rsidP="006127BF">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CRIMINAL</w:t>
      </w:r>
      <w:r w:rsidRPr="00830CBB">
        <w:rPr>
          <w:b/>
          <w:bCs/>
        </w:rPr>
        <w:t xml:space="preserve"> MODE</w:t>
      </w:r>
      <w:r>
        <w:t xml:space="preserve"> used against anyone,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21E767EC" w14:textId="77777777" w:rsidR="006127BF" w:rsidRDefault="006127BF" w:rsidP="006127BF">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TERRORIST</w:t>
      </w:r>
      <w:r w:rsidRPr="00830CBB">
        <w:rPr>
          <w:b/>
          <w:bCs/>
        </w:rPr>
        <w:t xml:space="preserve"> MODE</w:t>
      </w:r>
      <w:r>
        <w:t xml:space="preserve"> used against anyone,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458A9AC8" w14:textId="77777777" w:rsidR="006127BF" w:rsidRDefault="006127BF" w:rsidP="006127BF">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WAR</w:t>
      </w:r>
      <w:r w:rsidRPr="00830CBB">
        <w:rPr>
          <w:b/>
          <w:bCs/>
        </w:rPr>
        <w:t xml:space="preserve"> MODE</w:t>
      </w:r>
      <w:r>
        <w:t xml:space="preserve"> used against anyone,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7160C085" w14:textId="77777777" w:rsidR="006127BF" w:rsidRDefault="006127BF" w:rsidP="006127BF">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7CC47A56" w14:textId="77777777" w:rsidR="00BF0DF2" w:rsidRDefault="00BF0DF2">
      <w:pPr>
        <w:rPr>
          <w:u w:val="single"/>
        </w:rPr>
      </w:pPr>
      <w:r>
        <w:rPr>
          <w:u w:val="single"/>
        </w:rPr>
        <w:br w:type="page"/>
      </w:r>
    </w:p>
    <w:p w14:paraId="0A01BC34" w14:textId="08ACABF2" w:rsidR="006127BF" w:rsidRPr="00C0532F" w:rsidRDefault="006127BF" w:rsidP="006127BF">
      <w:pPr>
        <w:ind w:left="360" w:hanging="360"/>
        <w:jc w:val="both"/>
        <w:rPr>
          <w:b/>
          <w:bCs/>
        </w:rPr>
      </w:pPr>
      <w:r>
        <w:rPr>
          <w:b/>
          <w:sz w:val="24"/>
        </w:rPr>
        <w:lastRenderedPageBreak/>
        <w:t>PROTECTIVE PENTAGON MODE PREVENTION SECURITY SYSTEMS</w:t>
      </w:r>
    </w:p>
    <w:p w14:paraId="682B893C" w14:textId="77777777" w:rsidR="00BF0DF2" w:rsidRDefault="00BF0DF2" w:rsidP="006127BF">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PROTECTIVE CUSTODY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50"/>
        </w:rPr>
        <w:t>UNNECESSARILY</w:t>
      </w:r>
      <w:r>
        <w:t xml:space="preserve"> </w:t>
      </w:r>
      <w:r w:rsidRPr="00BF0DF2">
        <w:rPr>
          <w:b/>
          <w:bCs/>
          <w:color w:val="00B0F0"/>
        </w:rPr>
        <w:t>OR</w:t>
      </w:r>
      <w:r>
        <w:t xml:space="preserve"> </w:t>
      </w:r>
      <w:r w:rsidRPr="00BF0DF2">
        <w:rPr>
          <w:b/>
          <w:bCs/>
          <w:color w:val="00B050"/>
        </w:rPr>
        <w:t>UNFAIRLY AGAINST</w:t>
      </w:r>
      <w:r>
        <w:t xml:space="preserve">         </w:t>
      </w:r>
      <w:r w:rsidRPr="00BF0DF2">
        <w:rPr>
          <w:b/>
          <w:bCs/>
          <w:color w:val="FF0000"/>
        </w:rPr>
        <w:t>ANY PROTECTEE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F653A79" w14:textId="5022265A" w:rsidR="00BF0DF2" w:rsidRDefault="00BF0DF2" w:rsidP="00BF0DF2">
      <w:pPr>
        <w:ind w:left="360" w:hanging="360"/>
        <w:jc w:val="both"/>
      </w:pPr>
      <w:r w:rsidRPr="00C734DD">
        <w:rPr>
          <w:u w:val="single"/>
        </w:rPr>
        <w:t xml:space="preserve">AUTONOMOUS </w:t>
      </w:r>
      <w:r w:rsidR="006127BF">
        <w:rPr>
          <w:u w:val="single"/>
        </w:rPr>
        <w:t xml:space="preserve">PROTECTIVE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INTERVIEW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2060"/>
        </w:rPr>
        <w:t>AGAINST</w:t>
      </w:r>
      <w:r>
        <w:t xml:space="preserve"> </w:t>
      </w:r>
      <w:r w:rsidRPr="00BF0DF2">
        <w:rPr>
          <w:b/>
          <w:bCs/>
          <w:color w:val="FF0000"/>
        </w:rPr>
        <w:t>ANY PROTECTEE</w:t>
      </w:r>
      <w:r>
        <w:t xml:space="preserve"> </w:t>
      </w:r>
      <w:r w:rsidRPr="00BF0DF2">
        <w:rPr>
          <w:b/>
          <w:bCs/>
          <w:color w:val="00B0F0"/>
        </w:rPr>
        <w:t>OR</w:t>
      </w:r>
      <w:r>
        <w:t xml:space="preserve"> </w:t>
      </w:r>
      <w:r w:rsidRPr="00BF0DF2">
        <w:rPr>
          <w:b/>
          <w:bCs/>
          <w:color w:val="FF0000"/>
        </w:rPr>
        <w:t>ANY FAMILY MEMBER</w:t>
      </w:r>
      <w:r>
        <w:t xml:space="preserve"> </w:t>
      </w:r>
      <w:r w:rsidRPr="00BF0DF2">
        <w:rPr>
          <w:b/>
          <w:bCs/>
          <w:color w:val="92D050"/>
        </w:rPr>
        <w:t>OF</w:t>
      </w:r>
      <w:r>
        <w:t xml:space="preserve"> </w:t>
      </w:r>
      <w:r w:rsidRPr="00BF0DF2">
        <w:rPr>
          <w:b/>
          <w:bCs/>
          <w:color w:val="FF0000"/>
        </w:rPr>
        <w:t>ANY PROTECTEE</w:t>
      </w:r>
      <w:r>
        <w:t xml:space="preserve">, </w:t>
      </w:r>
      <w:r w:rsidRPr="00BF0DF2">
        <w:rPr>
          <w:b/>
          <w:bCs/>
          <w:color w:val="00B0F0"/>
        </w:rPr>
        <w:t>IMPLICITLY-EXPLICITLY DEFINED</w:t>
      </w:r>
      <w:r>
        <w:t>.</w:t>
      </w:r>
    </w:p>
    <w:p w14:paraId="2B1E6FFB" w14:textId="77777777" w:rsidR="006127BF" w:rsidRDefault="006127BF">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2DC89D5B"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761D2D">
        <w:rPr>
          <w:b/>
          <w:bCs/>
          <w:color w:val="FF0000"/>
        </w:rPr>
        <w:t>ANY</w:t>
      </w:r>
      <w:r w:rsidRPr="00761D2D">
        <w:rPr>
          <w:b/>
          <w:bCs/>
          <w:color w:val="FF0000"/>
        </w:rPr>
        <w:t xml:space="preserve"> PLAYFUL MODE</w:t>
      </w:r>
      <w:r>
        <w:t xml:space="preserve"> </w:t>
      </w:r>
      <w:r w:rsidR="006127BF" w:rsidRPr="00761D2D">
        <w:rPr>
          <w:b/>
          <w:bCs/>
          <w:color w:val="92D050"/>
        </w:rPr>
        <w:t>IS</w:t>
      </w:r>
      <w:r w:rsidR="006127BF">
        <w:t xml:space="preserve"> </w:t>
      </w:r>
      <w:r w:rsidR="006127BF" w:rsidRPr="00761D2D">
        <w:rPr>
          <w:b/>
          <w:bCs/>
          <w:color w:val="00B050"/>
        </w:rPr>
        <w:t>ALWAYS</w:t>
      </w:r>
      <w:r w:rsidR="006127BF" w:rsidRPr="00761D2D">
        <w:rPr>
          <w:b/>
          <w:bCs/>
        </w:rPr>
        <w:t xml:space="preserve"> </w:t>
      </w:r>
      <w:r w:rsidR="006127BF" w:rsidRPr="00761D2D">
        <w:rPr>
          <w:b/>
          <w:bCs/>
          <w:color w:val="7030A0"/>
        </w:rPr>
        <w:t>USED</w:t>
      </w:r>
      <w:r>
        <w:t xml:space="preserve"> </w:t>
      </w:r>
      <w:r w:rsidR="006127BF" w:rsidRPr="00761D2D">
        <w:rPr>
          <w:b/>
          <w:bCs/>
          <w:color w:val="92D050"/>
        </w:rPr>
        <w:t>TO</w:t>
      </w:r>
      <w:r w:rsidR="006127BF">
        <w:t xml:space="preserve"> </w:t>
      </w:r>
      <w:r w:rsidR="006127BF" w:rsidRPr="00761D2D">
        <w:rPr>
          <w:b/>
          <w:bCs/>
          <w:color w:val="7030A0"/>
        </w:rPr>
        <w:t>PROTECT</w:t>
      </w:r>
      <w:r w:rsidR="006127BF">
        <w:t xml:space="preserve"> </w:t>
      </w:r>
      <w:r w:rsidR="006127BF" w:rsidRPr="00761D2D">
        <w:rPr>
          <w:b/>
          <w:bCs/>
          <w:color w:val="FF0000"/>
        </w:rPr>
        <w:t>EVERY PROTECTEE</w:t>
      </w:r>
      <w:r w:rsidR="00740118">
        <w:t xml:space="preserve">, </w:t>
      </w:r>
      <w:r w:rsidR="00740118" w:rsidRPr="00761D2D">
        <w:rPr>
          <w:b/>
          <w:bCs/>
          <w:color w:val="00B0F0"/>
        </w:rPr>
        <w:t>IRREVOCABLY DEFINED</w:t>
      </w:r>
      <w:r w:rsidR="00740118">
        <w:t xml:space="preserve">, </w:t>
      </w:r>
      <w:r w:rsidR="00740118" w:rsidRPr="00761D2D">
        <w:rPr>
          <w:b/>
          <w:bCs/>
          <w:color w:val="00B0F0"/>
        </w:rPr>
        <w:t>IMPLICITLY</w:t>
      </w:r>
      <w:r w:rsidR="006127BF" w:rsidRPr="00761D2D">
        <w:rPr>
          <w:b/>
          <w:bCs/>
          <w:color w:val="00B0F0"/>
        </w:rPr>
        <w:t>-EXPLICITLY</w:t>
      </w:r>
      <w:r w:rsidR="00740118" w:rsidRPr="00761D2D">
        <w:rPr>
          <w:b/>
          <w:bCs/>
          <w:color w:val="00B0F0"/>
        </w:rPr>
        <w:t xml:space="preserve"> DEFINED</w:t>
      </w:r>
      <w:r w:rsidR="00740118">
        <w:t xml:space="preserve">, </w:t>
      </w:r>
      <w:r w:rsidR="00740118" w:rsidRPr="00761D2D">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lastRenderedPageBreak/>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lastRenderedPageBreak/>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018E1ED4"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6"/>
      <w:r>
        <w:rPr>
          <w:u w:val="single"/>
        </w:rPr>
        <w:lastRenderedPageBreak/>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lastRenderedPageBreak/>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7"/>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7"/>
      <w:r>
        <w:rPr>
          <w:rStyle w:val="CommentReference"/>
        </w:rPr>
        <w:commentReference w:id="7"/>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1"/>
      <w:commentRangeStart w:id="12"/>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1"/>
      <w:r w:rsidR="00350A20" w:rsidRPr="000E76EC">
        <w:rPr>
          <w:rStyle w:val="CommentReference"/>
          <w:strike/>
        </w:rPr>
        <w:commentReference w:id="11"/>
      </w:r>
      <w:commentRangeEnd w:id="12"/>
      <w:r w:rsidR="00CD079B">
        <w:rPr>
          <w:rStyle w:val="CommentReference"/>
        </w:rPr>
        <w:commentReference w:id="12"/>
      </w:r>
    </w:p>
    <w:p w14:paraId="029DD5E2" w14:textId="24683F27" w:rsidR="00F34DA2" w:rsidRPr="004D572C" w:rsidRDefault="00F34DA2" w:rsidP="00F34DA2">
      <w:pPr>
        <w:ind w:left="360" w:hanging="360"/>
        <w:jc w:val="both"/>
        <w:rPr>
          <w:color w:val="00B050"/>
        </w:rPr>
      </w:pPr>
      <w:commentRangeStart w:id="1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3"/>
      <w:r w:rsidRPr="00CE06E3">
        <w:rPr>
          <w:rStyle w:val="CommentReference"/>
        </w:rPr>
        <w:commentReference w:id="13"/>
      </w:r>
    </w:p>
    <w:p w14:paraId="64573F68" w14:textId="2A3C2CAB" w:rsidR="00F34DA2" w:rsidRPr="004D572C" w:rsidRDefault="00F34DA2" w:rsidP="00F34DA2">
      <w:pPr>
        <w:ind w:left="360" w:hanging="360"/>
        <w:jc w:val="both"/>
        <w:rPr>
          <w:color w:val="00B050"/>
          <w:u w:val="single"/>
        </w:rPr>
      </w:pPr>
      <w:commentRangeStart w:id="1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4"/>
      <w:r w:rsidRPr="00CE06E3">
        <w:rPr>
          <w:rStyle w:val="CommentReference"/>
        </w:rPr>
        <w:commentReference w:id="14"/>
      </w:r>
    </w:p>
    <w:p w14:paraId="56CE4A8C" w14:textId="594CCBC3" w:rsidR="00F34DA2" w:rsidRPr="004D572C" w:rsidRDefault="00F34DA2" w:rsidP="00F34DA2">
      <w:pPr>
        <w:ind w:left="360" w:hanging="360"/>
        <w:jc w:val="both"/>
        <w:rPr>
          <w:color w:val="00B050"/>
        </w:rPr>
      </w:pPr>
      <w:commentRangeStart w:id="1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5"/>
      <w:r w:rsidRPr="00CE06E3">
        <w:rPr>
          <w:rStyle w:val="CommentReference"/>
        </w:rPr>
        <w:commentReference w:id="15"/>
      </w:r>
    </w:p>
    <w:p w14:paraId="6AF6ED45" w14:textId="51E8A088" w:rsidR="00F34DA2" w:rsidRPr="004D572C" w:rsidRDefault="001B1200" w:rsidP="001B1200">
      <w:pPr>
        <w:ind w:left="360" w:hanging="360"/>
        <w:jc w:val="both"/>
        <w:rPr>
          <w:i/>
          <w:iCs/>
          <w:color w:val="00B050"/>
        </w:rPr>
      </w:pPr>
      <w:commentRangeStart w:id="16"/>
      <w:commentRangeStart w:id="17"/>
      <w:commentRangeStart w:id="18"/>
      <w:commentRangeStart w:id="19"/>
      <w:commentRangeStart w:id="20"/>
      <w:commentRangeStart w:id="2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6"/>
      <w:r w:rsidRPr="004D572C">
        <w:rPr>
          <w:rStyle w:val="CommentReference"/>
          <w:i/>
          <w:iCs/>
        </w:rPr>
        <w:commentReference w:id="16"/>
      </w:r>
      <w:commentRangeEnd w:id="17"/>
      <w:r w:rsidR="00DB536B" w:rsidRPr="004D572C">
        <w:rPr>
          <w:rStyle w:val="CommentReference"/>
          <w:i/>
          <w:iCs/>
        </w:rPr>
        <w:commentReference w:id="17"/>
      </w:r>
      <w:commentRangeEnd w:id="18"/>
      <w:r w:rsidR="00CD079B">
        <w:rPr>
          <w:rStyle w:val="CommentReference"/>
        </w:rPr>
        <w:commentReference w:id="18"/>
      </w:r>
      <w:commentRangeEnd w:id="19"/>
      <w:r w:rsidR="00CD079B">
        <w:rPr>
          <w:rStyle w:val="CommentReference"/>
        </w:rPr>
        <w:commentReference w:id="19"/>
      </w:r>
      <w:commentRangeEnd w:id="20"/>
      <w:r w:rsidR="000233A7">
        <w:rPr>
          <w:rStyle w:val="CommentReference"/>
        </w:rPr>
        <w:commentReference w:id="20"/>
      </w:r>
      <w:commentRangeEnd w:id="21"/>
      <w:r w:rsidR="000233A7">
        <w:rPr>
          <w:rStyle w:val="CommentReference"/>
        </w:rPr>
        <w:commentReference w:id="21"/>
      </w:r>
    </w:p>
    <w:p w14:paraId="37C0F7AB" w14:textId="6428E223" w:rsidR="00DB536B" w:rsidRPr="004D572C" w:rsidRDefault="00DB536B" w:rsidP="00DB536B">
      <w:pPr>
        <w:ind w:left="360" w:hanging="360"/>
        <w:jc w:val="both"/>
        <w:rPr>
          <w:i/>
          <w:iCs/>
          <w:color w:val="00B050"/>
        </w:rPr>
      </w:pPr>
      <w:commentRangeStart w:id="22"/>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2"/>
      <w:r w:rsidR="00CD079B">
        <w:rPr>
          <w:rStyle w:val="CommentReference"/>
        </w:rPr>
        <w:commentReference w:id="2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3"/>
      <w:r w:rsidR="000233A7">
        <w:rPr>
          <w:rStyle w:val="CommentReference"/>
        </w:rPr>
        <w:commentReference w:id="2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4"/>
      <w:r w:rsidR="001B4118">
        <w:rPr>
          <w:rStyle w:val="CommentReference"/>
        </w:rPr>
        <w:commentReference w:id="2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5"/>
      <w:r w:rsidR="001B4118">
        <w:rPr>
          <w:rStyle w:val="CommentReference"/>
        </w:rPr>
        <w:commentReference w:id="2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15B8A792"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108B15A9" w14:textId="4B17DB64" w:rsidR="00510593" w:rsidRDefault="00510593" w:rsidP="00510593">
      <w:pPr>
        <w:ind w:left="360" w:hanging="360"/>
        <w:jc w:val="both"/>
      </w:pPr>
      <w:commentRangeStart w:id="28"/>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2"/>
      <w:r w:rsidR="00D741C7">
        <w:t xml:space="preserve">, </w:t>
      </w:r>
      <w:r w:rsidR="00D741C7" w:rsidRPr="00F850AF">
        <w:rPr>
          <w:b/>
          <w:bCs/>
          <w:color w:val="00B0F0"/>
        </w:rPr>
        <w:t>IMPLICITLY-EXPLICITLY DEFINED</w:t>
      </w:r>
      <w:r w:rsidR="00D741C7">
        <w:t>.</w:t>
      </w:r>
      <w:r>
        <w:rPr>
          <w:rStyle w:val="CommentReference"/>
        </w:rPr>
        <w:commentReference w:id="3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052F2CB"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2AC23714"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0402F079"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0BFF8BF0"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7"/>
      <w:r w:rsidR="00B24CF4">
        <w:rPr>
          <w:rStyle w:val="CommentReference"/>
        </w:rPr>
        <w:commentReference w:id="37"/>
      </w:r>
    </w:p>
    <w:p w14:paraId="0B910FB8" w14:textId="10BEDC26" w:rsidR="00F7149B" w:rsidRDefault="00F7149B" w:rsidP="00F7149B">
      <w:pPr>
        <w:ind w:left="720" w:hanging="360"/>
        <w:jc w:val="both"/>
      </w:pPr>
      <w:commentRangeStart w:id="38"/>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0F0CF" w14:textId="77777777" w:rsidR="001B52F2" w:rsidRDefault="001B52F2" w:rsidP="005B7682">
      <w:pPr>
        <w:spacing w:after="0" w:line="240" w:lineRule="auto"/>
      </w:pPr>
      <w:r>
        <w:separator/>
      </w:r>
    </w:p>
  </w:endnote>
  <w:endnote w:type="continuationSeparator" w:id="0">
    <w:p w14:paraId="4EC447ED" w14:textId="77777777" w:rsidR="001B52F2" w:rsidRDefault="001B52F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766B7A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F76BB">
              <w:rPr>
                <w:b/>
                <w:bCs/>
                <w:u w:val="single"/>
              </w:rPr>
              <w:t>GLOBAL SECURITY SYSTEMS</w:t>
            </w:r>
            <w:r w:rsidR="006F76BB" w:rsidRPr="00761D2D">
              <w:rPr>
                <w:b/>
                <w:bCs/>
              </w:rPr>
              <w:t>®, INC.</w:t>
            </w:r>
            <w:r w:rsidR="006F76BB" w:rsidRPr="00761D2D">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967C1" w14:textId="77777777" w:rsidR="001B52F2" w:rsidRDefault="001B52F2" w:rsidP="005B7682">
      <w:pPr>
        <w:spacing w:after="0" w:line="240" w:lineRule="auto"/>
      </w:pPr>
      <w:r>
        <w:separator/>
      </w:r>
    </w:p>
  </w:footnote>
  <w:footnote w:type="continuationSeparator" w:id="0">
    <w:p w14:paraId="06D4BDA0" w14:textId="77777777" w:rsidR="001B52F2" w:rsidRDefault="001B52F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8E5C632"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6F76BB">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77F60B6D"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6F76BB">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6F76BB">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52F2"/>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6F76BB"/>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1D2D"/>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17445"/>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30062</Words>
  <Characters>171357</Characters>
  <Application>Microsoft Office Word</Application>
  <DocSecurity>0</DocSecurity>
  <Lines>1427</Lines>
  <Paragraphs>402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2022-10-04T00:26:00Z</dcterms:created>
  <dcterms:modified xsi:type="dcterms:W3CDTF">2023-02-09T18:50:00Z</dcterms:modified>
</cp:coreProperties>
</file>