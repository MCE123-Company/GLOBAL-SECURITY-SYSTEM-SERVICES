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66B32D8" w:rsidR="00074C5F" w:rsidRDefault="005E4B16" w:rsidP="00B111EA">
      <w:pPr>
        <w:jc w:val="center"/>
        <w:rPr>
          <w:bCs/>
          <w:sz w:val="28"/>
          <w:szCs w:val="28"/>
        </w:rPr>
      </w:pPr>
      <w:r>
        <w:rPr>
          <w:bCs/>
          <w:sz w:val="28"/>
          <w:szCs w:val="28"/>
        </w:rPr>
        <w:t>10/3/2022 6:18:55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38CC512D"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8E27B7">
        <w:rPr>
          <w:b/>
          <w:bCs/>
          <w:color w:val="92D050"/>
        </w:rPr>
        <w:t>NEVER OCCURS</w:t>
      </w:r>
      <w:r w:rsidR="00CA059E">
        <w:t xml:space="preserve">, </w:t>
      </w:r>
      <w:r w:rsidR="00D741C7" w:rsidRPr="00F850AF">
        <w:rPr>
          <w:b/>
          <w:bCs/>
          <w:color w:val="00B0F0"/>
        </w:rPr>
        <w:t>IMPLICITLY-EXPLICITLY DEFINED</w:t>
      </w:r>
      <w:r w:rsidR="00D741C7">
        <w:t>.</w:t>
      </w:r>
    </w:p>
    <w:p w14:paraId="54E04883" w14:textId="59A9DF60" w:rsidR="004C7CC9" w:rsidRDefault="004C7CC9" w:rsidP="004C7CC9">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66781060" w14:textId="22CC9A0B" w:rsidR="00B80993" w:rsidRPr="00C0532F" w:rsidRDefault="00B80993" w:rsidP="00353A64">
      <w:pPr>
        <w:rPr>
          <w:b/>
          <w:bCs/>
        </w:rPr>
      </w:pPr>
      <w:r>
        <w:rPr>
          <w:b/>
          <w:sz w:val="24"/>
        </w:rPr>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136D67B8"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complexion is not altered due to </w:t>
      </w:r>
      <w:r w:rsidRPr="00870252">
        <w:rPr>
          <w:b/>
          <w:bCs/>
        </w:rPr>
        <w:t>MIND CONTROL TECHNOLOGY</w:t>
      </w:r>
      <w:r w:rsidRPr="00870252">
        <w:t xml:space="preserve"> usage.</w:t>
      </w:r>
    </w:p>
    <w:p w14:paraId="79BAC797" w14:textId="77777777" w:rsidR="00940DC7" w:rsidRDefault="00940DC7" w:rsidP="00940DC7">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facial linguistics software is not manipulated by mind control computer programs, including by studying the programs offline, and ensuring that they are never running</w:t>
      </w:r>
      <w:r w:rsidRPr="00D90E1C">
        <w:t>.</w:t>
      </w:r>
    </w:p>
    <w:p w14:paraId="0D87DEE0" w14:textId="77777777" w:rsidR="00940DC7" w:rsidRPr="00D90E1C" w:rsidRDefault="00940DC7" w:rsidP="00940DC7">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gait detection software is not manipulated by mind control computer programs, including by studying the programs offline, and ensuring that they are never running</w:t>
      </w:r>
      <w:r w:rsidRPr="00D90E1C">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6B81F732" w14:textId="3EC7245A" w:rsidR="00A520BB" w:rsidRPr="00C0532F" w:rsidRDefault="00A520BB" w:rsidP="000F5975">
      <w:pPr>
        <w:rPr>
          <w:b/>
          <w:bCs/>
        </w:rPr>
      </w:pPr>
      <w:r>
        <w:rPr>
          <w:b/>
          <w:sz w:val="24"/>
        </w:rPr>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32AA15D0"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w:t>
      </w:r>
      <w:r w:rsidR="00CE476E" w:rsidRPr="00F8033F">
        <w:t xml:space="preserve"> </w:t>
      </w:r>
      <w:r w:rsidR="00CE476E" w:rsidRPr="008E27B7">
        <w:rPr>
          <w:b/>
          <w:bCs/>
          <w:color w:val="92D050"/>
        </w:rPr>
        <w:t>ENSURES THAT</w:t>
      </w:r>
      <w:r>
        <w:t xml:space="preserve">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D741C7">
        <w:t xml:space="preserve">, </w:t>
      </w:r>
      <w:r w:rsidR="00D741C7" w:rsidRPr="00F850AF">
        <w:rPr>
          <w:b/>
          <w:bCs/>
          <w:color w:val="00B0F0"/>
        </w:rPr>
        <w:t>IMPLICITLY-EXPLICITLY DEFINED</w:t>
      </w:r>
      <w:r w:rsidR="00D741C7">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396BF52B"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D741C7">
        <w:t xml:space="preserve">, </w:t>
      </w:r>
      <w:r w:rsidR="00D741C7" w:rsidRPr="00F850AF">
        <w:rPr>
          <w:b/>
          <w:bCs/>
          <w:color w:val="00B0F0"/>
        </w:rPr>
        <w:t>IMPLICITLY-EXPLICITLY DEFINED</w:t>
      </w:r>
      <w:r w:rsidR="00D741C7">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6929AA3"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w:t>
      </w:r>
      <w:r w:rsidR="00CE476E" w:rsidRPr="00F8033F">
        <w:t xml:space="preserve"> </w:t>
      </w:r>
      <w:r w:rsidR="00CE476E" w:rsidRPr="008E27B7">
        <w:rPr>
          <w:b/>
          <w:bCs/>
          <w:color w:val="92D050"/>
        </w:rPr>
        <w:t>ENSURES THAT</w:t>
      </w:r>
      <w:r w:rsidRPr="00D450FF">
        <w:t xml:space="preserve"> alterations are not made to legal documents of </w:t>
      </w:r>
      <w:r w:rsidR="00EF30FD">
        <w:t>anyone</w:t>
      </w:r>
      <w:r w:rsidRPr="00D450FF">
        <w:t xml:space="preserve"> by any defendant</w:t>
      </w:r>
      <w:r w:rsidR="00387E71">
        <w:t xml:space="preserve"> or any unauthorized attorney or any unauthorized official</w:t>
      </w:r>
      <w:r w:rsidR="00D741C7">
        <w:t xml:space="preserve">, </w:t>
      </w:r>
      <w:r w:rsidR="00D741C7" w:rsidRPr="00F850AF">
        <w:rPr>
          <w:b/>
          <w:bCs/>
          <w:color w:val="00B0F0"/>
        </w:rPr>
        <w:t>IMPLICITLY-EXPLICITLY DEFINED</w:t>
      </w:r>
      <w:r w:rsidR="00D741C7">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t>REFERENCE PROTECTIVE SYSTEMS</w:t>
      </w:r>
    </w:p>
    <w:p w14:paraId="6DD7E0E6" w14:textId="3E7DE4E0"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D741C7">
        <w:t xml:space="preserve">, </w:t>
      </w:r>
      <w:r w:rsidR="00D741C7" w:rsidRPr="00F850AF">
        <w:rPr>
          <w:b/>
          <w:bCs/>
          <w:color w:val="00B0F0"/>
        </w:rPr>
        <w:t>IMPLICITLY-EXPLICITLY DEFINED</w:t>
      </w:r>
      <w:r w:rsidR="00D741C7">
        <w:t>.</w:t>
      </w:r>
    </w:p>
    <w:p w14:paraId="0DDBC494" w14:textId="6FDFD888"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43112055" w14:textId="14709B90"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D741C7">
        <w:t xml:space="preserve">, </w:t>
      </w:r>
      <w:r w:rsidR="00D741C7" w:rsidRPr="00F850AF">
        <w:rPr>
          <w:b/>
          <w:bCs/>
          <w:color w:val="00B0F0"/>
        </w:rPr>
        <w:t>IMPLICITLY-EXPLICITLY DEFINED</w:t>
      </w:r>
      <w:r w:rsidR="00D741C7">
        <w:t>.</w:t>
      </w:r>
    </w:p>
    <w:p w14:paraId="03122A0F" w14:textId="18120AB4"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D741C7">
        <w:t xml:space="preserve">, </w:t>
      </w:r>
      <w:r w:rsidR="00D741C7" w:rsidRPr="00F850AF">
        <w:rPr>
          <w:b/>
          <w:bCs/>
          <w:color w:val="00B0F0"/>
        </w:rPr>
        <w:t>IMPLICITLY-EXPLICITLY DEFINED</w:t>
      </w:r>
      <w:r w:rsidR="00D741C7">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t xml:space="preserve">TREASONOUS PENTAGON </w:t>
      </w:r>
      <w:r w:rsidR="00A520BB">
        <w:rPr>
          <w:b/>
          <w:sz w:val="24"/>
        </w:rPr>
        <w:t xml:space="preserve">LAW ENFORCEMENT </w:t>
      </w:r>
      <w:r>
        <w:rPr>
          <w:b/>
          <w:sz w:val="24"/>
        </w:rPr>
        <w:t xml:space="preserve">PREVENTION AND PROTECTION </w:t>
      </w:r>
      <w:r w:rsidR="00A520BB">
        <w:rPr>
          <w:b/>
          <w:sz w:val="24"/>
        </w:rPr>
        <w:t>SYSTEMS</w:t>
      </w:r>
    </w:p>
    <w:p w14:paraId="0F996E34" w14:textId="1DC5A802"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22B8BCCE"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40E247F2"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23D71BC0"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E76454"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788D0039"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4DF52CD6"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63CCC965"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6161DD77" w:rsidR="00DD3147" w:rsidRDefault="00DD3147" w:rsidP="00DD3147">
      <w:pPr>
        <w:ind w:left="360" w:hanging="360"/>
        <w:jc w:val="both"/>
      </w:pPr>
      <w:r w:rsidRPr="00C734DD">
        <w:rPr>
          <w:u w:val="single"/>
        </w:rPr>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3"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3"/>
    </w:p>
    <w:p w14:paraId="183203CC" w14:textId="43D69290"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78954BFE"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D569AAA"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02B3FD3F"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239CCA1F"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6BF3901B"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0F84C736"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6B85F004"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55A0632" w14:textId="6F2E9FB8"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0162D3D8"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A182323"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510B2788"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721C3E53"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29E565D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D741C7">
        <w:t xml:space="preserve">, </w:t>
      </w:r>
      <w:r w:rsidR="00D741C7" w:rsidRPr="00F850AF">
        <w:rPr>
          <w:b/>
          <w:bCs/>
          <w:color w:val="00B0F0"/>
        </w:rPr>
        <w:t>IMPLICITLY-EXPLICITLY DEFINED</w:t>
      </w:r>
      <w:r w:rsidR="00D741C7">
        <w:t>.</w:t>
      </w:r>
    </w:p>
    <w:p w14:paraId="7F7DCFC3" w14:textId="77777777" w:rsidR="000C4D1B" w:rsidRDefault="000C4D1B" w:rsidP="000C4D1B">
      <w:pPr>
        <w:spacing w:after="0"/>
        <w:ind w:left="360" w:hanging="360"/>
        <w:jc w:val="both"/>
      </w:pPr>
    </w:p>
    <w:p w14:paraId="18987303" w14:textId="132AF0B6"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CE476E" w:rsidRPr="00F8033F">
        <w:t xml:space="preserve"> </w:t>
      </w:r>
      <w:r w:rsidR="00CE476E" w:rsidRPr="008E27B7">
        <w:rPr>
          <w:b/>
          <w:bCs/>
          <w:color w:val="92D050"/>
        </w:rPr>
        <w:t>ENSURES THAT</w:t>
      </w:r>
      <w:r w:rsidR="000C4D1B">
        <w:t xml:space="preserve">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479EB43D"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D741C7">
        <w:t xml:space="preserve">, </w:t>
      </w:r>
      <w:r w:rsidR="00D741C7" w:rsidRPr="00F850AF">
        <w:rPr>
          <w:b/>
          <w:bCs/>
          <w:color w:val="00B0F0"/>
        </w:rPr>
        <w:t>IMPLICITLY-EXPLICITLY DEFINED</w:t>
      </w:r>
      <w:r w:rsidR="00D741C7">
        <w:t>.</w:t>
      </w:r>
    </w:p>
    <w:p w14:paraId="295A12AD" w14:textId="77777777" w:rsidR="000C4D1B" w:rsidRDefault="000C4D1B" w:rsidP="000C4D1B">
      <w:pPr>
        <w:spacing w:after="0"/>
        <w:ind w:left="360" w:hanging="360"/>
        <w:jc w:val="both"/>
      </w:pPr>
    </w:p>
    <w:p w14:paraId="7F8B2DFE" w14:textId="6486B321"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D741C7">
        <w:t xml:space="preserve">, </w:t>
      </w:r>
      <w:r w:rsidR="00D741C7" w:rsidRPr="00F850AF">
        <w:rPr>
          <w:b/>
          <w:bCs/>
          <w:color w:val="00B0F0"/>
        </w:rPr>
        <w:t>IMPLICITLY-EXPLICITLY DEFINED</w:t>
      </w:r>
      <w:r w:rsidR="00D741C7">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08805778"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CE476E" w:rsidRPr="00F8033F">
        <w:t xml:space="preserve"> </w:t>
      </w:r>
      <w:r w:rsidR="00CE476E" w:rsidRPr="008E27B7">
        <w:rPr>
          <w:b/>
          <w:bCs/>
          <w:color w:val="92D050"/>
        </w:rPr>
        <w:t>ENSURES THAT</w:t>
      </w:r>
      <w:r w:rsidR="00F71C3A">
        <w:t xml:space="preserve">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775B2FF8"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4C3C2" w14:textId="77777777" w:rsidR="007E2287" w:rsidRDefault="007E2287" w:rsidP="005B7682">
      <w:pPr>
        <w:spacing w:after="0" w:line="240" w:lineRule="auto"/>
      </w:pPr>
      <w:r>
        <w:separator/>
      </w:r>
    </w:p>
  </w:endnote>
  <w:endnote w:type="continuationSeparator" w:id="0">
    <w:p w14:paraId="1D3EADFC" w14:textId="77777777" w:rsidR="007E2287" w:rsidRDefault="007E2287"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35785" w14:textId="77777777" w:rsidR="000E3B47" w:rsidRDefault="000E3B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3F483E2D" w:rsidR="0078387A" w:rsidRDefault="000E3B47"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8:00Z">
              <w:r w:rsidR="000B42C6" w:rsidRPr="000B42C6" w:rsidDel="000E3B47">
                <w:rPr>
                  <w:b/>
                  <w:bCs/>
                  <w:u w:val="single"/>
                </w:rPr>
                <w:delText>MCE123</w:delText>
              </w:r>
              <w:r w:rsidR="000B42C6" w:rsidRPr="000B42C6" w:rsidDel="000E3B47">
                <w:rPr>
                  <w:b/>
                  <w:bCs/>
                  <w:vertAlign w:val="superscript"/>
                </w:rPr>
                <w:delText>SM</w:delText>
              </w:r>
              <w:r w:rsidR="000B42C6" w:rsidRPr="000B42C6" w:rsidDel="000E3B47">
                <w:rPr>
                  <w:b/>
                  <w:bCs/>
                </w:rPr>
                <w:delText xml:space="preserve"> COMPANY</w:delText>
              </w:r>
              <w:r w:rsidR="000B42C6" w:rsidDel="000E3B47">
                <w:delText xml:space="preserve"> 1999-2022</w:delText>
              </w:r>
            </w:del>
            <w:ins w:id="47" w:author="Patrick McElhiney" w:date="2023-02-07T19:08: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68617" w14:textId="77777777" w:rsidR="000E3B47" w:rsidRDefault="000E3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849E" w14:textId="77777777" w:rsidR="007E2287" w:rsidRDefault="007E2287" w:rsidP="005B7682">
      <w:pPr>
        <w:spacing w:after="0" w:line="240" w:lineRule="auto"/>
      </w:pPr>
      <w:r>
        <w:separator/>
      </w:r>
    </w:p>
  </w:footnote>
  <w:footnote w:type="continuationSeparator" w:id="0">
    <w:p w14:paraId="764CAA01" w14:textId="77777777" w:rsidR="007E2287" w:rsidRDefault="007E2287"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18515" w14:textId="77777777" w:rsidR="000E3B47" w:rsidRDefault="000E3B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E3B47"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2AAB34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8:00Z">
      <w:r w:rsidR="00E8322A" w:rsidRPr="00110AF9" w:rsidDel="000E3B47">
        <w:rPr>
          <w:b/>
          <w:bCs/>
          <w:color w:val="000000" w:themeColor="text1"/>
          <w:sz w:val="18"/>
          <w:u w:val="single"/>
        </w:rPr>
        <w:delText>PATRICK</w:delText>
      </w:r>
      <w:r w:rsidR="0078387A" w:rsidRPr="00110AF9" w:rsidDel="000E3B47">
        <w:rPr>
          <w:b/>
          <w:bCs/>
          <w:color w:val="000000" w:themeColor="text1"/>
          <w:sz w:val="18"/>
          <w:u w:val="single"/>
        </w:rPr>
        <w:delText xml:space="preserve"> R. </w:delText>
      </w:r>
      <w:r w:rsidR="00E8322A" w:rsidRPr="00110AF9" w:rsidDel="000E3B47">
        <w:rPr>
          <w:b/>
          <w:bCs/>
          <w:color w:val="000000" w:themeColor="text1"/>
          <w:sz w:val="18"/>
          <w:u w:val="single"/>
        </w:rPr>
        <w:delText>MCELHINEY</w:delText>
      </w:r>
    </w:del>
    <w:ins w:id="41" w:author="Patrick McElhiney" w:date="2023-02-07T19:08:00Z">
      <w:r w:rsidR="000E3B47">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6AEA72E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8:00Z">
      <w:r w:rsidRPr="00110AF9" w:rsidDel="000E3B47">
        <w:rPr>
          <w:b/>
          <w:bCs/>
          <w:iCs/>
          <w:color w:val="000000" w:themeColor="text1"/>
          <w:sz w:val="18"/>
          <w:u w:val="single"/>
        </w:rPr>
        <w:delText>P</w:delText>
      </w:r>
      <w:r w:rsidR="00110AF9" w:rsidRPr="00110AF9" w:rsidDel="000E3B47">
        <w:rPr>
          <w:b/>
          <w:bCs/>
          <w:iCs/>
          <w:color w:val="000000" w:themeColor="text1"/>
          <w:sz w:val="18"/>
          <w:u w:val="single"/>
        </w:rPr>
        <w:delText>ATRICK</w:delText>
      </w:r>
      <w:r w:rsidRPr="00110AF9" w:rsidDel="000E3B47">
        <w:rPr>
          <w:b/>
          <w:bCs/>
          <w:iCs/>
          <w:color w:val="000000" w:themeColor="text1"/>
          <w:sz w:val="18"/>
          <w:u w:val="single"/>
        </w:rPr>
        <w:delText xml:space="preserve"> R. </w:delText>
      </w:r>
      <w:r w:rsidR="00110AF9" w:rsidRPr="00110AF9" w:rsidDel="000E3B47">
        <w:rPr>
          <w:b/>
          <w:bCs/>
          <w:iCs/>
          <w:color w:val="000000" w:themeColor="text1"/>
          <w:sz w:val="18"/>
          <w:u w:val="single"/>
        </w:rPr>
        <w:delText>MCELHINEY</w:delText>
      </w:r>
    </w:del>
    <w:ins w:id="43" w:author="Patrick McElhiney" w:date="2023-02-07T19:08:00Z">
      <w:r w:rsidR="000E3B47">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8:00Z">
      <w:r w:rsidR="00110AF9" w:rsidRPr="00110AF9" w:rsidDel="000E3B47">
        <w:rPr>
          <w:b/>
          <w:bCs/>
          <w:iCs/>
          <w:color w:val="000000" w:themeColor="text1"/>
          <w:sz w:val="18"/>
          <w:u w:val="single"/>
        </w:rPr>
        <w:delText>ANNA</w:delText>
      </w:r>
      <w:r w:rsidR="00840A5A" w:rsidRPr="00110AF9" w:rsidDel="000E3B47">
        <w:rPr>
          <w:b/>
          <w:bCs/>
          <w:iCs/>
          <w:color w:val="000000" w:themeColor="text1"/>
          <w:sz w:val="18"/>
          <w:u w:val="single"/>
        </w:rPr>
        <w:delText xml:space="preserve"> V. </w:delText>
      </w:r>
      <w:r w:rsidR="00110AF9" w:rsidRPr="00110AF9" w:rsidDel="000E3B47">
        <w:rPr>
          <w:b/>
          <w:bCs/>
          <w:iCs/>
          <w:color w:val="000000" w:themeColor="text1"/>
          <w:sz w:val="18"/>
          <w:u w:val="single"/>
        </w:rPr>
        <w:delText>KUSHCHENKO</w:delText>
      </w:r>
    </w:del>
    <w:ins w:id="45" w:author="Patrick McElhiney" w:date="2023-02-07T19:08:00Z">
      <w:r w:rsidR="000E3B47">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E3B47">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7F4C9" w14:textId="77777777" w:rsidR="000E3B47" w:rsidRDefault="000E3B4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B4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29987</Words>
  <Characters>170931</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2022-09-26T22:33:00Z</cp:lastPrinted>
  <dcterms:created xsi:type="dcterms:W3CDTF">2022-10-03T23:01:00Z</dcterms:created>
  <dcterms:modified xsi:type="dcterms:W3CDTF">2023-02-08T00:08:00Z</dcterms:modified>
</cp:coreProperties>
</file>