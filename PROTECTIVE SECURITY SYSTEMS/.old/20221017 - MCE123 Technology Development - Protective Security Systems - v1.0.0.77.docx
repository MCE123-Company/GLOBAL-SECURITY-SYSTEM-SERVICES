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70FA" w14:textId="77777777" w:rsidR="00C20784" w:rsidRDefault="00C20784" w:rsidP="005B7682">
      <w:pPr>
        <w:spacing w:after="0" w:line="240" w:lineRule="auto"/>
      </w:pPr>
      <w:r>
        <w:separator/>
      </w:r>
    </w:p>
  </w:endnote>
  <w:endnote w:type="continuationSeparator" w:id="0">
    <w:p w14:paraId="0437AAC3" w14:textId="77777777" w:rsidR="00C20784" w:rsidRDefault="00C2078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BD3E" w14:textId="77777777" w:rsidR="007A2761" w:rsidRDefault="007A2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4F9AD95" w:rsidR="0078387A" w:rsidRDefault="007A2761"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7A2761">
                <w:rPr>
                  <w:b/>
                  <w:bCs/>
                  <w:u w:val="single"/>
                </w:rPr>
                <w:delText>MCE123</w:delText>
              </w:r>
              <w:r w:rsidR="000B42C6" w:rsidRPr="000B42C6" w:rsidDel="007A2761">
                <w:rPr>
                  <w:b/>
                  <w:bCs/>
                  <w:vertAlign w:val="superscript"/>
                </w:rPr>
                <w:delText>SM</w:delText>
              </w:r>
              <w:r w:rsidR="000B42C6" w:rsidRPr="000B42C6" w:rsidDel="007A2761">
                <w:rPr>
                  <w:b/>
                  <w:bCs/>
                </w:rPr>
                <w:delText xml:space="preserve"> COMPANY</w:delText>
              </w:r>
              <w:r w:rsidR="000B42C6" w:rsidDel="007A2761">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07B1" w14:textId="77777777" w:rsidR="007A2761" w:rsidRDefault="007A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FDDA" w14:textId="77777777" w:rsidR="00C20784" w:rsidRDefault="00C20784" w:rsidP="005B7682">
      <w:pPr>
        <w:spacing w:after="0" w:line="240" w:lineRule="auto"/>
      </w:pPr>
      <w:r>
        <w:separator/>
      </w:r>
    </w:p>
  </w:footnote>
  <w:footnote w:type="continuationSeparator" w:id="0">
    <w:p w14:paraId="21029118" w14:textId="77777777" w:rsidR="00C20784" w:rsidRDefault="00C2078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8150" w14:textId="77777777" w:rsidR="007A2761" w:rsidRDefault="007A27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7A2761"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B07B5C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7A2761">
        <w:rPr>
          <w:b/>
          <w:bCs/>
          <w:color w:val="000000" w:themeColor="text1"/>
          <w:sz w:val="18"/>
          <w:u w:val="single"/>
        </w:rPr>
        <w:delText>PATRICK</w:delText>
      </w:r>
      <w:r w:rsidR="0078387A" w:rsidRPr="00110AF9" w:rsidDel="007A2761">
        <w:rPr>
          <w:b/>
          <w:bCs/>
          <w:color w:val="000000" w:themeColor="text1"/>
          <w:sz w:val="18"/>
          <w:u w:val="single"/>
        </w:rPr>
        <w:delText xml:space="preserve"> R. </w:delText>
      </w:r>
      <w:r w:rsidR="00E8322A" w:rsidRPr="00110AF9" w:rsidDel="007A2761">
        <w:rPr>
          <w:b/>
          <w:bCs/>
          <w:color w:val="000000" w:themeColor="text1"/>
          <w:sz w:val="18"/>
          <w:u w:val="single"/>
        </w:rPr>
        <w:delText>MCELHINEY</w:delText>
      </w:r>
    </w:del>
    <w:ins w:id="85" w:author="Patrick McElhiney" w:date="2023-02-07T19:09:00Z">
      <w:r w:rsidR="007A2761">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1BCD9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7A2761">
        <w:rPr>
          <w:b/>
          <w:bCs/>
          <w:iCs/>
          <w:color w:val="000000" w:themeColor="text1"/>
          <w:sz w:val="18"/>
          <w:u w:val="single"/>
        </w:rPr>
        <w:delText>P</w:delText>
      </w:r>
      <w:r w:rsidR="00110AF9" w:rsidRPr="00110AF9" w:rsidDel="007A2761">
        <w:rPr>
          <w:b/>
          <w:bCs/>
          <w:iCs/>
          <w:color w:val="000000" w:themeColor="text1"/>
          <w:sz w:val="18"/>
          <w:u w:val="single"/>
        </w:rPr>
        <w:delText>ATRICK</w:delText>
      </w:r>
      <w:r w:rsidRPr="00110AF9" w:rsidDel="007A2761">
        <w:rPr>
          <w:b/>
          <w:bCs/>
          <w:iCs/>
          <w:color w:val="000000" w:themeColor="text1"/>
          <w:sz w:val="18"/>
          <w:u w:val="single"/>
        </w:rPr>
        <w:delText xml:space="preserve"> R. </w:delText>
      </w:r>
      <w:r w:rsidR="00110AF9" w:rsidRPr="00110AF9" w:rsidDel="007A2761">
        <w:rPr>
          <w:b/>
          <w:bCs/>
          <w:iCs/>
          <w:color w:val="000000" w:themeColor="text1"/>
          <w:sz w:val="18"/>
          <w:u w:val="single"/>
        </w:rPr>
        <w:delText>MCELHINEY</w:delText>
      </w:r>
    </w:del>
    <w:ins w:id="87" w:author="Patrick McElhiney" w:date="2023-02-07T19:09:00Z">
      <w:r w:rsidR="007A2761">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7A2761">
        <w:rPr>
          <w:b/>
          <w:bCs/>
          <w:iCs/>
          <w:color w:val="000000" w:themeColor="text1"/>
          <w:sz w:val="18"/>
          <w:u w:val="single"/>
        </w:rPr>
        <w:delText>ANNA</w:delText>
      </w:r>
      <w:r w:rsidR="00840A5A" w:rsidRPr="00110AF9" w:rsidDel="007A2761">
        <w:rPr>
          <w:b/>
          <w:bCs/>
          <w:iCs/>
          <w:color w:val="000000" w:themeColor="text1"/>
          <w:sz w:val="18"/>
          <w:u w:val="single"/>
        </w:rPr>
        <w:delText xml:space="preserve"> V. </w:delText>
      </w:r>
      <w:r w:rsidR="00110AF9" w:rsidRPr="00110AF9" w:rsidDel="007A2761">
        <w:rPr>
          <w:b/>
          <w:bCs/>
          <w:iCs/>
          <w:color w:val="000000" w:themeColor="text1"/>
          <w:sz w:val="18"/>
          <w:u w:val="single"/>
        </w:rPr>
        <w:delText>KUSHCHENKO</w:delText>
      </w:r>
    </w:del>
    <w:ins w:id="89" w:author="Patrick McElhiney" w:date="2023-02-07T19:09:00Z">
      <w:r w:rsidR="007A2761">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7A2761">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BB08" w14:textId="77777777" w:rsidR="007A2761" w:rsidRDefault="007A276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761"/>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32449</Words>
  <Characters>184960</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2022-10-18T12:45:00Z</dcterms:created>
  <dcterms:modified xsi:type="dcterms:W3CDTF">2023-02-08T00:09:00Z</dcterms:modified>
</cp:coreProperties>
</file>