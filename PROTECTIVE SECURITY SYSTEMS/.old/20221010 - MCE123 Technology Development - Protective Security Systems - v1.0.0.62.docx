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D6BBCDA"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3EF707B"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4B885070"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2CD6D674"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528BC461"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94EA02C"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04912C55"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rsidR="00A63D85">
        <w:t xml:space="preserve">, </w:t>
      </w:r>
      <w:r w:rsidR="00A63D85">
        <w:rPr>
          <w:b/>
          <w:bCs/>
          <w:color w:val="00B0F0"/>
        </w:rPr>
        <w:t>IMPLICITLY-EXPLICITLY GLOBALLY VIRULENTLY DEFINED</w:t>
      </w:r>
      <w:r w:rsidR="00A63D85">
        <w:t>.</w:t>
      </w:r>
    </w:p>
    <w:p w14:paraId="0400C0D2" w14:textId="30FEEC7A"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1CE98D0F" w14:textId="0118492C"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52BDD47E" w14:textId="264A4397"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1A268702" w14:textId="62D58C25"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76FF8B65" w14:textId="57EC9889"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B77A888" w14:textId="1DACE1F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07F0848" w14:textId="53A08279"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9AB5889" w14:textId="5F2C2B1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C0FE5C3" w14:textId="02E42F2F"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5D4BB2E" w14:textId="19EC4FA6"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B4C9033" w14:textId="342BC2CE"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20C107C" w14:textId="599943D1"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914BFF5" w14:textId="0324D747"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7252B99A" w14:textId="5C90E7CF"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2325E940" w14:textId="3234EA0F"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D115E96" w14:textId="745C1FF0"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92F4816" w14:textId="31E74222"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DD323DB" w14:textId="0F749858"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38F436F" w14:textId="0EB3451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17C8C58" w14:textId="35B5F597"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9B766B6" w14:textId="592E6AB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4A4FCF09" w14:textId="79555BDC"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42EB7A4" w14:textId="6D0C1928"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7C35124" w14:textId="0216E734"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162E045" w14:textId="202A4643"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550A3BE" w14:textId="2EB6BA6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449DBB32" w14:textId="48D36790"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618A8B4" w14:textId="7E5D6A5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AEB4601" w14:textId="7261174D"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6F2A09D" w14:textId="36D86F4F"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90D0F13" w14:textId="529238B9"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3D8B6BA6"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8"/>
      <w:commentRangeStart w:id="9"/>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8"/>
      <w:r w:rsidR="00671456">
        <w:rPr>
          <w:rStyle w:val="CommentReference"/>
        </w:rPr>
        <w:commentReference w:id="8"/>
      </w:r>
      <w:commentRangeEnd w:id="9"/>
      <w:r w:rsidR="00671456">
        <w:rPr>
          <w:rStyle w:val="CommentReference"/>
        </w:rPr>
        <w:commentReference w:id="9"/>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0" w:name="_Hlk114403663"/>
      <w:r w:rsidR="00615B5B">
        <w:rPr>
          <w:b/>
          <w:bCs/>
          <w:i/>
          <w:iCs/>
        </w:rPr>
        <w:t>SHFINT</w:t>
      </w:r>
      <w:bookmarkEnd w:id="1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1"/>
      <w:commentRangeStart w:id="12"/>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1"/>
      <w:r w:rsidR="00350A20" w:rsidRPr="000E76EC">
        <w:rPr>
          <w:rStyle w:val="CommentReference"/>
          <w:strike/>
        </w:rPr>
        <w:commentReference w:id="11"/>
      </w:r>
      <w:commentRangeEnd w:id="12"/>
      <w:r w:rsidR="00CD079B">
        <w:rPr>
          <w:rStyle w:val="CommentReference"/>
        </w:rPr>
        <w:commentReference w:id="12"/>
      </w:r>
    </w:p>
    <w:p w14:paraId="029DD5E2" w14:textId="24683F27" w:rsidR="00F34DA2" w:rsidRPr="004D572C" w:rsidRDefault="00F34DA2" w:rsidP="00F34DA2">
      <w:pPr>
        <w:ind w:left="360" w:hanging="360"/>
        <w:jc w:val="both"/>
        <w:rPr>
          <w:color w:val="00B050"/>
        </w:rPr>
      </w:pPr>
      <w:commentRangeStart w:id="13"/>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3"/>
      <w:r w:rsidRPr="00CE06E3">
        <w:rPr>
          <w:rStyle w:val="CommentReference"/>
        </w:rPr>
        <w:commentReference w:id="13"/>
      </w:r>
    </w:p>
    <w:p w14:paraId="64573F68" w14:textId="2A3C2CAB" w:rsidR="00F34DA2" w:rsidRPr="004D572C" w:rsidRDefault="00F34DA2" w:rsidP="00F34DA2">
      <w:pPr>
        <w:ind w:left="360" w:hanging="360"/>
        <w:jc w:val="both"/>
        <w:rPr>
          <w:color w:val="00B050"/>
          <w:u w:val="single"/>
        </w:rPr>
      </w:pPr>
      <w:commentRangeStart w:id="14"/>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4"/>
      <w:r w:rsidRPr="00CE06E3">
        <w:rPr>
          <w:rStyle w:val="CommentReference"/>
        </w:rPr>
        <w:commentReference w:id="14"/>
      </w:r>
    </w:p>
    <w:p w14:paraId="56CE4A8C" w14:textId="594CCBC3" w:rsidR="00F34DA2" w:rsidRPr="004D572C" w:rsidRDefault="00F34DA2" w:rsidP="00F34DA2">
      <w:pPr>
        <w:ind w:left="360" w:hanging="360"/>
        <w:jc w:val="both"/>
        <w:rPr>
          <w:color w:val="00B050"/>
        </w:rPr>
      </w:pPr>
      <w:commentRangeStart w:id="1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5"/>
      <w:r w:rsidRPr="00CE06E3">
        <w:rPr>
          <w:rStyle w:val="CommentReference"/>
        </w:rPr>
        <w:commentReference w:id="15"/>
      </w:r>
    </w:p>
    <w:p w14:paraId="6AF6ED45" w14:textId="51E8A088" w:rsidR="00F34DA2" w:rsidRPr="004D572C" w:rsidRDefault="001B1200" w:rsidP="001B1200">
      <w:pPr>
        <w:ind w:left="360" w:hanging="360"/>
        <w:jc w:val="both"/>
        <w:rPr>
          <w:i/>
          <w:iCs/>
          <w:color w:val="00B050"/>
        </w:rPr>
      </w:pPr>
      <w:commentRangeStart w:id="16"/>
      <w:commentRangeStart w:id="17"/>
      <w:commentRangeStart w:id="18"/>
      <w:commentRangeStart w:id="19"/>
      <w:commentRangeStart w:id="20"/>
      <w:commentRangeStart w:id="21"/>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6"/>
      <w:r w:rsidRPr="004D572C">
        <w:rPr>
          <w:rStyle w:val="CommentReference"/>
          <w:i/>
          <w:iCs/>
        </w:rPr>
        <w:commentReference w:id="16"/>
      </w:r>
      <w:commentRangeEnd w:id="17"/>
      <w:r w:rsidR="00DB536B" w:rsidRPr="004D572C">
        <w:rPr>
          <w:rStyle w:val="CommentReference"/>
          <w:i/>
          <w:iCs/>
        </w:rPr>
        <w:commentReference w:id="17"/>
      </w:r>
      <w:commentRangeEnd w:id="18"/>
      <w:r w:rsidR="00CD079B">
        <w:rPr>
          <w:rStyle w:val="CommentReference"/>
        </w:rPr>
        <w:commentReference w:id="18"/>
      </w:r>
      <w:commentRangeEnd w:id="19"/>
      <w:r w:rsidR="00CD079B">
        <w:rPr>
          <w:rStyle w:val="CommentReference"/>
        </w:rPr>
        <w:commentReference w:id="19"/>
      </w:r>
      <w:commentRangeEnd w:id="20"/>
      <w:r w:rsidR="000233A7">
        <w:rPr>
          <w:rStyle w:val="CommentReference"/>
        </w:rPr>
        <w:commentReference w:id="20"/>
      </w:r>
      <w:commentRangeEnd w:id="21"/>
      <w:r w:rsidR="000233A7">
        <w:rPr>
          <w:rStyle w:val="CommentReference"/>
        </w:rPr>
        <w:commentReference w:id="21"/>
      </w:r>
    </w:p>
    <w:p w14:paraId="37C0F7AB" w14:textId="6428E223" w:rsidR="00DB536B" w:rsidRPr="004D572C" w:rsidRDefault="00DB536B" w:rsidP="00DB536B">
      <w:pPr>
        <w:ind w:left="360" w:hanging="360"/>
        <w:jc w:val="both"/>
        <w:rPr>
          <w:i/>
          <w:iCs/>
          <w:color w:val="00B050"/>
        </w:rPr>
      </w:pPr>
      <w:commentRangeStart w:id="22"/>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2"/>
      <w:r w:rsidR="00CD079B">
        <w:rPr>
          <w:rStyle w:val="CommentReference"/>
        </w:rPr>
        <w:commentReference w:id="22"/>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3"/>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3"/>
      <w:r w:rsidR="000233A7">
        <w:rPr>
          <w:rStyle w:val="CommentReference"/>
        </w:rPr>
        <w:commentReference w:id="23"/>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2EF72CC7"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2EEFAFF4"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4"/>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4"/>
      <w:r w:rsidR="001B4118">
        <w:rPr>
          <w:rStyle w:val="CommentReference"/>
        </w:rPr>
        <w:commentReference w:id="24"/>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5"/>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5"/>
      <w:r w:rsidR="001B4118">
        <w:rPr>
          <w:rStyle w:val="CommentReference"/>
        </w:rPr>
        <w:commentReference w:id="25"/>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24B4D362"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14717078"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66D1ED83"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3B398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2E524DCF"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00A77E44">
        <w:t xml:space="preserve">     </w:t>
      </w:r>
      <w:r w:rsidR="00A77E44" w:rsidRPr="00A77E44">
        <w:rPr>
          <w:b/>
          <w:bCs/>
          <w:color w:val="FF0000"/>
        </w:rPr>
        <w:t xml:space="preserve">ANY </w:t>
      </w:r>
      <w:r w:rsidRPr="00A77E44">
        <w:rPr>
          <w:b/>
          <w:bCs/>
          <w:color w:val="FF0000"/>
        </w:rPr>
        <w:t>MEDICAL DAMAGE</w:t>
      </w:r>
      <w:r>
        <w:t xml:space="preserve"> </w:t>
      </w:r>
      <w:r w:rsidR="00A77E44" w:rsidRPr="00A77E44">
        <w:rPr>
          <w:b/>
          <w:bCs/>
          <w:color w:val="C00000"/>
        </w:rPr>
        <w:t>NEVER</w:t>
      </w:r>
      <w:r w:rsidR="00A77E44">
        <w:t xml:space="preserve"> </w:t>
      </w:r>
      <w:r w:rsidR="00A77E44" w:rsidRPr="00A77E44">
        <w:rPr>
          <w:b/>
          <w:bCs/>
          <w:color w:val="7030A0"/>
        </w:rPr>
        <w:t>OCCURS</w:t>
      </w:r>
      <w:r w:rsidR="00A77E44">
        <w:t xml:space="preserve">, </w:t>
      </w:r>
      <w:r w:rsidR="00A77E44">
        <w:rPr>
          <w:b/>
          <w:bCs/>
          <w:color w:val="00B0F0"/>
        </w:rPr>
        <w:t>IMPLICITLY-EXPLICITLY GLOBALLY VIRULENTLY DEFINED</w:t>
      </w:r>
      <w:r w:rsidR="00A77E44">
        <w:t>.</w:t>
      </w:r>
    </w:p>
    <w:p w14:paraId="3B7C4C77" w14:textId="483BEAF8" w:rsidR="00A77E44" w:rsidRDefault="00A77E44" w:rsidP="00A77E44">
      <w:pPr>
        <w:ind w:left="360" w:hanging="360"/>
        <w:jc w:val="both"/>
      </w:pPr>
      <w:r w:rsidRPr="00FF513F">
        <w:rPr>
          <w:u w:val="single"/>
        </w:rPr>
        <w:t xml:space="preserve">AUTONOMOUS </w:t>
      </w:r>
      <w:r>
        <w:rPr>
          <w:u w:val="single"/>
        </w:rPr>
        <w:t xml:space="preserve">URGE PREVENTION </w:t>
      </w:r>
      <w:r w:rsidRPr="00FF513F">
        <w:rPr>
          <w:u w:val="single"/>
        </w:rPr>
        <w:t>SECURITY SYSTEMS</w:t>
      </w:r>
      <w:r w:rsidRPr="00180F4B">
        <w:t xml:space="preserve"> (</w:t>
      </w:r>
      <w:r w:rsidRPr="00180F4B">
        <w:rPr>
          <w:b/>
          <w:bCs/>
        </w:rPr>
        <w:t>2022</w:t>
      </w:r>
      <w:r w:rsidRPr="00180F4B">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6641">
        <w:rPr>
          <w:b/>
          <w:bCs/>
          <w:color w:val="FF0000"/>
        </w:rPr>
        <w:t xml:space="preserve">ANY </w:t>
      </w:r>
      <w:r>
        <w:rPr>
          <w:b/>
          <w:bCs/>
          <w:color w:val="FF0000"/>
        </w:rPr>
        <w:t>URGE</w:t>
      </w:r>
      <w:r>
        <w:t xml:space="preserve"> </w:t>
      </w:r>
      <w:r w:rsidRPr="00DE6641">
        <w:rPr>
          <w:b/>
          <w:bCs/>
          <w:color w:val="C00000"/>
        </w:rPr>
        <w:t>NEVER</w:t>
      </w:r>
      <w:r>
        <w:t xml:space="preserve"> </w:t>
      </w:r>
      <w:r w:rsidRPr="00DE6641">
        <w:rPr>
          <w:b/>
          <w:bCs/>
          <w:color w:val="7030A0"/>
        </w:rPr>
        <w:t>OCCURS</w:t>
      </w:r>
      <w:r>
        <w:t xml:space="preserve">, </w:t>
      </w:r>
      <w:r>
        <w:rPr>
          <w:b/>
          <w:bCs/>
          <w:color w:val="00B0F0"/>
        </w:rPr>
        <w:t>IMPLICITLY-EXPLICITLY GLOBALLY VIRULENTLY DEFINED</w:t>
      </w:r>
      <w:r>
        <w:t>.</w:t>
      </w:r>
    </w:p>
    <w:p w14:paraId="0D5C6EAE" w14:textId="66C17612"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36BC2C8E"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4CD04B3A" w:rsidR="00CF157A" w:rsidRDefault="00CF157A" w:rsidP="00CF157A">
      <w:pPr>
        <w:ind w:left="360" w:hanging="360"/>
        <w:jc w:val="both"/>
      </w:pPr>
      <w:r w:rsidRPr="00FF513F">
        <w:rPr>
          <w:u w:val="single"/>
        </w:rPr>
        <w:lastRenderedPageBreak/>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3102F492"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w:t>
      </w:r>
      <w:r w:rsidRPr="00F65848">
        <w:lastRenderedPageBreak/>
        <w:t xml:space="preserve">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lastRenderedPageBreak/>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EE0695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4F1C0D01"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5B923C5B"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56E79E38"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33C438D6"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2D18E76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33714E4A"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54EFF2BA"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191D024D" w:rsidR="00CF157A" w:rsidRPr="00C47150" w:rsidRDefault="00CF157A" w:rsidP="00CF157A">
      <w:pPr>
        <w:ind w:left="360" w:hanging="360"/>
        <w:jc w:val="both"/>
      </w:pPr>
      <w:r w:rsidRPr="00C47150">
        <w:rPr>
          <w:u w:val="single"/>
        </w:rPr>
        <w:lastRenderedPageBreak/>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46F612B8"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2AF674FA"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459E3D2C"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174D65F3"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C85EB25"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76ADC6F0"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2080BBEB" w:rsidR="00CE476E" w:rsidRPr="00F65848" w:rsidRDefault="00CE476E" w:rsidP="00CE476E">
      <w:pPr>
        <w:ind w:left="360" w:hanging="360"/>
        <w:jc w:val="both"/>
      </w:pPr>
      <w:commentRangeStart w:id="32"/>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2"/>
      <w:r w:rsidR="00D741C7">
        <w:t xml:space="preserve">, </w:t>
      </w:r>
      <w:r w:rsidR="00D741C7" w:rsidRPr="00F850AF">
        <w:rPr>
          <w:b/>
          <w:bCs/>
          <w:color w:val="00B0F0"/>
        </w:rPr>
        <w:t>IMPLICITLY-EXPLICITLY DEFINED</w:t>
      </w:r>
      <w:r w:rsidR="00D741C7">
        <w:t>.</w:t>
      </w:r>
      <w:r>
        <w:rPr>
          <w:rStyle w:val="CommentReference"/>
        </w:rPr>
        <w:commentReference w:id="32"/>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3"/>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B24CF4" w:rsidRPr="006670CE">
        <w:rPr>
          <w:rStyle w:val="CommentReference"/>
        </w:rPr>
        <w:commentReference w:id="33"/>
      </w:r>
    </w:p>
    <w:p w14:paraId="430793E5" w14:textId="269EC7F2" w:rsidR="001037A8" w:rsidRPr="006670CE" w:rsidRDefault="00853D71" w:rsidP="001037A8">
      <w:pPr>
        <w:ind w:left="360" w:hanging="360"/>
        <w:jc w:val="both"/>
      </w:pPr>
      <w:commentRangeStart w:id="3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1FF3DBCC" w14:textId="0DFEF651" w:rsidR="00853D71" w:rsidRPr="006670CE" w:rsidRDefault="00853D71" w:rsidP="009C5A96">
      <w:pPr>
        <w:ind w:left="360" w:hanging="360"/>
        <w:jc w:val="both"/>
      </w:pPr>
      <w:commentRangeStart w:id="3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7BC9A47F" w14:textId="745F0D88" w:rsidR="000C1682" w:rsidRDefault="000C1682" w:rsidP="000C1682">
      <w:pPr>
        <w:ind w:left="360" w:hanging="360"/>
        <w:jc w:val="both"/>
      </w:pPr>
      <w:commentRangeStart w:id="3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6"/>
      <w:r w:rsidR="00506E87">
        <w:rPr>
          <w:rStyle w:val="CommentReference"/>
        </w:rPr>
        <w:commentReference w:id="36"/>
      </w:r>
    </w:p>
    <w:p w14:paraId="1CBA87EF" w14:textId="54C172BE" w:rsidR="000C1682" w:rsidRDefault="000C1682" w:rsidP="000229F9">
      <w:pPr>
        <w:ind w:left="720" w:hanging="360"/>
        <w:jc w:val="both"/>
      </w:pPr>
      <w:commentRangeStart w:id="3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7"/>
      <w:r w:rsidR="00B24CF4">
        <w:rPr>
          <w:rStyle w:val="CommentReference"/>
        </w:rPr>
        <w:commentReference w:id="37"/>
      </w:r>
    </w:p>
    <w:p w14:paraId="0B910FB8" w14:textId="40521584" w:rsidR="00F7149B" w:rsidRDefault="00F7149B" w:rsidP="00F7149B">
      <w:pPr>
        <w:ind w:left="720" w:hanging="360"/>
        <w:jc w:val="both"/>
      </w:pPr>
      <w:commentRangeStart w:id="38"/>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Pr>
          <w:rStyle w:val="CommentReference"/>
        </w:rPr>
        <w:commentReference w:id="38"/>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9"/>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9"/>
      <w:r w:rsidR="00835EB0">
        <w:rPr>
          <w:rStyle w:val="CommentReference"/>
        </w:rPr>
        <w:commentReference w:id="39"/>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1"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2"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3"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4"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5"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6"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7"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8"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9"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0"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1"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2"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3"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4"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5"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3"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9"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9ED7F" w14:textId="77777777" w:rsidR="00DB3D00" w:rsidRDefault="00DB3D00" w:rsidP="005B7682">
      <w:pPr>
        <w:spacing w:after="0" w:line="240" w:lineRule="auto"/>
      </w:pPr>
      <w:r>
        <w:separator/>
      </w:r>
    </w:p>
  </w:endnote>
  <w:endnote w:type="continuationSeparator" w:id="0">
    <w:p w14:paraId="6D2DA789" w14:textId="77777777" w:rsidR="00DB3D00" w:rsidRDefault="00DB3D0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E0D09" w14:textId="77777777" w:rsidR="00707EBB" w:rsidRDefault="00707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F0BAEDC"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707EBB">
              <w:rPr>
                <w:b/>
                <w:bCs/>
                <w:u w:val="single"/>
              </w:rPr>
              <w:t>GLOBAL SECURITY SYSTEMS</w:t>
            </w:r>
            <w:r w:rsidR="00707EBB" w:rsidRPr="004C3E09">
              <w:rPr>
                <w:b/>
                <w:bCs/>
              </w:rPr>
              <w:t>®, INC.</w:t>
            </w:r>
            <w:r w:rsidR="00707EBB" w:rsidRPr="004C3E09">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2427B" w14:textId="77777777" w:rsidR="00707EBB" w:rsidRDefault="00707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7A3E6" w14:textId="77777777" w:rsidR="00DB3D00" w:rsidRDefault="00DB3D00" w:rsidP="005B7682">
      <w:pPr>
        <w:spacing w:after="0" w:line="240" w:lineRule="auto"/>
      </w:pPr>
      <w:r>
        <w:separator/>
      </w:r>
    </w:p>
  </w:footnote>
  <w:footnote w:type="continuationSeparator" w:id="0">
    <w:p w14:paraId="5EC19DB6" w14:textId="77777777" w:rsidR="00DB3D00" w:rsidRDefault="00DB3D0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6FDE" w14:textId="77777777" w:rsidR="00707EBB" w:rsidRDefault="00707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3FF1C00"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707EBB">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122457A5"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707EBB">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707EBB">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8AB3A" w14:textId="77777777" w:rsidR="00707EBB" w:rsidRDefault="00707EB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3E09"/>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07EBB"/>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3D00"/>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29727</Words>
  <Characters>169448</Characters>
  <Application>Microsoft Office Word</Application>
  <DocSecurity>0</DocSecurity>
  <Lines>1412</Lines>
  <Paragraphs>397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2022-09-26T22:33:00Z</cp:lastPrinted>
  <dcterms:created xsi:type="dcterms:W3CDTF">2022-10-10T13:18:00Z</dcterms:created>
  <dcterms:modified xsi:type="dcterms:W3CDTF">2023-02-09T18:57:00Z</dcterms:modified>
</cp:coreProperties>
</file>