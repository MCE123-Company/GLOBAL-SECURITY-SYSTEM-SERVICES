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AE78" w14:textId="77777777" w:rsidR="00ED4D15" w:rsidRDefault="00ED4D15" w:rsidP="005B7682">
      <w:pPr>
        <w:spacing w:after="0" w:line="240" w:lineRule="auto"/>
      </w:pPr>
      <w:r>
        <w:separator/>
      </w:r>
    </w:p>
  </w:endnote>
  <w:endnote w:type="continuationSeparator" w:id="0">
    <w:p w14:paraId="26871DFE" w14:textId="77777777" w:rsidR="00ED4D15" w:rsidRDefault="00ED4D1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991F" w14:textId="77777777" w:rsidR="000472EC" w:rsidRDefault="00047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1B43A9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472EC">
              <w:rPr>
                <w:b/>
                <w:bCs/>
                <w:u w:val="single"/>
              </w:rPr>
              <w:t>GLOBAL SECURITY SYSTEMS</w:t>
            </w:r>
            <w:r w:rsidR="000472EC" w:rsidRPr="007279CE">
              <w:rPr>
                <w:b/>
                <w:bCs/>
              </w:rPr>
              <w:t>®, INC.</w:t>
            </w:r>
            <w:r w:rsidR="000472EC" w:rsidRPr="007279CE">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3CE0" w14:textId="77777777" w:rsidR="000472EC" w:rsidRDefault="00047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F0DCB" w14:textId="77777777" w:rsidR="00ED4D15" w:rsidRDefault="00ED4D15" w:rsidP="005B7682">
      <w:pPr>
        <w:spacing w:after="0" w:line="240" w:lineRule="auto"/>
      </w:pPr>
      <w:r>
        <w:separator/>
      </w:r>
    </w:p>
  </w:footnote>
  <w:footnote w:type="continuationSeparator" w:id="0">
    <w:p w14:paraId="7856CD4E" w14:textId="77777777" w:rsidR="00ED4D15" w:rsidRDefault="00ED4D1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8FCE" w14:textId="77777777" w:rsidR="000472EC" w:rsidRDefault="00047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309C20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0472E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A0EEF3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0472E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0472E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64F3" w14:textId="77777777" w:rsidR="000472EC" w:rsidRDefault="000472E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2EC"/>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279CE"/>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4D15"/>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32096</Words>
  <Characters>182949</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2022-10-10T17:37:00Z</dcterms:created>
  <dcterms:modified xsi:type="dcterms:W3CDTF">2023-02-09T19:00:00Z</dcterms:modified>
</cp:coreProperties>
</file>