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lastRenderedPageBreak/>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lastRenderedPageBreak/>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commentRangeStart w:id="3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commentRangeEnd w:id="30"/>
      <w:r w:rsidR="00373BF9">
        <w:rPr>
          <w:rStyle w:val="CommentReference"/>
        </w:rPr>
        <w:commentReference w:id="3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1"/>
      <w:r>
        <w:rPr>
          <w:rStyle w:val="CommentReference"/>
        </w:rPr>
        <w:commentReference w:id="3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2"/>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4"/>
      <w:r>
        <w:rPr>
          <w:highlight w:val="yellow"/>
          <w:u w:val="single"/>
        </w:rPr>
        <w:t>FORCED</w:t>
      </w:r>
      <w:commentRangeEnd w:id="34"/>
      <w:r>
        <w:rPr>
          <w:rStyle w:val="CommentReference"/>
        </w:rPr>
        <w:commentReference w:id="34"/>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5"/>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B24CF4" w:rsidRPr="006670CE">
        <w:rPr>
          <w:rStyle w:val="CommentReference"/>
        </w:rPr>
        <w:commentReference w:id="35"/>
      </w:r>
    </w:p>
    <w:p w14:paraId="430793E5" w14:textId="269EC7F2" w:rsidR="001037A8" w:rsidRPr="006670CE" w:rsidRDefault="00853D71" w:rsidP="001037A8">
      <w:pPr>
        <w:ind w:left="360" w:hanging="360"/>
        <w:jc w:val="both"/>
      </w:pPr>
      <w:commentRangeStart w:id="36"/>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1FF3DBCC" w14:textId="0DFEF651" w:rsidR="00853D71" w:rsidRPr="006670CE" w:rsidRDefault="00853D71" w:rsidP="009C5A96">
      <w:pPr>
        <w:ind w:left="360" w:hanging="360"/>
        <w:jc w:val="both"/>
      </w:pPr>
      <w:commentRangeStart w:id="37"/>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7BC9A47F" w14:textId="745F0D88" w:rsidR="000C1682" w:rsidRDefault="000C1682" w:rsidP="000C1682">
      <w:pPr>
        <w:ind w:left="360" w:hanging="360"/>
        <w:jc w:val="both"/>
      </w:pPr>
      <w:commentRangeStart w:id="38"/>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8"/>
      <w:r w:rsidR="00506E87">
        <w:rPr>
          <w:rStyle w:val="CommentReference"/>
        </w:rPr>
        <w:commentReference w:id="38"/>
      </w:r>
    </w:p>
    <w:p w14:paraId="1CBA87EF" w14:textId="54C172BE" w:rsidR="000C1682" w:rsidRDefault="000C1682" w:rsidP="000229F9">
      <w:pPr>
        <w:ind w:left="720" w:hanging="360"/>
        <w:jc w:val="both"/>
      </w:pPr>
      <w:commentRangeStart w:id="39"/>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9"/>
      <w:r w:rsidR="00B24CF4">
        <w:rPr>
          <w:rStyle w:val="CommentReference"/>
        </w:rPr>
        <w:commentReference w:id="39"/>
      </w:r>
    </w:p>
    <w:p w14:paraId="0B910FB8" w14:textId="40521584" w:rsidR="00F7149B" w:rsidRDefault="00F7149B" w:rsidP="00F7149B">
      <w:pPr>
        <w:ind w:left="720" w:hanging="360"/>
        <w:jc w:val="both"/>
      </w:pPr>
      <w:commentRangeStart w:id="40"/>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1"/>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1"/>
      <w:r w:rsidR="00835EB0">
        <w:rPr>
          <w:rStyle w:val="CommentReference"/>
        </w:rPr>
        <w:commentReference w:id="41"/>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29T22:51:00Z" w:initials="PM">
    <w:p w14:paraId="5D86DD95" w14:textId="77777777" w:rsidR="00373BF9" w:rsidRDefault="00373BF9" w:rsidP="005F79FB">
      <w:pPr>
        <w:pStyle w:val="CommentText"/>
      </w:pPr>
      <w:r>
        <w:rPr>
          <w:rStyle w:val="CommentReference"/>
        </w:rPr>
        <w:annotationRef/>
      </w:r>
      <w:r>
        <w:t>It was connected to Donald J. Trump, who wanted to take Patrick R. McElhiney's Intellectual Property to take over the world. It was alleged by The Pentagon that Donald J. Trump was liable for past nuclear explosions around the world.</w:t>
      </w:r>
    </w:p>
  </w:comment>
  <w:comment w:id="31"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4"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5"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6"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7"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8"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9"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0"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1"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5D86DD95"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7082CD9" w16cex:dateUtc="2022-10-30T02:5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5D86DD95" w16cid:durableId="27082CD9"/>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F3F1" w14:textId="77777777" w:rsidR="00D501B6" w:rsidRDefault="00D501B6" w:rsidP="005B7682">
      <w:pPr>
        <w:spacing w:after="0" w:line="240" w:lineRule="auto"/>
      </w:pPr>
      <w:r>
        <w:separator/>
      </w:r>
    </w:p>
  </w:endnote>
  <w:endnote w:type="continuationSeparator" w:id="0">
    <w:p w14:paraId="72C12A80" w14:textId="77777777" w:rsidR="00D501B6" w:rsidRDefault="00D501B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1953" w14:textId="77777777" w:rsidR="00881FB1" w:rsidRDefault="00881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4A78734"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1FB1">
              <w:rPr>
                <w:b/>
                <w:bCs/>
                <w:u w:val="single"/>
              </w:rPr>
              <w:t>GLOBAL SECURITY SYSTEMS</w:t>
            </w:r>
            <w:r w:rsidR="00881FB1" w:rsidRPr="003E2928">
              <w:rPr>
                <w:b/>
                <w:bCs/>
              </w:rPr>
              <w:t>®, INC.</w:t>
            </w:r>
            <w:r w:rsidR="00881FB1" w:rsidRPr="003E292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4BA2" w14:textId="77777777" w:rsidR="00881FB1" w:rsidRDefault="00881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60DD" w14:textId="77777777" w:rsidR="00D501B6" w:rsidRDefault="00D501B6" w:rsidP="005B7682">
      <w:pPr>
        <w:spacing w:after="0" w:line="240" w:lineRule="auto"/>
      </w:pPr>
      <w:r>
        <w:separator/>
      </w:r>
    </w:p>
  </w:footnote>
  <w:footnote w:type="continuationSeparator" w:id="0">
    <w:p w14:paraId="67F355CC" w14:textId="77777777" w:rsidR="00D501B6" w:rsidRDefault="00D501B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E860" w14:textId="77777777" w:rsidR="00881FB1" w:rsidRDefault="00881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881E73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881F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941B3D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881FB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881FB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F21C" w14:textId="77777777" w:rsidR="00881FB1" w:rsidRDefault="00881FB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2928"/>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1FB1"/>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01B6"/>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27865</Words>
  <Characters>158831</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2022-10-29T04:03:00Z</cp:lastPrinted>
  <dcterms:created xsi:type="dcterms:W3CDTF">2022-10-30T02:51:00Z</dcterms:created>
  <dcterms:modified xsi:type="dcterms:W3CDTF">2023-02-09T19:12:00Z</dcterms:modified>
</cp:coreProperties>
</file>