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2"/>
      <w:r>
        <w:rPr>
          <w:highlight w:val="yellow"/>
          <w:u w:val="single"/>
        </w:rPr>
        <w:t>FORCED</w:t>
      </w:r>
      <w:commentRangeEnd w:id="32"/>
      <w:r>
        <w:rPr>
          <w:rStyle w:val="CommentReference"/>
        </w:rPr>
        <w:commentReference w:id="32"/>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3"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467B2" w14:textId="77777777" w:rsidR="00185807" w:rsidRDefault="00185807" w:rsidP="005B7682">
      <w:pPr>
        <w:spacing w:after="0" w:line="240" w:lineRule="auto"/>
      </w:pPr>
      <w:r>
        <w:separator/>
      </w:r>
    </w:p>
  </w:endnote>
  <w:endnote w:type="continuationSeparator" w:id="0">
    <w:p w14:paraId="43D1C028" w14:textId="77777777" w:rsidR="00185807" w:rsidRDefault="0018580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EDEE" w14:textId="77777777" w:rsidR="00DE74E4" w:rsidRDefault="00DE74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47A9FD5F" w:rsidR="0078387A" w:rsidRDefault="00DE74E4"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10:00Z">
              <w:r w:rsidR="000B42C6" w:rsidRPr="000B42C6" w:rsidDel="00DE74E4">
                <w:rPr>
                  <w:b/>
                  <w:bCs/>
                  <w:u w:val="single"/>
                </w:rPr>
                <w:delText>MCE123</w:delText>
              </w:r>
              <w:r w:rsidR="000B42C6" w:rsidRPr="000B42C6" w:rsidDel="00DE74E4">
                <w:rPr>
                  <w:b/>
                  <w:bCs/>
                  <w:vertAlign w:val="superscript"/>
                </w:rPr>
                <w:delText>SM</w:delText>
              </w:r>
              <w:r w:rsidR="000B42C6" w:rsidRPr="000B42C6" w:rsidDel="00DE74E4">
                <w:rPr>
                  <w:b/>
                  <w:bCs/>
                </w:rPr>
                <w:delText xml:space="preserve"> COMPANY</w:delText>
              </w:r>
              <w:r w:rsidR="000B42C6" w:rsidDel="00DE74E4">
                <w:delText xml:space="preserve"> 1999-2022</w:delText>
              </w:r>
            </w:del>
            <w:ins w:id="47" w:author="Patrick McElhiney" w:date="2023-02-07T19:10: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58E8" w14:textId="77777777" w:rsidR="00DE74E4" w:rsidRDefault="00DE7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F6BE" w14:textId="77777777" w:rsidR="00185807" w:rsidRDefault="00185807" w:rsidP="005B7682">
      <w:pPr>
        <w:spacing w:after="0" w:line="240" w:lineRule="auto"/>
      </w:pPr>
      <w:r>
        <w:separator/>
      </w:r>
    </w:p>
  </w:footnote>
  <w:footnote w:type="continuationSeparator" w:id="0">
    <w:p w14:paraId="74C12BA6" w14:textId="77777777" w:rsidR="00185807" w:rsidRDefault="0018580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0DBB3" w14:textId="77777777" w:rsidR="00DE74E4" w:rsidRDefault="00DE74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DE74E4"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4E07D7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10:00Z">
      <w:r w:rsidR="00E8322A" w:rsidRPr="00110AF9" w:rsidDel="00DE74E4">
        <w:rPr>
          <w:b/>
          <w:bCs/>
          <w:color w:val="000000" w:themeColor="text1"/>
          <w:sz w:val="18"/>
          <w:u w:val="single"/>
        </w:rPr>
        <w:delText>PATRICK</w:delText>
      </w:r>
      <w:r w:rsidR="0078387A" w:rsidRPr="00110AF9" w:rsidDel="00DE74E4">
        <w:rPr>
          <w:b/>
          <w:bCs/>
          <w:color w:val="000000" w:themeColor="text1"/>
          <w:sz w:val="18"/>
          <w:u w:val="single"/>
        </w:rPr>
        <w:delText xml:space="preserve"> R. </w:delText>
      </w:r>
      <w:r w:rsidR="00E8322A" w:rsidRPr="00110AF9" w:rsidDel="00DE74E4">
        <w:rPr>
          <w:b/>
          <w:bCs/>
          <w:color w:val="000000" w:themeColor="text1"/>
          <w:sz w:val="18"/>
          <w:u w:val="single"/>
        </w:rPr>
        <w:delText>MCELHINEY</w:delText>
      </w:r>
    </w:del>
    <w:ins w:id="41" w:author="Patrick McElhiney" w:date="2023-02-07T19:10:00Z">
      <w:r w:rsidR="00DE74E4">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32321DB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10:00Z">
      <w:r w:rsidRPr="00110AF9" w:rsidDel="00DE74E4">
        <w:rPr>
          <w:b/>
          <w:bCs/>
          <w:iCs/>
          <w:color w:val="000000" w:themeColor="text1"/>
          <w:sz w:val="18"/>
          <w:u w:val="single"/>
        </w:rPr>
        <w:delText>P</w:delText>
      </w:r>
      <w:r w:rsidR="00110AF9" w:rsidRPr="00110AF9" w:rsidDel="00DE74E4">
        <w:rPr>
          <w:b/>
          <w:bCs/>
          <w:iCs/>
          <w:color w:val="000000" w:themeColor="text1"/>
          <w:sz w:val="18"/>
          <w:u w:val="single"/>
        </w:rPr>
        <w:delText>ATRICK</w:delText>
      </w:r>
      <w:r w:rsidRPr="00110AF9" w:rsidDel="00DE74E4">
        <w:rPr>
          <w:b/>
          <w:bCs/>
          <w:iCs/>
          <w:color w:val="000000" w:themeColor="text1"/>
          <w:sz w:val="18"/>
          <w:u w:val="single"/>
        </w:rPr>
        <w:delText xml:space="preserve"> R. </w:delText>
      </w:r>
      <w:r w:rsidR="00110AF9" w:rsidRPr="00110AF9" w:rsidDel="00DE74E4">
        <w:rPr>
          <w:b/>
          <w:bCs/>
          <w:iCs/>
          <w:color w:val="000000" w:themeColor="text1"/>
          <w:sz w:val="18"/>
          <w:u w:val="single"/>
        </w:rPr>
        <w:delText>MCELHINEY</w:delText>
      </w:r>
    </w:del>
    <w:ins w:id="43" w:author="Patrick McElhiney" w:date="2023-02-07T19:10:00Z">
      <w:r w:rsidR="00DE74E4">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10:00Z">
      <w:r w:rsidR="00110AF9" w:rsidRPr="00110AF9" w:rsidDel="00DE74E4">
        <w:rPr>
          <w:b/>
          <w:bCs/>
          <w:iCs/>
          <w:color w:val="000000" w:themeColor="text1"/>
          <w:sz w:val="18"/>
          <w:u w:val="single"/>
        </w:rPr>
        <w:delText>ANNA</w:delText>
      </w:r>
      <w:r w:rsidR="00840A5A" w:rsidRPr="00110AF9" w:rsidDel="00DE74E4">
        <w:rPr>
          <w:b/>
          <w:bCs/>
          <w:iCs/>
          <w:color w:val="000000" w:themeColor="text1"/>
          <w:sz w:val="18"/>
          <w:u w:val="single"/>
        </w:rPr>
        <w:delText xml:space="preserve"> V. </w:delText>
      </w:r>
      <w:r w:rsidR="00110AF9" w:rsidRPr="00110AF9" w:rsidDel="00DE74E4">
        <w:rPr>
          <w:b/>
          <w:bCs/>
          <w:iCs/>
          <w:color w:val="000000" w:themeColor="text1"/>
          <w:sz w:val="18"/>
          <w:u w:val="single"/>
        </w:rPr>
        <w:delText>KUSHCHENKO</w:delText>
      </w:r>
    </w:del>
    <w:ins w:id="45" w:author="Patrick McElhiney" w:date="2023-02-07T19:10:00Z">
      <w:r w:rsidR="00DE74E4">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DE74E4">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07744" w14:textId="77777777" w:rsidR="00DE74E4" w:rsidRDefault="00DE74E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4E4"/>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27864</Words>
  <Characters>158829</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2022-10-28T18:26:00Z</dcterms:created>
  <dcterms:modified xsi:type="dcterms:W3CDTF">2023-02-08T00:10:00Z</dcterms:modified>
</cp:coreProperties>
</file>