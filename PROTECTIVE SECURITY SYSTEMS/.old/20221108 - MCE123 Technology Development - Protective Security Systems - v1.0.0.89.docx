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044B565" w14:textId="77777777" w:rsidR="005210B3" w:rsidRPr="00887771" w:rsidRDefault="005210B3" w:rsidP="005210B3">
      <w:pPr>
        <w:jc w:val="both"/>
        <w:rPr>
          <w:b/>
          <w:sz w:val="24"/>
        </w:rPr>
      </w:pPr>
      <w:bookmarkStart w:id="0" w:name="_Hlk118483925"/>
      <w:r>
        <w:rPr>
          <w:b/>
          <w:sz w:val="24"/>
        </w:rPr>
        <w:lastRenderedPageBreak/>
        <w:t>ANTI-EXECUTION PROTECTION SYSTEMS</w:t>
      </w:r>
    </w:p>
    <w:p w14:paraId="26EFBAEA" w14:textId="634F0DD2" w:rsidR="005210B3" w:rsidRPr="007C137E" w:rsidRDefault="005210B3" w:rsidP="005210B3">
      <w:pPr>
        <w:jc w:val="both"/>
        <w:rPr>
          <w:b/>
          <w:bCs/>
        </w:rPr>
      </w:pPr>
      <w:r w:rsidRPr="00D1102B">
        <w:rPr>
          <w:b/>
          <w:bCs/>
          <w:color w:val="C00000"/>
        </w:rPr>
        <w:t>DON’T</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2944AA">
        <w:rPr>
          <w:b/>
          <w:bCs/>
          <w:color w:val="00B0F0"/>
        </w:rPr>
        <w:t>AND</w:t>
      </w:r>
      <w: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D1102B">
        <w:rPr>
          <w:b/>
          <w:bCs/>
          <w:color w:val="C00000"/>
        </w:rPr>
        <w:t>NEVER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00B050"/>
        </w:rPr>
        <w:t>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7030A0"/>
        </w:rPr>
        <w:t>ALLOW</w:t>
      </w:r>
      <w:r w:rsidRPr="007C137E">
        <w:rPr>
          <w:b/>
          <w:bCs/>
        </w:rPr>
        <w:t xml:space="preserve"> </w:t>
      </w:r>
      <w:r w:rsidRPr="003119B3">
        <w:rPr>
          <w:b/>
          <w:bCs/>
          <w:color w:val="FF0000"/>
        </w:rPr>
        <w:t>ANYTHING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BAD, AT ALL, LITERALLY</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 EVER</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7030A0"/>
        </w:rPr>
        <w:t>MAKE</w:t>
      </w:r>
      <w:r w:rsidRPr="00D1102B">
        <w:rPr>
          <w:b/>
          <w:bCs/>
        </w:rPr>
        <w:t xml:space="preserve"> </w:t>
      </w:r>
      <w:r w:rsidRPr="00D1102B">
        <w:rPr>
          <w:b/>
          <w:bCs/>
          <w:color w:val="00B050"/>
        </w:rPr>
        <w:t>SURE</w:t>
      </w:r>
      <w:r>
        <w:rPr>
          <w:b/>
          <w:bCs/>
        </w:rPr>
        <w:t xml:space="preserve"> </w:t>
      </w:r>
      <w:r w:rsidRPr="00865EC6">
        <w:rPr>
          <w:b/>
          <w:bCs/>
          <w:color w:val="FF0000"/>
        </w:rPr>
        <w:t>NOTHING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sidRPr="00D1102B">
        <w:rPr>
          <w:b/>
          <w:bCs/>
        </w:rPr>
        <w:t xml:space="preserve"> </w:t>
      </w:r>
      <w:r w:rsidRPr="00D1102B">
        <w:rPr>
          <w:b/>
          <w:bCs/>
          <w:color w:val="00B050"/>
        </w:rPr>
        <w:t>EVER</w:t>
      </w:r>
      <w:r w:rsidRPr="00B03779">
        <w:rPr>
          <w:b/>
          <w:bCs/>
        </w:rPr>
        <w:t xml:space="preserve"> </w:t>
      </w:r>
      <w:r w:rsidRPr="00D1102B">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Pr>
          <w:b/>
          <w:bCs/>
        </w:rPr>
        <w:t xml:space="preserve"> </w:t>
      </w:r>
      <w:r w:rsidRPr="0037565B">
        <w:rPr>
          <w:b/>
          <w:bCs/>
          <w:color w:val="FF0000"/>
        </w:rPr>
        <w:t>ALL BAD THINGS</w:t>
      </w:r>
      <w:r>
        <w:rPr>
          <w:b/>
          <w:bCs/>
        </w:rPr>
        <w:t xml:space="preserve"> </w:t>
      </w:r>
      <w:r w:rsidRPr="00D1102B">
        <w:rPr>
          <w:b/>
          <w:bCs/>
          <w:color w:val="C00000"/>
        </w:rPr>
        <w:t>NEVER</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D1102B">
        <w:rPr>
          <w:b/>
          <w:bCs/>
          <w:color w:val="C00000"/>
        </w:rPr>
        <w:t>NEVER</w:t>
      </w:r>
      <w:r w:rsidRPr="00D1102B">
        <w:rPr>
          <w:b/>
          <w:bCs/>
        </w:rPr>
        <w:t xml:space="preserve"> </w:t>
      </w:r>
      <w:r w:rsidRPr="00D1102B">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865EC6">
        <w:rPr>
          <w:b/>
          <w:bCs/>
          <w:color w:val="92D050"/>
        </w:rPr>
        <w:t xml:space="preserve"> THAT</w:t>
      </w:r>
      <w:r>
        <w:rPr>
          <w:b/>
          <w:bCs/>
        </w:rPr>
        <w:t xml:space="preserve"> </w:t>
      </w:r>
      <w:r w:rsidRPr="0037565B">
        <w:rPr>
          <w:b/>
          <w:bCs/>
          <w:color w:val="FF0000"/>
        </w:rPr>
        <w:t>ALL BAD THINGS</w:t>
      </w:r>
      <w:r>
        <w:rPr>
          <w:b/>
          <w:bCs/>
        </w:rPr>
        <w:t xml:space="preserve"> </w:t>
      </w:r>
      <w:r w:rsidRPr="00D1102B">
        <w:rPr>
          <w:b/>
          <w:bCs/>
          <w:color w:val="C00000"/>
        </w:rPr>
        <w:t>DON’T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w:t>
      </w:r>
      <w:r w:rsidRPr="003119B3">
        <w:rPr>
          <w:b/>
          <w:bCs/>
          <w:color w:val="FF0000"/>
        </w:rPr>
        <w:lastRenderedPageBreak/>
        <w:t>LITERALLY, BAD</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sidDel="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rsidRPr="0037565B">
        <w:t>.</w:t>
      </w:r>
    </w:p>
    <w:bookmarkEnd w:id="0"/>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bookmarkStart w:id="3" w:name="_Hlk118796624"/>
      <w:r>
        <w:rPr>
          <w:b/>
          <w:sz w:val="24"/>
        </w:rPr>
        <w:lastRenderedPageBreak/>
        <w:t>ALTERATION PREVENTION SECURITY SYSTEMS</w:t>
      </w:r>
      <w:bookmarkEnd w:id="3"/>
    </w:p>
    <w:p w14:paraId="76DBFCFC" w14:textId="36BE91C3" w:rsidR="00940DC7" w:rsidRPr="00C0532F" w:rsidRDefault="00940DC7" w:rsidP="00FE4593">
      <w:pPr>
        <w:rPr>
          <w:b/>
          <w:bCs/>
        </w:rPr>
      </w:pPr>
      <w:r>
        <w:rPr>
          <w:b/>
          <w:sz w:val="24"/>
        </w:rPr>
        <w:t>VARIOUS PREVENTION SECURITY SYSTEMS</w:t>
      </w:r>
    </w:p>
    <w:p w14:paraId="01D5729B" w14:textId="1AD6777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300F11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224BBC">
        <w:rPr>
          <w:highlight w:val="yellow"/>
        </w:rPr>
        <w:t xml:space="preserve">                               </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w:t>
      </w:r>
      <w:r>
        <w:lastRenderedPageBreak/>
        <w:t>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lastRenderedPageBreak/>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lastRenderedPageBreak/>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11"/>
      <w:commentRangeStart w:id="12"/>
      <w:commentRangeStart w:id="13"/>
      <w:commentRangeStart w:id="14"/>
      <w:commentRangeStart w:id="15"/>
      <w:commentRangeStart w:id="16"/>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1"/>
      <w:r w:rsidRPr="004D572C">
        <w:rPr>
          <w:rStyle w:val="CommentReference"/>
          <w:i/>
          <w:iCs/>
        </w:rPr>
        <w:commentReference w:id="11"/>
      </w:r>
      <w:commentRangeEnd w:id="12"/>
      <w:r w:rsidR="00DB536B" w:rsidRPr="004D572C">
        <w:rPr>
          <w:rStyle w:val="CommentReference"/>
          <w:i/>
          <w:iCs/>
        </w:rPr>
        <w:commentReference w:id="12"/>
      </w:r>
      <w:commentRangeEnd w:id="13"/>
      <w:r w:rsidR="00CD079B">
        <w:rPr>
          <w:rStyle w:val="CommentReference"/>
        </w:rPr>
        <w:commentReference w:id="13"/>
      </w:r>
      <w:commentRangeEnd w:id="14"/>
      <w:r w:rsidR="00CD079B">
        <w:rPr>
          <w:rStyle w:val="CommentReference"/>
        </w:rPr>
        <w:commentReference w:id="14"/>
      </w:r>
      <w:commentRangeEnd w:id="15"/>
      <w:r w:rsidR="000233A7">
        <w:rPr>
          <w:rStyle w:val="CommentReference"/>
        </w:rPr>
        <w:commentReference w:id="15"/>
      </w:r>
      <w:commentRangeEnd w:id="16"/>
      <w:r w:rsidR="000233A7">
        <w:rPr>
          <w:rStyle w:val="CommentReference"/>
        </w:rPr>
        <w:commentReference w:id="16"/>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7"/>
      <w:r w:rsidR="000233A7">
        <w:rPr>
          <w:rStyle w:val="CommentReference"/>
        </w:rPr>
        <w:commentReference w:id="1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w:t>
      </w:r>
      <w:r w:rsidRPr="00C20FC6">
        <w:lastRenderedPageBreak/>
        <w:t xml:space="preserve">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lastRenderedPageBreak/>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1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8"/>
      <w:r w:rsidR="001B4118">
        <w:rPr>
          <w:rStyle w:val="CommentReference"/>
        </w:rPr>
        <w:commentReference w:id="1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1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9"/>
      <w:r w:rsidR="001B4118">
        <w:rPr>
          <w:rStyle w:val="CommentReference"/>
        </w:rPr>
        <w:commentReference w:id="1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4F9B8C66" w:rsidR="00510593" w:rsidRDefault="00510593" w:rsidP="00FE4593">
      <w:pPr>
        <w:ind w:left="360" w:hanging="360"/>
        <w:jc w:val="both"/>
      </w:pPr>
      <w:bookmarkStart w:id="20" w:name="_Hlk116539294"/>
      <w:r w:rsidRPr="00FE4593">
        <w:rPr>
          <w:u w:val="single"/>
        </w:rPr>
        <w:t>AUTONOMOUS EYE SECURITY SYSTEMS</w:t>
      </w:r>
      <w:r w:rsidRPr="00FE4593">
        <w:t xml:space="preserve"> (</w:t>
      </w:r>
      <w:r w:rsidRPr="00FE4593">
        <w:rPr>
          <w:b/>
          <w:bCs/>
        </w:rPr>
        <w:t>2022</w:t>
      </w:r>
      <w:r w:rsidRPr="00FE4593">
        <w:t>) –</w:t>
      </w:r>
      <w:r w:rsidR="00CE476E" w:rsidRPr="00FE4593">
        <w:t xml:space="preserve"> </w:t>
      </w:r>
      <w:r w:rsidR="008C3D69" w:rsidRPr="00FE4593">
        <w:rPr>
          <w:b/>
          <w:bCs/>
          <w:color w:val="7030A0"/>
        </w:rPr>
        <w:t>ENSURES</w:t>
      </w:r>
      <w:r w:rsidR="008C3D69" w:rsidRPr="00FE4593">
        <w:rPr>
          <w:b/>
          <w:bCs/>
        </w:rPr>
        <w:t xml:space="preserve"> </w:t>
      </w:r>
      <w:r w:rsidR="008C3D69" w:rsidRPr="00FE4593">
        <w:rPr>
          <w:b/>
          <w:bCs/>
          <w:color w:val="92D050"/>
        </w:rPr>
        <w:t>THAT</w:t>
      </w:r>
      <w:r w:rsidRPr="00FE4593">
        <w:t xml:space="preserve"> </w:t>
      </w:r>
      <w:r w:rsidR="0040414F" w:rsidRPr="00FE4593">
        <w:rPr>
          <w:b/>
          <w:bCs/>
          <w:color w:val="FF0000"/>
        </w:rPr>
        <w:t xml:space="preserve">ANY </w:t>
      </w:r>
      <w:r w:rsidR="001F5760" w:rsidRPr="00FE4593">
        <w:rPr>
          <w:b/>
          <w:bCs/>
          <w:color w:val="FF0000"/>
        </w:rPr>
        <w:t xml:space="preserve">EYE </w:t>
      </w:r>
      <w:r w:rsidRPr="00FE4593">
        <w:rPr>
          <w:b/>
          <w:bCs/>
          <w:color w:val="FF0000"/>
        </w:rPr>
        <w:t>WAR CRIMES</w:t>
      </w:r>
      <w:r w:rsidRPr="00FE4593">
        <w:t xml:space="preserve"> </w:t>
      </w:r>
      <w:r w:rsidR="0040414F" w:rsidRPr="00FE4593">
        <w:rPr>
          <w:b/>
          <w:bCs/>
          <w:color w:val="00B0F0"/>
        </w:rPr>
        <w:t>OR</w:t>
      </w:r>
      <w:r w:rsidR="0040414F" w:rsidRPr="00FE4593">
        <w:t xml:space="preserve">      </w:t>
      </w:r>
      <w:r w:rsidR="005210B3" w:rsidRPr="00FE4593">
        <w:t xml:space="preserve">        </w:t>
      </w:r>
      <w:r w:rsidR="0040414F" w:rsidRPr="00FE4593">
        <w:t xml:space="preserve">              </w:t>
      </w:r>
      <w:r w:rsidR="0040414F" w:rsidRPr="00FE4593">
        <w:rPr>
          <w:b/>
          <w:bCs/>
          <w:color w:val="FF0000"/>
        </w:rPr>
        <w:t xml:space="preserve">ANY </w:t>
      </w:r>
      <w:r w:rsidR="001F5760" w:rsidRPr="00FE4593">
        <w:rPr>
          <w:b/>
          <w:bCs/>
          <w:color w:val="FF0000"/>
        </w:rPr>
        <w:t xml:space="preserve">EYE </w:t>
      </w:r>
      <w:r w:rsidRPr="00FE4593">
        <w:rPr>
          <w:b/>
          <w:bCs/>
          <w:color w:val="FF0000"/>
        </w:rPr>
        <w:t>DAMAGES</w:t>
      </w:r>
      <w:r w:rsidRPr="00FE4593">
        <w:t xml:space="preserve"> </w:t>
      </w:r>
      <w:r w:rsidR="0040414F" w:rsidRPr="00FE4593">
        <w:rPr>
          <w:b/>
          <w:bCs/>
          <w:color w:val="0070C0"/>
        </w:rPr>
        <w:t>TO</w:t>
      </w:r>
      <w:r w:rsidR="0040414F" w:rsidRPr="00FE4593">
        <w:t xml:space="preserve"> </w:t>
      </w:r>
      <w:r w:rsidR="0040414F" w:rsidRPr="00FE4593">
        <w:rPr>
          <w:b/>
          <w:bCs/>
          <w:color w:val="FF0000"/>
        </w:rPr>
        <w:t>ANY EYE</w:t>
      </w:r>
      <w:r w:rsidR="0040414F" w:rsidRPr="00FE4593">
        <w:t xml:space="preserve"> </w:t>
      </w:r>
      <w:r w:rsidR="0040414F" w:rsidRPr="00FE4593">
        <w:rPr>
          <w:b/>
          <w:bCs/>
          <w:color w:val="92D050"/>
        </w:rPr>
        <w:t>OF</w:t>
      </w:r>
      <w:r w:rsidR="0040414F" w:rsidRPr="00FE4593">
        <w:t xml:space="preserve"> </w:t>
      </w:r>
      <w:r w:rsidR="0040414F" w:rsidRPr="00FE4593">
        <w:rPr>
          <w:b/>
          <w:bCs/>
          <w:color w:val="FF0000"/>
        </w:rPr>
        <w:t>ANY PERSON</w:t>
      </w:r>
      <w:r w:rsidR="0040414F" w:rsidRPr="00FE4593">
        <w:t xml:space="preserve"> </w:t>
      </w:r>
      <w:r w:rsidR="0040414F" w:rsidRPr="00FE4593">
        <w:rPr>
          <w:b/>
          <w:bCs/>
          <w:color w:val="C00000"/>
        </w:rPr>
        <w:t>NEVER</w:t>
      </w:r>
      <w:r w:rsidR="0040414F" w:rsidRPr="00FE4593">
        <w:t xml:space="preserve"> </w:t>
      </w:r>
      <w:r w:rsidR="0040414F" w:rsidRPr="00FE4593">
        <w:rPr>
          <w:b/>
          <w:bCs/>
          <w:color w:val="7030A0"/>
        </w:rPr>
        <w:t>OCCURS</w:t>
      </w:r>
      <w:r w:rsidR="0040414F" w:rsidRPr="00FE4593">
        <w:t xml:space="preserve">,              </w:t>
      </w:r>
      <w:r w:rsidR="005210B3" w:rsidRPr="00FE4593">
        <w:t xml:space="preserve">               </w:t>
      </w:r>
      <w:r w:rsidR="0040414F" w:rsidRPr="00FE4593">
        <w:t xml:space="preserve">                            </w:t>
      </w:r>
      <w:r w:rsidR="0040414F" w:rsidRPr="00FE4593">
        <w:rPr>
          <w:b/>
          <w:bCs/>
          <w:color w:val="00B0F0"/>
        </w:rPr>
        <w:t>IMPLICITLY-EXPLICITLY GLOBALLY VIRULENTLY DEFINED</w:t>
      </w:r>
      <w:r w:rsidR="003501EC" w:rsidRPr="00FE4593">
        <w:t xml:space="preserve">, </w:t>
      </w:r>
      <w:bookmarkEnd w:id="20"/>
      <w:r w:rsidR="003501EC" w:rsidRPr="00FE4593">
        <w:rPr>
          <w:b/>
          <w:bCs/>
          <w:color w:val="00B0F0"/>
        </w:rPr>
        <w:t>XOR</w:t>
      </w:r>
      <w:r w:rsidR="003501EC" w:rsidRPr="00FE4593">
        <w:t xml:space="preserve"> </w:t>
      </w:r>
      <w:r w:rsidR="008C3D69" w:rsidRPr="00FE4593">
        <w:rPr>
          <w:b/>
          <w:bCs/>
          <w:color w:val="7030A0"/>
        </w:rPr>
        <w:t>ENSURES</w:t>
      </w:r>
      <w:r w:rsidR="008C3D69" w:rsidRPr="00FE4593">
        <w:rPr>
          <w:b/>
          <w:bCs/>
        </w:rPr>
        <w:t xml:space="preserve"> </w:t>
      </w:r>
      <w:r w:rsidR="008C3D69" w:rsidRPr="00FE4593">
        <w:rPr>
          <w:b/>
          <w:bCs/>
          <w:color w:val="92D050"/>
        </w:rPr>
        <w:t>THAT</w:t>
      </w:r>
      <w:r w:rsidR="00C479EC" w:rsidRPr="00FE4593">
        <w:t xml:space="preserve"> </w:t>
      </w:r>
      <w:r w:rsidR="003501EC" w:rsidRPr="00FE4593">
        <w:rPr>
          <w:b/>
          <w:bCs/>
          <w:color w:val="FF0000"/>
        </w:rPr>
        <w:t>ANY</w:t>
      </w:r>
      <w:r w:rsidR="003501EC" w:rsidRPr="00FE4593">
        <w:rPr>
          <w:b/>
          <w:bCs/>
          <w:color w:val="FF0000"/>
        </w:rPr>
        <w:t xml:space="preserve"> </w:t>
      </w:r>
      <w:r w:rsidR="003501EC" w:rsidRPr="00FE4593">
        <w:rPr>
          <w:b/>
          <w:bCs/>
          <w:color w:val="FF0000"/>
        </w:rPr>
        <w:t>EYES</w:t>
      </w:r>
      <w:r w:rsidR="003501EC" w:rsidRPr="00FE4593">
        <w:t xml:space="preserve"> </w:t>
      </w:r>
      <w:r w:rsidR="003501EC" w:rsidRPr="00FE4593">
        <w:rPr>
          <w:b/>
          <w:bCs/>
          <w:color w:val="0070C0"/>
        </w:rPr>
        <w:t>OF</w:t>
      </w:r>
      <w:r w:rsidR="003501EC" w:rsidRPr="00FE4593">
        <w:t xml:space="preserve"> </w:t>
      </w:r>
      <w:r w:rsidR="003501EC" w:rsidRPr="00FE4593">
        <w:t xml:space="preserve">                 </w:t>
      </w:r>
      <w:r w:rsidR="003501EC" w:rsidRPr="00FE4593">
        <w:rPr>
          <w:b/>
          <w:bCs/>
          <w:color w:val="FF0000"/>
        </w:rPr>
        <w:t>ANY</w:t>
      </w:r>
      <w:r w:rsidR="003501EC" w:rsidRPr="00FE4593">
        <w:rPr>
          <w:b/>
          <w:bCs/>
          <w:color w:val="FF0000"/>
        </w:rPr>
        <w:t xml:space="preserve"> </w:t>
      </w:r>
      <w:r w:rsidR="003501EC" w:rsidRPr="00FE4593">
        <w:rPr>
          <w:b/>
          <w:bCs/>
          <w:color w:val="FF0000"/>
        </w:rPr>
        <w:t>PERSON</w:t>
      </w:r>
      <w:r w:rsidR="003501EC" w:rsidRPr="00FE4593">
        <w:t xml:space="preserve"> </w:t>
      </w:r>
      <w:r w:rsidR="003501EC" w:rsidRPr="00FE4593">
        <w:rPr>
          <w:b/>
          <w:bCs/>
          <w:color w:val="92D050"/>
        </w:rPr>
        <w:t>ARE</w:t>
      </w:r>
      <w:r w:rsidR="003501EC" w:rsidRPr="00FE4593">
        <w:t xml:space="preserve"> </w:t>
      </w:r>
      <w:r w:rsidR="003501EC" w:rsidRPr="00FE4593">
        <w:rPr>
          <w:b/>
          <w:bCs/>
          <w:color w:val="C00000"/>
        </w:rPr>
        <w:t>NEVER</w:t>
      </w:r>
      <w:r w:rsidR="003501EC" w:rsidRPr="00FE4593">
        <w:t xml:space="preserve"> </w:t>
      </w:r>
      <w:r w:rsidR="003501EC" w:rsidRPr="00FE4593">
        <w:rPr>
          <w:b/>
          <w:bCs/>
          <w:color w:val="7030A0"/>
        </w:rPr>
        <w:t>DAMAGED</w:t>
      </w:r>
      <w:r w:rsidR="003501EC" w:rsidRPr="00FE4593">
        <w:t xml:space="preserve"> </w:t>
      </w:r>
      <w:r w:rsidR="003501EC" w:rsidRPr="00FE4593">
        <w:rPr>
          <w:b/>
          <w:bCs/>
          <w:color w:val="0070C0"/>
        </w:rPr>
        <w:t>BY</w:t>
      </w:r>
      <w:r w:rsidR="003501EC" w:rsidRPr="00FE4593">
        <w:t xml:space="preserve"> </w:t>
      </w:r>
      <w:r w:rsidR="003501EC" w:rsidRPr="00FE4593">
        <w:rPr>
          <w:b/>
          <w:bCs/>
          <w:color w:val="FF0000"/>
        </w:rPr>
        <w:t xml:space="preserve">ANY </w:t>
      </w:r>
      <w:r w:rsidRPr="00FE4593">
        <w:rPr>
          <w:b/>
          <w:bCs/>
          <w:color w:val="FF0000"/>
        </w:rPr>
        <w:t>LIGHT WAVE</w:t>
      </w:r>
      <w:r w:rsidRPr="00FE4593">
        <w:t xml:space="preserve"> </w:t>
      </w:r>
      <w:r w:rsidR="00DB0DBE" w:rsidRPr="00FE4593">
        <w:rPr>
          <w:b/>
          <w:bCs/>
          <w:color w:val="00B0F0"/>
        </w:rPr>
        <w:t>OR</w:t>
      </w:r>
      <w:r w:rsidR="00DB0DBE" w:rsidRPr="00FE4593">
        <w:t xml:space="preserve"> </w:t>
      </w:r>
      <w:r w:rsidR="003501EC" w:rsidRPr="00FE4593">
        <w:rPr>
          <w:b/>
          <w:bCs/>
          <w:color w:val="FF0000"/>
        </w:rPr>
        <w:t xml:space="preserve">ANY </w:t>
      </w:r>
      <w:r w:rsidRPr="00FE4593">
        <w:rPr>
          <w:b/>
          <w:bCs/>
          <w:color w:val="FF0000"/>
        </w:rPr>
        <w:t>RADIO FREQUENCY</w:t>
      </w:r>
      <w:r w:rsidR="003501EC" w:rsidRPr="00FE4593">
        <w:rPr>
          <w:b/>
          <w:bCs/>
          <w:color w:val="FF0000"/>
        </w:rPr>
        <w:t xml:space="preserve"> WAVE</w:t>
      </w:r>
      <w:r w:rsidRPr="00FE4593">
        <w:t xml:space="preserve">, </w:t>
      </w:r>
      <w:r w:rsidR="003501EC" w:rsidRPr="00FE4593">
        <w:rPr>
          <w:b/>
          <w:bCs/>
          <w:color w:val="00B0F0"/>
        </w:rPr>
        <w:t>OR</w:t>
      </w:r>
      <w:r w:rsidR="003501EC" w:rsidRPr="00FE4593">
        <w:t xml:space="preserve"> </w:t>
      </w:r>
      <w:r w:rsidR="003501EC" w:rsidRPr="00FE4593">
        <w:rPr>
          <w:b/>
          <w:bCs/>
          <w:color w:val="0070C0"/>
        </w:rPr>
        <w:t>BY</w:t>
      </w:r>
      <w:r w:rsidR="003501EC" w:rsidRPr="00FE4593">
        <w:t xml:space="preserve"> </w:t>
      </w:r>
      <w:r w:rsidR="003501EC" w:rsidRPr="00FE4593">
        <w:rPr>
          <w:b/>
          <w:bCs/>
          <w:color w:val="FF0000"/>
        </w:rPr>
        <w:t xml:space="preserve">ANY </w:t>
      </w:r>
      <w:r w:rsidR="00853D71" w:rsidRPr="00FE4593">
        <w:rPr>
          <w:b/>
          <w:bCs/>
          <w:color w:val="FF0000"/>
        </w:rPr>
        <w:t>EYE DEGENERATION SOFTWARE</w:t>
      </w:r>
      <w:r w:rsidR="00853D71" w:rsidRPr="00FE4593">
        <w:t xml:space="preserve">, </w:t>
      </w:r>
      <w:r w:rsidR="00DB0DBE" w:rsidRPr="00FE4593">
        <w:rPr>
          <w:b/>
          <w:bCs/>
          <w:color w:val="0070C0"/>
        </w:rPr>
        <w:t>BY</w:t>
      </w:r>
      <w:r w:rsidR="00DB0DBE" w:rsidRPr="00FE4593">
        <w:t xml:space="preserve"> </w:t>
      </w:r>
      <w:r w:rsidR="00DB0DBE" w:rsidRPr="00FE4593">
        <w:rPr>
          <w:b/>
          <w:bCs/>
          <w:color w:val="7030A0"/>
        </w:rPr>
        <w:t>PREVENTING</w:t>
      </w:r>
      <w:r w:rsidR="00DB0DBE" w:rsidRPr="00FE4593">
        <w:t xml:space="preserve"> </w:t>
      </w:r>
      <w:r w:rsidR="00DB0DBE" w:rsidRPr="00FE4593">
        <w:rPr>
          <w:b/>
          <w:bCs/>
          <w:color w:val="FF0000"/>
        </w:rPr>
        <w:t>ANY</w:t>
      </w:r>
      <w:r w:rsidR="00DB0DBE" w:rsidRPr="00FE4593">
        <w:rPr>
          <w:b/>
          <w:bCs/>
          <w:color w:val="FF0000"/>
        </w:rPr>
        <w:t xml:space="preserve"> </w:t>
      </w:r>
      <w:r w:rsidR="0031722B" w:rsidRPr="00FE4593">
        <w:rPr>
          <w:b/>
          <w:bCs/>
          <w:color w:val="FF0000"/>
        </w:rPr>
        <w:t xml:space="preserve">EYE </w:t>
      </w:r>
      <w:r w:rsidR="00266CA0" w:rsidRPr="00FE4593">
        <w:rPr>
          <w:b/>
          <w:bCs/>
          <w:color w:val="FF0000"/>
        </w:rPr>
        <w:t>WAR CRIME</w:t>
      </w:r>
      <w:r w:rsidRPr="00FE4593">
        <w:t xml:space="preserve"> </w:t>
      </w:r>
      <w:r w:rsidR="00DB0DBE" w:rsidRPr="00FE4593">
        <w:rPr>
          <w:b/>
          <w:bCs/>
          <w:color w:val="00B0F0"/>
        </w:rPr>
        <w:t>OR</w:t>
      </w:r>
      <w:r w:rsidR="00DB0DBE" w:rsidRPr="00FE4593">
        <w:t xml:space="preserve">                                                </w:t>
      </w:r>
      <w:r w:rsidR="00DB0DBE" w:rsidRPr="00FE4593">
        <w:rPr>
          <w:b/>
          <w:bCs/>
          <w:color w:val="FF0000"/>
        </w:rPr>
        <w:t xml:space="preserve">ANY </w:t>
      </w:r>
      <w:r w:rsidR="00040807" w:rsidRPr="00FE4593">
        <w:rPr>
          <w:b/>
          <w:bCs/>
          <w:color w:val="FF0000"/>
        </w:rPr>
        <w:t>EYE MIND CONTROL CRIME</w:t>
      </w:r>
      <w:r w:rsidR="00040807" w:rsidRPr="00FE4593">
        <w:t xml:space="preserve"> </w:t>
      </w:r>
      <w:r w:rsidR="00DB0DBE" w:rsidRPr="00FE4593">
        <w:rPr>
          <w:b/>
          <w:bCs/>
          <w:color w:val="7030A0"/>
        </w:rPr>
        <w:t>USING</w:t>
      </w:r>
      <w:r w:rsidR="00DB0DBE" w:rsidRPr="00FE4593">
        <w:t xml:space="preserve"> </w:t>
      </w:r>
      <w:r w:rsidRPr="00FE4593">
        <w:rPr>
          <w:u w:val="single"/>
        </w:rPr>
        <w:t>AUTONOMOUS SOFTWARE WAR CRIMES PREVENTION SYSTEMS</w:t>
      </w:r>
      <w:r w:rsidRPr="00FE4593">
        <w:t xml:space="preserve"> (</w:t>
      </w:r>
      <w:r w:rsidRPr="00FE4593">
        <w:rPr>
          <w:b/>
          <w:bCs/>
        </w:rPr>
        <w:t>2022</w:t>
      </w:r>
      <w:r w:rsidR="00DB0DBE" w:rsidRPr="00FE4593">
        <w:t>)</w:t>
      </w:r>
      <w:r w:rsidR="00DB0DBE" w:rsidRPr="00FE4593">
        <w:t xml:space="preserve">, </w:t>
      </w:r>
      <w:r w:rsidR="00DB0DBE" w:rsidRPr="00FE4593">
        <w:rPr>
          <w:b/>
          <w:bCs/>
          <w:color w:val="00B0F0"/>
        </w:rPr>
        <w:t>XOR</w:t>
      </w:r>
      <w:r w:rsidR="00DB0DBE" w:rsidRPr="00FE4593">
        <w:t xml:space="preserve"> </w:t>
      </w:r>
      <w:r w:rsidR="008C3D69" w:rsidRPr="00FE4593">
        <w:rPr>
          <w:b/>
          <w:bCs/>
          <w:color w:val="7030A0"/>
        </w:rPr>
        <w:t>ENSURES</w:t>
      </w:r>
      <w:r w:rsidR="008C3D69" w:rsidRPr="00FE4593">
        <w:rPr>
          <w:b/>
          <w:bCs/>
        </w:rPr>
        <w:t xml:space="preserve"> </w:t>
      </w:r>
      <w:r w:rsidR="008C3D69" w:rsidRPr="00FE4593">
        <w:rPr>
          <w:b/>
          <w:bCs/>
          <w:color w:val="92D050"/>
        </w:rPr>
        <w:t>THAT</w:t>
      </w:r>
      <w:r w:rsidRPr="00FE4593">
        <w:t xml:space="preserve"> </w:t>
      </w:r>
      <w:r w:rsidR="00DB0DBE" w:rsidRPr="00FE4593">
        <w:rPr>
          <w:b/>
          <w:bCs/>
          <w:color w:val="FF0000"/>
        </w:rPr>
        <w:t>ANY</w:t>
      </w:r>
      <w:r w:rsidR="00DB0DBE" w:rsidRPr="00FE4593">
        <w:rPr>
          <w:b/>
          <w:bCs/>
          <w:color w:val="FF0000"/>
        </w:rPr>
        <w:t xml:space="preserve"> </w:t>
      </w:r>
      <w:r w:rsidR="00DB0DBE" w:rsidRPr="00FE4593">
        <w:rPr>
          <w:b/>
          <w:bCs/>
          <w:color w:val="FF0000"/>
        </w:rPr>
        <w:t>EYE</w:t>
      </w:r>
      <w:r w:rsidR="00DB0DBE" w:rsidRPr="00FE4593">
        <w:t xml:space="preserve"> </w:t>
      </w:r>
      <w:r w:rsidR="00DB0DBE" w:rsidRPr="00FE4593">
        <w:rPr>
          <w:b/>
          <w:bCs/>
          <w:color w:val="0070C0"/>
        </w:rPr>
        <w:t>OF</w:t>
      </w:r>
      <w:r w:rsidR="00DB0DBE" w:rsidRPr="00FE4593">
        <w:t xml:space="preserve"> </w:t>
      </w:r>
      <w:r w:rsidR="00DB0DBE" w:rsidRPr="00FE4593">
        <w:rPr>
          <w:b/>
          <w:bCs/>
          <w:color w:val="FF0000"/>
        </w:rPr>
        <w:t>ANY</w:t>
      </w:r>
      <w:r w:rsidR="00DB0DBE" w:rsidRPr="00FE4593">
        <w:rPr>
          <w:b/>
          <w:bCs/>
          <w:color w:val="FF0000"/>
        </w:rPr>
        <w:t xml:space="preserve"> </w:t>
      </w:r>
      <w:r w:rsidR="00DB0DBE" w:rsidRPr="00FE4593">
        <w:rPr>
          <w:b/>
          <w:bCs/>
          <w:color w:val="FF0000"/>
        </w:rPr>
        <w:t>PERSON</w:t>
      </w:r>
      <w:r w:rsidR="00DB0DBE" w:rsidRPr="00FE4593">
        <w:t xml:space="preserve"> </w:t>
      </w:r>
      <w:r w:rsidR="00DB0DBE" w:rsidRPr="00FE4593">
        <w:rPr>
          <w:b/>
          <w:bCs/>
          <w:color w:val="0070C0"/>
        </w:rPr>
        <w:t>IS</w:t>
      </w:r>
      <w:r w:rsidR="00DB0DBE" w:rsidRPr="00FE4593">
        <w:t xml:space="preserve"> </w:t>
      </w:r>
      <w:r w:rsidR="00DB0DBE" w:rsidRPr="00FE4593">
        <w:rPr>
          <w:b/>
          <w:bCs/>
          <w:color w:val="C00000"/>
        </w:rPr>
        <w:t>NEVER</w:t>
      </w:r>
      <w:r w:rsidR="00DB0DBE" w:rsidRPr="00FE4593">
        <w:t xml:space="preserve"> </w:t>
      </w:r>
      <w:r w:rsidR="00DB0DBE" w:rsidRPr="00FE4593">
        <w:rPr>
          <w:b/>
          <w:bCs/>
          <w:color w:val="7030A0"/>
        </w:rPr>
        <w:t>DAMAGED</w:t>
      </w:r>
      <w:r w:rsidR="00DB0DBE" w:rsidRPr="00FE4593">
        <w:t xml:space="preserve"> </w:t>
      </w:r>
      <w:r w:rsidR="00DB0DBE" w:rsidRPr="00FE4593">
        <w:rPr>
          <w:b/>
          <w:bCs/>
          <w:color w:val="0070C0"/>
        </w:rPr>
        <w:t>BY</w:t>
      </w:r>
      <w:r w:rsidR="00DB0DBE" w:rsidRPr="00FE4593">
        <w:t xml:space="preserve"> </w:t>
      </w:r>
      <w:r w:rsidR="00DB0DBE" w:rsidRPr="00FE4593">
        <w:t xml:space="preserve">                               </w:t>
      </w:r>
      <w:r w:rsidR="00DB0DBE" w:rsidRPr="00FE4593">
        <w:rPr>
          <w:b/>
          <w:bCs/>
          <w:color w:val="FF0000"/>
        </w:rPr>
        <w:t xml:space="preserve">ANY </w:t>
      </w:r>
      <w:r w:rsidRPr="00FE4593">
        <w:rPr>
          <w:b/>
          <w:bCs/>
          <w:color w:val="FF0000"/>
        </w:rPr>
        <w:t>POOR VISION</w:t>
      </w:r>
      <w:r w:rsidRPr="00FE4593">
        <w:t xml:space="preserve">, </w:t>
      </w:r>
      <w:r w:rsidR="00DB0DBE" w:rsidRPr="00FE4593">
        <w:rPr>
          <w:b/>
          <w:bCs/>
          <w:color w:val="92D050"/>
        </w:rPr>
        <w:t>SUCH</w:t>
      </w:r>
      <w:r w:rsidR="00DB0DBE" w:rsidRPr="00FE4593">
        <w:t xml:space="preserve"> </w:t>
      </w:r>
      <w:r w:rsidR="00DB0DBE" w:rsidRPr="00FE4593">
        <w:rPr>
          <w:b/>
          <w:bCs/>
          <w:color w:val="0070C0"/>
        </w:rPr>
        <w:t>AS</w:t>
      </w:r>
      <w:r w:rsidR="00DB0DBE" w:rsidRPr="00FE4593">
        <w:t xml:space="preserve"> </w:t>
      </w:r>
      <w:r w:rsidR="00DB0DBE" w:rsidRPr="00FE4593">
        <w:rPr>
          <w:b/>
          <w:bCs/>
          <w:color w:val="92D050"/>
        </w:rPr>
        <w:t>BECAUSE</w:t>
      </w:r>
      <w:r w:rsidR="00DB0DBE" w:rsidRPr="00FE4593">
        <w:t xml:space="preserve"> </w:t>
      </w:r>
      <w:r w:rsidR="00DB0DBE" w:rsidRPr="00FE4593">
        <w:rPr>
          <w:b/>
          <w:bCs/>
          <w:color w:val="0070C0"/>
        </w:rPr>
        <w:t>OF</w:t>
      </w:r>
      <w:r w:rsidR="00DB0DBE" w:rsidRPr="00FE4593">
        <w:t xml:space="preserve"> </w:t>
      </w:r>
      <w:r w:rsidR="00DB0DBE" w:rsidRPr="00FE4593">
        <w:rPr>
          <w:b/>
          <w:bCs/>
          <w:color w:val="FF0000"/>
        </w:rPr>
        <w:t xml:space="preserve">ANY </w:t>
      </w:r>
      <w:r w:rsidRPr="00FE4593">
        <w:rPr>
          <w:b/>
          <w:bCs/>
          <w:color w:val="FF0000"/>
        </w:rPr>
        <w:t>MIND CONTROL TECHNOLOGY</w:t>
      </w:r>
      <w:r w:rsidRPr="00FE4593">
        <w:t xml:space="preserve"> </w:t>
      </w:r>
      <w:r w:rsidR="00DB0DBE" w:rsidRPr="00FE4593">
        <w:rPr>
          <w:b/>
          <w:bCs/>
          <w:color w:val="00B0F0"/>
        </w:rPr>
        <w:t>OR</w:t>
      </w:r>
      <w:r w:rsidR="00DB0DBE" w:rsidRPr="00FE4593">
        <w:t xml:space="preserve">                                                  </w:t>
      </w:r>
      <w:r w:rsidR="00DB0DBE" w:rsidRPr="00FE4593">
        <w:rPr>
          <w:b/>
          <w:bCs/>
          <w:color w:val="FF0000"/>
        </w:rPr>
        <w:t xml:space="preserve">ANY </w:t>
      </w:r>
      <w:r w:rsidRPr="00FE4593">
        <w:rPr>
          <w:b/>
          <w:bCs/>
          <w:color w:val="FF0000"/>
        </w:rPr>
        <w:t>LIGHT WAVE ABUSE</w:t>
      </w:r>
      <w:r w:rsidRPr="00FE4593">
        <w:t xml:space="preserve"> </w:t>
      </w:r>
      <w:r w:rsidR="00DB0DBE" w:rsidRPr="00FE4593">
        <w:rPr>
          <w:b/>
          <w:bCs/>
          <w:color w:val="00B0F0"/>
        </w:rPr>
        <w:t>OR</w:t>
      </w:r>
      <w:r w:rsidR="00DB0DBE" w:rsidRPr="00FE4593">
        <w:t xml:space="preserve"> </w:t>
      </w:r>
      <w:r w:rsidR="00DB0DBE" w:rsidRPr="00FE4593">
        <w:rPr>
          <w:b/>
          <w:bCs/>
          <w:color w:val="FF0000"/>
        </w:rPr>
        <w:t xml:space="preserve">ANY </w:t>
      </w:r>
      <w:r w:rsidRPr="00FE4593">
        <w:rPr>
          <w:b/>
          <w:bCs/>
          <w:color w:val="FF0000"/>
        </w:rPr>
        <w:t>RADIO FREQUENCY ABUSE</w:t>
      </w:r>
      <w:r w:rsidRPr="00FE4593">
        <w:t xml:space="preserve">, </w:t>
      </w:r>
      <w:r w:rsidR="00DB0DBE" w:rsidRPr="00FE4593">
        <w:rPr>
          <w:b/>
          <w:bCs/>
          <w:color w:val="7030A0"/>
        </w:rPr>
        <w:t>INCLUDING</w:t>
      </w:r>
      <w:r w:rsidR="00AA356D" w:rsidRPr="00FE4593">
        <w:t xml:space="preserve">, </w:t>
      </w:r>
      <w:r w:rsidR="00DB0DBE" w:rsidRPr="00FE4593">
        <w:rPr>
          <w:b/>
          <w:bCs/>
          <w:color w:val="92D050"/>
        </w:rPr>
        <w:t>HOWEVER</w:t>
      </w:r>
      <w:r w:rsidR="00DB0DBE" w:rsidRPr="00FE4593">
        <w:t xml:space="preserve"> </w:t>
      </w:r>
      <w:r w:rsidR="00DB0DBE" w:rsidRPr="00FE4593">
        <w:rPr>
          <w:b/>
          <w:bCs/>
          <w:color w:val="C00000"/>
        </w:rPr>
        <w:t>NOT</w:t>
      </w:r>
      <w:r w:rsidR="00DB0DBE" w:rsidRPr="00FE4593">
        <w:t xml:space="preserve"> </w:t>
      </w:r>
      <w:r w:rsidR="00DB0DBE" w:rsidRPr="00FE4593">
        <w:rPr>
          <w:b/>
          <w:bCs/>
          <w:color w:val="7030A0"/>
        </w:rPr>
        <w:t>LIMITED</w:t>
      </w:r>
      <w:r w:rsidR="00DB0DBE" w:rsidRPr="00FE4593">
        <w:t xml:space="preserve"> </w:t>
      </w:r>
      <w:r w:rsidR="00DB0DBE" w:rsidRPr="00FE4593">
        <w:rPr>
          <w:b/>
          <w:bCs/>
          <w:color w:val="0070C0"/>
        </w:rPr>
        <w:t>TO</w:t>
      </w:r>
      <w:r w:rsidR="00DB0DBE" w:rsidRPr="00FE4593">
        <w:t xml:space="preserve"> </w:t>
      </w:r>
      <w:r w:rsidR="000C51B3" w:rsidRPr="00FE4593">
        <w:rPr>
          <w:b/>
          <w:bCs/>
          <w:color w:val="FF0000"/>
        </w:rPr>
        <w:t xml:space="preserve">ANY </w:t>
      </w:r>
      <w:r w:rsidRPr="00FE4593">
        <w:rPr>
          <w:b/>
          <w:bCs/>
          <w:color w:val="FF0000"/>
        </w:rPr>
        <w:t>TEARY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TEARS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TEAR PRODUCTION</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TIRED EYES</w:t>
      </w:r>
      <w:r w:rsidRPr="00FE4593">
        <w:t xml:space="preserve">, </w:t>
      </w:r>
      <w:r w:rsidRPr="00FE4593">
        <w:rPr>
          <w:b/>
          <w:bCs/>
          <w:color w:val="00B0F0"/>
        </w:rPr>
        <w:t>OR</w:t>
      </w:r>
      <w:r w:rsidRPr="00FE4593">
        <w:t xml:space="preserve"> </w:t>
      </w:r>
      <w:r w:rsidR="000C51B3" w:rsidRPr="00FE4593">
        <w:t xml:space="preserve">                        </w:t>
      </w:r>
      <w:r w:rsidR="000C51B3" w:rsidRPr="00FE4593">
        <w:rPr>
          <w:b/>
          <w:bCs/>
          <w:color w:val="FF0000"/>
        </w:rPr>
        <w:t xml:space="preserve">ANY </w:t>
      </w:r>
      <w:r w:rsidRPr="00FE4593">
        <w:rPr>
          <w:b/>
          <w:bCs/>
          <w:color w:val="FF0000"/>
        </w:rPr>
        <w:t>EYE JITTER</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SENSITIVE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SENSITIVE VISION</w:t>
      </w:r>
      <w:r w:rsidRPr="00FE4593">
        <w:t xml:space="preserve">, </w:t>
      </w:r>
      <w:r w:rsidRPr="00FE4593">
        <w:rPr>
          <w:b/>
          <w:bCs/>
          <w:color w:val="00B0F0"/>
        </w:rPr>
        <w:t>OR</w:t>
      </w:r>
      <w:r w:rsidRPr="00FE4593">
        <w:t xml:space="preserve"> </w:t>
      </w:r>
      <w:r w:rsidR="000C51B3" w:rsidRPr="00FE4593">
        <w:rPr>
          <w:b/>
          <w:bCs/>
          <w:color w:val="FF0000"/>
        </w:rPr>
        <w:t>ANY</w:t>
      </w:r>
      <w:r w:rsidRPr="00FE4593">
        <w:rPr>
          <w:b/>
          <w:bCs/>
          <w:color w:val="FF0000"/>
        </w:rPr>
        <w:t xml:space="preserve"> INTERESTED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JOYOUS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BLUSHING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UNKNOWNING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BIG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INNOCENT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TWINKLY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EYE TWINKLING</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MASKED EYES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MASKED VISION</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POOR VISION</w:t>
      </w:r>
      <w:r w:rsidRPr="00FE4593">
        <w:rPr>
          <w:b/>
          <w:bCs/>
        </w:rPr>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VISION BLURRINESS</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BLURRY VISION</w:t>
      </w:r>
      <w:r w:rsidRPr="00FE4593">
        <w:t xml:space="preserve">, </w:t>
      </w:r>
      <w:r w:rsidRPr="00FE4593">
        <w:rPr>
          <w:b/>
          <w:bCs/>
          <w:color w:val="00B0F0"/>
        </w:rPr>
        <w:t>OR</w:t>
      </w:r>
      <w:r w:rsidRPr="00FE4593">
        <w:t xml:space="preserve"> </w:t>
      </w:r>
      <w:r w:rsidR="000C51B3" w:rsidRPr="00FE4593">
        <w:rPr>
          <w:b/>
          <w:bCs/>
          <w:color w:val="FF0000"/>
        </w:rPr>
        <w:t xml:space="preserve">ANY </w:t>
      </w:r>
      <w:r w:rsidRPr="00FE4593">
        <w:rPr>
          <w:b/>
          <w:bCs/>
          <w:color w:val="FF0000"/>
        </w:rPr>
        <w:t>EYE DISORIENTATION</w:t>
      </w:r>
      <w:r w:rsidRPr="00FE4593">
        <w:t xml:space="preserve"> – </w:t>
      </w:r>
      <w:r w:rsidRPr="00FE4593">
        <w:rPr>
          <w:b/>
          <w:bCs/>
          <w:color w:val="92D050"/>
        </w:rPr>
        <w:t>INCLUDING</w:t>
      </w:r>
      <w:r w:rsidRPr="00FE4593">
        <w:t xml:space="preserve">, </w:t>
      </w:r>
      <w:r w:rsidRPr="00FE4593">
        <w:rPr>
          <w:b/>
          <w:bCs/>
          <w:color w:val="00B050"/>
        </w:rPr>
        <w:t>HOWEVER</w:t>
      </w:r>
      <w:r w:rsidRPr="00FE4593">
        <w:rPr>
          <w:b/>
          <w:bCs/>
        </w:rPr>
        <w:t xml:space="preserve"> </w:t>
      </w:r>
      <w:r w:rsidRPr="00FE4593">
        <w:rPr>
          <w:b/>
          <w:bCs/>
          <w:color w:val="C00000"/>
        </w:rPr>
        <w:t>NOT</w:t>
      </w:r>
      <w:r w:rsidRPr="00FE4593">
        <w:rPr>
          <w:b/>
          <w:bCs/>
        </w:rPr>
        <w:t xml:space="preserve"> </w:t>
      </w:r>
      <w:r w:rsidRPr="00FE4593">
        <w:rPr>
          <w:b/>
          <w:bCs/>
          <w:color w:val="7030A0"/>
        </w:rPr>
        <w:t>LIMITED</w:t>
      </w:r>
      <w:r w:rsidRPr="00FE4593">
        <w:rPr>
          <w:b/>
          <w:bCs/>
        </w:rPr>
        <w:t xml:space="preserve"> </w:t>
      </w:r>
      <w:r w:rsidRPr="00FE4593">
        <w:rPr>
          <w:b/>
          <w:bCs/>
          <w:color w:val="0070C0"/>
        </w:rPr>
        <w:t>TO</w:t>
      </w:r>
      <w:r w:rsidRPr="00FE4593">
        <w:t xml:space="preserve"> </w:t>
      </w:r>
      <w:r w:rsidRPr="00FE4593">
        <w:rPr>
          <w:b/>
          <w:bCs/>
          <w:color w:val="00B050"/>
        </w:rPr>
        <w:t>AERIAL</w:t>
      </w:r>
      <w:r w:rsidRPr="00FE4593">
        <w:t xml:space="preserve">, </w:t>
      </w:r>
      <w:r w:rsidRPr="00FE4593">
        <w:rPr>
          <w:b/>
          <w:bCs/>
          <w:color w:val="00B050"/>
        </w:rPr>
        <w:t>SPATIAL</w:t>
      </w:r>
      <w:r w:rsidRPr="00FE4593">
        <w:t xml:space="preserve"> </w:t>
      </w:r>
      <w:r w:rsidRPr="00FE4593">
        <w:rPr>
          <w:b/>
          <w:bCs/>
          <w:color w:val="00B0F0"/>
        </w:rPr>
        <w:t>OR</w:t>
      </w:r>
      <w:r w:rsidRPr="00FE4593">
        <w:t xml:space="preserve"> </w:t>
      </w:r>
      <w:r w:rsidRPr="00FE4593">
        <w:rPr>
          <w:b/>
          <w:bCs/>
          <w:color w:val="00B050"/>
        </w:rPr>
        <w:t>CONTEXTUAL IN TYPE</w:t>
      </w:r>
      <w:r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WATERY EYE</w:t>
      </w:r>
      <w:r w:rsidR="00B969CA" w:rsidRPr="00FE4593">
        <w:rPr>
          <w:b/>
          <w:bCs/>
        </w:rPr>
        <w:t xml:space="preserve">, </w:t>
      </w:r>
      <w:r w:rsidR="004D1559" w:rsidRPr="00FE4593">
        <w:rPr>
          <w:b/>
          <w:bCs/>
          <w:color w:val="00B0F0"/>
        </w:rPr>
        <w:t>OR</w:t>
      </w:r>
      <w:r w:rsidR="004D1559" w:rsidRPr="00FE4593">
        <w:rPr>
          <w:b/>
          <w:bCs/>
        </w:rPr>
        <w:t xml:space="preserve"> </w:t>
      </w:r>
      <w:r w:rsidR="003501EC" w:rsidRPr="00FE4593">
        <w:rPr>
          <w:b/>
          <w:bCs/>
          <w:color w:val="FF0000"/>
        </w:rPr>
        <w:t xml:space="preserve">ANY </w:t>
      </w:r>
      <w:r w:rsidR="004D1559" w:rsidRPr="00FE4593">
        <w:rPr>
          <w:b/>
          <w:bCs/>
          <w:color w:val="FF0000"/>
        </w:rPr>
        <w:t>WATERY EYES</w:t>
      </w:r>
      <w:r w:rsidR="004D1559" w:rsidRPr="00FE4593">
        <w:t>,</w:t>
      </w:r>
      <w:r w:rsidR="004D1559"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BURNING EYE LID</w:t>
      </w:r>
      <w:r w:rsidR="00B969CA" w:rsidRPr="00FE4593">
        <w:rPr>
          <w:b/>
          <w:bCs/>
        </w:rPr>
        <w:t xml:space="preserve">, </w:t>
      </w:r>
      <w:r w:rsidR="006670CE" w:rsidRPr="00FE4593">
        <w:rPr>
          <w:b/>
          <w:bCs/>
          <w:color w:val="00B0F0"/>
        </w:rPr>
        <w:t>OR</w:t>
      </w:r>
      <w:r w:rsidR="006670CE" w:rsidRPr="00FE4593">
        <w:rPr>
          <w:b/>
          <w:bCs/>
        </w:rPr>
        <w:t xml:space="preserve"> </w:t>
      </w:r>
      <w:r w:rsidR="003501EC" w:rsidRPr="00FE4593">
        <w:rPr>
          <w:b/>
          <w:bCs/>
          <w:color w:val="FF0000"/>
        </w:rPr>
        <w:t xml:space="preserve">ANY </w:t>
      </w:r>
      <w:r w:rsidR="006670CE" w:rsidRPr="00FE4593">
        <w:rPr>
          <w:b/>
          <w:bCs/>
          <w:color w:val="FF0000"/>
        </w:rPr>
        <w:t>BURNING EYE LIDS</w:t>
      </w:r>
      <w:r w:rsidR="006670CE"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BURNING EYE RETINA</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BURNING EYE RETINAS</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rPr>
        <w:t xml:space="preserve">            </w:t>
      </w:r>
      <w:r w:rsidR="003501EC" w:rsidRPr="00FE4593">
        <w:rPr>
          <w:b/>
          <w:bCs/>
          <w:color w:val="FF0000"/>
        </w:rPr>
        <w:t xml:space="preserve">ANY </w:t>
      </w:r>
      <w:r w:rsidR="00B969CA" w:rsidRPr="00FE4593">
        <w:rPr>
          <w:b/>
          <w:bCs/>
          <w:color w:val="FF0000"/>
        </w:rPr>
        <w:t>TEARFUL EYE</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TEARFUL EYES</w:t>
      </w:r>
      <w:r w:rsidR="00B969CA"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BLUSHY EYE</w:t>
      </w:r>
      <w:r w:rsidR="00B969CA" w:rsidRPr="00FE4593">
        <w:rPr>
          <w:b/>
          <w:bCs/>
        </w:rPr>
        <w:t xml:space="preserve">, </w:t>
      </w:r>
      <w:r w:rsidR="00FE5858" w:rsidRPr="00FE4593">
        <w:rPr>
          <w:b/>
          <w:bCs/>
          <w:color w:val="00B0F0"/>
        </w:rPr>
        <w:t>OR</w:t>
      </w:r>
      <w:r w:rsidR="00FE5858" w:rsidRPr="00FE4593">
        <w:rPr>
          <w:b/>
          <w:bCs/>
        </w:rPr>
        <w:t xml:space="preserve"> </w:t>
      </w:r>
      <w:r w:rsidR="003501EC" w:rsidRPr="00FE4593">
        <w:rPr>
          <w:b/>
          <w:bCs/>
          <w:color w:val="FF0000"/>
        </w:rPr>
        <w:t xml:space="preserve">ANY </w:t>
      </w:r>
      <w:r w:rsidR="00FE5858" w:rsidRPr="00FE4593">
        <w:rPr>
          <w:b/>
          <w:bCs/>
          <w:color w:val="FF0000"/>
        </w:rPr>
        <w:t>BLUSHY EYES</w:t>
      </w:r>
      <w:r w:rsidR="00FE5858" w:rsidRPr="00FE4593">
        <w:rPr>
          <w:b/>
          <w:bCs/>
        </w:rPr>
        <w:t xml:space="preserve">, </w:t>
      </w:r>
      <w:r w:rsidR="00B969CA" w:rsidRPr="00FE4593">
        <w:rPr>
          <w:b/>
          <w:bCs/>
          <w:color w:val="00B0F0"/>
        </w:rPr>
        <w:t>OR</w:t>
      </w:r>
      <w:r w:rsidR="00B969CA" w:rsidRPr="00FE4593">
        <w:rPr>
          <w:b/>
          <w:bCs/>
        </w:rPr>
        <w:t xml:space="preserve"> </w:t>
      </w:r>
      <w:r w:rsidR="003501EC" w:rsidRPr="00FE4593">
        <w:rPr>
          <w:b/>
          <w:bCs/>
        </w:rPr>
        <w:t xml:space="preserve">                </w:t>
      </w:r>
      <w:r w:rsidR="003501EC" w:rsidRPr="00FE4593">
        <w:rPr>
          <w:b/>
          <w:bCs/>
          <w:color w:val="FF0000"/>
        </w:rPr>
        <w:t xml:space="preserve">ANY </w:t>
      </w:r>
      <w:r w:rsidR="00B969CA" w:rsidRPr="00FE4593">
        <w:rPr>
          <w:b/>
          <w:bCs/>
          <w:color w:val="FF0000"/>
        </w:rPr>
        <w:t>BLUSHED EYE LID</w:t>
      </w:r>
      <w:r w:rsidR="00B969CA" w:rsidRPr="00FE4593">
        <w:rPr>
          <w:b/>
          <w:bCs/>
        </w:rPr>
        <w:t xml:space="preserve">, </w:t>
      </w:r>
      <w:r w:rsidR="00FE5858" w:rsidRPr="00FE4593">
        <w:rPr>
          <w:b/>
          <w:bCs/>
          <w:color w:val="00B0F0"/>
        </w:rPr>
        <w:t>OR</w:t>
      </w:r>
      <w:r w:rsidR="00FE5858" w:rsidRPr="00FE4593">
        <w:rPr>
          <w:b/>
          <w:bCs/>
        </w:rPr>
        <w:t xml:space="preserve"> </w:t>
      </w:r>
      <w:r w:rsidR="003501EC" w:rsidRPr="00FE4593">
        <w:rPr>
          <w:b/>
          <w:bCs/>
          <w:color w:val="FF0000"/>
        </w:rPr>
        <w:t xml:space="preserve">ANY </w:t>
      </w:r>
      <w:r w:rsidR="00FE5858" w:rsidRPr="00FE4593">
        <w:rPr>
          <w:b/>
          <w:bCs/>
          <w:color w:val="FF0000"/>
        </w:rPr>
        <w:t>BLUSHED EYE LIDS</w:t>
      </w:r>
      <w:r w:rsidR="00FE5858" w:rsidRPr="00FE4593">
        <w:rPr>
          <w:b/>
          <w:bCs/>
        </w:rPr>
        <w:t xml:space="preserve">, </w:t>
      </w:r>
      <w:r w:rsidR="00B969CA" w:rsidRPr="00FE4593">
        <w:rPr>
          <w:b/>
          <w:bCs/>
          <w:color w:val="00B0F0"/>
        </w:rPr>
        <w:t>OR</w:t>
      </w:r>
      <w:r w:rsidR="00B969CA" w:rsidRPr="00FE4593">
        <w:rPr>
          <w:b/>
          <w:bCs/>
        </w:rPr>
        <w:t xml:space="preserve"> </w:t>
      </w:r>
      <w:r w:rsidR="003501EC" w:rsidRPr="00FE4593">
        <w:rPr>
          <w:b/>
          <w:bCs/>
          <w:color w:val="FF0000"/>
        </w:rPr>
        <w:t xml:space="preserve">ANY </w:t>
      </w:r>
      <w:r w:rsidR="00B969CA" w:rsidRPr="00FE4593">
        <w:rPr>
          <w:b/>
          <w:bCs/>
          <w:color w:val="FF0000"/>
        </w:rPr>
        <w:t>BLURRY EYE</w:t>
      </w:r>
      <w:r w:rsidR="00B969CA" w:rsidRPr="00FE4593">
        <w:rPr>
          <w:b/>
          <w:bCs/>
        </w:rPr>
        <w:t xml:space="preserve">, </w:t>
      </w:r>
      <w:r w:rsidR="004D1559" w:rsidRPr="00FE4593">
        <w:rPr>
          <w:b/>
          <w:bCs/>
          <w:color w:val="00B0F0"/>
        </w:rPr>
        <w:t>OR</w:t>
      </w:r>
      <w:r w:rsidR="004D1559" w:rsidRPr="00FE4593">
        <w:rPr>
          <w:b/>
          <w:bCs/>
        </w:rPr>
        <w:t xml:space="preserve"> </w:t>
      </w:r>
      <w:r w:rsidR="003501EC" w:rsidRPr="00FE4593">
        <w:rPr>
          <w:b/>
          <w:bCs/>
          <w:color w:val="FF0000"/>
        </w:rPr>
        <w:t xml:space="preserve">ANY </w:t>
      </w:r>
      <w:r w:rsidR="004D1559" w:rsidRPr="00FE4593">
        <w:rPr>
          <w:b/>
          <w:bCs/>
          <w:color w:val="FF0000"/>
        </w:rPr>
        <w:t>BLURRY EYES</w:t>
      </w:r>
      <w:r w:rsidR="004D1559" w:rsidRPr="00FE4593">
        <w:t xml:space="preserve">, </w:t>
      </w:r>
      <w:r w:rsidR="004D1559" w:rsidRPr="00FE4593">
        <w:rPr>
          <w:b/>
          <w:bCs/>
          <w:color w:val="00B0F0"/>
        </w:rPr>
        <w:t>OR</w:t>
      </w:r>
      <w:r w:rsidR="004D1559" w:rsidRPr="00FE4593">
        <w:rPr>
          <w:b/>
          <w:bCs/>
        </w:rPr>
        <w:t xml:space="preserve"> </w:t>
      </w:r>
      <w:r w:rsidR="003501EC" w:rsidRPr="00FE4593">
        <w:rPr>
          <w:b/>
          <w:bCs/>
          <w:color w:val="FF0000"/>
        </w:rPr>
        <w:t xml:space="preserve">ANY </w:t>
      </w:r>
      <w:r w:rsidR="004D1559" w:rsidRPr="00FE4593">
        <w:rPr>
          <w:b/>
          <w:bCs/>
          <w:color w:val="FF0000"/>
        </w:rPr>
        <w:t>EYE WATERING</w:t>
      </w:r>
      <w:r w:rsidR="004D1559" w:rsidRPr="00FE4593">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GLANCE</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DYSPHORIA</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ESOPHORIA</w:t>
      </w:r>
      <w:r w:rsidRPr="00FE4593">
        <w:rPr>
          <w:b/>
          <w:bCs/>
        </w:rPr>
        <w:t xml:space="preserve">, </w:t>
      </w:r>
      <w:r w:rsidR="00B969CA" w:rsidRPr="00FE4593">
        <w:rPr>
          <w:b/>
          <w:bCs/>
          <w:color w:val="00B0F0"/>
        </w:rPr>
        <w:t>OR</w:t>
      </w:r>
      <w:r w:rsidR="00B969CA" w:rsidRPr="00FE4593">
        <w:rPr>
          <w:b/>
          <w:bCs/>
        </w:rPr>
        <w:t xml:space="preserve"> </w:t>
      </w:r>
      <w:r w:rsidR="003501EC" w:rsidRPr="00FE4593">
        <w:rPr>
          <w:b/>
          <w:bCs/>
        </w:rPr>
        <w:t xml:space="preserve">                    </w:t>
      </w:r>
      <w:r w:rsidR="003501EC" w:rsidRPr="00FE4593">
        <w:rPr>
          <w:b/>
          <w:bCs/>
          <w:color w:val="FF0000"/>
        </w:rPr>
        <w:t xml:space="preserve">ANY </w:t>
      </w:r>
      <w:r w:rsidR="0031722B" w:rsidRPr="00FE4593">
        <w:rPr>
          <w:b/>
          <w:bCs/>
          <w:color w:val="FF0000"/>
        </w:rPr>
        <w:t xml:space="preserve">EYE </w:t>
      </w:r>
      <w:r w:rsidR="00B969CA" w:rsidRPr="00FE4593">
        <w:rPr>
          <w:b/>
          <w:bCs/>
          <w:color w:val="FF0000"/>
        </w:rPr>
        <w:t>PIMPLE</w:t>
      </w:r>
      <w:r w:rsidR="00B969CA"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0031722B" w:rsidRPr="00FE4593">
        <w:rPr>
          <w:b/>
          <w:bCs/>
          <w:color w:val="FF0000"/>
        </w:rPr>
        <w:t xml:space="preserve">EYE </w:t>
      </w:r>
      <w:r w:rsidRPr="00FE4593">
        <w:rPr>
          <w:b/>
          <w:bCs/>
          <w:color w:val="FF0000"/>
        </w:rPr>
        <w:t>PIMPLES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PIMPLES</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TUNNEL VISION</w:t>
      </w:r>
      <w:r w:rsidRPr="00FE4593">
        <w:rPr>
          <w:b/>
          <w:bCs/>
        </w:rPr>
        <w:t xml:space="preserve">, </w:t>
      </w:r>
      <w:r w:rsidR="0031722B" w:rsidRPr="00FE4593">
        <w:rPr>
          <w:b/>
          <w:bCs/>
          <w:color w:val="00B0F0"/>
        </w:rPr>
        <w:t>OR</w:t>
      </w:r>
      <w:r w:rsidR="0031722B" w:rsidRPr="00FE4593">
        <w:rPr>
          <w:b/>
          <w:bCs/>
        </w:rPr>
        <w:t xml:space="preserve"> </w:t>
      </w:r>
      <w:r w:rsidR="003501EC" w:rsidRPr="00FE4593">
        <w:rPr>
          <w:b/>
          <w:bCs/>
        </w:rPr>
        <w:t xml:space="preserve">                       </w:t>
      </w:r>
      <w:r w:rsidR="003501EC" w:rsidRPr="00FE4593">
        <w:rPr>
          <w:b/>
          <w:bCs/>
          <w:color w:val="FF0000"/>
        </w:rPr>
        <w:lastRenderedPageBreak/>
        <w:t xml:space="preserve">ANY </w:t>
      </w:r>
      <w:r w:rsidR="0031722B" w:rsidRPr="00FE4593">
        <w:rPr>
          <w:b/>
          <w:bCs/>
          <w:color w:val="FF0000"/>
        </w:rPr>
        <w:t>BLURRY EYE</w:t>
      </w:r>
      <w:r w:rsidR="0031722B"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BLURRY EYES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DISORIENTED EYE</w:t>
      </w:r>
      <w:r w:rsidR="0031722B"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DISORIENTED EYES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BURNING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BURNING EYES</w:t>
      </w:r>
      <w:r w:rsidRPr="00FE4593">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GRADUAL EYE BURNING</w:t>
      </w:r>
      <w:r w:rsidRPr="00FE4593">
        <w:rPr>
          <w:b/>
          <w:bCs/>
        </w:rPr>
        <w:t xml:space="preserve">, </w:t>
      </w:r>
      <w:r w:rsidRPr="00FE4593">
        <w:rPr>
          <w:b/>
          <w:bCs/>
          <w:color w:val="00B0F0"/>
        </w:rPr>
        <w:t>OR</w:t>
      </w:r>
      <w:r w:rsidRPr="00FE4593">
        <w:rPr>
          <w:b/>
          <w:bCs/>
        </w:rPr>
        <w:t xml:space="preserve"> </w:t>
      </w:r>
      <w:r w:rsidR="003501EC" w:rsidRPr="00FE4593">
        <w:rPr>
          <w:b/>
          <w:bCs/>
        </w:rPr>
        <w:t xml:space="preserve">                                     </w:t>
      </w:r>
      <w:r w:rsidR="003501EC" w:rsidRPr="00FE4593">
        <w:rPr>
          <w:b/>
          <w:bCs/>
          <w:color w:val="FF0000"/>
        </w:rPr>
        <w:t xml:space="preserve">ANY </w:t>
      </w:r>
      <w:r w:rsidRPr="00FE4593">
        <w:rPr>
          <w:b/>
          <w:bCs/>
          <w:color w:val="FF0000"/>
        </w:rPr>
        <w:t>EYE BURNING</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ITCHY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ITCHY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ETCHING</w:t>
      </w:r>
      <w:r w:rsidRPr="00FE4593">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EYE IRRITATION</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IRRITATED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IRRITATED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ANOXITY</w:t>
      </w:r>
      <w:r w:rsidRPr="00FE4593">
        <w:rPr>
          <w:b/>
          <w:bCs/>
        </w:rPr>
        <w:t xml:space="preserve">, </w:t>
      </w:r>
      <w:r w:rsidR="0031722B" w:rsidRPr="00FE4593">
        <w:rPr>
          <w:b/>
          <w:bCs/>
          <w:color w:val="00B0F0"/>
        </w:rPr>
        <w:t>OR</w:t>
      </w:r>
      <w:r w:rsidR="0031722B" w:rsidRPr="00FE4593">
        <w:rPr>
          <w:b/>
          <w:bCs/>
        </w:rPr>
        <w:t xml:space="preserve"> </w:t>
      </w:r>
      <w:r w:rsidR="003501EC" w:rsidRPr="00FE4593">
        <w:rPr>
          <w:b/>
          <w:bCs/>
        </w:rPr>
        <w:t xml:space="preserve">         </w:t>
      </w:r>
      <w:r w:rsidR="003501EC" w:rsidRPr="00FE4593">
        <w:rPr>
          <w:b/>
          <w:bCs/>
          <w:color w:val="FF0000"/>
        </w:rPr>
        <w:t xml:space="preserve">ANY </w:t>
      </w:r>
      <w:r w:rsidR="0031722B" w:rsidRPr="00FE4593">
        <w:rPr>
          <w:b/>
          <w:bCs/>
          <w:color w:val="FF0000"/>
        </w:rPr>
        <w:t>SAD EYE</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SAD EYES</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EYE ALLERGY</w:t>
      </w:r>
      <w:r w:rsidR="0031722B"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ALLERGIES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CRYING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SOBBING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LIGHT SENSITIVITY</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PHOTOSENSITIVITY</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DIALATION</w:t>
      </w:r>
      <w:r w:rsidRPr="00FE4593">
        <w:rPr>
          <w:b/>
          <w:bCs/>
        </w:rPr>
        <w:t>,</w:t>
      </w:r>
      <w:r w:rsidR="0031722B"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GUILTY EYE</w:t>
      </w:r>
      <w:r w:rsidR="0031722B" w:rsidRPr="00FE4593">
        <w:rPr>
          <w:b/>
          <w:bCs/>
        </w:rPr>
        <w:t>,</w:t>
      </w:r>
      <w:r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GUILTY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DROOPY VISION</w:t>
      </w:r>
      <w:r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DROOPY EYE</w:t>
      </w:r>
      <w:r w:rsidR="0031722B" w:rsidRPr="00FE4593">
        <w:rPr>
          <w:b/>
          <w:bCs/>
        </w:rPr>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DROOPY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DROOPINESS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 EYE</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 EYES</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TREASONOUS EYE</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TREASONOUS EYES</w:t>
      </w:r>
      <w:r w:rsidR="00AA356D" w:rsidRPr="00FE4593">
        <w:rPr>
          <w:b/>
          <w:bCs/>
        </w:rPr>
        <w:t xml:space="preserve">, </w:t>
      </w:r>
      <w:r w:rsidR="0031722B" w:rsidRPr="00FE4593">
        <w:rPr>
          <w:b/>
          <w:bCs/>
          <w:color w:val="00B0F0"/>
        </w:rPr>
        <w:t>OR</w:t>
      </w:r>
      <w:r w:rsidR="0031722B" w:rsidRPr="00FE4593">
        <w:rPr>
          <w:b/>
          <w:bCs/>
        </w:rPr>
        <w:t xml:space="preserve"> </w:t>
      </w:r>
      <w:r w:rsidR="003501EC" w:rsidRPr="00FE4593">
        <w:rPr>
          <w:b/>
          <w:bCs/>
          <w:color w:val="FF0000"/>
        </w:rPr>
        <w:t xml:space="preserve">ANY </w:t>
      </w:r>
      <w:r w:rsidR="0031722B" w:rsidRPr="00FE4593">
        <w:rPr>
          <w:b/>
          <w:bCs/>
          <w:color w:val="FF0000"/>
        </w:rPr>
        <w:t>BLINKING RATE</w:t>
      </w:r>
      <w:r w:rsidR="0031722B" w:rsidRPr="00FE4593">
        <w:rPr>
          <w:b/>
          <w:bCs/>
        </w:rPr>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BLINKING RATES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BLINKING</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BLINKING EYE</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BLINKING EYES</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TWINKLING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SQUINTING</w:t>
      </w:r>
      <w:r w:rsidRPr="00FE4593">
        <w:t xml:space="preserve">, </w:t>
      </w:r>
      <w:r w:rsidR="00057F72" w:rsidRPr="00FE4593">
        <w:rPr>
          <w:b/>
          <w:bCs/>
          <w:color w:val="00B0F0"/>
        </w:rPr>
        <w:t>OR</w:t>
      </w:r>
      <w:r w:rsidR="00057F72" w:rsidRPr="00FE4593">
        <w:rPr>
          <w:b/>
          <w:bCs/>
        </w:rPr>
        <w:t xml:space="preserve"> </w:t>
      </w:r>
      <w:r w:rsidR="003501EC" w:rsidRPr="00FE4593">
        <w:rPr>
          <w:b/>
          <w:bCs/>
          <w:color w:val="FF0000"/>
        </w:rPr>
        <w:t xml:space="preserve">ANY </w:t>
      </w:r>
      <w:r w:rsidR="00057F72" w:rsidRPr="00FE4593">
        <w:rPr>
          <w:b/>
          <w:bCs/>
          <w:color w:val="FF0000"/>
        </w:rPr>
        <w:t>EYE PAIN</w:t>
      </w:r>
      <w:r w:rsidR="00057F72"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PAINFUL EYE</w:t>
      </w:r>
      <w:r w:rsidR="00AA356D" w:rsidRPr="00FE4593">
        <w:rPr>
          <w:b/>
          <w:bCs/>
        </w:rPr>
        <w:t xml:space="preserve">, </w:t>
      </w:r>
      <w:r w:rsidR="00057F72" w:rsidRPr="00FE4593">
        <w:rPr>
          <w:b/>
          <w:bCs/>
          <w:color w:val="00B0F0"/>
        </w:rPr>
        <w:t>OR</w:t>
      </w:r>
      <w:r w:rsidR="003501EC" w:rsidRPr="00FE4593">
        <w:rPr>
          <w:b/>
          <w:bCs/>
        </w:rPr>
        <w:t xml:space="preserve">             </w:t>
      </w:r>
      <w:r w:rsidR="00057F72" w:rsidRPr="00FE4593">
        <w:rPr>
          <w:b/>
          <w:bCs/>
        </w:rPr>
        <w:t xml:space="preserve"> </w:t>
      </w:r>
      <w:r w:rsidR="003501EC" w:rsidRPr="00FE4593">
        <w:rPr>
          <w:b/>
          <w:bCs/>
          <w:color w:val="FF0000"/>
        </w:rPr>
        <w:t xml:space="preserve">ANY </w:t>
      </w:r>
      <w:r w:rsidR="00057F72" w:rsidRPr="00FE4593">
        <w:rPr>
          <w:b/>
          <w:bCs/>
          <w:color w:val="FF0000"/>
        </w:rPr>
        <w:t>PAINFUL EYES</w:t>
      </w:r>
      <w:r w:rsidR="00057F72"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 PAIN</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EYES PAIN</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PAINFUL SQUINTING</w:t>
      </w:r>
      <w:r w:rsidRPr="00FE4593">
        <w:rPr>
          <w:b/>
          <w:bCs/>
        </w:rPr>
        <w:t xml:space="preserve">, </w:t>
      </w:r>
      <w:r w:rsidR="00AA356D" w:rsidRPr="00FE4593">
        <w:rPr>
          <w:b/>
          <w:bCs/>
          <w:color w:val="00B0F0"/>
        </w:rPr>
        <w:t>OR</w:t>
      </w:r>
      <w:r w:rsidR="00AA356D" w:rsidRPr="00FE4593">
        <w:rPr>
          <w:b/>
          <w:bCs/>
        </w:rPr>
        <w:t xml:space="preserve"> </w:t>
      </w:r>
      <w:r w:rsidR="003501EC" w:rsidRPr="00FE4593">
        <w:rPr>
          <w:b/>
          <w:bCs/>
        </w:rPr>
        <w:t xml:space="preserve">            </w:t>
      </w:r>
      <w:r w:rsidR="003501EC" w:rsidRPr="00FE4593">
        <w:rPr>
          <w:b/>
          <w:bCs/>
          <w:color w:val="FF0000"/>
        </w:rPr>
        <w:t xml:space="preserve">ANY </w:t>
      </w:r>
      <w:r w:rsidR="00AA356D" w:rsidRPr="00FE4593">
        <w:rPr>
          <w:b/>
          <w:bCs/>
          <w:color w:val="FF0000"/>
        </w:rPr>
        <w:t>PAINFUL SQUINT</w:t>
      </w:r>
      <w:r w:rsidR="00AA356D"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MENTAL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MENTAL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 TWITTER</w:t>
      </w:r>
      <w:r w:rsidR="00AA356D" w:rsidRPr="00FE4593">
        <w:rPr>
          <w:b/>
          <w:bCs/>
        </w:rPr>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EYE TWITTERING</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TWITTERY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RED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RED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rPr>
        <w:t xml:space="preserve">                      </w:t>
      </w:r>
      <w:r w:rsidR="003501EC" w:rsidRPr="00FE4593">
        <w:rPr>
          <w:b/>
          <w:bCs/>
          <w:color w:val="FF0000"/>
        </w:rPr>
        <w:t xml:space="preserve">ANY </w:t>
      </w:r>
      <w:r w:rsidR="00AA356D" w:rsidRPr="00FE4593">
        <w:rPr>
          <w:b/>
          <w:bCs/>
          <w:color w:val="FF0000"/>
        </w:rPr>
        <w:t>EXHAUSTED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EXHAUSTED EYES</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EYE WARRANT</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WARRANTS</w:t>
      </w:r>
      <w:r w:rsidRPr="00FE4593">
        <w:t xml:space="preserve">, </w:t>
      </w:r>
      <w:r w:rsidRPr="00FE4593">
        <w:rPr>
          <w:b/>
          <w:bCs/>
          <w:color w:val="00B0F0"/>
        </w:rPr>
        <w:t>OR</w:t>
      </w:r>
      <w:r w:rsidRPr="00FE4593">
        <w:t xml:space="preserve"> </w:t>
      </w:r>
      <w:r w:rsidRPr="00FE4593">
        <w:rPr>
          <w:b/>
          <w:bCs/>
          <w:color w:val="FF0000"/>
        </w:rPr>
        <w:t>ANY WARRANT ON ANY EYE</w:t>
      </w:r>
      <w:r w:rsidRPr="00FE4593">
        <w:rPr>
          <w:b/>
          <w:bCs/>
        </w:rPr>
        <w:t xml:space="preserve">, </w:t>
      </w:r>
      <w:r w:rsidR="00AA356D" w:rsidRPr="00FE4593">
        <w:rPr>
          <w:b/>
          <w:bCs/>
          <w:color w:val="00B0F0"/>
        </w:rPr>
        <w:t>OR</w:t>
      </w:r>
      <w:r w:rsidR="00AA356D" w:rsidRPr="00FE4593">
        <w:rPr>
          <w:b/>
          <w:bCs/>
        </w:rPr>
        <w:t xml:space="preserve"> </w:t>
      </w:r>
      <w:r w:rsidR="003501EC" w:rsidRPr="00FE4593">
        <w:rPr>
          <w:b/>
          <w:bCs/>
          <w:color w:val="FF0000"/>
        </w:rPr>
        <w:t xml:space="preserve">ANY </w:t>
      </w:r>
      <w:r w:rsidR="00AA356D" w:rsidRPr="00FE4593">
        <w:rPr>
          <w:b/>
          <w:bCs/>
          <w:color w:val="FF0000"/>
        </w:rPr>
        <w:t>CRIMINAL EYE</w:t>
      </w:r>
      <w:r w:rsidR="00AA356D"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CRIMINAL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rPr>
        <w:t xml:space="preserve">                                 </w:t>
      </w:r>
      <w:r w:rsidR="003501EC" w:rsidRPr="00FE4593">
        <w:rPr>
          <w:b/>
          <w:bCs/>
          <w:color w:val="FF0000"/>
        </w:rPr>
        <w:t xml:space="preserve">ANY </w:t>
      </w:r>
      <w:r w:rsidR="00040807" w:rsidRPr="00FE4593">
        <w:rPr>
          <w:b/>
          <w:bCs/>
          <w:color w:val="FF0000"/>
        </w:rPr>
        <w:t>JEALOUS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JEALOUS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TERRIFIED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TERRIFIED EYES</w:t>
      </w:r>
      <w:r w:rsidRPr="00FE4593">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EYE SCAN DEPTH</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SPASM</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SPASMS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BLOOD VESSEL SPASM</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BLOOD VESSEL SPASMS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VAPOR TRAIL</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VAPOR TRAILS</w:t>
      </w:r>
      <w:r w:rsidRPr="00FE4593">
        <w:t xml:space="preserve">, </w:t>
      </w:r>
      <w:r w:rsidR="00C020EB" w:rsidRPr="00FE4593">
        <w:rPr>
          <w:b/>
          <w:bCs/>
          <w:color w:val="00B0F0"/>
        </w:rPr>
        <w:t>OR</w:t>
      </w:r>
      <w:r w:rsidR="00C020EB" w:rsidRPr="00FE4593">
        <w:rPr>
          <w:b/>
          <w:bCs/>
        </w:rPr>
        <w:t xml:space="preserve"> </w:t>
      </w:r>
      <w:r w:rsidR="003501EC" w:rsidRPr="00FE4593">
        <w:rPr>
          <w:b/>
          <w:bCs/>
          <w:color w:val="FF0000"/>
        </w:rPr>
        <w:t xml:space="preserve">ANY </w:t>
      </w:r>
      <w:r w:rsidR="00C020EB" w:rsidRPr="00FE4593">
        <w:rPr>
          <w:b/>
          <w:bCs/>
          <w:color w:val="FF0000"/>
        </w:rPr>
        <w:t>EYE DEGENERATION</w:t>
      </w:r>
      <w:r w:rsidR="00C020EB" w:rsidRPr="00FE4593">
        <w:t xml:space="preserve">, </w:t>
      </w:r>
      <w:r w:rsidR="00C020EB" w:rsidRPr="00FE4593">
        <w:rPr>
          <w:b/>
          <w:bCs/>
          <w:color w:val="00B0F0"/>
        </w:rPr>
        <w:t>OR</w:t>
      </w:r>
      <w:r w:rsidR="00C020EB" w:rsidRPr="00FE4593">
        <w:rPr>
          <w:b/>
          <w:bCs/>
        </w:rPr>
        <w:t xml:space="preserve"> </w:t>
      </w:r>
      <w:r w:rsidR="003501EC" w:rsidRPr="00FE4593">
        <w:rPr>
          <w:b/>
          <w:bCs/>
          <w:color w:val="FF0000"/>
        </w:rPr>
        <w:t xml:space="preserve">ANY </w:t>
      </w:r>
      <w:r w:rsidR="00C020EB" w:rsidRPr="00FE4593">
        <w:rPr>
          <w:b/>
          <w:bCs/>
          <w:color w:val="FF0000"/>
        </w:rPr>
        <w:t>RETINA DEGENERATION</w:t>
      </w:r>
      <w:r w:rsidR="00C020EB" w:rsidRPr="00FE4593">
        <w:t xml:space="preserve">, </w:t>
      </w:r>
      <w:r w:rsidR="00C020EB" w:rsidRPr="00FE4593">
        <w:rPr>
          <w:b/>
          <w:bCs/>
          <w:color w:val="00B0F0"/>
        </w:rPr>
        <w:t>OR</w:t>
      </w:r>
      <w:r w:rsidR="00C020EB" w:rsidRPr="00FE4593">
        <w:rPr>
          <w:b/>
          <w:bCs/>
        </w:rPr>
        <w:t xml:space="preserve"> </w:t>
      </w:r>
      <w:r w:rsidR="003501EC" w:rsidRPr="00FE4593">
        <w:rPr>
          <w:b/>
          <w:bCs/>
          <w:color w:val="FF0000"/>
        </w:rPr>
        <w:t xml:space="preserve">ANY </w:t>
      </w:r>
      <w:r w:rsidR="00C020EB" w:rsidRPr="00FE4593">
        <w:rPr>
          <w:b/>
          <w:bCs/>
          <w:color w:val="FF0000"/>
        </w:rPr>
        <w:t>PUPIL DEGENERATION</w:t>
      </w:r>
      <w:r w:rsidR="00C020EB" w:rsidRPr="00FE4593">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VAPOR</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FIZZLE</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FIZZLES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BURNING RATES</w:t>
      </w:r>
      <w:r w:rsidR="00040807" w:rsidRPr="00FE4593">
        <w:rPr>
          <w:b/>
          <w:bCs/>
        </w:rPr>
        <w:t xml:space="preserve">, </w:t>
      </w:r>
      <w:r w:rsidRPr="00FE4593">
        <w:rPr>
          <w:b/>
          <w:bCs/>
          <w:color w:val="00B0F0"/>
        </w:rPr>
        <w:t>OR</w:t>
      </w:r>
      <w:r w:rsidRPr="00FE4593">
        <w:rPr>
          <w:b/>
          <w:bCs/>
        </w:rPr>
        <w:t xml:space="preserve"> </w:t>
      </w:r>
      <w:r w:rsidR="003501EC" w:rsidRPr="00FE4593">
        <w:rPr>
          <w:b/>
          <w:bCs/>
        </w:rPr>
        <w:t xml:space="preserve">                        </w:t>
      </w:r>
      <w:r w:rsidR="003501EC" w:rsidRPr="00FE4593">
        <w:rPr>
          <w:b/>
          <w:bCs/>
          <w:color w:val="FF0000"/>
        </w:rPr>
        <w:t xml:space="preserve">ANY </w:t>
      </w:r>
      <w:r w:rsidRPr="00FE4593">
        <w:rPr>
          <w:b/>
          <w:bCs/>
          <w:color w:val="FF0000"/>
        </w:rPr>
        <w:t>EYE FOREIGN SUBSTANCES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BLOTCH</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BLOTCHINESS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rPr>
        <w:t xml:space="preserve">                                 </w:t>
      </w:r>
      <w:r w:rsidR="003501EC" w:rsidRPr="00FE4593">
        <w:rPr>
          <w:b/>
          <w:bCs/>
          <w:color w:val="FF0000"/>
        </w:rPr>
        <w:t xml:space="preserve">ANY </w:t>
      </w:r>
      <w:r w:rsidR="00040807" w:rsidRPr="00FE4593">
        <w:rPr>
          <w:b/>
          <w:bCs/>
          <w:color w:val="FF0000"/>
        </w:rPr>
        <w:t>EYE DRIFT</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DRIFTINESS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EYE GLANCE</w:t>
      </w:r>
      <w:r w:rsidR="00040807" w:rsidRPr="00FE4593">
        <w:rPr>
          <w:b/>
          <w:bCs/>
        </w:rPr>
        <w:t xml:space="preserve">, </w:t>
      </w:r>
      <w:r w:rsidRPr="00FE4593">
        <w:rPr>
          <w:b/>
          <w:bCs/>
          <w:color w:val="00B0F0"/>
        </w:rPr>
        <w:t>OR</w:t>
      </w:r>
      <w:r w:rsidRPr="00FE4593">
        <w:rPr>
          <w:b/>
          <w:bCs/>
        </w:rPr>
        <w:t xml:space="preserve"> </w:t>
      </w:r>
      <w:r w:rsidR="003501EC" w:rsidRPr="00FE4593">
        <w:rPr>
          <w:b/>
          <w:bCs/>
          <w:color w:val="FF0000"/>
        </w:rPr>
        <w:t xml:space="preserve">ANY </w:t>
      </w:r>
      <w:r w:rsidRPr="00FE4593">
        <w:rPr>
          <w:b/>
          <w:bCs/>
          <w:color w:val="FF0000"/>
        </w:rPr>
        <w:t>EYE GLANCING</w:t>
      </w:r>
      <w:r w:rsidRPr="00FE4593">
        <w:rPr>
          <w:b/>
          <w:bCs/>
        </w:rPr>
        <w:t xml:space="preserve">, </w:t>
      </w:r>
      <w:r w:rsidR="00040807" w:rsidRPr="00FE4593">
        <w:rPr>
          <w:b/>
          <w:bCs/>
          <w:color w:val="00B0F0"/>
        </w:rPr>
        <w:t>OR</w:t>
      </w:r>
      <w:r w:rsidR="00040807" w:rsidRPr="00FE4593">
        <w:rPr>
          <w:b/>
          <w:bCs/>
        </w:rPr>
        <w:t xml:space="preserve"> </w:t>
      </w:r>
      <w:r w:rsidR="003501EC" w:rsidRPr="00FE4593">
        <w:rPr>
          <w:b/>
          <w:bCs/>
        </w:rPr>
        <w:t xml:space="preserve">               </w:t>
      </w:r>
      <w:r w:rsidR="003501EC" w:rsidRPr="00FE4593">
        <w:rPr>
          <w:b/>
          <w:bCs/>
          <w:color w:val="FF0000"/>
        </w:rPr>
        <w:t xml:space="preserve">ANY </w:t>
      </w:r>
      <w:r w:rsidR="00040807" w:rsidRPr="00FE4593">
        <w:rPr>
          <w:b/>
          <w:bCs/>
          <w:color w:val="FF0000"/>
        </w:rPr>
        <w:t>MESMERIZED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MESMERIZED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HAPPY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HAPPY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GENUINE EYE</w:t>
      </w:r>
      <w:r w:rsidR="00040807" w:rsidRPr="00FE4593">
        <w:rPr>
          <w:b/>
          <w:bCs/>
        </w:rPr>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GENUINE EYES</w:t>
      </w:r>
      <w:r w:rsidRPr="00FE4593">
        <w:rPr>
          <w:b/>
          <w:bCs/>
        </w:rPr>
        <w:t xml:space="preserve">, </w:t>
      </w:r>
      <w:r w:rsidR="00040807" w:rsidRPr="00FE4593">
        <w:rPr>
          <w:b/>
          <w:bCs/>
          <w:color w:val="00B0F0"/>
        </w:rPr>
        <w:t>OR</w:t>
      </w:r>
      <w:r w:rsidR="00040807" w:rsidRPr="00FE4593">
        <w:rPr>
          <w:b/>
          <w:bCs/>
        </w:rPr>
        <w:t xml:space="preserve"> </w:t>
      </w:r>
      <w:r w:rsidR="003501EC" w:rsidRPr="00FE4593">
        <w:rPr>
          <w:b/>
          <w:bCs/>
          <w:color w:val="FF0000"/>
        </w:rPr>
        <w:t xml:space="preserve">ANY </w:t>
      </w:r>
      <w:r w:rsidR="00040807" w:rsidRPr="00FE4593">
        <w:rPr>
          <w:b/>
          <w:bCs/>
          <w:color w:val="FF0000"/>
        </w:rPr>
        <w:t>WATERY EYE</w:t>
      </w:r>
      <w:r w:rsidR="00040807" w:rsidRPr="00FE4593">
        <w:rPr>
          <w:b/>
          <w:bCs/>
        </w:rPr>
        <w:t>,</w:t>
      </w:r>
      <w:r w:rsidR="00040807"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WATERY EYES</w:t>
      </w:r>
      <w:r w:rsidRPr="00FE4593">
        <w:t xml:space="preserve">, </w:t>
      </w:r>
      <w:r w:rsidRPr="00FE4593">
        <w:rPr>
          <w:b/>
          <w:bCs/>
          <w:color w:val="00B0F0"/>
        </w:rPr>
        <w:t>OR</w:t>
      </w:r>
      <w:r w:rsidRPr="00FE4593">
        <w:t xml:space="preserve"> </w:t>
      </w:r>
      <w:r w:rsidR="003501EC" w:rsidRPr="00FE4593">
        <w:t xml:space="preserve">          </w:t>
      </w:r>
      <w:r w:rsidR="003501EC" w:rsidRPr="00FE4593">
        <w:rPr>
          <w:b/>
          <w:bCs/>
          <w:color w:val="FF0000"/>
        </w:rPr>
        <w:t xml:space="preserve">ANY </w:t>
      </w:r>
      <w:r w:rsidRPr="00FE4593">
        <w:rPr>
          <w:b/>
          <w:bCs/>
          <w:color w:val="FF0000"/>
        </w:rPr>
        <w:t>COLORED EYES IN GENERAL</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YELLOW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GREY EYES</w:t>
      </w:r>
      <w:r w:rsidRPr="00FE4593">
        <w:t xml:space="preserve">, </w:t>
      </w:r>
      <w:r w:rsidRPr="00FE4593">
        <w:rPr>
          <w:b/>
          <w:bCs/>
          <w:color w:val="00B0F0"/>
        </w:rPr>
        <w:t>OR</w:t>
      </w:r>
      <w:r w:rsidRPr="00FE4593">
        <w:t xml:space="preserve"> </w:t>
      </w:r>
      <w:r w:rsidR="003501EC" w:rsidRPr="00FE4593">
        <w:rPr>
          <w:b/>
          <w:bCs/>
          <w:color w:val="FF0000"/>
        </w:rPr>
        <w:t xml:space="preserve">ANY </w:t>
      </w:r>
      <w:r w:rsidRPr="00FE4593">
        <w:rPr>
          <w:b/>
          <w:bCs/>
          <w:color w:val="FF0000"/>
        </w:rPr>
        <w:t>EYE WINKING</w:t>
      </w:r>
      <w:r w:rsidRPr="00FE4593">
        <w:t xml:space="preserve">, </w:t>
      </w:r>
      <w:r w:rsidR="00FE4593" w:rsidRPr="00FE4593">
        <w:rPr>
          <w:b/>
          <w:bCs/>
          <w:color w:val="00B0F0"/>
        </w:rPr>
        <w:t>IMPLICITLY-EXPLICITLY GLOBALLY VIRULENTLY DEFINED</w:t>
      </w:r>
      <w:r w:rsidR="00FE4593" w:rsidRPr="00FE4593">
        <w:rPr>
          <w:b/>
          <w:bCs/>
        </w:rPr>
        <w:t>,</w:t>
      </w:r>
      <w:r w:rsidR="00FE4593" w:rsidRPr="00AD4320">
        <w:rPr>
          <w:b/>
          <w:bCs/>
        </w:rP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w:t>
      </w:r>
      <w:r w:rsidR="00266E1B">
        <w:lastRenderedPageBreak/>
        <w:t>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1"/>
      <w:r w:rsidR="00C67954">
        <w:rPr>
          <w:rStyle w:val="CommentReference"/>
        </w:rPr>
        <w:commentReference w:id="21"/>
      </w:r>
    </w:p>
    <w:p w14:paraId="6BF8BF7F" w14:textId="3BC28D7E" w:rsidR="00C45D83" w:rsidRDefault="00C45D83" w:rsidP="00C45D83">
      <w:pPr>
        <w:ind w:left="360" w:hanging="360"/>
        <w:jc w:val="both"/>
      </w:pPr>
      <w:commentRangeStart w:id="2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2"/>
      <w:r w:rsidR="00C67954">
        <w:rPr>
          <w:rStyle w:val="CommentReference"/>
        </w:rPr>
        <w:commentReference w:id="2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3"/>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3"/>
      <w:r>
        <w:rPr>
          <w:rStyle w:val="CommentReference"/>
        </w:rPr>
        <w:commentReference w:id="23"/>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24"/>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4"/>
      <w:r>
        <w:rPr>
          <w:rStyle w:val="CommentReference"/>
        </w:rPr>
        <w:commentReference w:id="24"/>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25"/>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5"/>
      <w:r>
        <w:rPr>
          <w:rStyle w:val="CommentReference"/>
        </w:rPr>
        <w:commentReference w:id="25"/>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26"/>
      <w:r>
        <w:rPr>
          <w:highlight w:val="yellow"/>
          <w:u w:val="single"/>
        </w:rPr>
        <w:t>FORCED</w:t>
      </w:r>
      <w:commentRangeEnd w:id="26"/>
      <w:r>
        <w:rPr>
          <w:rStyle w:val="CommentReference"/>
        </w:rPr>
        <w:commentReference w:id="26"/>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lastRenderedPageBreak/>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2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7"/>
      <w:r w:rsidR="00B24CF4" w:rsidRPr="006670CE">
        <w:rPr>
          <w:rStyle w:val="CommentReference"/>
        </w:rPr>
        <w:commentReference w:id="27"/>
      </w:r>
    </w:p>
    <w:p w14:paraId="430793E5" w14:textId="269EC7F2" w:rsidR="001037A8" w:rsidRPr="006670CE" w:rsidRDefault="00853D71" w:rsidP="001037A8">
      <w:pPr>
        <w:ind w:left="360" w:hanging="360"/>
        <w:jc w:val="both"/>
      </w:pPr>
      <w:commentRangeStart w:id="2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8"/>
      <w:r w:rsidR="001037A8" w:rsidRPr="006670CE">
        <w:rPr>
          <w:rStyle w:val="CommentReference"/>
        </w:rPr>
        <w:commentReference w:id="28"/>
      </w:r>
    </w:p>
    <w:p w14:paraId="1FF3DBCC" w14:textId="0DFEF651" w:rsidR="00853D71" w:rsidRPr="006670CE" w:rsidRDefault="00853D71" w:rsidP="009C5A96">
      <w:pPr>
        <w:ind w:left="360" w:hanging="360"/>
        <w:jc w:val="both"/>
      </w:pPr>
      <w:commentRangeStart w:id="2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9"/>
      <w:r w:rsidR="001037A8" w:rsidRPr="006670CE">
        <w:rPr>
          <w:rStyle w:val="CommentReference"/>
        </w:rPr>
        <w:commentReference w:id="29"/>
      </w:r>
    </w:p>
    <w:p w14:paraId="7BC9A47F" w14:textId="745F0D88" w:rsidR="000C1682" w:rsidRDefault="000C1682" w:rsidP="000C1682">
      <w:pPr>
        <w:ind w:left="360" w:hanging="360"/>
        <w:jc w:val="both"/>
      </w:pPr>
      <w:commentRangeStart w:id="3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0"/>
      <w:r w:rsidR="00506E87">
        <w:rPr>
          <w:rStyle w:val="CommentReference"/>
        </w:rPr>
        <w:commentReference w:id="30"/>
      </w:r>
    </w:p>
    <w:p w14:paraId="1CBA87EF" w14:textId="54C172BE" w:rsidR="000C1682" w:rsidRDefault="000C1682" w:rsidP="000229F9">
      <w:pPr>
        <w:ind w:left="720" w:hanging="360"/>
        <w:jc w:val="both"/>
      </w:pPr>
      <w:commentRangeStart w:id="3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1"/>
      <w:r w:rsidR="00B24CF4">
        <w:rPr>
          <w:rStyle w:val="CommentReference"/>
        </w:rPr>
        <w:commentReference w:id="31"/>
      </w:r>
    </w:p>
    <w:p w14:paraId="0B910FB8" w14:textId="40521584" w:rsidR="00F7149B" w:rsidRDefault="00F7149B" w:rsidP="00F7149B">
      <w:pPr>
        <w:ind w:left="720" w:hanging="360"/>
        <w:jc w:val="both"/>
      </w:pPr>
      <w:commentRangeStart w:id="3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3"/>
      <w:r w:rsidR="00835EB0">
        <w:rPr>
          <w:rStyle w:val="CommentReference"/>
        </w:rPr>
        <w:commentReference w:id="3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2"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3"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4"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5"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6"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3"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4"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5"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26"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27"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2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0E7D14AB" w15:done="0"/>
  <w15:commentEx w15:paraId="1094B6BB" w15:done="0"/>
  <w15:commentEx w15:paraId="0DCCCDCC" w15:done="0"/>
  <w15:commentEx w15:paraId="1FF7E00D" w15:done="0"/>
  <w15:commentEx w15:paraId="7B1DAD3F"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5631F" w14:textId="77777777" w:rsidR="00CA3CBA" w:rsidRDefault="00CA3CBA" w:rsidP="005B7682">
      <w:pPr>
        <w:spacing w:after="0" w:line="240" w:lineRule="auto"/>
      </w:pPr>
      <w:r>
        <w:separator/>
      </w:r>
    </w:p>
  </w:endnote>
  <w:endnote w:type="continuationSeparator" w:id="0">
    <w:p w14:paraId="7F77D12D" w14:textId="77777777" w:rsidR="00CA3CBA" w:rsidRDefault="00CA3CB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549A8BE"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9DD3" w14:textId="77777777" w:rsidR="00CA3CBA" w:rsidRDefault="00CA3CBA" w:rsidP="005B7682">
      <w:pPr>
        <w:spacing w:after="0" w:line="240" w:lineRule="auto"/>
      </w:pPr>
      <w:r>
        <w:separator/>
      </w:r>
    </w:p>
  </w:footnote>
  <w:footnote w:type="continuationSeparator" w:id="0">
    <w:p w14:paraId="6FDD3346" w14:textId="77777777" w:rsidR="00CA3CBA" w:rsidRDefault="00CA3CB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D86CDF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109</Pages>
  <Words>28018</Words>
  <Characters>159703</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2022-10-29T04:03:00Z</cp:lastPrinted>
  <dcterms:created xsi:type="dcterms:W3CDTF">2022-11-08T15:11:00Z</dcterms:created>
  <dcterms:modified xsi:type="dcterms:W3CDTF">2022-11-08T16:29:00Z</dcterms:modified>
</cp:coreProperties>
</file>