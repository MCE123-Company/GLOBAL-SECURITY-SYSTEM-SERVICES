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OACTIVELY DEFINED</w:t>
      </w:r>
      <w:r w:rsidR="00D741C7">
        <w:t>,</w:t>
      </w:r>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r>
        <w:t>secured at all times.</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77777777"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77777777" w:rsidR="003112D6" w:rsidRDefault="003112D6" w:rsidP="003112D6">
      <w:pPr>
        <w:ind w:left="360" w:hanging="360"/>
        <w:jc w:val="both"/>
      </w:pPr>
      <w:r w:rsidRPr="00631A11">
        <w:rPr>
          <w:u w:val="single"/>
        </w:rPr>
        <w:t>AUTONOMOUS INTERNET SECURITY SYSTEMS</w:t>
      </w:r>
      <w:r>
        <w:t xml:space="preserve"> (</w:t>
      </w:r>
      <w:r w:rsidRPr="00631A11">
        <w:rPr>
          <w:b/>
          <w:bCs/>
        </w:rPr>
        <w:t>2022</w:t>
      </w:r>
      <w:r>
        <w:t>) – ensures that the Internet of everyone is secured at all times. Scrubs Internet records to remove unwanted or distasteful Internet activity.</w:t>
      </w:r>
    </w:p>
    <w:p w14:paraId="75BD925B" w14:textId="77777777"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04A4A433" w14:textId="77777777"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 ensures that all audio transmissions pertaining to anyone is secured at all times.</w:t>
      </w:r>
    </w:p>
    <w:p w14:paraId="3B3BF30C" w14:textId="77777777"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CONTROLLED</w:t>
      </w:r>
      <w:r>
        <w:t xml:space="preserve"> verbal transcriptions, to ensure that bad things are not on the verbal transcription records of anyone.</w:t>
      </w:r>
    </w:p>
    <w:p w14:paraId="05E7E7E2" w14:textId="77777777"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77777777"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anyone.</w:t>
      </w:r>
    </w:p>
    <w:p w14:paraId="159212AF" w14:textId="77777777" w:rsidR="003112D6" w:rsidRDefault="003112D6" w:rsidP="003112D6">
      <w:pPr>
        <w:ind w:left="360" w:hanging="360"/>
        <w:jc w:val="both"/>
      </w:pPr>
      <w:r w:rsidRPr="00631A11">
        <w:rPr>
          <w:u w:val="single"/>
        </w:rPr>
        <w:t>AUTONOMOUS LAYERED SECURITY SYSTEMS</w:t>
      </w:r>
      <w:r>
        <w:t xml:space="preserve"> (</w:t>
      </w:r>
      <w:r w:rsidRPr="00631A11">
        <w:rPr>
          <w:b/>
          <w:bCs/>
        </w:rPr>
        <w:t>2022</w:t>
      </w:r>
      <w:r>
        <w:t>) – ensures that layered security systems are implemented for everyone, including layered security data structured systems that generate various types of layered security.</w:t>
      </w:r>
    </w:p>
    <w:p w14:paraId="1FE37734" w14:textId="77777777"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77777777"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6CF05755" w14:textId="7777777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77777777"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F43FE" w14:textId="77777777" w:rsidR="00CF0800" w:rsidRDefault="00CF0800" w:rsidP="005B7682">
      <w:pPr>
        <w:spacing w:after="0" w:line="240" w:lineRule="auto"/>
      </w:pPr>
      <w:r>
        <w:separator/>
      </w:r>
    </w:p>
  </w:endnote>
  <w:endnote w:type="continuationSeparator" w:id="0">
    <w:p w14:paraId="56839EBE" w14:textId="77777777" w:rsidR="00CF0800" w:rsidRDefault="00CF080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8F66C" w14:textId="77777777" w:rsidR="00C43C6C" w:rsidRDefault="00C43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4D4A1FF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43C6C">
              <w:rPr>
                <w:b/>
                <w:bCs/>
                <w:u w:val="single"/>
              </w:rPr>
              <w:t>GLOBAL SECURITY SYSTEMS</w:t>
            </w:r>
            <w:r w:rsidR="00C43C6C" w:rsidRPr="00DC37D2">
              <w:rPr>
                <w:b/>
                <w:bCs/>
              </w:rPr>
              <w:t>®, INC.</w:t>
            </w:r>
            <w:r w:rsidR="00C43C6C" w:rsidRPr="00DC37D2">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9FA2" w14:textId="77777777" w:rsidR="00C43C6C" w:rsidRDefault="00C43C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3355" w14:textId="77777777" w:rsidR="00CF0800" w:rsidRDefault="00CF0800" w:rsidP="005B7682">
      <w:pPr>
        <w:spacing w:after="0" w:line="240" w:lineRule="auto"/>
      </w:pPr>
      <w:r>
        <w:separator/>
      </w:r>
    </w:p>
  </w:footnote>
  <w:footnote w:type="continuationSeparator" w:id="0">
    <w:p w14:paraId="35EC49B6" w14:textId="77777777" w:rsidR="00CF0800" w:rsidRDefault="00CF080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DEA15" w14:textId="77777777" w:rsidR="00C43C6C" w:rsidRDefault="00C43C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A547457"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C43C6C">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788F0048"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C43C6C">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C43C6C">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78FE3" w14:textId="77777777" w:rsidR="00C43C6C" w:rsidRDefault="00C43C6C">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3C6C"/>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0800"/>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37D2"/>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29090</Words>
  <Characters>165817</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2022-10-05T22:55:00Z</dcterms:created>
  <dcterms:modified xsi:type="dcterms:W3CDTF">2023-02-09T18:55:00Z</dcterms:modified>
</cp:coreProperties>
</file>