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5883800" w:rsidR="00074C5F" w:rsidRDefault="00844FF2" w:rsidP="00B111EA">
      <w:pPr>
        <w:jc w:val="center"/>
        <w:rPr>
          <w:bCs/>
          <w:sz w:val="28"/>
          <w:szCs w:val="28"/>
        </w:rPr>
      </w:pPr>
      <w:r>
        <w:rPr>
          <w:bCs/>
          <w:sz w:val="28"/>
          <w:szCs w:val="28"/>
        </w:rPr>
        <w:t>10/28/2022 11:58:54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044B565" w14:textId="77777777" w:rsidR="005210B3" w:rsidRPr="00887771" w:rsidRDefault="005210B3" w:rsidP="005210B3">
      <w:pPr>
        <w:jc w:val="both"/>
        <w:rPr>
          <w:b/>
          <w:sz w:val="24"/>
        </w:rPr>
      </w:pPr>
      <w:bookmarkStart w:id="0" w:name="_Hlk118483925"/>
      <w:r>
        <w:rPr>
          <w:b/>
          <w:sz w:val="24"/>
        </w:rPr>
        <w:lastRenderedPageBreak/>
        <w:t>ANTI-EXECUTION PROTECTION SYSTEMS</w:t>
      </w:r>
    </w:p>
    <w:p w14:paraId="26EFBAEA" w14:textId="634F0DD2" w:rsidR="005210B3" w:rsidRPr="007C137E" w:rsidRDefault="005210B3" w:rsidP="005210B3">
      <w:pPr>
        <w:jc w:val="both"/>
        <w:rPr>
          <w:b/>
          <w:bCs/>
        </w:rPr>
      </w:pPr>
      <w:r w:rsidRPr="00D1102B">
        <w:rPr>
          <w:b/>
          <w:bCs/>
          <w:color w:val="C00000"/>
        </w:rPr>
        <w:t>DON’T</w:t>
      </w:r>
      <w:r w:rsidRPr="00D1102B">
        <w:rPr>
          <w:b/>
          <w:bCs/>
        </w:rPr>
        <w:t xml:space="preserve"> </w:t>
      </w:r>
      <w:r w:rsidRPr="00D1102B">
        <w:rPr>
          <w:b/>
          <w:bCs/>
          <w:color w:val="7030A0"/>
        </w:rPr>
        <w:t>DO</w:t>
      </w:r>
      <w:r w:rsidRPr="007C137E">
        <w:rPr>
          <w:b/>
          <w:bCs/>
        </w:rPr>
        <w:t xml:space="preserve"> </w:t>
      </w:r>
      <w:r w:rsidRPr="003119B3">
        <w:rPr>
          <w:b/>
          <w:bCs/>
          <w:color w:val="FF0000"/>
        </w:rPr>
        <w:t>ANYTHING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2944AA">
        <w:rPr>
          <w:b/>
          <w:bCs/>
          <w:color w:val="00B0F0"/>
        </w:rPr>
        <w:t>AND</w:t>
      </w:r>
      <w:r>
        <w:t xml:space="preserve"> </w:t>
      </w:r>
      <w:r w:rsidRPr="003E5564">
        <w:rPr>
          <w:b/>
          <w:bCs/>
          <w:color w:val="C00000"/>
        </w:rPr>
        <w:t>DON’T</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7030A0"/>
        </w:rPr>
        <w:t>DO</w:t>
      </w:r>
      <w:r w:rsidRPr="007C137E">
        <w:rPr>
          <w:b/>
          <w:bCs/>
        </w:rPr>
        <w:t xml:space="preserve"> </w:t>
      </w:r>
      <w:r w:rsidRPr="003119B3">
        <w:rPr>
          <w:b/>
          <w:bCs/>
          <w:color w:val="FF0000"/>
        </w:rPr>
        <w:t>ANYTHING AT BAD, AT ALL, LITERALLY</w:t>
      </w:r>
      <w:r w:rsidRPr="007C137E">
        <w:rPr>
          <w:b/>
          <w:bCs/>
        </w:rPr>
        <w:t>,</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D1102B">
        <w:rPr>
          <w:b/>
          <w:bCs/>
          <w:color w:val="C00000"/>
        </w:rPr>
        <w:t>NEVER</w:t>
      </w:r>
      <w:r w:rsidRPr="00D1102B">
        <w:rPr>
          <w:b/>
          <w:bCs/>
        </w:rPr>
        <w:t xml:space="preserve"> </w:t>
      </w:r>
      <w:r w:rsidRPr="00D1102B">
        <w:rPr>
          <w:b/>
          <w:bCs/>
          <w:color w:val="7030A0"/>
        </w:rPr>
        <w:t>DO</w:t>
      </w:r>
      <w:r w:rsidRPr="007C137E">
        <w:rPr>
          <w:b/>
          <w:bCs/>
        </w:rPr>
        <w:t xml:space="preserve"> </w:t>
      </w:r>
      <w:r w:rsidRPr="003119B3">
        <w:rPr>
          <w:b/>
          <w:bCs/>
          <w:color w:val="FF0000"/>
        </w:rPr>
        <w:t>ANYTHING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NEVER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NEVER</w:t>
      </w:r>
      <w:r w:rsidRPr="003E5564">
        <w:rPr>
          <w:b/>
          <w:bCs/>
        </w:rPr>
        <w:t xml:space="preserve"> </w:t>
      </w:r>
      <w:r w:rsidRPr="003E5564">
        <w:rPr>
          <w:b/>
          <w:bCs/>
          <w:color w:val="7030A0"/>
        </w:rPr>
        <w:t>DO</w:t>
      </w:r>
      <w:r w:rsidRPr="007C137E">
        <w:rPr>
          <w:b/>
          <w:bCs/>
        </w:rPr>
        <w:t xml:space="preserve"> </w:t>
      </w:r>
      <w:r w:rsidRPr="003119B3">
        <w:rPr>
          <w:b/>
          <w:bCs/>
          <w:color w:val="FF0000"/>
        </w:rPr>
        <w:t>ANYTHING AT BAD, AT ALL, LITERALLY</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NEVER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D1102B">
        <w:rPr>
          <w:b/>
          <w:bCs/>
          <w:color w:val="C00000"/>
        </w:rPr>
        <w:t>DON’T</w:t>
      </w:r>
      <w:r w:rsidRPr="00D1102B">
        <w:rPr>
          <w:b/>
          <w:bCs/>
        </w:rPr>
        <w:t xml:space="preserve"> </w:t>
      </w:r>
      <w:r w:rsidRPr="00D1102B">
        <w:rPr>
          <w:b/>
          <w:bCs/>
          <w:color w:val="00B050"/>
        </w:rPr>
        <w:t>EVER</w:t>
      </w:r>
      <w:r w:rsidRPr="00D1102B">
        <w:rPr>
          <w:b/>
          <w:bCs/>
        </w:rPr>
        <w:t xml:space="preserve"> </w:t>
      </w:r>
      <w:r w:rsidRPr="00D1102B">
        <w:rPr>
          <w:b/>
          <w:bCs/>
          <w:color w:val="7030A0"/>
        </w:rPr>
        <w:t>DO</w:t>
      </w:r>
      <w:r w:rsidRPr="007C137E">
        <w:rPr>
          <w:b/>
          <w:bCs/>
        </w:rPr>
        <w:t xml:space="preserve"> </w:t>
      </w:r>
      <w:r w:rsidRPr="003119B3">
        <w:rPr>
          <w:b/>
          <w:bCs/>
          <w:color w:val="FF0000"/>
        </w:rPr>
        <w:t>ANYTHING BAD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00B050"/>
        </w:rPr>
        <w:t>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00B050"/>
        </w:rPr>
        <w:t>EVER</w:t>
      </w:r>
      <w:r w:rsidRPr="003E5564">
        <w:rPr>
          <w:b/>
          <w:bCs/>
        </w:rPr>
        <w:t xml:space="preserve"> </w:t>
      </w:r>
      <w:r w:rsidRPr="003E5564">
        <w:rPr>
          <w:b/>
          <w:bCs/>
          <w:color w:val="7030A0"/>
        </w:rPr>
        <w:t>DO</w:t>
      </w:r>
      <w:r w:rsidRPr="007C137E">
        <w:rPr>
          <w:b/>
          <w:bCs/>
        </w:rPr>
        <w:t xml:space="preserve"> </w:t>
      </w:r>
      <w:r w:rsidRPr="003119B3">
        <w:rPr>
          <w:b/>
          <w:bCs/>
          <w:color w:val="FF0000"/>
        </w:rPr>
        <w:t>ANYTHING AT BAD, AT ALL, LITERALLY</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00B050"/>
        </w:rPr>
        <w:t>EVER</w:t>
      </w:r>
      <w:r w:rsidRPr="003E5564">
        <w:rPr>
          <w:b/>
          <w:bCs/>
        </w:rPr>
        <w:t xml:space="preserve"> </w:t>
      </w:r>
      <w:r w:rsidRPr="003E5564">
        <w:rPr>
          <w:b/>
          <w:bCs/>
          <w:color w:val="7030A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D1102B">
        <w:rPr>
          <w:b/>
          <w:bCs/>
          <w:color w:val="C00000"/>
        </w:rPr>
        <w:t>DON’T</w:t>
      </w:r>
      <w:r w:rsidRPr="00D1102B">
        <w:rPr>
          <w:b/>
          <w:bCs/>
        </w:rPr>
        <w:t xml:space="preserve"> </w:t>
      </w:r>
      <w:r w:rsidRPr="00D1102B">
        <w:rPr>
          <w:b/>
          <w:bCs/>
          <w:color w:val="7030A0"/>
        </w:rPr>
        <w:t>ALLOW</w:t>
      </w:r>
      <w:r w:rsidRPr="007C137E">
        <w:rPr>
          <w:b/>
          <w:bCs/>
        </w:rPr>
        <w:t xml:space="preserve"> </w:t>
      </w:r>
      <w:r w:rsidRPr="003119B3">
        <w:rPr>
          <w:b/>
          <w:bCs/>
          <w:color w:val="FF0000"/>
        </w:rPr>
        <w:t>ANYTHING BAD</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C00000"/>
        </w:rPr>
        <w:t>DON’T</w:t>
      </w:r>
      <w:r w:rsidRPr="003E5564">
        <w:rPr>
          <w:b/>
          <w:bCs/>
        </w:rPr>
        <w:t xml:space="preserve"> </w:t>
      </w:r>
      <w:r w:rsidRPr="003E5564">
        <w:rPr>
          <w:b/>
          <w:bCs/>
          <w:color w:val="7030A0"/>
        </w:rPr>
        <w:t>ALLOW</w:t>
      </w:r>
      <w:r w:rsidRPr="007C137E">
        <w:rPr>
          <w:b/>
          <w:bCs/>
        </w:rPr>
        <w:t xml:space="preserve"> </w:t>
      </w:r>
      <w:r w:rsidRPr="003119B3">
        <w:rPr>
          <w:b/>
          <w:bCs/>
          <w:color w:val="FF0000"/>
        </w:rPr>
        <w:t>ANYTHING AT ALL, LITERALLY, BAD</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7030A0"/>
        </w:rPr>
        <w:t>ALLOW</w:t>
      </w:r>
      <w:r w:rsidRPr="007C137E">
        <w:rPr>
          <w:b/>
          <w:bCs/>
        </w:rPr>
        <w:t xml:space="preserve"> </w:t>
      </w:r>
      <w:r w:rsidRPr="003119B3">
        <w:rPr>
          <w:b/>
          <w:bCs/>
          <w:color w:val="FF0000"/>
        </w:rPr>
        <w:t>ANYTHING AT BAD, AT ALL, LITERALLY</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C00000"/>
        </w:rPr>
        <w:t>DON’T</w:t>
      </w:r>
      <w:r w:rsidRPr="003E5564">
        <w:rPr>
          <w:b/>
          <w:bCs/>
        </w:rPr>
        <w:t xml:space="preserve"> </w:t>
      </w:r>
      <w:r w:rsidRPr="003E5564">
        <w:rPr>
          <w:b/>
          <w:bCs/>
          <w:color w:val="7030A0"/>
        </w:rPr>
        <w:t>ALLOW</w:t>
      </w:r>
      <w:r w:rsidRPr="007C137E">
        <w:rPr>
          <w:b/>
          <w:bCs/>
        </w:rPr>
        <w:t xml:space="preserve"> </w:t>
      </w:r>
      <w:r w:rsidRPr="003119B3">
        <w:rPr>
          <w:b/>
          <w:bCs/>
          <w:color w:val="FF0000"/>
        </w:rPr>
        <w:t>ANYTHING AT ALL, LITERALLY, BAD, EVER</w:t>
      </w:r>
      <w:r>
        <w:rPr>
          <w:b/>
          <w:bCs/>
        </w:rPr>
        <w:t xml:space="preserve"> </w:t>
      </w:r>
      <w:r w:rsidRPr="00D1102B">
        <w:rPr>
          <w:b/>
          <w:bCs/>
          <w:color w:val="0070C0"/>
        </w:rPr>
        <w:t>TO</w:t>
      </w:r>
      <w:r w:rsidRPr="003119B3">
        <w:rPr>
          <w:b/>
          <w:bCs/>
          <w:color w:val="92D050"/>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D1102B">
        <w:rPr>
          <w:b/>
          <w:bCs/>
          <w:color w:val="7030A0"/>
        </w:rPr>
        <w:t>MAKE</w:t>
      </w:r>
      <w:r w:rsidRPr="00D1102B">
        <w:rPr>
          <w:b/>
          <w:bCs/>
        </w:rPr>
        <w:t xml:space="preserve"> </w:t>
      </w:r>
      <w:r w:rsidRPr="00D1102B">
        <w:rPr>
          <w:b/>
          <w:bCs/>
          <w:color w:val="00B050"/>
        </w:rPr>
        <w:t>SURE</w:t>
      </w:r>
      <w:r>
        <w:rPr>
          <w:b/>
          <w:bCs/>
        </w:rPr>
        <w:t xml:space="preserve"> </w:t>
      </w:r>
      <w:r w:rsidRPr="00865EC6">
        <w:rPr>
          <w:b/>
          <w:bCs/>
          <w:color w:val="FF0000"/>
        </w:rPr>
        <w:t>NOTHING BAD</w:t>
      </w:r>
      <w:r>
        <w:rPr>
          <w:b/>
          <w:bCs/>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NOTHING</w:t>
      </w:r>
      <w:r w:rsidRPr="003119B3">
        <w:rPr>
          <w:b/>
          <w:bCs/>
          <w:color w:val="FF0000"/>
        </w:rPr>
        <w:t xml:space="preserve"> AT ALL, LITERALLY, BAD</w:t>
      </w:r>
      <w:r>
        <w:rPr>
          <w:b/>
          <w:bCs/>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NOTHING</w:t>
      </w:r>
      <w:r w:rsidRPr="003119B3">
        <w:rPr>
          <w:b/>
          <w:bCs/>
          <w:color w:val="FF0000"/>
        </w:rPr>
        <w:t xml:space="preserve"> BAD, AT ALL, LITERALLY</w:t>
      </w:r>
      <w:r>
        <w:rPr>
          <w:b/>
          <w:bCs/>
        </w:rPr>
        <w:t xml:space="preserve"> </w:t>
      </w:r>
      <w:r w:rsidRPr="003E5564">
        <w:rPr>
          <w:b/>
          <w:bCs/>
          <w:color w:val="00B050"/>
        </w:rPr>
        <w:t>EVER</w:t>
      </w:r>
      <w:r w:rsidRPr="00B03779">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NOTHING</w:t>
      </w:r>
      <w:r w:rsidRPr="003119B3">
        <w:rPr>
          <w:b/>
          <w:bCs/>
          <w:color w:val="FF0000"/>
        </w:rPr>
        <w:t xml:space="preserve"> AT ALL, LITERALLY, BAD,</w:t>
      </w:r>
      <w:r w:rsidRPr="00D1102B">
        <w:rPr>
          <w:b/>
          <w:bCs/>
        </w:rPr>
        <w:t xml:space="preserve"> </w:t>
      </w:r>
      <w:r w:rsidRPr="00D1102B">
        <w:rPr>
          <w:b/>
          <w:bCs/>
          <w:color w:val="00B050"/>
        </w:rPr>
        <w:t>EVER</w:t>
      </w:r>
      <w:r w:rsidRPr="00B03779">
        <w:rPr>
          <w:b/>
          <w:bCs/>
        </w:rPr>
        <w:t xml:space="preserve"> </w:t>
      </w:r>
      <w:r w:rsidRPr="00D1102B">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Pr>
          <w:b/>
          <w:bCs/>
        </w:rPr>
        <w:t xml:space="preserve"> </w:t>
      </w:r>
      <w:r w:rsidRPr="0037565B">
        <w:rPr>
          <w:b/>
          <w:bCs/>
          <w:color w:val="FF0000"/>
        </w:rPr>
        <w:t>ALL BAD THINGS</w:t>
      </w:r>
      <w:r>
        <w:rPr>
          <w:b/>
          <w:bCs/>
        </w:rPr>
        <w:t xml:space="preserve"> </w:t>
      </w:r>
      <w:r w:rsidRPr="00D1102B">
        <w:rPr>
          <w:b/>
          <w:bCs/>
          <w:color w:val="C00000"/>
        </w:rPr>
        <w:t>NEVER</w:t>
      </w:r>
      <w:r w:rsidRPr="00D1102B">
        <w:rPr>
          <w:b/>
          <w:bCs/>
        </w:rPr>
        <w:t xml:space="preserve"> </w:t>
      </w:r>
      <w:r w:rsidRPr="00D1102B">
        <w:rPr>
          <w:b/>
          <w:bCs/>
          <w:color w:val="7030A0"/>
        </w:rPr>
        <w:t>HAPPEN</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EVERYTHING</w:t>
      </w:r>
      <w:r w:rsidRPr="003119B3">
        <w:rPr>
          <w:b/>
          <w:bCs/>
          <w:color w:val="FF0000"/>
        </w:rPr>
        <w:t xml:space="preserve"> AT ALL, LITERALLY, BAD</w:t>
      </w:r>
      <w:r>
        <w:rPr>
          <w:b/>
          <w:bCs/>
        </w:rPr>
        <w:t xml:space="preserve"> </w:t>
      </w:r>
      <w:r w:rsidRPr="00D1102B">
        <w:rPr>
          <w:b/>
          <w:bCs/>
          <w:color w:val="C00000"/>
        </w:rPr>
        <w:t>NEVER</w:t>
      </w:r>
      <w:r w:rsidRPr="00D1102B">
        <w:rPr>
          <w:b/>
          <w:bCs/>
        </w:rPr>
        <w:t xml:space="preserve"> </w:t>
      </w:r>
      <w:r w:rsidRPr="00D1102B">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EVERYTHING</w:t>
      </w:r>
      <w:r w:rsidRPr="003119B3">
        <w:rPr>
          <w:b/>
          <w:bCs/>
          <w:color w:val="FF0000"/>
        </w:rPr>
        <w:t xml:space="preserve"> BAD, AT ALL, LITERALLY</w:t>
      </w:r>
      <w:r>
        <w:rPr>
          <w:b/>
          <w:bCs/>
        </w:rPr>
        <w:t xml:space="preserve"> </w:t>
      </w:r>
      <w:r w:rsidRPr="003E5564">
        <w:rPr>
          <w:b/>
          <w:bCs/>
          <w:color w:val="C00000"/>
        </w:rPr>
        <w:t>NEVER</w:t>
      </w:r>
      <w:r w:rsidRPr="003E5564">
        <w:rPr>
          <w:b/>
          <w:bCs/>
        </w:rPr>
        <w:t xml:space="preserve"> </w:t>
      </w:r>
      <w:r w:rsidRPr="003E5564">
        <w:rPr>
          <w:b/>
          <w:bCs/>
          <w:color w:val="7030A0"/>
        </w:rPr>
        <w:t>HAPPENS</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7C137E">
        <w:rPr>
          <w:b/>
          <w:bCs/>
        </w:rPr>
        <w:t xml:space="preserve"> </w:t>
      </w:r>
      <w:r>
        <w:rPr>
          <w:b/>
          <w:bCs/>
          <w:color w:val="FF0000"/>
        </w:rPr>
        <w:t>EVERYTHING</w:t>
      </w:r>
      <w:r w:rsidRPr="003119B3">
        <w:rPr>
          <w:b/>
          <w:bCs/>
          <w:color w:val="FF0000"/>
        </w:rPr>
        <w:t xml:space="preserve"> AT ALL, LITERALLY, BAD, EVER</w:t>
      </w:r>
      <w:r>
        <w:rPr>
          <w:b/>
          <w:bCs/>
        </w:rPr>
        <w:t xml:space="preserve"> </w:t>
      </w:r>
      <w:r w:rsidRPr="003E5564">
        <w:rPr>
          <w:b/>
          <w:bCs/>
          <w:color w:val="C00000"/>
        </w:rPr>
        <w:t>NEVER</w:t>
      </w:r>
      <w:r w:rsidRPr="003E5564">
        <w:rPr>
          <w:b/>
          <w:bCs/>
        </w:rPr>
        <w:t xml:space="preserve"> </w:t>
      </w:r>
      <w:r w:rsidRPr="003E5564">
        <w:rPr>
          <w:b/>
          <w:bCs/>
          <w:color w:val="7030A0"/>
        </w:rPr>
        <w:t>HAPPENS</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865EC6">
        <w:rPr>
          <w:b/>
          <w:bCs/>
          <w:color w:val="92D050"/>
        </w:rPr>
        <w:t xml:space="preserve"> THAT</w:t>
      </w:r>
      <w:r>
        <w:rPr>
          <w:b/>
          <w:bCs/>
        </w:rPr>
        <w:t xml:space="preserve"> </w:t>
      </w:r>
      <w:r w:rsidRPr="0037565B">
        <w:rPr>
          <w:b/>
          <w:bCs/>
          <w:color w:val="FF0000"/>
        </w:rPr>
        <w:t>ALL BAD THINGS</w:t>
      </w:r>
      <w:r>
        <w:rPr>
          <w:b/>
          <w:bCs/>
        </w:rPr>
        <w:t xml:space="preserve"> </w:t>
      </w:r>
      <w:r w:rsidRPr="00D1102B">
        <w:rPr>
          <w:b/>
          <w:bCs/>
          <w:color w:val="C00000"/>
        </w:rPr>
        <w:t>DON’T</w:t>
      </w:r>
      <w:r w:rsidRPr="00D1102B">
        <w:rPr>
          <w:b/>
          <w:bCs/>
        </w:rPr>
        <w:t xml:space="preserve"> </w:t>
      </w:r>
      <w:r w:rsidRPr="00D1102B">
        <w:rPr>
          <w:b/>
          <w:bCs/>
          <w:color w:val="7030A0"/>
        </w:rPr>
        <w:t>HAPPEN</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rPr>
          <w:b/>
          <w:bCs/>
          <w:color w:val="00B0F0"/>
        </w:rPr>
        <w:t xml:space="preserve"> </w:t>
      </w:r>
      <w:r w:rsidRPr="003E5564">
        <w:rPr>
          <w:b/>
          <w:bCs/>
          <w:color w:val="7030A0"/>
        </w:rPr>
        <w:t>MAKE</w:t>
      </w:r>
      <w:r w:rsidRPr="003E5564">
        <w:rPr>
          <w:b/>
          <w:bCs/>
        </w:rPr>
        <w:t xml:space="preserve"> </w:t>
      </w:r>
      <w:r w:rsidRPr="003E5564">
        <w:rPr>
          <w:b/>
          <w:bCs/>
          <w:color w:val="00B050"/>
        </w:rPr>
        <w:t>SURE</w:t>
      </w:r>
      <w:r w:rsidRPr="00D1102B">
        <w:rPr>
          <w:b/>
          <w:bCs/>
        </w:rPr>
        <w:t xml:space="preserve"> </w:t>
      </w:r>
      <w:r>
        <w:rPr>
          <w:b/>
          <w:bCs/>
          <w:color w:val="92D050"/>
        </w:rPr>
        <w:t>THAT</w:t>
      </w:r>
      <w:r w:rsidRPr="007C137E">
        <w:rPr>
          <w:b/>
          <w:bCs/>
        </w:rPr>
        <w:t xml:space="preserve"> </w:t>
      </w:r>
      <w:r>
        <w:rPr>
          <w:b/>
          <w:bCs/>
          <w:color w:val="FF0000"/>
        </w:rPr>
        <w:t>EVERYTHING</w:t>
      </w:r>
      <w:r w:rsidRPr="003119B3">
        <w:rPr>
          <w:b/>
          <w:bCs/>
          <w:color w:val="FF0000"/>
        </w:rPr>
        <w:t xml:space="preserve"> AT ALL, </w:t>
      </w:r>
      <w:r w:rsidRPr="003119B3">
        <w:rPr>
          <w:b/>
          <w:bCs/>
          <w:color w:val="FF0000"/>
        </w:rPr>
        <w:lastRenderedPageBreak/>
        <w:t>LITERALLY, BAD</w:t>
      </w:r>
      <w:r>
        <w:rPr>
          <w:b/>
          <w:bCs/>
        </w:rPr>
        <w:t xml:space="preserve"> </w:t>
      </w:r>
      <w:r w:rsidRPr="00D1102B">
        <w:rPr>
          <w:b/>
          <w:bCs/>
          <w:color w:val="C00000"/>
        </w:rPr>
        <w:t>DOESN’T</w:t>
      </w:r>
      <w:r w:rsidRPr="00D1102B">
        <w:rPr>
          <w:b/>
          <w:bCs/>
        </w:rPr>
        <w:t xml:space="preserve"> </w:t>
      </w:r>
      <w:r w:rsidRPr="00D1102B">
        <w:rPr>
          <w:b/>
          <w:bCs/>
          <w:color w:val="7030A0"/>
        </w:rPr>
        <w:t>HAPPEN</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D1102B">
        <w:rPr>
          <w:b/>
          <w:bCs/>
        </w:rPr>
        <w:t xml:space="preserve"> </w:t>
      </w:r>
      <w:r>
        <w:rPr>
          <w:b/>
          <w:bCs/>
          <w:color w:val="92D050"/>
        </w:rPr>
        <w:t>THAT</w:t>
      </w:r>
      <w:r w:rsidRPr="007C137E">
        <w:rPr>
          <w:b/>
          <w:bCs/>
        </w:rPr>
        <w:t xml:space="preserve"> </w:t>
      </w:r>
      <w:r>
        <w:rPr>
          <w:b/>
          <w:bCs/>
          <w:color w:val="FF0000"/>
        </w:rPr>
        <w:t>EVERYTHING</w:t>
      </w:r>
      <w:r w:rsidRPr="003119B3">
        <w:rPr>
          <w:b/>
          <w:bCs/>
          <w:color w:val="FF0000"/>
        </w:rPr>
        <w:t xml:space="preserve"> BAD, AT ALL, LITERALLY</w:t>
      </w:r>
      <w:r>
        <w:rPr>
          <w:b/>
          <w:bCs/>
        </w:rPr>
        <w:t xml:space="preserve"> </w:t>
      </w:r>
      <w:r w:rsidRPr="00D1102B">
        <w:rPr>
          <w:b/>
          <w:bCs/>
          <w:color w:val="C00000"/>
        </w:rPr>
        <w:t>DOESN’T</w:t>
      </w:r>
      <w:r w:rsidRPr="00D1102B">
        <w:rPr>
          <w:b/>
          <w:bCs/>
        </w:rPr>
        <w:t xml:space="preserve"> </w:t>
      </w:r>
      <w:r w:rsidRPr="00D1102B">
        <w:rPr>
          <w:b/>
          <w:bCs/>
          <w:color w:val="7030A0"/>
        </w:rPr>
        <w:t>HAPPEN</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E5564">
        <w:rPr>
          <w:b/>
          <w:bCs/>
          <w:color w:val="7030A0"/>
        </w:rPr>
        <w:t>MAKE</w:t>
      </w:r>
      <w:r w:rsidRPr="003E5564">
        <w:rPr>
          <w:b/>
          <w:bCs/>
        </w:rPr>
        <w:t xml:space="preserve"> </w:t>
      </w:r>
      <w:r w:rsidRPr="003E5564">
        <w:rPr>
          <w:b/>
          <w:bCs/>
          <w:color w:val="00B050"/>
        </w:rPr>
        <w:t>SURE</w:t>
      </w:r>
      <w:r w:rsidRPr="00D1102B" w:rsidDel="00D1102B">
        <w:rPr>
          <w:b/>
          <w:bCs/>
        </w:rPr>
        <w:t xml:space="preserve"> </w:t>
      </w:r>
      <w:r>
        <w:rPr>
          <w:b/>
          <w:bCs/>
          <w:color w:val="92D050"/>
        </w:rPr>
        <w:t>THAT</w:t>
      </w:r>
      <w:r w:rsidRPr="007C137E">
        <w:rPr>
          <w:b/>
          <w:bCs/>
        </w:rPr>
        <w:t xml:space="preserve"> </w:t>
      </w:r>
      <w:r>
        <w:rPr>
          <w:b/>
          <w:bCs/>
          <w:color w:val="FF0000"/>
        </w:rPr>
        <w:t>EVERYTHING</w:t>
      </w:r>
      <w:r w:rsidRPr="003119B3">
        <w:rPr>
          <w:b/>
          <w:bCs/>
          <w:color w:val="FF0000"/>
        </w:rPr>
        <w:t xml:space="preserve"> AT ALL, LITERALLY, BAD, EVER</w:t>
      </w:r>
      <w:r>
        <w:rPr>
          <w:b/>
          <w:bCs/>
        </w:rPr>
        <w:t xml:space="preserve"> </w:t>
      </w:r>
      <w:r w:rsidRPr="00D1102B">
        <w:rPr>
          <w:b/>
          <w:bCs/>
          <w:color w:val="C00000"/>
        </w:rPr>
        <w:t>DOESN’T</w:t>
      </w:r>
      <w:r w:rsidRPr="00D1102B">
        <w:rPr>
          <w:b/>
          <w:bCs/>
        </w:rPr>
        <w:t xml:space="preserve"> </w:t>
      </w:r>
      <w:r w:rsidRPr="00D1102B">
        <w:rPr>
          <w:b/>
          <w:bCs/>
          <w:color w:val="7030A0"/>
        </w:rPr>
        <w:t>HAPPEN</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sidRPr="0037565B">
        <w:rPr>
          <w:b/>
          <w:bCs/>
          <w:color w:val="FF0000"/>
        </w:rPr>
        <w:t>EVERYTHING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Pr>
          <w:b/>
          <w:bCs/>
          <w:color w:val="FF0000"/>
        </w:rPr>
        <w:t>EVERYTHING</w:t>
      </w:r>
      <w:r w:rsidRPr="003119B3">
        <w:rPr>
          <w:b/>
          <w:bCs/>
          <w:color w:val="FF0000"/>
        </w:rPr>
        <w:t xml:space="preserve"> AT ALL, LITERALLY,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Pr>
          <w:b/>
          <w:bCs/>
          <w:color w:val="FF0000"/>
        </w:rPr>
        <w:t>EVERYTHING</w:t>
      </w:r>
      <w:r w:rsidRPr="003119B3">
        <w:rPr>
          <w:b/>
          <w:bCs/>
          <w:color w:val="FF0000"/>
        </w:rPr>
        <w:t xml:space="preserve"> BAD, AT ALL, LITERALLY</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t xml:space="preserve">, </w:t>
      </w:r>
      <w:r w:rsidRPr="009321E9">
        <w:rPr>
          <w:b/>
          <w:bCs/>
          <w:color w:val="00B0F0"/>
        </w:rPr>
        <w:t>AND</w:t>
      </w:r>
      <w:r>
        <w:t xml:space="preserve"> </w:t>
      </w:r>
      <w:r>
        <w:rPr>
          <w:b/>
          <w:bCs/>
          <w:color w:val="FF0000"/>
        </w:rPr>
        <w:t>EVERYTHING</w:t>
      </w:r>
      <w:r w:rsidRPr="003119B3">
        <w:rPr>
          <w:b/>
          <w:bCs/>
          <w:color w:val="FF0000"/>
        </w:rPr>
        <w:t xml:space="preserve"> AT ALL, LITERALLY, BAD, EVER</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D1102B">
        <w:rPr>
          <w:b/>
          <w:bCs/>
          <w:color w:val="0070C0"/>
        </w:rPr>
        <w:t>BE</w:t>
      </w:r>
      <w:r>
        <w:rPr>
          <w:b/>
          <w:bCs/>
        </w:rPr>
        <w:t xml:space="preserve"> </w:t>
      </w:r>
      <w:r w:rsidRPr="0037565B">
        <w:rPr>
          <w:b/>
          <w:bCs/>
          <w:color w:val="7030A0"/>
        </w:rPr>
        <w:t>ALLOWED</w:t>
      </w:r>
      <w:r w:rsidRPr="007C137E">
        <w:rPr>
          <w:b/>
          <w:bCs/>
        </w:rPr>
        <w:t xml:space="preserve">, </w:t>
      </w:r>
      <w:r w:rsidRPr="00F850AF">
        <w:rPr>
          <w:b/>
          <w:bCs/>
          <w:color w:val="00B0F0"/>
        </w:rPr>
        <w:t xml:space="preserve">IMPLICITLY-EXPLICITLY </w:t>
      </w:r>
      <w:r>
        <w:rPr>
          <w:b/>
          <w:bCs/>
          <w:color w:val="00B0F0"/>
        </w:rPr>
        <w:t>GLOBALLY VIRULENTLY</w:t>
      </w:r>
      <w:r w:rsidRPr="001D15FB">
        <w:rPr>
          <w:b/>
          <w:bCs/>
          <w:color w:val="00B0F0"/>
        </w:rPr>
        <w:t xml:space="preserve"> DEFINED</w:t>
      </w:r>
      <w:r w:rsidRPr="0037565B">
        <w:t>.</w:t>
      </w:r>
    </w:p>
    <w:bookmarkEnd w:id="0"/>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360D2EC0"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5210B3" w:rsidRPr="00FE4593">
        <w:rPr>
          <w:b/>
          <w:bCs/>
          <w:color w:val="FF0000"/>
        </w:rPr>
        <w:t>ALL SPEECH AUDIO GENERATION SOFTWARE</w:t>
      </w:r>
      <w:r w:rsidR="005210B3">
        <w:t xml:space="preserve"> </w:t>
      </w:r>
      <w:r w:rsidR="005210B3" w:rsidRPr="00FE4593">
        <w:rPr>
          <w:b/>
          <w:bCs/>
          <w:color w:val="C00000"/>
        </w:rPr>
        <w:t>NEVER</w:t>
      </w:r>
      <w:r>
        <w:t xml:space="preserve"> </w:t>
      </w:r>
      <w:r w:rsidR="005210B3" w:rsidRPr="00FE4593">
        <w:rPr>
          <w:b/>
          <w:bCs/>
          <w:color w:val="92D050"/>
        </w:rPr>
        <w:t>DISINGENUOUSLY</w:t>
      </w:r>
      <w:r w:rsidR="005210B3">
        <w:t xml:space="preserve"> </w:t>
      </w:r>
      <w:r w:rsidR="005210B3" w:rsidRPr="00FE4593">
        <w:rPr>
          <w:b/>
          <w:bCs/>
          <w:color w:val="7030A0"/>
        </w:rPr>
        <w:t>CREATES</w:t>
      </w:r>
      <w:r w:rsidR="005210B3">
        <w:t xml:space="preserve"> </w:t>
      </w:r>
      <w:r w:rsidR="005210B3" w:rsidRPr="00FE4593">
        <w:rPr>
          <w:b/>
          <w:bCs/>
          <w:color w:val="FF0000"/>
        </w:rPr>
        <w:t>ANY AUDIO</w:t>
      </w:r>
      <w:r>
        <w:t xml:space="preserve">, </w:t>
      </w:r>
      <w:r w:rsidR="005210B3" w:rsidRPr="00FE4593">
        <w:rPr>
          <w:b/>
          <w:bCs/>
          <w:color w:val="0070C0"/>
        </w:rPr>
        <w:t>FOR</w:t>
      </w:r>
      <w:r w:rsidR="005210B3">
        <w:t xml:space="preserve"> </w:t>
      </w:r>
      <w:r w:rsidR="005210B3" w:rsidRPr="00FE4593">
        <w:rPr>
          <w:b/>
          <w:bCs/>
          <w:color w:val="7030A0"/>
        </w:rPr>
        <w:t>STORAGE</w:t>
      </w:r>
      <w:r w:rsidR="005210B3">
        <w:t xml:space="preserve"> </w:t>
      </w:r>
      <w:r w:rsidR="005210B3" w:rsidRPr="00FE4593">
        <w:rPr>
          <w:b/>
          <w:bCs/>
          <w:color w:val="00B0F0"/>
        </w:rPr>
        <w:t>AND</w:t>
      </w:r>
      <w:r w:rsidRPr="00FE4593">
        <w:rPr>
          <w:b/>
          <w:bCs/>
        </w:rPr>
        <w:t>/</w:t>
      </w:r>
      <w:r w:rsidR="005210B3" w:rsidRPr="00FE4593">
        <w:rPr>
          <w:b/>
          <w:bCs/>
          <w:color w:val="00B0F0"/>
        </w:rPr>
        <w:t>OR</w:t>
      </w:r>
      <w:r w:rsidR="005210B3">
        <w:t xml:space="preserve"> </w:t>
      </w:r>
      <w:r w:rsidR="005210B3" w:rsidRPr="00FE4593">
        <w:rPr>
          <w:b/>
          <w:bCs/>
          <w:color w:val="7030A0"/>
        </w:rPr>
        <w:t>TRANSMISSION</w:t>
      </w:r>
      <w:r>
        <w:t xml:space="preserve">, </w:t>
      </w:r>
      <w:r w:rsidR="005210B3" w:rsidRPr="00FE4593">
        <w:rPr>
          <w:b/>
          <w:bCs/>
          <w:color w:val="92D050"/>
        </w:rPr>
        <w:t>THAT</w:t>
      </w:r>
      <w:r w:rsidR="005210B3">
        <w:t xml:space="preserve"> </w:t>
      </w:r>
      <w:r w:rsidR="005210B3" w:rsidRPr="00FE4593">
        <w:rPr>
          <w:b/>
          <w:bCs/>
          <w:color w:val="7030A0"/>
        </w:rPr>
        <w:t>CHARACTERIZES</w:t>
      </w:r>
      <w:r w:rsidR="005210B3">
        <w:t xml:space="preserve"> </w:t>
      </w:r>
      <w:r w:rsidR="005210B3" w:rsidRPr="00FE4593">
        <w:rPr>
          <w:b/>
          <w:bCs/>
          <w:color w:val="FF0000"/>
        </w:rPr>
        <w:t>ANY WITNESS</w:t>
      </w:r>
      <w:r w:rsidR="005210B3">
        <w:t xml:space="preserve"> </w:t>
      </w:r>
      <w:r w:rsidR="005210B3" w:rsidRPr="00FE4593">
        <w:rPr>
          <w:b/>
          <w:bCs/>
          <w:color w:val="0070C0"/>
        </w:rPr>
        <w:t>IN</w:t>
      </w:r>
      <w:r w:rsidR="005210B3">
        <w:t xml:space="preserve"> </w:t>
      </w:r>
      <w:r w:rsidR="005210B3" w:rsidRPr="00FE4593">
        <w:rPr>
          <w:b/>
          <w:bCs/>
          <w:color w:val="FF0000"/>
        </w:rPr>
        <w:t>ANY BAD SPOTLIGHT</w:t>
      </w:r>
      <w:r>
        <w:t xml:space="preserve">, </w:t>
      </w:r>
      <w:r w:rsidR="005210B3" w:rsidRPr="00FE4593">
        <w:rPr>
          <w:b/>
          <w:bCs/>
          <w:color w:val="7030A0"/>
        </w:rPr>
        <w:t>BASED</w:t>
      </w:r>
      <w:r w:rsidR="005210B3">
        <w:t xml:space="preserve"> </w:t>
      </w:r>
      <w:r w:rsidR="005210B3" w:rsidRPr="00FE4593">
        <w:rPr>
          <w:b/>
          <w:bCs/>
          <w:color w:val="92D050"/>
        </w:rPr>
        <w:t>UPON HOW</w:t>
      </w:r>
      <w:r w:rsidR="005210B3">
        <w:t xml:space="preserve"> </w:t>
      </w:r>
      <w:r w:rsidR="005210B3" w:rsidRPr="00FE4593">
        <w:rPr>
          <w:b/>
          <w:bCs/>
          <w:color w:val="FF0000"/>
        </w:rPr>
        <w:t>ANY TONE</w:t>
      </w:r>
      <w:r w:rsidR="005210B3">
        <w:t xml:space="preserve"> </w:t>
      </w:r>
      <w:r w:rsidR="005210B3" w:rsidRPr="00FE4593">
        <w:rPr>
          <w:b/>
          <w:bCs/>
          <w:color w:val="0070C0"/>
        </w:rPr>
        <w:t>OF</w:t>
      </w:r>
      <w:r w:rsidR="005210B3">
        <w:t xml:space="preserve"> </w:t>
      </w:r>
      <w:r w:rsidR="005210B3" w:rsidRPr="00FE4593">
        <w:rPr>
          <w:b/>
          <w:bCs/>
          <w:color w:val="FF0000"/>
        </w:rPr>
        <w:t>ANY VOICE</w:t>
      </w:r>
      <w:r w:rsidR="005210B3">
        <w:t xml:space="preserve"> </w:t>
      </w:r>
      <w:r w:rsidR="005210B3" w:rsidRPr="00FE4593">
        <w:rPr>
          <w:b/>
          <w:bCs/>
          <w:color w:val="0070C0"/>
        </w:rPr>
        <w:t>IS</w:t>
      </w:r>
      <w:r w:rsidR="005210B3">
        <w:t xml:space="preserve"> </w:t>
      </w:r>
      <w:r w:rsidR="005210B3" w:rsidRPr="00FE4593">
        <w:rPr>
          <w:b/>
          <w:bCs/>
          <w:color w:val="7030A0"/>
        </w:rPr>
        <w:t>PORTRAYED</w:t>
      </w:r>
      <w:r>
        <w:t>,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3C7AF4C" w14:textId="77777777" w:rsidR="00C44978" w:rsidRDefault="00C44978">
      <w:pPr>
        <w:rPr>
          <w:u w:val="single"/>
        </w:rPr>
      </w:pPr>
      <w:r>
        <w:rPr>
          <w:u w:val="single"/>
        </w:rPr>
        <w:br w:type="page"/>
      </w:r>
    </w:p>
    <w:p w14:paraId="4C5AB06E" w14:textId="72931A09" w:rsidR="00D04D10" w:rsidRPr="0006068F" w:rsidRDefault="00D04D10" w:rsidP="00F32BA1">
      <w:pPr>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bookmarkStart w:id="3" w:name="_Hlk118796624"/>
      <w:r>
        <w:rPr>
          <w:b/>
          <w:sz w:val="24"/>
        </w:rPr>
        <w:t>ALTERATION PREVENTION SECURITY SYSTEMS</w:t>
      </w:r>
      <w:bookmarkEnd w:id="3"/>
    </w:p>
    <w:p w14:paraId="76DBFCFC" w14:textId="36BE91C3" w:rsidR="00940DC7" w:rsidRPr="00C0532F" w:rsidRDefault="00940DC7" w:rsidP="00FE4593">
      <w:pPr>
        <w:rPr>
          <w:b/>
          <w:bCs/>
        </w:rPr>
      </w:pPr>
      <w:r>
        <w:rPr>
          <w:b/>
          <w:sz w:val="24"/>
        </w:rPr>
        <w:t>VARIOUS PREVENTION SECURITY SYSTEMS</w:t>
      </w:r>
    </w:p>
    <w:p w14:paraId="01D5729B" w14:textId="1AD67779"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224BBC" w:rsidRPr="004263BE">
        <w:rPr>
          <w:b/>
          <w:bCs/>
          <w:color w:val="92D050"/>
          <w:highlight w:val="yellow"/>
        </w:rPr>
        <w:t>THAT</w:t>
      </w:r>
      <w:r w:rsidR="00224BBC">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6300F11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224BBC">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224BBC">
        <w:rPr>
          <w:highlight w:val="yellow"/>
        </w:rPr>
        <w:t xml:space="preserve">                               </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599E4BF6" w14:textId="671DDB3A"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0C51B3">
        <w:rPr>
          <w:highlight w:val="yellow"/>
        </w:rPr>
        <w:t xml:space="preserve">     </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0C51B3">
        <w:rPr>
          <w:highlight w:val="yellow"/>
        </w:rPr>
        <w:t xml:space="preserve">  </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3D8B6BA6"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8"/>
      <w:commentRangeStart w:id="9"/>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8"/>
      <w:r w:rsidR="00671456">
        <w:rPr>
          <w:rStyle w:val="CommentReference"/>
        </w:rPr>
        <w:commentReference w:id="8"/>
      </w:r>
      <w:commentRangeEnd w:id="9"/>
      <w:r w:rsidR="00671456">
        <w:rPr>
          <w:rStyle w:val="CommentReference"/>
        </w:rPr>
        <w:commentReference w:id="9"/>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0" w:name="_Hlk114403663"/>
      <w:r w:rsidR="00615B5B">
        <w:rPr>
          <w:b/>
          <w:bCs/>
          <w:i/>
          <w:iCs/>
        </w:rPr>
        <w:t>SHFINT</w:t>
      </w:r>
      <w:bookmarkEnd w:id="10"/>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p>
    <w:p w14:paraId="029DD5E2" w14:textId="24683F27"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p>
    <w:p w14:paraId="64573F68" w14:textId="2A3C2CAB" w:rsidR="00F34DA2" w:rsidRPr="004D572C" w:rsidRDefault="00F34DA2" w:rsidP="00F34DA2">
      <w:pPr>
        <w:ind w:left="360" w:hanging="360"/>
        <w:jc w:val="both"/>
        <w:rPr>
          <w:color w:val="00B050"/>
          <w:u w:val="single"/>
        </w:rPr>
      </w:pPr>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p>
    <w:p w14:paraId="56CE4A8C" w14:textId="594CCBC3"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p>
    <w:p w14:paraId="6AF6ED45" w14:textId="51E8A088" w:rsidR="00F34DA2" w:rsidRPr="004D572C" w:rsidRDefault="001B1200" w:rsidP="001B1200">
      <w:pPr>
        <w:ind w:left="360" w:hanging="360"/>
        <w:jc w:val="both"/>
        <w:rPr>
          <w:i/>
          <w:iCs/>
          <w:color w:val="00B050"/>
        </w:rPr>
      </w:pPr>
      <w:commentRangeStart w:id="11"/>
      <w:commentRangeStart w:id="12"/>
      <w:commentRangeStart w:id="13"/>
      <w:commentRangeStart w:id="14"/>
      <w:commentRangeStart w:id="15"/>
      <w:commentRangeStart w:id="16"/>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1"/>
      <w:r w:rsidRPr="004D572C">
        <w:rPr>
          <w:rStyle w:val="CommentReference"/>
          <w:i/>
          <w:iCs/>
        </w:rPr>
        <w:commentReference w:id="11"/>
      </w:r>
      <w:commentRangeEnd w:id="12"/>
      <w:r w:rsidR="00DB536B" w:rsidRPr="004D572C">
        <w:rPr>
          <w:rStyle w:val="CommentReference"/>
          <w:i/>
          <w:iCs/>
        </w:rPr>
        <w:commentReference w:id="12"/>
      </w:r>
      <w:commentRangeEnd w:id="13"/>
      <w:r w:rsidR="00CD079B">
        <w:rPr>
          <w:rStyle w:val="CommentReference"/>
        </w:rPr>
        <w:commentReference w:id="13"/>
      </w:r>
      <w:commentRangeEnd w:id="14"/>
      <w:r w:rsidR="00CD079B">
        <w:rPr>
          <w:rStyle w:val="CommentReference"/>
        </w:rPr>
        <w:commentReference w:id="14"/>
      </w:r>
      <w:commentRangeEnd w:id="15"/>
      <w:r w:rsidR="000233A7">
        <w:rPr>
          <w:rStyle w:val="CommentReference"/>
        </w:rPr>
        <w:commentReference w:id="15"/>
      </w:r>
      <w:commentRangeEnd w:id="16"/>
      <w:r w:rsidR="000233A7">
        <w:rPr>
          <w:rStyle w:val="CommentReference"/>
        </w:rPr>
        <w:commentReference w:id="16"/>
      </w:r>
    </w:p>
    <w:p w14:paraId="37C0F7AB" w14:textId="6428E223" w:rsidR="00DB536B" w:rsidRPr="004D572C" w:rsidRDefault="00DB536B" w:rsidP="00DB536B">
      <w:pPr>
        <w:ind w:left="360" w:hanging="360"/>
        <w:jc w:val="both"/>
        <w:rPr>
          <w:i/>
          <w:iCs/>
          <w:color w:val="00B050"/>
        </w:rPr>
      </w:pPr>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17"/>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17"/>
      <w:r w:rsidR="000233A7">
        <w:rPr>
          <w:rStyle w:val="CommentReference"/>
        </w:rPr>
        <w:commentReference w:id="17"/>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18"/>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18"/>
      <w:r w:rsidR="001B4118">
        <w:rPr>
          <w:rStyle w:val="CommentReference"/>
        </w:rPr>
        <w:commentReference w:id="18"/>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19"/>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19"/>
      <w:r w:rsidR="001B4118">
        <w:rPr>
          <w:rStyle w:val="CommentReference"/>
        </w:rPr>
        <w:commentReference w:id="19"/>
      </w:r>
    </w:p>
    <w:p w14:paraId="2812635E" w14:textId="77777777" w:rsidR="00F7149B" w:rsidRDefault="00F7149B">
      <w:pPr>
        <w:rPr>
          <w:u w:val="single"/>
        </w:rPr>
      </w:pPr>
      <w:r>
        <w:rPr>
          <w:u w:val="single"/>
        </w:rPr>
        <w:br w:type="page"/>
      </w:r>
    </w:p>
    <w:p w14:paraId="61344280" w14:textId="6AB0B1A2" w:rsidR="00F7149B" w:rsidRPr="00C0532F" w:rsidRDefault="00F7149B" w:rsidP="00C7176A">
      <w:pPr>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0"/>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0"/>
      <w:r w:rsidR="00C67954">
        <w:rPr>
          <w:rStyle w:val="CommentReference"/>
        </w:rPr>
        <w:commentReference w:id="20"/>
      </w:r>
    </w:p>
    <w:p w14:paraId="6BF8BF7F" w14:textId="3BC28D7E" w:rsidR="00C45D83" w:rsidRDefault="00C45D83" w:rsidP="00C45D83">
      <w:pPr>
        <w:ind w:left="360" w:hanging="360"/>
        <w:jc w:val="both"/>
      </w:pPr>
      <w:commentRangeStart w:id="21"/>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1"/>
      <w:r w:rsidR="00C67954">
        <w:rPr>
          <w:rStyle w:val="CommentReference"/>
        </w:rPr>
        <w:commentReference w:id="21"/>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2"/>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2"/>
      <w:r>
        <w:rPr>
          <w:rStyle w:val="CommentReference"/>
        </w:rPr>
        <w:commentReference w:id="22"/>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23"/>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3"/>
      <w:r>
        <w:rPr>
          <w:rStyle w:val="CommentReference"/>
        </w:rPr>
        <w:commentReference w:id="23"/>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24"/>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4"/>
      <w:r>
        <w:rPr>
          <w:rStyle w:val="CommentReference"/>
        </w:rPr>
        <w:commentReference w:id="24"/>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pPr>
      <w:r w:rsidRPr="00F71FBD">
        <w:rPr>
          <w:highlight w:val="yellow"/>
          <w:u w:val="single"/>
        </w:rPr>
        <w:t xml:space="preserve">AUTONOMOUS </w:t>
      </w:r>
      <w:commentRangeStart w:id="25"/>
      <w:r>
        <w:rPr>
          <w:highlight w:val="yellow"/>
          <w:u w:val="single"/>
        </w:rPr>
        <w:t>FORCED</w:t>
      </w:r>
      <w:commentRangeEnd w:id="25"/>
      <w:r>
        <w:rPr>
          <w:rStyle w:val="CommentReference"/>
        </w:rPr>
        <w:commentReference w:id="25"/>
      </w:r>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43B0ADA7"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12B62608"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26"/>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6"/>
      <w:r w:rsidR="00B24CF4" w:rsidRPr="006670CE">
        <w:rPr>
          <w:rStyle w:val="CommentReference"/>
        </w:rPr>
        <w:commentReference w:id="26"/>
      </w:r>
    </w:p>
    <w:p w14:paraId="430793E5" w14:textId="269EC7F2" w:rsidR="001037A8" w:rsidRPr="006670CE" w:rsidRDefault="00853D71" w:rsidP="001037A8">
      <w:pPr>
        <w:ind w:left="360" w:hanging="360"/>
        <w:jc w:val="both"/>
      </w:pPr>
      <w:commentRangeStart w:id="27"/>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7"/>
      <w:r w:rsidR="001037A8" w:rsidRPr="006670CE">
        <w:rPr>
          <w:rStyle w:val="CommentReference"/>
        </w:rPr>
        <w:commentReference w:id="27"/>
      </w:r>
    </w:p>
    <w:p w14:paraId="1FF3DBCC" w14:textId="0DFEF651" w:rsidR="00853D71" w:rsidRPr="006670CE" w:rsidRDefault="00853D71" w:rsidP="009C5A96">
      <w:pPr>
        <w:ind w:left="360" w:hanging="360"/>
        <w:jc w:val="both"/>
      </w:pPr>
      <w:commentRangeStart w:id="28"/>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8"/>
      <w:r w:rsidR="001037A8" w:rsidRPr="006670CE">
        <w:rPr>
          <w:rStyle w:val="CommentReference"/>
        </w:rPr>
        <w:commentReference w:id="28"/>
      </w:r>
    </w:p>
    <w:p w14:paraId="7BC9A47F" w14:textId="745F0D88" w:rsidR="000C1682" w:rsidRDefault="000C1682" w:rsidP="000C1682">
      <w:pPr>
        <w:ind w:left="360" w:hanging="360"/>
        <w:jc w:val="both"/>
      </w:pPr>
      <w:commentRangeStart w:id="29"/>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29"/>
      <w:r w:rsidR="00506E87">
        <w:rPr>
          <w:rStyle w:val="CommentReference"/>
        </w:rPr>
        <w:commentReference w:id="29"/>
      </w:r>
    </w:p>
    <w:p w14:paraId="1CBA87EF" w14:textId="54C172BE" w:rsidR="000C1682" w:rsidRDefault="000C1682" w:rsidP="000229F9">
      <w:pPr>
        <w:ind w:left="720" w:hanging="360"/>
        <w:jc w:val="both"/>
      </w:pPr>
      <w:commentRangeStart w:id="30"/>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0"/>
      <w:r w:rsidR="00B24CF4">
        <w:rPr>
          <w:rStyle w:val="CommentReference"/>
        </w:rPr>
        <w:commentReference w:id="30"/>
      </w:r>
    </w:p>
    <w:p w14:paraId="0B910FB8" w14:textId="40521584" w:rsidR="00F7149B" w:rsidRDefault="00F7149B" w:rsidP="00F7149B">
      <w:pPr>
        <w:ind w:left="720" w:hanging="360"/>
        <w:jc w:val="both"/>
      </w:pPr>
      <w:commentRangeStart w:id="31"/>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32"/>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32"/>
      <w:r w:rsidR="00835EB0">
        <w:rPr>
          <w:rStyle w:val="CommentReference"/>
        </w:rPr>
        <w:commentReference w:id="32"/>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9"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1"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2"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3"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4"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5"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16"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17"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18"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19"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0"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1"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2" w:author="Patrick McElhiney" w:date="2022-10-03T10:41:00Z" w:initials="PM">
    <w:p w14:paraId="70190BD8" w14:textId="29C591C0"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23"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24"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25"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26"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27"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28"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29"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0"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1"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32"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0E7D14AB" w15:done="0"/>
  <w15:commentEx w15:paraId="1094B6BB" w15:done="0"/>
  <w15:commentEx w15:paraId="0DCCCDCC" w15:done="0"/>
  <w15:commentEx w15:paraId="1FF7E00D" w15:done="0"/>
  <w15:commentEx w15:paraId="7B1DAD3F"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FD30D" w14:textId="77777777" w:rsidR="00CE4937" w:rsidRDefault="00CE4937" w:rsidP="005B7682">
      <w:pPr>
        <w:spacing w:after="0" w:line="240" w:lineRule="auto"/>
      </w:pPr>
      <w:r>
        <w:separator/>
      </w:r>
    </w:p>
  </w:endnote>
  <w:endnote w:type="continuationSeparator" w:id="0">
    <w:p w14:paraId="523C6527" w14:textId="77777777" w:rsidR="00CE4937" w:rsidRDefault="00CE493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42B33" w14:textId="77777777" w:rsidR="00470FF9" w:rsidRDefault="00470F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3EC16C81" w:rsidR="0078387A" w:rsidRDefault="000175A5" w:rsidP="000B42C6">
            <w:pPr>
              <w:pStyle w:val="Footer"/>
            </w:pPr>
            <w:r>
              <w:rPr>
                <w:noProof/>
              </w:rPr>
              <mc:AlternateContent>
                <mc:Choice Requires="wps">
                  <w:drawing>
                    <wp:anchor distT="0" distB="0" distL="114300" distR="114300" simplePos="0" relativeHeight="251659264" behindDoc="0" locked="0" layoutInCell="1" allowOverlap="1" wp14:anchorId="125C0036" wp14:editId="6A1AE82B">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9B238"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del w:id="39" w:author="Patrick McElhiney" w:date="2023-02-07T19:10:00Z">
              <w:r w:rsidR="000B42C6" w:rsidRPr="000B42C6" w:rsidDel="00470FF9">
                <w:rPr>
                  <w:b/>
                  <w:bCs/>
                  <w:u w:val="single"/>
                </w:rPr>
                <w:delText>MCE123</w:delText>
              </w:r>
              <w:r w:rsidR="000B42C6" w:rsidRPr="000B42C6" w:rsidDel="00470FF9">
                <w:rPr>
                  <w:b/>
                  <w:bCs/>
                  <w:vertAlign w:val="superscript"/>
                </w:rPr>
                <w:delText>SM</w:delText>
              </w:r>
              <w:r w:rsidR="000B42C6" w:rsidRPr="000B42C6" w:rsidDel="00470FF9">
                <w:rPr>
                  <w:b/>
                  <w:bCs/>
                </w:rPr>
                <w:delText xml:space="preserve"> COMPANY</w:delText>
              </w:r>
              <w:r w:rsidR="000B42C6" w:rsidDel="00470FF9">
                <w:delText xml:space="preserve"> 1999-2022</w:delText>
              </w:r>
            </w:del>
            <w:ins w:id="40" w:author="Patrick McElhiney" w:date="2023-02-07T19:10:00Z">
              <w:r w:rsidR="00470FF9">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83A5C" w14:textId="77777777" w:rsidR="00470FF9" w:rsidRDefault="00470F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58B73" w14:textId="77777777" w:rsidR="00CE4937" w:rsidRDefault="00CE4937" w:rsidP="005B7682">
      <w:pPr>
        <w:spacing w:after="0" w:line="240" w:lineRule="auto"/>
      </w:pPr>
      <w:r>
        <w:separator/>
      </w:r>
    </w:p>
  </w:footnote>
  <w:footnote w:type="continuationSeparator" w:id="0">
    <w:p w14:paraId="23FE6FBB" w14:textId="77777777" w:rsidR="00CE4937" w:rsidRDefault="00CE493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B4B18" w14:textId="77777777" w:rsidR="00470FF9" w:rsidRDefault="00470F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39FF1D04" w:rsidR="0078387A" w:rsidRPr="005B7682" w:rsidRDefault="000175A5"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5AB7CF2F">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D48A632">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351AD11"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33" w:author="Patrick McElhiney" w:date="2023-02-07T19:10:00Z">
      <w:r w:rsidR="00E8322A" w:rsidRPr="00110AF9" w:rsidDel="00470FF9">
        <w:rPr>
          <w:b/>
          <w:bCs/>
          <w:color w:val="000000" w:themeColor="text1"/>
          <w:sz w:val="18"/>
          <w:u w:val="single"/>
        </w:rPr>
        <w:delText>PATRICK</w:delText>
      </w:r>
      <w:r w:rsidR="0078387A" w:rsidRPr="00110AF9" w:rsidDel="00470FF9">
        <w:rPr>
          <w:b/>
          <w:bCs/>
          <w:color w:val="000000" w:themeColor="text1"/>
          <w:sz w:val="18"/>
          <w:u w:val="single"/>
        </w:rPr>
        <w:delText xml:space="preserve"> R. </w:delText>
      </w:r>
      <w:r w:rsidR="00E8322A" w:rsidRPr="00110AF9" w:rsidDel="00470FF9">
        <w:rPr>
          <w:b/>
          <w:bCs/>
          <w:color w:val="000000" w:themeColor="text1"/>
          <w:sz w:val="18"/>
          <w:u w:val="single"/>
        </w:rPr>
        <w:delText>MCELHINEY</w:delText>
      </w:r>
    </w:del>
    <w:ins w:id="34" w:author="Patrick McElhiney" w:date="2023-02-07T19:10:00Z">
      <w:r w:rsidR="00470FF9">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51C2F1C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844FF2">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35" w:author="Patrick McElhiney" w:date="2023-02-07T19:10:00Z">
      <w:r w:rsidRPr="00110AF9" w:rsidDel="00470FF9">
        <w:rPr>
          <w:b/>
          <w:bCs/>
          <w:iCs/>
          <w:color w:val="000000" w:themeColor="text1"/>
          <w:sz w:val="18"/>
          <w:u w:val="single"/>
        </w:rPr>
        <w:delText>P</w:delText>
      </w:r>
      <w:r w:rsidR="00110AF9" w:rsidRPr="00110AF9" w:rsidDel="00470FF9">
        <w:rPr>
          <w:b/>
          <w:bCs/>
          <w:iCs/>
          <w:color w:val="000000" w:themeColor="text1"/>
          <w:sz w:val="18"/>
          <w:u w:val="single"/>
        </w:rPr>
        <w:delText>ATRICK</w:delText>
      </w:r>
      <w:r w:rsidRPr="00110AF9" w:rsidDel="00470FF9">
        <w:rPr>
          <w:b/>
          <w:bCs/>
          <w:iCs/>
          <w:color w:val="000000" w:themeColor="text1"/>
          <w:sz w:val="18"/>
          <w:u w:val="single"/>
        </w:rPr>
        <w:delText xml:space="preserve"> R. </w:delText>
      </w:r>
      <w:r w:rsidR="00110AF9" w:rsidRPr="00110AF9" w:rsidDel="00470FF9">
        <w:rPr>
          <w:b/>
          <w:bCs/>
          <w:iCs/>
          <w:color w:val="000000" w:themeColor="text1"/>
          <w:sz w:val="18"/>
          <w:u w:val="single"/>
        </w:rPr>
        <w:delText>MCELHINEY</w:delText>
      </w:r>
    </w:del>
    <w:ins w:id="36" w:author="Patrick McElhiney" w:date="2023-02-07T19:10:00Z">
      <w:r w:rsidR="00470FF9">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37" w:author="Patrick McElhiney" w:date="2023-02-07T19:10:00Z">
      <w:r w:rsidR="00110AF9" w:rsidRPr="00110AF9" w:rsidDel="00470FF9">
        <w:rPr>
          <w:b/>
          <w:bCs/>
          <w:iCs/>
          <w:color w:val="000000" w:themeColor="text1"/>
          <w:sz w:val="18"/>
          <w:u w:val="single"/>
        </w:rPr>
        <w:delText>ANNA</w:delText>
      </w:r>
      <w:r w:rsidR="00840A5A" w:rsidRPr="00110AF9" w:rsidDel="00470FF9">
        <w:rPr>
          <w:b/>
          <w:bCs/>
          <w:iCs/>
          <w:color w:val="000000" w:themeColor="text1"/>
          <w:sz w:val="18"/>
          <w:u w:val="single"/>
        </w:rPr>
        <w:delText xml:space="preserve"> V. </w:delText>
      </w:r>
      <w:r w:rsidR="00110AF9" w:rsidRPr="00110AF9" w:rsidDel="00470FF9">
        <w:rPr>
          <w:b/>
          <w:bCs/>
          <w:iCs/>
          <w:color w:val="000000" w:themeColor="text1"/>
          <w:sz w:val="18"/>
          <w:u w:val="single"/>
        </w:rPr>
        <w:delText>KUSHCHENKO</w:delText>
      </w:r>
    </w:del>
    <w:ins w:id="38" w:author="Patrick McElhiney" w:date="2023-02-07T19:10:00Z">
      <w:r w:rsidR="00470FF9">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6C6A5AAC" w:rsidR="0078387A" w:rsidRDefault="000175A5">
    <w:pPr>
      <w:pStyle w:val="Header"/>
    </w:pPr>
    <w:r>
      <w:rPr>
        <w:noProof/>
      </w:rPr>
      <mc:AlternateContent>
        <mc:Choice Requires="wps">
          <w:drawing>
            <wp:anchor distT="0" distB="0" distL="114300" distR="114300" simplePos="0" relativeHeight="251657215" behindDoc="0" locked="0" layoutInCell="1" allowOverlap="1" wp14:anchorId="247E0A40" wp14:editId="3FE918D4">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547674"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DD9F" w14:textId="77777777" w:rsidR="00470FF9" w:rsidRDefault="00470FF9">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4D0C"/>
    <w:rsid w:val="00005481"/>
    <w:rsid w:val="0000664C"/>
    <w:rsid w:val="00011430"/>
    <w:rsid w:val="000141AF"/>
    <w:rsid w:val="00015050"/>
    <w:rsid w:val="00016A54"/>
    <w:rsid w:val="000175A5"/>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1B3"/>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24BBC"/>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289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1EC"/>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3BF9"/>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0FF9"/>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0B3"/>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4AE5"/>
    <w:rsid w:val="006B5190"/>
    <w:rsid w:val="006B6D54"/>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4FF2"/>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34D1"/>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362"/>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1FFF"/>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176A"/>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3CBA"/>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4937"/>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03D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0DBE"/>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6EFA"/>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4593"/>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27046</Words>
  <Characters>154163</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2022-10-29T04:03:00Z</cp:lastPrinted>
  <dcterms:created xsi:type="dcterms:W3CDTF">2022-11-10T11:06:00Z</dcterms:created>
  <dcterms:modified xsi:type="dcterms:W3CDTF">2023-02-08T00:10:00Z</dcterms:modified>
</cp:coreProperties>
</file>