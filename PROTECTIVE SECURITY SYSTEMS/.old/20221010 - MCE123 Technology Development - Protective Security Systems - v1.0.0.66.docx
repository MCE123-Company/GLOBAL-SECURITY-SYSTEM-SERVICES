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8D86" w14:textId="77777777" w:rsidR="0021214C" w:rsidRDefault="0021214C" w:rsidP="005B7682">
      <w:pPr>
        <w:spacing w:after="0" w:line="240" w:lineRule="auto"/>
      </w:pPr>
      <w:r>
        <w:separator/>
      </w:r>
    </w:p>
  </w:endnote>
  <w:endnote w:type="continuationSeparator" w:id="0">
    <w:p w14:paraId="35DBF68F" w14:textId="77777777" w:rsidR="0021214C" w:rsidRDefault="002121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6E30" w14:textId="77777777" w:rsidR="00F23DC1" w:rsidRDefault="00F23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60D5B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23DC1">
              <w:rPr>
                <w:b/>
                <w:bCs/>
                <w:u w:val="single"/>
              </w:rPr>
              <w:t>GLOBAL SECURITY SYSTEMS</w:t>
            </w:r>
            <w:r w:rsidR="00F23DC1" w:rsidRPr="008711D4">
              <w:rPr>
                <w:b/>
                <w:bCs/>
              </w:rPr>
              <w:t>®, INC.</w:t>
            </w:r>
            <w:r w:rsidR="00F23DC1" w:rsidRPr="008711D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F0A0" w14:textId="77777777" w:rsidR="00F23DC1" w:rsidRDefault="00F2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9025" w14:textId="77777777" w:rsidR="0021214C" w:rsidRDefault="0021214C" w:rsidP="005B7682">
      <w:pPr>
        <w:spacing w:after="0" w:line="240" w:lineRule="auto"/>
      </w:pPr>
      <w:r>
        <w:separator/>
      </w:r>
    </w:p>
  </w:footnote>
  <w:footnote w:type="continuationSeparator" w:id="0">
    <w:p w14:paraId="13A45691" w14:textId="77777777" w:rsidR="0021214C" w:rsidRDefault="002121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CEA7" w14:textId="77777777" w:rsidR="00F23DC1" w:rsidRDefault="00F23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066FC0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23DC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A38F6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23DC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23DC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0554" w14:textId="77777777" w:rsidR="00F23DC1" w:rsidRDefault="00F23DC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14C"/>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11D4"/>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3DC1"/>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31346</Words>
  <Characters>178676</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2022-10-10T16:18:00Z</dcterms:created>
  <dcterms:modified xsi:type="dcterms:W3CDTF">2023-02-09T18:59:00Z</dcterms:modified>
</cp:coreProperties>
</file>