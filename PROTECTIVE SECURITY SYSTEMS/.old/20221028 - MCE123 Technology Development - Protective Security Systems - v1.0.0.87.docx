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5883800" w:rsidR="00074C5F" w:rsidRDefault="00844FF2" w:rsidP="00B111EA">
      <w:pPr>
        <w:jc w:val="center"/>
        <w:rPr>
          <w:bCs/>
          <w:sz w:val="28"/>
          <w:szCs w:val="28"/>
        </w:rPr>
      </w:pPr>
      <w:r>
        <w:rPr>
          <w:bCs/>
          <w:sz w:val="28"/>
          <w:szCs w:val="28"/>
        </w:rPr>
        <w:t>10/28/2022 11:58:54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66B26E23" w14:textId="53C24AB5" w:rsidR="00C44978" w:rsidRPr="00C0532F" w:rsidRDefault="00C44978" w:rsidP="00C44978">
      <w:pPr>
        <w:rPr>
          <w:b/>
          <w:bCs/>
        </w:rPr>
      </w:pPr>
      <w:r>
        <w:rPr>
          <w:b/>
          <w:sz w:val="24"/>
        </w:rPr>
        <w:t>AUTOMATED THREAT RUNTIME PREVENTION SECURITY SYSTEMS</w:t>
      </w:r>
    </w:p>
    <w:p w14:paraId="66383511" w14:textId="3D68D2C9" w:rsidR="00C44978" w:rsidRDefault="00C44978" w:rsidP="00C44978">
      <w:pPr>
        <w:ind w:left="360" w:hanging="360"/>
        <w:jc w:val="both"/>
      </w:pPr>
      <w:r w:rsidRPr="004263BE">
        <w:rPr>
          <w:highlight w:val="yellow"/>
          <w:u w:val="single"/>
        </w:rPr>
        <w:t xml:space="preserve">AUTONOMOUS </w:t>
      </w:r>
      <w:r>
        <w:rPr>
          <w:highlight w:val="yellow"/>
          <w:u w:val="single"/>
        </w:rPr>
        <w:t>AUTOMATED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11E5025D" w14:textId="298EBB01" w:rsidR="00C44978" w:rsidRDefault="00C44978" w:rsidP="00C44978">
      <w:pPr>
        <w:ind w:left="360" w:hanging="360"/>
        <w:jc w:val="both"/>
      </w:pPr>
      <w:r w:rsidRPr="004263BE">
        <w:rPr>
          <w:highlight w:val="yellow"/>
          <w:u w:val="single"/>
        </w:rPr>
        <w:t xml:space="preserve">AUTONOMOUS </w:t>
      </w:r>
      <w:r>
        <w:rPr>
          <w:highlight w:val="yellow"/>
          <w:u w:val="single"/>
        </w:rPr>
        <w:t>AUTOMATED MIND CONTROL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MIND CONTROL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125FD90E" w14:textId="2F8100A8" w:rsidR="00C44978" w:rsidRDefault="00C44978" w:rsidP="00C44978">
      <w:pPr>
        <w:ind w:left="360" w:hanging="360"/>
        <w:jc w:val="both"/>
      </w:pPr>
      <w:r w:rsidRPr="004263BE">
        <w:rPr>
          <w:highlight w:val="yellow"/>
          <w:u w:val="single"/>
        </w:rPr>
        <w:t xml:space="preserve">AUTONOMOUS </w:t>
      </w:r>
      <w:r>
        <w:rPr>
          <w:highlight w:val="yellow"/>
          <w:u w:val="single"/>
        </w:rPr>
        <w:t>AUTOMATED THREATENING LEGAL RECORD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LEGAL RECORD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58E6734B" w14:textId="5A651AF2"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commentRangeEnd w:id="29"/>
      <w:r w:rsidR="008A1F2A">
        <w:rPr>
          <w:rStyle w:val="CommentReference"/>
        </w:rPr>
        <w:commentReference w:id="29"/>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33"/>
      <w:r>
        <w:rPr>
          <w:highlight w:val="yellow"/>
          <w:u w:val="single"/>
        </w:rPr>
        <w:t>FORCED</w:t>
      </w:r>
      <w:commentRangeEnd w:id="33"/>
      <w:r>
        <w:rPr>
          <w:rStyle w:val="CommentReference"/>
        </w:rPr>
        <w:commentReference w:id="33"/>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69EC7F2"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0DFEF651"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745F0D88"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54C172BE"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8"/>
      <w:r w:rsidR="00B24CF4">
        <w:rPr>
          <w:rStyle w:val="CommentReference"/>
        </w:rPr>
        <w:commentReference w:id="38"/>
      </w:r>
    </w:p>
    <w:p w14:paraId="0B910FB8" w14:textId="40521584" w:rsidR="00F7149B" w:rsidRDefault="00F7149B" w:rsidP="00F7149B">
      <w:pPr>
        <w:ind w:left="720" w:hanging="360"/>
        <w:jc w:val="both"/>
      </w:pPr>
      <w:commentRangeStart w:id="3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4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40"/>
      <w:r w:rsidR="00835EB0">
        <w:rPr>
          <w:rStyle w:val="CommentReference"/>
        </w:rPr>
        <w:commentReference w:id="4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28T23:53:00Z" w:initials="PM">
    <w:p w14:paraId="09D8ACDE" w14:textId="77777777" w:rsidR="008A1F2A" w:rsidRDefault="008A1F2A" w:rsidP="00F60249">
      <w:pPr>
        <w:pStyle w:val="CommentText"/>
      </w:pPr>
      <w:r>
        <w:rPr>
          <w:rStyle w:val="CommentReference"/>
        </w:rPr>
        <w:annotationRef/>
      </w:r>
      <w:r>
        <w:t>So did the U.S. Secret Service, via Michael Mulvaney and Christopher Hawkinson. They wanted to murder Patrick R. McElhiney and take his Intellectual Property to destroy the planet with over 290 nuclear explosions, according to the International Criminal Court in The Hauge, Austria, allegedly all "tactical nuclear explosions" according to the U.S. Military, which were apparently to "secure their future, to murder anyone they wanted to".</w:t>
      </w:r>
    </w:p>
  </w:comment>
  <w:comment w:id="30" w:author="Patrick McElhiney" w:date="2022-10-03T10:41:00Z" w:initials="PM">
    <w:p w14:paraId="70190BD8" w14:textId="45948FDF"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34"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4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09D8ACDE" w15:paraIdParent="31D95BA1"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706E9DE" w16cex:dateUtc="2022-10-29T03:53: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09D8ACDE" w16cid:durableId="2706E9DE"/>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336F5" w14:textId="77777777" w:rsidR="00B61FFF" w:rsidRDefault="00B61FFF" w:rsidP="005B7682">
      <w:pPr>
        <w:spacing w:after="0" w:line="240" w:lineRule="auto"/>
      </w:pPr>
      <w:r>
        <w:separator/>
      </w:r>
    </w:p>
  </w:endnote>
  <w:endnote w:type="continuationSeparator" w:id="0">
    <w:p w14:paraId="49237028" w14:textId="77777777" w:rsidR="00B61FFF" w:rsidRDefault="00B61FF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D836" w14:textId="77777777" w:rsidR="00367ABC" w:rsidRDefault="00367A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1FFDCB90"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del w:id="47" w:author="Patrick McElhiney" w:date="2023-02-07T19:10:00Z">
              <w:r w:rsidR="000B42C6" w:rsidRPr="000B42C6" w:rsidDel="00367ABC">
                <w:rPr>
                  <w:b/>
                  <w:bCs/>
                  <w:u w:val="single"/>
                </w:rPr>
                <w:delText>MCE123</w:delText>
              </w:r>
              <w:r w:rsidR="000B42C6" w:rsidRPr="000B42C6" w:rsidDel="00367ABC">
                <w:rPr>
                  <w:b/>
                  <w:bCs/>
                  <w:vertAlign w:val="superscript"/>
                </w:rPr>
                <w:delText>SM</w:delText>
              </w:r>
              <w:r w:rsidR="000B42C6" w:rsidRPr="000B42C6" w:rsidDel="00367ABC">
                <w:rPr>
                  <w:b/>
                  <w:bCs/>
                </w:rPr>
                <w:delText xml:space="preserve"> COMPANY</w:delText>
              </w:r>
              <w:r w:rsidR="000B42C6" w:rsidDel="00367ABC">
                <w:delText xml:space="preserve"> 1999-2022</w:delText>
              </w:r>
            </w:del>
            <w:ins w:id="48" w:author="Patrick McElhiney" w:date="2023-02-07T19:10:00Z">
              <w:r w:rsidR="00367ABC">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EA37F" w14:textId="77777777" w:rsidR="00367ABC" w:rsidRDefault="00367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EBEC1" w14:textId="77777777" w:rsidR="00B61FFF" w:rsidRDefault="00B61FFF" w:rsidP="005B7682">
      <w:pPr>
        <w:spacing w:after="0" w:line="240" w:lineRule="auto"/>
      </w:pPr>
      <w:r>
        <w:separator/>
      </w:r>
    </w:p>
  </w:footnote>
  <w:footnote w:type="continuationSeparator" w:id="0">
    <w:p w14:paraId="2E4F6193" w14:textId="77777777" w:rsidR="00B61FFF" w:rsidRDefault="00B61FF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D50C0" w14:textId="77777777" w:rsidR="00367ABC" w:rsidRDefault="00367A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9A4313F"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1" w:author="Patrick McElhiney" w:date="2023-02-07T19:10:00Z">
      <w:r w:rsidR="00E8322A" w:rsidRPr="00110AF9" w:rsidDel="00367ABC">
        <w:rPr>
          <w:b/>
          <w:bCs/>
          <w:color w:val="000000" w:themeColor="text1"/>
          <w:sz w:val="18"/>
          <w:u w:val="single"/>
        </w:rPr>
        <w:delText>PATRICK</w:delText>
      </w:r>
      <w:r w:rsidR="0078387A" w:rsidRPr="00110AF9" w:rsidDel="00367ABC">
        <w:rPr>
          <w:b/>
          <w:bCs/>
          <w:color w:val="000000" w:themeColor="text1"/>
          <w:sz w:val="18"/>
          <w:u w:val="single"/>
        </w:rPr>
        <w:delText xml:space="preserve"> R. </w:delText>
      </w:r>
      <w:r w:rsidR="00E8322A" w:rsidRPr="00110AF9" w:rsidDel="00367ABC">
        <w:rPr>
          <w:b/>
          <w:bCs/>
          <w:color w:val="000000" w:themeColor="text1"/>
          <w:sz w:val="18"/>
          <w:u w:val="single"/>
        </w:rPr>
        <w:delText>MCELHINEY</w:delText>
      </w:r>
    </w:del>
    <w:ins w:id="42" w:author="Patrick McElhiney" w:date="2023-02-07T19:10:00Z">
      <w:r w:rsidR="00367ABC">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3B21EFE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844FF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3" w:author="Patrick McElhiney" w:date="2023-02-07T19:10:00Z">
      <w:r w:rsidRPr="00110AF9" w:rsidDel="00367ABC">
        <w:rPr>
          <w:b/>
          <w:bCs/>
          <w:iCs/>
          <w:color w:val="000000" w:themeColor="text1"/>
          <w:sz w:val="18"/>
          <w:u w:val="single"/>
        </w:rPr>
        <w:delText>P</w:delText>
      </w:r>
      <w:r w:rsidR="00110AF9" w:rsidRPr="00110AF9" w:rsidDel="00367ABC">
        <w:rPr>
          <w:b/>
          <w:bCs/>
          <w:iCs/>
          <w:color w:val="000000" w:themeColor="text1"/>
          <w:sz w:val="18"/>
          <w:u w:val="single"/>
        </w:rPr>
        <w:delText>ATRICK</w:delText>
      </w:r>
      <w:r w:rsidRPr="00110AF9" w:rsidDel="00367ABC">
        <w:rPr>
          <w:b/>
          <w:bCs/>
          <w:iCs/>
          <w:color w:val="000000" w:themeColor="text1"/>
          <w:sz w:val="18"/>
          <w:u w:val="single"/>
        </w:rPr>
        <w:delText xml:space="preserve"> R. </w:delText>
      </w:r>
      <w:r w:rsidR="00110AF9" w:rsidRPr="00110AF9" w:rsidDel="00367ABC">
        <w:rPr>
          <w:b/>
          <w:bCs/>
          <w:iCs/>
          <w:color w:val="000000" w:themeColor="text1"/>
          <w:sz w:val="18"/>
          <w:u w:val="single"/>
        </w:rPr>
        <w:delText>MCELHINEY</w:delText>
      </w:r>
    </w:del>
    <w:ins w:id="44" w:author="Patrick McElhiney" w:date="2023-02-07T19:10:00Z">
      <w:r w:rsidR="00367ABC">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5" w:author="Patrick McElhiney" w:date="2023-02-07T19:10:00Z">
      <w:r w:rsidR="00110AF9" w:rsidRPr="00110AF9" w:rsidDel="00367ABC">
        <w:rPr>
          <w:b/>
          <w:bCs/>
          <w:iCs/>
          <w:color w:val="000000" w:themeColor="text1"/>
          <w:sz w:val="18"/>
          <w:u w:val="single"/>
        </w:rPr>
        <w:delText>ANNA</w:delText>
      </w:r>
      <w:r w:rsidR="00840A5A" w:rsidRPr="00110AF9" w:rsidDel="00367ABC">
        <w:rPr>
          <w:b/>
          <w:bCs/>
          <w:iCs/>
          <w:color w:val="000000" w:themeColor="text1"/>
          <w:sz w:val="18"/>
          <w:u w:val="single"/>
        </w:rPr>
        <w:delText xml:space="preserve"> V. </w:delText>
      </w:r>
      <w:r w:rsidR="00110AF9" w:rsidRPr="00110AF9" w:rsidDel="00367ABC">
        <w:rPr>
          <w:b/>
          <w:bCs/>
          <w:iCs/>
          <w:color w:val="000000" w:themeColor="text1"/>
          <w:sz w:val="18"/>
          <w:u w:val="single"/>
        </w:rPr>
        <w:delText>KUSHCHENKO</w:delText>
      </w:r>
    </w:del>
    <w:ins w:id="46" w:author="Patrick McElhiney" w:date="2023-02-07T19:10:00Z">
      <w:r w:rsidR="00367ABC">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1ECB" w14:textId="77777777" w:rsidR="00367ABC" w:rsidRDefault="00367AB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67ABC"/>
    <w:rsid w:val="00372950"/>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4AE5"/>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27864</Words>
  <Characters>158831</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2022-10-29T04:03:00Z</cp:lastPrinted>
  <dcterms:created xsi:type="dcterms:W3CDTF">2022-10-29T03:58:00Z</dcterms:created>
  <dcterms:modified xsi:type="dcterms:W3CDTF">2023-02-08T00:10:00Z</dcterms:modified>
</cp:coreProperties>
</file>