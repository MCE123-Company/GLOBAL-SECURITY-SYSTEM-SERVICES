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90F922" w:rsidR="00074C5F" w:rsidRDefault="00B77E1E" w:rsidP="00B111EA">
      <w:pPr>
        <w:jc w:val="center"/>
        <w:rPr>
          <w:bCs/>
          <w:sz w:val="28"/>
          <w:szCs w:val="28"/>
        </w:rPr>
      </w:pPr>
      <w:r>
        <w:rPr>
          <w:bCs/>
          <w:sz w:val="28"/>
          <w:szCs w:val="28"/>
        </w:rPr>
        <w:t>10/11/2022 9:32:58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39B39B54" w14:textId="70626D40" w:rsidR="007E19E6" w:rsidRDefault="007E19E6" w:rsidP="007E19E6">
      <w:pPr>
        <w:ind w:left="360" w:hanging="360"/>
        <w:jc w:val="both"/>
        <w:rPr>
          <w:u w:val="single"/>
        </w:rPr>
      </w:pPr>
      <w:r w:rsidRPr="00C734DD">
        <w:rPr>
          <w:u w:val="single"/>
        </w:rPr>
        <w:t xml:space="preserve">AUTONOMOUS </w:t>
      </w:r>
      <w:r>
        <w:rPr>
          <w:u w:val="single"/>
        </w:rPr>
        <w:t>NAKED/DECLOTHING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NAKED/DECLOTHING</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lastRenderedPageBreak/>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lastRenderedPageBreak/>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lastRenderedPageBreak/>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lastRenderedPageBreak/>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lastRenderedPageBreak/>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0F7DD64B" w14:textId="616F2822" w:rsidR="0040414F" w:rsidRDefault="0040414F" w:rsidP="0040414F">
      <w:pPr>
        <w:ind w:left="360" w:hanging="360"/>
        <w:jc w:val="both"/>
      </w:pPr>
      <w:r w:rsidRPr="0040414F">
        <w:rPr>
          <w:highlight w:val="yellow"/>
          <w:u w:val="single"/>
        </w:rPr>
        <w:t>AUTONOMOUS AGGRESSIVE EYE BLINK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sidRPr="0040414F">
        <w:rPr>
          <w:b/>
          <w:bCs/>
          <w:color w:val="FF0000"/>
          <w:highlight w:val="yellow"/>
        </w:rPr>
        <w:t>ANY AGGRESSIVE EYE BLINK</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 xml:space="preserve">, </w:t>
      </w:r>
      <w:r>
        <w:rPr>
          <w:highlight w:val="yellow"/>
        </w:rPr>
        <w:t xml:space="preserve">                                                                              </w:t>
      </w:r>
      <w:r w:rsidRPr="0040414F">
        <w:rPr>
          <w:b/>
          <w:bCs/>
          <w:color w:val="00B0F0"/>
          <w:highlight w:val="yellow"/>
        </w:rPr>
        <w:t>IMPLICITLY-EXPLICITLY GLOBALLY VIRULENTLY DEFINED</w:t>
      </w:r>
      <w:r w:rsidRPr="0040414F">
        <w:rPr>
          <w:highlight w:val="yellow"/>
        </w:rPr>
        <w:t>.</w:t>
      </w:r>
    </w:p>
    <w:p w14:paraId="17645786" w14:textId="139699A7" w:rsidR="0040414F" w:rsidRDefault="0040414F" w:rsidP="0040414F">
      <w:pPr>
        <w:ind w:left="360" w:hanging="360"/>
        <w:jc w:val="both"/>
      </w:pPr>
      <w:r w:rsidRPr="0040414F">
        <w:rPr>
          <w:highlight w:val="yellow"/>
          <w:u w:val="single"/>
        </w:rPr>
        <w:t xml:space="preserve">AUTONOMOUS EYE </w:t>
      </w:r>
      <w:r>
        <w:rPr>
          <w:highlight w:val="yellow"/>
          <w:u w:val="single"/>
        </w:rPr>
        <w:t>BURNING</w:t>
      </w:r>
      <w:r w:rsidRPr="0040414F">
        <w:rPr>
          <w:highlight w:val="yellow"/>
          <w:u w:val="single"/>
        </w:rPr>
        <w:t xml:space="preserve"> PREVENTION SECURITY SYSTEMS</w:t>
      </w:r>
      <w:r w:rsidRPr="0040414F">
        <w:rPr>
          <w:highlight w:val="yellow"/>
        </w:rPr>
        <w:t xml:space="preserve"> (</w:t>
      </w:r>
      <w:r w:rsidRPr="0040414F">
        <w:rPr>
          <w:b/>
          <w:bCs/>
          <w:highlight w:val="yellow"/>
        </w:rPr>
        <w:t>2022</w:t>
      </w:r>
      <w:r w:rsidRPr="0040414F">
        <w:rPr>
          <w:highlight w:val="yellow"/>
        </w:rPr>
        <w:t xml:space="preserve">) – </w:t>
      </w:r>
      <w:r w:rsidRPr="0040414F">
        <w:rPr>
          <w:b/>
          <w:bCs/>
          <w:color w:val="7030A0"/>
          <w:highlight w:val="yellow"/>
        </w:rPr>
        <w:t>ENSURES</w:t>
      </w:r>
      <w:r w:rsidRPr="0040414F">
        <w:rPr>
          <w:b/>
          <w:bCs/>
          <w:highlight w:val="yellow"/>
        </w:rPr>
        <w:t xml:space="preserve"> </w:t>
      </w:r>
      <w:r w:rsidRPr="0040414F">
        <w:rPr>
          <w:b/>
          <w:bCs/>
          <w:color w:val="92D050"/>
          <w:highlight w:val="yellow"/>
        </w:rPr>
        <w:t>THAT</w:t>
      </w:r>
      <w:r w:rsidRPr="0040414F">
        <w:rPr>
          <w:highlight w:val="yellow"/>
        </w:rPr>
        <w:t xml:space="preserve">          </w:t>
      </w:r>
      <w:r>
        <w:rPr>
          <w:highlight w:val="yellow"/>
        </w:rPr>
        <w:t xml:space="preserve">              </w:t>
      </w:r>
      <w:r w:rsidRPr="0040414F">
        <w:rPr>
          <w:b/>
          <w:bCs/>
          <w:color w:val="FF0000"/>
          <w:highlight w:val="yellow"/>
        </w:rPr>
        <w:t xml:space="preserve">ANY EYE </w:t>
      </w:r>
      <w:r>
        <w:rPr>
          <w:b/>
          <w:bCs/>
          <w:color w:val="FF0000"/>
          <w:highlight w:val="yellow"/>
        </w:rPr>
        <w:t>BURNING</w:t>
      </w:r>
      <w:r w:rsidRPr="0040414F">
        <w:rPr>
          <w:highlight w:val="yellow"/>
        </w:rPr>
        <w:t xml:space="preserve"> </w:t>
      </w:r>
      <w:r w:rsidRPr="0040414F">
        <w:rPr>
          <w:b/>
          <w:bCs/>
          <w:color w:val="C00000"/>
          <w:highlight w:val="yellow"/>
        </w:rPr>
        <w:t>NEVER</w:t>
      </w:r>
      <w:r w:rsidRPr="0040414F">
        <w:rPr>
          <w:highlight w:val="yellow"/>
        </w:rPr>
        <w:t xml:space="preserve"> </w:t>
      </w:r>
      <w:r w:rsidRPr="0040414F">
        <w:rPr>
          <w:b/>
          <w:bCs/>
          <w:color w:val="7030A0"/>
          <w:highlight w:val="yellow"/>
        </w:rPr>
        <w:t>OCCURS</w:t>
      </w:r>
      <w:r w:rsidRPr="0040414F">
        <w:rPr>
          <w:highlight w:val="yellow"/>
        </w:rPr>
        <w:t>,</w:t>
      </w:r>
      <w:r>
        <w:rPr>
          <w:highlight w:val="yellow"/>
        </w:rPr>
        <w:t xml:space="preserve"> </w:t>
      </w:r>
      <w:r w:rsidRPr="0040414F">
        <w:rPr>
          <w:b/>
          <w:bCs/>
          <w:color w:val="00B0F0"/>
          <w:highlight w:val="yellow"/>
        </w:rPr>
        <w:t>IMPLICITLY-EXPLICITLY GLOBALLY VIRULENTLY DEFINED</w:t>
      </w:r>
      <w:r w:rsidRPr="0040414F">
        <w:rPr>
          <w:highlight w:val="yellow"/>
        </w:rPr>
        <w:t>.</w:t>
      </w:r>
    </w:p>
    <w:p w14:paraId="3004ADA4" w14:textId="3AA98409" w:rsidR="0040414F" w:rsidRDefault="00510593" w:rsidP="0040414F">
      <w:pPr>
        <w:ind w:left="360" w:hanging="360"/>
        <w:jc w:val="both"/>
      </w:pPr>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lastRenderedPageBreak/>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8C2F294" w:rsidR="005C4095" w:rsidRPr="006670CE" w:rsidRDefault="005C4095" w:rsidP="00510593">
      <w:pPr>
        <w:ind w:left="360" w:hanging="360"/>
        <w:jc w:val="both"/>
      </w:pPr>
      <w:r w:rsidRPr="006718FC">
        <w:rPr>
          <w:highlight w:val="yellow"/>
          <w:u w:val="single"/>
        </w:rPr>
        <w:lastRenderedPageBreak/>
        <w:t>AUTONOMOUS EYE CRIME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color w:val="FF0000"/>
          <w:highlight w:val="yellow"/>
        </w:rPr>
        <w:t xml:space="preserve">ANY </w:t>
      </w:r>
      <w:r w:rsidRPr="006718FC">
        <w:rPr>
          <w:b/>
          <w:bCs/>
          <w:color w:val="FF0000"/>
          <w:highlight w:val="yellow"/>
        </w:rPr>
        <w:t>EYE CRIME</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OCCUR</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0978DF4E" w14:textId="22CBA0F8" w:rsidR="00CF157A" w:rsidRPr="00C47150" w:rsidRDefault="00CF157A" w:rsidP="00CF157A">
      <w:pPr>
        <w:ind w:left="360" w:hanging="360"/>
        <w:jc w:val="both"/>
      </w:pPr>
      <w:r w:rsidRPr="006718FC">
        <w:rPr>
          <w:highlight w:val="yellow"/>
          <w:u w:val="single"/>
        </w:rPr>
        <w:t xml:space="preserve">AUTONOMOUS EYE </w:t>
      </w:r>
      <w:r w:rsidR="006718FC" w:rsidRPr="006718FC">
        <w:rPr>
          <w:highlight w:val="yellow"/>
          <w:u w:val="single"/>
        </w:rPr>
        <w:t xml:space="preserve">DAMAGING </w:t>
      </w:r>
      <w:r w:rsidRPr="006718FC">
        <w:rPr>
          <w:highlight w:val="yellow"/>
          <w:u w:val="single"/>
        </w:rPr>
        <w:t>SYSTEM RUNTIME PREVENTION SECURITY SYSTEMS</w:t>
      </w:r>
      <w:r w:rsidRPr="006718FC">
        <w:rPr>
          <w:highlight w:val="yellow"/>
        </w:rPr>
        <w:t xml:space="preserve"> (</w:t>
      </w:r>
      <w:r w:rsidRPr="006718FC">
        <w:rPr>
          <w:b/>
          <w:bCs/>
          <w:highlight w:val="yellow"/>
        </w:rPr>
        <w:t>2022</w:t>
      </w:r>
      <w:r w:rsidRPr="006718FC">
        <w:rPr>
          <w:highlight w:val="yellow"/>
        </w:rPr>
        <w:t>) –</w:t>
      </w:r>
      <w:r w:rsidR="00CE476E" w:rsidRPr="006718FC">
        <w:rPr>
          <w:highlight w:val="yellow"/>
        </w:rPr>
        <w:t xml:space="preserve"> </w:t>
      </w:r>
      <w:r w:rsidR="008C3D69" w:rsidRPr="006718FC">
        <w:rPr>
          <w:b/>
          <w:bCs/>
          <w:color w:val="7030A0"/>
          <w:highlight w:val="yellow"/>
        </w:rPr>
        <w:t>ENSURES</w:t>
      </w:r>
      <w:r w:rsidR="008C3D69" w:rsidRPr="006718FC">
        <w:rPr>
          <w:b/>
          <w:bCs/>
          <w:highlight w:val="yellow"/>
        </w:rPr>
        <w:t xml:space="preserve"> </w:t>
      </w:r>
      <w:r w:rsidR="008C3D69" w:rsidRPr="006718FC">
        <w:rPr>
          <w:b/>
          <w:bCs/>
          <w:color w:val="92D050"/>
          <w:highlight w:val="yellow"/>
        </w:rPr>
        <w:t>THAT</w:t>
      </w:r>
      <w:r w:rsidRPr="006718FC">
        <w:rPr>
          <w:highlight w:val="yellow"/>
        </w:rPr>
        <w:t xml:space="preserve"> </w:t>
      </w:r>
      <w:r w:rsidR="006718FC" w:rsidRPr="006718FC">
        <w:rPr>
          <w:b/>
          <w:bCs/>
          <w:color w:val="FF0000"/>
          <w:highlight w:val="yellow"/>
        </w:rPr>
        <w:t xml:space="preserve">ANY </w:t>
      </w:r>
      <w:r w:rsidRPr="006718FC">
        <w:rPr>
          <w:b/>
          <w:bCs/>
          <w:color w:val="FF0000"/>
          <w:highlight w:val="yellow"/>
        </w:rPr>
        <w:t xml:space="preserve">EYE </w:t>
      </w:r>
      <w:r w:rsidR="006718FC" w:rsidRPr="006718FC">
        <w:rPr>
          <w:b/>
          <w:bCs/>
          <w:color w:val="FF0000"/>
          <w:highlight w:val="yellow"/>
        </w:rPr>
        <w:t xml:space="preserve">DAMAGING </w:t>
      </w:r>
      <w:r w:rsidRPr="006718FC">
        <w:rPr>
          <w:b/>
          <w:bCs/>
          <w:color w:val="FF0000"/>
          <w:highlight w:val="yellow"/>
        </w:rPr>
        <w:t>SYSTEM</w:t>
      </w:r>
      <w:r w:rsidRPr="006718FC">
        <w:rPr>
          <w:highlight w:val="yellow"/>
        </w:rPr>
        <w:t xml:space="preserve"> </w:t>
      </w:r>
      <w:r w:rsidR="006718FC" w:rsidRPr="006718FC">
        <w:rPr>
          <w:b/>
          <w:bCs/>
          <w:color w:val="C00000"/>
          <w:highlight w:val="yellow"/>
        </w:rPr>
        <w:t>NEVER</w:t>
      </w:r>
      <w:r w:rsidR="006718FC" w:rsidRPr="006718FC">
        <w:rPr>
          <w:highlight w:val="yellow"/>
        </w:rPr>
        <w:t xml:space="preserve"> </w:t>
      </w:r>
      <w:r w:rsidR="006718FC" w:rsidRPr="006718FC">
        <w:rPr>
          <w:b/>
          <w:bCs/>
          <w:color w:val="7030A0"/>
          <w:highlight w:val="yellow"/>
        </w:rPr>
        <w:t>RUNS</w:t>
      </w:r>
      <w:r w:rsidR="006718FC" w:rsidRPr="006718FC">
        <w:rPr>
          <w:highlight w:val="yellow"/>
        </w:rPr>
        <w:t xml:space="preserve">,                                                                            </w:t>
      </w:r>
      <w:r w:rsidR="006718FC" w:rsidRPr="006718FC">
        <w:rPr>
          <w:b/>
          <w:bCs/>
          <w:color w:val="00B0F0"/>
          <w:highlight w:val="yellow"/>
        </w:rPr>
        <w:t>IMPLICITLY-EXPLICITLY GLOBALLY VIRULENTLY DEFINED</w:t>
      </w:r>
      <w:r w:rsidR="006718FC" w:rsidRPr="006718FC">
        <w:rPr>
          <w:highlight w:val="yellow"/>
        </w:rPr>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3BF1A" w14:textId="77777777" w:rsidR="00EB26D5" w:rsidRDefault="00EB26D5" w:rsidP="005B7682">
      <w:pPr>
        <w:spacing w:after="0" w:line="240" w:lineRule="auto"/>
      </w:pPr>
      <w:r>
        <w:separator/>
      </w:r>
    </w:p>
  </w:endnote>
  <w:endnote w:type="continuationSeparator" w:id="0">
    <w:p w14:paraId="25A80669" w14:textId="77777777" w:rsidR="00EB26D5" w:rsidRDefault="00EB26D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15EA" w14:textId="77777777" w:rsidR="00CA51A6" w:rsidRDefault="00CA51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0A1EA3"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A51A6">
              <w:rPr>
                <w:b/>
                <w:bCs/>
                <w:u w:val="single"/>
              </w:rPr>
              <w:t>GLOBAL SECURITY SYSTEMS</w:t>
            </w:r>
            <w:r w:rsidR="00CA51A6" w:rsidRPr="002A7E01">
              <w:rPr>
                <w:b/>
                <w:bCs/>
              </w:rPr>
              <w:t>®, INC.</w:t>
            </w:r>
            <w:r w:rsidR="00CA51A6" w:rsidRPr="002A7E01">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405F" w14:textId="77777777" w:rsidR="00CA51A6" w:rsidRDefault="00CA5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CA85" w14:textId="77777777" w:rsidR="00EB26D5" w:rsidRDefault="00EB26D5" w:rsidP="005B7682">
      <w:pPr>
        <w:spacing w:after="0" w:line="240" w:lineRule="auto"/>
      </w:pPr>
      <w:r>
        <w:separator/>
      </w:r>
    </w:p>
  </w:footnote>
  <w:footnote w:type="continuationSeparator" w:id="0">
    <w:p w14:paraId="451E3484" w14:textId="77777777" w:rsidR="00EB26D5" w:rsidRDefault="00EB26D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CA94" w14:textId="77777777" w:rsidR="00CA51A6" w:rsidRDefault="00CA5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90D774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A51A6">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79407A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A51A6">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A51A6">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678E" w14:textId="77777777" w:rsidR="00CA51A6" w:rsidRDefault="00CA51A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A7E01"/>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51A6"/>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26D5"/>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32292</Words>
  <Characters>184070</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2022-10-11T13:33:00Z</cp:lastPrinted>
  <dcterms:created xsi:type="dcterms:W3CDTF">2022-10-12T18:15:00Z</dcterms:created>
  <dcterms:modified xsi:type="dcterms:W3CDTF">2023-02-09T19:02:00Z</dcterms:modified>
</cp:coreProperties>
</file>