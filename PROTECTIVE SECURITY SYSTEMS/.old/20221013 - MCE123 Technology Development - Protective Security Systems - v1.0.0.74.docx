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6"/>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6"/>
      <w:r w:rsidR="00135533" w:rsidRPr="00A939FB">
        <w:rPr>
          <w:rStyle w:val="CommentReference"/>
          <w:highlight w:val="yellow"/>
        </w:rPr>
        <w:commentReference w:id="6"/>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7"/>
      <w:r w:rsidR="00135533" w:rsidRPr="00A939FB">
        <w:rPr>
          <w:rStyle w:val="CommentReference"/>
          <w:highlight w:val="yellow"/>
        </w:rPr>
        <w:commentReference w:id="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4"/>
      <w:r w:rsidR="00A939FB" w:rsidRPr="00A939FB">
        <w:rPr>
          <w:rStyle w:val="CommentReference"/>
          <w:highlight w:val="yellow"/>
        </w:rPr>
        <w:commentReference w:id="1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5"/>
      <w:r w:rsidR="00A939FB" w:rsidRPr="00A939FB">
        <w:rPr>
          <w:rStyle w:val="CommentReference"/>
          <w:highlight w:val="yellow"/>
        </w:rPr>
        <w:commentReference w:id="1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3"/>
      <w:r w:rsidR="00652BEF">
        <w:rPr>
          <w:rStyle w:val="CommentReference"/>
        </w:rPr>
        <w:commentReference w:id="4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4"/>
      <w:r w:rsidR="00934D15">
        <w:rPr>
          <w:rStyle w:val="CommentReference"/>
        </w:rPr>
        <w:commentReference w:id="44"/>
      </w:r>
    </w:p>
    <w:p w14:paraId="2F8258AE" w14:textId="3D8B6BA6" w:rsidR="00DB4428" w:rsidRDefault="00DB4428" w:rsidP="00A520BB">
      <w:pPr>
        <w:tabs>
          <w:tab w:val="left" w:pos="900"/>
        </w:tabs>
        <w:ind w:left="360" w:hanging="360"/>
        <w:jc w:val="both"/>
      </w:pPr>
      <w:commentRangeStart w:id="4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5"/>
      <w:r w:rsidR="00AE266E">
        <w:rPr>
          <w:rStyle w:val="CommentReference"/>
        </w:rPr>
        <w:commentReference w:id="4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6"/>
      <w:r w:rsidR="00561992">
        <w:rPr>
          <w:rStyle w:val="CommentReference"/>
        </w:rPr>
        <w:commentReference w:id="4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7"/>
      <w:commentRangeStart w:id="4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7"/>
      <w:r w:rsidR="00671456">
        <w:rPr>
          <w:rStyle w:val="CommentReference"/>
        </w:rPr>
        <w:commentReference w:id="47"/>
      </w:r>
      <w:commentRangeEnd w:id="48"/>
      <w:r w:rsidR="00671456">
        <w:rPr>
          <w:rStyle w:val="CommentReference"/>
        </w:rPr>
        <w:commentReference w:id="4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49" w:name="_Hlk114403663"/>
      <w:r w:rsidR="00615B5B">
        <w:rPr>
          <w:b/>
          <w:bCs/>
          <w:i/>
          <w:iCs/>
        </w:rPr>
        <w:t>SHFINT</w:t>
      </w:r>
      <w:bookmarkEnd w:id="4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0"/>
      <w:commentRangeStart w:id="5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0"/>
      <w:r w:rsidR="00350A20" w:rsidRPr="000E76EC">
        <w:rPr>
          <w:rStyle w:val="CommentReference"/>
          <w:strike/>
        </w:rPr>
        <w:commentReference w:id="50"/>
      </w:r>
      <w:commentRangeEnd w:id="51"/>
      <w:r w:rsidR="00CD079B">
        <w:rPr>
          <w:rStyle w:val="CommentReference"/>
        </w:rPr>
        <w:commentReference w:id="51"/>
      </w:r>
    </w:p>
    <w:p w14:paraId="029DD5E2" w14:textId="24683F27" w:rsidR="00F34DA2" w:rsidRPr="004D572C" w:rsidRDefault="00F34DA2" w:rsidP="00F34DA2">
      <w:pPr>
        <w:ind w:left="360" w:hanging="360"/>
        <w:jc w:val="both"/>
        <w:rPr>
          <w:color w:val="00B050"/>
        </w:rPr>
      </w:pPr>
      <w:commentRangeStart w:id="5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2"/>
      <w:r w:rsidRPr="00CE06E3">
        <w:rPr>
          <w:rStyle w:val="CommentReference"/>
        </w:rPr>
        <w:commentReference w:id="52"/>
      </w:r>
    </w:p>
    <w:p w14:paraId="64573F68" w14:textId="2A3C2CAB" w:rsidR="00F34DA2" w:rsidRPr="004D572C" w:rsidRDefault="00F34DA2" w:rsidP="00F34DA2">
      <w:pPr>
        <w:ind w:left="360" w:hanging="360"/>
        <w:jc w:val="both"/>
        <w:rPr>
          <w:color w:val="00B050"/>
          <w:u w:val="single"/>
        </w:rPr>
      </w:pPr>
      <w:commentRangeStart w:id="5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3"/>
      <w:r w:rsidRPr="00CE06E3">
        <w:rPr>
          <w:rStyle w:val="CommentReference"/>
        </w:rPr>
        <w:commentReference w:id="53"/>
      </w:r>
    </w:p>
    <w:p w14:paraId="56CE4A8C" w14:textId="594CCBC3"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4"/>
      <w:r w:rsidRPr="00CE06E3">
        <w:rPr>
          <w:rStyle w:val="CommentReference"/>
        </w:rPr>
        <w:commentReference w:id="54"/>
      </w:r>
    </w:p>
    <w:p w14:paraId="6AF6ED45" w14:textId="51E8A088" w:rsidR="00F34DA2" w:rsidRPr="004D572C" w:rsidRDefault="001B1200" w:rsidP="001B1200">
      <w:pPr>
        <w:ind w:left="360" w:hanging="360"/>
        <w:jc w:val="both"/>
        <w:rPr>
          <w:i/>
          <w:iCs/>
          <w:color w:val="00B050"/>
        </w:rPr>
      </w:pPr>
      <w:commentRangeStart w:id="55"/>
      <w:commentRangeStart w:id="56"/>
      <w:commentRangeStart w:id="57"/>
      <w:commentRangeStart w:id="58"/>
      <w:commentRangeStart w:id="59"/>
      <w:commentRangeStart w:id="6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5"/>
      <w:r w:rsidRPr="004D572C">
        <w:rPr>
          <w:rStyle w:val="CommentReference"/>
          <w:i/>
          <w:iCs/>
        </w:rPr>
        <w:commentReference w:id="55"/>
      </w:r>
      <w:commentRangeEnd w:id="56"/>
      <w:r w:rsidR="00DB536B" w:rsidRPr="004D572C">
        <w:rPr>
          <w:rStyle w:val="CommentReference"/>
          <w:i/>
          <w:iCs/>
        </w:rPr>
        <w:commentReference w:id="56"/>
      </w:r>
      <w:commentRangeEnd w:id="57"/>
      <w:r w:rsidR="00CD079B">
        <w:rPr>
          <w:rStyle w:val="CommentReference"/>
        </w:rPr>
        <w:commentReference w:id="57"/>
      </w:r>
      <w:commentRangeEnd w:id="58"/>
      <w:r w:rsidR="00CD079B">
        <w:rPr>
          <w:rStyle w:val="CommentReference"/>
        </w:rPr>
        <w:commentReference w:id="58"/>
      </w:r>
      <w:commentRangeEnd w:id="59"/>
      <w:r w:rsidR="000233A7">
        <w:rPr>
          <w:rStyle w:val="CommentReference"/>
        </w:rPr>
        <w:commentReference w:id="59"/>
      </w:r>
      <w:commentRangeEnd w:id="60"/>
      <w:r w:rsidR="000233A7">
        <w:rPr>
          <w:rStyle w:val="CommentReference"/>
        </w:rPr>
        <w:commentReference w:id="60"/>
      </w:r>
    </w:p>
    <w:p w14:paraId="37C0F7AB" w14:textId="6428E223" w:rsidR="00DB536B" w:rsidRPr="004D572C" w:rsidRDefault="00DB536B" w:rsidP="00DB536B">
      <w:pPr>
        <w:ind w:left="360" w:hanging="360"/>
        <w:jc w:val="both"/>
        <w:rPr>
          <w:i/>
          <w:iCs/>
          <w:color w:val="00B050"/>
        </w:rPr>
      </w:pPr>
      <w:commentRangeStart w:id="6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1"/>
      <w:r w:rsidR="00CD079B">
        <w:rPr>
          <w:rStyle w:val="CommentReference"/>
        </w:rPr>
        <w:commentReference w:id="6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2"/>
      <w:r w:rsidR="000233A7">
        <w:rPr>
          <w:rStyle w:val="CommentReference"/>
        </w:rPr>
        <w:commentReference w:id="6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3"/>
      <w:r w:rsidR="001B4118">
        <w:rPr>
          <w:rStyle w:val="CommentReference"/>
        </w:rPr>
        <w:commentReference w:id="6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4"/>
      <w:r w:rsidR="001B4118">
        <w:rPr>
          <w:rStyle w:val="CommentReference"/>
        </w:rPr>
        <w:commentReference w:id="64"/>
      </w:r>
    </w:p>
    <w:p w14:paraId="2812635E" w14:textId="77777777" w:rsidR="00F7149B" w:rsidRDefault="00F7149B">
      <w:pPr>
        <w:rPr>
          <w:u w:val="single"/>
        </w:rPr>
      </w:pPr>
      <w:r>
        <w:rPr>
          <w:u w:val="single"/>
        </w:rPr>
        <w:br w:type="page"/>
      </w:r>
    </w:p>
    <w:p w14:paraId="7170BC4C" w14:textId="56F39287" w:rsidR="00F7149B" w:rsidRPr="00C0532F" w:rsidRDefault="00F7149B" w:rsidP="00F7149B">
      <w:pPr>
        <w:ind w:left="360" w:hanging="360"/>
        <w:jc w:val="both"/>
        <w:rPr>
          <w:b/>
          <w:bCs/>
        </w:rPr>
      </w:pPr>
      <w:r>
        <w:rPr>
          <w:b/>
          <w:sz w:val="24"/>
        </w:rPr>
        <w:t xml:space="preserve">EYE </w:t>
      </w:r>
      <w:del w:id="65" w:author="Patrick McElhiney" w:date="2022-10-13T07:40:00Z">
        <w:r w:rsidDel="00151C28">
          <w:rPr>
            <w:b/>
            <w:sz w:val="24"/>
          </w:rPr>
          <w:delText xml:space="preserve">DAMAGES </w:delText>
        </w:r>
      </w:del>
      <w:ins w:id="66" w:author="Patrick McElhiney" w:date="2022-10-13T07:40:00Z">
        <w:r w:rsidR="00151C28">
          <w:rPr>
            <w:b/>
            <w:sz w:val="24"/>
          </w:rPr>
          <w:t xml:space="preserve">WAR CRIME </w:t>
        </w:r>
      </w:ins>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532750F8" w:rsidR="0040414F" w:rsidDel="00151C28" w:rsidRDefault="0040414F" w:rsidP="0040414F">
      <w:pPr>
        <w:ind w:left="360" w:hanging="360"/>
        <w:jc w:val="both"/>
        <w:rPr>
          <w:del w:id="67" w:author="Patrick McElhiney" w:date="2022-10-13T07:41:00Z"/>
        </w:rPr>
      </w:pPr>
      <w:del w:id="68" w:author="Patrick McElhiney" w:date="2022-10-13T07:41:00Z">
        <w:r w:rsidRPr="0040414F" w:rsidDel="00151C28">
          <w:rPr>
            <w:highlight w:val="yellow"/>
            <w:u w:val="single"/>
          </w:rPr>
          <w:delText>AUTONOMOUS AGGRESSIVE EYE BLINK PREVENTION SECURITY SYSTEMS</w:delText>
        </w:r>
        <w:r w:rsidRPr="0040414F" w:rsidDel="00151C28">
          <w:rPr>
            <w:highlight w:val="yellow"/>
          </w:rPr>
          <w:delText xml:space="preserve"> (</w:delText>
        </w:r>
        <w:r w:rsidRPr="0040414F" w:rsidDel="00151C28">
          <w:rPr>
            <w:b/>
            <w:bCs/>
            <w:highlight w:val="yellow"/>
          </w:rPr>
          <w:delText>2022</w:delText>
        </w:r>
        <w:r w:rsidRPr="0040414F" w:rsidDel="00151C28">
          <w:rPr>
            <w:highlight w:val="yellow"/>
          </w:rPr>
          <w:delText xml:space="preserve">) – </w:delText>
        </w:r>
        <w:r w:rsidRPr="0040414F" w:rsidDel="00151C28">
          <w:rPr>
            <w:b/>
            <w:bCs/>
            <w:color w:val="7030A0"/>
            <w:highlight w:val="yellow"/>
          </w:rPr>
          <w:delText>ENSURES</w:delText>
        </w:r>
        <w:r w:rsidRPr="0040414F" w:rsidDel="00151C28">
          <w:rPr>
            <w:b/>
            <w:bCs/>
            <w:highlight w:val="yellow"/>
          </w:rPr>
          <w:delText xml:space="preserve"> </w:delText>
        </w:r>
        <w:r w:rsidRPr="0040414F" w:rsidDel="00151C28">
          <w:rPr>
            <w:b/>
            <w:bCs/>
            <w:color w:val="92D050"/>
            <w:highlight w:val="yellow"/>
          </w:rPr>
          <w:delText>THAT</w:delText>
        </w:r>
        <w:r w:rsidRPr="0040414F" w:rsidDel="00151C28">
          <w:rPr>
            <w:highlight w:val="yellow"/>
          </w:rPr>
          <w:delText xml:space="preserve">          </w:delText>
        </w:r>
        <w:r w:rsidRPr="0040414F" w:rsidDel="00151C28">
          <w:rPr>
            <w:b/>
            <w:bCs/>
            <w:color w:val="FF0000"/>
            <w:highlight w:val="yellow"/>
          </w:rPr>
          <w:delText>ANY AGGRESSIVE EYE BLINK</w:delText>
        </w:r>
        <w:r w:rsidRPr="0040414F" w:rsidDel="00151C28">
          <w:rPr>
            <w:highlight w:val="yellow"/>
          </w:rPr>
          <w:delText xml:space="preserve"> </w:delText>
        </w:r>
        <w:r w:rsidRPr="0040414F" w:rsidDel="00151C28">
          <w:rPr>
            <w:b/>
            <w:bCs/>
            <w:color w:val="C00000"/>
            <w:highlight w:val="yellow"/>
          </w:rPr>
          <w:delText>NEVER</w:delText>
        </w:r>
        <w:r w:rsidRPr="0040414F" w:rsidDel="00151C28">
          <w:rPr>
            <w:highlight w:val="yellow"/>
          </w:rPr>
          <w:delText xml:space="preserve"> </w:delText>
        </w:r>
        <w:r w:rsidRPr="0040414F" w:rsidDel="00151C28">
          <w:rPr>
            <w:b/>
            <w:bCs/>
            <w:color w:val="7030A0"/>
            <w:highlight w:val="yellow"/>
          </w:rPr>
          <w:delText>OCCURS</w:delText>
        </w:r>
        <w:r w:rsidRPr="0040414F" w:rsidDel="00151C28">
          <w:rPr>
            <w:highlight w:val="yellow"/>
          </w:rPr>
          <w:delText xml:space="preserve">, </w:delText>
        </w:r>
        <w:r w:rsidDel="00151C28">
          <w:rPr>
            <w:highlight w:val="yellow"/>
          </w:rPr>
          <w:delText xml:space="preserve">                                                                              </w:delText>
        </w:r>
        <w:r w:rsidRPr="0040414F" w:rsidDel="00151C28">
          <w:rPr>
            <w:b/>
            <w:bCs/>
            <w:color w:val="00B0F0"/>
            <w:highlight w:val="yellow"/>
          </w:rPr>
          <w:delText>IMPLICITLY-EXPLICITLY GLOBALLY VIRULENTLY DEFINED</w:delText>
        </w:r>
        <w:r w:rsidRPr="0040414F" w:rsidDel="00151C28">
          <w:rPr>
            <w:highlight w:val="yellow"/>
          </w:rPr>
          <w:delText>.</w:delText>
        </w:r>
      </w:del>
    </w:p>
    <w:p w14:paraId="17645786" w14:textId="08618EC8" w:rsidR="0040414F" w:rsidDel="00151C28" w:rsidRDefault="0040414F" w:rsidP="0040414F">
      <w:pPr>
        <w:ind w:left="360" w:hanging="360"/>
        <w:jc w:val="both"/>
        <w:rPr>
          <w:del w:id="69" w:author="Patrick McElhiney" w:date="2022-10-13T07:41:00Z"/>
        </w:rPr>
      </w:pPr>
      <w:del w:id="70" w:author="Patrick McElhiney" w:date="2022-10-13T07:41:00Z">
        <w:r w:rsidRPr="0040414F" w:rsidDel="00151C28">
          <w:rPr>
            <w:highlight w:val="yellow"/>
            <w:u w:val="single"/>
          </w:rPr>
          <w:delText xml:space="preserve">AUTONOMOUS EYE </w:delText>
        </w:r>
        <w:r w:rsidDel="00151C28">
          <w:rPr>
            <w:highlight w:val="yellow"/>
            <w:u w:val="single"/>
          </w:rPr>
          <w:delText>BURNING</w:delText>
        </w:r>
        <w:r w:rsidRPr="0040414F" w:rsidDel="00151C28">
          <w:rPr>
            <w:highlight w:val="yellow"/>
            <w:u w:val="single"/>
          </w:rPr>
          <w:delText xml:space="preserve"> PREVENTION SECURITY SYSTEMS</w:delText>
        </w:r>
        <w:r w:rsidRPr="0040414F" w:rsidDel="00151C28">
          <w:rPr>
            <w:highlight w:val="yellow"/>
          </w:rPr>
          <w:delText xml:space="preserve"> (</w:delText>
        </w:r>
        <w:r w:rsidRPr="0040414F" w:rsidDel="00151C28">
          <w:rPr>
            <w:b/>
            <w:bCs/>
            <w:highlight w:val="yellow"/>
          </w:rPr>
          <w:delText>2022</w:delText>
        </w:r>
        <w:r w:rsidRPr="0040414F" w:rsidDel="00151C28">
          <w:rPr>
            <w:highlight w:val="yellow"/>
          </w:rPr>
          <w:delText xml:space="preserve">) – </w:delText>
        </w:r>
        <w:r w:rsidRPr="0040414F" w:rsidDel="00151C28">
          <w:rPr>
            <w:b/>
            <w:bCs/>
            <w:color w:val="7030A0"/>
            <w:highlight w:val="yellow"/>
          </w:rPr>
          <w:delText>ENSURES</w:delText>
        </w:r>
        <w:r w:rsidRPr="0040414F" w:rsidDel="00151C28">
          <w:rPr>
            <w:b/>
            <w:bCs/>
            <w:highlight w:val="yellow"/>
          </w:rPr>
          <w:delText xml:space="preserve"> </w:delText>
        </w:r>
        <w:r w:rsidRPr="0040414F" w:rsidDel="00151C28">
          <w:rPr>
            <w:b/>
            <w:bCs/>
            <w:color w:val="92D050"/>
            <w:highlight w:val="yellow"/>
          </w:rPr>
          <w:delText>THAT</w:delText>
        </w:r>
        <w:r w:rsidRPr="0040414F" w:rsidDel="00151C28">
          <w:rPr>
            <w:highlight w:val="yellow"/>
          </w:rPr>
          <w:delText xml:space="preserve">          </w:delText>
        </w:r>
        <w:r w:rsidDel="00151C28">
          <w:rPr>
            <w:highlight w:val="yellow"/>
          </w:rPr>
          <w:delText xml:space="preserve">              </w:delText>
        </w:r>
        <w:r w:rsidRPr="0040414F" w:rsidDel="00151C28">
          <w:rPr>
            <w:b/>
            <w:bCs/>
            <w:color w:val="FF0000"/>
            <w:highlight w:val="yellow"/>
          </w:rPr>
          <w:delText xml:space="preserve">ANY EYE </w:delText>
        </w:r>
        <w:r w:rsidDel="00151C28">
          <w:rPr>
            <w:b/>
            <w:bCs/>
            <w:color w:val="FF0000"/>
            <w:highlight w:val="yellow"/>
          </w:rPr>
          <w:delText>BURNING</w:delText>
        </w:r>
        <w:r w:rsidRPr="0040414F" w:rsidDel="00151C28">
          <w:rPr>
            <w:highlight w:val="yellow"/>
          </w:rPr>
          <w:delText xml:space="preserve"> </w:delText>
        </w:r>
        <w:r w:rsidRPr="0040414F" w:rsidDel="00151C28">
          <w:rPr>
            <w:b/>
            <w:bCs/>
            <w:color w:val="C00000"/>
            <w:highlight w:val="yellow"/>
          </w:rPr>
          <w:delText>NEVER</w:delText>
        </w:r>
        <w:r w:rsidRPr="0040414F" w:rsidDel="00151C28">
          <w:rPr>
            <w:highlight w:val="yellow"/>
          </w:rPr>
          <w:delText xml:space="preserve"> </w:delText>
        </w:r>
        <w:r w:rsidRPr="0040414F" w:rsidDel="00151C28">
          <w:rPr>
            <w:b/>
            <w:bCs/>
            <w:color w:val="7030A0"/>
            <w:highlight w:val="yellow"/>
          </w:rPr>
          <w:delText>OCCURS</w:delText>
        </w:r>
        <w:r w:rsidRPr="0040414F" w:rsidDel="00151C28">
          <w:rPr>
            <w:highlight w:val="yellow"/>
          </w:rPr>
          <w:delText>,</w:delText>
        </w:r>
        <w:r w:rsidDel="00151C28">
          <w:rPr>
            <w:highlight w:val="yellow"/>
          </w:rPr>
          <w:delText xml:space="preserve"> </w:delText>
        </w:r>
        <w:r w:rsidRPr="0040414F" w:rsidDel="00151C28">
          <w:rPr>
            <w:b/>
            <w:bCs/>
            <w:color w:val="00B0F0"/>
            <w:highlight w:val="yellow"/>
          </w:rPr>
          <w:delText>IMPLICITLY-EXPLICITLY GLOBALLY VIRULENTLY DEFINED</w:delText>
        </w:r>
        <w:r w:rsidRPr="0040414F" w:rsidDel="00151C28">
          <w:rPr>
            <w:highlight w:val="yellow"/>
          </w:rPr>
          <w:delText>.</w:delText>
        </w:r>
      </w:del>
    </w:p>
    <w:p w14:paraId="3004ADA4" w14:textId="3AA98409" w:rsidR="0040414F" w:rsidRDefault="00510593" w:rsidP="0040414F">
      <w:pPr>
        <w:ind w:left="360" w:hanging="360"/>
        <w:jc w:val="both"/>
      </w:pPr>
      <w:bookmarkStart w:id="71"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1"/>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088A43E3" w:rsidR="005C4095" w:rsidRPr="006670CE" w:rsidDel="00151C28" w:rsidRDefault="005C4095" w:rsidP="00510593">
      <w:pPr>
        <w:ind w:left="360" w:hanging="360"/>
        <w:jc w:val="both"/>
        <w:rPr>
          <w:del w:id="72" w:author="Patrick McElhiney" w:date="2022-10-13T07:41:00Z"/>
        </w:rPr>
      </w:pPr>
      <w:del w:id="73" w:author="Patrick McElhiney" w:date="2022-10-13T07:41:00Z">
        <w:r w:rsidRPr="006718FC" w:rsidDel="00151C28">
          <w:rPr>
            <w:highlight w:val="yellow"/>
            <w:u w:val="single"/>
          </w:rPr>
          <w:delText>AUTONOMOUS EYE CRIME PREVENTION SECURITY SYSTEMS</w:delText>
        </w:r>
        <w:r w:rsidRPr="006718FC" w:rsidDel="00151C28">
          <w:rPr>
            <w:highlight w:val="yellow"/>
          </w:rPr>
          <w:delText xml:space="preserve"> (</w:delText>
        </w:r>
        <w:r w:rsidRPr="006718FC" w:rsidDel="00151C28">
          <w:rPr>
            <w:b/>
            <w:bCs/>
            <w:highlight w:val="yellow"/>
          </w:rPr>
          <w:delText>2022</w:delText>
        </w:r>
        <w:r w:rsidRPr="006718FC" w:rsidDel="00151C28">
          <w:rPr>
            <w:highlight w:val="yellow"/>
          </w:rPr>
          <w:delText>) –</w:delText>
        </w:r>
        <w:r w:rsidR="00CE476E" w:rsidRPr="006718FC" w:rsidDel="00151C28">
          <w:rPr>
            <w:highlight w:val="yellow"/>
          </w:rPr>
          <w:delText xml:space="preserve"> </w:delText>
        </w:r>
        <w:r w:rsidR="008C3D69" w:rsidRPr="006718FC" w:rsidDel="00151C28">
          <w:rPr>
            <w:b/>
            <w:bCs/>
            <w:color w:val="7030A0"/>
            <w:highlight w:val="yellow"/>
          </w:rPr>
          <w:delText>ENSURES</w:delText>
        </w:r>
        <w:r w:rsidR="008C3D69" w:rsidRPr="006718FC" w:rsidDel="00151C28">
          <w:rPr>
            <w:b/>
            <w:bCs/>
            <w:highlight w:val="yellow"/>
          </w:rPr>
          <w:delText xml:space="preserve"> </w:delText>
        </w:r>
        <w:r w:rsidR="008C3D69" w:rsidRPr="006718FC" w:rsidDel="00151C28">
          <w:rPr>
            <w:b/>
            <w:bCs/>
            <w:color w:val="92D050"/>
            <w:highlight w:val="yellow"/>
          </w:rPr>
          <w:delText>THAT</w:delText>
        </w:r>
        <w:r w:rsidRPr="006718FC" w:rsidDel="00151C28">
          <w:rPr>
            <w:highlight w:val="yellow"/>
          </w:rPr>
          <w:delText xml:space="preserve"> </w:delText>
        </w:r>
        <w:r w:rsidR="006718FC" w:rsidRPr="006718FC" w:rsidDel="00151C28">
          <w:rPr>
            <w:color w:val="FF0000"/>
            <w:highlight w:val="yellow"/>
          </w:rPr>
          <w:delText xml:space="preserve">ANY </w:delText>
        </w:r>
        <w:r w:rsidRPr="006718FC" w:rsidDel="00151C28">
          <w:rPr>
            <w:b/>
            <w:bCs/>
            <w:color w:val="FF0000"/>
            <w:highlight w:val="yellow"/>
          </w:rPr>
          <w:delText>EYE CRIME</w:delText>
        </w:r>
        <w:r w:rsidRPr="006718FC" w:rsidDel="00151C28">
          <w:rPr>
            <w:highlight w:val="yellow"/>
          </w:rPr>
          <w:delText xml:space="preserve"> </w:delText>
        </w:r>
        <w:r w:rsidR="006718FC" w:rsidRPr="006718FC" w:rsidDel="00151C28">
          <w:rPr>
            <w:b/>
            <w:bCs/>
            <w:color w:val="C00000"/>
            <w:highlight w:val="yellow"/>
          </w:rPr>
          <w:delText>NEVER</w:delText>
        </w:r>
        <w:r w:rsidR="006718FC" w:rsidRPr="006718FC" w:rsidDel="00151C28">
          <w:rPr>
            <w:highlight w:val="yellow"/>
          </w:rPr>
          <w:delText xml:space="preserve"> </w:delText>
        </w:r>
        <w:r w:rsidR="006718FC" w:rsidRPr="006718FC" w:rsidDel="00151C28">
          <w:rPr>
            <w:b/>
            <w:bCs/>
            <w:color w:val="7030A0"/>
            <w:highlight w:val="yellow"/>
          </w:rPr>
          <w:delText>OCCUR</w:delText>
        </w:r>
        <w:r w:rsidR="006718FC" w:rsidRPr="006718FC" w:rsidDel="00151C28">
          <w:rPr>
            <w:highlight w:val="yellow"/>
          </w:rPr>
          <w:delText xml:space="preserve">, </w:delText>
        </w:r>
        <w:r w:rsidR="006718FC" w:rsidRPr="006718FC" w:rsidDel="00151C28">
          <w:rPr>
            <w:b/>
            <w:bCs/>
            <w:color w:val="00B0F0"/>
            <w:highlight w:val="yellow"/>
          </w:rPr>
          <w:delText>IMPLICITLY-EXPLICITLY GLOBALLY VIRULENTLY DEFINED</w:delText>
        </w:r>
        <w:r w:rsidR="006718FC" w:rsidRPr="006718FC" w:rsidDel="00151C28">
          <w:rPr>
            <w:highlight w:val="yellow"/>
          </w:rPr>
          <w:delText>.</w:delText>
        </w:r>
      </w:del>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41096078" w:rsidR="0052121C" w:rsidDel="00151C28" w:rsidRDefault="0052121C" w:rsidP="009E7538">
      <w:pPr>
        <w:ind w:left="360" w:hanging="360"/>
        <w:jc w:val="both"/>
        <w:rPr>
          <w:del w:id="74" w:author="Patrick McElhiney" w:date="2022-10-13T07:42:00Z"/>
          <w:u w:val="single"/>
        </w:rPr>
      </w:pPr>
      <w:del w:id="75" w:author="Patrick McElhiney" w:date="2022-10-13T07:42:00Z">
        <w:r w:rsidRPr="0052121C" w:rsidDel="00151C28">
          <w:rPr>
            <w:highlight w:val="yellow"/>
            <w:u w:val="single"/>
          </w:rPr>
          <w:delText>AUTONOMOUS EYE PAIN PREVENTION SECURITY SYSTEMS</w:delText>
        </w:r>
        <w:r w:rsidRPr="0052121C" w:rsidDel="00151C28">
          <w:rPr>
            <w:highlight w:val="yellow"/>
          </w:rPr>
          <w:delText xml:space="preserve"> (</w:delText>
        </w:r>
        <w:r w:rsidRPr="0052121C" w:rsidDel="00151C28">
          <w:rPr>
            <w:b/>
            <w:bCs/>
            <w:highlight w:val="yellow"/>
          </w:rPr>
          <w:delText>2022</w:delText>
        </w:r>
        <w:r w:rsidRPr="0052121C" w:rsidDel="00151C28">
          <w:rPr>
            <w:highlight w:val="yellow"/>
          </w:rPr>
          <w:delText xml:space="preserve">) – </w:delText>
        </w:r>
        <w:r w:rsidRPr="0052121C" w:rsidDel="00151C28">
          <w:rPr>
            <w:b/>
            <w:bCs/>
            <w:color w:val="7030A0"/>
            <w:highlight w:val="yellow"/>
          </w:rPr>
          <w:delText>ENSURES</w:delText>
        </w:r>
        <w:r w:rsidRPr="0052121C" w:rsidDel="00151C28">
          <w:rPr>
            <w:b/>
            <w:bCs/>
            <w:highlight w:val="yellow"/>
          </w:rPr>
          <w:delText xml:space="preserve"> </w:delText>
        </w:r>
        <w:r w:rsidRPr="0052121C" w:rsidDel="00151C28">
          <w:rPr>
            <w:b/>
            <w:bCs/>
            <w:color w:val="92D050"/>
            <w:highlight w:val="yellow"/>
          </w:rPr>
          <w:delText>THAT</w:delText>
        </w:r>
        <w:r w:rsidRPr="0052121C" w:rsidDel="00151C28">
          <w:rPr>
            <w:highlight w:val="yellow"/>
          </w:rPr>
          <w:delText xml:space="preserve"> </w:delText>
        </w:r>
        <w:r w:rsidRPr="0052121C" w:rsidDel="00151C28">
          <w:rPr>
            <w:b/>
            <w:bCs/>
            <w:color w:val="FF0000"/>
            <w:highlight w:val="yellow"/>
          </w:rPr>
          <w:delText>ANY PAIN</w:delText>
        </w:r>
        <w:r w:rsidRPr="0052121C" w:rsidDel="00151C28">
          <w:rPr>
            <w:highlight w:val="yellow"/>
          </w:rPr>
          <w:delText xml:space="preserve"> </w:delText>
        </w:r>
        <w:r w:rsidRPr="0052121C" w:rsidDel="00151C28">
          <w:rPr>
            <w:b/>
            <w:bCs/>
            <w:color w:val="0070C0"/>
            <w:highlight w:val="yellow"/>
          </w:rPr>
          <w:delText>IN</w:delText>
        </w:r>
        <w:r w:rsidRPr="0052121C" w:rsidDel="00151C28">
          <w:rPr>
            <w:highlight w:val="yellow"/>
          </w:rPr>
          <w:delText xml:space="preserve"> </w:delText>
        </w:r>
        <w:r w:rsidRPr="0052121C" w:rsidDel="00151C28">
          <w:rPr>
            <w:b/>
            <w:bCs/>
            <w:color w:val="00B0F0"/>
            <w:highlight w:val="yellow"/>
          </w:rPr>
          <w:delText>OR</w:delText>
        </w:r>
        <w:r w:rsidRPr="0052121C" w:rsidDel="00151C28">
          <w:rPr>
            <w:highlight w:val="yellow"/>
          </w:rPr>
          <w:delText xml:space="preserve"> </w:delText>
        </w:r>
        <w:r w:rsidRPr="0052121C" w:rsidDel="00151C28">
          <w:rPr>
            <w:b/>
            <w:bCs/>
            <w:color w:val="0070C0"/>
            <w:highlight w:val="yellow"/>
          </w:rPr>
          <w:delText>ON</w:delText>
        </w:r>
        <w:r w:rsidRPr="0052121C" w:rsidDel="00151C28">
          <w:rPr>
            <w:highlight w:val="yellow"/>
          </w:rPr>
          <w:delText xml:space="preserve"> </w:delText>
        </w:r>
        <w:r w:rsidRPr="0052121C" w:rsidDel="00151C28">
          <w:rPr>
            <w:b/>
            <w:bCs/>
            <w:color w:val="00B0F0"/>
            <w:highlight w:val="yellow"/>
          </w:rPr>
          <w:delText>OR</w:delText>
        </w:r>
        <w:r w:rsidRPr="0052121C" w:rsidDel="00151C28">
          <w:rPr>
            <w:highlight w:val="yellow"/>
          </w:rPr>
          <w:delText xml:space="preserve"> </w:delText>
        </w:r>
        <w:r w:rsidRPr="0052121C" w:rsidDel="00151C28">
          <w:rPr>
            <w:b/>
            <w:bCs/>
            <w:color w:val="0070C0"/>
            <w:highlight w:val="yellow"/>
          </w:rPr>
          <w:delText>ON</w:delText>
        </w:r>
        <w:r w:rsidRPr="0052121C" w:rsidDel="00151C28">
          <w:rPr>
            <w:highlight w:val="yellow"/>
          </w:rPr>
          <w:delText xml:space="preserve"> </w:delText>
        </w:r>
        <w:r w:rsidRPr="0052121C" w:rsidDel="00151C28">
          <w:rPr>
            <w:b/>
            <w:bCs/>
            <w:color w:val="FF0000"/>
            <w:highlight w:val="yellow"/>
          </w:rPr>
          <w:delText>ANY SURFACE</w:delText>
        </w:r>
        <w:r w:rsidRPr="0052121C" w:rsidDel="00151C28">
          <w:rPr>
            <w:highlight w:val="yellow"/>
          </w:rPr>
          <w:delText xml:space="preserve"> </w:delText>
        </w:r>
        <w:r w:rsidRPr="0052121C" w:rsidDel="00151C28">
          <w:rPr>
            <w:b/>
            <w:bCs/>
            <w:color w:val="0070C0"/>
            <w:highlight w:val="yellow"/>
          </w:rPr>
          <w:delText>OF</w:delText>
        </w:r>
        <w:r w:rsidRPr="0052121C" w:rsidDel="00151C28">
          <w:rPr>
            <w:highlight w:val="yellow"/>
          </w:rPr>
          <w:delText xml:space="preserve"> </w:delText>
        </w:r>
        <w:r w:rsidRPr="0052121C" w:rsidDel="00151C28">
          <w:rPr>
            <w:b/>
            <w:bCs/>
            <w:color w:val="00B0F0"/>
            <w:highlight w:val="yellow"/>
          </w:rPr>
          <w:delText>OR</w:delText>
        </w:r>
        <w:r w:rsidRPr="0052121C" w:rsidDel="00151C28">
          <w:rPr>
            <w:highlight w:val="yellow"/>
          </w:rPr>
          <w:delText xml:space="preserve"> </w:delText>
        </w:r>
        <w:r w:rsidRPr="0052121C" w:rsidDel="00151C28">
          <w:rPr>
            <w:b/>
            <w:bCs/>
            <w:color w:val="0070C0"/>
            <w:highlight w:val="yellow"/>
          </w:rPr>
          <w:delText>IN</w:delText>
        </w:r>
        <w:r w:rsidRPr="0052121C" w:rsidDel="00151C28">
          <w:rPr>
            <w:highlight w:val="yellow"/>
          </w:rPr>
          <w:delText xml:space="preserve"> </w:delText>
        </w:r>
        <w:r w:rsidRPr="0052121C" w:rsidDel="00151C28">
          <w:rPr>
            <w:b/>
            <w:bCs/>
            <w:color w:val="FF0000"/>
            <w:highlight w:val="yellow"/>
          </w:rPr>
          <w:delText>ANY AREA</w:delText>
        </w:r>
        <w:r w:rsidRPr="0052121C" w:rsidDel="00151C28">
          <w:rPr>
            <w:highlight w:val="yellow"/>
          </w:rPr>
          <w:delText xml:space="preserve"> </w:delText>
        </w:r>
        <w:r w:rsidRPr="0052121C" w:rsidDel="00151C28">
          <w:rPr>
            <w:b/>
            <w:bCs/>
            <w:color w:val="0070C0"/>
            <w:highlight w:val="yellow"/>
          </w:rPr>
          <w:delText>OF</w:delText>
        </w:r>
        <w:r w:rsidRPr="0052121C" w:rsidDel="00151C28">
          <w:rPr>
            <w:highlight w:val="yellow"/>
          </w:rPr>
          <w:delText xml:space="preserve"> </w:delText>
        </w:r>
        <w:r w:rsidRPr="0052121C" w:rsidDel="00151C28">
          <w:rPr>
            <w:b/>
            <w:bCs/>
            <w:color w:val="FF0000"/>
            <w:highlight w:val="yellow"/>
          </w:rPr>
          <w:delText>ANY EYE</w:delText>
        </w:r>
        <w:r w:rsidRPr="0052121C" w:rsidDel="00151C28">
          <w:rPr>
            <w:highlight w:val="yellow"/>
          </w:rPr>
          <w:delText xml:space="preserve"> </w:delText>
        </w:r>
        <w:r w:rsidRPr="0052121C" w:rsidDel="00151C28">
          <w:rPr>
            <w:b/>
            <w:bCs/>
            <w:color w:val="C00000"/>
            <w:highlight w:val="yellow"/>
          </w:rPr>
          <w:delText>NEVER</w:delText>
        </w:r>
        <w:r w:rsidRPr="0052121C" w:rsidDel="00151C28">
          <w:rPr>
            <w:highlight w:val="yellow"/>
          </w:rPr>
          <w:delText xml:space="preserve"> </w:delText>
        </w:r>
        <w:r w:rsidRPr="0052121C" w:rsidDel="00151C28">
          <w:rPr>
            <w:b/>
            <w:bCs/>
            <w:color w:val="7030A0"/>
            <w:highlight w:val="yellow"/>
          </w:rPr>
          <w:delText>OCCURS</w:delText>
        </w:r>
        <w:r w:rsidRPr="0052121C" w:rsidDel="00151C28">
          <w:rPr>
            <w:highlight w:val="yellow"/>
          </w:rPr>
          <w:delText xml:space="preserve">,                              </w:delText>
        </w:r>
        <w:r w:rsidRPr="0052121C" w:rsidDel="00151C28">
          <w:rPr>
            <w:b/>
            <w:bCs/>
            <w:color w:val="00B0F0"/>
            <w:highlight w:val="yellow"/>
          </w:rPr>
          <w:delText>IMPLICITLY-EXPLICITLY GLOBALLY VIRULENTLY DEFINED</w:delText>
        </w:r>
        <w:r w:rsidRPr="0052121C" w:rsidDel="00151C28">
          <w:rPr>
            <w:highlight w:val="yellow"/>
          </w:rPr>
          <w:delText>.</w:delText>
        </w:r>
      </w:del>
    </w:p>
    <w:p w14:paraId="0978DF4E" w14:textId="6505B164" w:rsidR="00CF157A" w:rsidRPr="00C47150" w:rsidDel="00151C28" w:rsidRDefault="00CF157A" w:rsidP="00CF157A">
      <w:pPr>
        <w:ind w:left="360" w:hanging="360"/>
        <w:jc w:val="both"/>
        <w:rPr>
          <w:del w:id="76" w:author="Patrick McElhiney" w:date="2022-10-13T07:42:00Z"/>
        </w:rPr>
      </w:pPr>
      <w:del w:id="77" w:author="Patrick McElhiney" w:date="2022-10-13T07:42:00Z">
        <w:r w:rsidRPr="006718FC" w:rsidDel="00151C28">
          <w:rPr>
            <w:highlight w:val="yellow"/>
            <w:u w:val="single"/>
          </w:rPr>
          <w:delText xml:space="preserve">AUTONOMOUS EYE </w:delText>
        </w:r>
        <w:r w:rsidR="006718FC" w:rsidRPr="006718FC" w:rsidDel="00151C28">
          <w:rPr>
            <w:highlight w:val="yellow"/>
            <w:u w:val="single"/>
          </w:rPr>
          <w:delText xml:space="preserve">DAMAGING </w:delText>
        </w:r>
        <w:r w:rsidRPr="006718FC" w:rsidDel="00151C28">
          <w:rPr>
            <w:highlight w:val="yellow"/>
            <w:u w:val="single"/>
          </w:rPr>
          <w:delText>SYSTEM RUNTIME PREVENTION SECURITY SYSTEMS</w:delText>
        </w:r>
        <w:r w:rsidRPr="006718FC" w:rsidDel="00151C28">
          <w:rPr>
            <w:highlight w:val="yellow"/>
          </w:rPr>
          <w:delText xml:space="preserve"> (</w:delText>
        </w:r>
        <w:r w:rsidRPr="006718FC" w:rsidDel="00151C28">
          <w:rPr>
            <w:b/>
            <w:bCs/>
            <w:highlight w:val="yellow"/>
          </w:rPr>
          <w:delText>2022</w:delText>
        </w:r>
        <w:r w:rsidRPr="006718FC" w:rsidDel="00151C28">
          <w:rPr>
            <w:highlight w:val="yellow"/>
          </w:rPr>
          <w:delText>) –</w:delText>
        </w:r>
        <w:r w:rsidR="00CE476E" w:rsidRPr="006718FC" w:rsidDel="00151C28">
          <w:rPr>
            <w:highlight w:val="yellow"/>
          </w:rPr>
          <w:delText xml:space="preserve"> </w:delText>
        </w:r>
        <w:r w:rsidR="008C3D69" w:rsidRPr="006718FC" w:rsidDel="00151C28">
          <w:rPr>
            <w:b/>
            <w:bCs/>
            <w:color w:val="7030A0"/>
            <w:highlight w:val="yellow"/>
          </w:rPr>
          <w:delText>ENSURES</w:delText>
        </w:r>
        <w:r w:rsidR="008C3D69" w:rsidRPr="006718FC" w:rsidDel="00151C28">
          <w:rPr>
            <w:b/>
            <w:bCs/>
            <w:highlight w:val="yellow"/>
          </w:rPr>
          <w:delText xml:space="preserve"> </w:delText>
        </w:r>
        <w:r w:rsidR="008C3D69" w:rsidRPr="006718FC" w:rsidDel="00151C28">
          <w:rPr>
            <w:b/>
            <w:bCs/>
            <w:color w:val="92D050"/>
            <w:highlight w:val="yellow"/>
          </w:rPr>
          <w:delText>THAT</w:delText>
        </w:r>
        <w:r w:rsidRPr="006718FC" w:rsidDel="00151C28">
          <w:rPr>
            <w:highlight w:val="yellow"/>
          </w:rPr>
          <w:delText xml:space="preserve"> </w:delText>
        </w:r>
        <w:r w:rsidR="006718FC" w:rsidRPr="006718FC" w:rsidDel="00151C28">
          <w:rPr>
            <w:b/>
            <w:bCs/>
            <w:color w:val="FF0000"/>
            <w:highlight w:val="yellow"/>
          </w:rPr>
          <w:delText xml:space="preserve">ANY </w:delText>
        </w:r>
        <w:r w:rsidRPr="006718FC" w:rsidDel="00151C28">
          <w:rPr>
            <w:b/>
            <w:bCs/>
            <w:color w:val="FF0000"/>
            <w:highlight w:val="yellow"/>
          </w:rPr>
          <w:delText xml:space="preserve">EYE </w:delText>
        </w:r>
        <w:r w:rsidR="006718FC" w:rsidRPr="006718FC" w:rsidDel="00151C28">
          <w:rPr>
            <w:b/>
            <w:bCs/>
            <w:color w:val="FF0000"/>
            <w:highlight w:val="yellow"/>
          </w:rPr>
          <w:delText xml:space="preserve">DAMAGING </w:delText>
        </w:r>
        <w:r w:rsidRPr="006718FC" w:rsidDel="00151C28">
          <w:rPr>
            <w:b/>
            <w:bCs/>
            <w:color w:val="FF0000"/>
            <w:highlight w:val="yellow"/>
          </w:rPr>
          <w:delText>SYSTEM</w:delText>
        </w:r>
        <w:r w:rsidRPr="006718FC" w:rsidDel="00151C28">
          <w:rPr>
            <w:highlight w:val="yellow"/>
          </w:rPr>
          <w:delText xml:space="preserve"> </w:delText>
        </w:r>
        <w:r w:rsidR="006718FC" w:rsidRPr="006718FC" w:rsidDel="00151C28">
          <w:rPr>
            <w:b/>
            <w:bCs/>
            <w:color w:val="C00000"/>
            <w:highlight w:val="yellow"/>
          </w:rPr>
          <w:delText>NEVER</w:delText>
        </w:r>
        <w:r w:rsidR="006718FC" w:rsidRPr="006718FC" w:rsidDel="00151C28">
          <w:rPr>
            <w:highlight w:val="yellow"/>
          </w:rPr>
          <w:delText xml:space="preserve"> </w:delText>
        </w:r>
        <w:r w:rsidR="006718FC" w:rsidRPr="006718FC" w:rsidDel="00151C28">
          <w:rPr>
            <w:b/>
            <w:bCs/>
            <w:color w:val="7030A0"/>
            <w:highlight w:val="yellow"/>
          </w:rPr>
          <w:delText>RUNS</w:delText>
        </w:r>
        <w:r w:rsidR="006718FC" w:rsidRPr="006718FC" w:rsidDel="00151C28">
          <w:rPr>
            <w:highlight w:val="yellow"/>
          </w:rPr>
          <w:delText xml:space="preserve">,                                                                            </w:delText>
        </w:r>
        <w:r w:rsidR="006718FC" w:rsidRPr="006718FC" w:rsidDel="00151C28">
          <w:rPr>
            <w:b/>
            <w:bCs/>
            <w:color w:val="00B0F0"/>
            <w:highlight w:val="yellow"/>
          </w:rPr>
          <w:delText>IMPLICITLY-EXPLICITLY GLOBALLY VIRULENTLY DEFINED</w:delText>
        </w:r>
        <w:r w:rsidR="006718FC" w:rsidRPr="006718FC" w:rsidDel="00151C28">
          <w:rPr>
            <w:highlight w:val="yellow"/>
          </w:rPr>
          <w:delText>.</w:delText>
        </w:r>
      </w:del>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8"/>
      <w:r w:rsidR="00C67954">
        <w:rPr>
          <w:rStyle w:val="CommentReference"/>
        </w:rPr>
        <w:commentReference w:id="78"/>
      </w:r>
    </w:p>
    <w:p w14:paraId="6BF8BF7F" w14:textId="3BC28D7E" w:rsidR="00C45D83" w:rsidRDefault="00C45D83" w:rsidP="00C45D83">
      <w:pPr>
        <w:ind w:left="360" w:hanging="360"/>
        <w:jc w:val="both"/>
      </w:pPr>
      <w:commentRangeStart w:id="7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9"/>
      <w:r w:rsidR="00C67954">
        <w:rPr>
          <w:rStyle w:val="CommentReference"/>
        </w:rPr>
        <w:commentReference w:id="7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8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80"/>
      <w:r w:rsidR="00C67954">
        <w:rPr>
          <w:rStyle w:val="CommentReference"/>
        </w:rPr>
        <w:commentReference w:id="8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8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81"/>
      <w:r>
        <w:rPr>
          <w:rStyle w:val="CommentReference"/>
        </w:rPr>
        <w:commentReference w:id="8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8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8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3"/>
      <w:r>
        <w:rPr>
          <w:rStyle w:val="CommentReference"/>
        </w:rPr>
        <w:commentReference w:id="8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8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4"/>
      <w:r w:rsidR="00B24CF4" w:rsidRPr="006670CE">
        <w:rPr>
          <w:rStyle w:val="CommentReference"/>
        </w:rPr>
        <w:commentReference w:id="84"/>
      </w:r>
    </w:p>
    <w:p w14:paraId="430793E5" w14:textId="269EC7F2" w:rsidR="001037A8" w:rsidRPr="006670CE" w:rsidRDefault="00853D71" w:rsidP="001037A8">
      <w:pPr>
        <w:ind w:left="360" w:hanging="360"/>
        <w:jc w:val="both"/>
      </w:pPr>
      <w:commentRangeStart w:id="8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5"/>
      <w:r w:rsidR="001037A8" w:rsidRPr="006670CE">
        <w:rPr>
          <w:rStyle w:val="CommentReference"/>
        </w:rPr>
        <w:commentReference w:id="85"/>
      </w:r>
    </w:p>
    <w:p w14:paraId="1FF3DBCC" w14:textId="0DFEF651" w:rsidR="00853D71" w:rsidRPr="006670CE" w:rsidRDefault="00853D71" w:rsidP="009C5A96">
      <w:pPr>
        <w:ind w:left="360" w:hanging="360"/>
        <w:jc w:val="both"/>
      </w:pPr>
      <w:commentRangeStart w:id="8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6"/>
      <w:r w:rsidR="001037A8" w:rsidRPr="006670CE">
        <w:rPr>
          <w:rStyle w:val="CommentReference"/>
        </w:rPr>
        <w:commentReference w:id="86"/>
      </w:r>
    </w:p>
    <w:p w14:paraId="7BC9A47F" w14:textId="745F0D88" w:rsidR="000C1682" w:rsidRDefault="000C1682" w:rsidP="000C1682">
      <w:pPr>
        <w:ind w:left="360" w:hanging="360"/>
        <w:jc w:val="both"/>
      </w:pPr>
      <w:commentRangeStart w:id="8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7"/>
      <w:r w:rsidR="00506E87">
        <w:rPr>
          <w:rStyle w:val="CommentReference"/>
        </w:rPr>
        <w:commentReference w:id="87"/>
      </w:r>
    </w:p>
    <w:p w14:paraId="1CBA87EF" w14:textId="54C172BE" w:rsidR="000C1682" w:rsidRDefault="000C1682" w:rsidP="000229F9">
      <w:pPr>
        <w:ind w:left="720" w:hanging="360"/>
        <w:jc w:val="both"/>
      </w:pPr>
      <w:commentRangeStart w:id="8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8"/>
      <w:r w:rsidR="00B24CF4">
        <w:rPr>
          <w:rStyle w:val="CommentReference"/>
        </w:rPr>
        <w:commentReference w:id="88"/>
      </w:r>
    </w:p>
    <w:p w14:paraId="0B910FB8" w14:textId="40521584" w:rsidR="00F7149B" w:rsidRDefault="00F7149B" w:rsidP="00F7149B">
      <w:pPr>
        <w:ind w:left="720" w:hanging="360"/>
        <w:jc w:val="both"/>
      </w:pPr>
      <w:commentRangeStart w:id="8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9"/>
      <w:r>
        <w:rPr>
          <w:rStyle w:val="CommentReference"/>
        </w:rPr>
        <w:commentReference w:id="8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9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90"/>
      <w:r w:rsidR="00835EB0">
        <w:rPr>
          <w:rStyle w:val="CommentReference"/>
        </w:rPr>
        <w:commentReference w:id="9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4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5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5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8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8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8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8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8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8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8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9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390C" w14:textId="77777777" w:rsidR="00A853DD" w:rsidRDefault="00A853DD" w:rsidP="005B7682">
      <w:pPr>
        <w:spacing w:after="0" w:line="240" w:lineRule="auto"/>
      </w:pPr>
      <w:r>
        <w:separator/>
      </w:r>
    </w:p>
  </w:endnote>
  <w:endnote w:type="continuationSeparator" w:id="0">
    <w:p w14:paraId="29DE9802" w14:textId="77777777" w:rsidR="00A853DD" w:rsidRDefault="00A853D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DB8D" w14:textId="77777777" w:rsidR="00FF55DE" w:rsidRDefault="00FF5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E0940AB" w:rsidR="0078387A" w:rsidRDefault="00FF55DE"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97" w:author="Patrick McElhiney" w:date="2023-02-07T19:09:00Z">
              <w:r w:rsidR="000B42C6" w:rsidRPr="000B42C6" w:rsidDel="00FF55DE">
                <w:rPr>
                  <w:b/>
                  <w:bCs/>
                  <w:u w:val="single"/>
                </w:rPr>
                <w:delText>MCE123</w:delText>
              </w:r>
              <w:r w:rsidR="000B42C6" w:rsidRPr="000B42C6" w:rsidDel="00FF55DE">
                <w:rPr>
                  <w:b/>
                  <w:bCs/>
                  <w:vertAlign w:val="superscript"/>
                </w:rPr>
                <w:delText>SM</w:delText>
              </w:r>
              <w:r w:rsidR="000B42C6" w:rsidRPr="000B42C6" w:rsidDel="00FF55DE">
                <w:rPr>
                  <w:b/>
                  <w:bCs/>
                </w:rPr>
                <w:delText xml:space="preserve"> COMPANY</w:delText>
              </w:r>
              <w:r w:rsidR="000B42C6" w:rsidDel="00FF55DE">
                <w:delText xml:space="preserve"> 1999-2022</w:delText>
              </w:r>
            </w:del>
            <w:ins w:id="98"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FADB" w14:textId="77777777" w:rsidR="00FF55DE" w:rsidRDefault="00FF5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D248" w14:textId="77777777" w:rsidR="00A853DD" w:rsidRDefault="00A853DD" w:rsidP="005B7682">
      <w:pPr>
        <w:spacing w:after="0" w:line="240" w:lineRule="auto"/>
      </w:pPr>
      <w:r>
        <w:separator/>
      </w:r>
    </w:p>
  </w:footnote>
  <w:footnote w:type="continuationSeparator" w:id="0">
    <w:p w14:paraId="14BBC916" w14:textId="77777777" w:rsidR="00A853DD" w:rsidRDefault="00A853D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D548" w14:textId="77777777" w:rsidR="00FF55DE" w:rsidRDefault="00FF5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FF55DE"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2A11C0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91" w:author="Patrick McElhiney" w:date="2023-02-07T19:09:00Z">
      <w:r w:rsidR="00E8322A" w:rsidRPr="00110AF9" w:rsidDel="00FF55DE">
        <w:rPr>
          <w:b/>
          <w:bCs/>
          <w:color w:val="000000" w:themeColor="text1"/>
          <w:sz w:val="18"/>
          <w:u w:val="single"/>
        </w:rPr>
        <w:delText>PATRICK</w:delText>
      </w:r>
      <w:r w:rsidR="0078387A" w:rsidRPr="00110AF9" w:rsidDel="00FF55DE">
        <w:rPr>
          <w:b/>
          <w:bCs/>
          <w:color w:val="000000" w:themeColor="text1"/>
          <w:sz w:val="18"/>
          <w:u w:val="single"/>
        </w:rPr>
        <w:delText xml:space="preserve"> R. </w:delText>
      </w:r>
      <w:r w:rsidR="00E8322A" w:rsidRPr="00110AF9" w:rsidDel="00FF55DE">
        <w:rPr>
          <w:b/>
          <w:bCs/>
          <w:color w:val="000000" w:themeColor="text1"/>
          <w:sz w:val="18"/>
          <w:u w:val="single"/>
        </w:rPr>
        <w:delText>MCELHINEY</w:delText>
      </w:r>
    </w:del>
    <w:ins w:id="92" w:author="Patrick McElhiney" w:date="2023-02-07T19:09:00Z">
      <w:r w:rsidR="00FF55DE">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1F8B4CA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93" w:author="Patrick McElhiney" w:date="2023-02-07T19:09:00Z">
      <w:r w:rsidRPr="00110AF9" w:rsidDel="00FF55DE">
        <w:rPr>
          <w:b/>
          <w:bCs/>
          <w:iCs/>
          <w:color w:val="000000" w:themeColor="text1"/>
          <w:sz w:val="18"/>
          <w:u w:val="single"/>
        </w:rPr>
        <w:delText>P</w:delText>
      </w:r>
      <w:r w:rsidR="00110AF9" w:rsidRPr="00110AF9" w:rsidDel="00FF55DE">
        <w:rPr>
          <w:b/>
          <w:bCs/>
          <w:iCs/>
          <w:color w:val="000000" w:themeColor="text1"/>
          <w:sz w:val="18"/>
          <w:u w:val="single"/>
        </w:rPr>
        <w:delText>ATRICK</w:delText>
      </w:r>
      <w:r w:rsidRPr="00110AF9" w:rsidDel="00FF55DE">
        <w:rPr>
          <w:b/>
          <w:bCs/>
          <w:iCs/>
          <w:color w:val="000000" w:themeColor="text1"/>
          <w:sz w:val="18"/>
          <w:u w:val="single"/>
        </w:rPr>
        <w:delText xml:space="preserve"> R. </w:delText>
      </w:r>
      <w:r w:rsidR="00110AF9" w:rsidRPr="00110AF9" w:rsidDel="00FF55DE">
        <w:rPr>
          <w:b/>
          <w:bCs/>
          <w:iCs/>
          <w:color w:val="000000" w:themeColor="text1"/>
          <w:sz w:val="18"/>
          <w:u w:val="single"/>
        </w:rPr>
        <w:delText>MCELHINEY</w:delText>
      </w:r>
    </w:del>
    <w:ins w:id="94" w:author="Patrick McElhiney" w:date="2023-02-07T19:09:00Z">
      <w:r w:rsidR="00FF55DE">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95" w:author="Patrick McElhiney" w:date="2023-02-07T19:09:00Z">
      <w:r w:rsidR="00110AF9" w:rsidRPr="00110AF9" w:rsidDel="00FF55DE">
        <w:rPr>
          <w:b/>
          <w:bCs/>
          <w:iCs/>
          <w:color w:val="000000" w:themeColor="text1"/>
          <w:sz w:val="18"/>
          <w:u w:val="single"/>
        </w:rPr>
        <w:delText>ANNA</w:delText>
      </w:r>
      <w:r w:rsidR="00840A5A" w:rsidRPr="00110AF9" w:rsidDel="00FF55DE">
        <w:rPr>
          <w:b/>
          <w:bCs/>
          <w:iCs/>
          <w:color w:val="000000" w:themeColor="text1"/>
          <w:sz w:val="18"/>
          <w:u w:val="single"/>
        </w:rPr>
        <w:delText xml:space="preserve"> V. </w:delText>
      </w:r>
      <w:r w:rsidR="00110AF9" w:rsidRPr="00110AF9" w:rsidDel="00FF55DE">
        <w:rPr>
          <w:b/>
          <w:bCs/>
          <w:iCs/>
          <w:color w:val="000000" w:themeColor="text1"/>
          <w:sz w:val="18"/>
          <w:u w:val="single"/>
        </w:rPr>
        <w:delText>KUSHCHENKO</w:delText>
      </w:r>
    </w:del>
    <w:ins w:id="96" w:author="Patrick McElhiney" w:date="2023-02-07T19:09:00Z">
      <w:r w:rsidR="00FF55DE">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FF55DE">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325A5" w14:textId="77777777" w:rsidR="00FF55DE" w:rsidRDefault="00FF55D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55DE"/>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32351</Words>
  <Characters>184401</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2022-10-13T11:43:00Z</dcterms:created>
  <dcterms:modified xsi:type="dcterms:W3CDTF">2023-02-08T00:09:00Z</dcterms:modified>
</cp:coreProperties>
</file>