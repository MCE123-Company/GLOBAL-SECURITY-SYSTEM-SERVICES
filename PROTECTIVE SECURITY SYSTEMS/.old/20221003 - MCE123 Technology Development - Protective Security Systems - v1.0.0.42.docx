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642E8BE7"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D741C7" w:rsidRPr="003F77DB">
        <w:rPr>
          <w:b/>
          <w:bCs/>
          <w:color w:val="FF0000"/>
        </w:rPr>
        <w:t>ANY BAD EMAIL</w:t>
      </w:r>
      <w:r w:rsidR="00D741C7">
        <w:t xml:space="preserve"> </w:t>
      </w:r>
      <w:r w:rsidR="00D741C7" w:rsidRPr="003F77DB">
        <w:rPr>
          <w:b/>
          <w:bCs/>
          <w:color w:val="92D050"/>
        </w:rPr>
        <w:t>IS NEVER</w:t>
      </w:r>
      <w:r w:rsidR="00D741C7">
        <w:t xml:space="preserve"> </w:t>
      </w:r>
      <w:r w:rsidR="00D741C7" w:rsidRPr="003F77DB">
        <w:rPr>
          <w:b/>
          <w:bCs/>
          <w:color w:val="7030A0"/>
        </w:rPr>
        <w:t>SENT</w:t>
      </w:r>
      <w:r w:rsidR="00D741C7">
        <w:t xml:space="preserve"> </w:t>
      </w:r>
      <w:r w:rsidR="00D741C7" w:rsidRPr="003F77DB">
        <w:rPr>
          <w:b/>
          <w:bCs/>
          <w:color w:val="00B0F0"/>
        </w:rPr>
        <w:t>OR</w:t>
      </w:r>
      <w:r w:rsidR="00D741C7">
        <w:t xml:space="preserve"> </w:t>
      </w:r>
      <w:r w:rsidR="00D741C7" w:rsidRPr="003F77DB">
        <w:rPr>
          <w:b/>
          <w:bCs/>
          <w:color w:val="7030A0"/>
        </w:rPr>
        <w:t>RECEIVED</w:t>
      </w:r>
      <w:r w:rsidR="00D741C7">
        <w:t xml:space="preserve"> </w:t>
      </w:r>
      <w:r w:rsidR="00D741C7" w:rsidRPr="003F77DB">
        <w:rPr>
          <w:b/>
          <w:bCs/>
          <w:color w:val="00B0F0"/>
        </w:rPr>
        <w:t>OR</w:t>
      </w:r>
      <w:r w:rsidR="00D741C7">
        <w:t xml:space="preserve"> </w:t>
      </w:r>
      <w:r w:rsidR="00D741C7" w:rsidRPr="003F77DB">
        <w:rPr>
          <w:b/>
          <w:bCs/>
          <w:color w:val="7030A0"/>
        </w:rPr>
        <w:t>TRANSMITTED</w:t>
      </w:r>
      <w:r w:rsidR="00D741C7">
        <w:t xml:space="preserve">, </w:t>
      </w:r>
      <w:r w:rsidR="00D741C7" w:rsidRPr="00F850AF">
        <w:rPr>
          <w:b/>
          <w:bCs/>
          <w:color w:val="00B0F0"/>
        </w:rPr>
        <w:t>IMPLICITLY-EXPLICITLY DEFINED</w:t>
      </w:r>
      <w:r w:rsidR="00D741C7">
        <w:t>.</w:t>
      </w:r>
    </w:p>
    <w:p w14:paraId="6719147F" w14:textId="387305DA" w:rsidR="004C7CC9" w:rsidRDefault="004C7CC9" w:rsidP="00A520BB">
      <w:pPr>
        <w:spacing w:after="0"/>
        <w:ind w:left="360" w:hanging="36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1FC5D94F" w14:textId="2F859D9B" w:rsidR="0010731A" w:rsidRDefault="0010731A" w:rsidP="0010731A">
      <w:pPr>
        <w:spacing w:after="0"/>
        <w:ind w:left="360" w:hanging="360"/>
        <w:jc w:val="both"/>
        <w:rPr>
          <w:u w:val="single"/>
        </w:rPr>
      </w:pPr>
      <w:r>
        <w:rPr>
          <w:b/>
          <w:sz w:val="24"/>
        </w:rPr>
        <w:lastRenderedPageBreak/>
        <w:t>AUDIO SECURITY PROTECTIVE SYSTEMS</w:t>
      </w:r>
    </w:p>
    <w:p w14:paraId="042E7296" w14:textId="77777777" w:rsidR="0010731A" w:rsidRDefault="0010731A" w:rsidP="0010731A">
      <w:pPr>
        <w:spacing w:after="0"/>
        <w:ind w:left="360" w:hanging="360"/>
        <w:jc w:val="both"/>
        <w:rPr>
          <w:u w:val="single"/>
        </w:rPr>
      </w:pPr>
    </w:p>
    <w:p w14:paraId="2FB44135" w14:textId="6FF98071"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w:t>
      </w:r>
      <w:r>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03047CE0" w14:textId="2DE6F31C" w:rsidR="00A520BB" w:rsidRDefault="00A520BB" w:rsidP="00A520BB">
      <w:pPr>
        <w:spacing w:after="0"/>
        <w:ind w:left="360" w:hanging="360"/>
        <w:jc w:val="both"/>
        <w:rPr>
          <w:u w:val="single"/>
        </w:rPr>
      </w:pPr>
    </w:p>
    <w:p w14:paraId="7B046A24" w14:textId="79CFABE7"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xml:space="preserve">) – </w:t>
      </w:r>
      <w:r w:rsidR="007F1D3E" w:rsidRPr="008671BF">
        <w:rPr>
          <w:b/>
          <w:bCs/>
          <w:color w:val="92D050"/>
        </w:rPr>
        <w:t>ENSURES THAT</w:t>
      </w:r>
      <w:r w:rsidR="007F1D3E">
        <w:t xml:space="preserve"> </w:t>
      </w:r>
      <w:r w:rsidR="0010731A" w:rsidRPr="008671BF">
        <w:rPr>
          <w:b/>
          <w:bCs/>
          <w:color w:val="FF0000"/>
        </w:rPr>
        <w:t>FOREIGN AUDIO REFERENCE</w:t>
      </w:r>
      <w:r w:rsidR="0010731A">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10093EEF" w14:textId="71D02932" w:rsidR="004C7CC9" w:rsidRDefault="004C7CC9" w:rsidP="00A520BB">
      <w:pPr>
        <w:spacing w:after="0"/>
        <w:ind w:left="360" w:hanging="360"/>
        <w:jc w:val="both"/>
        <w:rPr>
          <w:u w:val="single"/>
        </w:rPr>
      </w:pPr>
    </w:p>
    <w:p w14:paraId="68BC2AD2" w14:textId="77777777" w:rsidR="0010731A" w:rsidRDefault="0010731A">
      <w:pPr>
        <w:rPr>
          <w:u w:val="single"/>
        </w:rPr>
      </w:pPr>
      <w:r>
        <w:rPr>
          <w:u w:val="single"/>
        </w:rPr>
        <w:br w:type="page"/>
      </w:r>
    </w:p>
    <w:p w14:paraId="7F29BDD5" w14:textId="56F66559" w:rsidR="0010731A" w:rsidRDefault="0010731A" w:rsidP="0010731A">
      <w:pPr>
        <w:spacing w:after="0"/>
        <w:ind w:left="360" w:hanging="360"/>
        <w:jc w:val="both"/>
        <w:rPr>
          <w:u w:val="single"/>
        </w:rPr>
      </w:pPr>
      <w:r>
        <w:rPr>
          <w:b/>
          <w:sz w:val="24"/>
        </w:rPr>
        <w:lastRenderedPageBreak/>
        <w:t>VIDEO SECURITY PROTECTIVE SYSTEMS</w:t>
      </w:r>
    </w:p>
    <w:p w14:paraId="7F648092" w14:textId="77777777" w:rsidR="0010731A" w:rsidRDefault="0010731A" w:rsidP="0010731A">
      <w:pPr>
        <w:spacing w:after="0"/>
        <w:ind w:left="360" w:hanging="360"/>
        <w:jc w:val="both"/>
        <w:rPr>
          <w:u w:val="single"/>
        </w:rPr>
      </w:pPr>
    </w:p>
    <w:p w14:paraId="7EFE2F9E" w14:textId="42E39DE5"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 xml:space="preserve">ANY </w:t>
      </w:r>
      <w:r w:rsidR="0010731A" w:rsidRPr="00CA059E">
        <w:rPr>
          <w:b/>
          <w:bCs/>
          <w:color w:val="FF0000"/>
        </w:rPr>
        <w:t>FOREIGN VIDEO</w:t>
      </w:r>
      <w:r w:rsidR="0010731A">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42C21631" w14:textId="082EA706" w:rsidR="004C7CC9" w:rsidRDefault="004C7CC9" w:rsidP="004C7CC9">
      <w:pPr>
        <w:spacing w:after="0"/>
        <w:ind w:left="360" w:hanging="360"/>
        <w:jc w:val="both"/>
      </w:pPr>
    </w:p>
    <w:p w14:paraId="2C057838" w14:textId="56ABFF93"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10731A" w:rsidRPr="008671BF">
        <w:rPr>
          <w:b/>
          <w:bCs/>
          <w:color w:val="FF0000"/>
        </w:rPr>
        <w:t>FOREIGN VIDEO REFERENCE</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00CA58F7" w14:textId="41B2A2FC" w:rsidR="004C7CC9" w:rsidRDefault="004C7CC9" w:rsidP="004C7CC9">
      <w:pPr>
        <w:spacing w:after="0"/>
        <w:ind w:left="360" w:hanging="360"/>
        <w:jc w:val="both"/>
      </w:pPr>
    </w:p>
    <w:p w14:paraId="240E8582" w14:textId="77777777" w:rsidR="0010731A" w:rsidRDefault="0010731A">
      <w:pPr>
        <w:rPr>
          <w:u w:val="single"/>
        </w:rPr>
      </w:pPr>
      <w:r>
        <w:rPr>
          <w:u w:val="single"/>
        </w:rPr>
        <w:br w:type="page"/>
      </w:r>
    </w:p>
    <w:p w14:paraId="0DC416F3" w14:textId="1D0BB19A" w:rsidR="0010731A" w:rsidRDefault="0010731A" w:rsidP="0010731A">
      <w:pPr>
        <w:spacing w:after="0"/>
        <w:ind w:left="360" w:hanging="360"/>
        <w:jc w:val="both"/>
        <w:rPr>
          <w:u w:val="single"/>
        </w:rPr>
      </w:pPr>
      <w:r>
        <w:rPr>
          <w:b/>
          <w:sz w:val="24"/>
        </w:rPr>
        <w:lastRenderedPageBreak/>
        <w:t>VIRTUAL ENVIRONMENT SECURITY PROTECTIVE SYSTEMS</w:t>
      </w:r>
    </w:p>
    <w:p w14:paraId="36B126EB" w14:textId="77777777" w:rsidR="0010731A" w:rsidRDefault="0010731A" w:rsidP="0010731A">
      <w:pPr>
        <w:spacing w:after="0"/>
        <w:ind w:left="360" w:hanging="360"/>
        <w:jc w:val="both"/>
        <w:rPr>
          <w:u w:val="single"/>
        </w:rPr>
      </w:pPr>
    </w:p>
    <w:p w14:paraId="1CEE85CF" w14:textId="55F37B3B"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virtual environment is always secure</w:t>
      </w:r>
      <w:r w:rsidR="00D741C7">
        <w:t xml:space="preserve">, </w:t>
      </w:r>
      <w:r w:rsidR="00D741C7" w:rsidRPr="00F850AF">
        <w:rPr>
          <w:b/>
          <w:bCs/>
          <w:color w:val="00B0F0"/>
        </w:rPr>
        <w:t>IMPLICITLY-EXPLICITLY DEFINED</w:t>
      </w:r>
      <w:r w:rsidR="00D741C7">
        <w:t>.</w:t>
      </w:r>
    </w:p>
    <w:p w14:paraId="7D23876B" w14:textId="3088D3DB" w:rsidR="004C7CC9" w:rsidRDefault="004C7CC9" w:rsidP="004C7CC9">
      <w:pPr>
        <w:spacing w:after="0"/>
        <w:ind w:left="360" w:hanging="360"/>
        <w:jc w:val="both"/>
      </w:pPr>
    </w:p>
    <w:p w14:paraId="7DDECCE6" w14:textId="77777777" w:rsidR="0010731A" w:rsidRDefault="0010731A">
      <w:pPr>
        <w:rPr>
          <w:u w:val="single"/>
        </w:rPr>
      </w:pPr>
      <w:r>
        <w:rPr>
          <w:u w:val="single"/>
        </w:rPr>
        <w:br w:type="page"/>
      </w:r>
    </w:p>
    <w:p w14:paraId="75969C35" w14:textId="32164367" w:rsidR="0010731A" w:rsidRDefault="0010731A" w:rsidP="0010731A">
      <w:pPr>
        <w:spacing w:after="0"/>
        <w:ind w:left="360" w:hanging="360"/>
        <w:jc w:val="both"/>
        <w:rPr>
          <w:u w:val="single"/>
        </w:rPr>
      </w:pPr>
      <w:r>
        <w:rPr>
          <w:b/>
          <w:sz w:val="24"/>
        </w:rPr>
        <w:lastRenderedPageBreak/>
        <w:t>DIGITAL ENVIRONMENT SECURITY PROTECTIVE SYSTEMS</w:t>
      </w:r>
    </w:p>
    <w:p w14:paraId="2DF384E2" w14:textId="77777777" w:rsidR="0010731A" w:rsidRDefault="0010731A" w:rsidP="0010731A">
      <w:pPr>
        <w:spacing w:after="0"/>
        <w:ind w:left="360" w:hanging="360"/>
        <w:jc w:val="both"/>
        <w:rPr>
          <w:u w:val="single"/>
        </w:rPr>
      </w:pPr>
    </w:p>
    <w:p w14:paraId="4948799F" w14:textId="03B090EC"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digital environment is always secure</w:t>
      </w:r>
      <w:r w:rsidR="00D741C7">
        <w:t xml:space="preserve">, </w:t>
      </w:r>
      <w:r w:rsidR="00D741C7" w:rsidRPr="00F850AF">
        <w:rPr>
          <w:b/>
          <w:bCs/>
          <w:color w:val="00B0F0"/>
        </w:rPr>
        <w:t>IMPLICITLY-EXPLICITLY DEFINED</w:t>
      </w:r>
      <w:r w:rsidR="00D741C7">
        <w:t>.</w:t>
      </w:r>
    </w:p>
    <w:p w14:paraId="4182A981" w14:textId="2211CB06" w:rsidR="004C7CC9" w:rsidRDefault="004C7CC9" w:rsidP="004C7CC9">
      <w:pPr>
        <w:spacing w:after="0"/>
        <w:ind w:left="360" w:hanging="360"/>
        <w:jc w:val="both"/>
      </w:pPr>
    </w:p>
    <w:p w14:paraId="659624E5" w14:textId="77777777" w:rsidR="0010731A" w:rsidRDefault="0010731A">
      <w:pPr>
        <w:rPr>
          <w:u w:val="single"/>
        </w:rPr>
      </w:pPr>
      <w:r>
        <w:rPr>
          <w:u w:val="single"/>
        </w:rPr>
        <w:br w:type="page"/>
      </w:r>
    </w:p>
    <w:p w14:paraId="40D16754" w14:textId="39C2E41D" w:rsidR="0010731A" w:rsidRDefault="0010731A" w:rsidP="0010731A">
      <w:pPr>
        <w:spacing w:after="0"/>
        <w:ind w:left="360" w:hanging="360"/>
        <w:jc w:val="both"/>
        <w:rPr>
          <w:u w:val="single"/>
        </w:rPr>
      </w:pPr>
      <w:r>
        <w:rPr>
          <w:b/>
          <w:sz w:val="24"/>
        </w:rPr>
        <w:lastRenderedPageBreak/>
        <w:t>VIRTUAL INSTANCES SECURITY PROTECTIVE SYSTEMS</w:t>
      </w:r>
    </w:p>
    <w:p w14:paraId="3C75D18A" w14:textId="77777777" w:rsidR="0010731A" w:rsidRDefault="0010731A" w:rsidP="0010731A">
      <w:pPr>
        <w:spacing w:after="0"/>
        <w:ind w:left="360" w:hanging="360"/>
        <w:jc w:val="both"/>
        <w:rPr>
          <w:u w:val="single"/>
        </w:rPr>
      </w:pPr>
    </w:p>
    <w:p w14:paraId="35DB544A" w14:textId="3F16B28C"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every virtual instance is always secure</w:t>
      </w:r>
      <w:r w:rsidR="00D741C7">
        <w:t xml:space="preserve">, </w:t>
      </w:r>
      <w:r w:rsidR="00D741C7" w:rsidRPr="00F850AF">
        <w:rPr>
          <w:b/>
          <w:bCs/>
          <w:color w:val="00B0F0"/>
        </w:rPr>
        <w:t>IMPLICITLY-EXPLICITLY DEFINED</w:t>
      </w:r>
      <w:r w:rsidR="00D741C7">
        <w:t>.</w:t>
      </w:r>
    </w:p>
    <w:p w14:paraId="2C14E92C" w14:textId="5DF6D727" w:rsidR="004C7CC9" w:rsidRDefault="004C7CC9" w:rsidP="004C7CC9">
      <w:pPr>
        <w:spacing w:after="0"/>
        <w:ind w:left="360" w:hanging="360"/>
        <w:jc w:val="both"/>
      </w:pPr>
    </w:p>
    <w:p w14:paraId="1A9D842F" w14:textId="77777777" w:rsidR="0010731A" w:rsidRDefault="0010731A">
      <w:pPr>
        <w:rPr>
          <w:u w:val="single"/>
        </w:rPr>
      </w:pPr>
      <w:r>
        <w:rPr>
          <w:u w:val="single"/>
        </w:rPr>
        <w:br w:type="page"/>
      </w:r>
    </w:p>
    <w:p w14:paraId="1891AAB5" w14:textId="5EAF2E46" w:rsidR="0010731A" w:rsidRDefault="0010731A" w:rsidP="0010731A">
      <w:pPr>
        <w:spacing w:after="0"/>
        <w:ind w:left="360" w:hanging="360"/>
        <w:jc w:val="both"/>
        <w:rPr>
          <w:u w:val="single"/>
        </w:rPr>
      </w:pPr>
      <w:r>
        <w:rPr>
          <w:b/>
          <w:sz w:val="24"/>
        </w:rPr>
        <w:lastRenderedPageBreak/>
        <w:t>FOREIGN DATA SECURITY PROTECTIVE SYSTEMS</w:t>
      </w:r>
    </w:p>
    <w:p w14:paraId="274EA305" w14:textId="77777777" w:rsidR="0010731A" w:rsidRDefault="0010731A" w:rsidP="0010731A">
      <w:pPr>
        <w:spacing w:after="0"/>
        <w:ind w:left="360" w:hanging="360"/>
        <w:jc w:val="both"/>
        <w:rPr>
          <w:u w:val="single"/>
        </w:rPr>
      </w:pPr>
    </w:p>
    <w:p w14:paraId="0F24140B" w14:textId="1853681A"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FOREIGN DATA</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762199DF" w14:textId="77777777" w:rsidR="004C7CC9" w:rsidRDefault="004C7CC9" w:rsidP="004C7CC9">
      <w:pPr>
        <w:spacing w:after="0"/>
        <w:ind w:left="360" w:hanging="360"/>
        <w:jc w:val="both"/>
      </w:pPr>
    </w:p>
    <w:p w14:paraId="021902D7" w14:textId="2A8B8BBE"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FOREIGN DATA REFERENCE</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61A8D955" w14:textId="09C4904B" w:rsidR="004C7CC9" w:rsidRDefault="004C7CC9" w:rsidP="004C7CC9">
      <w:pPr>
        <w:spacing w:after="0"/>
        <w:ind w:left="360" w:hanging="360"/>
        <w:jc w:val="both"/>
      </w:pPr>
    </w:p>
    <w:p w14:paraId="375A6DB7" w14:textId="77777777" w:rsidR="0010731A" w:rsidRDefault="0010731A">
      <w:pPr>
        <w:rPr>
          <w:u w:val="single"/>
        </w:rPr>
      </w:pPr>
      <w:r>
        <w:rPr>
          <w:u w:val="single"/>
        </w:rPr>
        <w:br w:type="page"/>
      </w:r>
    </w:p>
    <w:p w14:paraId="2E553EBD" w14:textId="144D7D34" w:rsidR="00CA059E" w:rsidRDefault="00CA059E" w:rsidP="00CA059E">
      <w:pPr>
        <w:spacing w:after="0"/>
        <w:ind w:left="360" w:hanging="360"/>
        <w:jc w:val="both"/>
        <w:rPr>
          <w:u w:val="single"/>
        </w:rPr>
      </w:pPr>
      <w:r>
        <w:rPr>
          <w:b/>
          <w:sz w:val="24"/>
        </w:rPr>
        <w:lastRenderedPageBreak/>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15C0A888" w14:textId="230A591B"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FROZEN MOUSE CURSOR</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64EB469B" w14:textId="146F1697" w:rsidR="00983802" w:rsidRDefault="00983802" w:rsidP="004C7CC9">
      <w:pPr>
        <w:spacing w:after="0"/>
        <w:ind w:left="360" w:hanging="360"/>
        <w:jc w:val="both"/>
      </w:pPr>
    </w:p>
    <w:p w14:paraId="12B43963" w14:textId="048BC81C"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KEYBOARD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04C2679D" w14:textId="6ABC871E" w:rsidR="00983802" w:rsidRDefault="00983802" w:rsidP="004C7CC9">
      <w:pPr>
        <w:spacing w:after="0"/>
        <w:ind w:left="360" w:hanging="360"/>
        <w:jc w:val="both"/>
      </w:pPr>
    </w:p>
    <w:p w14:paraId="54505E89" w14:textId="3C131D6E"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TYPING MALFUNCTION</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5D987EEF" w14:textId="086FA1CD" w:rsidR="00983802" w:rsidRDefault="00983802"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8786" w14:textId="77777777" w:rsidR="00C74FC3" w:rsidRDefault="00C74FC3" w:rsidP="005B7682">
      <w:pPr>
        <w:spacing w:after="0" w:line="240" w:lineRule="auto"/>
      </w:pPr>
      <w:r>
        <w:separator/>
      </w:r>
    </w:p>
  </w:endnote>
  <w:endnote w:type="continuationSeparator" w:id="0">
    <w:p w14:paraId="6105F29A" w14:textId="77777777" w:rsidR="00C74FC3" w:rsidRDefault="00C74FC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5B5A" w14:textId="77777777" w:rsidR="00286924" w:rsidRDefault="002869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CE5172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A4017">
              <w:rPr>
                <w:b/>
                <w:bCs/>
                <w:u w:val="single"/>
              </w:rPr>
              <w:t>GLOBAL SECURITY SYSTEMS</w:t>
            </w:r>
            <w:r w:rsidR="006A4017" w:rsidRPr="00286924">
              <w:rPr>
                <w:b/>
                <w:bCs/>
              </w:rPr>
              <w:t>®, INC.</w:t>
            </w:r>
            <w:r w:rsidR="006A4017" w:rsidRPr="00286924">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DDF3" w14:textId="77777777" w:rsidR="00286924" w:rsidRDefault="00286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C5A69" w14:textId="77777777" w:rsidR="00C74FC3" w:rsidRDefault="00C74FC3" w:rsidP="005B7682">
      <w:pPr>
        <w:spacing w:after="0" w:line="240" w:lineRule="auto"/>
      </w:pPr>
      <w:r>
        <w:separator/>
      </w:r>
    </w:p>
  </w:footnote>
  <w:footnote w:type="continuationSeparator" w:id="0">
    <w:p w14:paraId="65879C48" w14:textId="77777777" w:rsidR="00C74FC3" w:rsidRDefault="00C74FC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189F9" w14:textId="77777777" w:rsidR="00286924" w:rsidRDefault="002869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5F8F87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A401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47D1A4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A401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A401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4885" w14:textId="77777777" w:rsidR="00286924" w:rsidRDefault="0028692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24"/>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4017"/>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4FC3"/>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31333</Words>
  <Characters>178601</Characters>
  <Application>Microsoft Office Word</Application>
  <DocSecurity>0</DocSecurity>
  <Lines>1488</Lines>
  <Paragraphs>419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2022-10-03T16:27:00Z</dcterms:created>
  <dcterms:modified xsi:type="dcterms:W3CDTF">2023-02-09T18:45:00Z</dcterms:modified>
</cp:coreProperties>
</file>