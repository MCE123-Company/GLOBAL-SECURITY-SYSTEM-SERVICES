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whomever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2"/>
      <w:r>
        <w:rPr>
          <w:highlight w:val="yellow"/>
          <w:u w:val="single"/>
        </w:rPr>
        <w:t>FORCED</w:t>
      </w:r>
      <w:commentRangeEnd w:id="32"/>
      <w:r>
        <w:rPr>
          <w:rStyle w:val="CommentReference"/>
        </w:rPr>
        <w:commentReference w:id="32"/>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3"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2B08" w14:textId="77777777" w:rsidR="00592722" w:rsidRDefault="00592722" w:rsidP="005B7682">
      <w:pPr>
        <w:spacing w:after="0" w:line="240" w:lineRule="auto"/>
      </w:pPr>
      <w:r>
        <w:separator/>
      </w:r>
    </w:p>
  </w:endnote>
  <w:endnote w:type="continuationSeparator" w:id="0">
    <w:p w14:paraId="0D87118F" w14:textId="77777777" w:rsidR="00592722" w:rsidRDefault="0059272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5E2A" w14:textId="77777777" w:rsidR="00610E39" w:rsidRDefault="00610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6C7934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367587">
              <w:rPr>
                <w:b/>
                <w:bCs/>
                <w:u w:val="single"/>
              </w:rPr>
              <w:t>GLOBAL SECURITY SYSTEMS</w:t>
            </w:r>
            <w:r w:rsidR="00367587" w:rsidRPr="00610E39">
              <w:rPr>
                <w:b/>
                <w:bCs/>
              </w:rPr>
              <w:t>®, INC.</w:t>
            </w:r>
            <w:r w:rsidR="00367587" w:rsidRPr="00610E39">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F2E3" w14:textId="77777777" w:rsidR="00610E39" w:rsidRDefault="00610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B4AA" w14:textId="77777777" w:rsidR="00592722" w:rsidRDefault="00592722" w:rsidP="005B7682">
      <w:pPr>
        <w:spacing w:after="0" w:line="240" w:lineRule="auto"/>
      </w:pPr>
      <w:r>
        <w:separator/>
      </w:r>
    </w:p>
  </w:footnote>
  <w:footnote w:type="continuationSeparator" w:id="0">
    <w:p w14:paraId="661C28DF" w14:textId="77777777" w:rsidR="00592722" w:rsidRDefault="0059272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6AA7" w14:textId="77777777" w:rsidR="00610E39" w:rsidRDefault="00610E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A2F2A7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36758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CACF47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36758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36758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6804" w14:textId="77777777" w:rsidR="00610E39" w:rsidRDefault="00610E3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87"/>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2722"/>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0E39"/>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27756</Words>
  <Characters>158211</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2022-10-11T13:33:00Z</cp:lastPrinted>
  <dcterms:created xsi:type="dcterms:W3CDTF">2022-10-27T22:54:00Z</dcterms:created>
  <dcterms:modified xsi:type="dcterms:W3CDTF">2023-02-09T19:09:00Z</dcterms:modified>
</cp:coreProperties>
</file>