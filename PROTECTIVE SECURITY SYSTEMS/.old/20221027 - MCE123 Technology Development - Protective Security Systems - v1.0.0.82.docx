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4AEDC46" w14:textId="58A62879" w:rsidR="009E7538" w:rsidRDefault="009E7538" w:rsidP="00B13665">
      <w:pPr>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sidR="00B24CF4" w:rsidRPr="006670CE">
        <w:rPr>
          <w:rStyle w:val="CommentReference"/>
        </w:rPr>
        <w:commentReference w:id="32"/>
      </w:r>
    </w:p>
    <w:p w14:paraId="430793E5" w14:textId="269EC7F2"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1037A8" w:rsidRPr="006670CE">
        <w:rPr>
          <w:rStyle w:val="CommentReference"/>
        </w:rPr>
        <w:commentReference w:id="33"/>
      </w:r>
    </w:p>
    <w:p w14:paraId="1FF3DBCC" w14:textId="0DFEF651"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7BC9A47F" w14:textId="745F0D88"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54C172BE"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6"/>
      <w:r w:rsidR="00B24CF4">
        <w:rPr>
          <w:rStyle w:val="CommentReference"/>
        </w:rPr>
        <w:commentReference w:id="36"/>
      </w:r>
    </w:p>
    <w:p w14:paraId="0B910FB8" w14:textId="40521584"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Pr>
          <w:rStyle w:val="CommentReference"/>
        </w:rPr>
        <w:commentReference w:id="37"/>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8"/>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8"/>
      <w:r w:rsidR="00835EB0">
        <w:rPr>
          <w:rStyle w:val="CommentReference"/>
        </w:rPr>
        <w:commentReference w:id="38"/>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8"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A79B" w14:textId="77777777" w:rsidR="007655F4" w:rsidRDefault="007655F4" w:rsidP="005B7682">
      <w:pPr>
        <w:spacing w:after="0" w:line="240" w:lineRule="auto"/>
      </w:pPr>
      <w:r>
        <w:separator/>
      </w:r>
    </w:p>
  </w:endnote>
  <w:endnote w:type="continuationSeparator" w:id="0">
    <w:p w14:paraId="66968C3D" w14:textId="77777777" w:rsidR="007655F4" w:rsidRDefault="007655F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3B239" w14:textId="77777777" w:rsidR="0010047E" w:rsidRDefault="00100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40E7B955" w:rsidR="0078387A" w:rsidRDefault="0010047E"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5" w:author="Patrick McElhiney" w:date="2023-02-07T19:10:00Z">
              <w:r w:rsidR="000B42C6" w:rsidRPr="000B42C6" w:rsidDel="0010047E">
                <w:rPr>
                  <w:b/>
                  <w:bCs/>
                  <w:u w:val="single"/>
                </w:rPr>
                <w:delText>MCE123</w:delText>
              </w:r>
              <w:r w:rsidR="000B42C6" w:rsidRPr="000B42C6" w:rsidDel="0010047E">
                <w:rPr>
                  <w:b/>
                  <w:bCs/>
                  <w:vertAlign w:val="superscript"/>
                </w:rPr>
                <w:delText>SM</w:delText>
              </w:r>
              <w:r w:rsidR="000B42C6" w:rsidRPr="000B42C6" w:rsidDel="0010047E">
                <w:rPr>
                  <w:b/>
                  <w:bCs/>
                </w:rPr>
                <w:delText xml:space="preserve"> COMPANY</w:delText>
              </w:r>
              <w:r w:rsidR="000B42C6" w:rsidDel="0010047E">
                <w:delText xml:space="preserve"> 1999-2022</w:delText>
              </w:r>
            </w:del>
            <w:ins w:id="46" w:author="Patrick McElhiney" w:date="2023-02-07T19:10: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A509" w14:textId="77777777" w:rsidR="0010047E" w:rsidRDefault="0010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AD7A" w14:textId="77777777" w:rsidR="007655F4" w:rsidRDefault="007655F4" w:rsidP="005B7682">
      <w:pPr>
        <w:spacing w:after="0" w:line="240" w:lineRule="auto"/>
      </w:pPr>
      <w:r>
        <w:separator/>
      </w:r>
    </w:p>
  </w:footnote>
  <w:footnote w:type="continuationSeparator" w:id="0">
    <w:p w14:paraId="36FE521D" w14:textId="77777777" w:rsidR="007655F4" w:rsidRDefault="007655F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294" w14:textId="77777777" w:rsidR="0010047E" w:rsidRDefault="00100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10047E"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6DEB84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39" w:author="Patrick McElhiney" w:date="2023-02-07T19:10:00Z">
      <w:r w:rsidR="00E8322A" w:rsidRPr="00110AF9" w:rsidDel="0010047E">
        <w:rPr>
          <w:b/>
          <w:bCs/>
          <w:color w:val="000000" w:themeColor="text1"/>
          <w:sz w:val="18"/>
          <w:u w:val="single"/>
        </w:rPr>
        <w:delText>PATRICK</w:delText>
      </w:r>
      <w:r w:rsidR="0078387A" w:rsidRPr="00110AF9" w:rsidDel="0010047E">
        <w:rPr>
          <w:b/>
          <w:bCs/>
          <w:color w:val="000000" w:themeColor="text1"/>
          <w:sz w:val="18"/>
          <w:u w:val="single"/>
        </w:rPr>
        <w:delText xml:space="preserve"> R. </w:delText>
      </w:r>
      <w:r w:rsidR="00E8322A" w:rsidRPr="00110AF9" w:rsidDel="0010047E">
        <w:rPr>
          <w:b/>
          <w:bCs/>
          <w:color w:val="000000" w:themeColor="text1"/>
          <w:sz w:val="18"/>
          <w:u w:val="single"/>
        </w:rPr>
        <w:delText>MCELHINEY</w:delText>
      </w:r>
    </w:del>
    <w:ins w:id="40" w:author="Patrick McElhiney" w:date="2023-02-07T19:10:00Z">
      <w:r w:rsidR="0010047E">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1E01AA1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1" w:author="Patrick McElhiney" w:date="2023-02-07T19:10:00Z">
      <w:r w:rsidRPr="00110AF9" w:rsidDel="0010047E">
        <w:rPr>
          <w:b/>
          <w:bCs/>
          <w:iCs/>
          <w:color w:val="000000" w:themeColor="text1"/>
          <w:sz w:val="18"/>
          <w:u w:val="single"/>
        </w:rPr>
        <w:delText>P</w:delText>
      </w:r>
      <w:r w:rsidR="00110AF9" w:rsidRPr="00110AF9" w:rsidDel="0010047E">
        <w:rPr>
          <w:b/>
          <w:bCs/>
          <w:iCs/>
          <w:color w:val="000000" w:themeColor="text1"/>
          <w:sz w:val="18"/>
          <w:u w:val="single"/>
        </w:rPr>
        <w:delText>ATRICK</w:delText>
      </w:r>
      <w:r w:rsidRPr="00110AF9" w:rsidDel="0010047E">
        <w:rPr>
          <w:b/>
          <w:bCs/>
          <w:iCs/>
          <w:color w:val="000000" w:themeColor="text1"/>
          <w:sz w:val="18"/>
          <w:u w:val="single"/>
        </w:rPr>
        <w:delText xml:space="preserve"> R. </w:delText>
      </w:r>
      <w:r w:rsidR="00110AF9" w:rsidRPr="00110AF9" w:rsidDel="0010047E">
        <w:rPr>
          <w:b/>
          <w:bCs/>
          <w:iCs/>
          <w:color w:val="000000" w:themeColor="text1"/>
          <w:sz w:val="18"/>
          <w:u w:val="single"/>
        </w:rPr>
        <w:delText>MCELHINEY</w:delText>
      </w:r>
    </w:del>
    <w:ins w:id="42" w:author="Patrick McElhiney" w:date="2023-02-07T19:10:00Z">
      <w:r w:rsidR="0010047E">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3" w:author="Patrick McElhiney" w:date="2023-02-07T19:10:00Z">
      <w:r w:rsidR="00110AF9" w:rsidRPr="00110AF9" w:rsidDel="0010047E">
        <w:rPr>
          <w:b/>
          <w:bCs/>
          <w:iCs/>
          <w:color w:val="000000" w:themeColor="text1"/>
          <w:sz w:val="18"/>
          <w:u w:val="single"/>
        </w:rPr>
        <w:delText>ANNA</w:delText>
      </w:r>
      <w:r w:rsidR="00840A5A" w:rsidRPr="00110AF9" w:rsidDel="0010047E">
        <w:rPr>
          <w:b/>
          <w:bCs/>
          <w:iCs/>
          <w:color w:val="000000" w:themeColor="text1"/>
          <w:sz w:val="18"/>
          <w:u w:val="single"/>
        </w:rPr>
        <w:delText xml:space="preserve"> V. </w:delText>
      </w:r>
      <w:r w:rsidR="00110AF9" w:rsidRPr="00110AF9" w:rsidDel="0010047E">
        <w:rPr>
          <w:b/>
          <w:bCs/>
          <w:iCs/>
          <w:color w:val="000000" w:themeColor="text1"/>
          <w:sz w:val="18"/>
          <w:u w:val="single"/>
        </w:rPr>
        <w:delText>KUSHCHENKO</w:delText>
      </w:r>
    </w:del>
    <w:ins w:id="44" w:author="Patrick McElhiney" w:date="2023-02-07T19:10:00Z">
      <w:r w:rsidR="0010047E">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10047E">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DF50" w14:textId="77777777" w:rsidR="0010047E" w:rsidRDefault="0010047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7E"/>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28056</Words>
  <Characters>159921</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2022-10-27T17:58:00Z</dcterms:created>
  <dcterms:modified xsi:type="dcterms:W3CDTF">2023-02-08T00:10:00Z</dcterms:modified>
</cp:coreProperties>
</file>