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31161B3" w:rsidR="00074C5F" w:rsidRDefault="00D67D1C" w:rsidP="00B111EA">
      <w:pPr>
        <w:jc w:val="center"/>
        <w:rPr>
          <w:bCs/>
          <w:sz w:val="28"/>
          <w:szCs w:val="28"/>
        </w:rPr>
      </w:pPr>
      <w:r>
        <w:rPr>
          <w:bCs/>
          <w:sz w:val="28"/>
          <w:szCs w:val="28"/>
        </w:rPr>
        <w:t>10/3/2022 12:42:54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7ADED62F" w:rsidR="00605FF1" w:rsidRPr="00887771" w:rsidRDefault="007F1D3E" w:rsidP="00605FF1">
      <w:pPr>
        <w:jc w:val="both"/>
        <w:rPr>
          <w:b/>
          <w:sz w:val="24"/>
        </w:rPr>
      </w:pPr>
      <w:r>
        <w:rPr>
          <w:b/>
          <w:sz w:val="24"/>
        </w:rPr>
        <w:lastRenderedPageBreak/>
        <w:t xml:space="preserve">ASSOCIATIVE </w:t>
      </w:r>
      <w:r w:rsidR="00605FF1">
        <w:rPr>
          <w:b/>
          <w:sz w:val="24"/>
        </w:rPr>
        <w:t>SECURITY PROTECTIVE SYSTEMS</w:t>
      </w:r>
    </w:p>
    <w:p w14:paraId="2B545E98" w14:textId="61FD87A5" w:rsidR="00605FF1" w:rsidRDefault="00605FF1" w:rsidP="002464BC">
      <w:pPr>
        <w:ind w:left="360" w:hanging="360"/>
        <w:jc w:val="both"/>
      </w:pPr>
      <w:r w:rsidRPr="00452FE9">
        <w:rPr>
          <w:u w:val="single"/>
        </w:rPr>
        <w:t xml:space="preserve">AUTONOMOUS ASSOCIATIVE </w:t>
      </w:r>
      <w:r w:rsidR="007F1D3E">
        <w:rPr>
          <w:u w:val="single"/>
        </w:rPr>
        <w:t xml:space="preserve">PROTECTIVE </w:t>
      </w:r>
      <w:r w:rsidRPr="00452FE9">
        <w:rPr>
          <w:u w:val="single"/>
        </w:rPr>
        <w:t>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D741C7">
        <w:t xml:space="preserve">                        </w:t>
      </w:r>
      <w:r w:rsidR="007F1D3E" w:rsidRPr="008671BF">
        <w:rPr>
          <w:b/>
          <w:bCs/>
          <w:color w:val="FF0000"/>
        </w:rPr>
        <w:t>ANY LEGAL ASSOCIATION</w:t>
      </w:r>
      <w:r>
        <w:t xml:space="preserve"> </w:t>
      </w:r>
      <w:r w:rsidR="007F1D3E" w:rsidRPr="008671BF">
        <w:rPr>
          <w:b/>
          <w:bCs/>
          <w:color w:val="92D050"/>
        </w:rPr>
        <w:t>IS NEVER COMPROMISED</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0D7966E" w14:textId="3110F048"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t xml:space="preserve"> </w:t>
      </w:r>
      <w:r w:rsidR="007F1D3E">
        <w:t xml:space="preserve">             </w:t>
      </w:r>
      <w:r w:rsidR="007F1D3E" w:rsidRPr="008671BF">
        <w:rPr>
          <w:b/>
          <w:bCs/>
          <w:color w:val="FF0000"/>
        </w:rPr>
        <w:t>ANY ILLEGAL 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69DB385A" w14:textId="57D67CA4"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7F1D3E" w:rsidRPr="008671BF">
        <w:rPr>
          <w:b/>
          <w:bCs/>
          <w:color w:val="FF0000"/>
        </w:rPr>
        <w:t>ANY ILLEGAL DISASSOCIATION</w:t>
      </w:r>
      <w:r w:rsidR="007F1D3E">
        <w:t xml:space="preserve"> </w:t>
      </w:r>
      <w:r w:rsidR="007F1D3E" w:rsidRPr="008671BF">
        <w:rPr>
          <w:b/>
          <w:bCs/>
          <w:color w:val="00B0F0"/>
        </w:rPr>
        <w:t>OR</w:t>
      </w:r>
      <w:r w:rsidR="007F1D3E">
        <w:t xml:space="preserve"> </w:t>
      </w:r>
      <w:r w:rsidR="007F1D3E" w:rsidRPr="008671BF">
        <w:rPr>
          <w:b/>
          <w:bCs/>
          <w:color w:val="FF0000"/>
        </w:rPr>
        <w:t>ANY UNLAWFUL DISASSOCIATION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43C1047C" w14:textId="77777777" w:rsidR="0010731A" w:rsidRDefault="0010731A">
      <w:pPr>
        <w:rPr>
          <w:u w:val="single"/>
        </w:rPr>
      </w:pPr>
      <w:r>
        <w:rPr>
          <w:u w:val="single"/>
        </w:rPr>
        <w:br w:type="page"/>
      </w:r>
    </w:p>
    <w:p w14:paraId="5A74D18E" w14:textId="55FB6FAC" w:rsidR="0010731A" w:rsidRPr="00887771" w:rsidRDefault="0010731A" w:rsidP="0010731A">
      <w:pPr>
        <w:jc w:val="both"/>
        <w:rPr>
          <w:b/>
          <w:sz w:val="24"/>
        </w:rPr>
      </w:pPr>
      <w:r>
        <w:rPr>
          <w:b/>
          <w:sz w:val="24"/>
        </w:rPr>
        <w:t>ALGORITHM RESEARCH SECURITY SYSTEMS</w:t>
      </w:r>
    </w:p>
    <w:p w14:paraId="5EFE610E" w14:textId="3BFC6CC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w:t>
      </w:r>
      <w:r w:rsidR="007F1D3E" w:rsidRPr="008671BF">
        <w:rPr>
          <w:b/>
          <w:bCs/>
          <w:color w:val="92D050"/>
        </w:rPr>
        <w:t>CONDUCTS</w:t>
      </w:r>
      <w:r w:rsidR="007F1D3E">
        <w:t xml:space="preserve">                       </w:t>
      </w:r>
      <w:r w:rsidR="0010731A" w:rsidRPr="008671BF">
        <w:rPr>
          <w:b/>
          <w:bCs/>
          <w:color w:val="FF0000"/>
        </w:rPr>
        <w:t>ALGORITHM RESEARCH</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42D70EA" w14:textId="5058B4D0" w:rsidR="0010731A" w:rsidRDefault="0010731A" w:rsidP="0010731A">
      <w:pPr>
        <w:ind w:left="360" w:hanging="360"/>
        <w:jc w:val="both"/>
      </w:pPr>
      <w:r>
        <w:rPr>
          <w:u w:val="single"/>
        </w:rPr>
        <w:t>AUTONOMOUS REGRESSIVE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sidRPr="00F850AF">
        <w:rPr>
          <w:b/>
          <w:bCs/>
          <w:color w:val="FF0000"/>
        </w:rPr>
        <w:t>REGRESSIVE ALGORITHM RESEARCH</w:t>
      </w:r>
      <w:r w:rsidR="007F1D3E">
        <w:t xml:space="preserve">, </w:t>
      </w:r>
      <w:r w:rsidR="007F1D3E" w:rsidRPr="00F850AF">
        <w:rPr>
          <w:b/>
          <w:bCs/>
          <w:color w:val="00B0F0"/>
        </w:rPr>
        <w:t>IMPLICITLY-EXPLICITLY DEFINED</w:t>
      </w:r>
      <w:r w:rsidR="007F1D3E">
        <w:t>.</w:t>
      </w:r>
    </w:p>
    <w:p w14:paraId="5E1ABE22" w14:textId="37260368" w:rsidR="00605FF1" w:rsidRDefault="0010731A" w:rsidP="008671BF">
      <w:pPr>
        <w:ind w:left="360" w:hanging="360"/>
        <w:jc w:val="both"/>
      </w:pPr>
      <w:r>
        <w:rPr>
          <w:u w:val="single"/>
        </w:rPr>
        <w:t>AUTONOMOUS PROGRESSIVE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Pr>
          <w:b/>
          <w:bCs/>
          <w:color w:val="FF0000"/>
        </w:rPr>
        <w:t>PRO</w:t>
      </w:r>
      <w:r w:rsidRPr="00F850AF">
        <w:rPr>
          <w:b/>
          <w:bCs/>
          <w:color w:val="FF0000"/>
        </w:rPr>
        <w:t>GRESSIVE ALGORITHM RESEARCH</w:t>
      </w:r>
      <w:r w:rsidR="007F1D3E">
        <w:t xml:space="preserve">, </w:t>
      </w:r>
      <w:r w:rsidR="007F1D3E" w:rsidRPr="00F850AF">
        <w:rPr>
          <w:b/>
          <w:bCs/>
          <w:color w:val="00B0F0"/>
        </w:rPr>
        <w:t>IMPLICITLY-EXPLICITLY DEFINED</w:t>
      </w:r>
      <w:r w:rsidR="007F1D3E">
        <w:t>.</w:t>
      </w:r>
      <w:r>
        <w:br w:type="page"/>
      </w:r>
    </w:p>
    <w:p w14:paraId="74722DD4" w14:textId="79B2DED0" w:rsidR="00A520BB" w:rsidRPr="00887771" w:rsidRDefault="00A520BB" w:rsidP="00605FF1">
      <w:pPr>
        <w:jc w:val="both"/>
        <w:rPr>
          <w:b/>
          <w:sz w:val="24"/>
        </w:rPr>
      </w:pPr>
      <w:r>
        <w:rPr>
          <w:b/>
          <w:sz w:val="24"/>
        </w:rPr>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091AA873" w14:textId="77777777" w:rsidR="00CA059E" w:rsidRDefault="00CA059E" w:rsidP="004C7CC9">
      <w:pPr>
        <w:spacing w:after="0"/>
        <w:ind w:left="360" w:hanging="360"/>
        <w:jc w:val="both"/>
        <w:rPr>
          <w:u w:val="single"/>
        </w:rPr>
      </w:pP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27280805" w14:textId="33FF604C"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LYING</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284FD9E6" w14:textId="77777777" w:rsidR="002E2E55" w:rsidRDefault="002E2E55" w:rsidP="004E6F7B">
      <w:pPr>
        <w:spacing w:after="0"/>
        <w:ind w:left="360" w:hanging="360"/>
        <w:jc w:val="both"/>
      </w:pPr>
    </w:p>
    <w:p w14:paraId="170F212D" w14:textId="06312674"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w:t>
      </w:r>
      <w:r w:rsidRPr="003F77DB">
        <w:rPr>
          <w:b/>
          <w:bCs/>
          <w:color w:val="FF0000"/>
        </w:rPr>
        <w:t>ENTRYWAY SECURITY BREACH</w:t>
      </w:r>
      <w:r>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269CD2D6" w:rsidR="002002E3" w:rsidRPr="00C0532F" w:rsidRDefault="00E03887" w:rsidP="002002E3">
      <w:pPr>
        <w:ind w:left="360" w:hanging="360"/>
        <w:jc w:val="both"/>
        <w:rPr>
          <w:b/>
          <w:bCs/>
        </w:rPr>
      </w:pPr>
      <w:r>
        <w:rPr>
          <w:b/>
          <w:sz w:val="24"/>
        </w:rPr>
        <w:t xml:space="preserve">MIND CONTROL </w:t>
      </w:r>
      <w:r w:rsidR="00CA059E">
        <w:rPr>
          <w:b/>
          <w:sz w:val="24"/>
        </w:rPr>
        <w:t xml:space="preserve">PREVENTION SECURITY </w:t>
      </w:r>
      <w:r w:rsidR="002002E3">
        <w:rPr>
          <w:b/>
          <w:sz w:val="24"/>
        </w:rPr>
        <w:t>SYSTEMS</w:t>
      </w:r>
    </w:p>
    <w:p w14:paraId="571459E4" w14:textId="650D2A9F"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BRAINWASHING</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18EB2EC" w14:textId="77777777" w:rsidR="00983802" w:rsidRDefault="00983802" w:rsidP="00983802">
      <w:pPr>
        <w:spacing w:after="0"/>
        <w:ind w:left="360" w:hanging="360"/>
        <w:jc w:val="both"/>
        <w:rPr>
          <w:u w:val="single"/>
        </w:rPr>
      </w:pPr>
    </w:p>
    <w:p w14:paraId="605339FE" w14:textId="2E5AB0BE"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MIND CONTROL</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t>ROOM PROTECTIVE SECURITY SYSTEMS</w:t>
      </w:r>
    </w:p>
    <w:p w14:paraId="47AED862" w14:textId="1D8AE1D4"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r w:rsidR="00CA059E">
        <w:t xml:space="preserve">, </w:t>
      </w:r>
      <w:r w:rsidR="00CA059E" w:rsidRPr="00F850AF">
        <w:rPr>
          <w:b/>
          <w:bCs/>
          <w:color w:val="00B0F0"/>
        </w:rPr>
        <w:t>IMPLICITLY-EXPLICITLY DEFINED</w:t>
      </w:r>
      <w:r w:rsidR="00CA059E">
        <w:t>.</w:t>
      </w:r>
    </w:p>
    <w:p w14:paraId="1CCCBCCD" w14:textId="6C25C94E"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r w:rsidR="00CA059E">
        <w:t xml:space="preserve">, </w:t>
      </w:r>
      <w:r w:rsidR="00CA059E" w:rsidRPr="00F850AF">
        <w:rPr>
          <w:b/>
          <w:bCs/>
          <w:color w:val="00B0F0"/>
        </w:rPr>
        <w:t>IMPLICITLY-EXPLICITLY DEFINED</w:t>
      </w:r>
      <w:r w:rsidR="00CA059E">
        <w:t>.</w:t>
      </w:r>
    </w:p>
    <w:p w14:paraId="05D0D2B0" w14:textId="3271B217"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r w:rsidR="00CA059E">
        <w:t xml:space="preserve">, </w:t>
      </w:r>
      <w:r w:rsidR="00CA059E" w:rsidRPr="00F850AF">
        <w:rPr>
          <w:b/>
          <w:bCs/>
          <w:color w:val="00B0F0"/>
        </w:rPr>
        <w:t>IMPLICITLY-EXPLICITLY DEFINED</w:t>
      </w:r>
      <w:r w:rsidR="00CA059E">
        <w:t>.</w:t>
      </w:r>
    </w:p>
    <w:p w14:paraId="67A29859" w14:textId="76FDD919"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r w:rsidR="00CA059E">
        <w:t xml:space="preserve">, </w:t>
      </w:r>
      <w:r w:rsidR="00CA059E" w:rsidRPr="00F850AF">
        <w:rPr>
          <w:b/>
          <w:bCs/>
          <w:color w:val="00B0F0"/>
        </w:rPr>
        <w:t>IMPLICITLY-EXPLICITLY DEFINED</w:t>
      </w:r>
      <w:r w:rsidR="00CA059E">
        <w:t>.</w:t>
      </w:r>
    </w:p>
    <w:p w14:paraId="35B10E90" w14:textId="459371B7"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r w:rsidR="00CA059E">
        <w:t xml:space="preserve">, </w:t>
      </w:r>
      <w:r w:rsidR="00CA059E" w:rsidRPr="00F850AF">
        <w:rPr>
          <w:b/>
          <w:bCs/>
          <w:color w:val="00B0F0"/>
        </w:rPr>
        <w:t>IMPLICITLY-EXPLICITLY DEFINED</w:t>
      </w:r>
      <w:r w:rsidR="00CA059E">
        <w:t>.</w:t>
      </w:r>
    </w:p>
    <w:p w14:paraId="02128921" w14:textId="3B451A19"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r w:rsidR="00CA059E">
        <w:t xml:space="preserve">, </w:t>
      </w:r>
      <w:r w:rsidR="00CA059E" w:rsidRPr="00F850AF">
        <w:rPr>
          <w:b/>
          <w:bCs/>
          <w:color w:val="00B0F0"/>
        </w:rPr>
        <w:t>IMPLICITLY-EXPLICITLY DEFINED</w:t>
      </w:r>
      <w:r w:rsidR="00CA059E">
        <w:t>.</w:t>
      </w:r>
    </w:p>
    <w:p w14:paraId="3F745352" w14:textId="7469CE5B"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r w:rsidR="00CA059E">
        <w:t xml:space="preserve">, </w:t>
      </w:r>
      <w:r w:rsidR="00CA059E" w:rsidRPr="00F850AF">
        <w:rPr>
          <w:b/>
          <w:bCs/>
          <w:color w:val="00B0F0"/>
        </w:rPr>
        <w:t>IMPLICITLY-EXPLICITLY DEFINED</w:t>
      </w:r>
      <w:r w:rsidR="00CA059E">
        <w:t>.</w:t>
      </w:r>
    </w:p>
    <w:p w14:paraId="4454D339" w14:textId="0FB7344A"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r w:rsidR="00CA059E">
        <w:t xml:space="preserve">, </w:t>
      </w:r>
      <w:r w:rsidR="00CA059E" w:rsidRPr="00F850AF">
        <w:rPr>
          <w:b/>
          <w:bCs/>
          <w:color w:val="00B0F0"/>
        </w:rPr>
        <w:t>IMPLICITLY-EXPLICITLY DEFINED</w:t>
      </w:r>
      <w:r w:rsidR="00CA059E">
        <w:t>.</w:t>
      </w:r>
    </w:p>
    <w:p w14:paraId="7BE3CC68" w14:textId="43BB98A2"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r w:rsidR="00CA059E">
        <w:t xml:space="preserve">, </w:t>
      </w:r>
      <w:r w:rsidR="00CA059E" w:rsidRPr="00F850AF">
        <w:rPr>
          <w:b/>
          <w:bCs/>
          <w:color w:val="00B0F0"/>
        </w:rPr>
        <w:t>IMPLICITLY-EXPLICITLY DEFINED</w:t>
      </w:r>
      <w:r w:rsidR="00CA059E">
        <w:t>.</w:t>
      </w:r>
    </w:p>
    <w:p w14:paraId="5198ACD8" w14:textId="12256980"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w:t>
      </w:r>
      <w:r w:rsidR="00CE476E" w:rsidRPr="00F8033F">
        <w:t xml:space="preserve"> </w:t>
      </w:r>
      <w:r w:rsidR="00CE476E" w:rsidRPr="008E27B7">
        <w:rPr>
          <w:b/>
          <w:bCs/>
          <w:color w:val="92D050"/>
        </w:rPr>
        <w:t>ENSURES THAT</w:t>
      </w:r>
      <w:r w:rsidRPr="00452FE9">
        <w:t xml:space="preserve"> transitions between rooms do not alter the overall security of the protectee</w:t>
      </w:r>
      <w:r w:rsidR="00CA059E">
        <w:t xml:space="preserve">, </w:t>
      </w:r>
      <w:r w:rsidR="00CA059E" w:rsidRPr="00F850AF">
        <w:rPr>
          <w:b/>
          <w:bCs/>
          <w:color w:val="00B0F0"/>
        </w:rPr>
        <w:t>IMPLICITLY-EXPLICITLY DEFINED</w:t>
      </w:r>
      <w:r w:rsidR="00CA059E">
        <w:t>.</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t>EVIDENCE PROTECTIVE SECURITY SYSTEMS</w:t>
      </w:r>
    </w:p>
    <w:p w14:paraId="2719140F" w14:textId="69617057"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evidence is documented 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0A201A4D"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Pr="000E76EC">
        <w:rPr>
          <w:b/>
          <w:bCs/>
        </w:rPr>
        <w:t>GEL STRIPS</w:t>
      </w:r>
      <w:r>
        <w:t xml:space="preserve"> are 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1B8E1BDA"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DNA FRAMING</w:t>
      </w:r>
      <w:r>
        <w:t xml:space="preserve"> are never used</w:t>
      </w:r>
      <w:r w:rsidR="00CA059E">
        <w:t xml:space="preserve">, </w:t>
      </w:r>
      <w:r w:rsidR="00CA059E" w:rsidRPr="00F850AF">
        <w:rPr>
          <w:b/>
          <w:bCs/>
          <w:color w:val="00B0F0"/>
        </w:rPr>
        <w:t>IMPLICITLY-EXPLICITLY DEFINED</w:t>
      </w:r>
      <w:r w:rsidR="00CA059E">
        <w:t>.</w:t>
      </w:r>
    </w:p>
    <w:p w14:paraId="2DC3B33F" w14:textId="6B792A3A"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73E0BEA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01D5729B" w14:textId="22F31704"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42A20193"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lip syncing</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56F5B10" w14:textId="03C3D4C2"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3C47DE63" w14:textId="607D13CE"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t>PHYSICAL DURESS PREVENTION PROTECTIVE SYSTEMS</w:t>
      </w:r>
    </w:p>
    <w:p w14:paraId="1F8AF44C" w14:textId="7846791F"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physical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t>DURESS PREVENTION PROTECTIVE SYSTEMS</w:t>
      </w:r>
    </w:p>
    <w:p w14:paraId="5AA057A1" w14:textId="47F32338"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t>SLANDER PREVENTION PROTECTIVE SYSTEMS</w:t>
      </w:r>
    </w:p>
    <w:p w14:paraId="4199CD12" w14:textId="1C6E2AA5"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t>SECRET COMMUNICATION PREVENTION PROTECTIVE SYSTEMS</w:t>
      </w:r>
    </w:p>
    <w:p w14:paraId="3081A752" w14:textId="7F05CE87"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AA763D8"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15DD2E51"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D741C7">
        <w:t xml:space="preserve">, </w:t>
      </w:r>
      <w:r w:rsidR="00D741C7" w:rsidRPr="00F850AF">
        <w:rPr>
          <w:b/>
          <w:bCs/>
          <w:color w:val="00B0F0"/>
        </w:rPr>
        <w:t>IMPLICITLY-EXPLICITLY DEFINED</w:t>
      </w:r>
      <w:r w:rsidR="00D741C7">
        <w:t>.</w:t>
      </w:r>
    </w:p>
    <w:p w14:paraId="21AA0C95" w14:textId="2B946906"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D741C7">
        <w:t xml:space="preserve">, </w:t>
      </w:r>
      <w:r w:rsidR="00D741C7" w:rsidRPr="00F850AF">
        <w:rPr>
          <w:b/>
          <w:bCs/>
          <w:color w:val="00B0F0"/>
        </w:rPr>
        <w:t>IMPLICITLY-EXPLICITLY DEFINED</w:t>
      </w:r>
      <w:r w:rsidR="00D741C7">
        <w:t>.</w:t>
      </w:r>
    </w:p>
    <w:p w14:paraId="4692477E" w14:textId="7C65A449"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D741C7">
        <w:t xml:space="preserve">, </w:t>
      </w:r>
      <w:r w:rsidR="00D741C7" w:rsidRPr="00F850AF">
        <w:rPr>
          <w:b/>
          <w:bCs/>
          <w:color w:val="00B0F0"/>
        </w:rPr>
        <w:t>IMPLICITLY-EXPLICITLY DEFINED</w:t>
      </w:r>
      <w:r w:rsidR="00D741C7">
        <w:t>.</w:t>
      </w:r>
    </w:p>
    <w:p w14:paraId="3D08979A" w14:textId="387B6E87"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D741C7">
        <w:t xml:space="preserve">, </w:t>
      </w:r>
      <w:r w:rsidR="00D741C7" w:rsidRPr="00F850AF">
        <w:rPr>
          <w:b/>
          <w:bCs/>
          <w:color w:val="00B0F0"/>
        </w:rPr>
        <w:t>IMPLICITLY-EXPLICITLY DEFINED</w:t>
      </w:r>
      <w:r w:rsidR="00D741C7">
        <w:t>.</w:t>
      </w:r>
    </w:p>
    <w:p w14:paraId="7331F047" w14:textId="13253F8B"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D741C7">
        <w:t xml:space="preserve">, </w:t>
      </w:r>
      <w:r w:rsidR="00D741C7" w:rsidRPr="00F850AF">
        <w:rPr>
          <w:b/>
          <w:bCs/>
          <w:color w:val="00B0F0"/>
        </w:rPr>
        <w:t>IMPLICITLY-EXPLICITLY DEFINED</w:t>
      </w:r>
      <w:r w:rsidR="00D741C7">
        <w:t>.</w:t>
      </w:r>
    </w:p>
    <w:p w14:paraId="681DD7E9" w14:textId="69B10E08"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D741C7">
        <w:t xml:space="preserve">, </w:t>
      </w:r>
      <w:r w:rsidR="00D741C7" w:rsidRPr="00F850AF">
        <w:rPr>
          <w:b/>
          <w:bCs/>
          <w:color w:val="00B0F0"/>
        </w:rPr>
        <w:t>IMPLICITLY-EXPLICITLY DEFINED</w:t>
      </w:r>
      <w:r w:rsidR="00D741C7">
        <w:t>.</w:t>
      </w:r>
    </w:p>
    <w:p w14:paraId="4A73AC84" w14:textId="41247996"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D741C7">
        <w:t xml:space="preserve">, </w:t>
      </w:r>
      <w:r w:rsidR="00D741C7" w:rsidRPr="00F850AF">
        <w:rPr>
          <w:b/>
          <w:bCs/>
          <w:color w:val="00B0F0"/>
        </w:rPr>
        <w:t>IMPLICITLY-EXPLICITLY DEFINED</w:t>
      </w:r>
      <w:r w:rsidR="00D741C7">
        <w:t>.</w:t>
      </w:r>
    </w:p>
    <w:p w14:paraId="05A6C760" w14:textId="1D05ABA5"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D741C7">
        <w:t xml:space="preserve">, </w:t>
      </w:r>
      <w:r w:rsidR="00D741C7" w:rsidRPr="00F850AF">
        <w:rPr>
          <w:b/>
          <w:bCs/>
          <w:color w:val="00B0F0"/>
        </w:rPr>
        <w:t>IMPLICITLY-EXPLICITLY DEFINED</w:t>
      </w:r>
      <w:r w:rsidR="00D741C7">
        <w:t>.</w:t>
      </w:r>
    </w:p>
    <w:p w14:paraId="27744179" w14:textId="68D7A17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D741C7">
        <w:t xml:space="preserve">, </w:t>
      </w:r>
      <w:r w:rsidR="00D741C7" w:rsidRPr="00F850AF">
        <w:rPr>
          <w:b/>
          <w:bCs/>
          <w:color w:val="00B0F0"/>
        </w:rPr>
        <w:t>IMPLICITLY-EXPLICITLY DEFINED</w:t>
      </w:r>
      <w:r w:rsidR="00D741C7">
        <w:t>.</w:t>
      </w:r>
    </w:p>
    <w:p w14:paraId="21DC128A" w14:textId="5A4F0734"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D741C7">
        <w:t xml:space="preserve">, </w:t>
      </w:r>
      <w:r w:rsidR="00D741C7" w:rsidRPr="00F850AF">
        <w:rPr>
          <w:b/>
          <w:bCs/>
          <w:color w:val="00B0F0"/>
        </w:rPr>
        <w:t>IMPLICITLY-EXPLICITLY DEFINED</w:t>
      </w:r>
      <w:r w:rsidR="00D741C7">
        <w:t>.</w:t>
      </w:r>
    </w:p>
    <w:p w14:paraId="43363791" w14:textId="1547DA5F"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00CE476E" w:rsidRPr="00F8033F">
        <w:t xml:space="preserve"> </w:t>
      </w:r>
      <w:r w:rsidR="00CE476E" w:rsidRPr="008E27B7">
        <w:rPr>
          <w:b/>
          <w:bCs/>
          <w:color w:val="92D050"/>
        </w:rPr>
        <w:t>ENSURES THAT</w:t>
      </w:r>
      <w:r>
        <w:t xml:space="preserve"> data is not deleted, by moving anything that has been deleted to a recycle bin, and when the recycle bin is emptied, the data is still not deleted, and</w:t>
      </w:r>
      <w:r w:rsidR="00CE476E" w:rsidRPr="00F8033F">
        <w:t xml:space="preserve"> </w:t>
      </w:r>
      <w:r w:rsidR="00CE476E" w:rsidRPr="008E27B7">
        <w:rPr>
          <w:b/>
          <w:bCs/>
          <w:color w:val="92D050"/>
        </w:rPr>
        <w:t>ENSURES THAT</w:t>
      </w:r>
      <w:r>
        <w:t xml:space="preserve"> data that is altered, is tracked, so that erroneous or criminal alterations to files will not affect the operations of software programs that are necessary, and</w:t>
      </w:r>
      <w:r w:rsidR="00CE476E" w:rsidRPr="00F8033F">
        <w:t xml:space="preserve"> </w:t>
      </w:r>
      <w:r w:rsidR="00CE476E" w:rsidRPr="008E27B7">
        <w:rPr>
          <w:b/>
          <w:bCs/>
          <w:color w:val="92D050"/>
        </w:rPr>
        <w:t>ENSURES THAT</w:t>
      </w:r>
      <w:r>
        <w:t xml:space="preserve"> all changes to software programs and data, including evidence, is tracked, so any criminals that alter or delete evidence, are caught and prosecuted, and</w:t>
      </w:r>
      <w:r w:rsidR="00CE476E" w:rsidRPr="00F8033F">
        <w:t xml:space="preserve"> </w:t>
      </w:r>
      <w:r w:rsidR="00CE476E" w:rsidRPr="008E27B7">
        <w:rPr>
          <w:b/>
          <w:bCs/>
          <w:color w:val="92D050"/>
        </w:rPr>
        <w:t>ENSURES THAT</w:t>
      </w:r>
      <w:r>
        <w:t xml:space="preserve"> any data that is </w:t>
      </w:r>
      <w:r w:rsidR="001F6422">
        <w:t>erroneously</w:t>
      </w:r>
      <w:r>
        <w:t xml:space="preserve"> or</w:t>
      </w:r>
      <w:r w:rsidR="001F6422">
        <w:t xml:space="preserve"> criminally created, is saved, to ensure that any criminals that create data to conduct criminal activities, are caught and prosecuted</w:t>
      </w:r>
      <w:r w:rsidR="00D741C7">
        <w:t xml:space="preserve">, </w:t>
      </w:r>
      <w:r w:rsidR="00D741C7" w:rsidRPr="00F850AF">
        <w:rPr>
          <w:b/>
          <w:bCs/>
          <w:color w:val="00B0F0"/>
        </w:rPr>
        <w:t>IMPLICITLY-EXPLICITLY DEFINED</w:t>
      </w:r>
      <w:r w:rsidR="00D741C7">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t>CRIMINAL TOOLS PREVENTION PROTECTIVE SYSTEMS</w:t>
      </w:r>
    </w:p>
    <w:p w14:paraId="6621ED44" w14:textId="5F6E974C"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D741C7">
        <w:t xml:space="preserve">, </w:t>
      </w:r>
      <w:r w:rsidR="00D741C7" w:rsidRPr="00F850AF">
        <w:rPr>
          <w:b/>
          <w:bCs/>
          <w:color w:val="00B0F0"/>
        </w:rPr>
        <w:t>IMPLICITLY-EXPLICITLY DEFINED</w:t>
      </w:r>
      <w:r w:rsidR="00D741C7">
        <w:t>.</w:t>
      </w:r>
    </w:p>
    <w:p w14:paraId="190EA034" w14:textId="7FEB00B9"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D741C7">
        <w:t xml:space="preserve">, </w:t>
      </w:r>
      <w:r w:rsidR="00D741C7" w:rsidRPr="00F850AF">
        <w:rPr>
          <w:b/>
          <w:bCs/>
          <w:color w:val="00B0F0"/>
        </w:rPr>
        <w:t>IMPLICITLY-EXPLICITLY DEFINED</w:t>
      </w:r>
      <w:r w:rsidR="00D741C7">
        <w:t>.</w:t>
      </w:r>
    </w:p>
    <w:p w14:paraId="689B6000" w14:textId="6AD21F3E"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D741C7">
        <w:t xml:space="preserve">, </w:t>
      </w:r>
      <w:r w:rsidR="00D741C7" w:rsidRPr="00F850AF">
        <w:rPr>
          <w:b/>
          <w:bCs/>
          <w:color w:val="00B0F0"/>
        </w:rPr>
        <w:t>IMPLICITLY-EXPLICITLY DEFINED</w:t>
      </w:r>
      <w:r w:rsidR="00D741C7">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8E53632"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 xml:space="preserve">all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t>PENTAGON PROGRAM PROTECTIVE SYSTEMS</w:t>
      </w:r>
    </w:p>
    <w:p w14:paraId="2808DDA7" w14:textId="746093FF"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OBSCURITY MODE</w:t>
      </w:r>
      <w:r>
        <w:t xml:space="preserve"> used against </w:t>
      </w:r>
      <w:r w:rsidR="00F26F7A">
        <w:t>anyone</w:t>
      </w:r>
      <w:r w:rsidR="00D741C7">
        <w:t xml:space="preserve">, </w:t>
      </w:r>
      <w:r w:rsidR="00D741C7" w:rsidRPr="00F850AF">
        <w:rPr>
          <w:b/>
          <w:bCs/>
          <w:color w:val="00B0F0"/>
        </w:rPr>
        <w:t>IMPLICITLY-EXPLICITLY DEFINED</w:t>
      </w:r>
      <w:r w:rsidR="00D741C7">
        <w:t>.</w:t>
      </w:r>
    </w:p>
    <w:p w14:paraId="772C211D" w14:textId="3BE500D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72FF4061" w14:textId="2C966C48"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LEGAL 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4555CA57" w14:textId="2AB4536A"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ABSTRACT MODE</w:t>
      </w:r>
      <w:r>
        <w:t xml:space="preserve"> used against </w:t>
      </w:r>
      <w:r w:rsidR="00F26F7A">
        <w:t>anyone</w:t>
      </w:r>
      <w:r w:rsidR="00D741C7">
        <w:t xml:space="preserve">, </w:t>
      </w:r>
      <w:r w:rsidR="00D741C7" w:rsidRPr="00F850AF">
        <w:rPr>
          <w:b/>
          <w:bCs/>
          <w:color w:val="00B0F0"/>
        </w:rPr>
        <w:t>IMPLICITLY-EXPLICITLY DEFINED</w:t>
      </w:r>
      <w:r w:rsidR="00D741C7">
        <w:t>.</w:t>
      </w:r>
    </w:p>
    <w:p w14:paraId="07404440" w14:textId="2E34375F"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D53C5" w14:textId="77777777" w:rsidR="00472C51" w:rsidRDefault="00472C51" w:rsidP="005B7682">
      <w:pPr>
        <w:spacing w:after="0" w:line="240" w:lineRule="auto"/>
      </w:pPr>
      <w:r>
        <w:separator/>
      </w:r>
    </w:p>
  </w:endnote>
  <w:endnote w:type="continuationSeparator" w:id="0">
    <w:p w14:paraId="005F9B34" w14:textId="77777777" w:rsidR="00472C51" w:rsidRDefault="00472C5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24D9" w14:textId="77777777" w:rsidR="0001540B" w:rsidRDefault="00015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32029B10" w:rsidR="0078387A" w:rsidRDefault="0001540B"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8:00Z">
              <w:r w:rsidR="000B42C6" w:rsidRPr="000B42C6" w:rsidDel="0001540B">
                <w:rPr>
                  <w:b/>
                  <w:bCs/>
                  <w:u w:val="single"/>
                </w:rPr>
                <w:delText>MCE123</w:delText>
              </w:r>
              <w:r w:rsidR="000B42C6" w:rsidRPr="000B42C6" w:rsidDel="0001540B">
                <w:rPr>
                  <w:b/>
                  <w:bCs/>
                  <w:vertAlign w:val="superscript"/>
                </w:rPr>
                <w:delText>SM</w:delText>
              </w:r>
              <w:r w:rsidR="000B42C6" w:rsidRPr="000B42C6" w:rsidDel="0001540B">
                <w:rPr>
                  <w:b/>
                  <w:bCs/>
                </w:rPr>
                <w:delText xml:space="preserve"> COMPANY</w:delText>
              </w:r>
              <w:r w:rsidR="000B42C6" w:rsidDel="0001540B">
                <w:delText xml:space="preserve"> 1999-2022</w:delText>
              </w:r>
            </w:del>
            <w:ins w:id="47" w:author="Patrick McElhiney" w:date="2023-02-07T19:08: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9764" w14:textId="77777777" w:rsidR="0001540B" w:rsidRDefault="00015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F2DF9" w14:textId="77777777" w:rsidR="00472C51" w:rsidRDefault="00472C51" w:rsidP="005B7682">
      <w:pPr>
        <w:spacing w:after="0" w:line="240" w:lineRule="auto"/>
      </w:pPr>
      <w:r>
        <w:separator/>
      </w:r>
    </w:p>
  </w:footnote>
  <w:footnote w:type="continuationSeparator" w:id="0">
    <w:p w14:paraId="2E6AF196" w14:textId="77777777" w:rsidR="00472C51" w:rsidRDefault="00472C5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920C" w14:textId="77777777" w:rsidR="0001540B" w:rsidRDefault="00015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1540B"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88A4D7"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8:00Z">
      <w:r w:rsidR="00E8322A" w:rsidRPr="00110AF9" w:rsidDel="0001540B">
        <w:rPr>
          <w:b/>
          <w:bCs/>
          <w:color w:val="000000" w:themeColor="text1"/>
          <w:sz w:val="18"/>
          <w:u w:val="single"/>
        </w:rPr>
        <w:delText>PATRICK</w:delText>
      </w:r>
      <w:r w:rsidR="0078387A" w:rsidRPr="00110AF9" w:rsidDel="0001540B">
        <w:rPr>
          <w:b/>
          <w:bCs/>
          <w:color w:val="000000" w:themeColor="text1"/>
          <w:sz w:val="18"/>
          <w:u w:val="single"/>
        </w:rPr>
        <w:delText xml:space="preserve"> R. </w:delText>
      </w:r>
      <w:r w:rsidR="00E8322A" w:rsidRPr="00110AF9" w:rsidDel="0001540B">
        <w:rPr>
          <w:b/>
          <w:bCs/>
          <w:color w:val="000000" w:themeColor="text1"/>
          <w:sz w:val="18"/>
          <w:u w:val="single"/>
        </w:rPr>
        <w:delText>MCELHINEY</w:delText>
      </w:r>
    </w:del>
    <w:ins w:id="41" w:author="Patrick McElhiney" w:date="2023-02-07T19:08:00Z">
      <w:r w:rsidR="0001540B">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3FA4D816"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8:00Z">
      <w:r w:rsidRPr="00110AF9" w:rsidDel="0001540B">
        <w:rPr>
          <w:b/>
          <w:bCs/>
          <w:iCs/>
          <w:color w:val="000000" w:themeColor="text1"/>
          <w:sz w:val="18"/>
          <w:u w:val="single"/>
        </w:rPr>
        <w:delText>P</w:delText>
      </w:r>
      <w:r w:rsidR="00110AF9" w:rsidRPr="00110AF9" w:rsidDel="0001540B">
        <w:rPr>
          <w:b/>
          <w:bCs/>
          <w:iCs/>
          <w:color w:val="000000" w:themeColor="text1"/>
          <w:sz w:val="18"/>
          <w:u w:val="single"/>
        </w:rPr>
        <w:delText>ATRICK</w:delText>
      </w:r>
      <w:r w:rsidRPr="00110AF9" w:rsidDel="0001540B">
        <w:rPr>
          <w:b/>
          <w:bCs/>
          <w:iCs/>
          <w:color w:val="000000" w:themeColor="text1"/>
          <w:sz w:val="18"/>
          <w:u w:val="single"/>
        </w:rPr>
        <w:delText xml:space="preserve"> R. </w:delText>
      </w:r>
      <w:r w:rsidR="00110AF9" w:rsidRPr="00110AF9" w:rsidDel="0001540B">
        <w:rPr>
          <w:b/>
          <w:bCs/>
          <w:iCs/>
          <w:color w:val="000000" w:themeColor="text1"/>
          <w:sz w:val="18"/>
          <w:u w:val="single"/>
        </w:rPr>
        <w:delText>MCELHINEY</w:delText>
      </w:r>
    </w:del>
    <w:ins w:id="43" w:author="Patrick McElhiney" w:date="2023-02-07T19:08:00Z">
      <w:r w:rsidR="0001540B">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8:00Z">
      <w:r w:rsidR="00110AF9" w:rsidRPr="00110AF9" w:rsidDel="0001540B">
        <w:rPr>
          <w:b/>
          <w:bCs/>
          <w:iCs/>
          <w:color w:val="000000" w:themeColor="text1"/>
          <w:sz w:val="18"/>
          <w:u w:val="single"/>
        </w:rPr>
        <w:delText>ANNA</w:delText>
      </w:r>
      <w:r w:rsidR="00840A5A" w:rsidRPr="00110AF9" w:rsidDel="0001540B">
        <w:rPr>
          <w:b/>
          <w:bCs/>
          <w:iCs/>
          <w:color w:val="000000" w:themeColor="text1"/>
          <w:sz w:val="18"/>
          <w:u w:val="single"/>
        </w:rPr>
        <w:delText xml:space="preserve"> V. </w:delText>
      </w:r>
      <w:r w:rsidR="00110AF9" w:rsidRPr="00110AF9" w:rsidDel="0001540B">
        <w:rPr>
          <w:b/>
          <w:bCs/>
          <w:iCs/>
          <w:color w:val="000000" w:themeColor="text1"/>
          <w:sz w:val="18"/>
          <w:u w:val="single"/>
        </w:rPr>
        <w:delText>KUSHCHENKO</w:delText>
      </w:r>
    </w:del>
    <w:ins w:id="45" w:author="Patrick McElhiney" w:date="2023-02-07T19:08:00Z">
      <w:r w:rsidR="0001540B">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1540B">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0448A" w14:textId="77777777" w:rsidR="0001540B" w:rsidRDefault="0001540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40B"/>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30997</Words>
  <Characters>176686</Characters>
  <Application>Microsoft Office Word</Application>
  <DocSecurity>0</DocSecurity>
  <Lines>1472</Lines>
  <Paragraphs>414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2022-09-26T22:33:00Z</cp:lastPrinted>
  <dcterms:created xsi:type="dcterms:W3CDTF">2022-10-03T19:01:00Z</dcterms:created>
  <dcterms:modified xsi:type="dcterms:W3CDTF">2023-02-08T00:08:00Z</dcterms:modified>
</cp:coreProperties>
</file>