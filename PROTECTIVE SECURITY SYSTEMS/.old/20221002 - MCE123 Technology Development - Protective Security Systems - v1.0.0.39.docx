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33F40180" w:rsidR="00074C5F" w:rsidRDefault="00102B0E" w:rsidP="00B111EA">
      <w:pPr>
        <w:jc w:val="center"/>
        <w:rPr>
          <w:bCs/>
          <w:sz w:val="28"/>
          <w:szCs w:val="28"/>
        </w:rPr>
      </w:pPr>
      <w:r>
        <w:rPr>
          <w:bCs/>
          <w:sz w:val="28"/>
          <w:szCs w:val="28"/>
        </w:rPr>
        <w:t>9/26/2022 4:10:39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E289FBC" w:rsidR="00387E71" w:rsidRPr="00887771" w:rsidRDefault="00387E71" w:rsidP="00076D9F">
      <w:pPr>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7C137E">
        <w:rPr>
          <w:b/>
          <w:bCs/>
        </w:rPr>
        <w:t>DON’T DO ANYTHING BAD, EXPLICITLY-IMPLICITLY DEFINED.</w:t>
      </w:r>
    </w:p>
    <w:p w14:paraId="6E1A6CC2" w14:textId="0407A33D" w:rsidR="00387E71" w:rsidRPr="007C137E" w:rsidRDefault="00387E71" w:rsidP="00387E71">
      <w:pPr>
        <w:ind w:left="360" w:hanging="360"/>
        <w:jc w:val="both"/>
        <w:rPr>
          <w:b/>
          <w:bCs/>
        </w:rPr>
      </w:pPr>
      <w:r w:rsidRPr="007C137E">
        <w:rPr>
          <w:b/>
          <w:bCs/>
        </w:rPr>
        <w:t>DON’T DO ANYTHING AT ALL, LITERALLY, BAD, EXPLICITLY-IMPLICITLY DEFINED.</w:t>
      </w:r>
    </w:p>
    <w:p w14:paraId="7BD1FA62" w14:textId="0BC39FF6" w:rsidR="00387E71" w:rsidRPr="007C137E" w:rsidRDefault="00387E71" w:rsidP="00387E71">
      <w:pPr>
        <w:ind w:left="360" w:hanging="360"/>
        <w:jc w:val="both"/>
        <w:rPr>
          <w:b/>
          <w:bCs/>
        </w:rPr>
      </w:pPr>
      <w:r w:rsidRPr="007C137E">
        <w:rPr>
          <w:b/>
          <w:bCs/>
        </w:rPr>
        <w:t>DON’T DO ANYTHING AT BAD, AT ALL, LITERALLY, EXPLICITLY-IMPLICITLY DEFINED.</w:t>
      </w:r>
    </w:p>
    <w:p w14:paraId="0A1D3E90" w14:textId="70F029E5" w:rsidR="00387E71" w:rsidRPr="007C137E" w:rsidRDefault="00387E71" w:rsidP="00387E71">
      <w:pPr>
        <w:ind w:left="360" w:hanging="360"/>
        <w:jc w:val="both"/>
        <w:rPr>
          <w:b/>
          <w:bCs/>
        </w:rPr>
      </w:pPr>
      <w:r w:rsidRPr="007C137E">
        <w:rPr>
          <w:b/>
          <w:bCs/>
        </w:rPr>
        <w:t>DON’T DO ANYTHING AT ALL, LITERALLY, BAD, EVER, EXPLICITLY-IMPLICITLY DEFINED.</w:t>
      </w:r>
    </w:p>
    <w:p w14:paraId="24B0D759" w14:textId="6268BE27" w:rsidR="00387E71" w:rsidRPr="007C137E" w:rsidRDefault="00387E71" w:rsidP="00387E71">
      <w:pPr>
        <w:ind w:left="360" w:hanging="360"/>
        <w:jc w:val="both"/>
        <w:rPr>
          <w:b/>
          <w:bCs/>
        </w:rPr>
      </w:pPr>
      <w:r w:rsidRPr="007C137E">
        <w:rPr>
          <w:b/>
          <w:bCs/>
        </w:rPr>
        <w:t>NEVER DO ANYTHING AT ALL, LITERALLY, BAD, EXPLICITLY-IMPLICITLY DEFINED.</w:t>
      </w:r>
    </w:p>
    <w:p w14:paraId="705878AC" w14:textId="6735A293" w:rsidR="00387E71" w:rsidRDefault="00387E71" w:rsidP="00387E71">
      <w:pPr>
        <w:ind w:left="360" w:hanging="360"/>
        <w:jc w:val="both"/>
        <w:rPr>
          <w:b/>
          <w:bCs/>
        </w:rPr>
      </w:pPr>
      <w:r w:rsidRPr="007C137E">
        <w:rPr>
          <w:b/>
          <w:bCs/>
        </w:rPr>
        <w:t>DON’T EVER DO ANYTHING BAD, EXPLICITLY-IMPLICITLY DEFINED.</w:t>
      </w:r>
    </w:p>
    <w:p w14:paraId="60CB372A" w14:textId="4FDE9352" w:rsidR="00420C59" w:rsidRDefault="00420C59" w:rsidP="00420C59">
      <w:pPr>
        <w:ind w:left="360" w:hanging="360"/>
        <w:jc w:val="both"/>
        <w:rPr>
          <w:b/>
          <w:bCs/>
        </w:rPr>
      </w:pPr>
      <w:r w:rsidRPr="007C137E">
        <w:rPr>
          <w:b/>
          <w:bCs/>
        </w:rPr>
        <w:t xml:space="preserve">DON’T </w:t>
      </w:r>
      <w:r>
        <w:rPr>
          <w:b/>
          <w:bCs/>
        </w:rPr>
        <w:t>ALLOW</w:t>
      </w:r>
      <w:r w:rsidRPr="007C137E">
        <w:rPr>
          <w:b/>
          <w:bCs/>
        </w:rPr>
        <w:t xml:space="preserve"> ANYTHING BAD</w:t>
      </w:r>
      <w:r>
        <w:rPr>
          <w:b/>
          <w:bCs/>
        </w:rPr>
        <w:t xml:space="preserve"> TO EVER HAPPEN</w:t>
      </w:r>
      <w:r w:rsidRPr="007C137E">
        <w:rPr>
          <w:b/>
          <w:bCs/>
        </w:rPr>
        <w:t>, EXPLICITLY-IMPLICITLY DEFINED.</w:t>
      </w:r>
    </w:p>
    <w:p w14:paraId="224F7C87" w14:textId="1385BE38" w:rsidR="00420C59" w:rsidRPr="007C137E" w:rsidRDefault="00420C59" w:rsidP="00420C59">
      <w:pPr>
        <w:ind w:left="360" w:hanging="360"/>
        <w:jc w:val="both"/>
        <w:rPr>
          <w:b/>
          <w:bCs/>
        </w:rPr>
      </w:pPr>
      <w:r>
        <w:rPr>
          <w:b/>
          <w:bCs/>
        </w:rPr>
        <w:t>MAKE SURE NOTHING</w:t>
      </w:r>
      <w:r w:rsidRPr="007C137E">
        <w:rPr>
          <w:b/>
          <w:bCs/>
        </w:rPr>
        <w:t xml:space="preserve"> BAD</w:t>
      </w:r>
      <w:r>
        <w:rPr>
          <w:b/>
          <w:bCs/>
        </w:rPr>
        <w:t xml:space="preserve"> EVER HAPPENS</w:t>
      </w:r>
      <w:r w:rsidRPr="007C137E">
        <w:rPr>
          <w:b/>
          <w:bCs/>
        </w:rPr>
        <w:t>, EXPLICITLY-IMPLICITLY DEFINED.</w:t>
      </w: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2759B484" w14:textId="118F9C0D" w:rsidR="00605FF1" w:rsidRPr="00887771" w:rsidRDefault="00605FF1" w:rsidP="00605FF1">
      <w:pPr>
        <w:jc w:val="both"/>
        <w:rPr>
          <w:b/>
          <w:sz w:val="24"/>
        </w:rPr>
      </w:pPr>
      <w:r>
        <w:rPr>
          <w:b/>
          <w:sz w:val="24"/>
        </w:rPr>
        <w:lastRenderedPageBreak/>
        <w:t>GENERAL SECURITY PROTECTIVE SYSTEMS</w:t>
      </w:r>
    </w:p>
    <w:p w14:paraId="2B545E98" w14:textId="665F5408" w:rsidR="00605FF1" w:rsidRDefault="00605FF1" w:rsidP="002464BC">
      <w:pPr>
        <w:ind w:left="360" w:hanging="360"/>
        <w:jc w:val="both"/>
      </w:pPr>
      <w:r w:rsidRPr="00452FE9">
        <w:rPr>
          <w:u w:val="single"/>
        </w:rPr>
        <w:t>AUTONOMOUS ASSOCIATIVE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legal associations are not compromised</w:t>
      </w:r>
      <w:r w:rsidR="007C137E">
        <w:t xml:space="preserve">, </w:t>
      </w:r>
      <w:r w:rsidR="007C137E" w:rsidRPr="002A58C2">
        <w:rPr>
          <w:b/>
          <w:bCs/>
        </w:rPr>
        <w:t>IMPLICITLY DEFINED</w:t>
      </w:r>
      <w:r w:rsidR="007C137E">
        <w:t>.</w:t>
      </w:r>
    </w:p>
    <w:p w14:paraId="50D7966E" w14:textId="48769C97"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associations do not occur</w:t>
      </w:r>
      <w:r w:rsidR="007C137E">
        <w:t xml:space="preserve">, </w:t>
      </w:r>
      <w:r w:rsidR="007C137E" w:rsidRPr="002A58C2">
        <w:rPr>
          <w:b/>
          <w:bCs/>
        </w:rPr>
        <w:t>IMPLICITLY DEFINED</w:t>
      </w:r>
      <w:r w:rsidR="007C137E">
        <w:t>.</w:t>
      </w:r>
    </w:p>
    <w:p w14:paraId="69DB385A" w14:textId="005AD648"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or unlawful disassociations do not occur</w:t>
      </w:r>
      <w:r w:rsidR="007C137E">
        <w:t xml:space="preserve">, </w:t>
      </w:r>
      <w:r w:rsidR="007C137E" w:rsidRPr="002A58C2">
        <w:rPr>
          <w:b/>
          <w:bCs/>
        </w:rPr>
        <w:t>IMPLICITLY DEFINED</w:t>
      </w:r>
      <w:r w:rsidR="007C137E">
        <w:t>.</w:t>
      </w:r>
    </w:p>
    <w:p w14:paraId="6E8734CF" w14:textId="3C0623AF" w:rsidR="00452FE9" w:rsidRDefault="00452FE9" w:rsidP="00452FE9">
      <w:pPr>
        <w:ind w:left="360" w:hanging="360"/>
        <w:jc w:val="both"/>
      </w:pPr>
      <w:r>
        <w:rPr>
          <w:u w:val="single"/>
        </w:rPr>
        <w:t>AUTONOMOUS REGRESSIVE ALGORITHM RESEARCH SECURITY SYSTEMS</w:t>
      </w:r>
      <w:r w:rsidRPr="00A871EC">
        <w:t xml:space="preserve"> (</w:t>
      </w:r>
      <w:r w:rsidR="003803F0" w:rsidRPr="00A871EC">
        <w:rPr>
          <w:b/>
          <w:bCs/>
        </w:rPr>
        <w:t>20</w:t>
      </w:r>
      <w:r w:rsidR="003803F0">
        <w:rPr>
          <w:b/>
          <w:bCs/>
        </w:rPr>
        <w:t>22</w:t>
      </w:r>
      <w:r w:rsidRPr="00A871EC">
        <w:t>)</w:t>
      </w:r>
      <w:r>
        <w:t xml:space="preserve"> – conducts regressive algorithm research</w:t>
      </w:r>
      <w:r w:rsidR="007C137E">
        <w:t xml:space="preserve">, </w:t>
      </w:r>
      <w:r w:rsidR="007C137E" w:rsidRPr="002A58C2">
        <w:rPr>
          <w:b/>
          <w:bCs/>
        </w:rPr>
        <w:t>IMPLICITLY DEFINED</w:t>
      </w:r>
      <w:r w:rsidR="007C137E">
        <w:t>.</w:t>
      </w:r>
    </w:p>
    <w:p w14:paraId="5EFE610E" w14:textId="3B9FE7D7"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conducts </w:t>
      </w:r>
      <w:r>
        <w:t>algorithm research</w:t>
      </w:r>
      <w:r w:rsidR="007C137E">
        <w:t xml:space="preserve">, </w:t>
      </w:r>
      <w:r w:rsidR="007C137E" w:rsidRPr="002A58C2">
        <w:rPr>
          <w:b/>
          <w:bCs/>
        </w:rPr>
        <w:t>IMPLICITLY DEFINED</w:t>
      </w:r>
      <w:r w:rsidR="007C137E">
        <w:t>.</w:t>
      </w:r>
    </w:p>
    <w:p w14:paraId="5E1ABE22" w14:textId="77777777" w:rsidR="00605FF1" w:rsidRDefault="00605FF1">
      <w:r>
        <w:br w:type="page"/>
      </w:r>
    </w:p>
    <w:p w14:paraId="74722DD4" w14:textId="79B2DED0" w:rsidR="00A520BB" w:rsidRPr="00887771" w:rsidRDefault="00A520BB" w:rsidP="00605FF1">
      <w:pPr>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22491F78"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 ensures that bad emails are not sent or received</w:t>
      </w:r>
      <w:r w:rsidR="007C137E">
        <w:t xml:space="preserve">, </w:t>
      </w:r>
      <w:r w:rsidR="007C137E" w:rsidRPr="002A58C2">
        <w:rPr>
          <w:b/>
          <w:bCs/>
        </w:rPr>
        <w:t>IMPLICITLY DEFINED</w:t>
      </w:r>
      <w:r w:rsidR="007C137E">
        <w:t>.</w:t>
      </w:r>
    </w:p>
    <w:p w14:paraId="6719147F" w14:textId="387305DA" w:rsidR="004C7CC9" w:rsidRDefault="004C7CC9" w:rsidP="00A520BB">
      <w:pPr>
        <w:spacing w:after="0"/>
        <w:ind w:left="360" w:hanging="360"/>
        <w:jc w:val="both"/>
      </w:pPr>
    </w:p>
    <w:p w14:paraId="715A4436" w14:textId="72F1F7E5"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 ensures that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2FB44135" w14:textId="630C282A"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 ensures that foreign audio does not occur</w:t>
      </w:r>
      <w:r w:rsidR="007C137E">
        <w:t xml:space="preserve">, </w:t>
      </w:r>
      <w:r w:rsidR="007C137E" w:rsidRPr="002A58C2">
        <w:rPr>
          <w:b/>
          <w:bCs/>
        </w:rPr>
        <w:t>IMPLICITLY DEFINED</w:t>
      </w:r>
      <w:r w:rsidR="007C137E">
        <w:t>.</w:t>
      </w:r>
    </w:p>
    <w:p w14:paraId="03047CE0" w14:textId="2DE6F31C" w:rsidR="00A520BB" w:rsidRDefault="00A520BB" w:rsidP="00A520BB">
      <w:pPr>
        <w:spacing w:after="0"/>
        <w:ind w:left="360" w:hanging="360"/>
        <w:jc w:val="both"/>
        <w:rPr>
          <w:u w:val="single"/>
        </w:rPr>
      </w:pPr>
    </w:p>
    <w:p w14:paraId="7B046A24" w14:textId="5F19FC8B"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 ensures that foreign audio reference does not occur</w:t>
      </w:r>
      <w:r w:rsidR="007C137E">
        <w:t xml:space="preserve">, </w:t>
      </w:r>
      <w:r w:rsidR="007C137E" w:rsidRPr="002A58C2">
        <w:rPr>
          <w:b/>
          <w:bCs/>
        </w:rPr>
        <w:t>IMPLICITLY DEFINED</w:t>
      </w:r>
      <w:r w:rsidR="007C137E">
        <w:t>.</w:t>
      </w:r>
    </w:p>
    <w:p w14:paraId="10093EEF" w14:textId="71D02932" w:rsidR="004C7CC9" w:rsidRDefault="004C7CC9" w:rsidP="00A520BB">
      <w:pPr>
        <w:spacing w:after="0"/>
        <w:ind w:left="360" w:hanging="360"/>
        <w:jc w:val="both"/>
        <w:rPr>
          <w:u w:val="single"/>
        </w:rPr>
      </w:pPr>
    </w:p>
    <w:p w14:paraId="7EFE2F9E" w14:textId="5ABF0A97"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 ensures that foreign video does not occur</w:t>
      </w:r>
      <w:r w:rsidR="007C137E">
        <w:t xml:space="preserve">, </w:t>
      </w:r>
      <w:r w:rsidR="007C137E" w:rsidRPr="002A58C2">
        <w:rPr>
          <w:b/>
          <w:bCs/>
        </w:rPr>
        <w:t>IMPLICITLY DEFINED</w:t>
      </w:r>
      <w:r w:rsidR="007C137E">
        <w:t>.</w:t>
      </w:r>
    </w:p>
    <w:p w14:paraId="42C21631" w14:textId="082EA706" w:rsidR="004C7CC9" w:rsidRDefault="004C7CC9" w:rsidP="004C7CC9">
      <w:pPr>
        <w:spacing w:after="0"/>
        <w:ind w:left="360" w:hanging="360"/>
        <w:jc w:val="both"/>
      </w:pPr>
    </w:p>
    <w:p w14:paraId="2C057838" w14:textId="77520F16"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 ensures that foreign video reference does not occur</w:t>
      </w:r>
      <w:r w:rsidR="007C137E">
        <w:t xml:space="preserve">, </w:t>
      </w:r>
      <w:r w:rsidR="007C137E" w:rsidRPr="002A58C2">
        <w:rPr>
          <w:b/>
          <w:bCs/>
        </w:rPr>
        <w:t>IMPLICITLY DEFINED</w:t>
      </w:r>
      <w:r w:rsidR="007C137E">
        <w:t>.</w:t>
      </w:r>
    </w:p>
    <w:p w14:paraId="00CA58F7" w14:textId="41B2A2FC" w:rsidR="004C7CC9" w:rsidRDefault="004C7CC9" w:rsidP="004C7CC9">
      <w:pPr>
        <w:spacing w:after="0"/>
        <w:ind w:left="360" w:hanging="360"/>
        <w:jc w:val="both"/>
      </w:pPr>
    </w:p>
    <w:p w14:paraId="1CEE85CF" w14:textId="00867F63"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 ensures that every virtual environment is always secure</w:t>
      </w:r>
      <w:r w:rsidR="007C137E">
        <w:t xml:space="preserve">, </w:t>
      </w:r>
      <w:r w:rsidR="007C137E" w:rsidRPr="002A58C2">
        <w:rPr>
          <w:b/>
          <w:bCs/>
        </w:rPr>
        <w:t>IMPLICITLY DEFINED</w:t>
      </w:r>
      <w:r w:rsidR="007C137E">
        <w:t>.</w:t>
      </w:r>
    </w:p>
    <w:p w14:paraId="7D23876B" w14:textId="3088D3DB" w:rsidR="004C7CC9" w:rsidRDefault="004C7CC9" w:rsidP="004C7CC9">
      <w:pPr>
        <w:spacing w:after="0"/>
        <w:ind w:left="360" w:hanging="360"/>
        <w:jc w:val="both"/>
      </w:pPr>
    </w:p>
    <w:p w14:paraId="4948799F" w14:textId="7D32502B"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 ensures that every digital environment is always secure</w:t>
      </w:r>
      <w:r w:rsidR="007C137E">
        <w:t xml:space="preserve">, </w:t>
      </w:r>
      <w:r w:rsidR="007C137E" w:rsidRPr="002A58C2">
        <w:rPr>
          <w:b/>
          <w:bCs/>
        </w:rPr>
        <w:t>IMPLICITLY DEFINED</w:t>
      </w:r>
      <w:r w:rsidR="007C137E">
        <w:t>.</w:t>
      </w:r>
    </w:p>
    <w:p w14:paraId="4182A981" w14:textId="2211CB06" w:rsidR="004C7CC9" w:rsidRDefault="004C7CC9" w:rsidP="004C7CC9">
      <w:pPr>
        <w:spacing w:after="0"/>
        <w:ind w:left="360" w:hanging="360"/>
        <w:jc w:val="both"/>
      </w:pPr>
    </w:p>
    <w:p w14:paraId="35DB544A" w14:textId="7E34F919" w:rsidR="004C7CC9" w:rsidRDefault="004C7CC9" w:rsidP="004C7CC9">
      <w:pPr>
        <w:spacing w:after="0"/>
        <w:ind w:left="360" w:hanging="360"/>
        <w:jc w:val="both"/>
      </w:pPr>
      <w:r w:rsidRPr="002002E3">
        <w:rPr>
          <w:u w:val="single"/>
        </w:rPr>
        <w:lastRenderedPageBreak/>
        <w:t>AUTONOMOUS VIRTUAL INSTANCE SECURITY SYSTEMS</w:t>
      </w:r>
      <w:r>
        <w:t xml:space="preserve"> (</w:t>
      </w:r>
      <w:r w:rsidRPr="002002E3">
        <w:rPr>
          <w:b/>
          <w:bCs/>
        </w:rPr>
        <w:t>2022</w:t>
      </w:r>
      <w:r>
        <w:t>) – ensures that every virtual instance is always secure</w:t>
      </w:r>
      <w:r w:rsidR="007C137E">
        <w:t xml:space="preserve">, </w:t>
      </w:r>
      <w:r w:rsidR="007C137E" w:rsidRPr="002A58C2">
        <w:rPr>
          <w:b/>
          <w:bCs/>
        </w:rPr>
        <w:t>IMPLICITLY DEFINED</w:t>
      </w:r>
      <w:r w:rsidR="007C137E">
        <w:t>.</w:t>
      </w:r>
    </w:p>
    <w:p w14:paraId="2C14E92C" w14:textId="5DF6D727" w:rsidR="004C7CC9" w:rsidRDefault="004C7CC9" w:rsidP="004C7CC9">
      <w:pPr>
        <w:spacing w:after="0"/>
        <w:ind w:left="360" w:hanging="360"/>
        <w:jc w:val="both"/>
      </w:pPr>
    </w:p>
    <w:p w14:paraId="0F24140B" w14:textId="50D3CC26"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 ensures that foreign data does not occur</w:t>
      </w:r>
      <w:r w:rsidR="002A58C2">
        <w:t xml:space="preserve">, </w:t>
      </w:r>
      <w:r w:rsidR="002A58C2" w:rsidRPr="002A58C2">
        <w:rPr>
          <w:b/>
          <w:bCs/>
        </w:rPr>
        <w:t>IMPLICITLY DEFINED</w:t>
      </w:r>
      <w:r w:rsidR="002A58C2">
        <w:t>.</w:t>
      </w:r>
    </w:p>
    <w:p w14:paraId="762199DF" w14:textId="77777777" w:rsidR="004C7CC9" w:rsidRDefault="004C7CC9" w:rsidP="004C7CC9">
      <w:pPr>
        <w:spacing w:after="0"/>
        <w:ind w:left="360" w:hanging="360"/>
        <w:jc w:val="both"/>
      </w:pPr>
    </w:p>
    <w:p w14:paraId="021902D7" w14:textId="1C916D6D"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 ensures that foreign data reference does not occur</w:t>
      </w:r>
      <w:r w:rsidR="002A58C2">
        <w:t xml:space="preserve">, </w:t>
      </w:r>
      <w:r w:rsidR="002A58C2" w:rsidRPr="00714BE2">
        <w:rPr>
          <w:b/>
          <w:bCs/>
        </w:rPr>
        <w:t>IMPLICITLY DEFINED</w:t>
      </w:r>
      <w:r w:rsidR="002A58C2">
        <w:t>.</w:t>
      </w:r>
    </w:p>
    <w:p w14:paraId="61A8D955" w14:textId="09C4904B" w:rsidR="004C7CC9" w:rsidRDefault="004C7CC9" w:rsidP="004C7CC9">
      <w:pPr>
        <w:spacing w:after="0"/>
        <w:ind w:left="360" w:hanging="360"/>
        <w:jc w:val="both"/>
      </w:pPr>
    </w:p>
    <w:p w14:paraId="758F1B50" w14:textId="5615CF33" w:rsidR="004C7CC9" w:rsidRDefault="004C7CC9" w:rsidP="004C7CC9">
      <w:pPr>
        <w:spacing w:after="0"/>
        <w:ind w:left="360" w:hanging="360"/>
        <w:jc w:val="both"/>
      </w:pPr>
      <w:r w:rsidRPr="002002E3">
        <w:rPr>
          <w:u w:val="single"/>
        </w:rPr>
        <w:t>AUTONOMOUS OBSCURE PREVENTION SECURITY SYSTEMS</w:t>
      </w:r>
      <w:r>
        <w:t xml:space="preserve"> (</w:t>
      </w:r>
      <w:r w:rsidRPr="002002E3">
        <w:rPr>
          <w:b/>
          <w:bCs/>
        </w:rPr>
        <w:t>2022</w:t>
      </w:r>
      <w:r>
        <w:t>) – ensures that obscurity does not occur</w:t>
      </w:r>
      <w:r w:rsidR="002A58C2">
        <w:t xml:space="preserve">, </w:t>
      </w:r>
      <w:r w:rsidR="002A58C2" w:rsidRPr="00714BE2">
        <w:rPr>
          <w:b/>
          <w:bCs/>
        </w:rPr>
        <w:t>IMPLICITLY DEFINED</w:t>
      </w:r>
      <w:r w:rsidR="002A58C2">
        <w:t>.</w:t>
      </w:r>
    </w:p>
    <w:p w14:paraId="54E04883" w14:textId="59A9DF60" w:rsidR="004C7CC9" w:rsidRDefault="004C7CC9" w:rsidP="004C7CC9">
      <w:pPr>
        <w:spacing w:after="0"/>
        <w:ind w:left="360" w:hanging="360"/>
        <w:jc w:val="both"/>
      </w:pPr>
    </w:p>
    <w:p w14:paraId="15C0A888" w14:textId="42048BA7"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 ensures that frozen mouse cursor does not occur</w:t>
      </w:r>
      <w:r w:rsidR="007C137E">
        <w:t xml:space="preserve">, </w:t>
      </w:r>
      <w:r w:rsidR="007C137E" w:rsidRPr="002A58C2">
        <w:rPr>
          <w:b/>
          <w:bCs/>
        </w:rPr>
        <w:t>IMPLICITLY DEFINED</w:t>
      </w:r>
      <w:r w:rsidR="007C137E">
        <w:t>.</w:t>
      </w:r>
    </w:p>
    <w:p w14:paraId="64EB469B" w14:textId="146F1697" w:rsidR="00983802" w:rsidRDefault="00983802" w:rsidP="004C7CC9">
      <w:pPr>
        <w:spacing w:after="0"/>
        <w:ind w:left="360" w:hanging="360"/>
        <w:jc w:val="both"/>
      </w:pPr>
    </w:p>
    <w:p w14:paraId="12B43963" w14:textId="167495E9"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 ensures that keyboard malfunction does not occur</w:t>
      </w:r>
      <w:r w:rsidR="007C137E">
        <w:t xml:space="preserve">, </w:t>
      </w:r>
      <w:r w:rsidR="007C137E" w:rsidRPr="002A58C2">
        <w:rPr>
          <w:b/>
          <w:bCs/>
        </w:rPr>
        <w:t>IMPLICITLY DEFINED</w:t>
      </w:r>
      <w:r w:rsidR="007C137E">
        <w:t>.</w:t>
      </w:r>
    </w:p>
    <w:p w14:paraId="04C2679D" w14:textId="6ABC871E" w:rsidR="00983802" w:rsidRDefault="00983802" w:rsidP="004C7CC9">
      <w:pPr>
        <w:spacing w:after="0"/>
        <w:ind w:left="360" w:hanging="360"/>
        <w:jc w:val="both"/>
      </w:pPr>
    </w:p>
    <w:p w14:paraId="54505E89" w14:textId="2D2A9FC8"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 ensures that typing malfunction does not occur</w:t>
      </w:r>
      <w:r w:rsidR="007C137E">
        <w:t xml:space="preserve">, </w:t>
      </w:r>
      <w:r w:rsidR="007C137E" w:rsidRPr="002A58C2">
        <w:rPr>
          <w:b/>
          <w:bCs/>
        </w:rPr>
        <w:t>IMPLICITLY DEFINED</w:t>
      </w:r>
      <w:r w:rsidR="007C137E">
        <w:t>.</w:t>
      </w:r>
    </w:p>
    <w:p w14:paraId="5D987EEF" w14:textId="086FA1CD" w:rsidR="00983802" w:rsidRDefault="00983802" w:rsidP="004C7CC9">
      <w:pPr>
        <w:spacing w:after="0"/>
        <w:ind w:left="360" w:hanging="360"/>
        <w:jc w:val="both"/>
      </w:pPr>
    </w:p>
    <w:p w14:paraId="27280805" w14:textId="48380620"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 ensures that lying does not occur</w:t>
      </w:r>
      <w:r w:rsidR="007C137E">
        <w:t xml:space="preserve">, </w:t>
      </w:r>
      <w:r w:rsidR="007C137E" w:rsidRPr="002A58C2">
        <w:rPr>
          <w:b/>
          <w:bCs/>
        </w:rPr>
        <w:t>IMPLICITLY DEFINED</w:t>
      </w:r>
      <w:r w:rsidR="007C137E">
        <w:t>.</w:t>
      </w:r>
    </w:p>
    <w:p w14:paraId="284FD9E6" w14:textId="77777777" w:rsidR="002E2E55" w:rsidRDefault="002E2E55" w:rsidP="004E6F7B">
      <w:pPr>
        <w:spacing w:after="0"/>
        <w:ind w:left="360" w:hanging="360"/>
        <w:jc w:val="both"/>
      </w:pPr>
    </w:p>
    <w:p w14:paraId="170F212D" w14:textId="4A21E343" w:rsidR="002E2E55" w:rsidRDefault="002E2E55" w:rsidP="002E2E55">
      <w:pPr>
        <w:spacing w:after="0"/>
        <w:ind w:left="360" w:hanging="360"/>
        <w:jc w:val="both"/>
      </w:pPr>
      <w:r w:rsidRPr="002002E3">
        <w:rPr>
          <w:u w:val="single"/>
        </w:rPr>
        <w:t xml:space="preserve">AUTONOMOUS </w:t>
      </w:r>
      <w:r>
        <w:rPr>
          <w:u w:val="single"/>
        </w:rPr>
        <w:t>ENTRYWAY SECURITY BREACH</w:t>
      </w:r>
      <w:r w:rsidRPr="002002E3">
        <w:rPr>
          <w:u w:val="single"/>
        </w:rPr>
        <w:t xml:space="preserve"> PREVENTION SECURITY SYSTEMS</w:t>
      </w:r>
      <w:r>
        <w:t xml:space="preserve"> (</w:t>
      </w:r>
      <w:r w:rsidRPr="002002E3">
        <w:rPr>
          <w:b/>
          <w:bCs/>
        </w:rPr>
        <w:t>2022</w:t>
      </w:r>
      <w:r>
        <w:t xml:space="preserve">) – ensures that </w:t>
      </w:r>
      <w:r w:rsidRPr="002E2E55">
        <w:rPr>
          <w:b/>
          <w:bCs/>
        </w:rPr>
        <w:t>ENTRYWAY SECURITY BREACH</w:t>
      </w:r>
      <w:r>
        <w:t xml:space="preserve"> does not occur, </w:t>
      </w:r>
      <w:r w:rsidRPr="002A58C2">
        <w:rPr>
          <w:b/>
          <w:bCs/>
        </w:rPr>
        <w:t>IMPLICITLY DEFINED</w:t>
      </w:r>
      <w:r>
        <w:t>.</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1F5CE3DE" w:rsidR="002002E3" w:rsidRPr="00C0532F" w:rsidRDefault="00E03887" w:rsidP="002002E3">
      <w:pPr>
        <w:ind w:left="360" w:hanging="360"/>
        <w:jc w:val="both"/>
        <w:rPr>
          <w:b/>
          <w:bCs/>
        </w:rPr>
      </w:pPr>
      <w:r>
        <w:rPr>
          <w:b/>
          <w:sz w:val="24"/>
        </w:rPr>
        <w:lastRenderedPageBreak/>
        <w:t xml:space="preserve">MIND CONTROL </w:t>
      </w:r>
      <w:r w:rsidR="002002E3">
        <w:rPr>
          <w:b/>
          <w:sz w:val="24"/>
        </w:rPr>
        <w:t>PROTECTIVE SYSTEMS</w:t>
      </w:r>
    </w:p>
    <w:p w14:paraId="571459E4" w14:textId="778FAB97"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 ensures that brainwashing does not occur.</w:t>
      </w:r>
    </w:p>
    <w:p w14:paraId="518EB2EC" w14:textId="77777777" w:rsidR="00983802" w:rsidRDefault="00983802" w:rsidP="00983802">
      <w:pPr>
        <w:spacing w:after="0"/>
        <w:ind w:left="360" w:hanging="360"/>
        <w:jc w:val="both"/>
        <w:rPr>
          <w:u w:val="single"/>
        </w:rPr>
      </w:pPr>
    </w:p>
    <w:p w14:paraId="605339FE" w14:textId="37F69D77"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 ensures that mind control does not occur.</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lastRenderedPageBreak/>
        <w:t>ROOM PROTECTIVE SECURITY SYSTEMS</w:t>
      </w:r>
    </w:p>
    <w:p w14:paraId="47AED862" w14:textId="20CD69C8"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p>
    <w:p w14:paraId="1CCCBCCD" w14:textId="0244067D"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p>
    <w:p w14:paraId="05D0D2B0" w14:textId="2F72B779"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p>
    <w:p w14:paraId="67A29859" w14:textId="30762E64"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p>
    <w:p w14:paraId="35B10E90" w14:textId="2CDCD856"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p>
    <w:p w14:paraId="02128921" w14:textId="0DC1B491"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p>
    <w:p w14:paraId="3F745352" w14:textId="3EB7FD38"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p>
    <w:p w14:paraId="4454D339" w14:textId="5ECC3A72"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p>
    <w:p w14:paraId="7BE3CC68" w14:textId="3D7F2419"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p>
    <w:p w14:paraId="5198ACD8" w14:textId="137E61CA"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 ensures that transitions between rooms do not alter the overall security of the protectee.</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2F6419BC" w14:textId="77777777" w:rsidR="005D0E0E" w:rsidRDefault="005D0E0E" w:rsidP="005D0E0E">
      <w:pPr>
        <w:ind w:left="360" w:hanging="360"/>
        <w:jc w:val="both"/>
      </w:pPr>
    </w:p>
    <w:p w14:paraId="40DE7AA2" w14:textId="77777777" w:rsidR="005D0E0E" w:rsidRDefault="005D0E0E" w:rsidP="005D0E0E">
      <w:pPr>
        <w:ind w:left="360" w:hanging="360"/>
        <w:jc w:val="both"/>
      </w:pPr>
    </w:p>
    <w:p w14:paraId="5EF56F9A" w14:textId="77777777" w:rsidR="005D0E0E" w:rsidRDefault="005D0E0E" w:rsidP="005D0E0E">
      <w:pPr>
        <w:ind w:left="360" w:hanging="360"/>
        <w:jc w:val="both"/>
      </w:pPr>
    </w:p>
    <w:p w14:paraId="06B992D9"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739FC46A"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 ensures that evidence is documented correctly.</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29D5C0FB"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 ensures that </w:t>
      </w:r>
      <w:r w:rsidRPr="000E76EC">
        <w:rPr>
          <w:b/>
          <w:bCs/>
        </w:rPr>
        <w:t>GEL STRIPS</w:t>
      </w:r>
      <w:r>
        <w:t xml:space="preserve"> are never used.</w:t>
      </w:r>
      <w:commentRangeEnd w:id="0"/>
      <w:r>
        <w:rPr>
          <w:rStyle w:val="CommentReference"/>
        </w:rPr>
        <w:commentReference w:id="0"/>
      </w:r>
    </w:p>
    <w:p w14:paraId="214239AA" w14:textId="0B7FB530"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 ensures that </w:t>
      </w:r>
      <w:r>
        <w:rPr>
          <w:b/>
          <w:bCs/>
        </w:rPr>
        <w:t>DNA FRAMING</w:t>
      </w:r>
      <w:r>
        <w:t xml:space="preserve"> are never used.</w:t>
      </w:r>
    </w:p>
    <w:p w14:paraId="2DC3B33F" w14:textId="070BF0A8"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 ensures that </w:t>
      </w:r>
      <w:r>
        <w:rPr>
          <w:b/>
          <w:bCs/>
        </w:rPr>
        <w:t>EVIDENCE ANALYSIS</w:t>
      </w:r>
      <w:r>
        <w:t xml:space="preserve"> is always </w:t>
      </w:r>
      <w:r w:rsidRPr="000E76EC">
        <w:rPr>
          <w:b/>
          <w:bCs/>
        </w:rPr>
        <w:t>SCRUPULOUS</w:t>
      </w:r>
      <w:r>
        <w:t xml:space="preserve"> in all cases, to ensure that people are not framed for crimes they never committed, including pre-meditated crimes by others.</w:t>
      </w:r>
    </w:p>
    <w:p w14:paraId="76973AF4" w14:textId="682833BA"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 ensures that                </w:t>
      </w:r>
      <w:r>
        <w:rPr>
          <w:b/>
          <w:bCs/>
        </w:rPr>
        <w:t>CLANDESTINE TRANSCRIPTS</w:t>
      </w:r>
      <w:r>
        <w:t xml:space="preserve"> are never used to try to convict someone, and that bad things that are in clandestine transcripts are removed if they are forward looking,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Pr="000E76EC">
        <w:rPr>
          <w:b/>
          <w:bCs/>
        </w:rPr>
        <w:t>MIND CONTROL</w:t>
      </w:r>
      <w:r>
        <w:t xml:space="preserve">,                     </w:t>
      </w:r>
      <w:r w:rsidRPr="000E76EC">
        <w:rPr>
          <w:b/>
          <w:bCs/>
        </w:rPr>
        <w:t>MIND CONTROL SYSTEMS</w:t>
      </w:r>
      <w:r>
        <w:t xml:space="preserve">, and/or </w:t>
      </w:r>
      <w:r w:rsidRPr="000E76EC">
        <w:rPr>
          <w:b/>
          <w:bCs/>
        </w:rPr>
        <w:t>MIND CONTROL TECHNOLOGY</w:t>
      </w:r>
      <w:r>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01D5729B" w14:textId="75BD2C7A"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xml:space="preserve">) – ensures that </w:t>
      </w:r>
      <w:r w:rsidRPr="00870252">
        <w:rPr>
          <w:b/>
          <w:bCs/>
        </w:rPr>
        <w:t>MIND CONTROL TECHNOLOGY</w:t>
      </w:r>
      <w:r w:rsidRPr="00870252">
        <w:t xml:space="preserve"> </w:t>
      </w:r>
      <w:r>
        <w:t xml:space="preserve">is not used to make </w:t>
      </w:r>
      <w:r w:rsidR="00AB5BC3">
        <w:t>anyone</w:t>
      </w:r>
      <w:r>
        <w:t xml:space="preserve"> smile, including with any smile scripts</w:t>
      </w:r>
      <w:r w:rsidRPr="00870252">
        <w:t>.</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256F5B10" w14:textId="795490E7"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xml:space="preserve">) – ensures that </w:t>
      </w:r>
      <w:r>
        <w:t>facial linguistics software is not manipulated by mind control computer programs, including by studying the programs offline, and ensuring that they are never running</w:t>
      </w:r>
      <w:r w:rsidRPr="00D90E1C">
        <w:t>.</w:t>
      </w:r>
    </w:p>
    <w:p w14:paraId="3C47DE63" w14:textId="2A2CF51F"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xml:space="preserve">) – ensures that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F86B7B"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physical duress never occurs.</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5747D4CD"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duress never occurs.</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5F819F19"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3458A8DB"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3B24104"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65995AF"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ensures that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3620C176"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r w:rsidR="002A58C2">
        <w:t xml:space="preserve">, </w:t>
      </w:r>
      <w:r w:rsidR="002A58C2" w:rsidRPr="00543549">
        <w:rPr>
          <w:b/>
          <w:bCs/>
        </w:rPr>
        <w:t>IMPLICITLY DEFINED</w:t>
      </w:r>
      <w:r w:rsidR="002A58C2">
        <w:t>.</w:t>
      </w:r>
    </w:p>
    <w:p w14:paraId="21AA0C95" w14:textId="5CE46D9C"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r w:rsidR="002A58C2">
        <w:t xml:space="preserve">, </w:t>
      </w:r>
      <w:r w:rsidR="002A58C2" w:rsidRPr="00714BE2">
        <w:rPr>
          <w:b/>
          <w:bCs/>
        </w:rPr>
        <w:t>IMPLICITLY DEFINED</w:t>
      </w:r>
      <w:r w:rsidR="002A58C2">
        <w:t>.</w:t>
      </w:r>
    </w:p>
    <w:p w14:paraId="4692477E" w14:textId="21AF5D0E"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r w:rsidR="002A58C2">
        <w:t xml:space="preserve">, </w:t>
      </w:r>
      <w:r w:rsidR="002A58C2" w:rsidRPr="00714BE2">
        <w:rPr>
          <w:b/>
          <w:bCs/>
        </w:rPr>
        <w:t>IMPLICITLY DEFINED</w:t>
      </w:r>
      <w:r w:rsidR="002A58C2">
        <w:t>.</w:t>
      </w:r>
    </w:p>
    <w:p w14:paraId="3D08979A" w14:textId="5E152744"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r w:rsidR="002A58C2">
        <w:t xml:space="preserve">, </w:t>
      </w:r>
      <w:r w:rsidR="002A58C2" w:rsidRPr="00714BE2">
        <w:rPr>
          <w:b/>
          <w:bCs/>
        </w:rPr>
        <w:t>IMPLICITLY DEFINED</w:t>
      </w:r>
      <w:r w:rsidR="002A58C2">
        <w:t>.</w:t>
      </w:r>
    </w:p>
    <w:p w14:paraId="7331F047" w14:textId="2D7FD1DE"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r w:rsidR="002A58C2">
        <w:t xml:space="preserve">, </w:t>
      </w:r>
      <w:r w:rsidR="002A58C2" w:rsidRPr="00714BE2">
        <w:rPr>
          <w:b/>
          <w:bCs/>
        </w:rPr>
        <w:t>IMPLICITLY DEFINED</w:t>
      </w:r>
      <w:r w:rsidR="002A58C2">
        <w:t>.</w:t>
      </w:r>
    </w:p>
    <w:p w14:paraId="681DD7E9" w14:textId="4A1256AE"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r w:rsidR="002A58C2">
        <w:t xml:space="preserve">, </w:t>
      </w:r>
      <w:r w:rsidR="002A58C2" w:rsidRPr="00714BE2">
        <w:rPr>
          <w:b/>
          <w:bCs/>
        </w:rPr>
        <w:t>IMPLICITLY DEFINED</w:t>
      </w:r>
      <w:r w:rsidR="002A58C2">
        <w:t>.</w:t>
      </w:r>
    </w:p>
    <w:p w14:paraId="4A73AC84" w14:textId="57E2552A"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r w:rsidR="002A58C2">
        <w:t xml:space="preserve">, </w:t>
      </w:r>
      <w:r w:rsidR="002A58C2" w:rsidRPr="00714BE2">
        <w:rPr>
          <w:b/>
          <w:bCs/>
        </w:rPr>
        <w:t>IMPLICITLY DEFINED</w:t>
      </w:r>
      <w:r w:rsidR="002A58C2">
        <w:t>.</w:t>
      </w:r>
    </w:p>
    <w:p w14:paraId="05A6C760" w14:textId="085EED2A"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r w:rsidR="002A58C2">
        <w:t xml:space="preserve">, </w:t>
      </w:r>
      <w:r w:rsidR="002A58C2" w:rsidRPr="00714BE2">
        <w:rPr>
          <w:b/>
          <w:bCs/>
        </w:rPr>
        <w:t>IMPLICITLY DEFINED</w:t>
      </w:r>
      <w:r w:rsidR="002A58C2">
        <w:t>.</w:t>
      </w:r>
    </w:p>
    <w:p w14:paraId="27744179" w14:textId="181CD51D"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r w:rsidR="002A58C2">
        <w:t xml:space="preserve">, </w:t>
      </w:r>
      <w:r w:rsidR="002A58C2" w:rsidRPr="00714BE2">
        <w:rPr>
          <w:b/>
          <w:bCs/>
        </w:rPr>
        <w:t>IMPLICITLY DEFINED</w:t>
      </w:r>
      <w:r w:rsidR="002A58C2">
        <w:t>.</w:t>
      </w:r>
    </w:p>
    <w:p w14:paraId="21DC128A" w14:textId="1B874DEB" w:rsidR="00C5189D" w:rsidRDefault="00C5189D" w:rsidP="00C5189D">
      <w:pPr>
        <w:ind w:left="360" w:hanging="360"/>
        <w:jc w:val="both"/>
      </w:pPr>
      <w:r>
        <w:rPr>
          <w:u w:val="single"/>
        </w:rPr>
        <w:lastRenderedPageBreak/>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r w:rsidR="002A58C2">
        <w:t xml:space="preserve">, </w:t>
      </w:r>
      <w:r w:rsidR="002A58C2" w:rsidRPr="00714BE2">
        <w:rPr>
          <w:b/>
          <w:bCs/>
        </w:rPr>
        <w:t>IMPLICITLY DEFINED</w:t>
      </w:r>
      <w:r w:rsidR="002A58C2">
        <w:t>.</w:t>
      </w:r>
    </w:p>
    <w:p w14:paraId="43363791" w14:textId="484D1528" w:rsidR="00B455F7" w:rsidRDefault="00B455F7" w:rsidP="00B455F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rsidR="002A58C2">
        <w:t xml:space="preserve">, </w:t>
      </w:r>
      <w:r w:rsidR="002A58C2" w:rsidRPr="00714BE2">
        <w:rPr>
          <w:b/>
          <w:bCs/>
        </w:rPr>
        <w:t>IMPLICITLY DEFINED</w:t>
      </w:r>
      <w:r w:rsidR="002A58C2">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5361DFCE"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2A58C2">
        <w:t xml:space="preserve">, </w:t>
      </w:r>
      <w:r w:rsidR="002A58C2" w:rsidRPr="00714BE2">
        <w:rPr>
          <w:b/>
          <w:bCs/>
        </w:rPr>
        <w:t>IMPLICITLY DEFINED</w:t>
      </w:r>
      <w:r w:rsidR="002A58C2">
        <w:t>.</w:t>
      </w:r>
    </w:p>
    <w:p w14:paraId="190EA034" w14:textId="423432E2"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2A58C2">
        <w:t xml:space="preserve">, </w:t>
      </w:r>
      <w:r w:rsidR="002A58C2" w:rsidRPr="00714BE2">
        <w:rPr>
          <w:b/>
          <w:bCs/>
        </w:rPr>
        <w:t>IMPLICITLY DEFINED</w:t>
      </w:r>
      <w:r w:rsidR="002A58C2">
        <w:t>.</w:t>
      </w:r>
    </w:p>
    <w:p w14:paraId="689B6000" w14:textId="4D71306C"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2A58C2">
        <w:t xml:space="preserve">, </w:t>
      </w:r>
      <w:r w:rsidR="002A58C2" w:rsidRPr="00714BE2">
        <w:rPr>
          <w:b/>
          <w:bCs/>
        </w:rPr>
        <w:t>IMPLICITLY DEFINED</w:t>
      </w:r>
      <w:r w:rsidR="002A58C2">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BDDE426"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r w:rsidR="00387E71">
        <w:t xml:space="preserve">, and don’t execute anything bad, </w:t>
      </w:r>
      <w:r w:rsidR="00387E71" w:rsidRPr="00714BE2">
        <w:rPr>
          <w:b/>
          <w:bCs/>
        </w:rPr>
        <w:t>IMPLICITLY DEFINED</w:t>
      </w:r>
      <w:r w:rsidR="00387E71">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64456D8"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2A58C2">
        <w:t xml:space="preserve">, </w:t>
      </w:r>
      <w:r w:rsidR="002A58C2" w:rsidRPr="00714BE2">
        <w:rPr>
          <w:b/>
          <w:bCs/>
        </w:rPr>
        <w:t>IMPLICITLY DEFINED</w:t>
      </w:r>
      <w:r w:rsidR="002A58C2">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3A860787"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r w:rsidR="00387E71">
        <w:t xml:space="preserve"> or any unauthorized attorney or any unauthorized official, </w:t>
      </w:r>
      <w:r w:rsidR="00387E71" w:rsidRPr="00714BE2">
        <w:rPr>
          <w:b/>
          <w:bCs/>
        </w:rPr>
        <w:t>IMPLICITLY DEFINED</w:t>
      </w:r>
      <w:r w:rsidR="00387E71">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114C66E5"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xml:space="preserve">) – ensures that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3CF8E173" w14:textId="562B986C"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xml:space="preserve">) – ensures that </w:t>
      </w:r>
      <w:r>
        <w:t>lung damages</w:t>
      </w:r>
      <w:r w:rsidRPr="005019E6">
        <w:t xml:space="preserve"> do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67725552" w14:textId="09B24E35"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xml:space="preserve">) – ensures that smoking </w:t>
      </w:r>
      <w:r>
        <w:t>cessation occurs properly, using corrective mind control</w:t>
      </w:r>
      <w:r w:rsidR="004276CE">
        <w:t xml:space="preserve">, </w:t>
      </w:r>
      <w:r w:rsidR="004276CE" w:rsidRPr="00C25185">
        <w:rPr>
          <w:b/>
          <w:bCs/>
        </w:rPr>
        <w:t>IMPLICITLY DEFINED</w:t>
      </w:r>
      <w:r w:rsidR="004276CE">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7DDB7B1"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4276CE">
        <w:t xml:space="preserve">, </w:t>
      </w:r>
      <w:r w:rsidR="004276CE" w:rsidRPr="000934E1">
        <w:rPr>
          <w:b/>
          <w:bCs/>
        </w:rPr>
        <w:t>IMPLICITLY DEFINED</w:t>
      </w:r>
      <w:r w:rsidR="004276CE">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3F6B36F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3B6FAB1D" w14:textId="39008217"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1CC035E"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0F0AD9B9" w14:textId="0D74D83C"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xml:space="preserve">) – ensures that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3A40B0AA"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C25185">
        <w:t xml:space="preserve">, </w:t>
      </w:r>
      <w:r w:rsidR="00C25185" w:rsidRPr="000934E1">
        <w:rPr>
          <w:b/>
          <w:bCs/>
        </w:rPr>
        <w:t>IMPLICITLY DEFINED</w:t>
      </w:r>
      <w:r w:rsidR="00C25185">
        <w:t>.</w:t>
      </w:r>
    </w:p>
    <w:p w14:paraId="14C7D523" w14:textId="46325B6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C25185">
        <w:t xml:space="preserve">, </w:t>
      </w:r>
      <w:r w:rsidR="00C25185" w:rsidRPr="000934E1">
        <w:rPr>
          <w:b/>
          <w:bCs/>
        </w:rPr>
        <w:t>IMPLICITLY DEFINED</w:t>
      </w:r>
      <w:r w:rsidR="00C25185">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458CC7A2"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C25185">
        <w:t xml:space="preserve">, </w:t>
      </w:r>
      <w:r w:rsidR="00C25185" w:rsidRPr="000934E1">
        <w:rPr>
          <w:b/>
          <w:bCs/>
        </w:rPr>
        <w:t>IMPLICITLY DEFINED</w:t>
      </w:r>
      <w:r w:rsidR="00C25185">
        <w:t>.</w:t>
      </w:r>
    </w:p>
    <w:p w14:paraId="62C8D52A" w14:textId="52EEFADD"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C25185">
        <w:t xml:space="preserve">, </w:t>
      </w:r>
      <w:r w:rsidR="00C25185" w:rsidRPr="000934E1">
        <w:rPr>
          <w:b/>
          <w:bCs/>
        </w:rPr>
        <w:t>IMPLICITLY DEFINED</w:t>
      </w:r>
      <w:r w:rsidR="00C25185">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5FD71D7A"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713FC2CA"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xml:space="preserve">, as needed, to ensure security, </w:t>
      </w:r>
      <w:r w:rsidR="00543549" w:rsidRPr="00714BE2">
        <w:rPr>
          <w:b/>
          <w:bCs/>
        </w:rPr>
        <w:t>IMPLICITLY DEFINED</w:t>
      </w:r>
      <w:r w:rsidR="00543549">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56F8BFC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40318897"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00543549" w:rsidRPr="002846F5">
        <w:t>:]</w:t>
      </w:r>
      <w:r w:rsidR="00543549">
        <w:t xml:space="preserve">, </w:t>
      </w:r>
      <w:r w:rsidR="00C25185" w:rsidRPr="000934E1">
        <w:rPr>
          <w:b/>
          <w:bCs/>
        </w:rPr>
        <w:t>IMPLICITLY DEFINED</w:t>
      </w:r>
      <w:r w:rsidR="00C25185">
        <w:t>.</w:t>
      </w:r>
    </w:p>
    <w:p w14:paraId="0DDBC494" w14:textId="79A52084"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C25185">
        <w:t xml:space="preserve">, </w:t>
      </w:r>
      <w:r w:rsidR="00C25185" w:rsidRPr="000934E1">
        <w:rPr>
          <w:b/>
          <w:bCs/>
        </w:rPr>
        <w:t>IMPLICITLY DEFINED</w:t>
      </w:r>
      <w:r w:rsidR="00C25185">
        <w:t>.</w:t>
      </w:r>
    </w:p>
    <w:p w14:paraId="43112055" w14:textId="79778C34"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C25185">
        <w:t xml:space="preserve">, </w:t>
      </w:r>
      <w:r w:rsidR="00C25185" w:rsidRPr="000934E1">
        <w:rPr>
          <w:b/>
          <w:bCs/>
        </w:rPr>
        <w:t>IMPLICITLY DEFINED</w:t>
      </w:r>
      <w:r w:rsidR="00C25185">
        <w:t>.</w:t>
      </w:r>
    </w:p>
    <w:p w14:paraId="03122A0F" w14:textId="3135E05C"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C25185">
        <w:t xml:space="preserve">, </w:t>
      </w:r>
      <w:r w:rsidR="00C25185" w:rsidRPr="000934E1">
        <w:rPr>
          <w:b/>
          <w:bCs/>
        </w:rPr>
        <w:t>IMPLICITLY DEFINED</w:t>
      </w:r>
      <w:r w:rsidR="00C25185">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3D19B746"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31293315"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C25185">
        <w:t xml:space="preserve">, </w:t>
      </w:r>
      <w:r w:rsidR="00C25185" w:rsidRPr="000934E1">
        <w:rPr>
          <w:b/>
          <w:bCs/>
        </w:rPr>
        <w:t>IMPLICITLY DEFINED</w:t>
      </w:r>
      <w:r w:rsidR="00C25185">
        <w:t>.</w:t>
      </w:r>
    </w:p>
    <w:p w14:paraId="797B6825" w14:textId="18159787"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C25185">
        <w:t xml:space="preserve">, </w:t>
      </w:r>
      <w:r w:rsidR="00C25185" w:rsidRPr="000934E1">
        <w:rPr>
          <w:b/>
          <w:bCs/>
        </w:rPr>
        <w:t>IMPLICITLY DEFINED</w:t>
      </w:r>
      <w:r w:rsidR="00C25185">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6BFB09D"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0B2AF4">
        <w:t xml:space="preserve">, </w:t>
      </w:r>
      <w:r w:rsidR="000B2AF4" w:rsidRPr="000934E1">
        <w:rPr>
          <w:b/>
          <w:bCs/>
        </w:rPr>
        <w:t>IMPLICITLY DEFINED</w:t>
      </w:r>
      <w:r w:rsidR="000B2AF4">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0D7C09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0B2AF4">
        <w:t xml:space="preserve">, </w:t>
      </w:r>
      <w:r w:rsidR="000B2AF4" w:rsidRPr="000934E1">
        <w:rPr>
          <w:b/>
          <w:bCs/>
        </w:rPr>
        <w:t>IMPLICITLY DEFINED</w:t>
      </w:r>
      <w:r w:rsidR="000B2AF4">
        <w:t>.</w:t>
      </w:r>
    </w:p>
    <w:p w14:paraId="5B34B716" w14:textId="0B2145EC"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0B2AF4">
        <w:t xml:space="preserve">, </w:t>
      </w:r>
      <w:r w:rsidR="000B2AF4" w:rsidRPr="000934E1">
        <w:rPr>
          <w:b/>
          <w:bCs/>
        </w:rPr>
        <w:t>IMPLICITLY DEFINED</w:t>
      </w:r>
      <w:r w:rsidR="000B2AF4">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146B5C55" w14:textId="6CDB3F1B" w:rsidR="003A76D2" w:rsidRDefault="003A76D2" w:rsidP="003A76D2">
      <w:pPr>
        <w:ind w:left="360" w:hanging="360"/>
        <w:jc w:val="both"/>
        <w:rPr>
          <w:u w:val="single"/>
        </w:rPr>
      </w:pPr>
      <w:r w:rsidRPr="00C734DD">
        <w:rPr>
          <w:u w:val="single"/>
        </w:rPr>
        <w:t xml:space="preserve">AUTONOMOUS </w:t>
      </w:r>
      <w:r>
        <w:rPr>
          <w:u w:val="single"/>
        </w:rPr>
        <w:t>WAR CRIMES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 CRIMES</w:t>
      </w:r>
      <w:r w:rsidRPr="000B2AF4">
        <w:rPr>
          <w:b/>
          <w:bCs/>
        </w:rPr>
        <w:t xml:space="preserve"> MODE</w:t>
      </w:r>
      <w:r>
        <w:t xml:space="preserve"> used against anyone, or turned on for anyone</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0F996E34" w14:textId="429F17AE"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6815F209"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DETAINMENT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32B94296"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10ECC49F"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AFDF21"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3D42AF65"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363BBEFF"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42B39C16" w14:textId="0DFDF614"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014F9CF4" w:rsidR="00DD3147" w:rsidRDefault="00DD3147" w:rsidP="00DD3147">
      <w:pPr>
        <w:ind w:left="360" w:hanging="360"/>
        <w:jc w:val="both"/>
      </w:pPr>
      <w:r w:rsidRPr="00C734DD">
        <w:rPr>
          <w:u w:val="single"/>
        </w:rPr>
        <w:lastRenderedPageBreak/>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bookmarkStart w:id="1"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1"/>
    </w:p>
    <w:p w14:paraId="183203CC" w14:textId="3F5E2053" w:rsidR="00DB10A4" w:rsidRDefault="00DB10A4" w:rsidP="00DB10A4">
      <w:pPr>
        <w:ind w:left="360" w:hanging="360"/>
        <w:jc w:val="both"/>
        <w:rPr>
          <w:u w:val="single"/>
        </w:rPr>
      </w:pPr>
      <w:r w:rsidRPr="00C734DD">
        <w:rPr>
          <w:u w:val="single"/>
        </w:rPr>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23FD41A5"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8ED90CE"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1FE05DA9"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72DE7D71"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2A50B481"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34FBFB3A"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78F970EC"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033B7561" w:rsidR="00DB10A4" w:rsidRDefault="00DB10A4" w:rsidP="006B11ED">
      <w:pPr>
        <w:ind w:left="360" w:hanging="360"/>
        <w:jc w:val="both"/>
      </w:pPr>
      <w:r w:rsidRPr="00C734DD">
        <w:rPr>
          <w:u w:val="single"/>
        </w:rPr>
        <w:lastRenderedPageBreak/>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038AFD2A" w:rsidR="00DB10A4" w:rsidRDefault="00DB10A4" w:rsidP="006B11ED">
      <w:pPr>
        <w:ind w:left="360" w:hanging="360"/>
        <w:jc w:val="both"/>
      </w:pPr>
      <w:commentRangeStart w:id="2"/>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2"/>
      <w:r w:rsidR="00652BEF">
        <w:rPr>
          <w:rStyle w:val="CommentReference"/>
        </w:rPr>
        <w:commentReference w:id="2"/>
      </w:r>
    </w:p>
    <w:p w14:paraId="255A0632" w14:textId="09DB09ED"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4F688C5C"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INTELLIGENCE</w:t>
      </w:r>
      <w:r w:rsidRPr="00830CBB">
        <w:rPr>
          <w:b/>
          <w:bCs/>
        </w:rPr>
        <w:t xml:space="preserve"> MODE</w:t>
      </w:r>
      <w:r>
        <w:t xml:space="preserve"> used against anyone and ensures that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16B4882D"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24047704"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A56A66C" w14:textId="14834BC7" w:rsidR="001941A7" w:rsidRDefault="001941A7" w:rsidP="001941A7">
      <w:pPr>
        <w:ind w:left="360" w:hanging="360"/>
        <w:jc w:val="both"/>
      </w:pPr>
      <w:r w:rsidRPr="00C734DD">
        <w:rPr>
          <w:u w:val="single"/>
        </w:rPr>
        <w:t xml:space="preserve">AUTONOMOUS </w:t>
      </w:r>
      <w:r>
        <w:rPr>
          <w:u w:val="single"/>
        </w:rPr>
        <w:t>OBSTRUCTIONIST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OBSTRUCTIONIST</w:t>
      </w:r>
      <w:r w:rsidRPr="00830CBB">
        <w:rPr>
          <w:b/>
          <w:bCs/>
        </w:rPr>
        <w:t xml:space="preserve"> MODE</w:t>
      </w:r>
      <w:r>
        <w:t xml:space="preserve"> is never turned on for anyone, and is always turned off for everyone,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p>
    <w:p w14:paraId="64534DBA" w14:textId="63AB01DA"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434AA619" w:rsidR="00652BEF" w:rsidRDefault="00652BEF" w:rsidP="00652BEF">
      <w:pPr>
        <w:ind w:left="360" w:hanging="360"/>
        <w:jc w:val="both"/>
      </w:pPr>
      <w:r w:rsidRPr="00C734DD">
        <w:rPr>
          <w:u w:val="single"/>
        </w:rPr>
        <w:lastRenderedPageBreak/>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4FC28E66"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 ensures that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05285D2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40E389BD"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 xml:space="preserve">and excludes any data gathered by any warrant, ever, based on systematic abuses of law enforcement and court systems, </w:t>
      </w:r>
      <w:r w:rsidR="003E55D5" w:rsidRPr="00714BE2">
        <w:rPr>
          <w:b/>
          <w:bCs/>
        </w:rPr>
        <w:t>IMPLICITLY DEFINED</w:t>
      </w:r>
      <w:r w:rsidR="003E55D5">
        <w:t>.</w:t>
      </w:r>
    </w:p>
    <w:p w14:paraId="7E998C55" w14:textId="3E60F118" w:rsidR="003E55D5" w:rsidRDefault="003E55D5" w:rsidP="003E55D5">
      <w:pPr>
        <w:ind w:left="360" w:hanging="360"/>
        <w:jc w:val="both"/>
      </w:pPr>
      <w:r>
        <w:rPr>
          <w:u w:val="single"/>
        </w:rPr>
        <w:lastRenderedPageBreak/>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 </w:t>
      </w:r>
      <w:r w:rsidRPr="00714BE2">
        <w:rPr>
          <w:b/>
          <w:bCs/>
        </w:rPr>
        <w:t>IMPLICITLY DEFINED</w:t>
      </w:r>
      <w:r>
        <w:t>.</w:t>
      </w:r>
    </w:p>
    <w:p w14:paraId="5D3DE165" w14:textId="20E91F04" w:rsidR="00DB4428" w:rsidRDefault="00DB4428" w:rsidP="00A520BB">
      <w:pPr>
        <w:tabs>
          <w:tab w:val="left" w:pos="900"/>
        </w:tabs>
        <w:ind w:left="360" w:hanging="360"/>
        <w:jc w:val="both"/>
      </w:pPr>
      <w:commentRangeStart w:id="3"/>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C31D7D">
        <w:t xml:space="preserve">, </w:t>
      </w:r>
      <w:r w:rsidR="00C31D7D" w:rsidRPr="000934E1">
        <w:rPr>
          <w:b/>
          <w:bCs/>
        </w:rPr>
        <w:t>IMPLICITLY DEFINED</w:t>
      </w:r>
      <w:r w:rsidR="00C31D7D">
        <w:t>.</w:t>
      </w:r>
      <w:commentRangeEnd w:id="3"/>
      <w:r w:rsidR="00934D15">
        <w:rPr>
          <w:rStyle w:val="CommentReference"/>
        </w:rPr>
        <w:commentReference w:id="3"/>
      </w:r>
    </w:p>
    <w:p w14:paraId="2F8258AE" w14:textId="51A6F15A" w:rsidR="00DB4428" w:rsidRDefault="00DB4428" w:rsidP="00A520BB">
      <w:pPr>
        <w:tabs>
          <w:tab w:val="left" w:pos="900"/>
        </w:tabs>
        <w:ind w:left="360" w:hanging="360"/>
        <w:jc w:val="both"/>
      </w:pPr>
      <w:commentRangeStart w:id="4"/>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xml:space="preserve">– automatically ensures that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C31D7D">
        <w:t xml:space="preserve">, </w:t>
      </w:r>
      <w:r w:rsidR="00C31D7D" w:rsidRPr="000934E1">
        <w:rPr>
          <w:b/>
          <w:bCs/>
        </w:rPr>
        <w:t>IMPLICITLY DEFINED</w:t>
      </w:r>
      <w:r w:rsidR="00C31D7D">
        <w:t>.</w:t>
      </w:r>
      <w:commentRangeEnd w:id="4"/>
      <w:r w:rsidR="00AE266E">
        <w:rPr>
          <w:rStyle w:val="CommentReference"/>
        </w:rPr>
        <w:commentReference w:id="4"/>
      </w:r>
    </w:p>
    <w:p w14:paraId="77791D26" w14:textId="001F1A63"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 xml:space="preserve">– ensures that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8FA8B08" w:rsidR="00DB4428" w:rsidRDefault="00DB4428" w:rsidP="00DB4428">
      <w:pPr>
        <w:tabs>
          <w:tab w:val="left" w:pos="900"/>
        </w:tabs>
        <w:ind w:left="360" w:hanging="360"/>
        <w:jc w:val="both"/>
      </w:pPr>
      <w:commentRangeStart w:id="5"/>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xml:space="preserve">– automatically ensures that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5"/>
      <w:r w:rsidR="00561992">
        <w:rPr>
          <w:rStyle w:val="CommentReference"/>
        </w:rPr>
        <w:commentReference w:id="5"/>
      </w:r>
    </w:p>
    <w:p w14:paraId="31CD6332" w14:textId="490D99E3"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F26F7A">
        <w:t xml:space="preserve">evidence or misleading </w:t>
      </w:r>
      <w:r>
        <w:t xml:space="preserve">evidence is not in any system, and ensures any false evidence that was </w:t>
      </w:r>
      <w:r>
        <w:lastRenderedPageBreak/>
        <w:t xml:space="preserve">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2B8BA67E"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5FD0B70"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170DBC60"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 ensures that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C31D7D">
        <w:t xml:space="preserve">, </w:t>
      </w:r>
      <w:r w:rsidR="00C31D7D" w:rsidRPr="000934E1">
        <w:rPr>
          <w:b/>
          <w:bCs/>
        </w:rPr>
        <w:t>IMPLICITLY DEFINED</w:t>
      </w:r>
      <w:r w:rsidR="00C31D7D">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5378C3B5" w:rsidR="004A4FC6" w:rsidRPr="004C75C8" w:rsidRDefault="004A4FC6" w:rsidP="004A4FC6">
      <w:pPr>
        <w:ind w:left="360" w:hanging="360"/>
        <w:jc w:val="both"/>
      </w:pPr>
      <w:r w:rsidRPr="0019083C">
        <w:rPr>
          <w:u w:val="single"/>
        </w:rPr>
        <w:lastRenderedPageBreak/>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48297F16"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xml:space="preserve">) – ensures that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 </w:t>
      </w:r>
      <w:r w:rsidRPr="000934E1">
        <w:rPr>
          <w:b/>
          <w:bCs/>
        </w:rPr>
        <w:t>IMPLICITLY DEFINED</w:t>
      </w:r>
      <w:r>
        <w:t>.</w:t>
      </w:r>
    </w:p>
    <w:p w14:paraId="77D7950E" w14:textId="77777777" w:rsidR="00C64AAF" w:rsidRDefault="00C64AAF">
      <w:pPr>
        <w:rPr>
          <w:b/>
          <w:sz w:val="24"/>
        </w:rPr>
      </w:pPr>
      <w:r>
        <w:rPr>
          <w:b/>
          <w:sz w:val="24"/>
        </w:rPr>
        <w:br w:type="page"/>
      </w:r>
    </w:p>
    <w:p w14:paraId="5CCC6343" w14:textId="28203D2C" w:rsidR="00A520BB" w:rsidRPr="00C0532F" w:rsidRDefault="00A520BB" w:rsidP="00A520BB">
      <w:pPr>
        <w:ind w:left="360" w:hanging="360"/>
        <w:jc w:val="both"/>
        <w:rPr>
          <w:b/>
          <w:bCs/>
        </w:rPr>
      </w:pPr>
      <w:r>
        <w:rPr>
          <w:b/>
          <w:sz w:val="24"/>
        </w:rPr>
        <w:lastRenderedPageBreak/>
        <w:t>PENTAGON PROGRAM PROTECTIVE SYSTEMS</w:t>
      </w:r>
    </w:p>
    <w:p w14:paraId="2808DDA7" w14:textId="38E65A8E"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OBSCURITY MODE</w:t>
      </w:r>
      <w:r>
        <w:t xml:space="preserve"> used against </w:t>
      </w:r>
      <w:r w:rsidR="00F26F7A">
        <w:t>anyone</w:t>
      </w:r>
      <w:r w:rsidR="00C31D7D">
        <w:t xml:space="preserve">, </w:t>
      </w:r>
      <w:r w:rsidR="00C31D7D" w:rsidRPr="000934E1">
        <w:rPr>
          <w:b/>
          <w:bCs/>
        </w:rPr>
        <w:t>IMPLICITLY DEFINED</w:t>
      </w:r>
      <w:r w:rsidR="00C31D7D">
        <w:t>.</w:t>
      </w:r>
    </w:p>
    <w:p w14:paraId="772C211D" w14:textId="62FDE2E5"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WAR MODE</w:t>
      </w:r>
      <w:r>
        <w:t xml:space="preserve"> used against </w:t>
      </w:r>
      <w:r w:rsidR="00F26F7A">
        <w:t>anyone</w:t>
      </w:r>
      <w:r w:rsidR="00C31D7D">
        <w:t xml:space="preserve">, </w:t>
      </w:r>
      <w:r w:rsidR="00C31D7D" w:rsidRPr="000934E1">
        <w:rPr>
          <w:b/>
          <w:bCs/>
        </w:rPr>
        <w:t>IMPLICITLY DEFINED</w:t>
      </w:r>
      <w:r w:rsidR="00C31D7D">
        <w:t>.</w:t>
      </w:r>
    </w:p>
    <w:p w14:paraId="72FF4061" w14:textId="6949263B"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LEGAL WAR MODE</w:t>
      </w:r>
      <w:r>
        <w:t xml:space="preserve"> used against </w:t>
      </w:r>
      <w:r w:rsidR="00F26F7A">
        <w:t>anyone</w:t>
      </w:r>
      <w:r w:rsidR="00C31D7D">
        <w:t xml:space="preserve">, </w:t>
      </w:r>
      <w:r w:rsidR="00C31D7D" w:rsidRPr="000934E1">
        <w:rPr>
          <w:b/>
          <w:bCs/>
        </w:rPr>
        <w:t>IMPLICITLY DEFINED</w:t>
      </w:r>
      <w:r w:rsidR="00C31D7D">
        <w:t>.</w:t>
      </w:r>
    </w:p>
    <w:p w14:paraId="4555CA57" w14:textId="30FFE5AD"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ABSTRACT MODE</w:t>
      </w:r>
      <w:r>
        <w:t xml:space="preserve"> used against </w:t>
      </w:r>
      <w:r w:rsidR="00F26F7A">
        <w:t>anyone</w:t>
      </w:r>
      <w:r w:rsidR="00C31D7D">
        <w:t xml:space="preserve">, </w:t>
      </w:r>
      <w:r w:rsidR="00C31D7D" w:rsidRPr="000934E1">
        <w:rPr>
          <w:b/>
          <w:bCs/>
        </w:rPr>
        <w:t>IMPLICITLY DEFINED</w:t>
      </w:r>
      <w:r w:rsidR="00C31D7D">
        <w:t>.</w:t>
      </w:r>
    </w:p>
    <w:p w14:paraId="07404440" w14:textId="1644E431" w:rsidR="00A520BB" w:rsidRDefault="004D572C" w:rsidP="00A520BB">
      <w:pPr>
        <w:ind w:left="360" w:hanging="360"/>
        <w:jc w:val="both"/>
      </w:pPr>
      <w:commentRangeStart w:id="6"/>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Pr="004D572C">
        <w:rPr>
          <w:b/>
          <w:bCs/>
        </w:rPr>
        <w:t xml:space="preserve">PROTECTIVE </w:t>
      </w:r>
      <w:r w:rsidR="00A520BB" w:rsidRPr="003E302B">
        <w:rPr>
          <w:b/>
          <w:bCs/>
        </w:rPr>
        <w:t>CI MODE</w:t>
      </w:r>
      <w:r w:rsidR="00A520BB" w:rsidRPr="004D572C">
        <w:t xml:space="preserve"> </w:t>
      </w:r>
      <w:r w:rsidRPr="004D572C">
        <w:t>is always on</w:t>
      </w:r>
      <w:r w:rsidR="00830CBB">
        <w:t xml:space="preserve">, </w:t>
      </w:r>
      <w:r w:rsidR="00C31D7D" w:rsidRPr="00830CBB">
        <w:rPr>
          <w:b/>
          <w:bCs/>
        </w:rPr>
        <w:t>RETOACTIVELY DEFINED</w:t>
      </w:r>
      <w:r w:rsidR="00C31D7D">
        <w:t xml:space="preserve">, </w:t>
      </w:r>
      <w:r w:rsidR="00C31D7D" w:rsidRPr="000934E1">
        <w:rPr>
          <w:b/>
          <w:bCs/>
        </w:rPr>
        <w:t>IMPLICITLY DEFINED</w:t>
      </w:r>
      <w:r w:rsidR="00C31D7D">
        <w:t>.</w:t>
      </w:r>
      <w:commentRangeEnd w:id="6"/>
      <w:r>
        <w:rPr>
          <w:rStyle w:val="CommentReference"/>
        </w:rPr>
        <w:commentReference w:id="6"/>
      </w:r>
    </w:p>
    <w:p w14:paraId="4786FA28" w14:textId="53F43D50"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C31D7D">
        <w:t xml:space="preserve">, </w:t>
      </w:r>
      <w:r w:rsidR="00C31D7D" w:rsidRPr="000934E1">
        <w:rPr>
          <w:b/>
          <w:bCs/>
        </w:rPr>
        <w:t>IMPLICITLY DEFINED</w:t>
      </w:r>
      <w:r w:rsidR="00C31D7D">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3B375010"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5BE11554"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651ECA4C"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C31D7D">
        <w:t xml:space="preserve">, </w:t>
      </w:r>
      <w:r w:rsidR="00C31D7D" w:rsidRPr="000934E1">
        <w:rPr>
          <w:b/>
          <w:bCs/>
        </w:rPr>
        <w:t>IMPLICITLY DEFINED</w:t>
      </w:r>
      <w:r w:rsidR="00C31D7D">
        <w:t>.</w:t>
      </w:r>
    </w:p>
    <w:p w14:paraId="038231E2" w14:textId="5A867EB3" w:rsidR="00A520BB" w:rsidRDefault="00A520BB" w:rsidP="00A520BB">
      <w:pPr>
        <w:ind w:left="360" w:hanging="360"/>
        <w:jc w:val="both"/>
        <w:rPr>
          <w:u w:val="single"/>
        </w:rPr>
      </w:pPr>
      <w:commentRangeStart w:id="7"/>
      <w:commentRangeStart w:id="8"/>
      <w:r w:rsidRPr="006C454A">
        <w:rPr>
          <w:u w:val="single"/>
        </w:rPr>
        <w:t>AUTONOMOUS TYPING SECURITY SYSTEMS</w:t>
      </w:r>
      <w:r>
        <w:t xml:space="preserve"> (</w:t>
      </w:r>
      <w:r w:rsidRPr="006C454A">
        <w:rPr>
          <w:b/>
          <w:bCs/>
        </w:rPr>
        <w:t>2022</w:t>
      </w:r>
      <w:r>
        <w:t>) – ensures that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7"/>
      <w:r w:rsidR="00671456">
        <w:rPr>
          <w:rStyle w:val="CommentReference"/>
        </w:rPr>
        <w:commentReference w:id="7"/>
      </w:r>
      <w:commentRangeEnd w:id="8"/>
      <w:r w:rsidR="00671456">
        <w:rPr>
          <w:rStyle w:val="CommentReference"/>
        </w:rPr>
        <w:commentReference w:id="8"/>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6372A21E"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C31D7D">
        <w:t xml:space="preserve">, </w:t>
      </w:r>
      <w:r w:rsidR="00C31D7D" w:rsidRPr="000934E1">
        <w:rPr>
          <w:b/>
          <w:bCs/>
        </w:rPr>
        <w:t>IMPLICITLY DEFINED</w:t>
      </w:r>
      <w:r w:rsidR="00C31D7D">
        <w:t>.</w:t>
      </w:r>
    </w:p>
    <w:p w14:paraId="38D9D7B1" w14:textId="45942BE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C31D7D">
        <w:t xml:space="preserve">, </w:t>
      </w:r>
      <w:r w:rsidR="00C31D7D" w:rsidRPr="000934E1">
        <w:rPr>
          <w:b/>
          <w:bCs/>
        </w:rPr>
        <w:t>IMPLICITLY DEFINED</w:t>
      </w:r>
      <w:r w:rsidR="00C31D7D">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20E43C8"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xml:space="preserve">) – ensures that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9FE903C"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47188401"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9" w:name="_Hlk114403663"/>
      <w:r w:rsidR="00615B5B">
        <w:rPr>
          <w:b/>
          <w:bCs/>
          <w:i/>
          <w:iCs/>
        </w:rPr>
        <w:t>SHFINT</w:t>
      </w:r>
      <w:bookmarkEnd w:id="9"/>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4EECFB2"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 xml:space="preserve">– ensures that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174AC6A7"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xml:space="preserve">) – ensures that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751D8A71"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xml:space="preserve">) – ensures that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C31D7D">
        <w:t xml:space="preserve">, </w:t>
      </w:r>
      <w:r w:rsidR="00C31D7D" w:rsidRPr="000934E1">
        <w:rPr>
          <w:b/>
          <w:bCs/>
        </w:rPr>
        <w:t>IMPLICITLY DEFINED</w:t>
      </w:r>
      <w:r w:rsidR="00C31D7D">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17134FC1"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C31D7D">
        <w:t xml:space="preserve">, </w:t>
      </w:r>
      <w:r w:rsidR="00C31D7D" w:rsidRPr="000934E1">
        <w:rPr>
          <w:b/>
          <w:bCs/>
        </w:rPr>
        <w:t>IMPLICITLY DEFINED</w:t>
      </w:r>
      <w:r w:rsidR="00C31D7D">
        <w:t>.</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3FE9314A"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830CBB">
        <w:t xml:space="preserve">, </w:t>
      </w:r>
      <w:r w:rsidR="00830CBB" w:rsidRPr="000934E1">
        <w:rPr>
          <w:b/>
          <w:bCs/>
        </w:rPr>
        <w:t>IMPLICITLY DEFINED</w:t>
      </w:r>
      <w:r w:rsidR="00830CBB">
        <w:t>.</w:t>
      </w:r>
    </w:p>
    <w:p w14:paraId="295A12AD" w14:textId="77777777" w:rsidR="000C4D1B" w:rsidRDefault="000C4D1B" w:rsidP="000C4D1B">
      <w:pPr>
        <w:spacing w:after="0"/>
        <w:ind w:left="360" w:hanging="360"/>
        <w:jc w:val="both"/>
      </w:pPr>
    </w:p>
    <w:p w14:paraId="7F8B2DFE" w14:textId="51809BA4"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830CBB">
        <w:t xml:space="preserve">, </w:t>
      </w:r>
      <w:r w:rsidR="00830CBB" w:rsidRPr="000934E1">
        <w:rPr>
          <w:b/>
          <w:bCs/>
        </w:rPr>
        <w:t>IMPLICITLY DEFINED</w:t>
      </w:r>
      <w:r w:rsidR="00830CBB">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F924C5F"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 xml:space="preserve">– ensures that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4667005D"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4C3C81CD"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 xml:space="preserve">– ensures that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04F47A8B"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662D7F0B"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10285D7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ED1F567"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85B017D"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29DCBEB2"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60842372"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84D8A7"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77777777"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EF281F0"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50F5C5FF" w:rsidR="0053045F" w:rsidRDefault="0053045F" w:rsidP="0053045F">
      <w:pPr>
        <w:ind w:left="360" w:hanging="360"/>
        <w:jc w:val="both"/>
      </w:pPr>
      <w:r>
        <w:rPr>
          <w:u w:val="single"/>
        </w:rPr>
        <w:t>AUTONOMOUS MENTAL HEALTH MONITORING SYSTEM</w:t>
      </w:r>
      <w:r>
        <w:t xml:space="preserve"> (</w:t>
      </w:r>
      <w:r w:rsidRPr="005E367C">
        <w:rPr>
          <w:b/>
          <w:bCs/>
        </w:rPr>
        <w:t>2022</w:t>
      </w:r>
      <w:r>
        <w:t xml:space="preserve">) – ensures that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B1DD916"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xml:space="preserve">) – ensures that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t xml:space="preserve"> ensures that any software program that could cause any heart attack is put into non-executable evidence, and that the program is deleted</w:t>
      </w:r>
      <w:r w:rsidR="00434D9D">
        <w:t xml:space="preserve">, </w:t>
      </w:r>
      <w:r w:rsidR="00434D9D" w:rsidRPr="007804A0">
        <w:rPr>
          <w:b/>
          <w:bCs/>
        </w:rPr>
        <w:t>IMPLICITLY DEFINED</w:t>
      </w:r>
      <w:r w:rsidR="00434D9D">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88A97F0" w:rsidR="007804A0" w:rsidRDefault="007804A0" w:rsidP="007804A0">
      <w:pPr>
        <w:ind w:left="360" w:hanging="360"/>
        <w:jc w:val="both"/>
      </w:pPr>
      <w:r>
        <w:rPr>
          <w:u w:val="single"/>
        </w:rPr>
        <w:t>AUTONOMOUS ENDOCRINE SYSTEM SECURITY SYSTEM</w:t>
      </w:r>
      <w:r>
        <w:t xml:space="preserve"> (</w:t>
      </w:r>
      <w:r w:rsidRPr="005E367C">
        <w:rPr>
          <w:b/>
          <w:bCs/>
        </w:rPr>
        <w:t>2022</w:t>
      </w:r>
      <w:r>
        <w:t xml:space="preserve">) – ensures that endocrine system and other endocrine system do not occur because of mind control technology or anything else, literally, such as Artificial Intelligence computer software that uses satellite weapons to cause health problems and ensures that any software program that could cause any endocrine system is put into non-executable evidence, and that the program is deleted, </w:t>
      </w:r>
      <w:r w:rsidRPr="007804A0">
        <w:rPr>
          <w:b/>
          <w:bCs/>
        </w:rPr>
        <w:t>IMPLICITLY DEFINED</w:t>
      </w:r>
      <w:r>
        <w:t>.</w:t>
      </w:r>
    </w:p>
    <w:p w14:paraId="07F3BC84" w14:textId="435E0034"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xml:space="preserve">) – ensures that hormone imbalances do not occur because of mind control technology or anything else, literally, such as Artificial Intelligence computer software that uses satellite weapons to cause health problems and ensures that any software program that could cause any hormone imbalance is put into non-executable evidence, and that the program is deleted, </w:t>
      </w:r>
      <w:r w:rsidRPr="007804A0">
        <w:rPr>
          <w:b/>
          <w:bCs/>
        </w:rPr>
        <w:t>IMPLICITLY DEFINED</w:t>
      </w:r>
      <w:r>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0D31C1A7" w:rsidR="00AC1EB4" w:rsidRPr="000A13CD" w:rsidRDefault="00AC1EB4" w:rsidP="00AC1EB4">
      <w:pPr>
        <w:ind w:left="360" w:hanging="360"/>
        <w:jc w:val="both"/>
      </w:pPr>
      <w:r>
        <w:rPr>
          <w:u w:val="single"/>
        </w:rPr>
        <w:t>AUTONOMOUS HEART SECURITY SYSTEM</w:t>
      </w:r>
      <w:r>
        <w:t xml:space="preserve"> (</w:t>
      </w:r>
      <w:r w:rsidRPr="005E367C">
        <w:rPr>
          <w:b/>
          <w:bCs/>
        </w:rPr>
        <w:t>2022</w:t>
      </w:r>
      <w:r>
        <w:t xml:space="preserve">) – ensures that heart is always secured, so health issues relating to heart do not occur because of mind control technology or anything else, literally, such as Artificial Intelligence computer software that uses satellite weapons to cause health problems and ensures that any software program that could cause any heart issue is put into non-executable evidence, and that the program is deleted, </w:t>
      </w:r>
      <w:r w:rsidRPr="007804A0">
        <w:rPr>
          <w:b/>
          <w:bCs/>
        </w:rPr>
        <w:t>IMPLICITLY DEFINED</w:t>
      </w:r>
      <w:r>
        <w:t>.</w:t>
      </w:r>
    </w:p>
    <w:p w14:paraId="2082DF05" w14:textId="700390F3" w:rsidR="00AC1EB4" w:rsidRPr="000A13CD" w:rsidRDefault="00AC1EB4" w:rsidP="00AC1EB4">
      <w:pPr>
        <w:ind w:left="360" w:hanging="360"/>
        <w:jc w:val="both"/>
      </w:pPr>
      <w:r>
        <w:rPr>
          <w:u w:val="single"/>
        </w:rPr>
        <w:t>AUTONOMOUS LIVER SECURITY SYSTEM</w:t>
      </w:r>
      <w:r>
        <w:t xml:space="preserve"> (</w:t>
      </w:r>
      <w:r w:rsidRPr="005E367C">
        <w:rPr>
          <w:b/>
          <w:bCs/>
        </w:rPr>
        <w:t>2022</w:t>
      </w:r>
      <w:r>
        <w:t xml:space="preserve">) – ensures that liver is always secured, so health issues relating to liver do not occur because of mind control technology or anything else, literally, such as Artificial Intelligence computer software that uses satellite weapons to cause health problems and ensures that any software program that could cause any liver issue is put into non-executable evidence, and that the program is deleted, </w:t>
      </w:r>
      <w:r w:rsidRPr="007804A0">
        <w:rPr>
          <w:b/>
          <w:bCs/>
        </w:rPr>
        <w:t>IMPLICITLY DEFINED</w:t>
      </w:r>
      <w:r>
        <w:t>.</w:t>
      </w:r>
    </w:p>
    <w:p w14:paraId="741A4270" w14:textId="4DE26354" w:rsidR="00D715E0" w:rsidRPr="000A13CD" w:rsidRDefault="00D715E0" w:rsidP="00D715E0">
      <w:pPr>
        <w:ind w:left="360" w:hanging="360"/>
        <w:jc w:val="both"/>
      </w:pPr>
      <w:r>
        <w:rPr>
          <w:u w:val="single"/>
        </w:rPr>
        <w:t>AUTONOMOUS LUNG SECURITY SYSTEM</w:t>
      </w:r>
      <w:r>
        <w:t xml:space="preserve"> (</w:t>
      </w:r>
      <w:r w:rsidRPr="005E367C">
        <w:rPr>
          <w:b/>
          <w:bCs/>
        </w:rPr>
        <w:t>2022</w:t>
      </w:r>
      <w:r>
        <w:t>) – ensures that lungs are always secured, so health issues relating to lungs do not occur because of mind control technology or anything else, literally, such as Artificial Intelligence computer software that uses satellite weapons to cause health problems and ensures that any software program that could cause any lung health issue is put into non-executable evidence, and that the program is deleted</w:t>
      </w:r>
      <w:r w:rsidR="00434D9D">
        <w:t xml:space="preserve">, </w:t>
      </w:r>
      <w:r w:rsidR="00434D9D" w:rsidRPr="007804A0">
        <w:rPr>
          <w:b/>
          <w:bCs/>
        </w:rPr>
        <w:t>IMPLICITLY DEFINED</w:t>
      </w:r>
      <w:r w:rsidR="00434D9D">
        <w:t>.</w:t>
      </w:r>
    </w:p>
    <w:p w14:paraId="41768143" w14:textId="21DC2A99" w:rsidR="00D715E0" w:rsidRPr="000A13CD" w:rsidRDefault="00D715E0" w:rsidP="00D715E0">
      <w:pPr>
        <w:ind w:left="360" w:hanging="360"/>
        <w:jc w:val="both"/>
      </w:pPr>
      <w:r>
        <w:rPr>
          <w:u w:val="single"/>
        </w:rPr>
        <w:t>AUTONOMOUS ADRENAL GLAND SECURITY SYSTEM</w:t>
      </w:r>
      <w:r>
        <w:t xml:space="preserve"> (</w:t>
      </w:r>
      <w:r w:rsidRPr="005E367C">
        <w:rPr>
          <w:b/>
          <w:bCs/>
        </w:rPr>
        <w:t>2022</w:t>
      </w:r>
      <w:r>
        <w:t>) – ensures that adrenal gland always secured, so health issues relating to adrenal gland do not occur because of mind control technology or anything else, literally, such as Artificial Intelligence computer software that uses satellite weapons to cause health problems and ensures that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62AB875" w:rsidR="00D715E0" w:rsidRPr="000A13CD" w:rsidRDefault="00D715E0" w:rsidP="00D715E0">
      <w:pPr>
        <w:ind w:left="360" w:hanging="360"/>
        <w:jc w:val="both"/>
      </w:pPr>
      <w:r>
        <w:rPr>
          <w:u w:val="single"/>
        </w:rPr>
        <w:t>AUTONOMOUS MUSCLE SECURITY SYSTEM</w:t>
      </w:r>
      <w:r>
        <w:t xml:space="preserve"> (</w:t>
      </w:r>
      <w:r w:rsidRPr="005E367C">
        <w:rPr>
          <w:b/>
          <w:bCs/>
        </w:rPr>
        <w:t>2022</w:t>
      </w:r>
      <w:r>
        <w:t xml:space="preserve">) – ensures that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 ensures that any software program that could cause any </w:t>
      </w:r>
      <w:r w:rsidR="00434D9D">
        <w:t>muscle</w:t>
      </w:r>
      <w:r>
        <w:t xml:space="preserve"> issue is put into non-executable evidence, and that the program is deleted</w:t>
      </w:r>
      <w:r w:rsidR="00434D9D">
        <w:t xml:space="preserve">, </w:t>
      </w:r>
      <w:r w:rsidR="00434D9D" w:rsidRPr="007804A0">
        <w:rPr>
          <w:b/>
          <w:bCs/>
        </w:rPr>
        <w:t>IMPLICITLY DEFINED</w:t>
      </w:r>
      <w:r w:rsidR="00434D9D">
        <w:t>.</w:t>
      </w:r>
    </w:p>
    <w:p w14:paraId="5E0A372A" w14:textId="14DB43E7"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xml:space="preserve">) – ensures that circulatory system is always secured, so health issues relating to circulatory system do not occur because of mind control technology or anything else, literally, such as Artificial Intelligence computer software that uses </w:t>
      </w:r>
      <w:r>
        <w:lastRenderedPageBreak/>
        <w:t xml:space="preserve">satellite weapons to cause health problems and ensures that any software program that could cause any circulatory system issue is put into non-executable evidence, and that the program is deleted, </w:t>
      </w:r>
      <w:r w:rsidRPr="007804A0">
        <w:rPr>
          <w:b/>
          <w:bCs/>
        </w:rPr>
        <w:t>IMPLICITLY DEFINED</w:t>
      </w:r>
      <w:r>
        <w:t>.</w:t>
      </w:r>
    </w:p>
    <w:p w14:paraId="70B2FA68" w14:textId="1C7054E4" w:rsidR="00434D9D" w:rsidRPr="000A13CD" w:rsidRDefault="00434D9D" w:rsidP="00434D9D">
      <w:pPr>
        <w:ind w:left="360" w:hanging="360"/>
        <w:jc w:val="both"/>
      </w:pPr>
      <w:r>
        <w:rPr>
          <w:u w:val="single"/>
        </w:rPr>
        <w:t>AUTONOMOUS PANCREAS SECURITY SYSTEM</w:t>
      </w:r>
      <w:r>
        <w:t xml:space="preserve"> (</w:t>
      </w:r>
      <w:r w:rsidRPr="005E367C">
        <w:rPr>
          <w:b/>
          <w:bCs/>
        </w:rPr>
        <w:t>2022</w:t>
      </w:r>
      <w:r>
        <w:t xml:space="preserve">) – ensures that pancreas is always secured, so health issues relating to pancreas do not occur because of mind control technology or anything else, literally, such as Artificial Intelligence computer software that uses satellite weapons to cause health problems and ensures that any software program that could cause any pancreas issue is put into non-executable evidence, and that the program is deleted, </w:t>
      </w:r>
      <w:r w:rsidRPr="007804A0">
        <w:rPr>
          <w:b/>
          <w:bCs/>
        </w:rPr>
        <w:t>IMPLICITLY DEFINED</w:t>
      </w:r>
      <w:r>
        <w:t>.</w:t>
      </w:r>
    </w:p>
    <w:p w14:paraId="620BB613" w14:textId="74EB1ADB" w:rsidR="00434D9D" w:rsidRDefault="00434D9D" w:rsidP="00434D9D">
      <w:pPr>
        <w:ind w:left="360" w:hanging="360"/>
        <w:jc w:val="both"/>
      </w:pPr>
      <w:r>
        <w:rPr>
          <w:u w:val="single"/>
        </w:rPr>
        <w:t>AUTONOMOUS TENDON SECURITY SYSTEM</w:t>
      </w:r>
      <w:r>
        <w:t xml:space="preserve"> (</w:t>
      </w:r>
      <w:r w:rsidRPr="005E367C">
        <w:rPr>
          <w:b/>
          <w:bCs/>
        </w:rPr>
        <w:t>2022</w:t>
      </w:r>
      <w:r>
        <w:t xml:space="preserve">) – ensures that tendons is always secured, so health issues relating to tendons do not occur because of mind control technology or anything else, literally, such as Artificial Intelligence computer software that uses satellite weapons to cause health problems and ensures that any software program that could cause any tendon issue is put into non-executable evidence, and that the program is deleted, </w:t>
      </w:r>
      <w:r w:rsidRPr="007804A0">
        <w:rPr>
          <w:b/>
          <w:bCs/>
        </w:rPr>
        <w:t>IMPLICITLY DEFINED</w:t>
      </w:r>
      <w:r>
        <w:t>.</w:t>
      </w:r>
    </w:p>
    <w:p w14:paraId="5E16005F" w14:textId="6E4D1EF2" w:rsidR="00AC1EB4" w:rsidRDefault="00AC1EB4" w:rsidP="00AC1EB4">
      <w:pPr>
        <w:ind w:left="360" w:hanging="360"/>
        <w:jc w:val="both"/>
      </w:pPr>
      <w:r>
        <w:rPr>
          <w:u w:val="single"/>
        </w:rPr>
        <w:t>AUTONOMOUS FEET SECURITY SYSTEM</w:t>
      </w:r>
      <w:r>
        <w:t xml:space="preserve"> (</w:t>
      </w:r>
      <w:r w:rsidRPr="005E367C">
        <w:rPr>
          <w:b/>
          <w:bCs/>
        </w:rPr>
        <w:t>2022</w:t>
      </w:r>
      <w:r>
        <w:t xml:space="preserve">) – ensures that feet are always secured, so health issues relating to feet do not occur because of mind control technology or anything else, literally, such as Artificial Intelligence computer software that uses satellite weapons to cause health problems and ensures that any software program that could cause any foot issue is put into non-executable evidence, and that the program is deleted, </w:t>
      </w:r>
      <w:r w:rsidRPr="007804A0">
        <w:rPr>
          <w:b/>
          <w:bCs/>
        </w:rPr>
        <w:t>IMPLICITLY DEFINED</w:t>
      </w:r>
      <w:r>
        <w:t>.</w:t>
      </w:r>
    </w:p>
    <w:p w14:paraId="71B8944F" w14:textId="0C4A02AD" w:rsidR="00AC1EB4" w:rsidRDefault="00AC1EB4" w:rsidP="00AC1EB4">
      <w:pPr>
        <w:ind w:left="360" w:hanging="360"/>
        <w:jc w:val="both"/>
      </w:pPr>
      <w:r>
        <w:rPr>
          <w:u w:val="single"/>
        </w:rPr>
        <w:t>AUTONOMOUS TOES SECURITY SYSTEM</w:t>
      </w:r>
      <w:r>
        <w:t xml:space="preserve"> (</w:t>
      </w:r>
      <w:r w:rsidRPr="005E367C">
        <w:rPr>
          <w:b/>
          <w:bCs/>
        </w:rPr>
        <w:t>2022</w:t>
      </w:r>
      <w:r>
        <w:t xml:space="preserve">) – ensures that toes are always secured, so health issues relating to toes do not occur because of mind control technology or anything else, literally, such as Artificial Intelligence computer software that uses satellite weapons to cause health problems and ensures that any software program that could cause any toe issue is put into non-executable evidence, and that the program is deleted, </w:t>
      </w:r>
      <w:r w:rsidRPr="007804A0">
        <w:rPr>
          <w:b/>
          <w:bCs/>
        </w:rPr>
        <w:t>IMPLICITLY DEFINED</w:t>
      </w:r>
      <w:r>
        <w:t>.</w:t>
      </w:r>
    </w:p>
    <w:p w14:paraId="58521E7B" w14:textId="3AAA4D34" w:rsidR="00AC1EB4" w:rsidRDefault="00AC1EB4" w:rsidP="00AC1EB4">
      <w:pPr>
        <w:ind w:left="360" w:hanging="360"/>
        <w:jc w:val="both"/>
      </w:pPr>
      <w:r>
        <w:rPr>
          <w:u w:val="single"/>
        </w:rPr>
        <w:t>AUTONOMOUS HANDS SECURITY SYSTEM</w:t>
      </w:r>
      <w:r>
        <w:t xml:space="preserve"> (</w:t>
      </w:r>
      <w:r w:rsidRPr="005E367C">
        <w:rPr>
          <w:b/>
          <w:bCs/>
        </w:rPr>
        <w:t>2022</w:t>
      </w:r>
      <w:r>
        <w:t xml:space="preserve">) – ensures that hands are always secured, so health issues relating to hands do not occur because of mind control technology or anything else, literally, such as Artificial Intelligence computer software that uses satellite weapons to cause health problems and ensures that any software program that could cause any hand issue is put into non-executable evidence, and that the program is deleted, </w:t>
      </w:r>
      <w:r w:rsidRPr="007804A0">
        <w:rPr>
          <w:b/>
          <w:bCs/>
        </w:rPr>
        <w:t>IMPLICITLY DEFINED</w:t>
      </w:r>
      <w:r>
        <w:t>.</w:t>
      </w:r>
    </w:p>
    <w:p w14:paraId="3E56D9AB" w14:textId="16DFDD01" w:rsidR="00AC1EB4" w:rsidRPr="000A13CD" w:rsidRDefault="00AC1EB4" w:rsidP="00AC1EB4">
      <w:pPr>
        <w:ind w:left="360" w:hanging="360"/>
        <w:jc w:val="both"/>
      </w:pPr>
      <w:r>
        <w:rPr>
          <w:u w:val="single"/>
        </w:rPr>
        <w:t>AUTONOMOUS BODY SECURITY SYSTEM</w:t>
      </w:r>
      <w:r>
        <w:t xml:space="preserve"> (</w:t>
      </w:r>
      <w:r w:rsidRPr="005E367C">
        <w:rPr>
          <w:b/>
          <w:bCs/>
        </w:rPr>
        <w:t>2022</w:t>
      </w:r>
      <w:r>
        <w:t xml:space="preserve">) – ensures that body are always secured, so health issues relating to body does not occur because of mind control technology or anything else, literally, such as Artificial Intelligence computer software that uses satellite weapons to cause health problems </w:t>
      </w:r>
      <w:r>
        <w:lastRenderedPageBreak/>
        <w:t xml:space="preserve">and ensures that any software program that could cause any body issue is put into non-executable evidence, and that the program is deleted, </w:t>
      </w:r>
      <w:r w:rsidRPr="007804A0">
        <w:rPr>
          <w:b/>
          <w:bCs/>
        </w:rPr>
        <w:t>IMPLICITLY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60EFD4D6" w:rsidR="00222CF8" w:rsidRPr="00222CF8" w:rsidRDefault="00222CF8" w:rsidP="00222CF8">
      <w:pPr>
        <w:ind w:left="360" w:hanging="360"/>
        <w:jc w:val="both"/>
      </w:pPr>
      <w:r>
        <w:rPr>
          <w:u w:val="single"/>
        </w:rPr>
        <w:t>AUTONOMOUS NEURON SECURITY SYSTEM</w:t>
      </w:r>
      <w:r>
        <w:t xml:space="preserve"> (</w:t>
      </w:r>
      <w:r w:rsidRPr="005E367C">
        <w:rPr>
          <w:b/>
          <w:bCs/>
        </w:rPr>
        <w:t>2022</w:t>
      </w:r>
      <w:r>
        <w:t>) – ensures that neurons is always secured, so health issues relating to neurons do not occur because of mind control technology or anything else, literally, such as Artificial Intelligence computer software that uses satellite weapons to cause health problems and ensures that any software program that could cause any neurons issue is put into non-executable evidence, and that the program is deleted, IMPLICITLY DEFINED.</w:t>
      </w:r>
    </w:p>
    <w:p w14:paraId="619518ED" w14:textId="19B38939" w:rsidR="00434D9D" w:rsidRPr="000A13CD" w:rsidRDefault="00434D9D" w:rsidP="00434D9D">
      <w:pPr>
        <w:ind w:left="360" w:hanging="360"/>
        <w:jc w:val="both"/>
      </w:pPr>
      <w:r>
        <w:rPr>
          <w:u w:val="single"/>
        </w:rPr>
        <w:t>AUTONOMOUS AXIOM SECURITY SYSTEM</w:t>
      </w:r>
      <w:r>
        <w:t xml:space="preserve"> (</w:t>
      </w:r>
      <w:r w:rsidRPr="005E367C">
        <w:rPr>
          <w:b/>
          <w:bCs/>
        </w:rPr>
        <w:t>2022</w:t>
      </w:r>
      <w:r>
        <w:t>) – ensures that axioms is always secured, so health issues relating to axioms do not occur because of mind control technology or anything else, literally, such as Artificial Intelligence computer software that uses satellite weapons to cause health problems and ensures that any software program that could cause any axiom issue is put into non-executable evidence, and that the program is deleted, IMPLICITLY DEFINED.</w:t>
      </w:r>
    </w:p>
    <w:p w14:paraId="5C5BA5C0" w14:textId="76D6FC28" w:rsidR="00222CF8" w:rsidRPr="000A13CD" w:rsidRDefault="00222CF8" w:rsidP="00222CF8">
      <w:pPr>
        <w:ind w:left="360" w:hanging="360"/>
        <w:jc w:val="both"/>
      </w:pPr>
      <w:r>
        <w:rPr>
          <w:u w:val="single"/>
        </w:rPr>
        <w:t>AUTONOMOUS DENDRITE SECURITY SYSTEM</w:t>
      </w:r>
      <w:r>
        <w:t xml:space="preserve"> (</w:t>
      </w:r>
      <w:r w:rsidRPr="005E367C">
        <w:rPr>
          <w:b/>
          <w:bCs/>
        </w:rPr>
        <w:t>2022</w:t>
      </w:r>
      <w:r>
        <w:t>) – ensures that dendrites are always secured, so health issues relating to dendrites do not occur because of mind control technology or anything else, literally, such as Artificial Intelligence computer software that uses satellite weapons to cause health problems and ensures that any software program that could cause any dendrite issue is put into non-executable evidence, and that the program is deleted, IMPLICITLY DEFINED.</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45916CEF" w:rsidR="00A670A5" w:rsidRDefault="00A670A5" w:rsidP="0053045F">
      <w:pPr>
        <w:ind w:left="360" w:hanging="360"/>
        <w:jc w:val="both"/>
      </w:pPr>
      <w:r>
        <w:rPr>
          <w:u w:val="single"/>
        </w:rPr>
        <w:t>AUTONOMOUS AUTOMATED MENTAL HEALTH CASE DISMISSAL SYSTEMS</w:t>
      </w:r>
      <w:r>
        <w:t xml:space="preserve"> (</w:t>
      </w:r>
      <w:r w:rsidRPr="005E367C">
        <w:rPr>
          <w:b/>
          <w:bCs/>
        </w:rPr>
        <w:t>2022</w:t>
      </w:r>
      <w:r>
        <w:t>) – ensures that the mental health cases pertaining to anyone that is not mentally ill, is automatically dismissed, systematically.</w:t>
      </w:r>
    </w:p>
    <w:p w14:paraId="379AB2B9" w14:textId="085D1A6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xml:space="preserve">) – ensures that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51EE9F8"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2201616D"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xml:space="preserve">) – ensures that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41D5534" w14:textId="1344ACC0"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A4C871D"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w:t>
      </w:r>
      <w:r w:rsidR="00B50BB4">
        <w:t>anyone</w:t>
      </w:r>
      <w:r w:rsidRPr="00A67A8F">
        <w:t>.</w:t>
      </w:r>
    </w:p>
    <w:p w14:paraId="0390746F" w14:textId="77777777" w:rsidR="00A35286" w:rsidRDefault="00CF29B7" w:rsidP="00CF29B7">
      <w:pPr>
        <w:ind w:left="360" w:hanging="360"/>
        <w:jc w:val="both"/>
        <w:rPr>
          <w:u w:val="single"/>
        </w:rPr>
      </w:pPr>
      <w:r w:rsidRPr="00A67A8F">
        <w:rPr>
          <w:u w:val="single"/>
        </w:rPr>
        <w:t xml:space="preserve">AUTONOMOUS </w:t>
      </w:r>
      <w:r>
        <w:rPr>
          <w:u w:val="single"/>
        </w:rPr>
        <w:t xml:space="preserve">PERCEPTUAL </w:t>
      </w:r>
      <w:r w:rsidRPr="00A67A8F">
        <w:rPr>
          <w:u w:val="single"/>
        </w:rPr>
        <w:t xml:space="preserve">WAR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WAR CRIMES</w:t>
      </w:r>
      <w:r w:rsidRPr="00A67A8F">
        <w:t xml:space="preserve"> </w:t>
      </w:r>
      <w:r>
        <w:t>never</w:t>
      </w:r>
      <w:r w:rsidRPr="00A67A8F">
        <w:t xml:space="preserve"> </w:t>
      </w:r>
      <w:r>
        <w:t>occur</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630DA303"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rsidR="00350A20">
        <w:t>ensures</w:t>
      </w:r>
      <w:r w:rsidR="00350A20" w:rsidRPr="00A67A8F">
        <w:t xml:space="preserve">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8FF03E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rsidR="00350A20">
        <w:t>ensures</w:t>
      </w:r>
      <w:r w:rsidRPr="00A67A8F">
        <w:t xml:space="preserve">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5EBE113A" w:rsidR="00350A20" w:rsidRDefault="00350A20" w:rsidP="00350A20">
      <w:pPr>
        <w:ind w:left="360" w:hanging="360"/>
        <w:jc w:val="both"/>
      </w:pPr>
      <w:r w:rsidRPr="00A67A8F">
        <w:rPr>
          <w:u w:val="single"/>
        </w:rPr>
        <w:lastRenderedPageBreak/>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ensures</w:t>
      </w:r>
      <w:r w:rsidRPr="00A67A8F">
        <w:t xml:space="preserve">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4E693E20" w14:textId="09725561" w:rsidR="002E5275" w:rsidRDefault="002E5275" w:rsidP="002E5275">
      <w:pPr>
        <w:ind w:left="360" w:hanging="360"/>
        <w:jc w:val="both"/>
      </w:pPr>
      <w:r w:rsidRPr="00A67A8F">
        <w:rPr>
          <w:u w:val="single"/>
        </w:rPr>
        <w:t xml:space="preserve">AUTONOMOUS </w:t>
      </w:r>
      <w:r>
        <w:rPr>
          <w:u w:val="single"/>
        </w:rPr>
        <w:t>WAR CRIME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anything with </w:t>
      </w:r>
      <w:r w:rsidR="00CE06E3" w:rsidRPr="004D572C">
        <w:rPr>
          <w:b/>
          <w:bCs/>
        </w:rPr>
        <w:t xml:space="preserve">ANYTHING </w:t>
      </w:r>
      <w:r>
        <w:rPr>
          <w:b/>
          <w:bCs/>
        </w:rPr>
        <w:t>WAR CRIME</w:t>
      </w:r>
      <w:r w:rsidRPr="00A67A8F">
        <w:t xml:space="preserve"> </w:t>
      </w:r>
      <w:r>
        <w:t>never</w:t>
      </w:r>
      <w:r w:rsidRPr="00A67A8F">
        <w:t xml:space="preserve"> </w:t>
      </w:r>
      <w:r w:rsidR="00CE06E3">
        <w:t>executes or processes</w:t>
      </w:r>
      <w:r w:rsidRPr="00A67A8F">
        <w:t>.</w:t>
      </w:r>
    </w:p>
    <w:p w14:paraId="0FE455D0" w14:textId="02422C2E" w:rsidR="002E5275" w:rsidRPr="000E76EC" w:rsidRDefault="00350A20" w:rsidP="002E5275">
      <w:pPr>
        <w:ind w:left="360" w:hanging="360"/>
        <w:jc w:val="both"/>
        <w:rPr>
          <w:strike/>
          <w:color w:val="00B050"/>
        </w:rPr>
      </w:pPr>
      <w:commentRangeStart w:id="10"/>
      <w:commentRangeStart w:id="11"/>
      <w:r w:rsidRPr="000E76EC">
        <w:rPr>
          <w:strike/>
          <w:color w:val="00B050"/>
          <w:u w:val="single"/>
        </w:rPr>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0"/>
      <w:r w:rsidR="00350A20" w:rsidRPr="000E76EC">
        <w:rPr>
          <w:rStyle w:val="CommentReference"/>
          <w:strike/>
        </w:rPr>
        <w:commentReference w:id="10"/>
      </w:r>
      <w:commentRangeEnd w:id="11"/>
      <w:r w:rsidR="00CD079B">
        <w:rPr>
          <w:rStyle w:val="CommentReference"/>
        </w:rPr>
        <w:commentReference w:id="11"/>
      </w:r>
    </w:p>
    <w:p w14:paraId="029DD5E2" w14:textId="24683F27" w:rsidR="00F34DA2" w:rsidRPr="004D572C" w:rsidRDefault="00F34DA2" w:rsidP="00F34DA2">
      <w:pPr>
        <w:ind w:left="360" w:hanging="360"/>
        <w:jc w:val="both"/>
        <w:rPr>
          <w:color w:val="00B050"/>
        </w:rPr>
      </w:pPr>
      <w:commentRangeStart w:id="12"/>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2"/>
      <w:r w:rsidRPr="00CE06E3">
        <w:rPr>
          <w:rStyle w:val="CommentReference"/>
        </w:rPr>
        <w:commentReference w:id="12"/>
      </w:r>
    </w:p>
    <w:p w14:paraId="64573F68" w14:textId="2A3C2CAB" w:rsidR="00F34DA2" w:rsidRPr="004D572C" w:rsidRDefault="00F34DA2" w:rsidP="00F34DA2">
      <w:pPr>
        <w:ind w:left="360" w:hanging="360"/>
        <w:jc w:val="both"/>
        <w:rPr>
          <w:color w:val="00B050"/>
          <w:u w:val="single"/>
        </w:rPr>
      </w:pPr>
      <w:commentRangeStart w:id="13"/>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3"/>
      <w:r w:rsidRPr="00CE06E3">
        <w:rPr>
          <w:rStyle w:val="CommentReference"/>
        </w:rPr>
        <w:commentReference w:id="13"/>
      </w:r>
    </w:p>
    <w:p w14:paraId="56CE4A8C" w14:textId="594CCBC3"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4"/>
      <w:r w:rsidRPr="00CE06E3">
        <w:rPr>
          <w:rStyle w:val="CommentReference"/>
        </w:rPr>
        <w:commentReference w:id="14"/>
      </w:r>
    </w:p>
    <w:p w14:paraId="6AF6ED45" w14:textId="51E8A088" w:rsidR="00F34DA2" w:rsidRPr="004D572C" w:rsidRDefault="001B1200" w:rsidP="001B1200">
      <w:pPr>
        <w:ind w:left="360" w:hanging="360"/>
        <w:jc w:val="both"/>
        <w:rPr>
          <w:i/>
          <w:iCs/>
          <w:color w:val="00B050"/>
        </w:rPr>
      </w:pPr>
      <w:commentRangeStart w:id="15"/>
      <w:commentRangeStart w:id="16"/>
      <w:commentRangeStart w:id="17"/>
      <w:commentRangeStart w:id="18"/>
      <w:commentRangeStart w:id="19"/>
      <w:commentRangeStart w:id="20"/>
      <w:r w:rsidRPr="00CE06E3">
        <w:rPr>
          <w:i/>
          <w:iCs/>
          <w:color w:val="00B050"/>
          <w:u w:val="single"/>
        </w:rPr>
        <w:lastRenderedPageBreak/>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5"/>
      <w:r w:rsidRPr="004D572C">
        <w:rPr>
          <w:rStyle w:val="CommentReference"/>
          <w:i/>
          <w:iCs/>
        </w:rPr>
        <w:commentReference w:id="15"/>
      </w:r>
      <w:commentRangeEnd w:id="16"/>
      <w:r w:rsidR="00DB536B" w:rsidRPr="004D572C">
        <w:rPr>
          <w:rStyle w:val="CommentReference"/>
          <w:i/>
          <w:iCs/>
        </w:rPr>
        <w:commentReference w:id="16"/>
      </w:r>
      <w:commentRangeEnd w:id="17"/>
      <w:r w:rsidR="00CD079B">
        <w:rPr>
          <w:rStyle w:val="CommentReference"/>
        </w:rPr>
        <w:commentReference w:id="17"/>
      </w:r>
      <w:commentRangeEnd w:id="18"/>
      <w:r w:rsidR="00CD079B">
        <w:rPr>
          <w:rStyle w:val="CommentReference"/>
        </w:rPr>
        <w:commentReference w:id="18"/>
      </w:r>
      <w:commentRangeEnd w:id="19"/>
      <w:r w:rsidR="000233A7">
        <w:rPr>
          <w:rStyle w:val="CommentReference"/>
        </w:rPr>
        <w:commentReference w:id="19"/>
      </w:r>
      <w:commentRangeEnd w:id="20"/>
      <w:r w:rsidR="000233A7">
        <w:rPr>
          <w:rStyle w:val="CommentReference"/>
        </w:rPr>
        <w:commentReference w:id="20"/>
      </w:r>
    </w:p>
    <w:p w14:paraId="37C0F7AB" w14:textId="6428E223" w:rsidR="00DB536B" w:rsidRPr="004D572C" w:rsidRDefault="00DB536B" w:rsidP="00DB536B">
      <w:pPr>
        <w:ind w:left="360" w:hanging="360"/>
        <w:jc w:val="both"/>
        <w:rPr>
          <w:i/>
          <w:iCs/>
          <w:color w:val="00B050"/>
        </w:rPr>
      </w:pPr>
      <w:commentRangeStart w:id="21"/>
      <w:r w:rsidRPr="004D572C">
        <w:rPr>
          <w:i/>
          <w:iCs/>
          <w:strike/>
          <w:color w:val="00B050"/>
          <w:u w:val="single"/>
        </w:rPr>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1"/>
      <w:r w:rsidR="00CD079B">
        <w:rPr>
          <w:rStyle w:val="CommentReference"/>
        </w:rPr>
        <w:commentReference w:id="21"/>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2"/>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2"/>
      <w:r w:rsidR="000233A7">
        <w:rPr>
          <w:rStyle w:val="CommentReference"/>
        </w:rPr>
        <w:commentReference w:id="22"/>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542263F" w:rsidR="00BE12D9" w:rsidRPr="00316FDA" w:rsidRDefault="00316FDA" w:rsidP="00BE12D9">
      <w:pPr>
        <w:ind w:left="360" w:hanging="360"/>
        <w:jc w:val="both"/>
      </w:pPr>
      <w:r w:rsidRPr="00316FDA">
        <w:rPr>
          <w:u w:val="single"/>
        </w:rPr>
        <w:lastRenderedPageBreak/>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5C98B48F"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w:t>
      </w:r>
      <w:r w:rsidR="00B50BB4">
        <w:t>anyone</w:t>
      </w:r>
      <w:r>
        <w:t>.</w:t>
      </w:r>
    </w:p>
    <w:p w14:paraId="6C58420F" w14:textId="1AEAE30C"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w:t>
      </w:r>
      <w:r w:rsidR="00B50BB4">
        <w:t>anyone</w:t>
      </w:r>
      <w:r>
        <w:t xml:space="preserve"> is never assassinated</w:t>
      </w:r>
      <w:r w:rsidR="00EE4EA3">
        <w:t xml:space="preserve">, and ensures that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7E101B83"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xml:space="preserve">) – ensures that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61FEBCE"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r w:rsidRPr="00631A11">
        <w:t>secured at all times.</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r>
        <w:t>secured at all times.</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lastRenderedPageBreak/>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secured at all times.</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C5DF26A" w14:textId="692858F5"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xml:space="preserve">) – ensures that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lastRenderedPageBreak/>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7D4B396C" w14:textId="7E61E454"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 ensures that visual</w:t>
      </w:r>
      <w:r w:rsidR="00B455F7">
        <w:t xml:space="preserve"> distortion</w:t>
      </w:r>
      <w:r w:rsidRPr="00A62CB9">
        <w:t xml:space="preserve"> </w:t>
      </w:r>
      <w:r w:rsidR="00B455F7">
        <w:t>does not occur due to mind control or due to laser light</w:t>
      </w:r>
      <w:r w:rsidRPr="00A62CB9">
        <w:t>.</w:t>
      </w:r>
    </w:p>
    <w:p w14:paraId="672FB095" w14:textId="4A41FBE2"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xml:space="preserve">) – ensures that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623F1A24"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xml:space="preserve">) – ensures that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074D62B4"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xml:space="preserve">) – ensures that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xml:space="preserve">, and recompiling the software to remove the code from the source code, </w:t>
      </w:r>
      <w:r w:rsidRPr="00C703E1">
        <w:rPr>
          <w:b/>
          <w:bCs/>
        </w:rPr>
        <w:t>IMPLICITLY DEFINED</w:t>
      </w:r>
      <w: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372244"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xml:space="preserve">) – ensures that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 ensures that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0D5CCD52"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lastRenderedPageBreak/>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667EA980"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xml:space="preserve">) – ensures </w:t>
      </w:r>
      <w:r>
        <w:t>that smoking does not occur, and that cigarettes, cigars, pipes, marijuana, and smoking supplies and smoking paraphernalia is not purchased and is not received and is not used and is not transferred and is thrown away</w:t>
      </w:r>
      <w:r w:rsidRPr="0082317E">
        <w:t>.</w:t>
      </w:r>
    </w:p>
    <w:p w14:paraId="4B6822BF" w14:textId="7EDD4D6B"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 ensures that all evidence is always safe from destruction and confiscation.</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9429A0D" w14:textId="5A39073C" w:rsidR="00B969CA" w:rsidRDefault="00B969CA" w:rsidP="00B969CA">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 ensures bad smell is not conducted, including using mind control satellite weapons, including, however not limited to Optogenetics in type.</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lastRenderedPageBreak/>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251DF4C" w14:textId="32F828FC" w:rsidR="009E1C08" w:rsidRDefault="009E1C08" w:rsidP="009E1C08">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ensures that body odor does not occur.</w:t>
      </w:r>
    </w:p>
    <w:p w14:paraId="7549114D" w14:textId="2113F285" w:rsidR="009E1C08" w:rsidRDefault="009E1C08" w:rsidP="009E1C08">
      <w:pPr>
        <w:ind w:left="360" w:hanging="360"/>
        <w:jc w:val="both"/>
      </w:pPr>
      <w:r>
        <w:rPr>
          <w:u w:val="single"/>
        </w:rPr>
        <w:t>AUTONOMOUS FART PREVENTION SECURITY SYSTEMS</w:t>
      </w:r>
      <w:r w:rsidRPr="007F19BC">
        <w:t xml:space="preserve"> (</w:t>
      </w:r>
      <w:r w:rsidRPr="007F19BC">
        <w:rPr>
          <w:b/>
          <w:bCs/>
        </w:rPr>
        <w:t>2022</w:t>
      </w:r>
      <w:r w:rsidRPr="007F19BC">
        <w:t>)</w:t>
      </w:r>
      <w:r>
        <w:t xml:space="preserve"> – ensures that body odor does not occur.</w:t>
      </w:r>
    </w:p>
    <w:p w14:paraId="154B940A" w14:textId="7F46D076" w:rsidR="00C45D83" w:rsidRDefault="00C45D83" w:rsidP="009E1C08">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 ensures that </w:t>
      </w:r>
      <w:r w:rsidR="00E23863" w:rsidRPr="00BA42F1">
        <w:rPr>
          <w:b/>
          <w:bCs/>
        </w:rPr>
        <w:t>STIFF WRIST</w:t>
      </w:r>
      <w:r w:rsidR="00E23863">
        <w:t xml:space="preserve"> </w:t>
      </w:r>
      <w:r>
        <w:t>does not occur.</w:t>
      </w:r>
    </w:p>
    <w:p w14:paraId="12FCC75F" w14:textId="1C02ACB9" w:rsidR="00E23863" w:rsidRDefault="00E23863" w:rsidP="00E23863">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 ensures that </w:t>
      </w:r>
      <w:r w:rsidRPr="00BA42F1">
        <w:rPr>
          <w:b/>
          <w:bCs/>
        </w:rPr>
        <w:t>WRIST FLEX</w:t>
      </w:r>
      <w:r>
        <w:t xml:space="preserve"> does not occur.</w:t>
      </w:r>
    </w:p>
    <w:p w14:paraId="04DB0EFF" w14:textId="42B0B546" w:rsidR="00E23863" w:rsidRDefault="00E23863" w:rsidP="00E23863">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 ensures that </w:t>
      </w:r>
      <w:r w:rsidRPr="00BA42F1">
        <w:rPr>
          <w:b/>
          <w:bCs/>
        </w:rPr>
        <w:t>FINGER FLEX</w:t>
      </w:r>
      <w:r>
        <w:t xml:space="preserve"> does not occur.</w:t>
      </w:r>
    </w:p>
    <w:p w14:paraId="21934792" w14:textId="7DBCF3CB" w:rsidR="00E23863" w:rsidRDefault="00E23863" w:rsidP="00E23863">
      <w:pPr>
        <w:ind w:left="360" w:hanging="360"/>
        <w:jc w:val="both"/>
      </w:pPr>
      <w:r>
        <w:rPr>
          <w:u w:val="single"/>
        </w:rPr>
        <w:lastRenderedPageBreak/>
        <w:t>AUTONOMOUS FINGER SMOOTH PREVENTION SECURITY SYSTEMS</w:t>
      </w:r>
      <w:r w:rsidRPr="007F19BC">
        <w:t xml:space="preserve"> (</w:t>
      </w:r>
      <w:r w:rsidRPr="007F19BC">
        <w:rPr>
          <w:b/>
          <w:bCs/>
        </w:rPr>
        <w:t>2022</w:t>
      </w:r>
      <w:r w:rsidRPr="007F19BC">
        <w:t>)</w:t>
      </w:r>
      <w:r>
        <w:t xml:space="preserve"> – ensures that                </w:t>
      </w:r>
      <w:r w:rsidRPr="004A4F65">
        <w:rPr>
          <w:b/>
          <w:bCs/>
        </w:rPr>
        <w:t xml:space="preserve">FINGER </w:t>
      </w:r>
      <w:r>
        <w:rPr>
          <w:b/>
          <w:bCs/>
        </w:rPr>
        <w:t>SMOOTH</w:t>
      </w:r>
      <w:r>
        <w:t xml:space="preserve"> does not occur.</w:t>
      </w:r>
    </w:p>
    <w:p w14:paraId="430F1245" w14:textId="4D76D719" w:rsidR="00E23863" w:rsidRDefault="00E23863" w:rsidP="00E23863">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 ensures that </w:t>
      </w:r>
      <w:r w:rsidRPr="004A4F65">
        <w:rPr>
          <w:b/>
          <w:bCs/>
        </w:rPr>
        <w:t xml:space="preserve">FINGER </w:t>
      </w:r>
      <w:r>
        <w:rPr>
          <w:b/>
          <w:bCs/>
        </w:rPr>
        <w:t>MESH</w:t>
      </w:r>
      <w:r>
        <w:t xml:space="preserve"> does not occur.</w:t>
      </w:r>
    </w:p>
    <w:p w14:paraId="40BFC3E3" w14:textId="10C35A2F" w:rsidR="000B146C" w:rsidRDefault="000B146C" w:rsidP="000B146C">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 ensures that </w:t>
      </w:r>
      <w:r>
        <w:rPr>
          <w:b/>
          <w:bCs/>
        </w:rPr>
        <w:t>EYE BWINK</w:t>
      </w:r>
      <w:r>
        <w:t xml:space="preserve"> never occurs.</w:t>
      </w:r>
    </w:p>
    <w:p w14:paraId="54E1A05E" w14:textId="473086F7" w:rsidR="00E23863" w:rsidRDefault="00E23863" w:rsidP="00E23863">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 ensures that </w:t>
      </w:r>
      <w:r>
        <w:rPr>
          <w:b/>
          <w:bCs/>
        </w:rPr>
        <w:t>EYEGLASSES REMOVAL UNDONE</w:t>
      </w:r>
      <w:r>
        <w:t xml:space="preserve"> does not occur.</w:t>
      </w:r>
    </w:p>
    <w:p w14:paraId="658B0B89" w14:textId="07EF23DA" w:rsidR="00542E2E" w:rsidRDefault="00542E2E" w:rsidP="00542E2E">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 ensures that </w:t>
      </w:r>
      <w:r>
        <w:rPr>
          <w:b/>
          <w:bCs/>
        </w:rPr>
        <w:t>EYEGLASSES DAMAGES</w:t>
      </w:r>
      <w:r>
        <w:t xml:space="preserve"> does not occur.</w:t>
      </w:r>
    </w:p>
    <w:p w14:paraId="033D2FE2" w14:textId="77777777" w:rsidR="00F7149B" w:rsidRDefault="00F7149B" w:rsidP="00F7149B">
      <w:pPr>
        <w:ind w:left="360" w:hanging="360"/>
        <w:jc w:val="both"/>
      </w:pPr>
      <w:r>
        <w:rPr>
          <w:u w:val="single"/>
        </w:rPr>
        <w:t>AUTONOMOUS SMIRK PREVENTION SECURITY SYSTEMS</w:t>
      </w:r>
      <w:r w:rsidRPr="007F19BC">
        <w:t xml:space="preserve"> (</w:t>
      </w:r>
      <w:r w:rsidRPr="007F19BC">
        <w:rPr>
          <w:b/>
          <w:bCs/>
        </w:rPr>
        <w:t>2022</w:t>
      </w:r>
      <w:r w:rsidRPr="007F19BC">
        <w:t>)</w:t>
      </w:r>
      <w:r>
        <w:t xml:space="preserve"> – ensures that smirk does not occur.</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4B0FAA96" w:rsidR="00DE4A70" w:rsidRDefault="00DE4A70" w:rsidP="00DE4A70">
      <w:pPr>
        <w:ind w:left="360" w:hanging="360"/>
        <w:jc w:val="both"/>
      </w:pPr>
      <w:r>
        <w:rPr>
          <w:u w:val="single"/>
        </w:rPr>
        <w:t>AUTONOMOUS CHELSEA CLINTON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p>
    <w:p w14:paraId="52FBEF2C" w14:textId="4D4CD279"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09E79B09" w14:textId="2D7F20E7"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4665AE9D" w14:textId="5BA9201E" w:rsidR="00FF6D91" w:rsidRDefault="00FF6D91" w:rsidP="00FF6D91">
      <w:pPr>
        <w:ind w:left="360" w:hanging="360"/>
        <w:jc w:val="both"/>
      </w:pPr>
      <w:r>
        <w:rPr>
          <w:u w:val="single"/>
        </w:rPr>
        <w:t>AUTONOMOUS PATRICK R. MCELHINEY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p>
    <w:p w14:paraId="749A3E8A" w14:textId="4ED7EC8F" w:rsidR="00DE4A70" w:rsidRDefault="00DE4A70" w:rsidP="00DE4A70">
      <w:pPr>
        <w:ind w:left="360" w:hanging="360"/>
        <w:jc w:val="both"/>
      </w:pPr>
      <w:r>
        <w:rPr>
          <w:u w:val="single"/>
        </w:rPr>
        <w:lastRenderedPageBreak/>
        <w:t>AUTONOMOUS “WRIST PUMP” PREVENTION SECURITY SYSTEMS</w:t>
      </w:r>
      <w:r w:rsidRPr="007F19BC">
        <w:t xml:space="preserve"> (</w:t>
      </w:r>
      <w:r w:rsidRPr="007F19BC">
        <w:rPr>
          <w:b/>
          <w:bCs/>
        </w:rPr>
        <w:t>2022</w:t>
      </w:r>
      <w:r w:rsidRPr="007F19BC">
        <w:t>)</w:t>
      </w:r>
      <w:r>
        <w:t xml:space="preserve"> – ensures that </w:t>
      </w:r>
      <w:r w:rsidRPr="00DE4A70">
        <w:rPr>
          <w:b/>
          <w:bCs/>
        </w:rPr>
        <w:t>WRIST PUMP</w:t>
      </w:r>
      <w:r>
        <w:t xml:space="preserve">, as invented by Chelsea Clinton,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50A46FA7" w14:textId="25CFB100" w:rsidR="00DE4A70" w:rsidRDefault="00DE4A70" w:rsidP="00DE4A70">
      <w:pPr>
        <w:ind w:left="360" w:hanging="360"/>
        <w:jc w:val="both"/>
      </w:pPr>
      <w:r>
        <w:rPr>
          <w:u w:val="single"/>
        </w:rPr>
        <w:t>AUTONOMOUS “ELBOW PUMP” PREVENTION SECURITY SYSTEMS</w:t>
      </w:r>
      <w:r w:rsidRPr="007F19BC">
        <w:t xml:space="preserve"> (</w:t>
      </w:r>
      <w:r w:rsidRPr="007F19BC">
        <w:rPr>
          <w:b/>
          <w:bCs/>
        </w:rPr>
        <w:t>2022</w:t>
      </w:r>
      <w:r w:rsidRPr="007F19BC">
        <w:t>)</w:t>
      </w:r>
      <w:r>
        <w:t xml:space="preserve"> – ensures that </w:t>
      </w:r>
      <w:r>
        <w:rPr>
          <w:b/>
          <w:bCs/>
        </w:rPr>
        <w:t>ELBOW</w:t>
      </w:r>
      <w:r w:rsidRPr="00DE4A70">
        <w:rPr>
          <w:b/>
          <w:bCs/>
        </w:rPr>
        <w:t xml:space="preserve"> PUMP</w:t>
      </w:r>
      <w:r>
        <w:t xml:space="preserve">, as invented by Chelsea Clinton,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11C6421" w14:textId="2CDCFC10" w:rsidR="00DE4A70" w:rsidRDefault="00DE4A70" w:rsidP="00DE4A70">
      <w:pPr>
        <w:ind w:left="360" w:hanging="360"/>
        <w:jc w:val="both"/>
      </w:pPr>
      <w:r>
        <w:rPr>
          <w:u w:val="single"/>
        </w:rPr>
        <w:t>AUTONOMOUS “TOE PUMP” PREVENTION SECURITY SYSTEMS</w:t>
      </w:r>
      <w:r w:rsidRPr="007F19BC">
        <w:t xml:space="preserve"> (</w:t>
      </w:r>
      <w:r w:rsidRPr="007F19BC">
        <w:rPr>
          <w:b/>
          <w:bCs/>
        </w:rPr>
        <w:t>2022</w:t>
      </w:r>
      <w:r w:rsidRPr="007F19BC">
        <w:t>)</w:t>
      </w:r>
      <w:r>
        <w:t xml:space="preserve"> – ensures that </w:t>
      </w:r>
      <w:r>
        <w:rPr>
          <w:b/>
          <w:bCs/>
        </w:rPr>
        <w:t>TOE</w:t>
      </w:r>
      <w:r w:rsidRPr="00DE4A70">
        <w:rPr>
          <w:b/>
          <w:bCs/>
        </w:rPr>
        <w:t xml:space="preserve"> PUMP</w:t>
      </w:r>
      <w:r>
        <w:t xml:space="preserve">, as invented by Chelsea Clinton,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26DB0A7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25F4F0F"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xml:space="preserve">) – ensures that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572D8674"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1DAE6C78"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rsidR="0031722B">
        <w:t>En</w:t>
      </w:r>
      <w:r>
        <w:t xml:space="preserve">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6D52AC83"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rsidR="00266E1B">
        <w:t xml:space="preserve">, by ensuring that any software that would cause eye strain or anything else that would not allow proper eye relaxation, is removed from any computer software in the source code, and that the source code is recompiled, </w:t>
      </w:r>
      <w:r w:rsidR="00266E1B" w:rsidRPr="00C703E1">
        <w:rPr>
          <w:b/>
          <w:bCs/>
        </w:rPr>
        <w:t>IMPLICITLY DEFINED</w:t>
      </w:r>
      <w:r w:rsidR="00266E1B">
        <w:t>.</w:t>
      </w:r>
    </w:p>
    <w:p w14:paraId="34744658" w14:textId="6646AE9B"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xml:space="preserve">) – ensures that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266E1B">
        <w:t xml:space="preserve">, </w:t>
      </w:r>
      <w:r w:rsidR="00266E1B" w:rsidRPr="00C703E1">
        <w:rPr>
          <w:b/>
          <w:bCs/>
        </w:rPr>
        <w:t>IMPLICITLY DEFINED</w:t>
      </w:r>
      <w:r w:rsidR="00266E1B">
        <w:t>.</w:t>
      </w:r>
    </w:p>
    <w:p w14:paraId="0041BF47" w14:textId="442C1B82"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xml:space="preserve">) – ensures that </w:t>
      </w:r>
      <w:r w:rsidRPr="006670CE">
        <w:rPr>
          <w:b/>
          <w:bCs/>
        </w:rPr>
        <w:t>EYE BROWS</w:t>
      </w:r>
      <w:r w:rsidRPr="006670CE">
        <w:t xml:space="preserve"> are not damaged, including by laser weapons and radio frequency weapons, and ensures that foreign substances are not put into </w:t>
      </w:r>
      <w:r w:rsidRPr="006670CE">
        <w:rPr>
          <w:b/>
          <w:bCs/>
        </w:rPr>
        <w:t>EYE BROWS</w:t>
      </w:r>
      <w:r w:rsidR="00540D1B" w:rsidRPr="006670CE">
        <w:t>, including radio frequency space weapons or laser space weapons</w:t>
      </w:r>
      <w:r w:rsidR="00266E1B">
        <w:t xml:space="preserve">, </w:t>
      </w:r>
      <w:r w:rsidR="00266E1B" w:rsidRPr="00C703E1">
        <w:rPr>
          <w:b/>
          <w:bCs/>
        </w:rPr>
        <w:t>IMPLICITLY DEFINED</w:t>
      </w:r>
      <w:r w:rsidR="00266E1B">
        <w:t>.</w:t>
      </w:r>
    </w:p>
    <w:p w14:paraId="37161478" w14:textId="62AC2B6E"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xml:space="preserve">) – ensures that </w:t>
      </w:r>
      <w:r w:rsidRPr="006670CE">
        <w:rPr>
          <w:b/>
          <w:bCs/>
        </w:rPr>
        <w:t>RETINA DEGENERATION SOFTWARE</w:t>
      </w:r>
      <w:r w:rsidRPr="006670CE">
        <w:t xml:space="preserve"> is not used against any person, including radio frequency space weapons or laser space weapons</w:t>
      </w:r>
      <w:r w:rsidR="00266E1B">
        <w:t xml:space="preserve">, </w:t>
      </w:r>
      <w:r w:rsidR="00266E1B" w:rsidRPr="00C703E1">
        <w:rPr>
          <w:b/>
          <w:bCs/>
        </w:rPr>
        <w:t>IMPLICITLY DEFINED</w:t>
      </w:r>
      <w:r w:rsidR="00266E1B">
        <w:t>.</w:t>
      </w:r>
    </w:p>
    <w:p w14:paraId="32FD9DE0" w14:textId="7E2D4D8A"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266E1B">
        <w:t xml:space="preserve">, </w:t>
      </w:r>
      <w:r w:rsidR="00266E1B" w:rsidRPr="00C703E1">
        <w:rPr>
          <w:b/>
          <w:bCs/>
        </w:rPr>
        <w:t>IMPLICITLY DEFINED</w:t>
      </w:r>
      <w:r w:rsidR="00266E1B">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3EDE5B"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xml:space="preserve">) – ensures that shoulders are not injured, moved, or </w:t>
      </w:r>
      <w:r w:rsidR="00796E70" w:rsidRPr="006670CE">
        <w:t>altered, including radio frequency space weapons or laser space weapons</w:t>
      </w:r>
      <w:r w:rsidR="00C703E1">
        <w:t xml:space="preserve">, </w:t>
      </w:r>
      <w:r w:rsidR="00C703E1" w:rsidRPr="00804069">
        <w:rPr>
          <w:b/>
          <w:bCs/>
        </w:rPr>
        <w:t>IMPLICITLY DEFINED</w:t>
      </w:r>
      <w:r w:rsidR="00796E70" w:rsidRPr="006670CE">
        <w:t>.</w:t>
      </w:r>
    </w:p>
    <w:p w14:paraId="6087146C" w14:textId="02BF5FE1"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 ensures that fingernails are not picked, injured, eaten, clamored, touched unnecessarily, chewed, or cut too short, including through any use of mind control weapons, or radio frequency weapons, and ensures that fingernails remain clean, and that foreign substances are not put on fingernails</w:t>
      </w:r>
      <w:r w:rsidR="00796E70" w:rsidRPr="006670CE">
        <w:t>, including radio frequency space weapons or laser space weapons, including space weapons that conduct mind control</w:t>
      </w:r>
      <w:r w:rsidR="00C703E1">
        <w:t xml:space="preserve">,       </w:t>
      </w:r>
      <w:r w:rsidR="00C703E1" w:rsidRPr="00804069">
        <w:rPr>
          <w:b/>
          <w:bCs/>
        </w:rPr>
        <w:t>IMPLICITLY DEFINED</w:t>
      </w:r>
      <w:r w:rsidR="00796E70" w:rsidRPr="006670CE">
        <w:t>.</w:t>
      </w:r>
    </w:p>
    <w:p w14:paraId="0687F784" w14:textId="5CE226B5"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t xml:space="preserve"> ensures that </w:t>
      </w:r>
      <w:r>
        <w:rPr>
          <w:b/>
          <w:bCs/>
        </w:rPr>
        <w:t>PAIN</w:t>
      </w:r>
      <w:r>
        <w:t xml:space="preserve"> does not occur, including by ensuring that laser space weapons or radio frequency space weapons are not used to cause pain or injury that would cause pain, and ensures that mind control technology is not used to cause motor movements or imbalances that would cause an injury or accident that would cause pain</w:t>
      </w:r>
      <w:r w:rsidR="000C1682">
        <w:t>, and ensures that others do not cause injuries or accidents, such as falls or trips or pushes, that would cause injuries or pain, and ensures that pain does not occur in correlation with other security systems and prevention security systems, including by ensuring that mind control is not used to cause harm</w:t>
      </w:r>
      <w:r w:rsidR="00C703E1">
        <w:t xml:space="preserve">, </w:t>
      </w:r>
      <w:r w:rsidR="00C703E1" w:rsidRPr="00804069">
        <w:rPr>
          <w:b/>
          <w:bCs/>
        </w:rPr>
        <w:t>IMPLICITLY DEFINED</w:t>
      </w:r>
      <w:r>
        <w:t>.</w:t>
      </w:r>
    </w:p>
    <w:p w14:paraId="28C8F7BE" w14:textId="7BB9301B" w:rsidR="00510593" w:rsidRDefault="00510593" w:rsidP="00510593">
      <w:pPr>
        <w:ind w:left="360" w:hanging="360"/>
        <w:jc w:val="both"/>
      </w:pPr>
      <w:commentRangeStart w:id="23"/>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23"/>
      <w:r w:rsidR="00C67954">
        <w:rPr>
          <w:rStyle w:val="CommentReference"/>
        </w:rPr>
        <w:commentReference w:id="23"/>
      </w:r>
    </w:p>
    <w:p w14:paraId="6BF8BF7F" w14:textId="3DB82FEE" w:rsidR="00C45D83" w:rsidRDefault="00C45D83" w:rsidP="00C45D83">
      <w:pPr>
        <w:ind w:left="360" w:hanging="360"/>
        <w:jc w:val="both"/>
      </w:pPr>
      <w:commentRangeStart w:id="24"/>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24"/>
      <w:r w:rsidR="00C67954">
        <w:rPr>
          <w:rStyle w:val="CommentReference"/>
        </w:rPr>
        <w:commentReference w:id="24"/>
      </w:r>
    </w:p>
    <w:p w14:paraId="108B15A9" w14:textId="27E1E8D7" w:rsidR="00510593" w:rsidRPr="00FF513F" w:rsidRDefault="00510593" w:rsidP="00510593">
      <w:pPr>
        <w:ind w:left="360" w:hanging="360"/>
        <w:jc w:val="both"/>
      </w:pPr>
      <w:commentRangeStart w:id="25"/>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C703E1">
        <w:t xml:space="preserve">,          </w:t>
      </w:r>
      <w:r w:rsidR="00C703E1" w:rsidRPr="00804069">
        <w:rPr>
          <w:b/>
          <w:bCs/>
        </w:rPr>
        <w:t>IMPLICITLY DEFINED</w:t>
      </w:r>
      <w:r w:rsidR="00540D1B" w:rsidRPr="00FE5858">
        <w:t>.</w:t>
      </w:r>
      <w:commentRangeEnd w:id="25"/>
      <w:r w:rsidR="00C67954">
        <w:rPr>
          <w:rStyle w:val="CommentReference"/>
        </w:rPr>
        <w:commentReference w:id="25"/>
      </w:r>
    </w:p>
    <w:p w14:paraId="136CB26E" w14:textId="6E3CEED7" w:rsidR="00540D1B" w:rsidRPr="00FF513F" w:rsidRDefault="00540D1B" w:rsidP="00540D1B">
      <w:pPr>
        <w:ind w:left="360" w:hanging="360"/>
        <w:jc w:val="both"/>
      </w:pPr>
      <w:r w:rsidRPr="00FF513F">
        <w:rPr>
          <w:u w:val="single"/>
        </w:rPr>
        <w:lastRenderedPageBreak/>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MEDICAL DAMAGES</w:t>
      </w:r>
      <w:r w:rsidR="00367590">
        <w:t xml:space="preserve"> </w:t>
      </w:r>
      <w:r>
        <w:t>to not occur to anyone, including radio frequency space weapons or laser space weapons</w:t>
      </w:r>
      <w:r w:rsidR="00C703E1">
        <w:t xml:space="preserve">, </w:t>
      </w:r>
      <w:r w:rsidR="00C703E1" w:rsidRPr="00804069">
        <w:rPr>
          <w:b/>
          <w:bCs/>
        </w:rPr>
        <w:t>IMPLICITLY DEFINED</w:t>
      </w:r>
      <w:r w:rsidRPr="00FF513F">
        <w:t>.</w:t>
      </w:r>
    </w:p>
    <w:p w14:paraId="0CB61B8D" w14:textId="2238DFD9"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C703E1">
        <w:rPr>
          <w:color w:val="808080" w:themeColor="background1" w:themeShade="80"/>
        </w:rPr>
        <w:t xml:space="preserve">, </w:t>
      </w:r>
      <w:r w:rsidR="00C703E1" w:rsidRPr="00804069">
        <w:rPr>
          <w:b/>
          <w:bCs/>
          <w:color w:val="808080" w:themeColor="background1" w:themeShade="80"/>
        </w:rPr>
        <w:t>IMPLICITLY DEFINED</w:t>
      </w:r>
      <w:r w:rsidRPr="00F65848">
        <w:rPr>
          <w:color w:val="808080" w:themeColor="background1" w:themeShade="80"/>
        </w:rPr>
        <w:t>.</w:t>
      </w:r>
    </w:p>
    <w:p w14:paraId="335DAF51" w14:textId="32A398BB" w:rsidR="00AC0776" w:rsidRDefault="00AC0776" w:rsidP="00AC0776">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DIZZINESS</w:t>
      </w:r>
      <w:r w:rsidR="00367590">
        <w:t xml:space="preserve"> </w:t>
      </w:r>
      <w:r>
        <w:t xml:space="preserve">never occurs, </w:t>
      </w:r>
      <w:r w:rsidRPr="00804069">
        <w:rPr>
          <w:b/>
          <w:bCs/>
        </w:rPr>
        <w:t>IMPLICITLY DEFINED</w:t>
      </w:r>
      <w:r w:rsidRPr="00FF513F">
        <w:t>.</w:t>
      </w:r>
    </w:p>
    <w:p w14:paraId="04758326" w14:textId="492703B1" w:rsidR="00AC0776" w:rsidRDefault="00AC0776" w:rsidP="00AC0776">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DISORIENTATION</w:t>
      </w:r>
      <w:r w:rsidR="00367590">
        <w:t xml:space="preserve"> </w:t>
      </w:r>
      <w:r>
        <w:t xml:space="preserve">never occurs, </w:t>
      </w:r>
      <w:r w:rsidRPr="00804069">
        <w:rPr>
          <w:b/>
          <w:bCs/>
        </w:rPr>
        <w:t>IMPLICITLY DEFINED</w:t>
      </w:r>
      <w:r w:rsidRPr="00FF513F">
        <w:t>.</w:t>
      </w:r>
    </w:p>
    <w:p w14:paraId="5A833BBF" w14:textId="621A026D" w:rsidR="00AC0776" w:rsidRDefault="00AC0776" w:rsidP="00AC0776">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ATTENTION DEFECIT</w:t>
      </w:r>
      <w:r>
        <w:t xml:space="preserve"> never occurs, </w:t>
      </w:r>
      <w:r w:rsidRPr="00804069">
        <w:rPr>
          <w:b/>
          <w:bCs/>
        </w:rPr>
        <w:t>IMPLICITLY DEFINED</w:t>
      </w:r>
      <w:r w:rsidRPr="00FF513F">
        <w:t>.</w:t>
      </w:r>
    </w:p>
    <w:p w14:paraId="5ECB4668" w14:textId="6A29D8FF" w:rsidR="00AC0776" w:rsidRDefault="00AC0776" w:rsidP="00AC0776">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FOCUS DISORDER</w:t>
      </w:r>
      <w:r w:rsidR="00367590">
        <w:t xml:space="preserve"> </w:t>
      </w:r>
      <w:r>
        <w:t xml:space="preserve">never occurs, </w:t>
      </w:r>
      <w:r w:rsidRPr="00804069">
        <w:rPr>
          <w:b/>
          <w:bCs/>
        </w:rPr>
        <w:t>IMPLICITLY DEFINED</w:t>
      </w:r>
      <w:r w:rsidRPr="00FF513F">
        <w:t>.</w:t>
      </w:r>
    </w:p>
    <w:p w14:paraId="6A43B4A2" w14:textId="164BE956" w:rsidR="00AC0776" w:rsidRDefault="00AC0776" w:rsidP="00AC0776">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FOGGINESS</w:t>
      </w:r>
      <w:r w:rsidR="00367590">
        <w:t xml:space="preserve"> </w:t>
      </w:r>
      <w:r>
        <w:t xml:space="preserve">never occurs, </w:t>
      </w:r>
      <w:r w:rsidRPr="00804069">
        <w:rPr>
          <w:b/>
          <w:bCs/>
        </w:rPr>
        <w:t>IMPLICITLY DEFINED</w:t>
      </w:r>
      <w:r w:rsidRPr="00FF513F">
        <w:t>.</w:t>
      </w:r>
    </w:p>
    <w:p w14:paraId="50D4ACE2" w14:textId="3EEE3E39" w:rsidR="00AC0776" w:rsidRDefault="00AC0776" w:rsidP="00AC0776">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MIND BLOCK</w:t>
      </w:r>
      <w:r w:rsidR="00367590">
        <w:t xml:space="preserve"> </w:t>
      </w:r>
      <w:r>
        <w:t xml:space="preserve">never occurs, </w:t>
      </w:r>
      <w:r w:rsidRPr="00804069">
        <w:rPr>
          <w:b/>
          <w:bCs/>
        </w:rPr>
        <w:t>IMPLICITLY DEFINED</w:t>
      </w:r>
      <w:r w:rsidRPr="00FF513F">
        <w:t>.</w:t>
      </w:r>
    </w:p>
    <w:p w14:paraId="463392A4" w14:textId="3368F92C" w:rsidR="00AC0776" w:rsidRDefault="00AC0776" w:rsidP="00AC0776">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DISORIENTATING BEHAVIOR</w:t>
      </w:r>
      <w:r w:rsidR="00367590">
        <w:t xml:space="preserve"> </w:t>
      </w:r>
      <w:r>
        <w:t xml:space="preserve">never occurs, </w:t>
      </w:r>
      <w:r w:rsidRPr="00804069">
        <w:rPr>
          <w:b/>
          <w:bCs/>
        </w:rPr>
        <w:t>IMPLICITLY DEFINED</w:t>
      </w:r>
      <w:r w:rsidRPr="00FF513F">
        <w:t>.</w:t>
      </w:r>
    </w:p>
    <w:p w14:paraId="4424A774" w14:textId="4589AF10" w:rsidR="00AC0776" w:rsidRDefault="00AC0776" w:rsidP="00AC0776">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DISORIENTATING MIND CONTROL</w:t>
      </w:r>
      <w:r w:rsidR="00367590">
        <w:t xml:space="preserve"> </w:t>
      </w:r>
      <w:r>
        <w:t xml:space="preserve">never occurs, </w:t>
      </w:r>
      <w:r w:rsidRPr="00804069">
        <w:rPr>
          <w:b/>
          <w:bCs/>
        </w:rPr>
        <w:t>IMPLICITLY DEFINED</w:t>
      </w:r>
      <w:r w:rsidRPr="00FF513F">
        <w:t>.</w:t>
      </w:r>
    </w:p>
    <w:p w14:paraId="58C3B701" w14:textId="56030183"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SMELLSENSE MISUSE</w:t>
      </w:r>
      <w:r>
        <w:t xml:space="preserve"> never occurs, </w:t>
      </w:r>
      <w:r w:rsidRPr="00804069">
        <w:rPr>
          <w:b/>
          <w:bCs/>
        </w:rPr>
        <w:t>IMPLICITLY DEFINED</w:t>
      </w:r>
      <w:r w:rsidRPr="00FF513F">
        <w:t>.</w:t>
      </w:r>
    </w:p>
    <w:p w14:paraId="26D70F64" w14:textId="5EC4904B" w:rsidR="00AC0776" w:rsidRDefault="00AC0776" w:rsidP="00AC0776">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FINGERNAIL COMMAND</w:t>
      </w:r>
      <w:r w:rsidR="00367590">
        <w:t xml:space="preserve"> </w:t>
      </w:r>
      <w:r>
        <w:t xml:space="preserve">never occurs, </w:t>
      </w:r>
      <w:r w:rsidRPr="00804069">
        <w:rPr>
          <w:b/>
          <w:bCs/>
        </w:rPr>
        <w:t>IMPLICITLY DEFINED</w:t>
      </w:r>
      <w:r w:rsidRPr="00FF513F">
        <w:t>.</w:t>
      </w:r>
    </w:p>
    <w:p w14:paraId="3E9E4B0B" w14:textId="5D85AB58" w:rsidR="00367590" w:rsidRDefault="00367590" w:rsidP="00367590">
      <w:pPr>
        <w:ind w:left="360" w:hanging="360"/>
        <w:jc w:val="both"/>
      </w:pPr>
      <w:r w:rsidRPr="00FF513F">
        <w:rPr>
          <w:u w:val="single"/>
        </w:rPr>
        <w:lastRenderedPageBreak/>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FINGERNAIL SMOOTH</w:t>
      </w:r>
      <w:r>
        <w:t xml:space="preserve"> never occurs, </w:t>
      </w:r>
      <w:r w:rsidRPr="00804069">
        <w:rPr>
          <w:b/>
          <w:bCs/>
        </w:rPr>
        <w:t>IMPLICITLY DEFINED</w:t>
      </w:r>
      <w:r w:rsidRPr="00FF513F">
        <w:t>.</w:t>
      </w:r>
    </w:p>
    <w:p w14:paraId="2B0017A3" w14:textId="6E8CEB50" w:rsidR="00AC0776" w:rsidRDefault="00AC0776" w:rsidP="00AC0776">
      <w:pPr>
        <w:ind w:left="360" w:hanging="360"/>
        <w:jc w:val="both"/>
      </w:pPr>
      <w:r w:rsidRPr="00FF513F">
        <w:rPr>
          <w:u w:val="single"/>
        </w:rPr>
        <w:t xml:space="preserve">AUTONOMOUS </w:t>
      </w:r>
      <w:r w:rsidR="00E23863">
        <w:rPr>
          <w:u w:val="single"/>
        </w:rPr>
        <w:t>EYE</w:t>
      </w:r>
      <w:r>
        <w:rPr>
          <w:u w:val="single"/>
        </w:rPr>
        <w:t xml:space="preserve">GLASSES ADJUST PREVENTION </w:t>
      </w:r>
      <w:r w:rsidRPr="00FF513F">
        <w:rPr>
          <w:u w:val="single"/>
        </w:rPr>
        <w:t>SECURITY SYSTEMS</w:t>
      </w:r>
      <w:r w:rsidRPr="00180F4B">
        <w:t xml:space="preserve"> (</w:t>
      </w:r>
      <w:r w:rsidRPr="00180F4B">
        <w:rPr>
          <w:b/>
          <w:bCs/>
        </w:rPr>
        <w:t>2022</w:t>
      </w:r>
      <w:r w:rsidRPr="00180F4B">
        <w:t xml:space="preserve">) – ensures that </w:t>
      </w:r>
      <w:r>
        <w:t xml:space="preserve">glasses adjust never occurs, </w:t>
      </w:r>
      <w:r w:rsidRPr="00804069">
        <w:rPr>
          <w:b/>
          <w:bCs/>
        </w:rPr>
        <w:t>IMPLICITLY DEFINED</w:t>
      </w:r>
      <w:r w:rsidRPr="00FF513F">
        <w:t>.</w:t>
      </w:r>
    </w:p>
    <w:p w14:paraId="3D751307" w14:textId="7E51AB60" w:rsidR="00E23863" w:rsidRDefault="00E23863" w:rsidP="00E23863">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xml:space="preserve">) – ensures that </w:t>
      </w:r>
      <w:r w:rsidRPr="00BA42F1">
        <w:rPr>
          <w:b/>
          <w:bCs/>
        </w:rPr>
        <w:t>FINGER SWAG</w:t>
      </w:r>
      <w:r>
        <w:t xml:space="preserve"> adjust never occurs, </w:t>
      </w:r>
      <w:r w:rsidRPr="00804069">
        <w:rPr>
          <w:b/>
          <w:bCs/>
        </w:rPr>
        <w:t>IMPLICITLY DEFINED</w:t>
      </w:r>
      <w:r w:rsidRPr="00FF513F">
        <w:t>.</w:t>
      </w:r>
    </w:p>
    <w:p w14:paraId="27DD7858" w14:textId="272443BB" w:rsidR="004E6717" w:rsidRDefault="004E6717" w:rsidP="004E6717">
      <w:pPr>
        <w:ind w:left="360" w:hanging="360"/>
        <w:jc w:val="both"/>
      </w:pPr>
      <w:r w:rsidRPr="00FF513F">
        <w:rPr>
          <w:u w:val="single"/>
        </w:rPr>
        <w:t xml:space="preserve">AUTONOMOUS </w:t>
      </w:r>
      <w:r>
        <w:rPr>
          <w:u w:val="single"/>
        </w:rPr>
        <w:t xml:space="preserve">MEDICAL DAMAGES PREVENTION </w:t>
      </w:r>
      <w:r w:rsidRPr="00FF513F">
        <w:rPr>
          <w:u w:val="single"/>
        </w:rPr>
        <w:t>SECURITY SYSTEMS</w:t>
      </w:r>
      <w:r w:rsidRPr="00180F4B">
        <w:t xml:space="preserve"> (</w:t>
      </w:r>
      <w:r w:rsidRPr="00180F4B">
        <w:rPr>
          <w:b/>
          <w:bCs/>
        </w:rPr>
        <w:t>2022</w:t>
      </w:r>
      <w:r w:rsidRPr="00180F4B">
        <w:t xml:space="preserve">) – ensures that </w:t>
      </w:r>
      <w:r>
        <w:t xml:space="preserve">medical damages never occurs, </w:t>
      </w:r>
      <w:r w:rsidRPr="00804069">
        <w:rPr>
          <w:b/>
          <w:bCs/>
        </w:rPr>
        <w:t>IMPLICITLY DEFINED</w:t>
      </w:r>
      <w:r w:rsidRPr="00FF513F">
        <w:t>.</w:t>
      </w:r>
    </w:p>
    <w:p w14:paraId="3128D5CE" w14:textId="0E612085" w:rsidR="004E6717" w:rsidRDefault="004E6717" w:rsidP="004E6717">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xml:space="preserve">) – ensures that </w:t>
      </w:r>
      <w:r>
        <w:t xml:space="preserve">false visualization never occurs, </w:t>
      </w:r>
      <w:r w:rsidRPr="00804069">
        <w:rPr>
          <w:b/>
          <w:bCs/>
        </w:rPr>
        <w:t>IMPLICITLY DEFINED</w:t>
      </w:r>
      <w:r w:rsidRPr="00FF513F">
        <w:t>.</w:t>
      </w:r>
    </w:p>
    <w:p w14:paraId="39BE06AA" w14:textId="51769ACC" w:rsidR="004E6717" w:rsidRDefault="004E6717" w:rsidP="004E6717">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xml:space="preserve">) – ensures that </w:t>
      </w:r>
      <w:r>
        <w:t xml:space="preserve">nose pick never occurs, </w:t>
      </w:r>
      <w:r w:rsidRPr="00804069">
        <w:rPr>
          <w:b/>
          <w:bCs/>
        </w:rPr>
        <w:t>IMPLICITLY DEFINED</w:t>
      </w:r>
      <w:r w:rsidRPr="00FF513F">
        <w:t>.</w:t>
      </w:r>
    </w:p>
    <w:p w14:paraId="55D94559" w14:textId="3A72E0BE" w:rsidR="004E6717" w:rsidRDefault="004E6717" w:rsidP="004E6717">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DEACTIVATION</w:t>
      </w:r>
      <w:r>
        <w:t xml:space="preserve"> never occurs, </w:t>
      </w:r>
      <w:r w:rsidRPr="00804069">
        <w:rPr>
          <w:b/>
          <w:bCs/>
        </w:rPr>
        <w:t>IMPLICITLY DEFINED</w:t>
      </w:r>
      <w:r w:rsidRPr="00FF513F">
        <w:t>.</w:t>
      </w:r>
    </w:p>
    <w:p w14:paraId="13C3FD41" w14:textId="451D7537" w:rsidR="00AC0776" w:rsidRDefault="004E6717" w:rsidP="004E6717">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DELETION</w:t>
      </w:r>
      <w:r>
        <w:t xml:space="preserve"> never occurs, </w:t>
      </w:r>
      <w:r w:rsidRPr="00804069">
        <w:rPr>
          <w:b/>
          <w:bCs/>
        </w:rPr>
        <w:t>IMPLICITLY DEFINED</w:t>
      </w:r>
      <w:r w:rsidRPr="00FF513F">
        <w:t>.</w:t>
      </w:r>
    </w:p>
    <w:p w14:paraId="4D8612DE" w14:textId="199A198E" w:rsidR="00540D1B" w:rsidRPr="00FF513F" w:rsidRDefault="00540D1B" w:rsidP="00540D1B">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xml:space="preserve">) – ensures that </w:t>
      </w:r>
      <w:r>
        <w:t>cancer does not occur to anyone, including radio frequency space weapons or laser space weapons</w:t>
      </w:r>
      <w:r w:rsidR="00C90F68">
        <w:t>,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07DAC3F8" w14:textId="0A8637C7"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any shoulder of</w:t>
      </w:r>
      <w:r w:rsidRPr="00180F4B">
        <w:t xml:space="preserve"> </w:t>
      </w:r>
      <w:r w:rsidR="001F5760">
        <w:t>anyone</w:t>
      </w:r>
      <w:r w:rsidRPr="00FF513F">
        <w:t xml:space="preserve"> </w:t>
      </w:r>
      <w:r>
        <w:t xml:space="preserve">is secured from </w:t>
      </w:r>
      <w:r w:rsidRPr="001658EE">
        <w:rPr>
          <w:b/>
          <w:bCs/>
        </w:rPr>
        <w:t>WAR CRIMES</w:t>
      </w:r>
      <w:r>
        <w:t xml:space="preserve"> happening to it</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7E519817" w14:textId="6C74DD1E"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00C45D83">
        <w:rPr>
          <w:u w:val="single"/>
        </w:rPr>
        <w:t xml:space="preserve"> DAMAGE PREVENTION</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w:t>
      </w:r>
      <w:r w:rsidR="00C45D83">
        <w:t xml:space="preserve">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w:t>
      </w:r>
      <w:r>
        <w:lastRenderedPageBreak/>
        <w:t xml:space="preserve">including, however not limited to </w:t>
      </w:r>
      <w:r w:rsidRPr="007A77DE">
        <w:rPr>
          <w:b/>
          <w:bCs/>
        </w:rPr>
        <w:t>HUMAN FECES</w:t>
      </w:r>
      <w:r>
        <w:t xml:space="preserve">, or </w:t>
      </w:r>
      <w:r w:rsidRPr="007A77DE">
        <w:rPr>
          <w:b/>
          <w:bCs/>
        </w:rPr>
        <w:t>DOG POOP</w:t>
      </w:r>
      <w:r>
        <w:t xml:space="preserve">, or </w:t>
      </w:r>
      <w:r>
        <w:rPr>
          <w:b/>
          <w:bCs/>
        </w:rPr>
        <w:t>URINE</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B44B5BA" w14:textId="69F73BBF" w:rsidR="009C5A96" w:rsidRPr="00F65848" w:rsidRDefault="009C5A96" w:rsidP="009C5A96">
      <w:pPr>
        <w:ind w:left="360" w:hanging="360"/>
        <w:jc w:val="both"/>
      </w:pPr>
      <w:r w:rsidRPr="00EE3F5B">
        <w:rPr>
          <w:u w:val="single"/>
        </w:rPr>
        <w:t xml:space="preserve">AUTONOMOUS </w:t>
      </w:r>
      <w:r>
        <w:rPr>
          <w:u w:val="single"/>
        </w:rPr>
        <w:t>THROAT</w:t>
      </w:r>
      <w:r w:rsidRPr="00EE3F5B">
        <w:rPr>
          <w:u w:val="single"/>
        </w:rPr>
        <w:t xml:space="preserve"> </w:t>
      </w:r>
      <w:r w:rsidR="00004D0C">
        <w:rPr>
          <w:u w:val="single"/>
        </w:rPr>
        <w:t xml:space="preserve">DAMAGE PREVENTION </w:t>
      </w:r>
      <w:r w:rsidRPr="00EE3F5B">
        <w:rPr>
          <w:u w:val="single"/>
        </w:rPr>
        <w:t>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rsidR="00C37C2E" w:rsidRPr="00F65848">
        <w:t xml:space="preserve">, including using any computer software that then uses the </w:t>
      </w:r>
      <w:r w:rsidR="00C37C2E" w:rsidRPr="00F65848">
        <w:rPr>
          <w:b/>
          <w:bCs/>
        </w:rPr>
        <w:t>THROAT WARRANT</w:t>
      </w:r>
      <w:r w:rsidR="00C37C2E" w:rsidRPr="00F65848">
        <w:t xml:space="preserve"> to conduct damages using radio frequency or laser space weapons, including mind control in type,</w:t>
      </w:r>
      <w:r w:rsidRPr="00F65848">
        <w:t xml:space="preserv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00540D1B" w:rsidRPr="00F65848">
        <w:t xml:space="preserve">, including </w:t>
      </w:r>
      <w:r w:rsidR="00C37C2E" w:rsidRPr="00F65848">
        <w:t xml:space="preserve">using </w:t>
      </w:r>
      <w:r w:rsidR="00540D1B" w:rsidRPr="00F65848">
        <w:t>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5FC4E5A" w14:textId="3ACAF5A0" w:rsidR="009C5A96" w:rsidRPr="00F65848" w:rsidRDefault="009C5A96" w:rsidP="009C5A96">
      <w:pPr>
        <w:ind w:left="360" w:hanging="360"/>
        <w:jc w:val="both"/>
      </w:pPr>
      <w:r w:rsidRPr="00F65848">
        <w:rPr>
          <w:u w:val="single"/>
        </w:rPr>
        <w:t xml:space="preserve">AUTONOMOUS NECK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t>
      </w:r>
      <w:r w:rsidR="00F65848">
        <w:t>neck</w:t>
      </w:r>
      <w:r w:rsidRPr="00F65848">
        <w:t xml:space="preserve">, such as </w:t>
      </w:r>
      <w:r w:rsidRPr="00F65848">
        <w:rPr>
          <w:b/>
          <w:bCs/>
        </w:rPr>
        <w:t>NECK WARRANTS</w:t>
      </w:r>
      <w:r w:rsidR="00C37C2E" w:rsidRPr="00F65848">
        <w:t xml:space="preserve">, including using any computer software that then uses the </w:t>
      </w:r>
      <w:r w:rsidR="00C37C2E" w:rsidRPr="00F65848">
        <w:rPr>
          <w:b/>
          <w:bCs/>
        </w:rPr>
        <w:t>NECK WARRANT</w:t>
      </w:r>
      <w:r w:rsidR="00C37C2E" w:rsidRPr="00F65848">
        <w:t xml:space="preserve"> to conduct damages using radio frequency or laser space weapons, </w:t>
      </w:r>
      <w:r w:rsidR="00F65848" w:rsidRPr="00F65848">
        <w:t xml:space="preserve">to conduct </w:t>
      </w:r>
      <w:r w:rsidR="00F65848" w:rsidRPr="00F65848">
        <w:rPr>
          <w:b/>
          <w:bCs/>
        </w:rPr>
        <w:t>LASER STRIKES</w:t>
      </w:r>
      <w:r w:rsidR="00F65848" w:rsidRPr="00F65848">
        <w:t xml:space="preserve">, or </w:t>
      </w:r>
      <w:r w:rsidR="00F65848" w:rsidRPr="00F65848">
        <w:rPr>
          <w:b/>
          <w:bCs/>
        </w:rPr>
        <w:t>LASER CRIMES</w:t>
      </w:r>
      <w:r w:rsidR="00F65848" w:rsidRPr="00F65848">
        <w:t xml:space="preserve">, or </w:t>
      </w:r>
      <w:r w:rsidR="00F65848" w:rsidRPr="00F65848">
        <w:rPr>
          <w:b/>
          <w:bCs/>
        </w:rPr>
        <w:t>T2-T3 LASER STRIKE</w:t>
      </w:r>
      <w:r w:rsidR="00F65848" w:rsidRPr="00F65848">
        <w:t xml:space="preserve">, or </w:t>
      </w:r>
      <w:r w:rsidR="00F65848" w:rsidRPr="00F65848">
        <w:rPr>
          <w:b/>
          <w:bCs/>
        </w:rPr>
        <w:t>C3-C4 LASER STRIKE</w:t>
      </w:r>
      <w:r w:rsidR="00F65848" w:rsidRPr="00F65848">
        <w:t xml:space="preserve">, or </w:t>
      </w:r>
      <w:r w:rsidR="00F65848" w:rsidRPr="00F65848">
        <w:rPr>
          <w:b/>
          <w:bCs/>
        </w:rPr>
        <w:t>C6-C7 LASER STRIKE</w:t>
      </w:r>
      <w:r w:rsidR="00F65848" w:rsidRPr="00E97537">
        <w:t xml:space="preserve">, </w:t>
      </w:r>
      <w:r w:rsidR="00C37C2E" w:rsidRPr="00F65848">
        <w:t xml:space="preserve">including </w:t>
      </w:r>
      <w:r w:rsidR="00F65848">
        <w:t xml:space="preserve">any use of </w:t>
      </w:r>
      <w:r w:rsidR="00C37C2E" w:rsidRPr="00F65848">
        <w:t xml:space="preserve">mind control </w:t>
      </w:r>
      <w:r w:rsidR="00F65848">
        <w:t xml:space="preserve">space weapons </w:t>
      </w:r>
      <w:r w:rsidR="00C37C2E" w:rsidRPr="00F65848">
        <w:t>in type,</w:t>
      </w:r>
      <w:r w:rsidRPr="00F65848">
        <w:t xml:space="preserve"> </w:t>
      </w:r>
      <w:r w:rsidR="00F65848">
        <w:t xml:space="preserve">including by causing </w:t>
      </w:r>
      <w:r w:rsidR="00F65848" w:rsidRPr="00F65848">
        <w:rPr>
          <w:b/>
          <w:bCs/>
        </w:rPr>
        <w:t>NECK TENSION</w:t>
      </w:r>
      <w:r w:rsidR="00F65848">
        <w:t xml:space="preserve"> or </w:t>
      </w:r>
      <w:r w:rsidR="00F65848" w:rsidRPr="00F65848">
        <w:rPr>
          <w:b/>
          <w:bCs/>
        </w:rPr>
        <w:t>NECK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2B56ABDD" w14:textId="0BC723EB" w:rsidR="009C5A96" w:rsidRPr="00F65848" w:rsidRDefault="009C5A96" w:rsidP="009C5A96">
      <w:pPr>
        <w:ind w:left="360" w:hanging="360"/>
        <w:jc w:val="both"/>
      </w:pPr>
      <w:commentRangeStart w:id="26"/>
      <w:r w:rsidRPr="00F65848">
        <w:rPr>
          <w:u w:val="single"/>
        </w:rPr>
        <w:t xml:space="preserve">AUTONOMOUS WRIST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wrist, such as </w:t>
      </w:r>
      <w:r w:rsidRPr="00F65848">
        <w:rPr>
          <w:b/>
          <w:bCs/>
        </w:rPr>
        <w:t>WRIST WARRANTS</w:t>
      </w:r>
      <w:r w:rsidR="00C37C2E" w:rsidRPr="00F65848">
        <w:t xml:space="preserve">, including using any computer software that then uses the </w:t>
      </w:r>
      <w:r w:rsidR="00C37C2E" w:rsidRPr="00F65848">
        <w:rPr>
          <w:b/>
          <w:bCs/>
        </w:rPr>
        <w:t>WRIST WARRANT</w:t>
      </w:r>
      <w:r w:rsidR="00C37C2E" w:rsidRPr="00F65848">
        <w:t xml:space="preserve"> to conduct damages using radio frequency or laser space weapons, </w:t>
      </w:r>
      <w:r w:rsidR="00C90F68">
        <w:t xml:space="preserve">including </w:t>
      </w:r>
      <w:r w:rsidR="00C90F68" w:rsidRPr="00F65848">
        <w:rPr>
          <w:b/>
          <w:bCs/>
        </w:rPr>
        <w:t>LASER STRIKES</w:t>
      </w:r>
      <w:r w:rsidR="00C90F68" w:rsidRPr="00F65848">
        <w:t xml:space="preserve">, or </w:t>
      </w:r>
      <w:r w:rsidR="00C90F68" w:rsidRPr="00F65848">
        <w:rPr>
          <w:b/>
          <w:bCs/>
        </w:rPr>
        <w:t>LASER CRIMES</w:t>
      </w:r>
      <w:r w:rsidR="00C90F68" w:rsidRPr="00F65848">
        <w:t>,</w:t>
      </w:r>
      <w:r w:rsidR="00C90F68">
        <w:t xml:space="preserve"> </w:t>
      </w:r>
      <w:r w:rsidR="00FE5858">
        <w:t xml:space="preserve">or </w:t>
      </w:r>
      <w:r w:rsidR="00FE5858" w:rsidRPr="00FE5858">
        <w:rPr>
          <w:b/>
          <w:bCs/>
        </w:rPr>
        <w:t>HURT WRISTS</w:t>
      </w:r>
      <w:r w:rsidR="00FE5858">
        <w:t xml:space="preserve">, or </w:t>
      </w:r>
      <w:r w:rsidR="00FE5858" w:rsidRPr="00FE5858">
        <w:rPr>
          <w:b/>
          <w:bCs/>
        </w:rPr>
        <w:t>HURT WRIST</w:t>
      </w:r>
      <w:r w:rsidR="00FE5858">
        <w:t xml:space="preserve">,                    or </w:t>
      </w:r>
      <w:r w:rsidR="00FE5858" w:rsidRPr="00FE5858">
        <w:rPr>
          <w:b/>
          <w:bCs/>
        </w:rPr>
        <w:t>WRIST PAIN</w:t>
      </w:r>
      <w:r w:rsidR="00FE5858">
        <w:t xml:space="preserve">, </w:t>
      </w:r>
      <w:r w:rsidR="00C37C2E" w:rsidRPr="00F65848">
        <w:t>including mind control in type,</w:t>
      </w:r>
      <w:r w:rsidRPr="00F65848">
        <w:t xml:space="preserve"> </w:t>
      </w:r>
      <w:r w:rsidR="00C90F68">
        <w:t>including wrist tension or wrist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26"/>
      <w:r w:rsidR="00C67954">
        <w:rPr>
          <w:rStyle w:val="CommentReference"/>
        </w:rPr>
        <w:commentReference w:id="26"/>
      </w:r>
    </w:p>
    <w:p w14:paraId="638A6C52" w14:textId="6EBB083F" w:rsidR="009D67D2" w:rsidRPr="00F65848" w:rsidRDefault="009D67D2" w:rsidP="009D67D2">
      <w:pPr>
        <w:ind w:left="360" w:hanging="360"/>
        <w:jc w:val="both"/>
      </w:pPr>
      <w:commentRangeStart w:id="27"/>
      <w:r w:rsidRPr="00F65848">
        <w:rPr>
          <w:u w:val="single"/>
        </w:rPr>
        <w:t>AUTONOMOUS TOOTH WARRANT PREVENTION SECURITY SYSTEMS</w:t>
      </w:r>
      <w:r w:rsidRPr="00F65848">
        <w:t xml:space="preserve"> (</w:t>
      </w:r>
      <w:r w:rsidRPr="00F65848">
        <w:rPr>
          <w:b/>
          <w:bCs/>
        </w:rPr>
        <w:t>2022</w:t>
      </w:r>
      <w:r w:rsidRPr="00F65848">
        <w:t xml:space="preserve">) – ensures that                 </w:t>
      </w:r>
      <w:r w:rsidRPr="00F65848">
        <w:rPr>
          <w:b/>
          <w:bCs/>
        </w:rPr>
        <w:t>TOOTH WARRANT</w:t>
      </w:r>
      <w:r w:rsidRPr="00F65848">
        <w:t xml:space="preserve"> does not occur</w:t>
      </w:r>
      <w:r w:rsidR="00C37C2E" w:rsidRPr="00F65848">
        <w:t xml:space="preserve">, including using any computer software that then uses the   </w:t>
      </w:r>
      <w:r w:rsidR="00C37C2E" w:rsidRPr="00F65848">
        <w:rPr>
          <w:b/>
          <w:bCs/>
        </w:rPr>
        <w:t>TOOTH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w:t>
      </w:r>
      <w:r w:rsidR="00CB027E">
        <w:lastRenderedPageBreak/>
        <w:t xml:space="preserve">any software or any commands in any software by editing its source code and recompiling it, </w:t>
      </w:r>
      <w:r w:rsidR="00CB027E" w:rsidRPr="003B67F3">
        <w:rPr>
          <w:b/>
          <w:bCs/>
        </w:rPr>
        <w:t>IMPLICITLY DEFINED</w:t>
      </w:r>
      <w:r w:rsidR="00CB027E" w:rsidRPr="00FF513F">
        <w:t>.</w:t>
      </w:r>
      <w:commentRangeEnd w:id="27"/>
      <w:r w:rsidR="00C67954">
        <w:rPr>
          <w:rStyle w:val="CommentReference"/>
        </w:rPr>
        <w:commentReference w:id="27"/>
      </w:r>
    </w:p>
    <w:p w14:paraId="215E86F4" w14:textId="2C0A8289" w:rsidR="009D67D2" w:rsidRPr="00F65848" w:rsidRDefault="009D67D2" w:rsidP="009D67D2">
      <w:pPr>
        <w:ind w:left="360" w:hanging="360"/>
        <w:jc w:val="both"/>
      </w:pPr>
      <w:r w:rsidRPr="00F65848">
        <w:rPr>
          <w:u w:val="single"/>
        </w:rPr>
        <w:t>AUTONOMOUS TEETH WARRANT PREVENTION SECURITY SYSTEMS</w:t>
      </w:r>
      <w:r w:rsidRPr="00F65848">
        <w:t xml:space="preserve"> (</w:t>
      </w:r>
      <w:r w:rsidRPr="00F65848">
        <w:rPr>
          <w:b/>
          <w:bCs/>
        </w:rPr>
        <w:t>2022</w:t>
      </w:r>
      <w:r w:rsidRPr="00F65848">
        <w:t xml:space="preserve">) – ensures that                   </w:t>
      </w:r>
      <w:r w:rsidRPr="00F65848">
        <w:rPr>
          <w:b/>
          <w:bCs/>
        </w:rPr>
        <w:t>TEETH WARRANT</w:t>
      </w:r>
      <w:r w:rsidRPr="00F65848">
        <w:t xml:space="preserve"> does not occur</w:t>
      </w:r>
      <w:r w:rsidR="00C37C2E" w:rsidRPr="00F65848">
        <w:t xml:space="preserve">, including using any computer software that then uses the     </w:t>
      </w:r>
      <w:r w:rsidR="00C37C2E" w:rsidRPr="00F65848">
        <w:rPr>
          <w:b/>
          <w:bCs/>
        </w:rPr>
        <w:t>TEETH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ADED82E" w14:textId="15C74019" w:rsidR="00B030EE" w:rsidRPr="00F65848" w:rsidRDefault="00B030EE" w:rsidP="00B030EE">
      <w:pPr>
        <w:ind w:left="360" w:hanging="360"/>
        <w:jc w:val="both"/>
      </w:pPr>
      <w:r w:rsidRPr="00F65848">
        <w:rPr>
          <w:u w:val="single"/>
        </w:rPr>
        <w:t>AUTONOMOUS BACK CURVE PREVENTION SECURITY SYSTEMS</w:t>
      </w:r>
      <w:r w:rsidRPr="00F65848">
        <w:t xml:space="preserve"> (</w:t>
      </w:r>
      <w:r w:rsidRPr="00F65848">
        <w:rPr>
          <w:b/>
          <w:bCs/>
        </w:rPr>
        <w:t>2022</w:t>
      </w:r>
      <w:r w:rsidRPr="00F65848">
        <w:t xml:space="preserve">) – ensures that </w:t>
      </w:r>
      <w:r w:rsidRPr="00F65848">
        <w:rPr>
          <w:b/>
          <w:bCs/>
        </w:rPr>
        <w:t>BACK CURVE</w:t>
      </w:r>
      <w:r w:rsidRPr="00F65848">
        <w:t xml:space="preserve"> does not occur</w:t>
      </w:r>
      <w:r w:rsidR="00C37C2E"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70BF69B" w14:textId="62CFC4A1" w:rsidR="009C5A96" w:rsidRPr="00F65848" w:rsidRDefault="009C5A96" w:rsidP="009C5A96">
      <w:pPr>
        <w:ind w:left="360" w:hanging="360"/>
        <w:jc w:val="both"/>
      </w:pPr>
      <w:r w:rsidRPr="00F65848">
        <w:rPr>
          <w:u w:val="single"/>
        </w:rPr>
        <w:t xml:space="preserve">AUTONOMOUS TEETH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teeth, such as</w:t>
      </w:r>
      <w:r w:rsidR="009D67D2" w:rsidRPr="00F65848">
        <w:t xml:space="preserve"> any utilization of</w:t>
      </w:r>
      <w:r w:rsidRPr="00F65848">
        <w:t xml:space="preserve"> </w:t>
      </w:r>
      <w:r w:rsidRPr="00F65848">
        <w:rPr>
          <w:b/>
          <w:bCs/>
        </w:rPr>
        <w:t>TEETH WARRANTS</w:t>
      </w:r>
      <w:r w:rsidRPr="00F65848">
        <w:t xml:space="preserve"> or </w:t>
      </w:r>
      <w:r w:rsidRPr="00F65848">
        <w:rPr>
          <w:b/>
          <w:bCs/>
        </w:rPr>
        <w:t>TOOTH WARRANTS</w:t>
      </w:r>
      <w:r w:rsidR="001037A8" w:rsidRPr="00F65848">
        <w:t xml:space="preserve">, including using any computer software that then uses the </w:t>
      </w:r>
      <w:r w:rsidR="001037A8" w:rsidRPr="00F65848">
        <w:rPr>
          <w:b/>
          <w:bCs/>
        </w:rPr>
        <w:t>ANY TEETH WARRANT</w:t>
      </w:r>
      <w:r w:rsidR="001037A8" w:rsidRPr="00F65848">
        <w:t xml:space="preserve"> or                        </w:t>
      </w:r>
      <w:r w:rsidR="001037A8" w:rsidRPr="00F65848">
        <w:rPr>
          <w:b/>
          <w:bCs/>
        </w:rPr>
        <w:t>ANY TOOTH WARRANT</w:t>
      </w:r>
      <w:r w:rsidR="001037A8"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CAB8E27" w14:textId="430B61DD" w:rsidR="005C4095" w:rsidRDefault="005C4095" w:rsidP="005C4095">
      <w:pPr>
        <w:ind w:left="360" w:hanging="360"/>
        <w:jc w:val="both"/>
      </w:pPr>
      <w:r>
        <w:rPr>
          <w:u w:val="single"/>
        </w:rPr>
        <w:t xml:space="preserve">AUTONOMOUS EAR </w:t>
      </w:r>
      <w:r w:rsidR="00004D0C">
        <w:rPr>
          <w:u w:val="single"/>
        </w:rPr>
        <w:t xml:space="preserve">DAMAGE PREVENTION </w:t>
      </w:r>
      <w:r>
        <w:rPr>
          <w:u w:val="single"/>
        </w:rPr>
        <w:t>SECURITY SYSTEMS</w:t>
      </w:r>
      <w:r>
        <w:t xml:space="preserve"> (</w:t>
      </w:r>
      <w:r w:rsidRPr="00516259">
        <w:rPr>
          <w:b/>
          <w:bCs/>
        </w:rPr>
        <w:t>2022</w:t>
      </w:r>
      <w:r>
        <w:t xml:space="preserve">) – ensures that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w:t>
      </w:r>
      <w:r w:rsidR="00004D0C">
        <w:t xml:space="preserve">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w:t>
      </w:r>
      <w:r w:rsidR="001F5760">
        <w:t>anyone</w:t>
      </w:r>
      <w:r>
        <w:t>.</w:t>
      </w:r>
    </w:p>
    <w:p w14:paraId="36DB3A15" w14:textId="2AB1EECC" w:rsidR="005C4095" w:rsidRPr="00C47150" w:rsidRDefault="005C4095" w:rsidP="005C4095">
      <w:pPr>
        <w:ind w:left="360" w:hanging="360"/>
        <w:jc w:val="both"/>
      </w:pPr>
      <w:r w:rsidRPr="00C47150">
        <w:rPr>
          <w:u w:val="single"/>
        </w:rPr>
        <w:t xml:space="preserve">AUTONOMOUS HEADACHE </w:t>
      </w:r>
      <w:r w:rsidR="00004D0C">
        <w:rPr>
          <w:u w:val="single"/>
        </w:rPr>
        <w:t xml:space="preserve">DAMAGE </w:t>
      </w:r>
      <w:r w:rsidRPr="00C47150">
        <w:rPr>
          <w:u w:val="single"/>
        </w:rPr>
        <w:t>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01609923" w14:textId="5E5B150D" w:rsidR="00367590" w:rsidRPr="00C47150" w:rsidRDefault="00367590" w:rsidP="00367590">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sidRPr="00BA1E16">
        <w:rPr>
          <w:b/>
          <w:bCs/>
        </w:rPr>
        <w:t>MIGRAINE</w:t>
      </w:r>
      <w:r>
        <w:t xml:space="preserve"> never occurs</w:t>
      </w:r>
      <w:r w:rsidRPr="00F8033F">
        <w:t>.</w:t>
      </w:r>
    </w:p>
    <w:p w14:paraId="1CE41282" w14:textId="01FB2246" w:rsidR="00367590" w:rsidRDefault="00367590" w:rsidP="00367590">
      <w:pPr>
        <w:ind w:left="360" w:hanging="360"/>
        <w:jc w:val="both"/>
      </w:pPr>
      <w:r w:rsidRPr="00C47150">
        <w:rPr>
          <w:u w:val="single"/>
        </w:rPr>
        <w:lastRenderedPageBreak/>
        <w:t xml:space="preserve">AUTONOMOUS </w:t>
      </w:r>
      <w:r w:rsidR="00BA1E16">
        <w:rPr>
          <w:u w:val="single"/>
        </w:rPr>
        <w:t>EARACHE</w:t>
      </w:r>
      <w:r>
        <w:rPr>
          <w:u w:val="single"/>
        </w:rPr>
        <w:t xml:space="preserv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sidR="00BA1E16">
        <w:rPr>
          <w:b/>
          <w:bCs/>
        </w:rPr>
        <w:t>EARACHE</w:t>
      </w:r>
      <w:r>
        <w:t xml:space="preserve"> never occurs</w:t>
      </w:r>
      <w:r w:rsidRPr="00F8033F">
        <w:t>.</w:t>
      </w:r>
    </w:p>
    <w:p w14:paraId="0F2DCAAD" w14:textId="4AB522F9" w:rsidR="00BA1E16" w:rsidRPr="00C47150" w:rsidRDefault="00BA1E16" w:rsidP="00BA1E16">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HEADACHE</w:t>
      </w:r>
      <w:r>
        <w:t xml:space="preserve"> never occurs</w:t>
      </w:r>
      <w:r w:rsidRPr="00F8033F">
        <w:t>.</w:t>
      </w:r>
    </w:p>
    <w:p w14:paraId="412EF94B" w14:textId="361D4F94" w:rsidR="00F9505B" w:rsidRDefault="00F9505B" w:rsidP="00F9505B">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PERCEPTUAL THOUGHT</w:t>
      </w:r>
      <w:r>
        <w:t xml:space="preserve"> never occurs</w:t>
      </w:r>
      <w:r w:rsidRPr="00F8033F">
        <w:t>.</w:t>
      </w:r>
    </w:p>
    <w:p w14:paraId="511BC40E" w14:textId="3AFBF7E6" w:rsidR="00F9505B" w:rsidRPr="00C47150" w:rsidRDefault="00F9505B" w:rsidP="00F9505B">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THOUGHT INTERCEPTION SYSTEMS</w:t>
      </w:r>
      <w:r>
        <w:t xml:space="preserve"> never runs</w:t>
      </w:r>
      <w:r w:rsidRPr="00F8033F">
        <w:t>.</w:t>
      </w:r>
    </w:p>
    <w:p w14:paraId="1D82B956" w14:textId="43E864C7" w:rsidR="00F9505B" w:rsidRDefault="00F9505B" w:rsidP="00F9505B">
      <w:pPr>
        <w:ind w:left="360" w:hanging="360"/>
        <w:jc w:val="both"/>
      </w:pPr>
      <w:r w:rsidRPr="00C47150">
        <w:rPr>
          <w:u w:val="single"/>
        </w:rPr>
        <w:t xml:space="preserve">AUTONOMOUS </w:t>
      </w:r>
      <w:r>
        <w:rPr>
          <w:u w:val="single"/>
        </w:rPr>
        <w:t xml:space="preserve">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INTERCEPTION SYSTEMS</w:t>
      </w:r>
      <w:r>
        <w:t xml:space="preserve"> never run</w:t>
      </w:r>
      <w:r w:rsidRPr="00F8033F">
        <w:t>.</w:t>
      </w:r>
    </w:p>
    <w:p w14:paraId="1D421AAD" w14:textId="03B0A299" w:rsidR="00F9505B" w:rsidRPr="00C47150" w:rsidRDefault="00F9505B" w:rsidP="00F9505B">
      <w:pPr>
        <w:ind w:left="360" w:hanging="360"/>
        <w:jc w:val="both"/>
      </w:pPr>
      <w:r w:rsidRPr="00C47150">
        <w:rPr>
          <w:u w:val="single"/>
        </w:rPr>
        <w:t xml:space="preserve">AUTONOMOUS </w:t>
      </w:r>
      <w:r>
        <w:rPr>
          <w:u w:val="single"/>
        </w:rPr>
        <w:t xml:space="preserve">WAR CRIMES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sidRPr="00F8033F">
        <w:t xml:space="preserve"> </w:t>
      </w:r>
      <w:r>
        <w:rPr>
          <w:b/>
          <w:bCs/>
        </w:rPr>
        <w:t>WAR CRIMES SYSTEMS</w:t>
      </w:r>
      <w:r>
        <w:t xml:space="preserve"> never run</w:t>
      </w:r>
      <w:r w:rsidRPr="00F8033F">
        <w:t>.</w:t>
      </w:r>
    </w:p>
    <w:p w14:paraId="3054B3FF" w14:textId="34DCEBE5" w:rsidR="00F9505B" w:rsidRPr="00C47150" w:rsidRDefault="00F9505B" w:rsidP="00F9505B">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MEDICAL DAMAGES SYSTEMS</w:t>
      </w:r>
      <w:r>
        <w:t xml:space="preserve"> never run</w:t>
      </w:r>
      <w:r w:rsidRPr="00F8033F">
        <w:t>.</w:t>
      </w:r>
    </w:p>
    <w:p w14:paraId="68321AEE" w14:textId="11E6788D" w:rsidR="00F9505B" w:rsidRPr="00C47150" w:rsidRDefault="00F9505B" w:rsidP="00F9505B">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MENTAL HEALTH DAMAGES SYSTEMS</w:t>
      </w:r>
      <w:r>
        <w:t xml:space="preserve"> never run</w:t>
      </w:r>
      <w:r w:rsidRPr="00F8033F">
        <w:t>.</w:t>
      </w:r>
    </w:p>
    <w:p w14:paraId="57388ED4" w14:textId="77777777" w:rsidR="00D172F6" w:rsidRPr="00C47150" w:rsidRDefault="00D172F6" w:rsidP="00D172F6">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PERCEPTUAL THOUGHT DAMAGES SYSTEMS</w:t>
      </w:r>
      <w:r>
        <w:t xml:space="preserve"> never run</w:t>
      </w:r>
      <w:r w:rsidRPr="00F8033F">
        <w:t>.</w:t>
      </w:r>
    </w:p>
    <w:p w14:paraId="48369D3A" w14:textId="460879E4" w:rsidR="00F9505B" w:rsidRPr="00C47150" w:rsidRDefault="00F9505B" w:rsidP="00F9505B">
      <w:pPr>
        <w:ind w:left="360" w:hanging="360"/>
        <w:jc w:val="both"/>
      </w:pPr>
      <w:r w:rsidRPr="00C47150">
        <w:rPr>
          <w:u w:val="single"/>
        </w:rPr>
        <w:t xml:space="preserve">AUTONOMOUS </w:t>
      </w:r>
      <w:r>
        <w:rPr>
          <w:u w:val="single"/>
        </w:rPr>
        <w:t xml:space="preserve">EYE DAMAGES SYSTEMS </w:t>
      </w:r>
      <w:r w:rsidR="00D172F6">
        <w:rPr>
          <w:u w:val="single"/>
        </w:rPr>
        <w:t xml:space="preserve">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DAMAGES SYSTEMS</w:t>
      </w:r>
      <w:r>
        <w:t xml:space="preserve"> never run</w:t>
      </w:r>
      <w:r w:rsidR="00D172F6">
        <w:t>s</w:t>
      </w:r>
      <w:r w:rsidRPr="00F8033F">
        <w:t>.</w:t>
      </w:r>
    </w:p>
    <w:p w14:paraId="6F99CD1A" w14:textId="48EE9827" w:rsidR="00D172F6" w:rsidRPr="00C47150" w:rsidRDefault="00D172F6" w:rsidP="00D172F6">
      <w:pPr>
        <w:ind w:left="360" w:hanging="360"/>
        <w:jc w:val="both"/>
      </w:pPr>
      <w:r w:rsidRPr="00C47150">
        <w:rPr>
          <w:u w:val="single"/>
        </w:rPr>
        <w:t xml:space="preserve">AUTONOMOUS </w:t>
      </w:r>
      <w:r>
        <w:rPr>
          <w:u w:val="single"/>
        </w:rPr>
        <w:t xml:space="preserve">EYE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DAMAGES SYSTEMS</w:t>
      </w:r>
      <w:r>
        <w:t xml:space="preserve"> never run</w:t>
      </w:r>
      <w:r w:rsidRPr="00F8033F">
        <w:t>.</w:t>
      </w:r>
    </w:p>
    <w:p w14:paraId="36198098" w14:textId="2253C76E" w:rsidR="00D172F6" w:rsidRPr="00C47150" w:rsidRDefault="00D172F6" w:rsidP="00D172F6">
      <w:pPr>
        <w:ind w:left="360" w:hanging="360"/>
        <w:jc w:val="both"/>
      </w:pPr>
      <w:r w:rsidRPr="00C47150">
        <w:rPr>
          <w:u w:val="single"/>
        </w:rPr>
        <w:t xml:space="preserve">AUTONOMOUS </w:t>
      </w:r>
      <w:r>
        <w:rPr>
          <w:u w:val="single"/>
        </w:rPr>
        <w:t xml:space="preserve">THOUGHT DISORDER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THOUGHT DISORDER DAMAGES SYSTEMS</w:t>
      </w:r>
      <w:r>
        <w:t xml:space="preserve"> never run</w:t>
      </w:r>
      <w:r w:rsidRPr="00F8033F">
        <w:t>.</w:t>
      </w:r>
    </w:p>
    <w:p w14:paraId="456F0933" w14:textId="473AE559" w:rsidR="00F9505B" w:rsidRDefault="00D172F6" w:rsidP="00D172F6">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DAMAGING SYSTEMS</w:t>
      </w:r>
      <w:r>
        <w:t xml:space="preserve"> never runs</w:t>
      </w:r>
      <w:r w:rsidRPr="00F8033F">
        <w:t>.</w:t>
      </w:r>
    </w:p>
    <w:p w14:paraId="397D728E" w14:textId="266FCF1F" w:rsidR="00D172F6" w:rsidRPr="00C47150" w:rsidRDefault="00D172F6" w:rsidP="00D172F6">
      <w:pPr>
        <w:ind w:left="360" w:hanging="360"/>
        <w:jc w:val="both"/>
      </w:pPr>
      <w:r w:rsidRPr="00C47150">
        <w:rPr>
          <w:u w:val="single"/>
        </w:rPr>
        <w:lastRenderedPageBreak/>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24F4BC64"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xml:space="preserve">) – ensures that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F42637F"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xml:space="preserve">) – ensures that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5FC5B9C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lastRenderedPageBreak/>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6C63EBDD"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2BDF09C0"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w:t>
      </w:r>
      <w:r w:rsidR="00FE5858">
        <w:t>everyone</w:t>
      </w:r>
      <w:r>
        <w:t>.</w:t>
      </w:r>
    </w:p>
    <w:p w14:paraId="642ADC42" w14:textId="12A0D867"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xml:space="preserve">) – ensures that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7C59BC87" w14:textId="0B074EC2" w:rsidR="000266FD" w:rsidRPr="00C703E1" w:rsidRDefault="000266FD" w:rsidP="000266FD">
      <w:pPr>
        <w:ind w:left="360" w:hanging="360"/>
        <w:jc w:val="both"/>
      </w:pPr>
      <w:commentRangeStart w:id="28"/>
      <w:commentRangeStart w:id="29"/>
      <w:commentRangeStart w:id="30"/>
      <w:r w:rsidRPr="00845C96">
        <w:rPr>
          <w:u w:val="single"/>
        </w:rPr>
        <w:t xml:space="preserve">AUTONOMOUS STOMACH </w:t>
      </w:r>
      <w:r w:rsidR="00CB027E">
        <w:rPr>
          <w:u w:val="single"/>
        </w:rPr>
        <w:t xml:space="preserve">WAR CRIMES PREVENTION </w:t>
      </w:r>
      <w:r w:rsidRPr="00845C96">
        <w:rPr>
          <w:u w:val="single"/>
        </w:rPr>
        <w:t>SECURITY SYSTEMS</w:t>
      </w:r>
      <w:r w:rsidRPr="00845C96">
        <w:t xml:space="preserve"> (</w:t>
      </w:r>
      <w:r w:rsidRPr="00845C96">
        <w:rPr>
          <w:b/>
          <w:bCs/>
        </w:rPr>
        <w:t>2022</w:t>
      </w:r>
      <w:r w:rsidRPr="00845C96">
        <w:t>) – ensures that</w:t>
      </w:r>
      <w:r w:rsidR="00CB027E">
        <w:t xml:space="preserve">       </w:t>
      </w:r>
      <w:r w:rsidRPr="00845C96">
        <w:t xml:space="preserve"> </w:t>
      </w:r>
      <w:r w:rsidRPr="000266FD">
        <w:rPr>
          <w:b/>
          <w:bCs/>
        </w:rPr>
        <w:t>WAR CRIMES</w:t>
      </w:r>
      <w:r w:rsidRPr="00845C96">
        <w:t xml:space="preserve"> do not occur to the stomach, and that </w:t>
      </w:r>
      <w:r w:rsidRPr="000266FD">
        <w:rPr>
          <w:b/>
          <w:bCs/>
        </w:rPr>
        <w:t>MIND CONTROL</w:t>
      </w:r>
      <w:r w:rsidRPr="00845C96">
        <w:t xml:space="preserve"> does not cause movements or </w:t>
      </w:r>
      <w:r w:rsidRPr="00845C96">
        <w:lastRenderedPageBreak/>
        <w:t>pain in the stomach</w:t>
      </w:r>
      <w:r w:rsidR="001037A8" w:rsidRPr="00C703E1">
        <w:t>, including using any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28"/>
      <w:r w:rsidR="00804069">
        <w:rPr>
          <w:rStyle w:val="CommentReference"/>
        </w:rPr>
        <w:commentReference w:id="28"/>
      </w:r>
      <w:commentRangeEnd w:id="29"/>
      <w:r w:rsidR="00E26616">
        <w:rPr>
          <w:rStyle w:val="CommentReference"/>
        </w:rPr>
        <w:commentReference w:id="29"/>
      </w:r>
      <w:commentRangeEnd w:id="30"/>
      <w:r w:rsidR="00E26616">
        <w:rPr>
          <w:rStyle w:val="CommentReference"/>
        </w:rPr>
        <w:commentReference w:id="30"/>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75F427C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59F1CEBC"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3F9A95F3"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759AE69C" w:rsidR="009C5A96" w:rsidRDefault="009C5A96" w:rsidP="009C5A96">
      <w:pPr>
        <w:ind w:left="360" w:hanging="360"/>
        <w:jc w:val="both"/>
      </w:pPr>
      <w:commentRangeStart w:id="31"/>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31"/>
      <w:r w:rsidR="00B24CF4" w:rsidRPr="006670CE">
        <w:rPr>
          <w:rStyle w:val="CommentReference"/>
        </w:rPr>
        <w:commentReference w:id="31"/>
      </w:r>
    </w:p>
    <w:p w14:paraId="430793E5" w14:textId="39652964" w:rsidR="001037A8" w:rsidRPr="006670CE" w:rsidRDefault="00853D71" w:rsidP="001037A8">
      <w:pPr>
        <w:ind w:left="360" w:hanging="360"/>
        <w:jc w:val="both"/>
      </w:pPr>
      <w:commentRangeStart w:id="32"/>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32"/>
      <w:r w:rsidR="001037A8" w:rsidRPr="006670CE">
        <w:rPr>
          <w:rStyle w:val="CommentReference"/>
        </w:rPr>
        <w:commentReference w:id="32"/>
      </w:r>
    </w:p>
    <w:p w14:paraId="1FF3DBCC" w14:textId="69F5AB2F" w:rsidR="00853D71" w:rsidRPr="006670CE" w:rsidRDefault="00853D71" w:rsidP="009C5A96">
      <w:pPr>
        <w:ind w:left="360" w:hanging="360"/>
        <w:jc w:val="both"/>
      </w:pPr>
      <w:commentRangeStart w:id="33"/>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33"/>
      <w:r w:rsidR="001037A8" w:rsidRPr="006670CE">
        <w:rPr>
          <w:rStyle w:val="CommentReference"/>
        </w:rPr>
        <w:commentReference w:id="33"/>
      </w:r>
    </w:p>
    <w:p w14:paraId="7BC9A47F" w14:textId="25060193" w:rsidR="000C1682" w:rsidRDefault="000C1682" w:rsidP="000C1682">
      <w:pPr>
        <w:ind w:left="360" w:hanging="360"/>
        <w:jc w:val="both"/>
      </w:pPr>
      <w:commentRangeStart w:id="34"/>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34"/>
      <w:r w:rsidR="00506E87">
        <w:rPr>
          <w:rStyle w:val="CommentReference"/>
        </w:rPr>
        <w:commentReference w:id="34"/>
      </w:r>
    </w:p>
    <w:p w14:paraId="1CBA87EF" w14:textId="6C00B6B5" w:rsidR="000C1682" w:rsidRDefault="000C1682" w:rsidP="000229F9">
      <w:pPr>
        <w:ind w:left="720" w:hanging="360"/>
        <w:jc w:val="both"/>
      </w:pPr>
      <w:commentRangeStart w:id="35"/>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r w:rsidR="00B03A79">
        <w:t>technology and</w:t>
      </w:r>
      <w:r>
        <w:t xml:space="preserve"> ensures that concentration always works properly</w:t>
      </w:r>
      <w:r w:rsidRPr="006602FC">
        <w:t>.</w:t>
      </w:r>
      <w:commentRangeEnd w:id="35"/>
      <w:r w:rsidR="00B24CF4">
        <w:rPr>
          <w:rStyle w:val="CommentReference"/>
        </w:rPr>
        <w:commentReference w:id="35"/>
      </w:r>
    </w:p>
    <w:p w14:paraId="0B910FB8" w14:textId="1E1B4C84" w:rsidR="00F7149B" w:rsidRDefault="00F7149B" w:rsidP="00F7149B">
      <w:pPr>
        <w:ind w:left="720" w:hanging="360"/>
        <w:jc w:val="both"/>
      </w:pPr>
      <w:commentRangeStart w:id="36"/>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anyone for their own sexual desires, </w:t>
      </w:r>
      <w:r>
        <w:lastRenderedPageBreak/>
        <w:t>or, that others claim that the pain they inflict upon others, including anyone, are sexually arousing to anyone, including using radio frequency space weapons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36"/>
      <w:r>
        <w:rPr>
          <w:rStyle w:val="CommentReference"/>
        </w:rPr>
        <w:commentReference w:id="36"/>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2ED8D85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“sexurity” is not typed instead of “security”,</w:t>
      </w:r>
      <w:r w:rsidR="00004D0C">
        <w:t xml:space="preserve"> and typing a lower-case “m” whenever Chelsea Clinton’s software admitted that she used her software to do the things to   </w:t>
      </w:r>
      <w:r w:rsidR="00004D0C">
        <w:lastRenderedPageBreak/>
        <w:t>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2" w:author="Patrick McElhiney" w:date="2022-09-18T13:49:00Z" w:initials="PM">
    <w:p w14:paraId="50C4F8D9" w14:textId="261477F9" w:rsidR="00652BEF" w:rsidRDefault="00652BEF" w:rsidP="0065487D">
      <w:pPr>
        <w:pStyle w:val="CommentText"/>
      </w:pPr>
      <w:r>
        <w:rPr>
          <w:rStyle w:val="CommentReference"/>
        </w:rPr>
        <w:annotationRef/>
      </w:r>
      <w:r>
        <w:t>This mode allegedly helps with INTELLIGENCE MODE, to write down things securely.</w:t>
      </w:r>
    </w:p>
  </w:comment>
  <w:comment w:id="3"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4"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5"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6"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7"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8"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0"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1"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2"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3"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4"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5"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6"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7"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8"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19"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0"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1"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2"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3" w:author="Patrick McElhiney" w:date="2022-09-16T23:12:00Z" w:initials="PM">
    <w:p w14:paraId="1FF7E00D" w14:textId="3CCB1339" w:rsidR="00C67954" w:rsidRDefault="00C67954" w:rsidP="002A6640">
      <w:pPr>
        <w:pStyle w:val="CommentText"/>
      </w:pPr>
      <w:r>
        <w:rPr>
          <w:rStyle w:val="CommentReference"/>
        </w:rPr>
        <w:annotationRef/>
      </w:r>
      <w:r>
        <w:t>U.S. MILITARY SOFTWARE does it to Patrick R. McElhiney.</w:t>
      </w:r>
    </w:p>
  </w:comment>
  <w:comment w:id="24"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5"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26" w:author="Patrick McElhiney" w:date="2022-09-16T23:14:00Z" w:initials="PM">
    <w:p w14:paraId="240DFB31" w14:textId="77777777" w:rsidR="00C67954" w:rsidRDefault="00C67954" w:rsidP="007541A3">
      <w:pPr>
        <w:pStyle w:val="CommentText"/>
      </w:pPr>
      <w:r>
        <w:rPr>
          <w:rStyle w:val="CommentReference"/>
        </w:rPr>
        <w:annotationRef/>
      </w:r>
      <w:r>
        <w:t>CHELSEA CLINTON and PENTAGON software does it to Patrick R. McElhiney.</w:t>
      </w:r>
    </w:p>
  </w:comment>
  <w:comment w:id="27" w:author="Patrick McElhiney" w:date="2022-09-16T23:15:00Z" w:initials="PM">
    <w:p w14:paraId="3DA5A6E0" w14:textId="77777777" w:rsidR="00C67954" w:rsidRDefault="00C67954" w:rsidP="00A960E6">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28" w:author="Patrick McElhiney" w:date="2022-09-18T07:45:00Z" w:initials="PM">
    <w:p w14:paraId="4771EB30" w14:textId="77777777" w:rsidR="00804069" w:rsidRDefault="00804069" w:rsidP="00D9490E">
      <w:pPr>
        <w:pStyle w:val="CommentText"/>
      </w:pPr>
      <w:r>
        <w:rPr>
          <w:rStyle w:val="CommentReference"/>
        </w:rPr>
        <w:annotationRef/>
      </w:r>
      <w:r>
        <w:t>Chelsea Clinton caused it to Patrick R. McElhiney through The Pentagon for over 10 years, with no legal right to do so, and she did so criminally, with the purpose of malice.</w:t>
      </w:r>
    </w:p>
  </w:comment>
  <w:comment w:id="29" w:author="Patrick McElhiney" w:date="2022-10-02T04:21:00Z" w:initials="PM">
    <w:p w14:paraId="44D126F9" w14:textId="77777777" w:rsidR="00E26616" w:rsidRDefault="00E26616" w:rsidP="004C64CA">
      <w:pPr>
        <w:pStyle w:val="CommentText"/>
      </w:pPr>
      <w:r>
        <w:rPr>
          <w:rStyle w:val="CommentReference"/>
        </w:rPr>
        <w:annotationRef/>
      </w:r>
      <w:r>
        <w:t>Chelsea V. Clinton caused it again, during the night of 10/1/2022 and related it to intellectual property theft by Ratheon, Inc. and an email was sent to the U.S. Senate to try to get it to stop. The lawsuit found out that the space weapons that commit the stomach aches, which caused diharhea on the night of 10/1/2022, were actually designed and prototyped and manufactured by Ratheon, Inc., based on Chelsea V. Clinton's specifications, which she originally specified in her BRAININT signals in 1985, that she wanted space weapons to torture people that say bad things about her, however, Patrick R. McElhiney was tortured on the night of 10/1/2022, because he looked at pornography that had three or four men having sex with a single blonde woman, after Chelsea V. Clinton, through Artificial Telepathy, with Elena Kegan on the line, told Patrick R. McElhiney to look up "bukkake" on Porn Hub. Chelsea V. Clinton claimed it was her only lawsuit to shut down Porn Hub, however, since she tortured the Plaintiff in over 77,000 other lawsuits that were filed against Chelsea V. Clinton in favor of Patrick R. McElhiney, he's not going to help her shut it down anymore, because Chelsea V. Clinton knew that mind control was being used, organizationally, to conduct the pornography, and she never banned mind control, and the mind control satellites were also created at Ratheon, Inc. based on her original specifications in 1995.</w:t>
      </w:r>
    </w:p>
  </w:comment>
  <w:comment w:id="30" w:author="Patrick McElhiney" w:date="2022-10-02T04:22:00Z" w:initials="PM">
    <w:p w14:paraId="60983ADE" w14:textId="77777777" w:rsidR="00E26616" w:rsidRDefault="00E26616" w:rsidP="00901A65">
      <w:pPr>
        <w:pStyle w:val="CommentText"/>
      </w:pPr>
      <w:r>
        <w:rPr>
          <w:rStyle w:val="CommentReference"/>
        </w:rPr>
        <w:annotationRef/>
      </w:r>
      <w:r>
        <w:t>Chelsea V. Clinton lost her original mind control case, according to Elena Kegan, noted at 4:22AM EST on 10/2/2022.</w:t>
      </w:r>
    </w:p>
  </w:comment>
  <w:comment w:id="31"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2"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3"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4"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5"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6"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FF7E00D" w15:done="0"/>
  <w15:commentEx w15:paraId="7B1DAD3F" w15:done="0"/>
  <w15:commentEx w15:paraId="31D95BA1" w15:done="0"/>
  <w15:commentEx w15:paraId="240DFB31" w15:done="0"/>
  <w15:commentEx w15:paraId="3DA5A6E0" w15:done="0"/>
  <w15:commentEx w15:paraId="4771EB30" w15:done="0"/>
  <w15:commentEx w15:paraId="44D126F9" w15:paraIdParent="4771EB30" w15:done="0"/>
  <w15:commentEx w15:paraId="60983ADE" w15:paraIdParent="4771EB30"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CF817A" w16cex:dateUtc="2022-09-17T03:12:00Z"/>
  <w16cex:commentExtensible w16cex:durableId="26CF8155" w16cex:dateUtc="2022-09-17T03:12:00Z"/>
  <w16cex:commentExtensible w16cex:durableId="26CF813A" w16cex:dateUtc="2022-09-17T03:11:00Z"/>
  <w16cex:commentExtensible w16cex:durableId="26CF81D0" w16cex:dateUtc="2022-09-17T03:14:00Z"/>
  <w16cex:commentExtensible w16cex:durableId="26CF8218" w16cex:dateUtc="2022-09-17T03:15:00Z"/>
  <w16cex:commentExtensible w16cex:durableId="26D14B12" w16cex:dateUtc="2022-09-18T11:45:00Z"/>
  <w16cex:commentExtensible w16cex:durableId="26E39067" w16cex:dateUtc="2022-10-02T08:21:00Z"/>
  <w16cex:commentExtensible w16cex:durableId="26E3908B" w16cex:dateUtc="2022-10-02T08:22: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FF7E00D" w16cid:durableId="26CF817A"/>
  <w16cid:commentId w16cid:paraId="7B1DAD3F" w16cid:durableId="26CF8155"/>
  <w16cid:commentId w16cid:paraId="31D95BA1" w16cid:durableId="26CF813A"/>
  <w16cid:commentId w16cid:paraId="240DFB31" w16cid:durableId="26CF81D0"/>
  <w16cid:commentId w16cid:paraId="3DA5A6E0" w16cid:durableId="26CF8218"/>
  <w16cid:commentId w16cid:paraId="4771EB30" w16cid:durableId="26D14B12"/>
  <w16cid:commentId w16cid:paraId="44D126F9" w16cid:durableId="26E39067"/>
  <w16cid:commentId w16cid:paraId="60983ADE" w16cid:durableId="26E3908B"/>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2C5DC" w14:textId="77777777" w:rsidR="000148BF" w:rsidRDefault="000148BF" w:rsidP="005B7682">
      <w:pPr>
        <w:spacing w:after="0" w:line="240" w:lineRule="auto"/>
      </w:pPr>
      <w:r>
        <w:separator/>
      </w:r>
    </w:p>
  </w:endnote>
  <w:endnote w:type="continuationSeparator" w:id="0">
    <w:p w14:paraId="3E60F536" w14:textId="77777777" w:rsidR="000148BF" w:rsidRDefault="000148B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BBA700C"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77572C">
              <w:rPr>
                <w:b/>
                <w:bCs/>
                <w:u w:val="single"/>
              </w:rPr>
              <w:t>GLOBAL SECURITY SYSTEMS</w:t>
            </w:r>
            <w:r w:rsidR="0077572C" w:rsidRPr="00076D9F">
              <w:rPr>
                <w:b/>
                <w:bCs/>
              </w:rPr>
              <w:t>®, INC.</w:t>
            </w:r>
            <w:r w:rsidR="0077572C" w:rsidRPr="00076D9F">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920A5" w14:textId="77777777" w:rsidR="000148BF" w:rsidRDefault="000148BF" w:rsidP="005B7682">
      <w:pPr>
        <w:spacing w:after="0" w:line="240" w:lineRule="auto"/>
      </w:pPr>
      <w:r>
        <w:separator/>
      </w:r>
    </w:p>
  </w:footnote>
  <w:footnote w:type="continuationSeparator" w:id="0">
    <w:p w14:paraId="7ECFA62A" w14:textId="77777777" w:rsidR="000148BF" w:rsidRDefault="000148B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5D39BA32"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77572C">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632387B7"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77572C">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77572C">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48BF"/>
    <w:rsid w:val="00016A54"/>
    <w:rsid w:val="000229F9"/>
    <w:rsid w:val="000233A7"/>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4C5F"/>
    <w:rsid w:val="0007568B"/>
    <w:rsid w:val="00075731"/>
    <w:rsid w:val="00076D9F"/>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7B47"/>
    <w:rsid w:val="000F7DAA"/>
    <w:rsid w:val="0010019F"/>
    <w:rsid w:val="001004B3"/>
    <w:rsid w:val="00102B0E"/>
    <w:rsid w:val="001037A8"/>
    <w:rsid w:val="00105692"/>
    <w:rsid w:val="00106296"/>
    <w:rsid w:val="00106D0B"/>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64D1"/>
    <w:rsid w:val="001B6D5B"/>
    <w:rsid w:val="001B7EA4"/>
    <w:rsid w:val="001C2628"/>
    <w:rsid w:val="001C313A"/>
    <w:rsid w:val="001C38DE"/>
    <w:rsid w:val="001C65BE"/>
    <w:rsid w:val="001C6C0F"/>
    <w:rsid w:val="001D28EE"/>
    <w:rsid w:val="001D4683"/>
    <w:rsid w:val="001D67DE"/>
    <w:rsid w:val="001E20FD"/>
    <w:rsid w:val="001E2BC7"/>
    <w:rsid w:val="001E4A49"/>
    <w:rsid w:val="001E4E2E"/>
    <w:rsid w:val="001E586B"/>
    <w:rsid w:val="001E5CA1"/>
    <w:rsid w:val="001E64D5"/>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30FB1"/>
    <w:rsid w:val="00732252"/>
    <w:rsid w:val="00733694"/>
    <w:rsid w:val="007336FE"/>
    <w:rsid w:val="00733785"/>
    <w:rsid w:val="007344CA"/>
    <w:rsid w:val="00735771"/>
    <w:rsid w:val="00736DAD"/>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572C"/>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9AB"/>
    <w:rsid w:val="007E5EE3"/>
    <w:rsid w:val="007E5FDA"/>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2052B"/>
    <w:rsid w:val="0092348B"/>
    <w:rsid w:val="009246DF"/>
    <w:rsid w:val="00924B83"/>
    <w:rsid w:val="009255B0"/>
    <w:rsid w:val="00926126"/>
    <w:rsid w:val="0092755D"/>
    <w:rsid w:val="009307C9"/>
    <w:rsid w:val="0093205E"/>
    <w:rsid w:val="00932BB1"/>
    <w:rsid w:val="00934D15"/>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041"/>
    <w:rsid w:val="00B8429D"/>
    <w:rsid w:val="00B84851"/>
    <w:rsid w:val="00B84857"/>
    <w:rsid w:val="00B87320"/>
    <w:rsid w:val="00B91581"/>
    <w:rsid w:val="00B918A0"/>
    <w:rsid w:val="00B930AF"/>
    <w:rsid w:val="00B93B4A"/>
    <w:rsid w:val="00B95F5D"/>
    <w:rsid w:val="00B969CA"/>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5071"/>
    <w:rsid w:val="00CE5973"/>
    <w:rsid w:val="00CF0057"/>
    <w:rsid w:val="00CF1627"/>
    <w:rsid w:val="00CF29B7"/>
    <w:rsid w:val="00CF3569"/>
    <w:rsid w:val="00CF3EDD"/>
    <w:rsid w:val="00CF5935"/>
    <w:rsid w:val="00CF5B0E"/>
    <w:rsid w:val="00D04D10"/>
    <w:rsid w:val="00D134FD"/>
    <w:rsid w:val="00D172F6"/>
    <w:rsid w:val="00D175BB"/>
    <w:rsid w:val="00D23D62"/>
    <w:rsid w:val="00D24D73"/>
    <w:rsid w:val="00D26955"/>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30665</Words>
  <Characters>174792</Characters>
  <Application>Microsoft Office Word</Application>
  <DocSecurity>0</DocSecurity>
  <Lines>1456</Lines>
  <Paragraphs>410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2022-09-26T22:33:00Z</cp:lastPrinted>
  <dcterms:created xsi:type="dcterms:W3CDTF">2022-10-02T08:24:00Z</dcterms:created>
  <dcterms:modified xsi:type="dcterms:W3CDTF">2023-02-09T18:42:00Z</dcterms:modified>
</cp:coreProperties>
</file>