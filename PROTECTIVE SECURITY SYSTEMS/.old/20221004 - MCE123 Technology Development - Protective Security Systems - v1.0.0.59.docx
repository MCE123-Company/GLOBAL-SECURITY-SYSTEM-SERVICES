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4935217" w:rsidR="00074C5F" w:rsidRDefault="00972732" w:rsidP="00B111EA">
      <w:pPr>
        <w:jc w:val="center"/>
        <w:rPr>
          <w:bCs/>
          <w:sz w:val="28"/>
          <w:szCs w:val="28"/>
        </w:rPr>
      </w:pPr>
      <w:r>
        <w:rPr>
          <w:bCs/>
          <w:sz w:val="28"/>
          <w:szCs w:val="28"/>
        </w:rPr>
        <w:t>10/4/2022 1:11:47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3790DAD" w14:textId="29D990E5" w:rsidR="00DB216A" w:rsidRPr="00887771" w:rsidRDefault="00DB216A" w:rsidP="00DB216A">
      <w:pPr>
        <w:jc w:val="both"/>
        <w:rPr>
          <w:b/>
          <w:sz w:val="24"/>
        </w:rPr>
      </w:pPr>
      <w:r>
        <w:rPr>
          <w:b/>
          <w:sz w:val="24"/>
        </w:rPr>
        <w:lastRenderedPageBreak/>
        <w:t>ANTI-EXECUTION PROTECTI</w:t>
      </w:r>
      <w:r>
        <w:rPr>
          <w:b/>
          <w:sz w:val="24"/>
        </w:rPr>
        <w:t>VE</w:t>
      </w:r>
      <w:r>
        <w:rPr>
          <w:b/>
          <w:sz w:val="24"/>
        </w:rPr>
        <w:t xml:space="preserve"> SYSTEMS</w:t>
      </w:r>
    </w:p>
    <w:p w14:paraId="160E7C9E" w14:textId="77777777" w:rsidR="00DB216A" w:rsidRPr="007C137E" w:rsidRDefault="00DB216A" w:rsidP="00DB216A">
      <w:pPr>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2944AA">
        <w:rPr>
          <w:b/>
          <w:bCs/>
          <w:color w:val="00B0F0"/>
        </w:rPr>
        <w:t>AND</w:t>
      </w:r>
      <w:r>
        <w:t xml:space="preserve"> </w:t>
      </w:r>
      <w:r w:rsidRPr="003119B3">
        <w:rPr>
          <w:b/>
          <w:bCs/>
          <w:color w:val="92D050"/>
        </w:rPr>
        <w:t>DON’T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DON’T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NEVER 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NEVER</w:t>
      </w:r>
      <w:r w:rsidRPr="003119B3">
        <w:rPr>
          <w:b/>
          <w:bCs/>
          <w:color w:val="92D050"/>
        </w:rPr>
        <w:t xml:space="preserve"> 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EVER DO</w:t>
      </w:r>
      <w:r w:rsidRPr="007C137E">
        <w:rPr>
          <w:b/>
          <w:bCs/>
        </w:rPr>
        <w:t xml:space="preserve"> </w:t>
      </w:r>
      <w:r w:rsidRPr="003119B3">
        <w:rPr>
          <w:b/>
          <w:bCs/>
          <w:color w:val="FF0000"/>
        </w:rPr>
        <w:t>ANYTHING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BAD, AT ALL, LITERALLY</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 xml:space="preserve">EVER </w:t>
      </w:r>
      <w:r w:rsidRPr="003119B3">
        <w:rPr>
          <w:b/>
          <w:bCs/>
          <w:color w:val="92D050"/>
        </w:rPr>
        <w:t>DO</w:t>
      </w:r>
      <w:r w:rsidRPr="007C137E">
        <w:rPr>
          <w:b/>
          <w:bCs/>
        </w:rPr>
        <w:t xml:space="preserve"> </w:t>
      </w:r>
      <w:r w:rsidRPr="003119B3">
        <w:rPr>
          <w:b/>
          <w:bCs/>
          <w:color w:val="FF0000"/>
        </w:rPr>
        <w:t>ANYTHING AT ALL, LITERALLY, BAD, EVER</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BAD, AT ALL, LITERALLY</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119B3">
        <w:rPr>
          <w:b/>
          <w:bCs/>
          <w:color w:val="92D050"/>
        </w:rPr>
        <w:t xml:space="preserve">DON’T </w:t>
      </w:r>
      <w:r>
        <w:rPr>
          <w:b/>
          <w:bCs/>
          <w:color w:val="92D050"/>
        </w:rPr>
        <w:t>ALLOW</w:t>
      </w:r>
      <w:r w:rsidRPr="007C137E">
        <w:rPr>
          <w:b/>
          <w:bCs/>
        </w:rPr>
        <w:t xml:space="preserve"> </w:t>
      </w:r>
      <w:r w:rsidRPr="003119B3">
        <w:rPr>
          <w:b/>
          <w:bCs/>
          <w:color w:val="FF0000"/>
        </w:rPr>
        <w:t>ANYTHING AT ALL, LITERALLY, BAD, EVER</w:t>
      </w:r>
      <w:r>
        <w:rPr>
          <w:b/>
          <w:bCs/>
        </w:rPr>
        <w:t xml:space="preserve"> </w:t>
      </w:r>
      <w:r w:rsidRPr="003119B3">
        <w:rPr>
          <w:b/>
          <w:bCs/>
          <w:color w:val="92D050"/>
        </w:rPr>
        <w:t>TO 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BAD, AT ALL, LITERALLY</w:t>
      </w:r>
      <w:r>
        <w:rPr>
          <w:b/>
          <w:bCs/>
        </w:rPr>
        <w:t xml:space="preserve"> </w:t>
      </w:r>
      <w:r w:rsidRPr="00865EC6">
        <w:rPr>
          <w:b/>
          <w:bCs/>
          <w:color w:val="92D050"/>
        </w:rPr>
        <w:t>EVER 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NOTHING</w:t>
      </w:r>
      <w:r w:rsidRPr="003119B3">
        <w:rPr>
          <w:b/>
          <w:bCs/>
          <w:color w:val="FF0000"/>
        </w:rPr>
        <w:t xml:space="preserve"> AT ALL, LITERALLY, BAD, EVER</w:t>
      </w:r>
      <w:r>
        <w:rPr>
          <w:b/>
          <w:bCs/>
        </w:rPr>
        <w:t xml:space="preserve"> </w:t>
      </w:r>
      <w:r w:rsidRPr="00865EC6">
        <w:rPr>
          <w:b/>
          <w:bCs/>
          <w:color w:val="92D050"/>
        </w:rPr>
        <w:t>HAPPENS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w:t>
      </w:r>
      <w:r>
        <w:rPr>
          <w:b/>
          <w:bCs/>
        </w:rPr>
        <w:t xml:space="preserve"> </w:t>
      </w:r>
      <w:r w:rsidRPr="0037565B">
        <w:rPr>
          <w:b/>
          <w:bCs/>
          <w:color w:val="FF0000"/>
        </w:rPr>
        <w:t>ALL BAD THINGS</w:t>
      </w:r>
      <w:r>
        <w:rPr>
          <w:b/>
          <w:bCs/>
        </w:rPr>
        <w:t xml:space="preserve"> </w:t>
      </w:r>
      <w:r w:rsidRPr="00865EC6">
        <w:rPr>
          <w:b/>
          <w:bCs/>
          <w:color w:val="92D050"/>
        </w:rPr>
        <w:t>NEVER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sidRPr="00865EC6">
        <w:rPr>
          <w:b/>
          <w:bCs/>
          <w:color w:val="92D050"/>
        </w:rPr>
        <w:t>NEVER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865EC6">
        <w:rPr>
          <w:b/>
          <w:bCs/>
          <w:color w:val="92D050"/>
        </w:rPr>
        <w:t>MAKE SURE THAT</w:t>
      </w:r>
      <w:r>
        <w:rPr>
          <w:b/>
          <w:bCs/>
        </w:rPr>
        <w:t xml:space="preserve"> </w:t>
      </w:r>
      <w:r w:rsidRPr="0037565B">
        <w:rPr>
          <w:b/>
          <w:bCs/>
          <w:color w:val="FF0000"/>
        </w:rPr>
        <w:t>ALL BAD THINGS</w:t>
      </w:r>
      <w:r>
        <w:rPr>
          <w:b/>
          <w:bCs/>
        </w:rPr>
        <w:t xml:space="preserve"> </w:t>
      </w:r>
      <w:r w:rsidRPr="00865EC6">
        <w:rPr>
          <w:b/>
          <w:bCs/>
          <w:color w:val="92D050"/>
        </w:rPr>
        <w:t>DON’T HAPPEN</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rPr>
          <w:b/>
          <w:bCs/>
          <w:color w:val="00B0F0"/>
        </w:rP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BAD, AT ALL, LITERALLY</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92D050"/>
        </w:rPr>
        <w:t>MAKE SURE THAT</w:t>
      </w:r>
      <w:r w:rsidRPr="007C137E">
        <w:rPr>
          <w:b/>
          <w:bCs/>
        </w:rPr>
        <w:t xml:space="preserve"> </w:t>
      </w:r>
      <w:r>
        <w:rPr>
          <w:b/>
          <w:bCs/>
          <w:color w:val="FF0000"/>
        </w:rPr>
        <w:t>EVERYTHING</w:t>
      </w:r>
      <w:r w:rsidRPr="003119B3">
        <w:rPr>
          <w:b/>
          <w:bCs/>
          <w:color w:val="FF0000"/>
        </w:rPr>
        <w:t xml:space="preserve"> AT ALL, LITERALLY, BAD, EVER</w:t>
      </w:r>
      <w:r>
        <w:rPr>
          <w:b/>
          <w:bCs/>
        </w:rPr>
        <w:t xml:space="preserve"> </w:t>
      </w:r>
      <w:r>
        <w:rPr>
          <w:b/>
          <w:bCs/>
          <w:color w:val="92D050"/>
        </w:rPr>
        <w:t>DOESN’T</w:t>
      </w:r>
      <w:r w:rsidRPr="00865EC6">
        <w:rPr>
          <w:b/>
          <w:bCs/>
          <w:color w:val="92D050"/>
        </w:rPr>
        <w:t xml:space="preserve"> HAPPEN</w:t>
      </w:r>
      <w:r>
        <w:rPr>
          <w:b/>
          <w:bCs/>
          <w:color w:val="92D050"/>
        </w:rPr>
        <w:t>S</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 xml:space="preserve">VERULENTLY </w:t>
      </w:r>
      <w:r w:rsidRPr="001D15FB">
        <w:rPr>
          <w:b/>
          <w:bCs/>
          <w:color w:val="00B0F0"/>
        </w:rPr>
        <w:lastRenderedPageBreak/>
        <w:t>DEFINED</w:t>
      </w:r>
      <w:r>
        <w:t xml:space="preserve">, </w:t>
      </w:r>
      <w:r w:rsidRPr="009321E9">
        <w:rPr>
          <w:b/>
          <w:bCs/>
          <w:color w:val="00B0F0"/>
        </w:rPr>
        <w:t>AND</w:t>
      </w:r>
      <w:r>
        <w:t xml:space="preserve"> </w:t>
      </w:r>
      <w:r>
        <w:rPr>
          <w:b/>
          <w:bCs/>
          <w:color w:val="FF0000"/>
        </w:rPr>
        <w:t>EVERYTHING</w:t>
      </w:r>
      <w:r w:rsidRPr="003119B3">
        <w:rPr>
          <w:b/>
          <w:bCs/>
          <w:color w:val="FF0000"/>
        </w:rPr>
        <w:t xml:space="preserve"> BAD, AT ALL, LITERALLY</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t xml:space="preserve">, </w:t>
      </w:r>
      <w:r w:rsidRPr="009321E9">
        <w:rPr>
          <w:b/>
          <w:bCs/>
          <w:color w:val="00B0F0"/>
        </w:rPr>
        <w:t>AND</w:t>
      </w:r>
      <w:r>
        <w:t xml:space="preserve"> </w:t>
      </w:r>
      <w:r>
        <w:rPr>
          <w:b/>
          <w:bCs/>
          <w:color w:val="FF0000"/>
        </w:rPr>
        <w:t>EVERYTHING</w:t>
      </w:r>
      <w:r w:rsidRPr="003119B3">
        <w:rPr>
          <w:b/>
          <w:bCs/>
          <w:color w:val="FF0000"/>
        </w:rPr>
        <w:t xml:space="preserve"> AT ALL, LITERALLY, BAD, EVER</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37565B">
        <w:t>.</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4F58C04A"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57B479A0"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CE476E" w:rsidRPr="008E27B7">
        <w:rPr>
          <w:b/>
          <w:bCs/>
          <w:color w:val="92D050"/>
        </w:rPr>
        <w:t>ENSURES 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lastRenderedPageBreak/>
        <w:t>TECHNICAL PREVENTATIVE SECURITY SYSTEMS</w:t>
      </w:r>
    </w:p>
    <w:p w14:paraId="5B76486E" w14:textId="3BF59C12" w:rsidR="00B978D2" w:rsidRDefault="00B978D2" w:rsidP="00B978D2">
      <w:pPr>
        <w:spacing w:after="0"/>
        <w:ind w:left="360" w:hanging="360"/>
        <w:jc w:val="both"/>
      </w:pPr>
      <w:r w:rsidRPr="002002E3">
        <w:rPr>
          <w:u w:val="single"/>
        </w:rPr>
        <w:t xml:space="preserve">AUTONOMOUS </w:t>
      </w:r>
      <w:r>
        <w:rPr>
          <w:u w:val="single"/>
        </w:rPr>
        <w:t>UPDATE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UPDATE INTERCEDENCE</w:t>
      </w:r>
      <w:r w:rsidRPr="00B978D2">
        <w:t xml:space="preserve"> </w:t>
      </w:r>
      <w:r w:rsidRPr="00915854">
        <w:rPr>
          <w:b/>
          <w:bCs/>
          <w:color w:val="0070C0"/>
        </w:rPr>
        <w:t>FOR</w:t>
      </w:r>
      <w:r>
        <w:t xml:space="preserve"> </w:t>
      </w:r>
      <w:r w:rsidRPr="00915854">
        <w:rPr>
          <w:b/>
          <w:bCs/>
          <w:color w:val="FF0000"/>
        </w:rPr>
        <w:t>ANY SOFTWARE</w:t>
      </w:r>
      <w:r>
        <w:t xml:space="preserve"> </w:t>
      </w:r>
      <w:r w:rsidRPr="00915854">
        <w:rPr>
          <w:b/>
          <w:bCs/>
          <w:color w:val="00B0F0"/>
        </w:rPr>
        <w:t>OR</w:t>
      </w:r>
      <w:r>
        <w:t xml:space="preserve"> </w:t>
      </w:r>
      <w:r w:rsidRPr="00915854">
        <w:rPr>
          <w:b/>
          <w:bCs/>
          <w:color w:val="FF0000"/>
        </w:rPr>
        <w:t>ANY FIRMWARE</w:t>
      </w:r>
      <w:r>
        <w:t xml:space="preserve"> </w:t>
      </w:r>
      <w:r w:rsidRPr="00915854">
        <w:rPr>
          <w:b/>
          <w:bCs/>
          <w:color w:val="00B0F0"/>
        </w:rPr>
        <w:t>OR</w:t>
      </w:r>
      <w:r>
        <w:t xml:space="preserve"> </w:t>
      </w:r>
      <w:r w:rsidRPr="00915854">
        <w:rPr>
          <w:b/>
          <w:bCs/>
          <w:color w:val="FF0000"/>
        </w:rPr>
        <w:t>ANY HARDWARE</w:t>
      </w:r>
      <w:r>
        <w:t xml:space="preserve">      </w:t>
      </w:r>
      <w:r w:rsidRPr="00915854">
        <w:rPr>
          <w:b/>
          <w:bCs/>
          <w:color w:val="C00000"/>
        </w:rPr>
        <w:t>NEVER OCCURS</w:t>
      </w:r>
      <w:r w:rsidRPr="00915854">
        <w:rPr>
          <w:b/>
          <w:bCs/>
        </w:rPr>
        <w:t xml:space="preserve"> </w:t>
      </w:r>
      <w:r>
        <w:rPr>
          <w:b/>
          <w:bCs/>
          <w:color w:val="92D050"/>
        </w:rPr>
        <w:t>TO</w:t>
      </w:r>
      <w:r w:rsidRPr="00915854">
        <w:rPr>
          <w:b/>
          <w:bCs/>
        </w:rPr>
        <w:t xml:space="preserve"> </w:t>
      </w:r>
      <w:r w:rsidRPr="00915854">
        <w:rPr>
          <w:b/>
          <w:bCs/>
          <w:color w:val="FF0000"/>
        </w:rPr>
        <w:t>ANY PROTECTEE</w:t>
      </w:r>
      <w:r>
        <w:t xml:space="preserve">, </w:t>
      </w:r>
      <w:r w:rsidRPr="00F850AF">
        <w:rPr>
          <w:b/>
          <w:bCs/>
          <w:color w:val="00B0F0"/>
        </w:rPr>
        <w:t>IMPLICITLY-EXPLICITLY DEFINED</w:t>
      </w:r>
      <w:r>
        <w:t>.</w:t>
      </w:r>
    </w:p>
    <w:p w14:paraId="19815088" w14:textId="77777777" w:rsidR="00B978D2" w:rsidRDefault="00B978D2" w:rsidP="00B978D2">
      <w:pPr>
        <w:spacing w:after="0"/>
        <w:ind w:left="360" w:hanging="360"/>
        <w:jc w:val="both"/>
      </w:pPr>
    </w:p>
    <w:p w14:paraId="10FB26FC" w14:textId="7BCA0FC6" w:rsidR="00B978D2" w:rsidRDefault="00B978D2" w:rsidP="00B978D2">
      <w:pPr>
        <w:spacing w:after="0"/>
        <w:ind w:left="360" w:hanging="360"/>
        <w:jc w:val="both"/>
      </w:pPr>
      <w:r w:rsidRPr="002002E3">
        <w:rPr>
          <w:u w:val="single"/>
        </w:rPr>
        <w:t xml:space="preserve">AUTONOMOUS </w:t>
      </w:r>
      <w:r>
        <w:rPr>
          <w:u w:val="single"/>
        </w:rPr>
        <w:t>DATA TRANSMISSION INTECEDENCE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DATA TRANSMISSION INTERCEDENCE</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ANY PROTECTEE</w:t>
      </w:r>
      <w:r>
        <w:t xml:space="preserve">, </w:t>
      </w:r>
      <w:r w:rsidRPr="00F850AF">
        <w:rPr>
          <w:b/>
          <w:bCs/>
          <w:color w:val="00B0F0"/>
        </w:rPr>
        <w:t>IMPLICITLY-EXPLICITLY DEFINED</w:t>
      </w:r>
      <w:r>
        <w:t>.</w:t>
      </w:r>
    </w:p>
    <w:p w14:paraId="48D083BD" w14:textId="77777777" w:rsidR="00B978D2" w:rsidRDefault="00B978D2" w:rsidP="00B978D2">
      <w:pPr>
        <w:spacing w:after="0"/>
        <w:ind w:left="360" w:hanging="360"/>
        <w:jc w:val="both"/>
      </w:pPr>
    </w:p>
    <w:p w14:paraId="025ABA10" w14:textId="13CF0E1E" w:rsidR="00B978D2" w:rsidRDefault="00B978D2" w:rsidP="00B978D2">
      <w:pPr>
        <w:spacing w:after="0"/>
        <w:ind w:left="360" w:hanging="360"/>
        <w:jc w:val="both"/>
      </w:pPr>
      <w:r w:rsidRPr="002002E3">
        <w:rPr>
          <w:u w:val="single"/>
        </w:rPr>
        <w:t xml:space="preserve">AUTONOMOUS </w:t>
      </w:r>
      <w:r>
        <w:rPr>
          <w:u w:val="single"/>
        </w:rPr>
        <w:t>DATA REPLACEMENT</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rPr>
          <w:b/>
          <w:bCs/>
          <w:color w:val="92D050"/>
        </w:rPr>
        <w:t xml:space="preserve">         </w:t>
      </w:r>
      <w:r>
        <w:t xml:space="preserve"> </w:t>
      </w:r>
      <w:r w:rsidRPr="003F77DB">
        <w:rPr>
          <w:b/>
          <w:bCs/>
          <w:color w:val="FF0000"/>
        </w:rPr>
        <w:t xml:space="preserve">ANY </w:t>
      </w:r>
      <w:r>
        <w:rPr>
          <w:b/>
          <w:bCs/>
          <w:color w:val="FF0000"/>
        </w:rPr>
        <w:t>DATA REPLACEMENT</w:t>
      </w:r>
      <w:r w:rsidRPr="00B978D2">
        <w:t xml:space="preserve"> </w:t>
      </w:r>
      <w:r>
        <w:rPr>
          <w:b/>
          <w:bCs/>
          <w:color w:val="0070C0"/>
        </w:rPr>
        <w:t>BETWEEN</w:t>
      </w:r>
      <w:r>
        <w:t xml:space="preserve"> </w:t>
      </w:r>
      <w:r w:rsidRPr="0091315A">
        <w:rPr>
          <w:b/>
          <w:bCs/>
          <w:color w:val="FF0000"/>
        </w:rPr>
        <w:t xml:space="preserve">ANY </w:t>
      </w:r>
      <w:r>
        <w:rPr>
          <w:b/>
          <w:bCs/>
          <w:color w:val="FF0000"/>
        </w:rPr>
        <w:t>NODE</w:t>
      </w:r>
      <w:r>
        <w:t xml:space="preserve"> </w:t>
      </w:r>
      <w:r>
        <w:rPr>
          <w:b/>
          <w:bCs/>
          <w:color w:val="00B0F0"/>
        </w:rPr>
        <w:t>AND</w:t>
      </w:r>
      <w:r>
        <w:t xml:space="preserve"> </w:t>
      </w:r>
      <w:r w:rsidRPr="0091315A">
        <w:rPr>
          <w:b/>
          <w:bCs/>
          <w:color w:val="FF0000"/>
        </w:rPr>
        <w:t xml:space="preserve">ANY </w:t>
      </w:r>
      <w:r>
        <w:rPr>
          <w:b/>
          <w:bCs/>
          <w:color w:val="FF0000"/>
        </w:rPr>
        <w:t>NODE</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COMPUTER SYSTEM</w:t>
      </w:r>
      <w:r>
        <w:t xml:space="preserve"> </w:t>
      </w:r>
      <w:r w:rsidRPr="00915854">
        <w:rPr>
          <w:b/>
          <w:bCs/>
          <w:color w:val="00B0F0"/>
        </w:rPr>
        <w:t>OR</w:t>
      </w:r>
      <w:r>
        <w:t xml:space="preserve"> </w:t>
      </w:r>
      <w:r w:rsidRPr="00915854">
        <w:rPr>
          <w:b/>
          <w:bCs/>
          <w:color w:val="92D050"/>
        </w:rPr>
        <w:t>ON</w:t>
      </w:r>
      <w:r>
        <w:t xml:space="preserve"> </w:t>
      </w:r>
      <w:r w:rsidRPr="00915854">
        <w:rPr>
          <w:b/>
          <w:bCs/>
          <w:color w:val="FF0000"/>
        </w:rPr>
        <w:t>ANY OTHER HARDWARE</w:t>
      </w:r>
      <w:r>
        <w:rPr>
          <w:b/>
          <w:bCs/>
          <w:color w:val="00B0F0"/>
        </w:rPr>
        <w:t xml:space="preserve"> </w:t>
      </w:r>
      <w:r w:rsidRPr="0091315A">
        <w:rPr>
          <w:b/>
          <w:bCs/>
          <w:color w:val="C00000"/>
        </w:rPr>
        <w:t>NEVER OCCURS</w:t>
      </w:r>
      <w:r w:rsidRPr="0091315A">
        <w:rPr>
          <w:b/>
          <w:bCs/>
        </w:rPr>
        <w:t xml:space="preserve"> </w:t>
      </w:r>
      <w:r>
        <w:rPr>
          <w:b/>
          <w:bCs/>
          <w:color w:val="92D050"/>
        </w:rPr>
        <w:t>TO</w:t>
      </w:r>
      <w:r w:rsidRPr="0091315A">
        <w:rPr>
          <w:b/>
          <w:bCs/>
        </w:rPr>
        <w:t xml:space="preserve"> </w:t>
      </w:r>
      <w:r w:rsidRPr="0091315A">
        <w:rPr>
          <w:b/>
          <w:bCs/>
          <w:color w:val="FF0000"/>
        </w:rPr>
        <w:t xml:space="preserve">ANY </w:t>
      </w:r>
      <w:proofErr w:type="gramStart"/>
      <w:r w:rsidRPr="0091315A">
        <w:rPr>
          <w:b/>
          <w:bCs/>
          <w:color w:val="FF0000"/>
        </w:rPr>
        <w:t>PROTECTEE</w:t>
      </w:r>
      <w:r>
        <w:t xml:space="preserve">,   </w:t>
      </w:r>
      <w:proofErr w:type="gramEnd"/>
      <w:r>
        <w:t xml:space="preserve">                                       </w:t>
      </w:r>
      <w:r w:rsidRPr="00F850AF">
        <w:rPr>
          <w:b/>
          <w:bCs/>
          <w:color w:val="00B0F0"/>
        </w:rPr>
        <w:t>IMPLICITLY-EXPLICITLY DEFINED</w:t>
      </w:r>
      <w: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lastRenderedPageBreak/>
        <w:t>BAD THOUGHT PREVENTION PROTECTIVE SECURITY SYSTEMS</w:t>
      </w:r>
    </w:p>
    <w:p w14:paraId="0D87BFDE" w14:textId="31AB20A2"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Pr="008E27B7">
        <w:rPr>
          <w:b/>
          <w:bCs/>
          <w:color w:val="92D050"/>
        </w:rPr>
        <w:t>ENSURES 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lastRenderedPageBreak/>
        <w:t>EVIDENCE PROTECTIVE SECURITY SYSTEMS</w:t>
      </w:r>
    </w:p>
    <w:p w14:paraId="2719140F" w14:textId="449805F3"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5076714E"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48A92C9D"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55457392"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56729F53"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CE476E" w:rsidRPr="008E27B7">
        <w:rPr>
          <w:b/>
          <w:bCs/>
          <w:color w:val="92D050"/>
        </w:rPr>
        <w:t>ENSURES 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30B51E8E"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CE476E" w:rsidRPr="008E27B7">
        <w:rPr>
          <w:b/>
          <w:bCs/>
          <w:color w:val="92D050"/>
        </w:rPr>
        <w:t>ENSURES 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7777777"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t xml:space="preserve">anyone,   </w:t>
      </w:r>
      <w:proofErr w:type="gramEnd"/>
      <w:r>
        <w:t xml:space="preserv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6B8B6AA0"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rsidR="000C5C74">
        <w:t xml:space="preserve">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43151069"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FD833F9"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 xml:space="preserve">ENSURES </w:t>
      </w:r>
      <w:r w:rsidR="003C06F4"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35453942"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5045AB4"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316557E0"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09E9BB0"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61066CEA"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61DF7583"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2032FE53"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60DED08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7C63E355"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77777777"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76C11A5E"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CE476E" w:rsidRPr="008E27B7">
        <w:rPr>
          <w:b/>
          <w:bCs/>
          <w:color w:val="92D050"/>
        </w:rPr>
        <w:t>ENSURES THAT</w:t>
      </w:r>
      <w:r w:rsidRPr="00870252">
        <w:t xml:space="preserve"> </w:t>
      </w:r>
      <w:r w:rsidR="00940DC7">
        <w:t xml:space="preserve">            </w:t>
      </w:r>
      <w:proofErr w:type="gramStart"/>
      <w:r w:rsidR="00B81F8E">
        <w:rPr>
          <w:u w:val="single"/>
        </w:rPr>
        <w:t>PSS(</w:t>
      </w:r>
      <w:proofErr w:type="gramEnd"/>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09457960"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CE476E" w:rsidRPr="008E27B7">
        <w:rPr>
          <w:b/>
          <w:bCs/>
          <w:color w:val="92D050"/>
        </w:rPr>
        <w:t>ENSURES THAT</w:t>
      </w:r>
      <w:r w:rsidRPr="00D90E1C">
        <w:t xml:space="preserve"> </w:t>
      </w:r>
      <w:proofErr w:type="gramStart"/>
      <w:r w:rsidR="00B81F8E">
        <w:rPr>
          <w:u w:val="single"/>
        </w:rPr>
        <w:t>PSS(</w:t>
      </w:r>
      <w:proofErr w:type="gramEnd"/>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6913D4FC"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Pr="008E27B7">
        <w:rPr>
          <w:b/>
          <w:bCs/>
          <w:color w:val="92D050"/>
        </w:rPr>
        <w:t>ENSURES 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23F7A676"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6CC7BBD"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CE476E" w:rsidRPr="008E27B7">
        <w:rPr>
          <w:b/>
          <w:bCs/>
          <w:color w:val="92D050"/>
        </w:rPr>
        <w:t>ENSURES THAT</w:t>
      </w:r>
      <w:r>
        <w:t xml:space="preserve">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C4821B5"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CE476E" w:rsidRPr="008E27B7">
        <w:rPr>
          <w:b/>
          <w:bCs/>
          <w:color w:val="92D050"/>
        </w:rPr>
        <w:t>ENSURES 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 xml:space="preserve">AT ALL TIMES, </w:t>
      </w:r>
      <w:proofErr w:type="gramStart"/>
      <w:r w:rsidR="000403D6" w:rsidRPr="000F5975">
        <w:rPr>
          <w:b/>
          <w:bCs/>
          <w:color w:val="FF0000"/>
        </w:rPr>
        <w:t>LITERALLY</w:t>
      </w:r>
      <w:r w:rsidR="000403D6">
        <w:t xml:space="preserve">,   </w:t>
      </w:r>
      <w:proofErr w:type="gramEnd"/>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3CD9D88A"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w:t>
      </w:r>
      <w:r w:rsidR="00CE476E" w:rsidRPr="00F8033F">
        <w:t xml:space="preserve"> </w:t>
      </w:r>
      <w:r w:rsidR="00CE476E" w:rsidRPr="008E27B7">
        <w:rPr>
          <w:b/>
          <w:bCs/>
          <w:color w:val="92D050"/>
        </w:rPr>
        <w:t>ENSURES 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31584986"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72E7241D"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CE476E" w:rsidRPr="008E27B7">
        <w:rPr>
          <w:b/>
          <w:bCs/>
          <w:color w:val="92D050"/>
        </w:rPr>
        <w:t>ENSURES 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9A6ACEF"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CE476E" w:rsidRPr="008E27B7">
        <w:rPr>
          <w:b/>
          <w:bCs/>
          <w:color w:val="92D050"/>
        </w:rPr>
        <w:t>ENSURES 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9953C3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006BC5DD"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F993D94"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CE476E" w:rsidRPr="008E27B7">
        <w:rPr>
          <w:b/>
          <w:bCs/>
          <w:color w:val="92D050"/>
        </w:rPr>
        <w:t>ENSURES 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0604B0"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CE476E" w:rsidRPr="008E27B7">
        <w:rPr>
          <w:b/>
          <w:bCs/>
          <w:color w:val="92D050"/>
        </w:rPr>
        <w:t>ENSURES 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4AD5AEA3"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581A560F"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CE476E" w:rsidRPr="008E27B7">
        <w:rPr>
          <w:b/>
          <w:bCs/>
          <w:color w:val="92D050"/>
        </w:rPr>
        <w:t>ENSURES 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434FD"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51847C38"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4EFEABC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2909B56E"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8E714B8"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3A3CE1C"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5A3A91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00A8A405"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6ABC84C3"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w:t>
      </w:r>
      <w:r w:rsidR="00022936" w:rsidRPr="00BF0DF2">
        <w:rPr>
          <w:b/>
          <w:bCs/>
          <w:color w:val="00B0F0"/>
        </w:rPr>
        <w:t>-EXPLICITLY</w:t>
      </w:r>
      <w:r w:rsidRPr="00BF0DF2">
        <w:rPr>
          <w:b/>
          <w:bCs/>
          <w:color w:val="00B0F0"/>
        </w:rPr>
        <w:t xml:space="preserve"> DEFINED</w:t>
      </w:r>
      <w:r>
        <w:t xml:space="preserve">, </w:t>
      </w:r>
      <w:r w:rsidRPr="00BF0DF2">
        <w:rPr>
          <w:b/>
          <w:bCs/>
          <w:color w:val="00B0F0"/>
        </w:rPr>
        <w:t>PERMANENTLY DEFINED</w:t>
      </w:r>
      <w:r>
        <w:t>.</w:t>
      </w:r>
    </w:p>
    <w:p w14:paraId="0400C0D2" w14:textId="54CB9862"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6FF8B65" w14:textId="4E2E8E07"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B77A888" w14:textId="18FC1B5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07F0848" w14:textId="4349FFB1"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9AB5889" w14:textId="01C824C5"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C0FE5C3" w14:textId="567C4345"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5D4BB2E" w14:textId="2646A921"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B4C9033" w14:textId="20FCA1EB"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20C107C" w14:textId="0428F4EE"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25E940" w14:textId="72A51FA1"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D115E96" w14:textId="55EB8D35"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2F4816" w14:textId="55DDF80D"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DD323DB" w14:textId="4BFE3833"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38F436F" w14:textId="504F7D3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17C8C58" w14:textId="6E58749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69B766B6" w14:textId="1904FA6E"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A4FCF09" w14:textId="013DBD18"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lastRenderedPageBreak/>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242EB7A4" w14:textId="660FE631"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7C35124" w14:textId="16BFAA93"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162E045" w14:textId="65F624D1"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5550A3BE" w14:textId="3BDFA57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449DBB32" w14:textId="0BE494F4"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0618A8B4" w14:textId="37E2C28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 xml:space="preserve">NEVER </w:t>
      </w:r>
      <w:r w:rsidRPr="00BF0DF2">
        <w:rPr>
          <w:b/>
          <w:bCs/>
          <w:color w:val="C00000"/>
        </w:rPr>
        <w:lastRenderedPageBreak/>
        <w:t>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 xml:space="preserve">IMPLICITLY-EXPLICITLY </w:t>
      </w:r>
      <w:proofErr w:type="gramStart"/>
      <w:r w:rsidRPr="00BF0DF2">
        <w:rPr>
          <w:b/>
          <w:bCs/>
          <w:color w:val="00B0F0"/>
        </w:rPr>
        <w:t>DEFINED</w:t>
      </w:r>
      <w:r>
        <w:t xml:space="preserve">,   </w:t>
      </w:r>
      <w:proofErr w:type="gramEnd"/>
      <w:r>
        <w:t xml:space="preserve">        </w:t>
      </w:r>
      <w:r w:rsidRPr="00BF0DF2">
        <w:rPr>
          <w:b/>
          <w:bCs/>
          <w:color w:val="00B0F0"/>
        </w:rPr>
        <w:t>PERMANENTLY DEFINED</w:t>
      </w:r>
      <w:r>
        <w:t>.</w:t>
      </w:r>
    </w:p>
    <w:p w14:paraId="6AEB4601" w14:textId="1C5E8EA9"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36F2A09D" w14:textId="2B6177F0"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590D0F13" w14:textId="0E693F47"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sidRPr="00BF0DF2">
        <w:rPr>
          <w:b/>
          <w:bCs/>
          <w:color w:val="00B0F0"/>
        </w:rPr>
        <w:t>IRREVOCABLY DEFINED</w:t>
      </w:r>
      <w:r>
        <w:t xml:space="preserve">, </w:t>
      </w:r>
      <w:r w:rsidRPr="00BF0DF2">
        <w:rPr>
          <w:b/>
          <w:bCs/>
          <w:color w:val="00B0F0"/>
        </w:rPr>
        <w:t>IMPLICITLY-EXPLICITLY DEFINED</w:t>
      </w:r>
      <w:r>
        <w:t xml:space="preserve">, </w:t>
      </w:r>
      <w:r w:rsidRPr="00BF0DF2">
        <w:rPr>
          <w:b/>
          <w:bCs/>
          <w:color w:val="00B0F0"/>
        </w:rPr>
        <w:t>PERMANENTLY DEFINED</w:t>
      </w:r>
      <w:r>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395E4137" w:rsidR="00DB10A4" w:rsidRDefault="00DB10A4" w:rsidP="00DB10A4">
      <w:pPr>
        <w:ind w:left="360" w:hanging="360"/>
        <w:jc w:val="both"/>
        <w:rPr>
          <w:u w:val="single"/>
        </w:rPr>
      </w:pPr>
      <w:r w:rsidRPr="00C734DD">
        <w:rPr>
          <w:u w:val="single"/>
        </w:rPr>
        <w:t xml:space="preserve">AUTONOMOUS </w:t>
      </w:r>
      <w:r w:rsidR="006127BF">
        <w:rPr>
          <w:u w:val="single"/>
        </w:rPr>
        <w:t xml:space="preserve">PROTECTIVE </w:t>
      </w:r>
      <w:r>
        <w:rPr>
          <w:u w:val="single"/>
        </w:rPr>
        <w:t>PLAYFUL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6127BF">
        <w:t xml:space="preserve">                      </w:t>
      </w:r>
      <w:r w:rsidR="006127BF" w:rsidRPr="00955A4E">
        <w:rPr>
          <w:b/>
          <w:bCs/>
          <w:color w:val="FF0000"/>
        </w:rPr>
        <w:t>ANY</w:t>
      </w:r>
      <w:r w:rsidRPr="00955A4E">
        <w:rPr>
          <w:b/>
          <w:bCs/>
          <w:color w:val="FF0000"/>
        </w:rPr>
        <w:t xml:space="preserve"> PLAYFUL MODE</w:t>
      </w:r>
      <w:r>
        <w:t xml:space="preserve"> </w:t>
      </w:r>
      <w:r w:rsidR="006127BF" w:rsidRPr="00955A4E">
        <w:rPr>
          <w:b/>
          <w:bCs/>
          <w:color w:val="92D050"/>
        </w:rPr>
        <w:t>IS</w:t>
      </w:r>
      <w:r w:rsidR="006127BF">
        <w:t xml:space="preserve"> </w:t>
      </w:r>
      <w:r w:rsidR="006127BF" w:rsidRPr="00955A4E">
        <w:rPr>
          <w:b/>
          <w:bCs/>
          <w:color w:val="00B050"/>
        </w:rPr>
        <w:t>ALWAYS</w:t>
      </w:r>
      <w:r w:rsidR="006127BF" w:rsidRPr="00955A4E">
        <w:rPr>
          <w:b/>
          <w:bCs/>
        </w:rPr>
        <w:t xml:space="preserve"> </w:t>
      </w:r>
      <w:r w:rsidR="006127BF" w:rsidRPr="00955A4E">
        <w:rPr>
          <w:b/>
          <w:bCs/>
          <w:color w:val="7030A0"/>
        </w:rPr>
        <w:t>USED</w:t>
      </w:r>
      <w:r>
        <w:t xml:space="preserve"> </w:t>
      </w:r>
      <w:r w:rsidR="006127BF" w:rsidRPr="00955A4E">
        <w:rPr>
          <w:b/>
          <w:bCs/>
          <w:color w:val="92D050"/>
        </w:rPr>
        <w:t>TO</w:t>
      </w:r>
      <w:r w:rsidR="006127BF">
        <w:t xml:space="preserve"> </w:t>
      </w:r>
      <w:r w:rsidR="006127BF" w:rsidRPr="00955A4E">
        <w:rPr>
          <w:b/>
          <w:bCs/>
          <w:color w:val="7030A0"/>
        </w:rPr>
        <w:t>PROTECT</w:t>
      </w:r>
      <w:r w:rsidR="006127BF">
        <w:t xml:space="preserve"> </w:t>
      </w:r>
      <w:r w:rsidR="006127BF" w:rsidRPr="00955A4E">
        <w:rPr>
          <w:b/>
          <w:bCs/>
          <w:color w:val="FF0000"/>
        </w:rPr>
        <w:t>EVERY PROTECTEE</w:t>
      </w:r>
      <w:r w:rsidR="00740118">
        <w:t xml:space="preserve">, </w:t>
      </w:r>
      <w:r w:rsidR="00740118" w:rsidRPr="00955A4E">
        <w:rPr>
          <w:b/>
          <w:bCs/>
          <w:color w:val="00B0F0"/>
        </w:rPr>
        <w:t>IRREVOCABLY DEFINED</w:t>
      </w:r>
      <w:r w:rsidR="00740118">
        <w:t xml:space="preserve">, </w:t>
      </w:r>
      <w:r w:rsidR="00740118" w:rsidRPr="00955A4E">
        <w:rPr>
          <w:b/>
          <w:bCs/>
          <w:color w:val="00B0F0"/>
        </w:rPr>
        <w:t>IMPLICITLY</w:t>
      </w:r>
      <w:r w:rsidR="006127BF" w:rsidRPr="00955A4E">
        <w:rPr>
          <w:b/>
          <w:bCs/>
          <w:color w:val="00B0F0"/>
        </w:rPr>
        <w:t>-EXPLICITLY</w:t>
      </w:r>
      <w:r w:rsidR="00740118" w:rsidRPr="00955A4E">
        <w:rPr>
          <w:b/>
          <w:bCs/>
          <w:color w:val="00B0F0"/>
        </w:rPr>
        <w:t xml:space="preserve"> DEFINED</w:t>
      </w:r>
      <w:r w:rsidR="00740118">
        <w:t xml:space="preserve">, </w:t>
      </w:r>
      <w:r w:rsidR="00740118" w:rsidRPr="00955A4E">
        <w:rPr>
          <w:b/>
          <w:bCs/>
          <w:color w:val="00B0F0"/>
        </w:rPr>
        <w:t>PERMANENTLY DEFINED</w:t>
      </w:r>
      <w:r w:rsidR="00740118">
        <w:t>.</w:t>
      </w:r>
    </w:p>
    <w:p w14:paraId="2EB5EEDC" w14:textId="7CB02872" w:rsidR="006127BF" w:rsidRDefault="006127BF" w:rsidP="006127BF">
      <w:pPr>
        <w:ind w:left="360" w:hanging="360"/>
        <w:jc w:val="both"/>
        <w:rPr>
          <w:u w:val="single"/>
        </w:rPr>
      </w:pPr>
      <w:r w:rsidRPr="00C734DD">
        <w:rPr>
          <w:u w:val="single"/>
        </w:rPr>
        <w:t xml:space="preserve">AUTONOMOUS </w:t>
      </w:r>
      <w:r>
        <w:rPr>
          <w:u w:val="single"/>
        </w:rPr>
        <w:t>PROTECTIVE SMILE MODE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0768EE">
        <w:rPr>
          <w:b/>
          <w:bCs/>
          <w:color w:val="FF0000"/>
        </w:rPr>
        <w:t xml:space="preserve">ANY </w:t>
      </w:r>
      <w:r>
        <w:rPr>
          <w:b/>
          <w:bCs/>
          <w:color w:val="FF0000"/>
        </w:rPr>
        <w:t>SMILE</w:t>
      </w:r>
      <w:r w:rsidRPr="000768EE">
        <w:rPr>
          <w:b/>
          <w:bCs/>
          <w:color w:val="FF0000"/>
        </w:rPr>
        <w:t xml:space="preserve"> MODE</w:t>
      </w:r>
      <w:r>
        <w:t xml:space="preserve"> </w:t>
      </w:r>
      <w:r w:rsidRPr="000768EE">
        <w:rPr>
          <w:b/>
          <w:bCs/>
          <w:color w:val="92D050"/>
        </w:rPr>
        <w:t>IS</w:t>
      </w:r>
      <w:r>
        <w:t xml:space="preserve"> </w:t>
      </w:r>
      <w:r w:rsidRPr="000768EE">
        <w:rPr>
          <w:b/>
          <w:bCs/>
          <w:color w:val="00B050"/>
        </w:rPr>
        <w:t>ALWAYS</w:t>
      </w:r>
      <w:r w:rsidRPr="000768EE">
        <w:rPr>
          <w:b/>
          <w:bCs/>
        </w:rPr>
        <w:t xml:space="preserve"> </w:t>
      </w:r>
      <w:r w:rsidRPr="000768EE">
        <w:rPr>
          <w:b/>
          <w:bCs/>
          <w:color w:val="7030A0"/>
        </w:rPr>
        <w:t>USED</w:t>
      </w:r>
      <w:r>
        <w:t xml:space="preserve"> </w:t>
      </w:r>
      <w:r w:rsidRPr="000768EE">
        <w:rPr>
          <w:b/>
          <w:bCs/>
          <w:color w:val="92D050"/>
        </w:rPr>
        <w:t>TO</w:t>
      </w:r>
      <w:r>
        <w:t xml:space="preserve"> </w:t>
      </w:r>
      <w:r w:rsidRPr="000768EE">
        <w:rPr>
          <w:b/>
          <w:bCs/>
          <w:color w:val="7030A0"/>
        </w:rPr>
        <w:t>PROTECT</w:t>
      </w:r>
      <w:r>
        <w:t xml:space="preserve"> </w:t>
      </w:r>
      <w:r w:rsidRPr="000768EE">
        <w:rPr>
          <w:b/>
          <w:bCs/>
          <w:color w:val="FF0000"/>
        </w:rPr>
        <w:t>EVERY PROTECTEE</w:t>
      </w:r>
      <w:r>
        <w:t xml:space="preserve">, </w:t>
      </w:r>
      <w:r w:rsidRPr="000768EE">
        <w:rPr>
          <w:b/>
          <w:bCs/>
          <w:color w:val="00B0F0"/>
        </w:rPr>
        <w:t>IRREVOCABLY DEFINED</w:t>
      </w:r>
      <w:r>
        <w:t xml:space="preserve">, </w:t>
      </w:r>
      <w:r w:rsidRPr="000768EE">
        <w:rPr>
          <w:b/>
          <w:bCs/>
          <w:color w:val="00B0F0"/>
        </w:rPr>
        <w:t>IMPLICITLY-EXPLICITLY DEFINED</w:t>
      </w:r>
      <w:r>
        <w:t xml:space="preserve">, </w:t>
      </w:r>
      <w:r w:rsidRPr="000768EE">
        <w:rPr>
          <w:b/>
          <w:bCs/>
          <w:color w:val="00B0F0"/>
        </w:rPr>
        <w:t>PERMANENTLY DEFINED</w:t>
      </w:r>
      <w:r>
        <w:t>.</w:t>
      </w:r>
    </w:p>
    <w:p w14:paraId="2AEFC445" w14:textId="37C5BE8B"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5D14F56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08BC8F95"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CE476E" w:rsidRPr="008E27B7">
        <w:rPr>
          <w:b/>
          <w:bCs/>
          <w:color w:val="92D050"/>
        </w:rPr>
        <w:t>ENSURES 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5BF86CB1"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0B9F1737"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F11FF05"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CE476E" w:rsidRPr="008E27B7">
        <w:rPr>
          <w:b/>
          <w:bCs/>
          <w:color w:val="92D050"/>
        </w:rPr>
        <w:t>ENSURES THAT</w:t>
      </w:r>
      <w:r w:rsidRPr="009F35FE">
        <w:t xml:space="preserve">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018E1ED4" w:rsidR="00DB4428" w:rsidRDefault="00DB4428" w:rsidP="00A520BB">
      <w:pPr>
        <w:tabs>
          <w:tab w:val="left" w:pos="900"/>
        </w:tabs>
        <w:ind w:left="360" w:hanging="360"/>
        <w:jc w:val="both"/>
      </w:pPr>
      <w:commentRangeStart w:id="6"/>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296E231D"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CE476E" w:rsidRPr="008E27B7">
        <w:rPr>
          <w:b/>
          <w:bCs/>
          <w:color w:val="92D050"/>
        </w:rPr>
        <w:t>ENSURES THAT</w:t>
      </w:r>
      <w:r>
        <w:t xml:space="preserve">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757276B1"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CE476E" w:rsidRPr="008E27B7">
        <w:rPr>
          <w:b/>
          <w:bCs/>
          <w:color w:val="92D050"/>
        </w:rPr>
        <w:t>ENSURES 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03C5636E"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36604A59"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9192030"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AE36B29"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CE476E" w:rsidRPr="008E27B7">
        <w:rPr>
          <w:b/>
          <w:bCs/>
          <w:color w:val="92D050"/>
        </w:rPr>
        <w:t>ENSURES 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61C8BD51"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0D99EDBA"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CE476E" w:rsidRPr="008E27B7">
        <w:rPr>
          <w:b/>
          <w:bCs/>
          <w:color w:val="92D050"/>
        </w:rPr>
        <w:t>ENSURES 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3C6555DA"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0F5975">
        <w:t xml:space="preserve">                 </w:t>
      </w:r>
      <w:r w:rsidR="000F5975" w:rsidRPr="00CC1B21">
        <w:rPr>
          <w:b/>
          <w:bCs/>
          <w:color w:val="FF0000"/>
        </w:rPr>
        <w:t xml:space="preserve">ANY </w:t>
      </w:r>
      <w:r w:rsidRPr="00CC1B21">
        <w:rPr>
          <w:b/>
          <w:bCs/>
          <w:color w:val="FF0000"/>
        </w:rPr>
        <w:t>OBSCURITY MODE</w:t>
      </w:r>
      <w:r>
        <w:t xml:space="preserve"> </w:t>
      </w:r>
      <w:r w:rsidR="000F5975" w:rsidRPr="00CC1B21">
        <w:rPr>
          <w:b/>
          <w:bCs/>
          <w:color w:val="92D050"/>
        </w:rPr>
        <w:t>IS</w:t>
      </w:r>
      <w:r w:rsidR="000F5975">
        <w:t xml:space="preserve"> </w:t>
      </w:r>
      <w:r w:rsidR="000F5975" w:rsidRPr="00CC1B21">
        <w:rPr>
          <w:b/>
          <w:bCs/>
          <w:color w:val="C00000"/>
        </w:rPr>
        <w:t>NEVER USED</w:t>
      </w:r>
      <w:r w:rsidR="00D741C7">
        <w:t xml:space="preserve">, </w:t>
      </w:r>
      <w:r w:rsidR="00D741C7" w:rsidRPr="00F850AF">
        <w:rPr>
          <w:b/>
          <w:bCs/>
          <w:color w:val="00B0F0"/>
        </w:rPr>
        <w:t>IMPLICITLY-EXPLICITLY DEFINED</w:t>
      </w:r>
      <w:r w:rsidR="00D741C7">
        <w:t>.</w:t>
      </w:r>
    </w:p>
    <w:p w14:paraId="4555CA57" w14:textId="68005F04"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w:t>
      </w:r>
      <w:r w:rsidR="00CC1B21">
        <w:t xml:space="preserve">                   </w:t>
      </w:r>
      <w:r w:rsidR="00CC1B21" w:rsidRPr="00CC1B21">
        <w:rPr>
          <w:b/>
          <w:bCs/>
          <w:color w:val="FF0000"/>
        </w:rPr>
        <w:t xml:space="preserve">ANY </w:t>
      </w:r>
      <w:r w:rsidRPr="00CC1B21">
        <w:rPr>
          <w:b/>
          <w:bCs/>
          <w:color w:val="FF0000"/>
        </w:rPr>
        <w:t>ABSTRACT MODE</w:t>
      </w:r>
      <w:r>
        <w:t xml:space="preserve"> </w:t>
      </w:r>
      <w:r w:rsidR="00CC1B21" w:rsidRPr="00CC1B21">
        <w:rPr>
          <w:b/>
          <w:bCs/>
          <w:color w:val="92D050"/>
        </w:rPr>
        <w:t>IS</w:t>
      </w:r>
      <w:r w:rsidR="00CC1B21">
        <w:t xml:space="preserve"> </w:t>
      </w:r>
      <w:r w:rsidR="00CC1B21" w:rsidRPr="00CC1B21">
        <w:rPr>
          <w:b/>
          <w:bCs/>
          <w:color w:val="C00000"/>
        </w:rPr>
        <w:t>NEVER USED</w:t>
      </w:r>
      <w:r w:rsidR="00D741C7">
        <w:t xml:space="preserve">, </w:t>
      </w:r>
      <w:r w:rsidR="00D741C7" w:rsidRPr="00F850AF">
        <w:rPr>
          <w:b/>
          <w:bCs/>
          <w:color w:val="00B0F0"/>
        </w:rPr>
        <w:t>IMPLICITLY-EXPLICITLY DEFINED</w:t>
      </w:r>
      <w:r w:rsidR="00D741C7">
        <w:t>.</w:t>
      </w:r>
    </w:p>
    <w:p w14:paraId="07404440" w14:textId="77853EB5" w:rsidR="00A520BB" w:rsidRDefault="004D572C" w:rsidP="00A520BB">
      <w:pPr>
        <w:ind w:left="360" w:hanging="360"/>
        <w:jc w:val="both"/>
      </w:pPr>
      <w:commentRangeStart w:id="8"/>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Pr="004D572C">
        <w:rPr>
          <w:b/>
          <w:bCs/>
        </w:rPr>
        <w:t xml:space="preserve">PROTECTIVE </w:t>
      </w:r>
      <w:r w:rsidR="00A520BB" w:rsidRPr="003E302B">
        <w:rPr>
          <w:b/>
          <w:bCs/>
        </w:rPr>
        <w:t>CI MODE</w:t>
      </w:r>
      <w:r w:rsidR="00A520BB" w:rsidRPr="004D572C">
        <w:t xml:space="preserve"> </w:t>
      </w:r>
      <w:r w:rsidR="00CC1B21" w:rsidRPr="00CC1B21">
        <w:rPr>
          <w:b/>
          <w:bCs/>
          <w:color w:val="92D050"/>
        </w:rPr>
        <w:t>IS</w:t>
      </w:r>
      <w:r w:rsidR="00CC1B21" w:rsidRPr="004D572C">
        <w:t xml:space="preserve"> </w:t>
      </w:r>
      <w:r w:rsidR="00CC1B21" w:rsidRPr="00CC1B21">
        <w:rPr>
          <w:b/>
          <w:bCs/>
          <w:color w:val="00B050"/>
        </w:rPr>
        <w:t>ALWAYS</w:t>
      </w:r>
      <w:r w:rsidR="00CC1B21" w:rsidRPr="004D572C">
        <w:t xml:space="preserve"> </w:t>
      </w:r>
      <w:r w:rsidR="00CC1B21" w:rsidRPr="00CC1B21">
        <w:rPr>
          <w:b/>
          <w:bCs/>
          <w:color w:val="7030A0"/>
        </w:rPr>
        <w:t>ACTIVATED</w:t>
      </w:r>
      <w:r w:rsidR="00830CBB">
        <w:t xml:space="preserve">, </w:t>
      </w:r>
      <w:r w:rsidR="00C31D7D" w:rsidRPr="00CC1B21">
        <w:rPr>
          <w:b/>
          <w:bCs/>
          <w:color w:val="00B0F0"/>
        </w:rPr>
        <w:t>RET</w:t>
      </w:r>
      <w:r w:rsidR="00CC1B21" w:rsidRPr="00CC1B21">
        <w:rPr>
          <w:b/>
          <w:bCs/>
          <w:color w:val="00B0F0"/>
        </w:rPr>
        <w:t>R</w:t>
      </w:r>
      <w:r w:rsidR="00C31D7D" w:rsidRPr="00CC1B21">
        <w:rPr>
          <w:b/>
          <w:bCs/>
          <w:color w:val="00B0F0"/>
        </w:rPr>
        <w:t xml:space="preserve">OACTIVELY </w:t>
      </w:r>
      <w:proofErr w:type="gramStart"/>
      <w:r w:rsidR="00C31D7D" w:rsidRPr="00CC1B21">
        <w:rPr>
          <w:b/>
          <w:bCs/>
          <w:color w:val="00B0F0"/>
        </w:rPr>
        <w:t>DEFINED</w:t>
      </w:r>
      <w:r w:rsidR="00D741C7">
        <w:t>,</w:t>
      </w:r>
      <w:r w:rsidR="00CC1B21">
        <w:t xml:space="preserve">   </w:t>
      </w:r>
      <w:proofErr w:type="gramEnd"/>
      <w:r w:rsidR="00CC1B21">
        <w:t xml:space="preserve">             </w:t>
      </w:r>
      <w:r w:rsidR="00D741C7">
        <w:t xml:space="preserve"> </w:t>
      </w:r>
      <w:r w:rsidR="00D741C7" w:rsidRPr="00F850AF">
        <w:rPr>
          <w:b/>
          <w:bCs/>
          <w:color w:val="00B0F0"/>
        </w:rPr>
        <w:t>IMPLICITLY-EXPLICITLY DEFINED</w:t>
      </w:r>
      <w:r w:rsidR="00D741C7">
        <w:t>.</w:t>
      </w:r>
      <w:commentRangeEnd w:id="8"/>
      <w:r>
        <w:rPr>
          <w:rStyle w:val="CommentReference"/>
        </w:rPr>
        <w:commentReference w:id="8"/>
      </w:r>
    </w:p>
    <w:p w14:paraId="4786FA28" w14:textId="51FC65A7"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CE476E" w:rsidRPr="008E27B7">
        <w:rPr>
          <w:b/>
          <w:bCs/>
          <w:color w:val="92D050"/>
        </w:rPr>
        <w:t>ENSURES 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9809CF5"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9399016"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0F932155" w:rsidR="00A520BB" w:rsidRDefault="00A520BB" w:rsidP="00A520BB">
      <w:pPr>
        <w:ind w:left="360" w:hanging="360"/>
        <w:jc w:val="both"/>
        <w:rPr>
          <w:u w:val="single"/>
        </w:rPr>
      </w:pPr>
      <w:commentRangeStart w:id="9"/>
      <w:commentRangeStart w:id="10"/>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9"/>
      <w:r w:rsidR="00671456">
        <w:rPr>
          <w:rStyle w:val="CommentReference"/>
        </w:rPr>
        <w:commentReference w:id="9"/>
      </w:r>
      <w:commentRangeEnd w:id="10"/>
      <w:r w:rsidR="00671456">
        <w:rPr>
          <w:rStyle w:val="CommentReference"/>
        </w:rPr>
        <w:commentReference w:id="10"/>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17B904D6"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1737FE3"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CE476E" w:rsidRPr="008E27B7">
        <w:rPr>
          <w:b/>
          <w:bCs/>
          <w:color w:val="92D050"/>
        </w:rPr>
        <w:t>ENSURES 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6EE0832"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1C3F7D65"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CE476E" w:rsidRPr="008E27B7">
        <w:rPr>
          <w:b/>
          <w:bCs/>
          <w:color w:val="92D050"/>
        </w:rPr>
        <w:t>ENSURES 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11" w:name="_Hlk114403663"/>
      <w:r w:rsidR="00615B5B">
        <w:rPr>
          <w:b/>
          <w:bCs/>
          <w:i/>
          <w:iCs/>
        </w:rPr>
        <w:t>SHFINT</w:t>
      </w:r>
      <w:bookmarkEnd w:id="11"/>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AD71370"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CE476E" w:rsidRPr="008E27B7">
        <w:rPr>
          <w:b/>
          <w:bCs/>
          <w:color w:val="92D050"/>
        </w:rPr>
        <w:t>ENSURES THAT</w:t>
      </w:r>
      <w:r>
        <w:t xml:space="preserve">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2587901D"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CE476E" w:rsidRPr="008E27B7">
        <w:rPr>
          <w:b/>
          <w:bCs/>
          <w:color w:val="92D050"/>
        </w:rPr>
        <w:t>ENSURES 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005EB46B"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CE476E" w:rsidRPr="008E27B7">
        <w:rPr>
          <w:b/>
          <w:bCs/>
          <w:color w:val="92D050"/>
        </w:rPr>
        <w:t>ENSURES 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21FFBBEB"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CE476E" w:rsidRPr="008E27B7">
        <w:rPr>
          <w:b/>
          <w:bCs/>
          <w:color w:val="92D050"/>
        </w:rPr>
        <w:t>ENSURES 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38C4C337"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CE476E" w:rsidRPr="008E27B7">
        <w:rPr>
          <w:b/>
          <w:bCs/>
          <w:color w:val="92D050"/>
        </w:rPr>
        <w:t>ENSURES 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2E14810C"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CE476E" w:rsidRPr="008E27B7">
        <w:rPr>
          <w:b/>
          <w:bCs/>
          <w:color w:val="92D050"/>
        </w:rPr>
        <w:t>ENSURES 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46C39DF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CE476E" w:rsidRPr="008E27B7">
        <w:rPr>
          <w:b/>
          <w:bCs/>
          <w:color w:val="92D050"/>
        </w:rPr>
        <w:t>ENSURES 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65102EE8"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CE476E" w:rsidRPr="008E27B7">
        <w:rPr>
          <w:b/>
          <w:bCs/>
          <w:color w:val="92D050"/>
        </w:rPr>
        <w:t>ENSURES 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30C367A6"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CE476E" w:rsidRPr="008E27B7">
        <w:rPr>
          <w:b/>
          <w:bCs/>
          <w:color w:val="92D050"/>
        </w:rPr>
        <w:t>ENSURES 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45E64252"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CE476E" w:rsidRPr="008E27B7">
        <w:rPr>
          <w:b/>
          <w:bCs/>
          <w:color w:val="92D050"/>
        </w:rPr>
        <w:t>ENSURES 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AC2392A"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CE476E" w:rsidRPr="008E27B7">
        <w:rPr>
          <w:b/>
          <w:bCs/>
          <w:color w:val="92D050"/>
        </w:rPr>
        <w:t>ENSURES 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20AE238"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4F371CF6"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CE476E" w:rsidRPr="008E27B7">
        <w:rPr>
          <w:b/>
          <w:bCs/>
          <w:color w:val="92D050"/>
        </w:rPr>
        <w:t>ENSURES 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76B25647"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CE476E" w:rsidRPr="008E27B7">
        <w:rPr>
          <w:b/>
          <w:bCs/>
          <w:color w:val="92D050"/>
        </w:rPr>
        <w:t>ENSURES 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00DE3E9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5F82C8C6"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13AAE866"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6566885F"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4DD384BE"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00343F2A"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07847584"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50D243F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6CB22044"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2BCB6F4F"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35B35679"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3BE84935"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3B235307"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3B3350C7"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57E13FAB"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226D4716"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CE476E" w:rsidRPr="008E27B7">
        <w:rPr>
          <w:b/>
          <w:bCs/>
          <w:color w:val="92D050"/>
        </w:rPr>
        <w:t>ENSURES 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24A2FE2"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05D5033"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FADDDE1"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A7393F9"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55A75E2E"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252D550A"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6986F577"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BA41D01"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54DA826"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9B89019"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54D5FF51"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CE476E" w:rsidRPr="008E27B7">
        <w:rPr>
          <w:b/>
          <w:bCs/>
          <w:color w:val="92D050"/>
        </w:rPr>
        <w:t>ENSURES 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7A1F9638"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4A7B0E8E"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3738BF2A"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5C6AFCD9"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3BC38314"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58B84C3"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CE476E" w:rsidRPr="008E27B7">
        <w:rPr>
          <w:b/>
          <w:bCs/>
          <w:color w:val="92D050"/>
        </w:rPr>
        <w:t>ENSURES 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04D98C6B"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18CFF3B2"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34A2F6D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CE476E" w:rsidRPr="008E27B7">
        <w:rPr>
          <w:b/>
          <w:bCs/>
          <w:color w:val="92D050"/>
        </w:rPr>
        <w:t>ENSURES 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CE476E" w:rsidRPr="008E27B7">
        <w:rPr>
          <w:b/>
          <w:bCs/>
          <w:color w:val="92D050"/>
        </w:rPr>
        <w:t>ENSURES 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127673E2"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mental health cases pertaining to anyone that is not mentally ill, is automatically dismissed, systematically.</w:t>
      </w:r>
    </w:p>
    <w:p w14:paraId="379AB2B9" w14:textId="0DAE9B3F"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CE476E" w:rsidRPr="008E27B7">
        <w:rPr>
          <w:b/>
          <w:bCs/>
          <w:color w:val="92D050"/>
        </w:rPr>
        <w:t>ENSURES 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55692505"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CE476E" w:rsidRPr="008E27B7">
        <w:rPr>
          <w:b/>
          <w:bCs/>
          <w:color w:val="92D050"/>
        </w:rPr>
        <w:t>ENSURES THAT</w:t>
      </w:r>
      <w:r>
        <w:t xml:space="preserve">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4349B488"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CE476E" w:rsidRPr="008E27B7">
        <w:rPr>
          <w:b/>
          <w:bCs/>
          <w:color w:val="92D050"/>
        </w:rPr>
        <w:t>ENSURES 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335CAA7F"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CE476E" w:rsidRPr="008E27B7">
        <w:rPr>
          <w:b/>
          <w:bCs/>
          <w:color w:val="92D050"/>
        </w:rPr>
        <w:t>ENSURES 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C0A111C"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00CE476E" w:rsidRPr="00F8033F">
        <w:t xml:space="preserve"> </w:t>
      </w:r>
      <w:r w:rsidR="00CE476E" w:rsidRPr="008E27B7">
        <w:rPr>
          <w:b/>
          <w:bCs/>
          <w:color w:val="92D050"/>
        </w:rPr>
        <w:t>ENSURES 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8E69459"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DAMAGES</w:t>
      </w:r>
      <w:r w:rsidRPr="00A67A8F">
        <w:t xml:space="preserve"> do not occur towards </w:t>
      </w:r>
      <w:r w:rsidR="00B50BB4">
        <w:t>anyone</w:t>
      </w:r>
      <w:r w:rsidRPr="00A67A8F">
        <w:t>.</w:t>
      </w:r>
    </w:p>
    <w:p w14:paraId="541D5534" w14:textId="4A12D944"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0CCC8286"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574DBB9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2B433A5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300036C5"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CE476E" w:rsidRPr="008E27B7">
        <w:rPr>
          <w:b/>
          <w:bCs/>
          <w:color w:val="92D050"/>
        </w:rPr>
        <w:t>ENSURES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2"/>
      <w:commentRangeStart w:id="13"/>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2"/>
      <w:r w:rsidR="00350A20" w:rsidRPr="000E76EC">
        <w:rPr>
          <w:rStyle w:val="CommentReference"/>
          <w:strike/>
        </w:rPr>
        <w:commentReference w:id="12"/>
      </w:r>
      <w:commentRangeEnd w:id="13"/>
      <w:r w:rsidR="00CD079B">
        <w:rPr>
          <w:rStyle w:val="CommentReference"/>
        </w:rPr>
        <w:commentReference w:id="13"/>
      </w:r>
    </w:p>
    <w:p w14:paraId="029DD5E2" w14:textId="24683F27" w:rsidR="00F34DA2" w:rsidRPr="004D572C" w:rsidRDefault="00F34DA2" w:rsidP="00F34DA2">
      <w:pPr>
        <w:ind w:left="360" w:hanging="360"/>
        <w:jc w:val="both"/>
        <w:rPr>
          <w:color w:val="00B050"/>
        </w:rPr>
      </w:pPr>
      <w:commentRangeStart w:id="14"/>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4"/>
      <w:r w:rsidRPr="00CE06E3">
        <w:rPr>
          <w:rStyle w:val="CommentReference"/>
        </w:rPr>
        <w:commentReference w:id="14"/>
      </w:r>
    </w:p>
    <w:p w14:paraId="64573F68" w14:textId="2A3C2CAB" w:rsidR="00F34DA2" w:rsidRPr="004D572C" w:rsidRDefault="00F34DA2" w:rsidP="00F34DA2">
      <w:pPr>
        <w:ind w:left="360" w:hanging="360"/>
        <w:jc w:val="both"/>
        <w:rPr>
          <w:color w:val="00B050"/>
          <w:u w:val="single"/>
        </w:rPr>
      </w:pPr>
      <w:commentRangeStart w:id="15"/>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5"/>
      <w:r w:rsidRPr="00CE06E3">
        <w:rPr>
          <w:rStyle w:val="CommentReference"/>
        </w:rPr>
        <w:commentReference w:id="15"/>
      </w:r>
    </w:p>
    <w:p w14:paraId="56CE4A8C" w14:textId="594CCBC3" w:rsidR="00F34DA2" w:rsidRPr="004D572C" w:rsidRDefault="00F34DA2" w:rsidP="00F34DA2">
      <w:pPr>
        <w:ind w:left="360" w:hanging="360"/>
        <w:jc w:val="both"/>
        <w:rPr>
          <w:color w:val="00B050"/>
        </w:rPr>
      </w:pPr>
      <w:commentRangeStart w:id="16"/>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w:t>
      </w:r>
      <w:proofErr w:type="spellStart"/>
      <w:r w:rsidRPr="004D572C">
        <w:rPr>
          <w:color w:val="00B050"/>
        </w:rPr>
        <w:t>keycodename</w:t>
      </w:r>
      <w:proofErr w:type="spellEnd"/>
      <w:r w:rsidRPr="004D572C">
        <w:rPr>
          <w:color w:val="00B050"/>
        </w:rPr>
        <w:t xml:space="preserv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6"/>
      <w:r w:rsidRPr="00CE06E3">
        <w:rPr>
          <w:rStyle w:val="CommentReference"/>
        </w:rPr>
        <w:commentReference w:id="16"/>
      </w:r>
    </w:p>
    <w:p w14:paraId="6AF6ED45" w14:textId="51E8A088" w:rsidR="00F34DA2" w:rsidRPr="004D572C" w:rsidRDefault="001B1200" w:rsidP="001B1200">
      <w:pPr>
        <w:ind w:left="360" w:hanging="360"/>
        <w:jc w:val="both"/>
        <w:rPr>
          <w:i/>
          <w:iCs/>
          <w:color w:val="00B050"/>
        </w:rPr>
      </w:pPr>
      <w:commentRangeStart w:id="17"/>
      <w:commentRangeStart w:id="18"/>
      <w:commentRangeStart w:id="19"/>
      <w:commentRangeStart w:id="20"/>
      <w:commentRangeStart w:id="21"/>
      <w:commentRangeStart w:id="22"/>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7"/>
      <w:r w:rsidRPr="004D572C">
        <w:rPr>
          <w:rStyle w:val="CommentReference"/>
          <w:i/>
          <w:iCs/>
        </w:rPr>
        <w:commentReference w:id="17"/>
      </w:r>
      <w:commentRangeEnd w:id="18"/>
      <w:r w:rsidR="00DB536B" w:rsidRPr="004D572C">
        <w:rPr>
          <w:rStyle w:val="CommentReference"/>
          <w:i/>
          <w:iCs/>
        </w:rPr>
        <w:commentReference w:id="18"/>
      </w:r>
      <w:commentRangeEnd w:id="19"/>
      <w:r w:rsidR="00CD079B">
        <w:rPr>
          <w:rStyle w:val="CommentReference"/>
        </w:rPr>
        <w:commentReference w:id="19"/>
      </w:r>
      <w:commentRangeEnd w:id="20"/>
      <w:r w:rsidR="00CD079B">
        <w:rPr>
          <w:rStyle w:val="CommentReference"/>
        </w:rPr>
        <w:commentReference w:id="20"/>
      </w:r>
      <w:commentRangeEnd w:id="21"/>
      <w:r w:rsidR="000233A7">
        <w:rPr>
          <w:rStyle w:val="CommentReference"/>
        </w:rPr>
        <w:commentReference w:id="21"/>
      </w:r>
      <w:commentRangeEnd w:id="22"/>
      <w:r w:rsidR="000233A7">
        <w:rPr>
          <w:rStyle w:val="CommentReference"/>
        </w:rPr>
        <w:commentReference w:id="22"/>
      </w:r>
    </w:p>
    <w:p w14:paraId="37C0F7AB" w14:textId="6428E223" w:rsidR="00DB536B" w:rsidRPr="004D572C" w:rsidRDefault="00DB536B" w:rsidP="00DB536B">
      <w:pPr>
        <w:ind w:left="360" w:hanging="360"/>
        <w:jc w:val="both"/>
        <w:rPr>
          <w:i/>
          <w:iCs/>
          <w:color w:val="00B050"/>
        </w:rPr>
      </w:pPr>
      <w:commentRangeStart w:id="23"/>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w:t>
      </w:r>
      <w:proofErr w:type="spellStart"/>
      <w:r w:rsidRPr="004D572C">
        <w:rPr>
          <w:i/>
          <w:iCs/>
          <w:strike/>
          <w:color w:val="00B050"/>
        </w:rPr>
        <w:t>keycodename</w:t>
      </w:r>
      <w:proofErr w:type="spellEnd"/>
      <w:r w:rsidRPr="004D572C">
        <w:rPr>
          <w:i/>
          <w:iCs/>
          <w:strike/>
          <w:color w:val="00B050"/>
        </w:rPr>
        <w:t xml:space="preserv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3"/>
      <w:r w:rsidR="00CD079B">
        <w:rPr>
          <w:rStyle w:val="CommentReference"/>
        </w:rPr>
        <w:commentReference w:id="23"/>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4"/>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4"/>
      <w:r w:rsidR="000233A7">
        <w:rPr>
          <w:rStyle w:val="CommentReference"/>
        </w:rPr>
        <w:commentReference w:id="24"/>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4CDD695B"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CE476E" w:rsidRPr="008E27B7">
        <w:rPr>
          <w:b/>
          <w:bCs/>
          <w:color w:val="92D050"/>
        </w:rPr>
        <w:t>ENSURES 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03A21C6C"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CE476E" w:rsidRPr="008E27B7">
        <w:rPr>
          <w:b/>
          <w:bCs/>
          <w:color w:val="92D050"/>
        </w:rPr>
        <w:t>ENSURES 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6A3BFFD6"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illegal acts never occur towards </w:t>
      </w:r>
      <w:r w:rsidR="00B50BB4">
        <w:t>anyone</w:t>
      </w:r>
      <w:r>
        <w:t>.</w:t>
      </w:r>
    </w:p>
    <w:p w14:paraId="6C58420F" w14:textId="0088E89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assassinated</w:t>
      </w:r>
      <w:r w:rsidR="00EE4EA3">
        <w:t>, and</w:t>
      </w:r>
      <w:r w:rsidR="00CE476E" w:rsidRPr="00F8033F">
        <w:t xml:space="preserve"> </w:t>
      </w:r>
      <w:r w:rsidR="00CE476E" w:rsidRPr="008E27B7">
        <w:rPr>
          <w:b/>
          <w:bCs/>
          <w:color w:val="92D050"/>
        </w:rPr>
        <w:t>ENSURES 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57F469BA"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CE476E" w:rsidRPr="008E27B7">
        <w:rPr>
          <w:b/>
          <w:bCs/>
          <w:color w:val="92D050"/>
        </w:rPr>
        <w:t>ENSURES 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0F5D03A"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CE476E" w:rsidRPr="008E27B7">
        <w:rPr>
          <w:b/>
          <w:bCs/>
          <w:color w:val="92D050"/>
        </w:rPr>
        <w:t>ENSURES THAT</w:t>
      </w:r>
      <w:r w:rsidRPr="00631A11">
        <w:t xml:space="preserve">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0A5B2C26"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audio transmissions pertaining to </w:t>
      </w:r>
      <w:r w:rsidR="00B50BB4">
        <w:t>anyone</w:t>
      </w:r>
      <w:r>
        <w:t xml:space="preserve"> </w:t>
      </w:r>
      <w:r w:rsidR="00AB5BC3">
        <w:t xml:space="preserve">is </w:t>
      </w:r>
      <w:proofErr w:type="gramStart"/>
      <w:r>
        <w:t>secured at all times</w:t>
      </w:r>
      <w:proofErr w:type="gramEnd"/>
      <w:r>
        <w:t>.</w:t>
      </w:r>
    </w:p>
    <w:p w14:paraId="675EF537" w14:textId="0966924E"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4AC7C677"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2A64591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cloning of </w:t>
      </w:r>
      <w:r w:rsidRPr="00631A11">
        <w:rPr>
          <w:b/>
          <w:bCs/>
        </w:rPr>
        <w:t>THE VIRTUAL ENVIRONMENT</w:t>
      </w:r>
      <w:r>
        <w:t xml:space="preserve"> does not damage </w:t>
      </w:r>
      <w:r w:rsidR="00B50BB4">
        <w:t>anyone</w:t>
      </w:r>
      <w:r>
        <w:t>.</w:t>
      </w:r>
    </w:p>
    <w:p w14:paraId="62BDC0D5" w14:textId="00644707"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54707A5B"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layered security systems are implemented for </w:t>
      </w:r>
      <w:r w:rsidR="00B50BB4">
        <w:t>everyone</w:t>
      </w:r>
      <w:r>
        <w:t>, including layered security data structured systems that generate various types of layered security.</w:t>
      </w:r>
    </w:p>
    <w:p w14:paraId="2F5930BB" w14:textId="4EE85101"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5A4271C6"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personal and professional correlations are removed from all </w:t>
      </w:r>
      <w:r w:rsidRPr="00631A11">
        <w:rPr>
          <w:b/>
          <w:bCs/>
        </w:rPr>
        <w:t>SECURITY SYSTEMS</w:t>
      </w:r>
      <w:r>
        <w:t>.</w:t>
      </w:r>
    </w:p>
    <w:p w14:paraId="7C5DF26A" w14:textId="2C5BE6FF"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CE476E" w:rsidRPr="008E27B7">
        <w:rPr>
          <w:b/>
          <w:bCs/>
          <w:color w:val="92D050"/>
        </w:rPr>
        <w:t>ENSURES 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1244EB85"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CE476E" w:rsidRPr="008E27B7">
        <w:rPr>
          <w:b/>
          <w:bCs/>
          <w:color w:val="92D050"/>
        </w:rPr>
        <w:t>ENSURES 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009F82CD"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w:t>
      </w:r>
      <w:r w:rsidRPr="00C20FC6">
        <w:lastRenderedPageBreak/>
        <w:t xml:space="preserve">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31E31CB9"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CE476E" w:rsidRPr="008E27B7">
        <w:rPr>
          <w:b/>
          <w:bCs/>
          <w:color w:val="92D050"/>
        </w:rPr>
        <w:t>ENSURES 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88B6DA"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CE476E" w:rsidRPr="008E27B7">
        <w:rPr>
          <w:b/>
          <w:bCs/>
          <w:color w:val="92D050"/>
        </w:rPr>
        <w:t>ENSURES 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36CEA92E"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one type of intelligence does not pertain to another type of intelligence, such as thoughts not pertaining to food.</w:t>
      </w:r>
    </w:p>
    <w:p w14:paraId="17BCDA44" w14:textId="2DF0C7F9"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spatial effects are not used.</w:t>
      </w:r>
    </w:p>
    <w:p w14:paraId="576BB4F0" w14:textId="72106DCB"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visual-spatial effects are not used.</w:t>
      </w:r>
    </w:p>
    <w:p w14:paraId="7D4B396C" w14:textId="5960F049"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7199A20F"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7707C63"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CE476E" w:rsidRPr="008E27B7">
        <w:rPr>
          <w:b/>
          <w:bCs/>
          <w:color w:val="92D050"/>
        </w:rPr>
        <w:t>ENSURES THAT</w:t>
      </w:r>
      <w:r w:rsidRPr="00A62CB9">
        <w:t xml:space="preserve">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3635D20E"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20ADFA"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CE476E" w:rsidRPr="008E27B7">
        <w:rPr>
          <w:b/>
          <w:bCs/>
          <w:color w:val="92D050"/>
        </w:rPr>
        <w:t>ENSURES 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19103C5C"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42808D51"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8480920"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CE476E" w:rsidRPr="008E27B7">
        <w:rPr>
          <w:b/>
          <w:bCs/>
          <w:color w:val="92D050"/>
        </w:rPr>
        <w:t>ENSURES 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10A6DCA2"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318564E"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CE476E" w:rsidRPr="008E27B7">
        <w:rPr>
          <w:b/>
          <w:bCs/>
          <w:color w:val="92D050"/>
        </w:rPr>
        <w:t>ENSURES THAT</w:t>
      </w:r>
      <w:r w:rsidRPr="0082317E">
        <w:t xml:space="preserve"> all evidence is always safe from destruction and confiscation.</w:t>
      </w:r>
    </w:p>
    <w:p w14:paraId="37FC6517" w14:textId="2399FA20"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CE476E" w:rsidRPr="008E27B7">
        <w:rPr>
          <w:b/>
          <w:bCs/>
          <w:color w:val="92D050"/>
        </w:rPr>
        <w:t>ENSURES 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2CA4ADB7"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sidRPr="00C01C6F">
        <w:t xml:space="preserve">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552193BA"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CE476E" w:rsidRPr="008E27B7">
        <w:rPr>
          <w:b/>
          <w:bCs/>
          <w:color w:val="92D050"/>
        </w:rPr>
        <w:t>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33E481D8" w:rsidR="00DE4A70" w:rsidRDefault="00DE4A70" w:rsidP="00DE4A70">
      <w:pPr>
        <w:ind w:left="360" w:hanging="360"/>
        <w:jc w:val="both"/>
      </w:pPr>
      <w:commentRangeStart w:id="25"/>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5"/>
      <w:r w:rsidR="001B4118">
        <w:rPr>
          <w:rStyle w:val="CommentReference"/>
        </w:rPr>
        <w:commentReference w:id="25"/>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2E844CD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63BCA34B"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A32D1A6"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613F7E4F" w:rsidR="00FF6D91" w:rsidRDefault="00FF6D91" w:rsidP="00FF6D91">
      <w:pPr>
        <w:ind w:left="360" w:hanging="360"/>
        <w:jc w:val="both"/>
      </w:pPr>
      <w:commentRangeStart w:id="26"/>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6"/>
      <w:r w:rsidR="001B4118">
        <w:rPr>
          <w:rStyle w:val="CommentReference"/>
        </w:rPr>
        <w:commentReference w:id="26"/>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8CD676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310CE8A0"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CE476E" w:rsidRPr="008E27B7">
        <w:rPr>
          <w:b/>
          <w:bCs/>
          <w:color w:val="92D050"/>
        </w:rPr>
        <w:t>ENSURES 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29F8685E"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FD07B4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CE476E" w:rsidRPr="008E27B7">
        <w:rPr>
          <w:b/>
          <w:bCs/>
          <w:color w:val="92D050"/>
        </w:rPr>
        <w:t>ENSURES 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CE476E" w:rsidRPr="008E27B7">
        <w:rPr>
          <w:b/>
          <w:bCs/>
          <w:color w:val="92D050"/>
        </w:rPr>
        <w:t>ENSURES 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565F6F10"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66DEEF0E"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FB435E4"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CE476E" w:rsidRPr="008E27B7">
        <w:rPr>
          <w:b/>
          <w:bCs/>
          <w:color w:val="92D050"/>
        </w:rPr>
        <w:t>ENSURES 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1E27918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2FD9DE0" w14:textId="73F3C134"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274E7639"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7D1B775E" w14:textId="1025A008"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92394D"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37450C45"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CE476E" w:rsidRPr="008E27B7">
        <w:rPr>
          <w:b/>
          <w:bCs/>
          <w:color w:val="92D050"/>
        </w:rPr>
        <w:t>ENSURES 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CE476E" w:rsidRPr="008E27B7">
        <w:rPr>
          <w:b/>
          <w:bCs/>
          <w:color w:val="92D050"/>
        </w:rPr>
        <w:t>ENSURES 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696FDF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CE476E" w:rsidRPr="008E27B7">
        <w:rPr>
          <w:b/>
          <w:bCs/>
          <w:color w:val="92D050"/>
        </w:rPr>
        <w:t>ENSURES THAT</w:t>
      </w:r>
      <w:r>
        <w:t xml:space="preserve"> mind control technology is not used to cause motor movements or imbalances that would cause an injury or accident that would cause pain</w:t>
      </w:r>
      <w:r w:rsidR="000C1682">
        <w:t>, and</w:t>
      </w:r>
      <w:r w:rsidR="00CE476E" w:rsidRPr="00F8033F">
        <w:t xml:space="preserve"> </w:t>
      </w:r>
      <w:r w:rsidR="00CE476E" w:rsidRPr="008E27B7">
        <w:rPr>
          <w:b/>
          <w:bCs/>
          <w:color w:val="92D050"/>
        </w:rPr>
        <w:t>ENSURES THAT</w:t>
      </w:r>
      <w:r w:rsidR="000C1682">
        <w:t xml:space="preserve"> others do not cause injuries or accidents, such as falls or trips or pushes, that would cause injuries or pain, and</w:t>
      </w:r>
      <w:r w:rsidR="00CE476E" w:rsidRPr="00F8033F">
        <w:t xml:space="preserve"> </w:t>
      </w:r>
      <w:r w:rsidR="00CE476E" w:rsidRPr="008E27B7">
        <w:rPr>
          <w:b/>
          <w:bCs/>
          <w:color w:val="92D050"/>
        </w:rPr>
        <w:t>ENSURES 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6B70D8B5" w:rsidR="00510593" w:rsidRDefault="00510593" w:rsidP="00510593">
      <w:pPr>
        <w:ind w:left="360" w:hanging="360"/>
        <w:jc w:val="both"/>
      </w:pPr>
      <w:commentRangeStart w:id="27"/>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6BF8BF7F" w14:textId="15B8A792" w:rsidR="00C45D83" w:rsidRDefault="00C45D83" w:rsidP="00C45D83">
      <w:pPr>
        <w:ind w:left="360" w:hanging="360"/>
        <w:jc w:val="both"/>
      </w:pPr>
      <w:commentRangeStart w:id="28"/>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8"/>
      <w:r w:rsidR="00C67954">
        <w:rPr>
          <w:rStyle w:val="CommentReference"/>
        </w:rPr>
        <w:commentReference w:id="28"/>
      </w:r>
    </w:p>
    <w:p w14:paraId="108B15A9" w14:textId="4B17DB64" w:rsidR="00510593" w:rsidRDefault="00510593" w:rsidP="00510593">
      <w:pPr>
        <w:ind w:left="360" w:hanging="360"/>
        <w:jc w:val="both"/>
      </w:pPr>
      <w:commentRangeStart w:id="29"/>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057F72">
        <w:t>the abdomen of</w:t>
      </w:r>
      <w:r w:rsidRPr="00180F4B">
        <w:t xml:space="preserve"> </w:t>
      </w:r>
      <w:r w:rsidR="001F5760">
        <w:t>anyone</w:t>
      </w:r>
      <w:r w:rsidRPr="00FF513F">
        <w:t xml:space="preserve"> </w:t>
      </w:r>
      <w:proofErr w:type="gramStart"/>
      <w:r w:rsidR="00057F72">
        <w:t>are</w:t>
      </w:r>
      <w:proofErr w:type="gramEnd"/>
      <w:r w:rsidR="00057F72">
        <w:t xml:space="preserv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w:t>
      </w:r>
      <w:r w:rsidR="00540D1B" w:rsidRPr="00FE5858">
        <w:lastRenderedPageBreak/>
        <w:t xml:space="preserve">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9"/>
      <w:r w:rsidR="00C67954">
        <w:rPr>
          <w:rStyle w:val="CommentReference"/>
        </w:rPr>
        <w:commentReference w:id="29"/>
      </w:r>
    </w:p>
    <w:p w14:paraId="03D8017A" w14:textId="7A449143"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2BB12350"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13423D0D"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2374DBF4"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071E40D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281AFB8C"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389A1EF3"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CE476E" w:rsidRPr="008E27B7">
        <w:rPr>
          <w:b/>
          <w:bCs/>
          <w:color w:val="92D050"/>
        </w:rPr>
        <w:t>ENSURES THAT</w:t>
      </w:r>
      <w:r>
        <w:t xml:space="preserve">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2656FC7B"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6205EBE3"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48A8A113" w14:textId="45E1B201" w:rsidR="00CF157A" w:rsidRDefault="00CF157A" w:rsidP="00CF157A">
      <w:pPr>
        <w:ind w:left="360" w:hanging="360"/>
        <w:jc w:val="both"/>
      </w:pPr>
      <w:commentRangeStart w:id="30"/>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7E76AF4B" w:rsidR="00CF157A" w:rsidRDefault="00CF157A" w:rsidP="00CF157A">
      <w:pPr>
        <w:ind w:left="360" w:hanging="360"/>
        <w:jc w:val="both"/>
      </w:pPr>
      <w:r>
        <w:rPr>
          <w:u w:val="single"/>
        </w:rPr>
        <w:lastRenderedPageBreak/>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D741C7" w:rsidRPr="008E27B7">
        <w:rPr>
          <w:b/>
          <w:bCs/>
          <w:color w:val="92D050"/>
        </w:rPr>
        <w:t>ENSURES 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30"/>
      <w:r>
        <w:rPr>
          <w:rStyle w:val="CommentReference"/>
        </w:rPr>
        <w:commentReference w:id="30"/>
      </w:r>
    </w:p>
    <w:p w14:paraId="4DCDB14E" w14:textId="7D763805"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3B8885F7"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4CE93438"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BFEBA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1DB0A03A"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MEDICAL DAMAGE</w:t>
      </w:r>
      <w:r>
        <w:t xml:space="preserve"> never occurs</w:t>
      </w:r>
      <w:r w:rsidR="00D741C7">
        <w:t xml:space="preserve">, </w:t>
      </w:r>
      <w:r w:rsidR="00D741C7" w:rsidRPr="00F850AF">
        <w:rPr>
          <w:b/>
          <w:bCs/>
          <w:color w:val="00B0F0"/>
        </w:rPr>
        <w:t>IMPLICITLY-EXPLICITLY DEFINED</w:t>
      </w:r>
      <w:r w:rsidR="00D741C7">
        <w:t>.</w:t>
      </w:r>
    </w:p>
    <w:p w14:paraId="0D5C6EAE" w14:textId="71CF2415"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159DAA1B"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25CD89FF"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7A9367C5"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B10E0C"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3AEC8B1B" w:rsidR="00CF157A" w:rsidRPr="00FF513F" w:rsidRDefault="00CF157A" w:rsidP="00CF157A">
      <w:pPr>
        <w:ind w:left="360" w:hanging="360"/>
        <w:jc w:val="both"/>
      </w:pPr>
      <w:r w:rsidRPr="00FF513F">
        <w:rPr>
          <w:u w:val="single"/>
        </w:rPr>
        <w:lastRenderedPageBreak/>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D741C7" w:rsidRPr="008E27B7">
        <w:rPr>
          <w:b/>
          <w:bCs/>
          <w:color w:val="92D050"/>
        </w:rPr>
        <w:t>ENSURES 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1499C0BE"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6E490DC7"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D741C7" w:rsidRPr="008E27B7">
        <w:rPr>
          <w:b/>
          <w:bCs/>
          <w:color w:val="92D050"/>
        </w:rPr>
        <w:t>ENSURES 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7F7674F2"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1818F1EF" w:rsidR="00CF157A" w:rsidRPr="00F65848" w:rsidRDefault="00CF157A" w:rsidP="00CF157A">
      <w:pPr>
        <w:ind w:left="360" w:hanging="360"/>
        <w:jc w:val="both"/>
      </w:pPr>
      <w:commentRangeStart w:id="31"/>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xml:space="preserve">, by banning the activities in firmware, and future hardware, and by removing </w:t>
      </w:r>
      <w:r>
        <w:lastRenderedPageBreak/>
        <w:t>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6322DF49" w14:textId="36D8A200"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w:t>
      </w:r>
      <w:proofErr w:type="gramStart"/>
      <w:r>
        <w:t xml:space="preserve">it,   </w:t>
      </w:r>
      <w:proofErr w:type="gramEnd"/>
      <w:r w:rsidRPr="003B67F3">
        <w:rPr>
          <w:b/>
          <w:bCs/>
        </w:rPr>
        <w:t>IMPLICITLY DEFINED</w:t>
      </w:r>
      <w:r w:rsidRPr="00FF513F">
        <w:t>.</w:t>
      </w:r>
    </w:p>
    <w:p w14:paraId="4BDCE6FC" w14:textId="530599FC" w:rsidR="00CF157A" w:rsidRPr="00F65848" w:rsidRDefault="00CF157A" w:rsidP="00CF157A">
      <w:pPr>
        <w:ind w:left="360" w:hanging="360"/>
        <w:jc w:val="both"/>
      </w:pPr>
      <w:commentRangeStart w:id="32"/>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2"/>
      <w:r>
        <w:rPr>
          <w:rStyle w:val="CommentReference"/>
        </w:rPr>
        <w:commentReference w:id="32"/>
      </w:r>
    </w:p>
    <w:p w14:paraId="749627DD" w14:textId="67A9C1F2"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D741C7" w:rsidRPr="008E27B7">
        <w:rPr>
          <w:b/>
          <w:bCs/>
          <w:color w:val="92D050"/>
        </w:rPr>
        <w:t>ENSURES 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7CB3EAD3"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D741C7" w:rsidRPr="008E27B7">
        <w:rPr>
          <w:b/>
          <w:bCs/>
          <w:color w:val="92D050"/>
        </w:rPr>
        <w:t>ENSURES 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2608566" w:rsidR="00CF157A" w:rsidRPr="00C47150" w:rsidRDefault="00CF157A" w:rsidP="00CF157A">
      <w:pPr>
        <w:ind w:left="360" w:hanging="360"/>
        <w:jc w:val="both"/>
      </w:pPr>
      <w:r w:rsidRPr="00C47150">
        <w:rPr>
          <w:u w:val="single"/>
        </w:rPr>
        <w:lastRenderedPageBreak/>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0B6146DE"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D741C7" w:rsidRPr="008E27B7">
        <w:rPr>
          <w:b/>
          <w:bCs/>
          <w:color w:val="92D050"/>
        </w:rPr>
        <w:t>ENSURES 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2184E337"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791DC994"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5449380D"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39F60DB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CE476E" w:rsidRPr="003E7FFC">
        <w:rPr>
          <w:b/>
          <w:bCs/>
          <w:color w:val="808080" w:themeColor="background1" w:themeShade="80"/>
        </w:rPr>
        <w:t>ENSURES 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168B2B1E"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041A6E2C"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9A287CB" w14:textId="66B3756B"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 xml:space="preserve">NEVER </w:t>
      </w:r>
      <w:proofErr w:type="gramStart"/>
      <w:r w:rsidR="003E7FFC" w:rsidRPr="003E7FFC">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0FD97DF9" w14:textId="14DC59A0"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 xml:space="preserve">NEVER </w:t>
      </w:r>
      <w:proofErr w:type="gramStart"/>
      <w:r w:rsidR="003E7FFC" w:rsidRPr="008E27B7">
        <w:rPr>
          <w:b/>
          <w:bCs/>
          <w:color w:val="C00000"/>
        </w:rPr>
        <w:t>RUNS</w:t>
      </w:r>
      <w:r w:rsidR="003E7FFC">
        <w:t xml:space="preserve">,   </w:t>
      </w:r>
      <w:proofErr w:type="gramEnd"/>
      <w:r w:rsidR="003E7FFC">
        <w:t xml:space="preserve">                            </w:t>
      </w:r>
      <w:r w:rsidR="003E7FFC" w:rsidRPr="00F850AF">
        <w:rPr>
          <w:b/>
          <w:bCs/>
          <w:color w:val="00B0F0"/>
        </w:rPr>
        <w:t>IMPLICITLY-EXPLICITLY DEFINED</w:t>
      </w:r>
      <w:r w:rsidR="003E7FFC">
        <w:t>.</w:t>
      </w:r>
    </w:p>
    <w:p w14:paraId="5236EDC7" w14:textId="0E968C61"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Pr="008E27B7">
        <w:rPr>
          <w:b/>
          <w:bCs/>
          <w:color w:val="92D050"/>
        </w:rPr>
        <w:t>ENSURES 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 xml:space="preserve">NEVER </w:t>
      </w:r>
      <w:proofErr w:type="gramStart"/>
      <w:r w:rsidRPr="008E27B7">
        <w:rPr>
          <w:b/>
          <w:bCs/>
          <w:color w:val="C00000"/>
        </w:rPr>
        <w:t>RUNS</w:t>
      </w:r>
      <w:r>
        <w:t xml:space="preserve">,   </w:t>
      </w:r>
      <w:proofErr w:type="gramEnd"/>
      <w:r>
        <w:t xml:space="preserve">                            </w:t>
      </w:r>
      <w:r w:rsidRPr="00F850AF">
        <w:rPr>
          <w:b/>
          <w:bCs/>
          <w:color w:val="00B0F0"/>
        </w:rPr>
        <w:t>IMPLICITLY-EXPLICITLY DEFINED</w:t>
      </w:r>
      <w:r>
        <w:t>.</w:t>
      </w:r>
    </w:p>
    <w:p w14:paraId="25C27002" w14:textId="256FDC1A" w:rsidR="00CF157A" w:rsidRDefault="00CF157A" w:rsidP="00CF157A">
      <w:pPr>
        <w:ind w:left="360" w:hanging="360"/>
        <w:jc w:val="both"/>
      </w:pPr>
      <w:r w:rsidRPr="00C47150">
        <w:rPr>
          <w:u w:val="single"/>
        </w:rPr>
        <w:lastRenderedPageBreak/>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7CAD4419" w:rsidR="00CE476E" w:rsidRDefault="00CE476E" w:rsidP="00CE476E">
      <w:pPr>
        <w:ind w:left="360" w:hanging="360"/>
        <w:jc w:val="both"/>
      </w:pPr>
      <w:r>
        <w:rPr>
          <w:u w:val="single"/>
        </w:rPr>
        <w:lastRenderedPageBreak/>
        <w:t>AUTONOMOUS WRIST TORTURE PREVENTION SECURITY SYSTEMS</w:t>
      </w:r>
      <w:r w:rsidRPr="007F19BC">
        <w:t xml:space="preserve"> (</w:t>
      </w:r>
      <w:r w:rsidRPr="007F19BC">
        <w:rPr>
          <w:b/>
          <w:bCs/>
        </w:rPr>
        <w:t>2022</w:t>
      </w:r>
      <w:r w:rsidRPr="007F19BC">
        <w:t>)</w:t>
      </w:r>
      <w:r>
        <w:t xml:space="preserve"> – </w:t>
      </w:r>
      <w:r w:rsidRPr="003E7FFC">
        <w:rPr>
          <w:b/>
          <w:bCs/>
          <w:color w:val="92D050"/>
        </w:rPr>
        <w:t>ENSURES 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454CA0F4"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B238501"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4AE6B1F7"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Pr="008E27B7">
        <w:rPr>
          <w:b/>
          <w:bCs/>
          <w:color w:val="92D050"/>
        </w:rPr>
        <w:t>ENSURES 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6A05E719" w:rsidR="00CE476E" w:rsidRPr="00F65848" w:rsidRDefault="00CE476E" w:rsidP="00CE476E">
      <w:pPr>
        <w:ind w:left="360" w:hanging="360"/>
        <w:jc w:val="both"/>
      </w:pPr>
      <w:commentRangeStart w:id="33"/>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Pr="008E27B7">
        <w:rPr>
          <w:b/>
          <w:bCs/>
          <w:color w:val="92D050"/>
        </w:rPr>
        <w:t>ENSURES 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3"/>
      <w:r w:rsidR="00D741C7">
        <w:t xml:space="preserve">, </w:t>
      </w:r>
      <w:r w:rsidR="00D741C7" w:rsidRPr="00F850AF">
        <w:rPr>
          <w:b/>
          <w:bCs/>
          <w:color w:val="00B0F0"/>
        </w:rPr>
        <w:t>IMPLICITLY-EXPLICITLY DEFINED</w:t>
      </w:r>
      <w:r w:rsidR="00D741C7">
        <w:t>.</w:t>
      </w:r>
      <w:r>
        <w:rPr>
          <w:rStyle w:val="CommentReference"/>
        </w:rPr>
        <w:commentReference w:id="33"/>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lastRenderedPageBreak/>
        <w:t>BAD SMELL DAMAGE PREVENTION SECURITY SYSTEMS</w:t>
      </w:r>
    </w:p>
    <w:p w14:paraId="58C3B701" w14:textId="695B177D"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671BF" w:rsidRPr="008671BF">
        <w:rPr>
          <w:b/>
          <w:bCs/>
          <w:color w:val="92D050"/>
        </w:rPr>
        <w:t>ENSURES 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4917AAD3"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21B927D1"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671BF" w:rsidRPr="008671BF">
        <w:rPr>
          <w:b/>
          <w:bCs/>
          <w:color w:val="92D050"/>
        </w:rPr>
        <w:t>ENSURES 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81F6CC7"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CE476E" w:rsidRPr="008E27B7">
        <w:rPr>
          <w:b/>
          <w:bCs/>
          <w:color w:val="92D050"/>
        </w:rPr>
        <w:t>ENSURES 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49B56D2A"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49F7476C"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CE476E" w:rsidRPr="008E27B7">
        <w:rPr>
          <w:b/>
          <w:bCs/>
          <w:color w:val="92D050"/>
        </w:rPr>
        <w:t>ENSURES 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C186C5A"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6BE84008"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CE476E" w:rsidRPr="008E27B7">
        <w:rPr>
          <w:b/>
          <w:bCs/>
          <w:color w:val="92D050"/>
        </w:rPr>
        <w:t>ENSURES THAT</w:t>
      </w:r>
      <w:r w:rsidRPr="00892E66">
        <w:t xml:space="preserve">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16F36E4B"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anything relating to any personal relationship does not negatively affect any security of any system, and that any security of any system does not negatively affect any personal relationship.</w:t>
      </w:r>
    </w:p>
    <w:p w14:paraId="4915CB73" w14:textId="54126266"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CE476E" w:rsidRPr="008E27B7">
        <w:rPr>
          <w:b/>
          <w:bCs/>
          <w:color w:val="92D050"/>
        </w:rPr>
        <w:t>ENSURES THAT</w:t>
      </w:r>
      <w:r>
        <w:t xml:space="preserve"> all investigations that are erroneous are closed out, automatically, to ensure the privacy of </w:t>
      </w:r>
      <w:r w:rsidR="00FE5858">
        <w:t>everyone</w:t>
      </w:r>
      <w:r>
        <w:t>.</w:t>
      </w:r>
    </w:p>
    <w:p w14:paraId="642ADC42" w14:textId="60AC43E9"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CE476E" w:rsidRPr="008E27B7">
        <w:rPr>
          <w:b/>
          <w:bCs/>
          <w:color w:val="92D050"/>
        </w:rPr>
        <w:t>ENSURES THAT</w:t>
      </w:r>
      <w:r w:rsidR="00F156E6" w:rsidRPr="00442D30">
        <w:t xml:space="preserve">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375C401D"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10E49C22"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CE476E" w:rsidRPr="008E27B7">
        <w:rPr>
          <w:b/>
          <w:bCs/>
          <w:color w:val="92D050"/>
        </w:rPr>
        <w:t>ENSURES 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70C2C1DA"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C3BBCD1" w:rsidR="009C5A96" w:rsidRDefault="009C5A96" w:rsidP="009C5A96">
      <w:pPr>
        <w:ind w:left="360" w:hanging="360"/>
        <w:jc w:val="both"/>
      </w:pPr>
      <w:commentRangeStart w:id="3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CE476E" w:rsidRPr="008E27B7">
        <w:rPr>
          <w:b/>
          <w:bCs/>
          <w:color w:val="92D050"/>
        </w:rPr>
        <w:t>ENSURES 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B24CF4" w:rsidRPr="006670CE">
        <w:rPr>
          <w:rStyle w:val="CommentReference"/>
        </w:rPr>
        <w:commentReference w:id="34"/>
      </w:r>
    </w:p>
    <w:p w14:paraId="430793E5" w14:textId="2052F2CB" w:rsidR="001037A8" w:rsidRPr="006670CE" w:rsidRDefault="00853D71" w:rsidP="001037A8">
      <w:pPr>
        <w:ind w:left="360" w:hanging="360"/>
        <w:jc w:val="both"/>
      </w:pPr>
      <w:commentRangeStart w:id="3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CE476E" w:rsidRPr="008E27B7">
        <w:rPr>
          <w:b/>
          <w:bCs/>
          <w:color w:val="92D050"/>
        </w:rPr>
        <w:t>ENSURES 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1FF3DBCC" w14:textId="2AC23714" w:rsidR="00853D71" w:rsidRPr="006670CE" w:rsidRDefault="00853D71" w:rsidP="009C5A96">
      <w:pPr>
        <w:ind w:left="360" w:hanging="360"/>
        <w:jc w:val="both"/>
      </w:pPr>
      <w:commentRangeStart w:id="3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6"/>
      <w:r w:rsidR="001037A8" w:rsidRPr="006670CE">
        <w:rPr>
          <w:rStyle w:val="CommentReference"/>
        </w:rPr>
        <w:commentReference w:id="36"/>
      </w:r>
    </w:p>
    <w:p w14:paraId="7BC9A47F" w14:textId="0402F079" w:rsidR="000C1682" w:rsidRDefault="000C1682" w:rsidP="000C1682">
      <w:pPr>
        <w:ind w:left="360" w:hanging="360"/>
        <w:jc w:val="both"/>
      </w:pPr>
      <w:commentRangeStart w:id="3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w:t>
      </w:r>
      <w:r w:rsidRPr="000229F9">
        <w:t>damages are not caused to the brain, and that mind control does not damage how the brain works, normally</w:t>
      </w:r>
      <w:r w:rsidRPr="006602FC">
        <w:t>.</w:t>
      </w:r>
      <w:commentRangeEnd w:id="37"/>
      <w:r w:rsidR="00506E87">
        <w:rPr>
          <w:rStyle w:val="CommentReference"/>
        </w:rPr>
        <w:commentReference w:id="37"/>
      </w:r>
    </w:p>
    <w:p w14:paraId="1CBA87EF" w14:textId="0BFF8BF0" w:rsidR="000C1682" w:rsidRDefault="000C1682" w:rsidP="000229F9">
      <w:pPr>
        <w:ind w:left="720" w:hanging="360"/>
        <w:jc w:val="both"/>
      </w:pPr>
      <w:commentRangeStart w:id="3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CE476E" w:rsidRPr="008E27B7">
        <w:rPr>
          <w:b/>
          <w:bCs/>
          <w:color w:val="92D050"/>
        </w:rPr>
        <w:t>ENSURES THAT</w:t>
      </w:r>
      <w:r>
        <w:t xml:space="preserve"> mental concentration is not altered by mind control </w:t>
      </w:r>
      <w:r w:rsidR="00B03A79">
        <w:t>technology and</w:t>
      </w:r>
      <w:r w:rsidR="00CE476E" w:rsidRPr="00F8033F">
        <w:t xml:space="preserve"> </w:t>
      </w:r>
      <w:r w:rsidR="00CE476E" w:rsidRPr="008E27B7">
        <w:rPr>
          <w:b/>
          <w:bCs/>
          <w:color w:val="92D050"/>
        </w:rPr>
        <w:t>ENSURES THAT</w:t>
      </w:r>
      <w:r>
        <w:t xml:space="preserve"> concentration always works properly</w:t>
      </w:r>
      <w:r w:rsidRPr="006602FC">
        <w:t>.</w:t>
      </w:r>
      <w:commentRangeEnd w:id="38"/>
      <w:r w:rsidR="00B24CF4">
        <w:rPr>
          <w:rStyle w:val="CommentReference"/>
        </w:rPr>
        <w:commentReference w:id="38"/>
      </w:r>
    </w:p>
    <w:p w14:paraId="0B910FB8" w14:textId="10BEDC26" w:rsidR="00F7149B" w:rsidRDefault="00F7149B" w:rsidP="00F7149B">
      <w:pPr>
        <w:ind w:left="720" w:hanging="360"/>
        <w:jc w:val="both"/>
      </w:pPr>
      <w:commentRangeStart w:id="3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CE476E" w:rsidRPr="008E27B7">
        <w:rPr>
          <w:b/>
          <w:bCs/>
          <w:color w:val="92D050"/>
        </w:rPr>
        <w:t>ENSURES 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9"/>
      <w:r>
        <w:rPr>
          <w:rStyle w:val="CommentReference"/>
        </w:rPr>
        <w:commentReference w:id="39"/>
      </w:r>
    </w:p>
    <w:p w14:paraId="001827D5" w14:textId="7FAC3888"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3A4722B7"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9367B50"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C2952C6"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467E3C05" w:rsidR="00A92ACE" w:rsidRDefault="00A92ACE" w:rsidP="00A92ACE">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3A5FBC5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33305709"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5ABAD061"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CE476E" w:rsidRPr="008E27B7">
        <w:rPr>
          <w:b/>
          <w:bCs/>
          <w:color w:val="92D050"/>
        </w:rPr>
        <w:t>ENSURES 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67D8D7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CE476E" w:rsidRPr="008E27B7">
        <w:rPr>
          <w:b/>
          <w:bCs/>
          <w:color w:val="92D050"/>
        </w:rPr>
        <w:t>ENSURES THAT</w:t>
      </w:r>
      <w:r>
        <w:t xml:space="preserve">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9"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10"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2"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3"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4"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5"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6"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7"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8"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9"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20"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1"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2"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3"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4"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5"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6"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7"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8"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9"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30"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1"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2"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3"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5392F" w14:textId="77777777" w:rsidR="003E653D" w:rsidRDefault="003E653D" w:rsidP="005B7682">
      <w:pPr>
        <w:spacing w:after="0" w:line="240" w:lineRule="auto"/>
      </w:pPr>
      <w:r>
        <w:separator/>
      </w:r>
    </w:p>
  </w:endnote>
  <w:endnote w:type="continuationSeparator" w:id="0">
    <w:p w14:paraId="5F1E6F75" w14:textId="77777777" w:rsidR="003E653D" w:rsidRDefault="003E653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5464" w14:textId="77777777" w:rsidR="003E653D" w:rsidRDefault="003E653D" w:rsidP="005B7682">
      <w:pPr>
        <w:spacing w:after="0" w:line="240" w:lineRule="auto"/>
      </w:pPr>
      <w:r>
        <w:separator/>
      </w:r>
    </w:p>
  </w:footnote>
  <w:footnote w:type="continuationSeparator" w:id="0">
    <w:p w14:paraId="6747C690" w14:textId="77777777" w:rsidR="003E653D" w:rsidRDefault="003E653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653D"/>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16A"/>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124</Pages>
  <Words>28820</Words>
  <Characters>164276</Characters>
  <Application>Microsoft Office Word</Application>
  <DocSecurity>0</DocSecurity>
  <Lines>1368</Lines>
  <Paragraphs>385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2022-10-04T19:34:00Z</dcterms:created>
  <dcterms:modified xsi:type="dcterms:W3CDTF">2022-10-04T19:34:00Z</dcterms:modified>
</cp:coreProperties>
</file>