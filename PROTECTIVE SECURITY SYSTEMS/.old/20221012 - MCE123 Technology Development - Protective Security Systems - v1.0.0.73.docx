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7F353E54" w:rsidR="00B27AFA" w:rsidRPr="00A939FB" w:rsidRDefault="00B27AFA" w:rsidP="00B27AFA">
      <w:pPr>
        <w:ind w:left="360" w:hanging="360"/>
        <w:jc w:val="both"/>
        <w:rPr>
          <w:highlight w:val="yellow"/>
          <w:u w:val="single"/>
        </w:rPr>
      </w:pPr>
      <w:r w:rsidRPr="00A939FB">
        <w:rPr>
          <w:highlight w:val="yellow"/>
          <w:u w:val="single"/>
        </w:rPr>
        <w:t>AUTONOMOUS BAD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3BEE65DB" w:rsidR="00135533" w:rsidRPr="00A939FB" w:rsidRDefault="00135533" w:rsidP="00135533">
      <w:pPr>
        <w:ind w:left="360" w:hanging="360"/>
        <w:jc w:val="both"/>
        <w:rPr>
          <w:highlight w:val="yellow"/>
          <w:u w:val="single"/>
        </w:rPr>
      </w:pPr>
      <w:r w:rsidRPr="00A939FB">
        <w:rPr>
          <w:highlight w:val="yellow"/>
          <w:u w:val="single"/>
        </w:rPr>
        <w:t>AUTONOMOUS BAD THING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171FC772" w:rsidR="00DD3147" w:rsidRPr="00A939FB" w:rsidRDefault="00DD3147" w:rsidP="00DD3147">
      <w:pPr>
        <w:ind w:left="360" w:hanging="360"/>
        <w:jc w:val="both"/>
        <w:rPr>
          <w:highlight w:val="yellow"/>
          <w:u w:val="single"/>
        </w:rPr>
      </w:pPr>
      <w:r w:rsidRPr="00A939FB">
        <w:rPr>
          <w:highlight w:val="yellow"/>
          <w:u w:val="single"/>
        </w:rPr>
        <w:t xml:space="preserve">AUTONOMOUS DANGER MODE PREVENTION </w:t>
      </w:r>
      <w:r w:rsidR="00022936" w:rsidRPr="00A939FB">
        <w:rPr>
          <w:highlight w:val="yellow"/>
          <w:u w:val="single"/>
        </w:rPr>
        <w:t xml:space="preserve">PROTECTIVE </w:t>
      </w:r>
      <w:r w:rsidRPr="00A939FB">
        <w:rPr>
          <w:highlight w:val="yellow"/>
          <w:u w:val="single"/>
        </w:rPr>
        <w:t>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6"/>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6"/>
      <w:r w:rsidR="00135533" w:rsidRPr="00A939FB">
        <w:rPr>
          <w:rStyle w:val="CommentReference"/>
          <w:highlight w:val="yellow"/>
        </w:rPr>
        <w:commentReference w:id="6"/>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70626D40" w:rsidR="007E19E6" w:rsidRPr="00A939FB" w:rsidRDefault="007E19E6" w:rsidP="007E19E6">
      <w:pPr>
        <w:ind w:left="360" w:hanging="360"/>
        <w:jc w:val="both"/>
        <w:rPr>
          <w:highlight w:val="yellow"/>
          <w:u w:val="single"/>
        </w:rPr>
      </w:pPr>
      <w:r w:rsidRPr="00A939FB">
        <w:rPr>
          <w:highlight w:val="yellow"/>
          <w:u w:val="single"/>
        </w:rPr>
        <w:t>AUTONOMOUS NAKED/DECLOTHING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7C73DABC" w:rsidR="00955A4E" w:rsidRPr="00A939FB" w:rsidRDefault="00955A4E" w:rsidP="00955A4E">
      <w:pPr>
        <w:ind w:left="360" w:hanging="360"/>
        <w:jc w:val="both"/>
        <w:rPr>
          <w:highlight w:val="yellow"/>
          <w:u w:val="single"/>
        </w:rPr>
      </w:pPr>
      <w:r w:rsidRPr="00A939FB">
        <w:rPr>
          <w:highlight w:val="yellow"/>
          <w:u w:val="single"/>
        </w:rPr>
        <w:t>AUTONOMOUS TREASON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7"/>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7"/>
      <w:r w:rsidR="00135533" w:rsidRPr="00A939FB">
        <w:rPr>
          <w:rStyle w:val="CommentReference"/>
          <w:highlight w:val="yellow"/>
        </w:rPr>
        <w:commentReference w:id="7"/>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1CE98D0F" w14:textId="52F8324F" w:rsidR="00A63D85" w:rsidRPr="00A939FB" w:rsidRDefault="00A63D85" w:rsidP="00A63D85">
      <w:pPr>
        <w:ind w:left="360" w:hanging="360"/>
        <w:jc w:val="both"/>
        <w:rPr>
          <w:highlight w:val="yellow"/>
          <w:u w:val="single"/>
        </w:rPr>
      </w:pPr>
      <w:r w:rsidRPr="00A939FB">
        <w:rPr>
          <w:highlight w:val="yellow"/>
          <w:u w:val="single"/>
        </w:rPr>
        <w:t>AUTONOMOUS GENOCIDE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300F25C" w:rsidR="00A63D85" w:rsidRPr="00A939FB" w:rsidRDefault="00A63D85" w:rsidP="00A63D85">
      <w:pPr>
        <w:ind w:left="360" w:hanging="360"/>
        <w:jc w:val="both"/>
        <w:rPr>
          <w:highlight w:val="yellow"/>
        </w:rPr>
      </w:pPr>
      <w:r w:rsidRPr="00A939FB">
        <w:rPr>
          <w:highlight w:val="yellow"/>
          <w:u w:val="single"/>
        </w:rPr>
        <w:t>AUTONOMOUS WAR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1A268702" w14:textId="6DFF38F0" w:rsidR="00A63D85" w:rsidRPr="00A939FB" w:rsidRDefault="00A63D85" w:rsidP="00A63D85">
      <w:pPr>
        <w:ind w:left="360" w:hanging="360"/>
        <w:jc w:val="both"/>
        <w:rPr>
          <w:highlight w:val="yellow"/>
          <w:u w:val="single"/>
        </w:rPr>
      </w:pPr>
      <w:r w:rsidRPr="00A939FB">
        <w:rPr>
          <w:highlight w:val="yellow"/>
          <w:u w:val="single"/>
        </w:rPr>
        <w:t>AUTONOMOUS CRIME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0"/>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0"/>
      <w:r w:rsidR="00135533" w:rsidRPr="00A939FB">
        <w:rPr>
          <w:rStyle w:val="CommentReference"/>
          <w:highlight w:val="yellow"/>
        </w:rPr>
        <w:commentReference w:id="10"/>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110675A" w:rsidR="00955A4E" w:rsidRPr="00A939FB" w:rsidRDefault="00955A4E" w:rsidP="00955A4E">
      <w:pPr>
        <w:ind w:left="360" w:hanging="360"/>
        <w:jc w:val="both"/>
        <w:rPr>
          <w:highlight w:val="yellow"/>
          <w:u w:val="single"/>
        </w:rPr>
      </w:pPr>
      <w:r w:rsidRPr="00A939FB">
        <w:rPr>
          <w:highlight w:val="yellow"/>
          <w:u w:val="single"/>
        </w:rPr>
        <w:t>AUTONOMOUS HIGH TREASON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B77A888" w14:textId="0B1533A3" w:rsidR="00955A4E" w:rsidRPr="00A939FB" w:rsidRDefault="00955A4E" w:rsidP="00955A4E">
      <w:pPr>
        <w:ind w:left="360" w:hanging="360"/>
        <w:jc w:val="both"/>
        <w:rPr>
          <w:highlight w:val="yellow"/>
          <w:u w:val="single"/>
        </w:rPr>
      </w:pPr>
      <w:r w:rsidRPr="00A939FB">
        <w:rPr>
          <w:highlight w:val="yellow"/>
          <w:u w:val="single"/>
        </w:rPr>
        <w:t>AUTONOMOUS ILLEGAL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07F0848" w14:textId="29C0E6FC" w:rsidR="00955A4E" w:rsidRPr="00A939FB" w:rsidRDefault="00955A4E" w:rsidP="00955A4E">
      <w:pPr>
        <w:ind w:left="360" w:hanging="360"/>
        <w:jc w:val="both"/>
        <w:rPr>
          <w:highlight w:val="yellow"/>
          <w:u w:val="single"/>
        </w:rPr>
      </w:pPr>
      <w:r w:rsidRPr="00A939FB">
        <w:rPr>
          <w:highlight w:val="yellow"/>
          <w:u w:val="single"/>
        </w:rPr>
        <w:t>AUTONOMOUS CRIMINAL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3"/>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3"/>
      <w:r w:rsidR="00135533" w:rsidRPr="00A939FB">
        <w:rPr>
          <w:rStyle w:val="CommentReference"/>
          <w:highlight w:val="yellow"/>
        </w:rPr>
        <w:commentReference w:id="13"/>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B46D5E9" w:rsidR="00955A4E" w:rsidRPr="00A939FB" w:rsidRDefault="00955A4E" w:rsidP="00955A4E">
      <w:pPr>
        <w:ind w:left="360" w:hanging="360"/>
        <w:jc w:val="both"/>
        <w:rPr>
          <w:highlight w:val="yellow"/>
          <w:u w:val="single"/>
        </w:rPr>
      </w:pPr>
      <w:r w:rsidRPr="00A939FB">
        <w:rPr>
          <w:highlight w:val="yellow"/>
          <w:u w:val="single"/>
        </w:rPr>
        <w:t>AUTONOMOUS TERRORIST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4"/>
      <w:r w:rsidR="00A939FB" w:rsidRPr="00A939FB">
        <w:rPr>
          <w:rStyle w:val="CommentReference"/>
          <w:highlight w:val="yellow"/>
        </w:rPr>
        <w:commentReference w:id="1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0E96F196" w:rsidR="00B27AFA" w:rsidRPr="00A939FB" w:rsidRDefault="00B27AFA" w:rsidP="00B27AFA">
      <w:pPr>
        <w:ind w:left="360" w:hanging="360"/>
        <w:jc w:val="both"/>
        <w:rPr>
          <w:highlight w:val="yellow"/>
          <w:u w:val="single"/>
        </w:rPr>
      </w:pPr>
      <w:r w:rsidRPr="00A939FB">
        <w:rPr>
          <w:highlight w:val="yellow"/>
          <w:u w:val="single"/>
        </w:rPr>
        <w:t>AUTONOMOUS TERRORIST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5"/>
      <w:r w:rsidR="00A939FB" w:rsidRPr="00A939FB">
        <w:rPr>
          <w:rStyle w:val="CommentReference"/>
          <w:highlight w:val="yellow"/>
        </w:rPr>
        <w:commentReference w:id="1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480D0F7F" w:rsidR="00955A4E" w:rsidRPr="00A939FB" w:rsidRDefault="00955A4E" w:rsidP="00955A4E">
      <w:pPr>
        <w:ind w:left="360" w:hanging="360"/>
        <w:jc w:val="both"/>
        <w:rPr>
          <w:highlight w:val="yellow"/>
          <w:u w:val="single"/>
        </w:rPr>
      </w:pPr>
      <w:r w:rsidRPr="00A939FB">
        <w:rPr>
          <w:highlight w:val="yellow"/>
          <w:u w:val="single"/>
        </w:rPr>
        <w:t>AUTONOMOUS WAR MONGER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6"/>
      <w:r w:rsidR="00A939FB" w:rsidRPr="00A939FB">
        <w:rPr>
          <w:rStyle w:val="CommentReference"/>
          <w:highlight w:val="yellow"/>
        </w:rPr>
        <w:commentReference w:id="1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22606A7" w:rsidR="00955A4E" w:rsidRPr="00A939FB" w:rsidRDefault="00955A4E" w:rsidP="00955A4E">
      <w:pPr>
        <w:ind w:left="360" w:hanging="360"/>
        <w:jc w:val="both"/>
        <w:rPr>
          <w:highlight w:val="yellow"/>
          <w:u w:val="single"/>
        </w:rPr>
      </w:pPr>
      <w:r w:rsidRPr="00A939FB">
        <w:rPr>
          <w:highlight w:val="yellow"/>
          <w:u w:val="single"/>
        </w:rPr>
        <w:t>AUTONOMOUS WAR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7"/>
      <w:r w:rsidR="00A939FB" w:rsidRPr="00A939FB">
        <w:rPr>
          <w:rStyle w:val="CommentReference"/>
          <w:highlight w:val="yellow"/>
        </w:rPr>
        <w:commentReference w:id="1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F4065E4" w:rsidR="00955A4E" w:rsidRPr="00A939FB" w:rsidRDefault="00955A4E" w:rsidP="00955A4E">
      <w:pPr>
        <w:ind w:left="360" w:hanging="360"/>
        <w:jc w:val="both"/>
        <w:rPr>
          <w:highlight w:val="yellow"/>
          <w:u w:val="single"/>
        </w:rPr>
      </w:pPr>
      <w:r w:rsidRPr="00A939FB">
        <w:rPr>
          <w:highlight w:val="yellow"/>
          <w:u w:val="single"/>
        </w:rPr>
        <w:t>AUTONOMOUS WAR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54546821" w:rsidR="00955A4E" w:rsidRPr="00A939FB" w:rsidRDefault="00955A4E" w:rsidP="00955A4E">
      <w:pPr>
        <w:ind w:left="360" w:hanging="360"/>
        <w:jc w:val="both"/>
        <w:rPr>
          <w:highlight w:val="yellow"/>
          <w:u w:val="single"/>
        </w:rPr>
      </w:pPr>
      <w:r w:rsidRPr="00A939FB">
        <w:rPr>
          <w:highlight w:val="yellow"/>
          <w:u w:val="single"/>
        </w:rPr>
        <w:t>AUTONOMOUS THREATENING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4056DE6A" w:rsidR="00A63D85" w:rsidRPr="00A939FB" w:rsidRDefault="00A63D85" w:rsidP="00A63D85">
      <w:pPr>
        <w:ind w:left="360" w:hanging="360"/>
        <w:jc w:val="both"/>
        <w:rPr>
          <w:highlight w:val="yellow"/>
          <w:u w:val="single"/>
        </w:rPr>
      </w:pPr>
      <w:r w:rsidRPr="00A939FB">
        <w:rPr>
          <w:highlight w:val="yellow"/>
          <w:u w:val="single"/>
        </w:rPr>
        <w:t>AUTONOMOUS CI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5AAC7F28" w:rsidR="00A63D85" w:rsidRPr="00A939FB" w:rsidRDefault="00A63D85" w:rsidP="00A63D85">
      <w:pPr>
        <w:ind w:left="360" w:hanging="360"/>
        <w:jc w:val="both"/>
        <w:rPr>
          <w:highlight w:val="yellow"/>
          <w:u w:val="single"/>
        </w:rPr>
      </w:pPr>
      <w:r w:rsidRPr="00A939FB">
        <w:rPr>
          <w:highlight w:val="yellow"/>
          <w:u w:val="single"/>
        </w:rPr>
        <w:t>AUTONOMOUS MENTAL BLOCK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64783BB1" w:rsidR="00955A4E" w:rsidRPr="00A939FB" w:rsidRDefault="00955A4E" w:rsidP="00955A4E">
      <w:pPr>
        <w:ind w:left="360" w:hanging="360"/>
        <w:jc w:val="both"/>
        <w:rPr>
          <w:highlight w:val="yellow"/>
          <w:u w:val="single"/>
        </w:rPr>
      </w:pPr>
      <w:r w:rsidRPr="00A939FB">
        <w:rPr>
          <w:highlight w:val="yellow"/>
          <w:u w:val="single"/>
        </w:rPr>
        <w:t>AUTONOMOUS CRASH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1323F2AF" w:rsidR="00955A4E" w:rsidRPr="00A939FB" w:rsidRDefault="00955A4E" w:rsidP="00955A4E">
      <w:pPr>
        <w:ind w:left="360" w:hanging="360"/>
        <w:jc w:val="both"/>
        <w:rPr>
          <w:highlight w:val="yellow"/>
          <w:u w:val="single"/>
        </w:rPr>
      </w:pPr>
      <w:r w:rsidRPr="00A939FB">
        <w:rPr>
          <w:highlight w:val="yellow"/>
          <w:u w:val="single"/>
        </w:rPr>
        <w:t>AUTONOMOUS ASSASSINATION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6CF96353" w:rsidR="00955A4E" w:rsidRPr="00A939FB" w:rsidRDefault="00955A4E" w:rsidP="00955A4E">
      <w:pPr>
        <w:ind w:left="360" w:hanging="360"/>
        <w:jc w:val="both"/>
        <w:rPr>
          <w:highlight w:val="yellow"/>
          <w:u w:val="single"/>
        </w:rPr>
      </w:pPr>
      <w:r w:rsidRPr="00A939FB">
        <w:rPr>
          <w:highlight w:val="yellow"/>
          <w:u w:val="single"/>
        </w:rPr>
        <w:t>AUTONOMOUS ASSASSIN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3050B579" w:rsidR="00B27AFA" w:rsidRPr="00A939FB" w:rsidRDefault="00B27AFA" w:rsidP="00B27AFA">
      <w:pPr>
        <w:ind w:left="360" w:hanging="360"/>
        <w:jc w:val="both"/>
        <w:rPr>
          <w:highlight w:val="yellow"/>
          <w:u w:val="single"/>
        </w:rPr>
      </w:pPr>
      <w:r w:rsidRPr="00A939FB">
        <w:rPr>
          <w:highlight w:val="yellow"/>
          <w:u w:val="single"/>
        </w:rPr>
        <w:t>AUTONOMOUS ASSASSIN ACTOR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0993FE87" w:rsidR="00955A4E" w:rsidRPr="00A939FB" w:rsidRDefault="00955A4E" w:rsidP="00955A4E">
      <w:pPr>
        <w:ind w:left="360" w:hanging="360"/>
        <w:jc w:val="both"/>
        <w:rPr>
          <w:highlight w:val="yellow"/>
          <w:u w:val="single"/>
        </w:rPr>
      </w:pPr>
      <w:r w:rsidRPr="00A939FB">
        <w:rPr>
          <w:highlight w:val="yellow"/>
          <w:u w:val="single"/>
        </w:rPr>
        <w:t>AUTONOMOUS GUNMAN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41EBBF6D" w:rsidR="00955A4E" w:rsidRPr="00A939FB" w:rsidRDefault="00955A4E" w:rsidP="00955A4E">
      <w:pPr>
        <w:ind w:left="360" w:hanging="360"/>
        <w:jc w:val="both"/>
        <w:rPr>
          <w:highlight w:val="yellow"/>
          <w:u w:val="single"/>
        </w:rPr>
      </w:pPr>
      <w:r w:rsidRPr="00A939FB">
        <w:rPr>
          <w:highlight w:val="yellow"/>
          <w:u w:val="single"/>
        </w:rPr>
        <w:t>AUTONOMOUS GANG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47BC5A8A" w:rsidR="00955A4E" w:rsidRPr="00A939FB" w:rsidRDefault="00955A4E" w:rsidP="00955A4E">
      <w:pPr>
        <w:ind w:left="360" w:hanging="360"/>
        <w:jc w:val="both"/>
        <w:rPr>
          <w:highlight w:val="yellow"/>
          <w:u w:val="single"/>
        </w:rPr>
      </w:pPr>
      <w:r w:rsidRPr="00A939FB">
        <w:rPr>
          <w:highlight w:val="yellow"/>
          <w:u w:val="single"/>
        </w:rPr>
        <w:t>AUTONOMOUS HITMAN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7D1AD24" w:rsidR="00955A4E" w:rsidRPr="00A939FB" w:rsidRDefault="00955A4E" w:rsidP="00955A4E">
      <w:pPr>
        <w:ind w:left="360" w:hanging="360"/>
        <w:jc w:val="both"/>
        <w:rPr>
          <w:highlight w:val="yellow"/>
          <w:u w:val="single"/>
        </w:rPr>
      </w:pPr>
      <w:r w:rsidRPr="00A939FB">
        <w:rPr>
          <w:highlight w:val="yellow"/>
          <w:u w:val="single"/>
        </w:rPr>
        <w:t>AUTONOMOUS ILLEGAL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3BCAE8E" w14:textId="230F5A28" w:rsidR="00ED0DB7" w:rsidRPr="00A939FB" w:rsidRDefault="00ED0DB7" w:rsidP="00ED0DB7">
      <w:pPr>
        <w:ind w:left="360" w:hanging="360"/>
        <w:jc w:val="both"/>
        <w:rPr>
          <w:highlight w:val="yellow"/>
          <w:u w:val="single"/>
        </w:rPr>
      </w:pPr>
      <w:r w:rsidRPr="00A939FB">
        <w:rPr>
          <w:highlight w:val="yellow"/>
          <w:u w:val="single"/>
        </w:rPr>
        <w:t>AUTONOMOUS ILLEGALS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2F3C6EA7" w:rsidR="00955A4E" w:rsidRPr="00A939FB" w:rsidRDefault="00955A4E" w:rsidP="00955A4E">
      <w:pPr>
        <w:ind w:left="360" w:hanging="360"/>
        <w:jc w:val="both"/>
        <w:rPr>
          <w:highlight w:val="yellow"/>
          <w:u w:val="single"/>
        </w:rPr>
      </w:pPr>
      <w:r w:rsidRPr="00A939FB">
        <w:rPr>
          <w:highlight w:val="yellow"/>
          <w:u w:val="single"/>
        </w:rPr>
        <w:t>AUTONOMOUS IMPROPER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0CD18C05" w:rsidR="00955A4E" w:rsidRPr="00A939FB" w:rsidRDefault="00955A4E" w:rsidP="00955A4E">
      <w:pPr>
        <w:ind w:left="360" w:hanging="360"/>
        <w:jc w:val="both"/>
        <w:rPr>
          <w:highlight w:val="yellow"/>
          <w:u w:val="single"/>
        </w:rPr>
      </w:pPr>
      <w:r w:rsidRPr="00A939FB">
        <w:rPr>
          <w:highlight w:val="yellow"/>
          <w:u w:val="single"/>
        </w:rPr>
        <w:t>AUTONOMOUS ILLEGALS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09855047" w:rsidR="00955A4E" w:rsidRPr="00A939FB" w:rsidRDefault="00955A4E" w:rsidP="00955A4E">
      <w:pPr>
        <w:ind w:left="360" w:hanging="360"/>
        <w:jc w:val="both"/>
        <w:rPr>
          <w:highlight w:val="yellow"/>
          <w:u w:val="single"/>
        </w:rPr>
      </w:pPr>
      <w:r w:rsidRPr="00A939FB">
        <w:rPr>
          <w:highlight w:val="yellow"/>
          <w:u w:val="single"/>
        </w:rPr>
        <w:t>AUTONOMOUS OBSTRUCTIONIST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253C4760" w:rsidR="00955A4E" w:rsidRPr="00A939FB" w:rsidRDefault="00955A4E" w:rsidP="00955A4E">
      <w:pPr>
        <w:ind w:left="360" w:hanging="360"/>
        <w:jc w:val="both"/>
        <w:rPr>
          <w:highlight w:val="yellow"/>
        </w:rPr>
      </w:pPr>
      <w:r w:rsidRPr="00A939FB">
        <w:rPr>
          <w:highlight w:val="yellow"/>
          <w:u w:val="single"/>
        </w:rPr>
        <w:t>AUTONOMOUS ILLEGAL EVIDENCE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4"/>
      <w:r w:rsidR="00A939FB" w:rsidRPr="00A939FB">
        <w:rPr>
          <w:rStyle w:val="CommentReference"/>
          <w:highlight w:val="yellow"/>
        </w:rPr>
        <w:commentReference w:id="3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3158BD04" w:rsidR="00955A4E" w:rsidRPr="00A939FB" w:rsidRDefault="00955A4E" w:rsidP="00955A4E">
      <w:pPr>
        <w:ind w:left="360" w:hanging="360"/>
        <w:jc w:val="both"/>
        <w:rPr>
          <w:highlight w:val="yellow"/>
          <w:u w:val="single"/>
        </w:rPr>
      </w:pPr>
      <w:r w:rsidRPr="00A939FB">
        <w:rPr>
          <w:highlight w:val="yellow"/>
          <w:u w:val="single"/>
        </w:rPr>
        <w:t>AUTONOMOUS TORTURE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7B023B17" w:rsidR="00955A4E" w:rsidRPr="00A939FB" w:rsidRDefault="00955A4E" w:rsidP="00955A4E">
      <w:pPr>
        <w:ind w:left="360" w:hanging="360"/>
        <w:jc w:val="both"/>
        <w:rPr>
          <w:highlight w:val="yellow"/>
          <w:u w:val="single"/>
        </w:rPr>
      </w:pPr>
      <w:r w:rsidRPr="00A939FB">
        <w:rPr>
          <w:highlight w:val="yellow"/>
          <w:u w:val="single"/>
        </w:rPr>
        <w:t>AUTONOMOUS VICTIM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42307E64" w:rsidR="00680B9F" w:rsidRPr="00A939FB" w:rsidRDefault="00680B9F" w:rsidP="00680B9F">
      <w:pPr>
        <w:ind w:left="360" w:hanging="360"/>
        <w:jc w:val="both"/>
        <w:rPr>
          <w:highlight w:val="yellow"/>
          <w:u w:val="single"/>
        </w:rPr>
      </w:pPr>
      <w:r w:rsidRPr="00A939FB">
        <w:rPr>
          <w:highlight w:val="yellow"/>
          <w:u w:val="single"/>
        </w:rPr>
        <w:t>AUTONOMOUS CORRELATION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310DF04" w:rsidR="00680B9F" w:rsidRPr="00A939FB" w:rsidRDefault="00680B9F" w:rsidP="00680B9F">
      <w:pPr>
        <w:ind w:left="360" w:hanging="360"/>
        <w:jc w:val="both"/>
        <w:rPr>
          <w:highlight w:val="yellow"/>
          <w:u w:val="single"/>
        </w:rPr>
      </w:pPr>
      <w:r w:rsidRPr="00A939FB">
        <w:rPr>
          <w:highlight w:val="yellow"/>
          <w:u w:val="single"/>
        </w:rPr>
        <w:t>AUTONOMOUS CROSS-CORRELATION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7F0AE958"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65BFEEE3" w:rsidR="00955A4E" w:rsidRPr="00A939FB" w:rsidRDefault="00955A4E" w:rsidP="00955A4E">
      <w:pPr>
        <w:ind w:left="360" w:hanging="360"/>
        <w:jc w:val="both"/>
        <w:rPr>
          <w:highlight w:val="yellow"/>
          <w:u w:val="single"/>
        </w:rPr>
      </w:pPr>
      <w:r w:rsidRPr="00A939FB">
        <w:rPr>
          <w:highlight w:val="yellow"/>
          <w:u w:val="single"/>
        </w:rPr>
        <w:t>AUTONOMOUS DRUDGERY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4C30F362" w:rsidR="00955A4E" w:rsidRPr="00A939FB" w:rsidRDefault="00955A4E" w:rsidP="00955A4E">
      <w:pPr>
        <w:ind w:left="360" w:hanging="360"/>
        <w:jc w:val="both"/>
        <w:rPr>
          <w:highlight w:val="yellow"/>
          <w:u w:val="single"/>
        </w:rPr>
      </w:pPr>
      <w:r w:rsidRPr="00A939FB">
        <w:rPr>
          <w:highlight w:val="yellow"/>
          <w:u w:val="single"/>
        </w:rPr>
        <w:t>AUTONOMOUS EXPLOITATION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084246B6" w:rsidR="00955A4E" w:rsidRDefault="00955A4E" w:rsidP="00955A4E">
      <w:pPr>
        <w:ind w:left="360" w:hanging="360"/>
        <w:jc w:val="both"/>
        <w:rPr>
          <w:u w:val="single"/>
        </w:rPr>
      </w:pPr>
      <w:r w:rsidRPr="00A939FB">
        <w:rPr>
          <w:highlight w:val="yellow"/>
          <w:u w:val="single"/>
        </w:rPr>
        <w:t>AUTONOMOUS ANTI-TRUST MODE PREVENTION PROTECTIVE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3"/>
      <w:r w:rsidR="00652BEF">
        <w:rPr>
          <w:rStyle w:val="CommentReference"/>
        </w:rPr>
        <w:commentReference w:id="4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4"/>
      <w:r w:rsidR="00934D15">
        <w:rPr>
          <w:rStyle w:val="CommentReference"/>
        </w:rPr>
        <w:commentReference w:id="44"/>
      </w:r>
    </w:p>
    <w:p w14:paraId="2F8258AE" w14:textId="3D8B6BA6" w:rsidR="00DB4428" w:rsidRDefault="00DB4428" w:rsidP="00A520BB">
      <w:pPr>
        <w:tabs>
          <w:tab w:val="left" w:pos="900"/>
        </w:tabs>
        <w:ind w:left="360" w:hanging="360"/>
        <w:jc w:val="both"/>
      </w:pPr>
      <w:commentRangeStart w:id="4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45"/>
      <w:r w:rsidR="00AE266E">
        <w:rPr>
          <w:rStyle w:val="CommentReference"/>
        </w:rPr>
        <w:commentReference w:id="4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4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6"/>
      <w:r w:rsidR="00561992">
        <w:rPr>
          <w:rStyle w:val="CommentReference"/>
        </w:rPr>
        <w:commentReference w:id="4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47"/>
      <w:commentRangeStart w:id="4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47"/>
      <w:r w:rsidR="00671456">
        <w:rPr>
          <w:rStyle w:val="CommentReference"/>
        </w:rPr>
        <w:commentReference w:id="47"/>
      </w:r>
      <w:commentRangeEnd w:id="48"/>
      <w:r w:rsidR="00671456">
        <w:rPr>
          <w:rStyle w:val="CommentReference"/>
        </w:rPr>
        <w:commentReference w:id="48"/>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49" w:name="_Hlk114403663"/>
      <w:r w:rsidR="00615B5B">
        <w:rPr>
          <w:b/>
          <w:bCs/>
          <w:i/>
          <w:iCs/>
        </w:rPr>
        <w:t>SHFINT</w:t>
      </w:r>
      <w:bookmarkEnd w:id="4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0"/>
      <w:commentRangeStart w:id="51"/>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0"/>
      <w:r w:rsidR="00350A20" w:rsidRPr="000E76EC">
        <w:rPr>
          <w:rStyle w:val="CommentReference"/>
          <w:strike/>
        </w:rPr>
        <w:commentReference w:id="50"/>
      </w:r>
      <w:commentRangeEnd w:id="51"/>
      <w:r w:rsidR="00CD079B">
        <w:rPr>
          <w:rStyle w:val="CommentReference"/>
        </w:rPr>
        <w:commentReference w:id="51"/>
      </w:r>
    </w:p>
    <w:p w14:paraId="029DD5E2" w14:textId="24683F27" w:rsidR="00F34DA2" w:rsidRPr="004D572C" w:rsidRDefault="00F34DA2" w:rsidP="00F34DA2">
      <w:pPr>
        <w:ind w:left="360" w:hanging="360"/>
        <w:jc w:val="both"/>
        <w:rPr>
          <w:color w:val="00B050"/>
        </w:rPr>
      </w:pPr>
      <w:commentRangeStart w:id="5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2"/>
      <w:r w:rsidRPr="00CE06E3">
        <w:rPr>
          <w:rStyle w:val="CommentReference"/>
        </w:rPr>
        <w:commentReference w:id="52"/>
      </w:r>
    </w:p>
    <w:p w14:paraId="64573F68" w14:textId="2A3C2CAB" w:rsidR="00F34DA2" w:rsidRPr="004D572C" w:rsidRDefault="00F34DA2" w:rsidP="00F34DA2">
      <w:pPr>
        <w:ind w:left="360" w:hanging="360"/>
        <w:jc w:val="both"/>
        <w:rPr>
          <w:color w:val="00B050"/>
          <w:u w:val="single"/>
        </w:rPr>
      </w:pPr>
      <w:commentRangeStart w:id="5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3"/>
      <w:r w:rsidRPr="00CE06E3">
        <w:rPr>
          <w:rStyle w:val="CommentReference"/>
        </w:rPr>
        <w:commentReference w:id="53"/>
      </w:r>
    </w:p>
    <w:p w14:paraId="56CE4A8C" w14:textId="594CCBC3" w:rsidR="00F34DA2" w:rsidRPr="004D572C" w:rsidRDefault="00F34DA2" w:rsidP="00F34DA2">
      <w:pPr>
        <w:ind w:left="360" w:hanging="360"/>
        <w:jc w:val="both"/>
        <w:rPr>
          <w:color w:val="00B050"/>
        </w:rPr>
      </w:pPr>
      <w:commentRangeStart w:id="5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4"/>
      <w:r w:rsidRPr="00CE06E3">
        <w:rPr>
          <w:rStyle w:val="CommentReference"/>
        </w:rPr>
        <w:commentReference w:id="54"/>
      </w:r>
    </w:p>
    <w:p w14:paraId="6AF6ED45" w14:textId="51E8A088" w:rsidR="00F34DA2" w:rsidRPr="004D572C" w:rsidRDefault="001B1200" w:rsidP="001B1200">
      <w:pPr>
        <w:ind w:left="360" w:hanging="360"/>
        <w:jc w:val="both"/>
        <w:rPr>
          <w:i/>
          <w:iCs/>
          <w:color w:val="00B050"/>
        </w:rPr>
      </w:pPr>
      <w:commentRangeStart w:id="55"/>
      <w:commentRangeStart w:id="56"/>
      <w:commentRangeStart w:id="57"/>
      <w:commentRangeStart w:id="58"/>
      <w:commentRangeStart w:id="59"/>
      <w:commentRangeStart w:id="6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55"/>
      <w:r w:rsidRPr="004D572C">
        <w:rPr>
          <w:rStyle w:val="CommentReference"/>
          <w:i/>
          <w:iCs/>
        </w:rPr>
        <w:commentReference w:id="55"/>
      </w:r>
      <w:commentRangeEnd w:id="56"/>
      <w:r w:rsidR="00DB536B" w:rsidRPr="004D572C">
        <w:rPr>
          <w:rStyle w:val="CommentReference"/>
          <w:i/>
          <w:iCs/>
        </w:rPr>
        <w:commentReference w:id="56"/>
      </w:r>
      <w:commentRangeEnd w:id="57"/>
      <w:r w:rsidR="00CD079B">
        <w:rPr>
          <w:rStyle w:val="CommentReference"/>
        </w:rPr>
        <w:commentReference w:id="57"/>
      </w:r>
      <w:commentRangeEnd w:id="58"/>
      <w:r w:rsidR="00CD079B">
        <w:rPr>
          <w:rStyle w:val="CommentReference"/>
        </w:rPr>
        <w:commentReference w:id="58"/>
      </w:r>
      <w:commentRangeEnd w:id="59"/>
      <w:r w:rsidR="000233A7">
        <w:rPr>
          <w:rStyle w:val="CommentReference"/>
        </w:rPr>
        <w:commentReference w:id="59"/>
      </w:r>
      <w:commentRangeEnd w:id="60"/>
      <w:r w:rsidR="000233A7">
        <w:rPr>
          <w:rStyle w:val="CommentReference"/>
        </w:rPr>
        <w:commentReference w:id="60"/>
      </w:r>
    </w:p>
    <w:p w14:paraId="37C0F7AB" w14:textId="6428E223" w:rsidR="00DB536B" w:rsidRPr="004D572C" w:rsidRDefault="00DB536B" w:rsidP="00DB536B">
      <w:pPr>
        <w:ind w:left="360" w:hanging="360"/>
        <w:jc w:val="both"/>
        <w:rPr>
          <w:i/>
          <w:iCs/>
          <w:color w:val="00B050"/>
        </w:rPr>
      </w:pPr>
      <w:commentRangeStart w:id="61"/>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1"/>
      <w:r w:rsidR="00CD079B">
        <w:rPr>
          <w:rStyle w:val="CommentReference"/>
        </w:rPr>
        <w:commentReference w:id="6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2"/>
      <w:r w:rsidR="000233A7">
        <w:rPr>
          <w:rStyle w:val="CommentReference"/>
        </w:rPr>
        <w:commentReference w:id="6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6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3"/>
      <w:r w:rsidR="001B4118">
        <w:rPr>
          <w:rStyle w:val="CommentReference"/>
        </w:rPr>
        <w:commentReference w:id="6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6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4"/>
      <w:r w:rsidR="001B4118">
        <w:rPr>
          <w:rStyle w:val="CommentReference"/>
        </w:rPr>
        <w:commentReference w:id="64"/>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0F7DD64B" w14:textId="616F2822" w:rsidR="0040414F" w:rsidRDefault="0040414F" w:rsidP="0040414F">
      <w:pPr>
        <w:ind w:left="360" w:hanging="360"/>
        <w:jc w:val="both"/>
      </w:pPr>
      <w:r w:rsidRPr="0040414F">
        <w:rPr>
          <w:highlight w:val="yellow"/>
          <w:u w:val="single"/>
        </w:rPr>
        <w:t>AUTONOMOUS AGGRESSIVE EYE BLINK PREVENTION SECURITY SYSTEMS</w:t>
      </w:r>
      <w:r w:rsidRPr="0040414F">
        <w:rPr>
          <w:highlight w:val="yellow"/>
        </w:rPr>
        <w:t xml:space="preserve"> (</w:t>
      </w:r>
      <w:r w:rsidRPr="0040414F">
        <w:rPr>
          <w:b/>
          <w:bCs/>
          <w:highlight w:val="yellow"/>
        </w:rPr>
        <w:t>2022</w:t>
      </w:r>
      <w:r w:rsidRPr="0040414F">
        <w:rPr>
          <w:highlight w:val="yellow"/>
        </w:rPr>
        <w:t xml:space="preserve">) – </w:t>
      </w:r>
      <w:r w:rsidRPr="0040414F">
        <w:rPr>
          <w:b/>
          <w:bCs/>
          <w:color w:val="7030A0"/>
          <w:highlight w:val="yellow"/>
        </w:rPr>
        <w:t>ENSURES</w:t>
      </w:r>
      <w:r w:rsidRPr="0040414F">
        <w:rPr>
          <w:b/>
          <w:bCs/>
          <w:highlight w:val="yellow"/>
        </w:rPr>
        <w:t xml:space="preserve"> </w:t>
      </w:r>
      <w:r w:rsidRPr="0040414F">
        <w:rPr>
          <w:b/>
          <w:bCs/>
          <w:color w:val="92D050"/>
          <w:highlight w:val="yellow"/>
        </w:rPr>
        <w:t>THAT</w:t>
      </w:r>
      <w:r w:rsidRPr="0040414F">
        <w:rPr>
          <w:highlight w:val="yellow"/>
        </w:rPr>
        <w:t xml:space="preserve">          </w:t>
      </w:r>
      <w:r w:rsidRPr="0040414F">
        <w:rPr>
          <w:b/>
          <w:bCs/>
          <w:color w:val="FF0000"/>
          <w:highlight w:val="yellow"/>
        </w:rPr>
        <w:t>ANY AGGRESSIVE EYE BLINK</w:t>
      </w:r>
      <w:r w:rsidRPr="0040414F">
        <w:rPr>
          <w:highlight w:val="yellow"/>
        </w:rPr>
        <w:t xml:space="preserve"> </w:t>
      </w:r>
      <w:r w:rsidRPr="0040414F">
        <w:rPr>
          <w:b/>
          <w:bCs/>
          <w:color w:val="C00000"/>
          <w:highlight w:val="yellow"/>
        </w:rPr>
        <w:t>NEVER</w:t>
      </w:r>
      <w:r w:rsidRPr="0040414F">
        <w:rPr>
          <w:highlight w:val="yellow"/>
        </w:rPr>
        <w:t xml:space="preserve"> </w:t>
      </w:r>
      <w:r w:rsidRPr="0040414F">
        <w:rPr>
          <w:b/>
          <w:bCs/>
          <w:color w:val="7030A0"/>
          <w:highlight w:val="yellow"/>
        </w:rPr>
        <w:t>OCCURS</w:t>
      </w:r>
      <w:r w:rsidRPr="0040414F">
        <w:rPr>
          <w:highlight w:val="yellow"/>
        </w:rPr>
        <w:t xml:space="preserve">, </w:t>
      </w:r>
      <w:r>
        <w:rPr>
          <w:highlight w:val="yellow"/>
        </w:rPr>
        <w:t xml:space="preserve">                                                                              </w:t>
      </w:r>
      <w:r w:rsidRPr="0040414F">
        <w:rPr>
          <w:b/>
          <w:bCs/>
          <w:color w:val="00B0F0"/>
          <w:highlight w:val="yellow"/>
        </w:rPr>
        <w:t>IMPLICITLY-EXPLICITLY GLOBALLY VIRULENTLY DEFINED</w:t>
      </w:r>
      <w:r w:rsidRPr="0040414F">
        <w:rPr>
          <w:highlight w:val="yellow"/>
        </w:rPr>
        <w:t>.</w:t>
      </w:r>
    </w:p>
    <w:p w14:paraId="17645786" w14:textId="139699A7" w:rsidR="0040414F" w:rsidRDefault="0040414F" w:rsidP="0040414F">
      <w:pPr>
        <w:ind w:left="360" w:hanging="360"/>
        <w:jc w:val="both"/>
      </w:pPr>
      <w:r w:rsidRPr="0040414F">
        <w:rPr>
          <w:highlight w:val="yellow"/>
          <w:u w:val="single"/>
        </w:rPr>
        <w:t xml:space="preserve">AUTONOMOUS EYE </w:t>
      </w:r>
      <w:r>
        <w:rPr>
          <w:highlight w:val="yellow"/>
          <w:u w:val="single"/>
        </w:rPr>
        <w:t>BURNING</w:t>
      </w:r>
      <w:r w:rsidRPr="0040414F">
        <w:rPr>
          <w:highlight w:val="yellow"/>
          <w:u w:val="single"/>
        </w:rPr>
        <w:t xml:space="preserve"> PREVENTION SECURITY SYSTEMS</w:t>
      </w:r>
      <w:r w:rsidRPr="0040414F">
        <w:rPr>
          <w:highlight w:val="yellow"/>
        </w:rPr>
        <w:t xml:space="preserve"> (</w:t>
      </w:r>
      <w:r w:rsidRPr="0040414F">
        <w:rPr>
          <w:b/>
          <w:bCs/>
          <w:highlight w:val="yellow"/>
        </w:rPr>
        <w:t>2022</w:t>
      </w:r>
      <w:r w:rsidRPr="0040414F">
        <w:rPr>
          <w:highlight w:val="yellow"/>
        </w:rPr>
        <w:t xml:space="preserve">) – </w:t>
      </w:r>
      <w:r w:rsidRPr="0040414F">
        <w:rPr>
          <w:b/>
          <w:bCs/>
          <w:color w:val="7030A0"/>
          <w:highlight w:val="yellow"/>
        </w:rPr>
        <w:t>ENSURES</w:t>
      </w:r>
      <w:r w:rsidRPr="0040414F">
        <w:rPr>
          <w:b/>
          <w:bCs/>
          <w:highlight w:val="yellow"/>
        </w:rPr>
        <w:t xml:space="preserve"> </w:t>
      </w:r>
      <w:r w:rsidRPr="0040414F">
        <w:rPr>
          <w:b/>
          <w:bCs/>
          <w:color w:val="92D050"/>
          <w:highlight w:val="yellow"/>
        </w:rPr>
        <w:t>THAT</w:t>
      </w:r>
      <w:r w:rsidRPr="0040414F">
        <w:rPr>
          <w:highlight w:val="yellow"/>
        </w:rPr>
        <w:t xml:space="preserve">          </w:t>
      </w:r>
      <w:r>
        <w:rPr>
          <w:highlight w:val="yellow"/>
        </w:rPr>
        <w:t xml:space="preserve">              </w:t>
      </w:r>
      <w:r w:rsidRPr="0040414F">
        <w:rPr>
          <w:b/>
          <w:bCs/>
          <w:color w:val="FF0000"/>
          <w:highlight w:val="yellow"/>
        </w:rPr>
        <w:t xml:space="preserve">ANY EYE </w:t>
      </w:r>
      <w:r>
        <w:rPr>
          <w:b/>
          <w:bCs/>
          <w:color w:val="FF0000"/>
          <w:highlight w:val="yellow"/>
        </w:rPr>
        <w:t>BURNING</w:t>
      </w:r>
      <w:r w:rsidRPr="0040414F">
        <w:rPr>
          <w:highlight w:val="yellow"/>
        </w:rPr>
        <w:t xml:space="preserve"> </w:t>
      </w:r>
      <w:r w:rsidRPr="0040414F">
        <w:rPr>
          <w:b/>
          <w:bCs/>
          <w:color w:val="C00000"/>
          <w:highlight w:val="yellow"/>
        </w:rPr>
        <w:t>NEVER</w:t>
      </w:r>
      <w:r w:rsidRPr="0040414F">
        <w:rPr>
          <w:highlight w:val="yellow"/>
        </w:rPr>
        <w:t xml:space="preserve"> </w:t>
      </w:r>
      <w:r w:rsidRPr="0040414F">
        <w:rPr>
          <w:b/>
          <w:bCs/>
          <w:color w:val="7030A0"/>
          <w:highlight w:val="yellow"/>
        </w:rPr>
        <w:t>OCCURS</w:t>
      </w:r>
      <w:r w:rsidRPr="0040414F">
        <w:rPr>
          <w:highlight w:val="yellow"/>
        </w:rPr>
        <w:t>,</w:t>
      </w:r>
      <w:r>
        <w:rPr>
          <w:highlight w:val="yellow"/>
        </w:rPr>
        <w:t xml:space="preserve"> </w:t>
      </w:r>
      <w:r w:rsidRPr="0040414F">
        <w:rPr>
          <w:b/>
          <w:bCs/>
          <w:color w:val="00B0F0"/>
          <w:highlight w:val="yellow"/>
        </w:rPr>
        <w:t>IMPLICITLY-EXPLICITLY GLOBALLY VIRULENTLY DEFINED</w:t>
      </w:r>
      <w:r w:rsidRPr="0040414F">
        <w:rPr>
          <w:highlight w:val="yellow"/>
        </w:rPr>
        <w:t>.</w:t>
      </w:r>
    </w:p>
    <w:p w14:paraId="3004ADA4" w14:textId="3AA98409" w:rsidR="0040414F" w:rsidRDefault="00510593" w:rsidP="0040414F">
      <w:pPr>
        <w:ind w:left="360" w:hanging="360"/>
        <w:jc w:val="both"/>
      </w:pPr>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8C2F294" w:rsidR="005C4095" w:rsidRPr="006670CE" w:rsidRDefault="005C4095" w:rsidP="00510593">
      <w:pPr>
        <w:ind w:left="360" w:hanging="360"/>
        <w:jc w:val="both"/>
      </w:pPr>
      <w:r w:rsidRPr="006718FC">
        <w:rPr>
          <w:highlight w:val="yellow"/>
          <w:u w:val="single"/>
        </w:rPr>
        <w:t>AUTONOMOUS EYE CRIME PREVENTION SECURITY SYSTEMS</w:t>
      </w:r>
      <w:r w:rsidRPr="006718FC">
        <w:rPr>
          <w:highlight w:val="yellow"/>
        </w:rPr>
        <w:t xml:space="preserve"> (</w:t>
      </w:r>
      <w:r w:rsidRPr="006718FC">
        <w:rPr>
          <w:b/>
          <w:bCs/>
          <w:highlight w:val="yellow"/>
        </w:rPr>
        <w:t>2022</w:t>
      </w:r>
      <w:r w:rsidRPr="006718FC">
        <w:rPr>
          <w:highlight w:val="yellow"/>
        </w:rPr>
        <w:t>) –</w:t>
      </w:r>
      <w:r w:rsidR="00CE476E" w:rsidRPr="006718FC">
        <w:rPr>
          <w:highlight w:val="yellow"/>
        </w:rPr>
        <w:t xml:space="preserve"> </w:t>
      </w:r>
      <w:r w:rsidR="008C3D69" w:rsidRPr="006718FC">
        <w:rPr>
          <w:b/>
          <w:bCs/>
          <w:color w:val="7030A0"/>
          <w:highlight w:val="yellow"/>
        </w:rPr>
        <w:t>ENSURES</w:t>
      </w:r>
      <w:r w:rsidR="008C3D69" w:rsidRPr="006718FC">
        <w:rPr>
          <w:b/>
          <w:bCs/>
          <w:highlight w:val="yellow"/>
        </w:rPr>
        <w:t xml:space="preserve"> </w:t>
      </w:r>
      <w:r w:rsidR="008C3D69" w:rsidRPr="006718FC">
        <w:rPr>
          <w:b/>
          <w:bCs/>
          <w:color w:val="92D050"/>
          <w:highlight w:val="yellow"/>
        </w:rPr>
        <w:t>THAT</w:t>
      </w:r>
      <w:r w:rsidRPr="006718FC">
        <w:rPr>
          <w:highlight w:val="yellow"/>
        </w:rPr>
        <w:t xml:space="preserve"> </w:t>
      </w:r>
      <w:r w:rsidR="006718FC" w:rsidRPr="006718FC">
        <w:rPr>
          <w:color w:val="FF0000"/>
          <w:highlight w:val="yellow"/>
        </w:rPr>
        <w:t xml:space="preserve">ANY </w:t>
      </w:r>
      <w:r w:rsidRPr="006718FC">
        <w:rPr>
          <w:b/>
          <w:bCs/>
          <w:color w:val="FF0000"/>
          <w:highlight w:val="yellow"/>
        </w:rPr>
        <w:t>EYE CRIME</w:t>
      </w:r>
      <w:r w:rsidRPr="006718FC">
        <w:rPr>
          <w:highlight w:val="yellow"/>
        </w:rPr>
        <w:t xml:space="preserve"> </w:t>
      </w:r>
      <w:r w:rsidR="006718FC" w:rsidRPr="006718FC">
        <w:rPr>
          <w:b/>
          <w:bCs/>
          <w:color w:val="C00000"/>
          <w:highlight w:val="yellow"/>
        </w:rPr>
        <w:t>NEVER</w:t>
      </w:r>
      <w:r w:rsidR="006718FC" w:rsidRPr="006718FC">
        <w:rPr>
          <w:highlight w:val="yellow"/>
        </w:rPr>
        <w:t xml:space="preserve"> </w:t>
      </w:r>
      <w:r w:rsidR="006718FC" w:rsidRPr="006718FC">
        <w:rPr>
          <w:b/>
          <w:bCs/>
          <w:color w:val="7030A0"/>
          <w:highlight w:val="yellow"/>
        </w:rPr>
        <w:t>OCCUR</w:t>
      </w:r>
      <w:r w:rsidR="006718FC" w:rsidRPr="006718FC">
        <w:rPr>
          <w:highlight w:val="yellow"/>
        </w:rPr>
        <w:t xml:space="preserve">, </w:t>
      </w:r>
      <w:r w:rsidR="006718FC" w:rsidRPr="006718FC">
        <w:rPr>
          <w:b/>
          <w:bCs/>
          <w:color w:val="00B0F0"/>
          <w:highlight w:val="yellow"/>
        </w:rPr>
        <w:t>IMPLICITLY-EXPLICITLY GLOBALLY VIRULENTLY DEFINED</w:t>
      </w:r>
      <w:r w:rsidR="006718FC" w:rsidRPr="006718FC">
        <w:rPr>
          <w:highlight w:val="yellow"/>
        </w:rPr>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0978DF4E" w14:textId="22CBA0F8" w:rsidR="00CF157A" w:rsidRPr="00C47150" w:rsidRDefault="00CF157A" w:rsidP="00CF157A">
      <w:pPr>
        <w:ind w:left="360" w:hanging="360"/>
        <w:jc w:val="both"/>
      </w:pPr>
      <w:r w:rsidRPr="006718FC">
        <w:rPr>
          <w:highlight w:val="yellow"/>
          <w:u w:val="single"/>
        </w:rPr>
        <w:t xml:space="preserve">AUTONOMOUS EYE </w:t>
      </w:r>
      <w:r w:rsidR="006718FC" w:rsidRPr="006718FC">
        <w:rPr>
          <w:highlight w:val="yellow"/>
          <w:u w:val="single"/>
        </w:rPr>
        <w:t xml:space="preserve">DAMAGING </w:t>
      </w:r>
      <w:r w:rsidRPr="006718FC">
        <w:rPr>
          <w:highlight w:val="yellow"/>
          <w:u w:val="single"/>
        </w:rPr>
        <w:t>SYSTEM RUNTIME PREVENTION SECURITY SYSTEMS</w:t>
      </w:r>
      <w:r w:rsidRPr="006718FC">
        <w:rPr>
          <w:highlight w:val="yellow"/>
        </w:rPr>
        <w:t xml:space="preserve"> (</w:t>
      </w:r>
      <w:r w:rsidRPr="006718FC">
        <w:rPr>
          <w:b/>
          <w:bCs/>
          <w:highlight w:val="yellow"/>
        </w:rPr>
        <w:t>2022</w:t>
      </w:r>
      <w:r w:rsidRPr="006718FC">
        <w:rPr>
          <w:highlight w:val="yellow"/>
        </w:rPr>
        <w:t>) –</w:t>
      </w:r>
      <w:r w:rsidR="00CE476E" w:rsidRPr="006718FC">
        <w:rPr>
          <w:highlight w:val="yellow"/>
        </w:rPr>
        <w:t xml:space="preserve"> </w:t>
      </w:r>
      <w:r w:rsidR="008C3D69" w:rsidRPr="006718FC">
        <w:rPr>
          <w:b/>
          <w:bCs/>
          <w:color w:val="7030A0"/>
          <w:highlight w:val="yellow"/>
        </w:rPr>
        <w:t>ENSURES</w:t>
      </w:r>
      <w:r w:rsidR="008C3D69" w:rsidRPr="006718FC">
        <w:rPr>
          <w:b/>
          <w:bCs/>
          <w:highlight w:val="yellow"/>
        </w:rPr>
        <w:t xml:space="preserve"> </w:t>
      </w:r>
      <w:r w:rsidR="008C3D69" w:rsidRPr="006718FC">
        <w:rPr>
          <w:b/>
          <w:bCs/>
          <w:color w:val="92D050"/>
          <w:highlight w:val="yellow"/>
        </w:rPr>
        <w:t>THAT</w:t>
      </w:r>
      <w:r w:rsidRPr="006718FC">
        <w:rPr>
          <w:highlight w:val="yellow"/>
        </w:rPr>
        <w:t xml:space="preserve"> </w:t>
      </w:r>
      <w:r w:rsidR="006718FC" w:rsidRPr="006718FC">
        <w:rPr>
          <w:b/>
          <w:bCs/>
          <w:color w:val="FF0000"/>
          <w:highlight w:val="yellow"/>
        </w:rPr>
        <w:t xml:space="preserve">ANY </w:t>
      </w:r>
      <w:r w:rsidRPr="006718FC">
        <w:rPr>
          <w:b/>
          <w:bCs/>
          <w:color w:val="FF0000"/>
          <w:highlight w:val="yellow"/>
        </w:rPr>
        <w:t xml:space="preserve">EYE </w:t>
      </w:r>
      <w:r w:rsidR="006718FC" w:rsidRPr="006718FC">
        <w:rPr>
          <w:b/>
          <w:bCs/>
          <w:color w:val="FF0000"/>
          <w:highlight w:val="yellow"/>
        </w:rPr>
        <w:t xml:space="preserve">DAMAGING </w:t>
      </w:r>
      <w:r w:rsidRPr="006718FC">
        <w:rPr>
          <w:b/>
          <w:bCs/>
          <w:color w:val="FF0000"/>
          <w:highlight w:val="yellow"/>
        </w:rPr>
        <w:t>SYSTEM</w:t>
      </w:r>
      <w:r w:rsidRPr="006718FC">
        <w:rPr>
          <w:highlight w:val="yellow"/>
        </w:rPr>
        <w:t xml:space="preserve"> </w:t>
      </w:r>
      <w:r w:rsidR="006718FC" w:rsidRPr="006718FC">
        <w:rPr>
          <w:b/>
          <w:bCs/>
          <w:color w:val="C00000"/>
          <w:highlight w:val="yellow"/>
        </w:rPr>
        <w:t>NEVER</w:t>
      </w:r>
      <w:r w:rsidR="006718FC" w:rsidRPr="006718FC">
        <w:rPr>
          <w:highlight w:val="yellow"/>
        </w:rPr>
        <w:t xml:space="preserve"> </w:t>
      </w:r>
      <w:r w:rsidR="006718FC" w:rsidRPr="006718FC">
        <w:rPr>
          <w:b/>
          <w:bCs/>
          <w:color w:val="7030A0"/>
          <w:highlight w:val="yellow"/>
        </w:rPr>
        <w:t>RUNS</w:t>
      </w:r>
      <w:r w:rsidR="006718FC" w:rsidRPr="006718FC">
        <w:rPr>
          <w:highlight w:val="yellow"/>
        </w:rPr>
        <w:t xml:space="preserve">,                                                                            </w:t>
      </w:r>
      <w:r w:rsidR="006718FC" w:rsidRPr="006718FC">
        <w:rPr>
          <w:b/>
          <w:bCs/>
          <w:color w:val="00B0F0"/>
          <w:highlight w:val="yellow"/>
        </w:rPr>
        <w:t>IMPLICITLY-EXPLICITLY GLOBALLY VIRULENTLY DEFINED</w:t>
      </w:r>
      <w:r w:rsidR="006718FC" w:rsidRPr="006718FC">
        <w:rPr>
          <w:highlight w:val="yellow"/>
        </w:rPr>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65"/>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65"/>
      <w:r w:rsidR="00C67954">
        <w:rPr>
          <w:rStyle w:val="CommentReference"/>
        </w:rPr>
        <w:commentReference w:id="65"/>
      </w:r>
    </w:p>
    <w:p w14:paraId="6BF8BF7F" w14:textId="3BC28D7E" w:rsidR="00C45D83" w:rsidRDefault="00C45D83" w:rsidP="00C45D83">
      <w:pPr>
        <w:ind w:left="360" w:hanging="360"/>
        <w:jc w:val="both"/>
      </w:pPr>
      <w:commentRangeStart w:id="66"/>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66"/>
      <w:r w:rsidR="00C67954">
        <w:rPr>
          <w:rStyle w:val="CommentReference"/>
        </w:rPr>
        <w:commentReference w:id="66"/>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67"/>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67"/>
      <w:r w:rsidR="00C67954">
        <w:rPr>
          <w:rStyle w:val="CommentReference"/>
        </w:rPr>
        <w:commentReference w:id="67"/>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68"/>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68"/>
      <w:r>
        <w:rPr>
          <w:rStyle w:val="CommentReference"/>
        </w:rPr>
        <w:commentReference w:id="68"/>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69"/>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69"/>
      <w:r>
        <w:rPr>
          <w:rStyle w:val="CommentReference"/>
        </w:rPr>
        <w:commentReference w:id="69"/>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70"/>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0"/>
      <w:r>
        <w:rPr>
          <w:rStyle w:val="CommentReference"/>
        </w:rPr>
        <w:commentReference w:id="70"/>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71"/>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1"/>
      <w:r w:rsidR="00B24CF4" w:rsidRPr="006670CE">
        <w:rPr>
          <w:rStyle w:val="CommentReference"/>
        </w:rPr>
        <w:commentReference w:id="71"/>
      </w:r>
    </w:p>
    <w:p w14:paraId="430793E5" w14:textId="269EC7F2" w:rsidR="001037A8" w:rsidRPr="006670CE" w:rsidRDefault="00853D71" w:rsidP="001037A8">
      <w:pPr>
        <w:ind w:left="360" w:hanging="360"/>
        <w:jc w:val="both"/>
      </w:pPr>
      <w:commentRangeStart w:id="72"/>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2"/>
      <w:r w:rsidR="001037A8" w:rsidRPr="006670CE">
        <w:rPr>
          <w:rStyle w:val="CommentReference"/>
        </w:rPr>
        <w:commentReference w:id="72"/>
      </w:r>
    </w:p>
    <w:p w14:paraId="1FF3DBCC" w14:textId="0DFEF651" w:rsidR="00853D71" w:rsidRPr="006670CE" w:rsidRDefault="00853D71" w:rsidP="009C5A96">
      <w:pPr>
        <w:ind w:left="360" w:hanging="360"/>
        <w:jc w:val="both"/>
      </w:pPr>
      <w:commentRangeStart w:id="73"/>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3"/>
      <w:r w:rsidR="001037A8" w:rsidRPr="006670CE">
        <w:rPr>
          <w:rStyle w:val="CommentReference"/>
        </w:rPr>
        <w:commentReference w:id="73"/>
      </w:r>
    </w:p>
    <w:p w14:paraId="7BC9A47F" w14:textId="745F0D88" w:rsidR="000C1682" w:rsidRDefault="000C1682" w:rsidP="000C1682">
      <w:pPr>
        <w:ind w:left="360" w:hanging="360"/>
        <w:jc w:val="both"/>
      </w:pPr>
      <w:commentRangeStart w:id="74"/>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74"/>
      <w:r w:rsidR="00506E87">
        <w:rPr>
          <w:rStyle w:val="CommentReference"/>
        </w:rPr>
        <w:commentReference w:id="74"/>
      </w:r>
    </w:p>
    <w:p w14:paraId="1CBA87EF" w14:textId="54C172BE" w:rsidR="000C1682" w:rsidRDefault="000C1682" w:rsidP="000229F9">
      <w:pPr>
        <w:ind w:left="720" w:hanging="360"/>
        <w:jc w:val="both"/>
      </w:pPr>
      <w:commentRangeStart w:id="75"/>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75"/>
      <w:r w:rsidR="00B24CF4">
        <w:rPr>
          <w:rStyle w:val="CommentReference"/>
        </w:rPr>
        <w:commentReference w:id="75"/>
      </w:r>
    </w:p>
    <w:p w14:paraId="0B910FB8" w14:textId="40521584" w:rsidR="00F7149B" w:rsidRDefault="00F7149B" w:rsidP="00F7149B">
      <w:pPr>
        <w:ind w:left="720" w:hanging="360"/>
        <w:jc w:val="both"/>
      </w:pPr>
      <w:commentRangeStart w:id="76"/>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6"/>
      <w:r>
        <w:rPr>
          <w:rStyle w:val="CommentReference"/>
        </w:rPr>
        <w:commentReference w:id="76"/>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77"/>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77"/>
      <w:r w:rsidR="00835EB0">
        <w:rPr>
          <w:rStyle w:val="CommentReference"/>
        </w:rPr>
        <w:commentReference w:id="77"/>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4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4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5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5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5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5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5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65"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66"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67"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68"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69"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0"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1"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2"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3"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74"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75"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76"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77"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E9E0C" w14:textId="77777777" w:rsidR="00E343BC" w:rsidRDefault="00E343BC" w:rsidP="005B7682">
      <w:pPr>
        <w:spacing w:after="0" w:line="240" w:lineRule="auto"/>
      </w:pPr>
      <w:r>
        <w:separator/>
      </w:r>
    </w:p>
  </w:endnote>
  <w:endnote w:type="continuationSeparator" w:id="0">
    <w:p w14:paraId="6DCC2820" w14:textId="77777777" w:rsidR="00E343BC" w:rsidRDefault="00E343B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E7116" w14:textId="77777777" w:rsidR="007723E1" w:rsidRDefault="007723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1ABB4BA1" w:rsidR="0078387A" w:rsidRDefault="007723E1"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84" w:author="Patrick McElhiney" w:date="2023-02-07T19:09:00Z">
              <w:r w:rsidR="000B42C6" w:rsidRPr="000B42C6" w:rsidDel="007723E1">
                <w:rPr>
                  <w:b/>
                  <w:bCs/>
                  <w:u w:val="single"/>
                </w:rPr>
                <w:delText>MCE123</w:delText>
              </w:r>
              <w:r w:rsidR="000B42C6" w:rsidRPr="000B42C6" w:rsidDel="007723E1">
                <w:rPr>
                  <w:b/>
                  <w:bCs/>
                  <w:vertAlign w:val="superscript"/>
                </w:rPr>
                <w:delText>SM</w:delText>
              </w:r>
              <w:r w:rsidR="000B42C6" w:rsidRPr="000B42C6" w:rsidDel="007723E1">
                <w:rPr>
                  <w:b/>
                  <w:bCs/>
                </w:rPr>
                <w:delText xml:space="preserve"> COMPANY</w:delText>
              </w:r>
              <w:r w:rsidR="000B42C6" w:rsidDel="007723E1">
                <w:delText xml:space="preserve"> 1999-2022</w:delText>
              </w:r>
            </w:del>
            <w:ins w:id="85"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FFB95" w14:textId="77777777" w:rsidR="007723E1" w:rsidRDefault="00772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9D83E" w14:textId="77777777" w:rsidR="00E343BC" w:rsidRDefault="00E343BC" w:rsidP="005B7682">
      <w:pPr>
        <w:spacing w:after="0" w:line="240" w:lineRule="auto"/>
      </w:pPr>
      <w:r>
        <w:separator/>
      </w:r>
    </w:p>
  </w:footnote>
  <w:footnote w:type="continuationSeparator" w:id="0">
    <w:p w14:paraId="172BE6CB" w14:textId="77777777" w:rsidR="00E343BC" w:rsidRDefault="00E343B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A530F" w14:textId="77777777" w:rsidR="007723E1" w:rsidRDefault="007723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7723E1"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DE5D331"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78" w:author="Patrick McElhiney" w:date="2023-02-07T19:09:00Z">
      <w:r w:rsidR="00E8322A" w:rsidRPr="00110AF9" w:rsidDel="007723E1">
        <w:rPr>
          <w:b/>
          <w:bCs/>
          <w:color w:val="000000" w:themeColor="text1"/>
          <w:sz w:val="18"/>
          <w:u w:val="single"/>
        </w:rPr>
        <w:delText>PATRICK</w:delText>
      </w:r>
      <w:r w:rsidR="0078387A" w:rsidRPr="00110AF9" w:rsidDel="007723E1">
        <w:rPr>
          <w:b/>
          <w:bCs/>
          <w:color w:val="000000" w:themeColor="text1"/>
          <w:sz w:val="18"/>
          <w:u w:val="single"/>
        </w:rPr>
        <w:delText xml:space="preserve"> R. </w:delText>
      </w:r>
      <w:r w:rsidR="00E8322A" w:rsidRPr="00110AF9" w:rsidDel="007723E1">
        <w:rPr>
          <w:b/>
          <w:bCs/>
          <w:color w:val="000000" w:themeColor="text1"/>
          <w:sz w:val="18"/>
          <w:u w:val="single"/>
        </w:rPr>
        <w:delText>MCELHINEY</w:delText>
      </w:r>
    </w:del>
    <w:ins w:id="79" w:author="Patrick McElhiney" w:date="2023-02-07T19:09:00Z">
      <w:r w:rsidR="007723E1">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1B43FFD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80" w:author="Patrick McElhiney" w:date="2023-02-07T19:09:00Z">
      <w:r w:rsidRPr="00110AF9" w:rsidDel="007723E1">
        <w:rPr>
          <w:b/>
          <w:bCs/>
          <w:iCs/>
          <w:color w:val="000000" w:themeColor="text1"/>
          <w:sz w:val="18"/>
          <w:u w:val="single"/>
        </w:rPr>
        <w:delText>P</w:delText>
      </w:r>
      <w:r w:rsidR="00110AF9" w:rsidRPr="00110AF9" w:rsidDel="007723E1">
        <w:rPr>
          <w:b/>
          <w:bCs/>
          <w:iCs/>
          <w:color w:val="000000" w:themeColor="text1"/>
          <w:sz w:val="18"/>
          <w:u w:val="single"/>
        </w:rPr>
        <w:delText>ATRICK</w:delText>
      </w:r>
      <w:r w:rsidRPr="00110AF9" w:rsidDel="007723E1">
        <w:rPr>
          <w:b/>
          <w:bCs/>
          <w:iCs/>
          <w:color w:val="000000" w:themeColor="text1"/>
          <w:sz w:val="18"/>
          <w:u w:val="single"/>
        </w:rPr>
        <w:delText xml:space="preserve"> R. </w:delText>
      </w:r>
      <w:r w:rsidR="00110AF9" w:rsidRPr="00110AF9" w:rsidDel="007723E1">
        <w:rPr>
          <w:b/>
          <w:bCs/>
          <w:iCs/>
          <w:color w:val="000000" w:themeColor="text1"/>
          <w:sz w:val="18"/>
          <w:u w:val="single"/>
        </w:rPr>
        <w:delText>MCELHINEY</w:delText>
      </w:r>
    </w:del>
    <w:ins w:id="81" w:author="Patrick McElhiney" w:date="2023-02-07T19:09:00Z">
      <w:r w:rsidR="007723E1">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82" w:author="Patrick McElhiney" w:date="2023-02-07T19:09:00Z">
      <w:r w:rsidR="00110AF9" w:rsidRPr="00110AF9" w:rsidDel="007723E1">
        <w:rPr>
          <w:b/>
          <w:bCs/>
          <w:iCs/>
          <w:color w:val="000000" w:themeColor="text1"/>
          <w:sz w:val="18"/>
          <w:u w:val="single"/>
        </w:rPr>
        <w:delText>ANNA</w:delText>
      </w:r>
      <w:r w:rsidR="00840A5A" w:rsidRPr="00110AF9" w:rsidDel="007723E1">
        <w:rPr>
          <w:b/>
          <w:bCs/>
          <w:iCs/>
          <w:color w:val="000000" w:themeColor="text1"/>
          <w:sz w:val="18"/>
          <w:u w:val="single"/>
        </w:rPr>
        <w:delText xml:space="preserve"> V. </w:delText>
      </w:r>
      <w:r w:rsidR="00110AF9" w:rsidRPr="00110AF9" w:rsidDel="007723E1">
        <w:rPr>
          <w:b/>
          <w:bCs/>
          <w:iCs/>
          <w:color w:val="000000" w:themeColor="text1"/>
          <w:sz w:val="18"/>
          <w:u w:val="single"/>
        </w:rPr>
        <w:delText>KUSHCHENKO</w:delText>
      </w:r>
    </w:del>
    <w:ins w:id="83" w:author="Patrick McElhiney" w:date="2023-02-07T19:09:00Z">
      <w:r w:rsidR="007723E1">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7723E1">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E9FBD" w14:textId="77777777" w:rsidR="007723E1" w:rsidRDefault="007723E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3E1"/>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32349</Words>
  <Characters>184393</Characters>
  <Application>Microsoft Office Word</Application>
  <DocSecurity>0</DocSecurity>
  <Lines>1536</Lines>
  <Paragraphs>432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2022-10-11T13:33:00Z</cp:lastPrinted>
  <dcterms:created xsi:type="dcterms:W3CDTF">2022-10-12T20:38:00Z</dcterms:created>
  <dcterms:modified xsi:type="dcterms:W3CDTF">2023-02-08T00:09:00Z</dcterms:modified>
</cp:coreProperties>
</file>