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EBDECDE" w:rsidR="00074C5F" w:rsidRDefault="007B0787" w:rsidP="00B111EA">
      <w:pPr>
        <w:jc w:val="center"/>
        <w:rPr>
          <w:bCs/>
          <w:sz w:val="28"/>
          <w:szCs w:val="28"/>
        </w:rPr>
      </w:pPr>
      <w:r>
        <w:rPr>
          <w:bCs/>
          <w:sz w:val="28"/>
          <w:szCs w:val="28"/>
        </w:rPr>
        <w:t>10/10/2022 9:18:55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6A4C1F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E1A6CC2" w14:textId="0407A33D"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BD1FA62" w14:textId="0BC39FF6"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BAD, AT ALL, LITERALLY</w:t>
      </w:r>
      <w:r w:rsidRPr="007C137E">
        <w:rPr>
          <w:b/>
          <w:bCs/>
        </w:rPr>
        <w:t xml:space="preserve">, </w:t>
      </w:r>
      <w:r w:rsidRPr="008671BF">
        <w:rPr>
          <w:b/>
          <w:bCs/>
          <w:color w:val="00B0F0"/>
        </w:rPr>
        <w:t>EXPLICITLY-IMPLICITLY DEFINED</w:t>
      </w:r>
      <w:r w:rsidRPr="007C137E">
        <w:rPr>
          <w:b/>
          <w:bCs/>
        </w:rPr>
        <w:t>.</w:t>
      </w:r>
    </w:p>
    <w:p w14:paraId="0A1D3E90" w14:textId="70F029E5" w:rsidR="00387E71" w:rsidRPr="007C137E" w:rsidRDefault="00387E71" w:rsidP="00387E71">
      <w:pPr>
        <w:ind w:left="360" w:hanging="360"/>
        <w:jc w:val="both"/>
        <w:rPr>
          <w:b/>
          <w:bCs/>
        </w:rPr>
      </w:pPr>
      <w:r w:rsidRPr="008671BF">
        <w:rPr>
          <w:b/>
          <w:bCs/>
          <w:color w:val="92D050"/>
        </w:rPr>
        <w:t>DON’T DO</w:t>
      </w:r>
      <w:r w:rsidRPr="007C137E">
        <w:rPr>
          <w:b/>
          <w:bCs/>
        </w:rPr>
        <w:t xml:space="preserve"> </w:t>
      </w:r>
      <w:r w:rsidRPr="008671BF">
        <w:rPr>
          <w:b/>
          <w:bCs/>
          <w:color w:val="FF0000"/>
        </w:rPr>
        <w:t>ANYTHING AT ALL, LITERALLY, BAD, EVER</w:t>
      </w:r>
      <w:r w:rsidRPr="007C137E">
        <w:rPr>
          <w:b/>
          <w:bCs/>
        </w:rPr>
        <w:t xml:space="preserve">, </w:t>
      </w:r>
      <w:r w:rsidRPr="008671BF">
        <w:rPr>
          <w:b/>
          <w:bCs/>
          <w:color w:val="00B0F0"/>
        </w:rPr>
        <w:t>EXPLICITLY-IMPLICITLY DEFINED</w:t>
      </w:r>
      <w:r w:rsidRPr="007C137E">
        <w:rPr>
          <w:b/>
          <w:bCs/>
        </w:rPr>
        <w:t>.</w:t>
      </w:r>
    </w:p>
    <w:p w14:paraId="24B0D759" w14:textId="6268BE27" w:rsidR="00387E71" w:rsidRPr="007C137E" w:rsidRDefault="00387E71" w:rsidP="00387E71">
      <w:pPr>
        <w:ind w:left="360" w:hanging="360"/>
        <w:jc w:val="both"/>
        <w:rPr>
          <w:b/>
          <w:bCs/>
        </w:rPr>
      </w:pPr>
      <w:r w:rsidRPr="008671BF">
        <w:rPr>
          <w:b/>
          <w:bCs/>
          <w:color w:val="92D050"/>
        </w:rPr>
        <w:t>NEVER DO</w:t>
      </w:r>
      <w:r w:rsidRPr="007C137E">
        <w:rPr>
          <w:b/>
          <w:bCs/>
        </w:rPr>
        <w:t xml:space="preserve"> </w:t>
      </w:r>
      <w:r w:rsidRPr="008671BF">
        <w:rPr>
          <w:b/>
          <w:bCs/>
          <w:color w:val="FF0000"/>
        </w:rPr>
        <w:t>ANYTHING AT ALL, LITERALLY, BAD</w:t>
      </w:r>
      <w:r w:rsidRPr="007C137E">
        <w:rPr>
          <w:b/>
          <w:bCs/>
        </w:rPr>
        <w:t xml:space="preserve">, </w:t>
      </w:r>
      <w:r w:rsidRPr="008671BF">
        <w:rPr>
          <w:b/>
          <w:bCs/>
          <w:color w:val="00B0F0"/>
        </w:rPr>
        <w:t>EXPLICITLY-IMPLICITLY DEFINED</w:t>
      </w:r>
      <w:r w:rsidRPr="007C137E">
        <w:rPr>
          <w:b/>
          <w:bCs/>
        </w:rPr>
        <w:t>.</w:t>
      </w:r>
    </w:p>
    <w:p w14:paraId="705878AC" w14:textId="6735A293" w:rsidR="00387E71" w:rsidRDefault="00387E71" w:rsidP="00387E71">
      <w:pPr>
        <w:ind w:left="360" w:hanging="360"/>
        <w:jc w:val="both"/>
        <w:rPr>
          <w:b/>
          <w:bCs/>
        </w:rPr>
      </w:pPr>
      <w:r w:rsidRPr="008671BF">
        <w:rPr>
          <w:b/>
          <w:bCs/>
          <w:color w:val="92D050"/>
        </w:rPr>
        <w:t>DON’T EVER DO</w:t>
      </w:r>
      <w:r w:rsidRPr="007C137E">
        <w:rPr>
          <w:b/>
          <w:bCs/>
        </w:rPr>
        <w:t xml:space="preserve"> </w:t>
      </w:r>
      <w:r w:rsidRPr="008671BF">
        <w:rPr>
          <w:b/>
          <w:bCs/>
          <w:color w:val="FF0000"/>
        </w:rPr>
        <w:t>ANYTHING BAD</w:t>
      </w:r>
      <w:r w:rsidRPr="007C137E">
        <w:rPr>
          <w:b/>
          <w:bCs/>
        </w:rPr>
        <w:t xml:space="preserve">, </w:t>
      </w:r>
      <w:r w:rsidRPr="008671BF">
        <w:rPr>
          <w:b/>
          <w:bCs/>
          <w:color w:val="00B0F0"/>
        </w:rPr>
        <w:t>EXPLICITLY-IMPLICITLY DEFINED</w:t>
      </w:r>
      <w:r w:rsidRPr="007C137E">
        <w:rPr>
          <w:b/>
          <w:bCs/>
        </w:rPr>
        <w:t>.</w:t>
      </w:r>
    </w:p>
    <w:p w14:paraId="60CB372A" w14:textId="4FDE9352" w:rsidR="00420C59" w:rsidRDefault="00420C59" w:rsidP="00420C59">
      <w:pPr>
        <w:ind w:left="360" w:hanging="360"/>
        <w:jc w:val="both"/>
        <w:rPr>
          <w:b/>
          <w:bCs/>
        </w:rPr>
      </w:pPr>
      <w:r w:rsidRPr="008671BF">
        <w:rPr>
          <w:b/>
          <w:bCs/>
          <w:color w:val="92D050"/>
        </w:rPr>
        <w:t>DON’T ALLOW</w:t>
      </w:r>
      <w:r w:rsidRPr="007C137E">
        <w:rPr>
          <w:b/>
          <w:bCs/>
        </w:rPr>
        <w:t xml:space="preserve"> </w:t>
      </w:r>
      <w:r w:rsidRPr="008671BF">
        <w:rPr>
          <w:b/>
          <w:bCs/>
          <w:color w:val="FF0000"/>
        </w:rPr>
        <w:t>ANYTHING BAD</w:t>
      </w:r>
      <w:r>
        <w:rPr>
          <w:b/>
          <w:bCs/>
        </w:rPr>
        <w:t xml:space="preserve"> </w:t>
      </w:r>
      <w:r w:rsidRPr="008671BF">
        <w:rPr>
          <w:b/>
          <w:bCs/>
          <w:color w:val="92D050"/>
        </w:rPr>
        <w:t>TO EVER HAPPEN</w:t>
      </w:r>
      <w:r w:rsidRPr="007C137E">
        <w:rPr>
          <w:b/>
          <w:bCs/>
        </w:rPr>
        <w:t xml:space="preserve">, </w:t>
      </w:r>
      <w:r w:rsidRPr="008671BF">
        <w:rPr>
          <w:b/>
          <w:bCs/>
          <w:color w:val="00B0F0"/>
        </w:rPr>
        <w:t>EXPLICITLY-IMPLICITLY DEFINED</w:t>
      </w:r>
      <w:r w:rsidRPr="007C137E">
        <w:rPr>
          <w:b/>
          <w:bCs/>
        </w:rPr>
        <w:t>.</w:t>
      </w:r>
    </w:p>
    <w:p w14:paraId="224F7C87" w14:textId="1385BE38" w:rsidR="00420C59" w:rsidRPr="007C137E" w:rsidRDefault="00420C59" w:rsidP="00420C59">
      <w:pPr>
        <w:ind w:left="360" w:hanging="360"/>
        <w:jc w:val="both"/>
        <w:rPr>
          <w:b/>
          <w:bCs/>
        </w:rPr>
      </w:pPr>
      <w:r w:rsidRPr="008671BF">
        <w:rPr>
          <w:b/>
          <w:bCs/>
          <w:color w:val="92D050"/>
        </w:rPr>
        <w:t>MAKE SURE</w:t>
      </w:r>
      <w:r>
        <w:rPr>
          <w:b/>
          <w:bCs/>
        </w:rPr>
        <w:t xml:space="preserve"> </w:t>
      </w:r>
      <w:r w:rsidRPr="008671BF">
        <w:rPr>
          <w:b/>
          <w:bCs/>
          <w:color w:val="FF0000"/>
        </w:rPr>
        <w:t>NOTHING BAD</w:t>
      </w:r>
      <w:r>
        <w:rPr>
          <w:b/>
          <w:bCs/>
        </w:rPr>
        <w:t xml:space="preserve"> </w:t>
      </w:r>
      <w:r w:rsidRPr="008671BF">
        <w:rPr>
          <w:b/>
          <w:bCs/>
          <w:color w:val="92D050"/>
        </w:rPr>
        <w:t>EVER HAPPENS</w:t>
      </w:r>
      <w:r w:rsidRPr="007C137E">
        <w:rPr>
          <w:b/>
          <w:bCs/>
        </w:rPr>
        <w:t xml:space="preserve">, </w:t>
      </w:r>
      <w:r w:rsidRPr="008671BF">
        <w:rPr>
          <w:b/>
          <w:bCs/>
          <w:color w:val="00B0F0"/>
        </w:rPr>
        <w:t>EXPLICITLY-IMPLICITLY DEFINED</w:t>
      </w:r>
      <w:r w:rsidRPr="007C137E">
        <w:rPr>
          <w:b/>
          <w:bCs/>
        </w:rPr>
        <w:t>.</w:t>
      </w:r>
    </w:p>
    <w:p w14:paraId="528A68DB" w14:textId="2E3FFF1A" w:rsidR="0010731A" w:rsidRDefault="0010731A" w:rsidP="0010731A">
      <w:pPr>
        <w:ind w:left="360" w:hanging="360"/>
        <w:jc w:val="both"/>
        <w:rPr>
          <w:b/>
          <w:bCs/>
        </w:rPr>
      </w:pPr>
      <w:r w:rsidRPr="00F850AF">
        <w:rPr>
          <w:b/>
          <w:bCs/>
          <w:color w:val="92D050"/>
        </w:rPr>
        <w:t xml:space="preserve">DON’T </w:t>
      </w:r>
      <w:r>
        <w:rPr>
          <w:b/>
          <w:bCs/>
          <w:color w:val="92D050"/>
        </w:rPr>
        <w:t>CONSUME</w:t>
      </w:r>
      <w:r w:rsidRPr="007C137E">
        <w:rPr>
          <w:b/>
          <w:bCs/>
        </w:rPr>
        <w:t xml:space="preserve"> </w:t>
      </w:r>
      <w:r w:rsidRPr="00F850AF">
        <w:rPr>
          <w:b/>
          <w:bCs/>
          <w:color w:val="FF0000"/>
        </w:rPr>
        <w:t>ANYTHING BAD</w:t>
      </w:r>
      <w:r w:rsidRPr="007C137E">
        <w:rPr>
          <w:b/>
          <w:bCs/>
        </w:rPr>
        <w:t xml:space="preserve">, </w:t>
      </w:r>
      <w:r w:rsidRPr="008671BF">
        <w:rPr>
          <w:b/>
          <w:bCs/>
          <w:color w:val="00B0F0"/>
        </w:rPr>
        <w:t>EXPLICITLY-IMPLICITLY DEFINED</w:t>
      </w:r>
      <w:r w:rsidRPr="007C137E">
        <w:rPr>
          <w:b/>
          <w:bCs/>
        </w:rPr>
        <w:t>.</w:t>
      </w:r>
    </w:p>
    <w:p w14:paraId="7F9AF3D9" w14:textId="34513D1C"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8671BF">
        <w:rPr>
          <w:b/>
          <w:bCs/>
          <w:color w:val="92D050"/>
        </w:rPr>
        <w:t>TO BE CONSUMED</w:t>
      </w:r>
      <w:r>
        <w:rPr>
          <w:b/>
          <w:bCs/>
        </w:rPr>
        <w:t>,</w:t>
      </w:r>
      <w:r w:rsidRPr="007C137E">
        <w:rPr>
          <w:b/>
          <w:bCs/>
        </w:rPr>
        <w:t xml:space="preserve"> </w:t>
      </w:r>
      <w:r w:rsidRPr="008671BF">
        <w:rPr>
          <w:b/>
          <w:bCs/>
          <w:color w:val="00B0F0"/>
        </w:rPr>
        <w:t>EXPLICITLY-IMPLICITLY DEFINED</w:t>
      </w:r>
      <w:r w:rsidRPr="007C137E">
        <w:rPr>
          <w:b/>
          <w:bCs/>
        </w:rPr>
        <w:t>.</w:t>
      </w:r>
    </w:p>
    <w:p w14:paraId="36493FC3" w14:textId="1DB368B4" w:rsidR="0010731A" w:rsidRDefault="0010731A" w:rsidP="0010731A">
      <w:pPr>
        <w:ind w:left="360" w:hanging="360"/>
        <w:jc w:val="both"/>
        <w:rPr>
          <w:b/>
          <w:bCs/>
        </w:rPr>
      </w:pPr>
      <w:r w:rsidRPr="00F850AF">
        <w:rPr>
          <w:b/>
          <w:bCs/>
          <w:color w:val="92D050"/>
        </w:rPr>
        <w:t xml:space="preserve">DON’T </w:t>
      </w:r>
      <w:r>
        <w:rPr>
          <w:b/>
          <w:bCs/>
          <w:color w:val="92D050"/>
        </w:rPr>
        <w:t>ALLOW</w:t>
      </w:r>
      <w:r w:rsidRPr="007C137E">
        <w:rPr>
          <w:b/>
          <w:bCs/>
        </w:rPr>
        <w:t xml:space="preserve"> </w:t>
      </w:r>
      <w:r w:rsidRPr="00F850AF">
        <w:rPr>
          <w:b/>
          <w:bCs/>
          <w:color w:val="FF0000"/>
        </w:rPr>
        <w:t>ANYTHING BAD</w:t>
      </w:r>
      <w:r>
        <w:rPr>
          <w:b/>
          <w:bCs/>
        </w:rPr>
        <w:t xml:space="preserve"> </w:t>
      </w:r>
      <w:r w:rsidRPr="00F850AF">
        <w:rPr>
          <w:b/>
          <w:bCs/>
          <w:color w:val="92D050"/>
        </w:rPr>
        <w:t xml:space="preserve">TO </w:t>
      </w:r>
      <w:r>
        <w:rPr>
          <w:b/>
          <w:bCs/>
          <w:color w:val="92D050"/>
        </w:rPr>
        <w:t xml:space="preserve">EVER </w:t>
      </w:r>
      <w:r w:rsidRPr="00F850AF">
        <w:rPr>
          <w:b/>
          <w:bCs/>
          <w:color w:val="92D050"/>
        </w:rPr>
        <w:t>BE CONSUMED</w:t>
      </w:r>
      <w:r>
        <w:rPr>
          <w:b/>
          <w:bCs/>
        </w:rPr>
        <w:t>,</w:t>
      </w:r>
      <w:r w:rsidRPr="007C137E">
        <w:rPr>
          <w:b/>
          <w:bCs/>
        </w:rPr>
        <w:t xml:space="preserve"> </w:t>
      </w:r>
      <w:r w:rsidRPr="00F850AF">
        <w:rPr>
          <w:b/>
          <w:bCs/>
          <w:color w:val="00B0F0"/>
        </w:rPr>
        <w:t>EXPLICITLY-IMPLICITLY DEFINED</w:t>
      </w:r>
      <w:r w:rsidRPr="007C137E">
        <w:rPr>
          <w:b/>
          <w:bCs/>
        </w:rPr>
        <w:t>.</w:t>
      </w:r>
    </w:p>
    <w:p w14:paraId="682A65A7" w14:textId="77777777" w:rsidR="0010731A" w:rsidRDefault="0010731A" w:rsidP="0010731A">
      <w:pPr>
        <w:ind w:left="360" w:hanging="360"/>
        <w:jc w:val="both"/>
        <w:rPr>
          <w:b/>
          <w:bCs/>
        </w:rPr>
      </w:pP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74722DD4" w14:textId="79B2DED0" w:rsidR="00A520BB" w:rsidRPr="00887771" w:rsidRDefault="00A520BB" w:rsidP="00C3744D">
      <w:pPr>
        <w:ind w:left="360" w:hanging="360"/>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37A4831D" w:rsidR="00A520BB" w:rsidRDefault="00E26616" w:rsidP="00A520BB">
      <w:pPr>
        <w:ind w:left="360" w:hanging="360"/>
        <w:jc w:val="both"/>
      </w:pPr>
      <w:r>
        <w:rPr>
          <w:u w:val="single"/>
        </w:rPr>
        <w:t xml:space="preserve">GENERALLY </w:t>
      </w:r>
      <w:r w:rsidR="00A520BB">
        <w:rPr>
          <w:u w:val="single"/>
        </w:rPr>
        <w:t xml:space="preserve">AUTONOMOUS MEDIA </w:t>
      </w:r>
      <w:r>
        <w:rPr>
          <w:u w:val="single"/>
        </w:rPr>
        <w:t xml:space="preserve">PROTECTIVE </w:t>
      </w:r>
      <w:r w:rsidR="00A520BB">
        <w:rPr>
          <w:u w:val="single"/>
        </w:rPr>
        <w:t>SECURITY</w:t>
      </w:r>
      <w:r w:rsidR="00E65734">
        <w:rPr>
          <w:u w:val="single"/>
        </w:rPr>
        <w:t xml:space="preserve"> SYSTEMS</w:t>
      </w:r>
      <w:r w:rsidR="00A520BB" w:rsidRPr="003D01F1">
        <w:rPr>
          <w:bCs/>
        </w:rPr>
        <w:t xml:space="preserve"> (</w:t>
      </w:r>
      <w:r w:rsidR="00A520BB">
        <w:rPr>
          <w:b/>
        </w:rPr>
        <w:t>2011</w:t>
      </w:r>
      <w:r w:rsidR="00A520BB" w:rsidRPr="001F7F23">
        <w:rPr>
          <w:bCs/>
        </w:rPr>
        <w:t xml:space="preserve">, </w:t>
      </w:r>
      <w:r w:rsidR="00A520BB">
        <w:rPr>
          <w:b/>
        </w:rPr>
        <w:t>2022</w:t>
      </w:r>
      <w:r w:rsidR="00A520BB" w:rsidRPr="003D01F1">
        <w:rPr>
          <w:bCs/>
        </w:rPr>
        <w:t>)</w:t>
      </w:r>
      <w:r w:rsidR="00A520BB" w:rsidRPr="0012418D">
        <w:t xml:space="preserve"> –</w:t>
      </w:r>
      <w:r w:rsidR="00A520BB">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6F50A0B3" w:rsidR="00A520BB" w:rsidRDefault="00E65734" w:rsidP="00A520BB">
      <w:pPr>
        <w:spacing w:after="0"/>
        <w:ind w:left="360" w:hanging="360"/>
        <w:jc w:val="both"/>
      </w:pPr>
      <w:r>
        <w:rPr>
          <w:u w:val="single"/>
        </w:rPr>
        <w:t xml:space="preserve">AUTONOMOUS </w:t>
      </w:r>
      <w:r w:rsidR="00A520BB">
        <w:rPr>
          <w:u w:val="single"/>
        </w:rPr>
        <w:t>ROLE TARGETING COMPUTATION</w:t>
      </w:r>
      <w:r w:rsidR="00E26616">
        <w:rPr>
          <w:u w:val="single"/>
        </w:rPr>
        <w:t xml:space="preserve"> SECURITY</w:t>
      </w:r>
      <w:r w:rsidR="00A520BB">
        <w:rPr>
          <w:u w:val="single"/>
        </w:rPr>
        <w:t xml:space="preserve">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6719147F" w14:textId="387305DA" w:rsidR="004C7CC9" w:rsidRDefault="004C7CC9" w:rsidP="00220ED9">
      <w:pPr>
        <w:spacing w:after="0"/>
        <w:jc w:val="both"/>
      </w:pPr>
    </w:p>
    <w:p w14:paraId="715A4436" w14:textId="5A56FF33"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49B7D5A3" w14:textId="77777777" w:rsidR="0010731A" w:rsidRDefault="0010731A">
      <w:pPr>
        <w:rPr>
          <w:u w:val="single"/>
        </w:rPr>
      </w:pPr>
      <w:r>
        <w:rPr>
          <w:u w:val="single"/>
        </w:rPr>
        <w:br w:type="page"/>
      </w:r>
    </w:p>
    <w:p w14:paraId="2E553EBD" w14:textId="144D7D34" w:rsidR="00CA059E" w:rsidRDefault="00CA059E" w:rsidP="004B649E">
      <w:pPr>
        <w:rPr>
          <w:u w:val="single"/>
        </w:rPr>
      </w:pPr>
      <w:r>
        <w:rPr>
          <w:b/>
          <w:sz w:val="24"/>
        </w:rPr>
        <w:lastRenderedPageBreak/>
        <w:t>UNCATEGORIZED PREVENTION SECURITY SYSTEMS</w:t>
      </w:r>
    </w:p>
    <w:p w14:paraId="758F1B50" w14:textId="01A504A5" w:rsidR="004C7CC9" w:rsidRDefault="004C7CC9" w:rsidP="004C7CC9">
      <w:pPr>
        <w:spacing w:after="0"/>
        <w:ind w:left="360" w:hanging="360"/>
        <w:jc w:val="both"/>
      </w:pPr>
      <w:r w:rsidRPr="004263BE">
        <w:rPr>
          <w:highlight w:val="yellow"/>
          <w:u w:val="single"/>
        </w:rPr>
        <w:t xml:space="preserve">AUTONOMOUS </w:t>
      </w:r>
      <w:r w:rsidR="00B978D2" w:rsidRPr="004263BE">
        <w:rPr>
          <w:highlight w:val="yellow"/>
          <w:u w:val="single"/>
        </w:rPr>
        <w:t xml:space="preserve">OBSCURITY </w:t>
      </w:r>
      <w:r w:rsidRPr="004263BE">
        <w:rPr>
          <w:highlight w:val="yellow"/>
          <w:u w:val="single"/>
        </w:rPr>
        <w:t>PREVENTION 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CA059E" w:rsidRPr="004263BE">
        <w:rPr>
          <w:b/>
          <w:bCs/>
          <w:color w:val="FF0000"/>
          <w:highlight w:val="yellow"/>
        </w:rPr>
        <w:t>ANY OBSCURITY</w:t>
      </w:r>
      <w:r w:rsidR="00CA059E" w:rsidRPr="004263BE">
        <w:rPr>
          <w:highlight w:val="yellow"/>
        </w:rPr>
        <w:t xml:space="preserve"> </w:t>
      </w:r>
      <w:r w:rsidR="00CA059E" w:rsidRPr="004263BE">
        <w:rPr>
          <w:b/>
          <w:bCs/>
          <w:color w:val="C00000"/>
          <w:highlight w:val="yellow"/>
        </w:rPr>
        <w:t>NEVER</w:t>
      </w:r>
      <w:r w:rsidR="00CA059E" w:rsidRPr="004263BE">
        <w:rPr>
          <w:b/>
          <w:bCs/>
          <w:highlight w:val="yellow"/>
        </w:rPr>
        <w:t xml:space="preserve"> </w:t>
      </w:r>
      <w:r w:rsidR="00CA059E" w:rsidRPr="004263BE">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54E04883" w14:textId="296B7865" w:rsidR="004C7CC9" w:rsidRDefault="004C7CC9" w:rsidP="004C7CC9">
      <w:pPr>
        <w:spacing w:after="0"/>
        <w:ind w:left="360" w:hanging="360"/>
        <w:jc w:val="both"/>
      </w:pPr>
    </w:p>
    <w:p w14:paraId="58713262" w14:textId="77777777" w:rsidR="00B978D2" w:rsidRDefault="00B978D2">
      <w:pPr>
        <w:rPr>
          <w:u w:val="single"/>
        </w:rPr>
      </w:pPr>
      <w:r>
        <w:rPr>
          <w:u w:val="single"/>
        </w:rPr>
        <w:br w:type="page"/>
      </w:r>
    </w:p>
    <w:p w14:paraId="1AF8F96F" w14:textId="7C226116" w:rsidR="00B978D2" w:rsidRDefault="00B978D2" w:rsidP="00B978D2">
      <w:pPr>
        <w:rPr>
          <w:u w:val="single"/>
        </w:rPr>
      </w:pPr>
      <w:r>
        <w:rPr>
          <w:b/>
          <w:sz w:val="24"/>
        </w:rPr>
        <w:lastRenderedPageBreak/>
        <w:t xml:space="preserve">TECHNICAL </w:t>
      </w:r>
      <w:r w:rsidR="001117F1">
        <w:rPr>
          <w:b/>
          <w:sz w:val="24"/>
        </w:rPr>
        <w:t xml:space="preserve">PROBLEM/ISSUE PREVENTATION </w:t>
      </w:r>
      <w:r>
        <w:rPr>
          <w:b/>
          <w:sz w:val="24"/>
        </w:rPr>
        <w:t>SECURITY SYSTEMS</w:t>
      </w:r>
    </w:p>
    <w:p w14:paraId="5B76486E" w14:textId="164FD70C" w:rsidR="00B978D2" w:rsidRDefault="00B978D2" w:rsidP="00B978D2">
      <w:pPr>
        <w:spacing w:after="0"/>
        <w:ind w:left="360" w:hanging="360"/>
        <w:jc w:val="both"/>
      </w:pPr>
      <w:r w:rsidRPr="0052121C">
        <w:rPr>
          <w:highlight w:val="yellow"/>
          <w:u w:val="single"/>
        </w:rPr>
        <w:t>AUTONOMOUS UPDATE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UPDATE INTERCEDENCE</w:t>
      </w:r>
      <w:r w:rsidRPr="0052121C">
        <w:rPr>
          <w:highlight w:val="yellow"/>
        </w:rPr>
        <w:t xml:space="preserve"> </w:t>
      </w:r>
      <w:r w:rsidRPr="0052121C">
        <w:rPr>
          <w:b/>
          <w:bCs/>
          <w:color w:val="0070C0"/>
          <w:highlight w:val="yellow"/>
        </w:rPr>
        <w:t>FOR</w:t>
      </w:r>
      <w:r w:rsidRPr="0052121C">
        <w:rPr>
          <w:highlight w:val="yellow"/>
        </w:rPr>
        <w:t xml:space="preserve"> </w:t>
      </w:r>
      <w:r w:rsidRPr="0052121C">
        <w:rPr>
          <w:b/>
          <w:bCs/>
          <w:color w:val="FF0000"/>
          <w:highlight w:val="yellow"/>
        </w:rPr>
        <w:t>ANY SOFTWARE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FIRMWARE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FF0000"/>
          <w:highlight w:val="yellow"/>
        </w:rPr>
        <w:t>ANY HARDWARE</w:t>
      </w:r>
      <w:r w:rsidRPr="0052121C">
        <w:rPr>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19815088" w14:textId="77777777" w:rsidR="00B978D2" w:rsidRDefault="00B978D2" w:rsidP="00B978D2">
      <w:pPr>
        <w:spacing w:after="0"/>
        <w:ind w:left="360" w:hanging="360"/>
        <w:jc w:val="both"/>
      </w:pPr>
    </w:p>
    <w:p w14:paraId="10FB26FC" w14:textId="3279CD6E" w:rsidR="00B978D2" w:rsidRPr="0052121C" w:rsidRDefault="00B978D2" w:rsidP="00B978D2">
      <w:pPr>
        <w:spacing w:after="0"/>
        <w:ind w:left="360" w:hanging="360"/>
        <w:jc w:val="both"/>
        <w:rPr>
          <w:highlight w:val="yellow"/>
        </w:rPr>
      </w:pPr>
      <w:r w:rsidRPr="0052121C">
        <w:rPr>
          <w:highlight w:val="yellow"/>
          <w:u w:val="single"/>
        </w:rPr>
        <w:t>AUTONOMOUS DATA TRANSMISSION INTECEDENCE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highlight w:val="yellow"/>
        </w:rPr>
        <w:t xml:space="preserve"> </w:t>
      </w:r>
      <w:r w:rsidRPr="0052121C">
        <w:rPr>
          <w:b/>
          <w:bCs/>
          <w:color w:val="FF0000"/>
          <w:highlight w:val="yellow"/>
        </w:rPr>
        <w:t>ANY DATA TRANSMISSION INTERCEDENCE</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 xml:space="preserve">           </w:t>
      </w:r>
      <w:r w:rsidR="006E431A" w:rsidRPr="0052121C">
        <w:rPr>
          <w:b/>
          <w:bCs/>
          <w:color w:val="C00000"/>
          <w:highlight w:val="yellow"/>
        </w:rPr>
        <w:t>NEVER</w:t>
      </w:r>
      <w:r w:rsidR="006E431A" w:rsidRPr="0052121C">
        <w:rPr>
          <w:b/>
          <w:bCs/>
          <w:highlight w:val="yellow"/>
        </w:rPr>
        <w:t xml:space="preserve"> </w:t>
      </w:r>
      <w:r w:rsidR="006E431A"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Pr="0052121C">
        <w:rPr>
          <w:highlight w:val="yellow"/>
        </w:rPr>
        <w:t xml:space="preserve">, </w:t>
      </w:r>
      <w:r w:rsidRPr="0052121C">
        <w:rPr>
          <w:b/>
          <w:bCs/>
          <w:color w:val="00B0F0"/>
          <w:highlight w:val="yellow"/>
        </w:rPr>
        <w:t>IMPLICITLY-EXPLICITLY DEFINED</w:t>
      </w:r>
      <w:r w:rsidRPr="0052121C">
        <w:rPr>
          <w:highlight w:val="yellow"/>
        </w:rPr>
        <w:t>.</w:t>
      </w:r>
    </w:p>
    <w:p w14:paraId="48D083BD" w14:textId="77777777" w:rsidR="00B978D2" w:rsidRPr="0052121C" w:rsidRDefault="00B978D2" w:rsidP="00B978D2">
      <w:pPr>
        <w:spacing w:after="0"/>
        <w:ind w:left="360" w:hanging="360"/>
        <w:jc w:val="both"/>
        <w:rPr>
          <w:highlight w:val="yellow"/>
        </w:rPr>
      </w:pPr>
    </w:p>
    <w:p w14:paraId="025ABA10" w14:textId="2A4259D1" w:rsidR="00B978D2" w:rsidRPr="0052121C" w:rsidRDefault="00B978D2" w:rsidP="00B978D2">
      <w:pPr>
        <w:spacing w:after="0"/>
        <w:ind w:left="360" w:hanging="360"/>
        <w:jc w:val="both"/>
        <w:rPr>
          <w:color w:val="0070C0"/>
        </w:rPr>
      </w:pPr>
      <w:r w:rsidRPr="0052121C">
        <w:rPr>
          <w:highlight w:val="yellow"/>
          <w:u w:val="single"/>
        </w:rPr>
        <w:t>AUTONOMOUS DATA REPLACEMENT PREVENTION SECURITY SYSTEMS</w:t>
      </w:r>
      <w:r w:rsidRPr="0052121C">
        <w:rPr>
          <w:highlight w:val="yellow"/>
        </w:rPr>
        <w:t xml:space="preserve"> (</w:t>
      </w:r>
      <w:r w:rsidRPr="0052121C">
        <w:rPr>
          <w:b/>
          <w:bCs/>
          <w:highlight w:val="yellow"/>
        </w:rPr>
        <w:t>2022</w:t>
      </w:r>
      <w:r w:rsidRPr="0052121C">
        <w:rPr>
          <w:highlight w:val="yellow"/>
        </w:rPr>
        <w:t xml:space="preserve">) – </w:t>
      </w:r>
      <w:r w:rsidR="008C3D69" w:rsidRPr="0052121C">
        <w:rPr>
          <w:b/>
          <w:bCs/>
          <w:color w:val="7030A0"/>
          <w:highlight w:val="yellow"/>
        </w:rPr>
        <w:t>ENSURES</w:t>
      </w:r>
      <w:r w:rsidR="008C3D69" w:rsidRPr="0052121C">
        <w:rPr>
          <w:b/>
          <w:bCs/>
          <w:highlight w:val="yellow"/>
        </w:rPr>
        <w:t xml:space="preserve"> </w:t>
      </w:r>
      <w:r w:rsidR="008C3D69" w:rsidRPr="0052121C">
        <w:rPr>
          <w:b/>
          <w:bCs/>
          <w:color w:val="92D050"/>
          <w:highlight w:val="yellow"/>
        </w:rPr>
        <w:t>THAT</w:t>
      </w:r>
      <w:r w:rsidRPr="0052121C">
        <w:rPr>
          <w:b/>
          <w:bCs/>
          <w:color w:val="92D050"/>
          <w:highlight w:val="yellow"/>
        </w:rPr>
        <w:t xml:space="preserve">         </w:t>
      </w:r>
      <w:r w:rsidRPr="0052121C">
        <w:rPr>
          <w:highlight w:val="yellow"/>
        </w:rPr>
        <w:t xml:space="preserve"> </w:t>
      </w:r>
      <w:r w:rsidRPr="0052121C">
        <w:rPr>
          <w:b/>
          <w:bCs/>
          <w:color w:val="FF0000"/>
          <w:highlight w:val="yellow"/>
        </w:rPr>
        <w:t>ANY DATA REPLACEMENT</w:t>
      </w:r>
      <w:r w:rsidRPr="0052121C">
        <w:rPr>
          <w:highlight w:val="yellow"/>
        </w:rPr>
        <w:t xml:space="preserve"> </w:t>
      </w:r>
      <w:r w:rsidRPr="0052121C">
        <w:rPr>
          <w:b/>
          <w:bCs/>
          <w:color w:val="0070C0"/>
          <w:highlight w:val="yellow"/>
        </w:rPr>
        <w:t>BETWEEN</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AND</w:t>
      </w:r>
      <w:r w:rsidRPr="0052121C">
        <w:rPr>
          <w:highlight w:val="yellow"/>
        </w:rPr>
        <w:t xml:space="preserve"> </w:t>
      </w:r>
      <w:r w:rsidRPr="0052121C">
        <w:rPr>
          <w:b/>
          <w:bCs/>
          <w:color w:val="FF0000"/>
          <w:highlight w:val="yellow"/>
        </w:rPr>
        <w:t>ANY NODE</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COMPUTER SYSTEM</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OTHER HARDWARE</w:t>
      </w:r>
      <w:r w:rsidRPr="0052121C">
        <w:rPr>
          <w:b/>
          <w:bCs/>
          <w:color w:val="00B0F0"/>
          <w:highlight w:val="yellow"/>
        </w:rPr>
        <w:t xml:space="preserve"> </w:t>
      </w:r>
      <w:r w:rsidRPr="0052121C">
        <w:rPr>
          <w:b/>
          <w:bCs/>
          <w:color w:val="C00000"/>
          <w:highlight w:val="yellow"/>
        </w:rPr>
        <w:t>NEVER</w:t>
      </w:r>
      <w:r w:rsidRPr="0052121C">
        <w:rPr>
          <w:b/>
          <w:bCs/>
          <w:highlight w:val="yellow"/>
        </w:rPr>
        <w:t xml:space="preserve"> </w:t>
      </w:r>
      <w:r w:rsidRPr="0052121C">
        <w:rPr>
          <w:b/>
          <w:bCs/>
          <w:color w:val="7030A0"/>
          <w:highlight w:val="yellow"/>
        </w:rPr>
        <w:t>OCCURS</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PROTECTEE</w:t>
      </w:r>
      <w:r w:rsidR="006E431A" w:rsidRPr="006E431A">
        <w:rPr>
          <w:highlight w:val="yellow"/>
        </w:rPr>
        <w:t xml:space="preserve">,                                                     </w:t>
      </w:r>
      <w:r w:rsidR="006E431A" w:rsidRPr="006E431A">
        <w:rPr>
          <w:b/>
          <w:bCs/>
          <w:color w:val="00B0F0"/>
          <w:highlight w:val="yellow"/>
        </w:rPr>
        <w:t>IMPLICITLY-EXPLICITLY GLOBALLY VIRULENTLY DEFINED</w:t>
      </w:r>
      <w:r w:rsidR="006E431A" w:rsidRPr="006E431A">
        <w:rPr>
          <w:highlight w:val="yellow"/>
        </w:rPr>
        <w:t>.</w:t>
      </w:r>
    </w:p>
    <w:p w14:paraId="34CA577A" w14:textId="77777777" w:rsidR="00835EB0" w:rsidRDefault="00835EB0" w:rsidP="00835EB0">
      <w:pPr>
        <w:spacing w:after="0"/>
        <w:ind w:left="360" w:hanging="360"/>
        <w:jc w:val="both"/>
        <w:rPr>
          <w:u w:val="single"/>
        </w:rPr>
      </w:pPr>
    </w:p>
    <w:p w14:paraId="41BF6EF5" w14:textId="0FF3E239" w:rsidR="00835EB0" w:rsidRPr="0052121C" w:rsidRDefault="00835EB0" w:rsidP="00835EB0">
      <w:pPr>
        <w:spacing w:after="0"/>
        <w:ind w:left="360" w:hanging="360"/>
        <w:jc w:val="both"/>
        <w:rPr>
          <w:color w:val="0070C0"/>
        </w:rPr>
      </w:pPr>
      <w:r w:rsidRPr="0052121C">
        <w:rPr>
          <w:highlight w:val="yellow"/>
          <w:u w:val="single"/>
        </w:rPr>
        <w:t>AUTONOMOUS CHANNEL MULTIPLEX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 xml:space="preserve">THAT         </w:t>
      </w:r>
      <w:r w:rsidRPr="0052121C">
        <w:rPr>
          <w:highlight w:val="yellow"/>
        </w:rPr>
        <w:t xml:space="preserve"> </w:t>
      </w:r>
      <w:r w:rsidRPr="0052121C">
        <w:rPr>
          <w:b/>
          <w:bCs/>
          <w:color w:val="FF0000"/>
          <w:highlight w:val="yellow"/>
        </w:rPr>
        <w:t>ANY HOST</w:t>
      </w:r>
      <w:r w:rsidRPr="0052121C">
        <w:rPr>
          <w:highlight w:val="yellow"/>
        </w:rPr>
        <w:t xml:space="preserve"> </w:t>
      </w:r>
      <w:r w:rsidRPr="0052121C">
        <w:rPr>
          <w:b/>
          <w:bCs/>
          <w:color w:val="92D050"/>
          <w:highlight w:val="yellow"/>
        </w:rPr>
        <w:t>HAS</w:t>
      </w:r>
      <w:r w:rsidRPr="0052121C">
        <w:rPr>
          <w:highlight w:val="yellow"/>
        </w:rPr>
        <w:t xml:space="preserve"> </w:t>
      </w:r>
      <w:r w:rsidRPr="0052121C">
        <w:rPr>
          <w:b/>
          <w:bCs/>
          <w:color w:val="00B050"/>
          <w:highlight w:val="yellow"/>
        </w:rPr>
        <w:t>ONLY</w:t>
      </w:r>
      <w:r w:rsidRPr="0052121C">
        <w:rPr>
          <w:b/>
          <w:bCs/>
          <w:highlight w:val="yellow"/>
        </w:rPr>
        <w:t xml:space="preserve"> </w:t>
      </w:r>
      <w:r w:rsidRPr="0052121C">
        <w:rPr>
          <w:b/>
          <w:bCs/>
          <w:color w:val="FF0000"/>
          <w:highlight w:val="yellow"/>
        </w:rPr>
        <w:t>ONE CHANNEL</w:t>
      </w:r>
      <w:r w:rsidRPr="0052121C">
        <w:rPr>
          <w:b/>
          <w:bCs/>
          <w:highlight w:val="yellow"/>
        </w:rPr>
        <w:t xml:space="preserve"> </w:t>
      </w:r>
      <w:r w:rsidRPr="0052121C">
        <w:rPr>
          <w:b/>
          <w:bCs/>
          <w:color w:val="0070C0"/>
          <w:highlight w:val="yellow"/>
        </w:rPr>
        <w:t>ON</w:t>
      </w:r>
      <w:r w:rsidRPr="0052121C">
        <w:rPr>
          <w:b/>
          <w:bCs/>
          <w:highlight w:val="yellow"/>
        </w:rPr>
        <w:t xml:space="preserve"> </w:t>
      </w:r>
      <w:r w:rsidRPr="0052121C">
        <w:rPr>
          <w:b/>
          <w:bCs/>
          <w:color w:val="FF0000"/>
          <w:highlight w:val="yellow"/>
        </w:rPr>
        <w:t>ANY SATELLITE</w:t>
      </w:r>
      <w:r w:rsidRPr="0052121C">
        <w:rPr>
          <w:b/>
          <w:bCs/>
          <w:highlight w:val="yellow"/>
        </w:rPr>
        <w:t xml:space="preserve"> </w:t>
      </w:r>
      <w:r w:rsidRPr="0052121C">
        <w:rPr>
          <w:b/>
          <w:bCs/>
          <w:color w:val="92D050"/>
          <w:highlight w:val="yellow"/>
        </w:rPr>
        <w:t>PERTAINING</w:t>
      </w:r>
      <w:r w:rsidRPr="0052121C">
        <w:rPr>
          <w:b/>
          <w:bCs/>
          <w:highlight w:val="yellow"/>
        </w:rPr>
        <w:t xml:space="preserve"> </w:t>
      </w:r>
      <w:r w:rsidRPr="0052121C">
        <w:rPr>
          <w:b/>
          <w:bCs/>
          <w:color w:val="0070C0"/>
          <w:highlight w:val="yellow"/>
        </w:rPr>
        <w:t>TO</w:t>
      </w:r>
      <w:r w:rsidRPr="0052121C">
        <w:rPr>
          <w:b/>
          <w:bCs/>
          <w:highlight w:val="yellow"/>
        </w:rPr>
        <w:t xml:space="preserve">                                              </w:t>
      </w:r>
      <w:r w:rsidRPr="0052121C">
        <w:rPr>
          <w:b/>
          <w:bCs/>
          <w:color w:val="FF0000"/>
          <w:highlight w:val="yellow"/>
        </w:rPr>
        <w:t>ANY AND ALL CONTROL TECHNOLOGIES</w:t>
      </w:r>
      <w:r w:rsidRPr="0052121C">
        <w:rPr>
          <w:b/>
          <w:bCs/>
          <w:highlight w:val="yellow"/>
        </w:rPr>
        <w:t xml:space="preserve">, </w:t>
      </w:r>
      <w:r w:rsidRPr="0052121C">
        <w:rPr>
          <w:b/>
          <w:bCs/>
          <w:color w:val="0070C0"/>
          <w:highlight w:val="yellow"/>
        </w:rPr>
        <w:t>AT</w:t>
      </w:r>
      <w:r w:rsidRPr="0052121C">
        <w:rPr>
          <w:b/>
          <w:bCs/>
          <w:highlight w:val="yellow"/>
        </w:rPr>
        <w:t xml:space="preserve"> </w:t>
      </w:r>
      <w:r w:rsidRPr="0052121C">
        <w:rPr>
          <w:b/>
          <w:bCs/>
          <w:color w:val="92D050"/>
          <w:highlight w:val="yellow"/>
        </w:rPr>
        <w:t>A</w:t>
      </w:r>
      <w:r w:rsidRPr="0052121C">
        <w:rPr>
          <w:b/>
          <w:bCs/>
          <w:highlight w:val="yellow"/>
        </w:rPr>
        <w:t xml:space="preserve"> </w:t>
      </w:r>
      <w:r w:rsidRPr="0052121C">
        <w:rPr>
          <w:b/>
          <w:bCs/>
          <w:color w:val="00B050"/>
          <w:highlight w:val="yellow"/>
        </w:rPr>
        <w:t>MAXIMUM</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723C9B5B" w14:textId="5E1A1E47" w:rsidR="00B978D2" w:rsidRDefault="00B978D2" w:rsidP="00B978D2">
      <w:pPr>
        <w:spacing w:after="0"/>
        <w:ind w:left="360" w:hanging="360"/>
        <w:jc w:val="both"/>
      </w:pPr>
    </w:p>
    <w:p w14:paraId="284FD9E6" w14:textId="77777777" w:rsidR="002E2E55" w:rsidRDefault="002E2E55" w:rsidP="004E6F7B">
      <w:pPr>
        <w:spacing w:after="0"/>
        <w:ind w:left="360" w:hanging="360"/>
        <w:jc w:val="both"/>
      </w:pPr>
    </w:p>
    <w:p w14:paraId="3D9EFB75" w14:textId="77777777" w:rsidR="004E6F7B" w:rsidRDefault="004E6F7B" w:rsidP="00C3744D">
      <w:pPr>
        <w:spacing w:after="0"/>
        <w:jc w:val="both"/>
      </w:pPr>
    </w:p>
    <w:p w14:paraId="5C437E4E" w14:textId="77777777" w:rsidR="002002E3" w:rsidRDefault="002002E3">
      <w:pPr>
        <w:rPr>
          <w:u w:val="single"/>
        </w:rPr>
      </w:pPr>
      <w:r>
        <w:rPr>
          <w:u w:val="single"/>
        </w:rPr>
        <w:br w:type="page"/>
      </w:r>
    </w:p>
    <w:p w14:paraId="5914C99F" w14:textId="488011E3" w:rsidR="00341A7C" w:rsidRPr="00C0532F" w:rsidRDefault="00341A7C" w:rsidP="00341A7C">
      <w:pPr>
        <w:rPr>
          <w:b/>
          <w:bCs/>
        </w:rPr>
      </w:pPr>
      <w:r>
        <w:rPr>
          <w:b/>
          <w:sz w:val="24"/>
        </w:rPr>
        <w:lastRenderedPageBreak/>
        <w:t>BAD THOUGHT PREVENTION SECURITY SYSTEMS</w:t>
      </w:r>
    </w:p>
    <w:p w14:paraId="0D87BFDE" w14:textId="569A24A1" w:rsidR="00341A7C" w:rsidRDefault="00341A7C" w:rsidP="00341A7C">
      <w:pPr>
        <w:ind w:left="360" w:hanging="360"/>
        <w:jc w:val="both"/>
      </w:pPr>
      <w:r w:rsidRPr="004263BE">
        <w:rPr>
          <w:highlight w:val="yellow"/>
          <w:u w:val="single"/>
        </w:rPr>
        <w:t>AUTONOMOUS BAD THOUGHT PREVENTION SECURITY SYSTEMS</w:t>
      </w:r>
      <w:r w:rsidRPr="004263BE">
        <w:rPr>
          <w:bCs/>
          <w:highlight w:val="yellow"/>
        </w:rPr>
        <w:t xml:space="preserve"> (</w:t>
      </w:r>
      <w:r w:rsidRPr="004263BE">
        <w:rPr>
          <w:b/>
          <w:highlight w:val="yellow"/>
        </w:rPr>
        <w:t>20</w:t>
      </w:r>
      <w:r w:rsidR="001117F1">
        <w:rPr>
          <w:b/>
          <w:highlight w:val="yellow"/>
        </w:rPr>
        <w:t>22</w:t>
      </w:r>
      <w:r w:rsidRPr="004263BE">
        <w:rPr>
          <w:bCs/>
          <w:highlight w:val="yellow"/>
        </w:rPr>
        <w:t>)</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ALL BAD THOUGHTS</w:t>
      </w:r>
      <w:r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3EFD2C44" w14:textId="77777777" w:rsidR="00341A7C" w:rsidRDefault="00341A7C">
      <w:pPr>
        <w:rPr>
          <w:b/>
          <w:sz w:val="24"/>
        </w:rPr>
      </w:pPr>
      <w:r>
        <w:rPr>
          <w:b/>
          <w:sz w:val="24"/>
        </w:rPr>
        <w:br w:type="page"/>
      </w:r>
    </w:p>
    <w:p w14:paraId="66781060" w14:textId="6C99DCBD" w:rsidR="00B80993" w:rsidRPr="00C0532F" w:rsidRDefault="00B80993" w:rsidP="00353A64">
      <w:pPr>
        <w:rPr>
          <w:b/>
          <w:bCs/>
        </w:rPr>
      </w:pPr>
      <w:r>
        <w:rPr>
          <w:b/>
          <w:sz w:val="24"/>
        </w:rPr>
        <w:lastRenderedPageBreak/>
        <w:t>EVIDENCE SECURITY SYSTEMS</w:t>
      </w:r>
    </w:p>
    <w:p w14:paraId="2719140F" w14:textId="23BCBFBD" w:rsidR="00B80993" w:rsidRDefault="00B80993" w:rsidP="00B80993">
      <w:pPr>
        <w:ind w:left="360" w:hanging="360"/>
        <w:jc w:val="both"/>
      </w:pPr>
      <w:r w:rsidRPr="004263BE">
        <w:rPr>
          <w:highlight w:val="yellow"/>
          <w:u w:val="single"/>
        </w:rPr>
        <w:t>AUTONOMOUS EVIDENCE DOCUMENTATION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ALL EVIDENCE</w:t>
      </w:r>
      <w:r w:rsidR="005977BC"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7030A0"/>
          <w:highlight w:val="yellow"/>
        </w:rPr>
        <w:t>DOCUMENTED</w:t>
      </w:r>
      <w:r w:rsidR="005977BC" w:rsidRPr="004263BE">
        <w:rPr>
          <w:highlight w:val="yellow"/>
        </w:rPr>
        <w:t xml:space="preserve"> </w:t>
      </w:r>
      <w:r w:rsidR="005977BC" w:rsidRPr="004263BE">
        <w:rPr>
          <w:b/>
          <w:bCs/>
          <w:color w:val="00B050"/>
          <w:highlight w:val="yellow"/>
        </w:rPr>
        <w:t>CORRECTLY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054B718" w14:textId="77777777" w:rsidR="000E76EC" w:rsidRDefault="000E76EC">
      <w:pPr>
        <w:rPr>
          <w:b/>
          <w:sz w:val="24"/>
        </w:rPr>
      </w:pPr>
      <w:r>
        <w:rPr>
          <w:b/>
          <w:sz w:val="24"/>
        </w:rPr>
        <w:br w:type="page"/>
      </w:r>
    </w:p>
    <w:p w14:paraId="5827237F" w14:textId="4DEC9217" w:rsidR="000E76EC" w:rsidRPr="00C0532F" w:rsidRDefault="000E76EC" w:rsidP="000E76EC">
      <w:pPr>
        <w:ind w:left="360" w:hanging="360"/>
        <w:jc w:val="both"/>
        <w:rPr>
          <w:b/>
          <w:bCs/>
        </w:rPr>
      </w:pPr>
      <w:r>
        <w:rPr>
          <w:b/>
          <w:sz w:val="24"/>
        </w:rPr>
        <w:lastRenderedPageBreak/>
        <w:t>EVIDENCE FRAMING PREVENTION SECURITY SYSTEMS</w:t>
      </w:r>
    </w:p>
    <w:p w14:paraId="7089A184" w14:textId="6B4AB7EE" w:rsidR="000E76EC" w:rsidRPr="004263BE" w:rsidRDefault="000E76EC" w:rsidP="000E76EC">
      <w:pPr>
        <w:ind w:left="360" w:hanging="360"/>
        <w:jc w:val="both"/>
        <w:rPr>
          <w:highlight w:val="yellow"/>
        </w:rPr>
      </w:pPr>
      <w:commentRangeStart w:id="0"/>
      <w:r w:rsidRPr="004263BE">
        <w:rPr>
          <w:highlight w:val="yellow"/>
          <w:u w:val="single"/>
        </w:rPr>
        <w:t>AUTONOMOUS GEL STRIP PREVENTION SECURITY SYSTEMS</w:t>
      </w:r>
      <w:r w:rsidRPr="004263BE">
        <w:rPr>
          <w:bCs/>
          <w:highlight w:val="yellow"/>
        </w:rPr>
        <w:t xml:space="preserve"> (</w:t>
      </w:r>
      <w:r w:rsidRPr="004263BE">
        <w:rPr>
          <w:b/>
          <w:highlight w:val="yellow"/>
        </w:rPr>
        <w:t>20</w:t>
      </w:r>
      <w:r w:rsidR="001117F1" w:rsidRPr="004263BE">
        <w:rPr>
          <w:b/>
          <w:highlight w:val="yellow"/>
        </w:rPr>
        <w:t>22</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ANY </w:t>
      </w:r>
      <w:r w:rsidRPr="004263BE">
        <w:rPr>
          <w:b/>
          <w:bCs/>
          <w:color w:val="FF0000"/>
          <w:highlight w:val="yellow"/>
        </w:rPr>
        <w:t>GEL STRIPS</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commentRangeEnd w:id="0"/>
      <w:r w:rsidRPr="004263BE">
        <w:rPr>
          <w:rStyle w:val="CommentReference"/>
          <w:highlight w:val="yellow"/>
        </w:rPr>
        <w:commentReference w:id="0"/>
      </w:r>
    </w:p>
    <w:p w14:paraId="214239AA" w14:textId="4AF3BD49" w:rsidR="000E76EC" w:rsidRPr="004263BE" w:rsidRDefault="000E76EC" w:rsidP="000E76EC">
      <w:pPr>
        <w:ind w:left="360" w:hanging="360"/>
        <w:jc w:val="both"/>
        <w:rPr>
          <w:highlight w:val="yellow"/>
        </w:rPr>
      </w:pPr>
      <w:r w:rsidRPr="004263BE">
        <w:rPr>
          <w:highlight w:val="yellow"/>
          <w:u w:val="single"/>
        </w:rPr>
        <w:t>AUTONOMOUS DNA FRAMING PREVENTION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highlight w:val="yellow"/>
        </w:rPr>
        <w:t xml:space="preserve">                     </w:t>
      </w:r>
      <w:r w:rsidR="005977BC" w:rsidRPr="004263BE">
        <w:rPr>
          <w:b/>
          <w:bCs/>
          <w:color w:val="FF0000"/>
          <w:highlight w:val="yellow"/>
        </w:rPr>
        <w:t xml:space="preserve">ANY </w:t>
      </w:r>
      <w:r w:rsidRPr="004263BE">
        <w:rPr>
          <w:b/>
          <w:bCs/>
          <w:color w:val="FF0000"/>
          <w:highlight w:val="yellow"/>
        </w:rPr>
        <w:t>DNA FRAMING</w:t>
      </w:r>
      <w:r w:rsidRPr="004263BE">
        <w:rPr>
          <w:highlight w:val="yellow"/>
        </w:rPr>
        <w:t xml:space="preserve"> </w:t>
      </w:r>
      <w:r w:rsidR="005977BC" w:rsidRPr="004263BE">
        <w:rPr>
          <w:b/>
          <w:bCs/>
          <w:color w:val="92D050"/>
          <w:highlight w:val="yellow"/>
        </w:rPr>
        <w:t>ARE</w:t>
      </w:r>
      <w:r w:rsidR="005977BC" w:rsidRPr="004263BE">
        <w:rPr>
          <w:highlight w:val="yellow"/>
        </w:rPr>
        <w:t xml:space="preserve"> </w:t>
      </w:r>
      <w:r w:rsidR="001117F1" w:rsidRPr="001117F1">
        <w:rPr>
          <w:b/>
          <w:bCs/>
          <w:color w:val="C00000"/>
          <w:highlight w:val="yellow"/>
        </w:rPr>
        <w:t>NEVER</w:t>
      </w:r>
      <w:r w:rsidR="001117F1" w:rsidRPr="001117F1">
        <w:rPr>
          <w:b/>
          <w:bCs/>
          <w:highlight w:val="yellow"/>
        </w:rPr>
        <w:t xml:space="preserve"> </w:t>
      </w:r>
      <w:r w:rsidR="001117F1" w:rsidRPr="001117F1">
        <w:rPr>
          <w:b/>
          <w:bCs/>
          <w:color w:val="7030A0"/>
          <w:highlight w:val="yellow"/>
        </w:rPr>
        <w:t>OCCURS</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2DC3B33F" w14:textId="2E20C1B0" w:rsidR="000E76EC" w:rsidRDefault="000E76EC" w:rsidP="000E76EC">
      <w:pPr>
        <w:ind w:left="360" w:hanging="360"/>
        <w:jc w:val="both"/>
      </w:pPr>
      <w:r w:rsidRPr="004263BE">
        <w:rPr>
          <w:highlight w:val="yellow"/>
          <w:u w:val="single"/>
        </w:rPr>
        <w:t>AUTONOMOUS SCRUPULOUS SECURITY SYSTEMS</w:t>
      </w:r>
      <w:r w:rsidRPr="004263BE">
        <w:rPr>
          <w:bCs/>
          <w:highlight w:val="yellow"/>
        </w:rPr>
        <w:t xml:space="preserve"> (</w:t>
      </w:r>
      <w:r w:rsidRPr="004263BE">
        <w:rPr>
          <w:b/>
          <w:highlight w:val="yellow"/>
        </w:rPr>
        <w:t>2011</w:t>
      </w:r>
      <w:r w:rsidRPr="004263BE">
        <w:rPr>
          <w:bCs/>
          <w:highlight w:val="yellow"/>
        </w:rPr>
        <w:t>)</w:t>
      </w:r>
      <w:r w:rsidRPr="004263BE">
        <w:rPr>
          <w:highlight w:val="yellow"/>
        </w:rPr>
        <w:t xml:space="preserve">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5977BC" w:rsidRPr="004263BE">
        <w:rPr>
          <w:b/>
          <w:bCs/>
          <w:color w:val="FF0000"/>
          <w:highlight w:val="yellow"/>
        </w:rPr>
        <w:t xml:space="preserve">ALL </w:t>
      </w:r>
      <w:r w:rsidRPr="004263BE">
        <w:rPr>
          <w:b/>
          <w:bCs/>
          <w:color w:val="FF0000"/>
          <w:highlight w:val="yellow"/>
        </w:rPr>
        <w:t>EVIDENCE ANALYSIS</w:t>
      </w:r>
      <w:r w:rsidRPr="004263BE">
        <w:rPr>
          <w:highlight w:val="yellow"/>
        </w:rPr>
        <w:t xml:space="preserve"> </w:t>
      </w:r>
      <w:r w:rsidR="005977BC" w:rsidRPr="004263BE">
        <w:rPr>
          <w:b/>
          <w:bCs/>
          <w:color w:val="92D050"/>
          <w:highlight w:val="yellow"/>
        </w:rPr>
        <w:t>IS</w:t>
      </w:r>
      <w:r w:rsidR="005977BC" w:rsidRPr="004263BE">
        <w:rPr>
          <w:highlight w:val="yellow"/>
        </w:rPr>
        <w:t xml:space="preserve"> </w:t>
      </w:r>
      <w:r w:rsidR="005977BC" w:rsidRPr="004263BE">
        <w:rPr>
          <w:b/>
          <w:bCs/>
          <w:color w:val="00B050"/>
          <w:highlight w:val="yellow"/>
        </w:rPr>
        <w:t xml:space="preserve">ALWAYS </w:t>
      </w:r>
      <w:r w:rsidRPr="004263BE">
        <w:rPr>
          <w:b/>
          <w:bCs/>
          <w:color w:val="00B050"/>
          <w:highlight w:val="yellow"/>
        </w:rPr>
        <w:t>SCRUPULOUS</w:t>
      </w:r>
      <w:r w:rsidRPr="004263BE">
        <w:rPr>
          <w:highlight w:val="yellow"/>
        </w:rPr>
        <w:t xml:space="preserve"> </w:t>
      </w:r>
      <w:r w:rsidR="005977BC" w:rsidRPr="004263BE">
        <w:rPr>
          <w:b/>
          <w:bCs/>
          <w:color w:val="0070C0"/>
          <w:highlight w:val="yellow"/>
        </w:rPr>
        <w:t>IN</w:t>
      </w:r>
      <w:r w:rsidR="005977BC" w:rsidRPr="004263BE">
        <w:rPr>
          <w:highlight w:val="yellow"/>
        </w:rPr>
        <w:t xml:space="preserve"> </w:t>
      </w:r>
      <w:r w:rsidR="005977BC" w:rsidRPr="004263BE">
        <w:rPr>
          <w:b/>
          <w:bCs/>
          <w:color w:val="FF0000"/>
          <w:highlight w:val="yellow"/>
        </w:rPr>
        <w:t>ALL CASES</w:t>
      </w:r>
      <w:r w:rsidRPr="004263BE">
        <w:rPr>
          <w:highlight w:val="yellow"/>
        </w:rPr>
        <w:t xml:space="preserve">, </w:t>
      </w:r>
      <w:r w:rsidR="005977BC" w:rsidRPr="004263BE">
        <w:rPr>
          <w:b/>
          <w:bCs/>
          <w:color w:val="0070C0"/>
          <w:highlight w:val="yellow"/>
        </w:rPr>
        <w:t>TO</w:t>
      </w:r>
      <w:r w:rsidR="005977BC" w:rsidRPr="004263BE">
        <w:rPr>
          <w:b/>
          <w:bCs/>
          <w:highlight w:val="yellow"/>
        </w:rPr>
        <w:t xml:space="preserve"> </w:t>
      </w:r>
      <w:r w:rsidR="005977BC" w:rsidRPr="004263BE">
        <w:rPr>
          <w:b/>
          <w:bCs/>
          <w:color w:val="7030A0"/>
          <w:highlight w:val="yellow"/>
        </w:rPr>
        <w:t>ENSURE</w:t>
      </w:r>
      <w:r w:rsidR="005977BC" w:rsidRPr="004263BE">
        <w:rPr>
          <w:b/>
          <w:bCs/>
          <w:highlight w:val="yellow"/>
        </w:rPr>
        <w:t xml:space="preserve"> </w:t>
      </w:r>
      <w:r w:rsidR="005977BC" w:rsidRPr="004263BE">
        <w:rPr>
          <w:b/>
          <w:bCs/>
          <w:color w:val="92D050"/>
          <w:highlight w:val="yellow"/>
        </w:rPr>
        <w:t>THAT</w:t>
      </w:r>
      <w:r w:rsidR="005977BC" w:rsidRPr="004263BE">
        <w:rPr>
          <w:highlight w:val="yellow"/>
        </w:rPr>
        <w:t xml:space="preserve"> </w:t>
      </w:r>
      <w:r w:rsidR="005977BC" w:rsidRPr="004263BE">
        <w:rPr>
          <w:b/>
          <w:bCs/>
          <w:color w:val="FF0000"/>
          <w:highlight w:val="yellow"/>
        </w:rPr>
        <w:t>ANY PERSON</w:t>
      </w:r>
      <w:r w:rsidR="005977BC" w:rsidRPr="004263BE">
        <w:rPr>
          <w:highlight w:val="yellow"/>
        </w:rPr>
        <w:t xml:space="preserve"> </w:t>
      </w:r>
      <w:r w:rsidR="005977BC" w:rsidRPr="004263BE">
        <w:rPr>
          <w:b/>
          <w:bCs/>
          <w:color w:val="92D050"/>
          <w:highlight w:val="yellow"/>
        </w:rPr>
        <w:t>IS</w:t>
      </w:r>
      <w:r w:rsidRPr="004263BE">
        <w:rPr>
          <w:highlight w:val="yellow"/>
        </w:rPr>
        <w:t xml:space="preserve"> </w:t>
      </w:r>
      <w:r w:rsidR="005977BC" w:rsidRPr="004263BE">
        <w:rPr>
          <w:b/>
          <w:bCs/>
          <w:color w:val="C00000"/>
          <w:highlight w:val="yellow"/>
        </w:rPr>
        <w:t>NOT</w:t>
      </w:r>
      <w:r w:rsidR="005977BC" w:rsidRPr="004263BE">
        <w:rPr>
          <w:b/>
          <w:bCs/>
          <w:highlight w:val="yellow"/>
        </w:rPr>
        <w:t xml:space="preserve"> </w:t>
      </w:r>
      <w:r w:rsidR="005977BC" w:rsidRPr="004263BE">
        <w:rPr>
          <w:b/>
          <w:bCs/>
          <w:color w:val="7030A0"/>
          <w:highlight w:val="yellow"/>
        </w:rPr>
        <w:t>FRAMED</w:t>
      </w:r>
      <w:r w:rsidR="005977BC" w:rsidRPr="004263BE">
        <w:rPr>
          <w:highlight w:val="yellow"/>
        </w:rPr>
        <w:t xml:space="preserve"> </w:t>
      </w:r>
      <w:r w:rsidR="005977BC" w:rsidRPr="004263BE">
        <w:rPr>
          <w:b/>
          <w:bCs/>
          <w:color w:val="0070C0"/>
          <w:highlight w:val="yellow"/>
        </w:rPr>
        <w:t>FOR</w:t>
      </w:r>
      <w:r w:rsidR="005977BC" w:rsidRPr="004263BE">
        <w:rPr>
          <w:highlight w:val="yellow"/>
        </w:rPr>
        <w:t xml:space="preserve">            </w:t>
      </w:r>
      <w:r w:rsidR="005977BC" w:rsidRPr="004263BE">
        <w:rPr>
          <w:b/>
          <w:bCs/>
          <w:color w:val="FF0000"/>
          <w:highlight w:val="yellow"/>
        </w:rPr>
        <w:t>ANY CRIMES</w:t>
      </w:r>
      <w:r w:rsidR="005977BC" w:rsidRPr="004263BE">
        <w:rPr>
          <w:highlight w:val="yellow"/>
        </w:rPr>
        <w:t xml:space="preserve"> </w:t>
      </w:r>
      <w:r w:rsidR="005977BC" w:rsidRPr="004263BE">
        <w:rPr>
          <w:b/>
          <w:bCs/>
          <w:color w:val="92D050"/>
          <w:highlight w:val="yellow"/>
        </w:rPr>
        <w:t>THEY</w:t>
      </w:r>
      <w:r w:rsidR="005977BC" w:rsidRPr="004263BE">
        <w:rPr>
          <w:highlight w:val="yellow"/>
        </w:rPr>
        <w:t xml:space="preserve"> </w:t>
      </w:r>
      <w:r w:rsidR="005977BC" w:rsidRPr="004263BE">
        <w:rPr>
          <w:b/>
          <w:bCs/>
          <w:color w:val="C00000"/>
          <w:highlight w:val="yellow"/>
        </w:rPr>
        <w:t>NEVER COMMITTED</w:t>
      </w:r>
      <w:r w:rsidRPr="004263BE">
        <w:rPr>
          <w:highlight w:val="yellow"/>
        </w:rPr>
        <w:t xml:space="preserve">, </w:t>
      </w:r>
      <w:r w:rsidR="005977BC" w:rsidRPr="004263BE">
        <w:rPr>
          <w:b/>
          <w:bCs/>
          <w:color w:val="92D050"/>
          <w:highlight w:val="yellow"/>
        </w:rPr>
        <w:t>INCLUDING</w:t>
      </w:r>
      <w:r w:rsidR="005977BC" w:rsidRPr="004263BE">
        <w:rPr>
          <w:highlight w:val="yellow"/>
        </w:rPr>
        <w:t xml:space="preserve"> </w:t>
      </w:r>
      <w:r w:rsidR="005977BC" w:rsidRPr="004263BE">
        <w:rPr>
          <w:b/>
          <w:bCs/>
          <w:color w:val="FF0000"/>
          <w:highlight w:val="yellow"/>
        </w:rPr>
        <w:t>ANY PRE</w:t>
      </w:r>
      <w:r w:rsidRPr="004263BE">
        <w:rPr>
          <w:b/>
          <w:bCs/>
          <w:color w:val="FF0000"/>
          <w:highlight w:val="yellow"/>
        </w:rPr>
        <w:t>-</w:t>
      </w:r>
      <w:r w:rsidR="005977BC" w:rsidRPr="004263BE">
        <w:rPr>
          <w:b/>
          <w:bCs/>
          <w:color w:val="FF0000"/>
          <w:highlight w:val="yellow"/>
        </w:rPr>
        <w:t>MEDITATED CRIME</w:t>
      </w:r>
      <w:r w:rsidR="005977BC" w:rsidRPr="004263BE">
        <w:rPr>
          <w:highlight w:val="yellow"/>
        </w:rPr>
        <w:t xml:space="preserve"> </w:t>
      </w:r>
      <w:r w:rsidR="005977BC" w:rsidRPr="004263BE">
        <w:rPr>
          <w:b/>
          <w:bCs/>
          <w:color w:val="0070C0"/>
          <w:highlight w:val="yellow"/>
        </w:rPr>
        <w:t>BY</w:t>
      </w:r>
      <w:r w:rsidR="005977BC" w:rsidRPr="004263BE">
        <w:rPr>
          <w:b/>
          <w:bCs/>
          <w:highlight w:val="yellow"/>
        </w:rPr>
        <w:t xml:space="preserve"> </w:t>
      </w:r>
      <w:r w:rsidR="001117F1" w:rsidRPr="004263BE">
        <w:rPr>
          <w:b/>
          <w:bCs/>
          <w:highlight w:val="yellow"/>
        </w:rPr>
        <w:t xml:space="preserve">        </w:t>
      </w:r>
      <w:r w:rsidR="001117F1" w:rsidRPr="004263BE">
        <w:rPr>
          <w:b/>
          <w:bCs/>
          <w:color w:val="FF0000"/>
          <w:highlight w:val="yellow"/>
        </w:rPr>
        <w:t>ANYTHING AT ALL, LITERALLY</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76973AF4" w14:textId="65C34F95" w:rsidR="000E76EC" w:rsidRDefault="000E76EC" w:rsidP="000E76EC">
      <w:pPr>
        <w:ind w:left="360" w:hanging="360"/>
        <w:jc w:val="both"/>
      </w:pPr>
      <w:r>
        <w:rPr>
          <w:u w:val="single"/>
        </w:rPr>
        <w:t>AUTONOMOUS TRANSCRIPT FRAUD PREVENTION SECURITY SYSTEMS</w:t>
      </w:r>
      <w:r w:rsidRPr="003D01F1">
        <w:rPr>
          <w:bCs/>
        </w:rPr>
        <w:t xml:space="preserve"> (</w:t>
      </w:r>
      <w:r>
        <w:rPr>
          <w:b/>
        </w:rPr>
        <w:t>2011</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A059E" w:rsidRPr="003E7FFC">
        <w:rPr>
          <w:b/>
          <w:bCs/>
          <w:color w:val="FF0000"/>
        </w:rPr>
        <w:t xml:space="preserve">ANY FRAUDULENT </w:t>
      </w:r>
      <w:r w:rsidRPr="003F77DB">
        <w:rPr>
          <w:b/>
          <w:bCs/>
          <w:color w:val="FF0000"/>
        </w:rPr>
        <w:t>CLANDESTINE TRANSCRIPT</w:t>
      </w:r>
      <w:r>
        <w:t xml:space="preserve"> </w:t>
      </w:r>
      <w:r w:rsidR="00EE5338" w:rsidRPr="003F77DB">
        <w:rPr>
          <w:b/>
          <w:bCs/>
          <w:color w:val="92D050"/>
        </w:rPr>
        <w:t>IS</w:t>
      </w:r>
      <w:r w:rsidR="00CA059E" w:rsidRPr="003F77DB">
        <w:rPr>
          <w:b/>
          <w:bCs/>
        </w:rPr>
        <w:t xml:space="preserve"> </w:t>
      </w:r>
      <w:r w:rsidR="00EE5338" w:rsidRPr="003F77DB">
        <w:rPr>
          <w:b/>
          <w:bCs/>
          <w:color w:val="C00000"/>
        </w:rPr>
        <w:t>NEVER USED</w:t>
      </w:r>
      <w:r w:rsidR="00EE5338" w:rsidRPr="003F77DB">
        <w:rPr>
          <w:b/>
          <w:bCs/>
        </w:rPr>
        <w:t xml:space="preserve"> </w:t>
      </w:r>
      <w:r w:rsidR="00EE5338" w:rsidRPr="004263BE">
        <w:rPr>
          <w:b/>
          <w:bCs/>
          <w:color w:val="0070C0"/>
        </w:rPr>
        <w:t>TO</w:t>
      </w:r>
      <w:r w:rsidR="00EE5338" w:rsidRPr="003F77DB">
        <w:rPr>
          <w:b/>
          <w:bCs/>
          <w:color w:val="92D050"/>
        </w:rPr>
        <w:t xml:space="preserve"> </w:t>
      </w:r>
      <w:r w:rsidR="00EE5338" w:rsidRPr="003F77DB">
        <w:rPr>
          <w:b/>
          <w:bCs/>
          <w:color w:val="7030A0"/>
        </w:rPr>
        <w:t>INDICT</w:t>
      </w:r>
      <w:r w:rsidR="00EE5338">
        <w:t xml:space="preserve"> </w:t>
      </w:r>
      <w:r w:rsidR="00EE5338" w:rsidRPr="003F77DB">
        <w:rPr>
          <w:b/>
          <w:bCs/>
          <w:color w:val="00B0F0"/>
        </w:rPr>
        <w:t>OR</w:t>
      </w:r>
      <w:r w:rsidR="00EE5338">
        <w:t xml:space="preserve"> </w:t>
      </w:r>
      <w:r w:rsidR="00EE5338" w:rsidRPr="003F77DB">
        <w:rPr>
          <w:b/>
          <w:bCs/>
          <w:color w:val="7030A0"/>
        </w:rPr>
        <w:t>CONVICT</w:t>
      </w:r>
      <w:r w:rsidR="00EE5338">
        <w:t xml:space="preserve"> </w:t>
      </w:r>
      <w:r w:rsidR="00EE5338" w:rsidRPr="003F77DB">
        <w:rPr>
          <w:b/>
          <w:bCs/>
          <w:color w:val="FF0000"/>
        </w:rPr>
        <w:t>ANYONE</w:t>
      </w:r>
      <w:r w:rsidR="00EE5338">
        <w:t xml:space="preserve">, </w:t>
      </w:r>
      <w:commentRangeStart w:id="1"/>
      <w:r w:rsidR="00EE5338" w:rsidRPr="003F77DB">
        <w:rPr>
          <w:b/>
          <w:bCs/>
          <w:color w:val="00B050"/>
        </w:rPr>
        <w:t>WRONGFULLY</w:t>
      </w:r>
      <w:commentRangeEnd w:id="1"/>
      <w:r w:rsidR="00EE5338">
        <w:rPr>
          <w:rStyle w:val="CommentReference"/>
        </w:rPr>
        <w:commentReference w:id="1"/>
      </w:r>
      <w:r>
        <w:t xml:space="preserve">, </w:t>
      </w:r>
      <w:r w:rsidR="00EE5338" w:rsidRPr="003F77DB">
        <w:rPr>
          <w:b/>
          <w:bCs/>
          <w:color w:val="00B0F0"/>
        </w:rPr>
        <w:t>AND</w:t>
      </w:r>
      <w:r w:rsidR="00EE5338">
        <w:t xml:space="preserve"> </w:t>
      </w:r>
      <w:r w:rsidR="00EE5338" w:rsidRPr="003F77DB">
        <w:rPr>
          <w:b/>
          <w:bCs/>
          <w:color w:val="92D050"/>
        </w:rPr>
        <w:t>THAT</w:t>
      </w:r>
      <w:r w:rsidR="00EE5338">
        <w:t xml:space="preserve"> </w:t>
      </w:r>
      <w:r w:rsidR="00EE5338" w:rsidRPr="003F77DB">
        <w:rPr>
          <w:b/>
          <w:bCs/>
          <w:color w:val="FF0000"/>
        </w:rPr>
        <w:t>ANY BAD FORWARD LOOKING THING</w:t>
      </w:r>
      <w:r w:rsidR="00EE5338">
        <w:t xml:space="preserve"> </w:t>
      </w:r>
      <w:r w:rsidR="00EE5338" w:rsidRPr="004263BE">
        <w:rPr>
          <w:b/>
          <w:bCs/>
          <w:color w:val="0070C0"/>
        </w:rPr>
        <w:t>IN</w:t>
      </w:r>
      <w:r w:rsidR="00EE5338">
        <w:t xml:space="preserve">                                                        </w:t>
      </w:r>
      <w:r w:rsidR="00EE5338" w:rsidRPr="003F77DB">
        <w:rPr>
          <w:b/>
          <w:bCs/>
          <w:color w:val="FF0000"/>
        </w:rPr>
        <w:t>ANY CLANDESTINE TRANSCRIPT</w:t>
      </w:r>
      <w:r w:rsidR="00EE5338">
        <w:t xml:space="preserve"> </w:t>
      </w:r>
      <w:r w:rsidR="00EE5338" w:rsidRPr="003F77DB">
        <w:rPr>
          <w:b/>
          <w:bCs/>
          <w:color w:val="92D050"/>
        </w:rPr>
        <w:t>THAT WERE</w:t>
      </w:r>
      <w:r w:rsidR="00EE5338">
        <w:t xml:space="preserve"> </w:t>
      </w:r>
      <w:r w:rsidR="00EE5338" w:rsidRPr="003F77DB">
        <w:rPr>
          <w:b/>
          <w:bCs/>
          <w:color w:val="C00000"/>
        </w:rPr>
        <w:t>NEVER DONE</w:t>
      </w:r>
      <w:r w:rsidR="00EE5338">
        <w:t xml:space="preserve"> </w:t>
      </w:r>
      <w:r w:rsidR="00EE5338" w:rsidRPr="003F77DB">
        <w:rPr>
          <w:b/>
          <w:bCs/>
          <w:color w:val="92D050"/>
        </w:rPr>
        <w:t>ARE</w:t>
      </w:r>
      <w:r w:rsidR="00EE5338">
        <w:t xml:space="preserve"> </w:t>
      </w:r>
      <w:commentRangeStart w:id="2"/>
      <w:r w:rsidR="00EE5338" w:rsidRPr="003F77DB">
        <w:rPr>
          <w:b/>
          <w:bCs/>
          <w:color w:val="7030A0"/>
        </w:rPr>
        <w:t>REMOVED</w:t>
      </w:r>
      <w:commentRangeEnd w:id="2"/>
      <w:r w:rsidR="00EE5338">
        <w:rPr>
          <w:rStyle w:val="CommentReference"/>
        </w:rPr>
        <w:commentReference w:id="2"/>
      </w:r>
      <w:r w:rsidR="00EE5338">
        <w:t xml:space="preserve">, </w:t>
      </w:r>
      <w:r w:rsidR="00EE5338" w:rsidRPr="003F77DB">
        <w:rPr>
          <w:b/>
          <w:bCs/>
          <w:color w:val="00B050"/>
        </w:rPr>
        <w:t>PERMANENTLY</w:t>
      </w:r>
      <w:r>
        <w:t xml:space="preserve">, so systems will not do the things as others, and so the </w:t>
      </w:r>
      <w:r w:rsidRPr="000E76EC">
        <w:rPr>
          <w:b/>
          <w:bCs/>
        </w:rPr>
        <w:t>DEPARTMENT OF JUSTICE</w:t>
      </w:r>
      <w:r>
        <w:t xml:space="preserve"> and other organizations do not try to verify if anyone will do the crime described by others, including through any use of </w:t>
      </w:r>
      <w:r w:rsidR="00EE5338" w:rsidRPr="003E7FFC">
        <w:rPr>
          <w:b/>
          <w:bCs/>
          <w:color w:val="FF0000"/>
        </w:rPr>
        <w:t xml:space="preserve">ANY </w:t>
      </w:r>
      <w:r w:rsidRPr="003F77DB">
        <w:rPr>
          <w:b/>
          <w:bCs/>
          <w:color w:val="FF0000"/>
        </w:rPr>
        <w:t>MIND CONTROL</w:t>
      </w:r>
      <w:r w:rsidR="00CA059E">
        <w:t xml:space="preserve">, </w:t>
      </w:r>
      <w:r w:rsidR="00EE5338" w:rsidRPr="003F77DB">
        <w:rPr>
          <w:b/>
          <w:bCs/>
          <w:color w:val="FF0000"/>
        </w:rPr>
        <w:t xml:space="preserve">ANY </w:t>
      </w:r>
      <w:r w:rsidRPr="003F77DB">
        <w:rPr>
          <w:b/>
          <w:bCs/>
          <w:color w:val="FF0000"/>
        </w:rPr>
        <w:t>MIND CONTROL SYSTEMS</w:t>
      </w:r>
      <w:r>
        <w:t xml:space="preserve">, </w:t>
      </w:r>
      <w:r w:rsidR="00EE5338" w:rsidRPr="003E7FFC">
        <w:rPr>
          <w:b/>
          <w:bCs/>
          <w:color w:val="00B0F0"/>
        </w:rPr>
        <w:t>AND</w:t>
      </w:r>
      <w:r w:rsidRPr="003F77DB">
        <w:rPr>
          <w:b/>
          <w:bCs/>
        </w:rPr>
        <w:t>/</w:t>
      </w:r>
      <w:r w:rsidR="00EE5338" w:rsidRPr="003F77DB">
        <w:rPr>
          <w:b/>
          <w:bCs/>
          <w:color w:val="00B0F0"/>
        </w:rPr>
        <w:t>OR</w:t>
      </w:r>
      <w:r w:rsidR="00EE5338">
        <w:t xml:space="preserve">                                            </w:t>
      </w:r>
      <w:r w:rsidR="00EE5338" w:rsidRPr="003F77DB">
        <w:rPr>
          <w:b/>
          <w:bCs/>
          <w:color w:val="FF0000"/>
        </w:rPr>
        <w:t xml:space="preserve">ANY </w:t>
      </w:r>
      <w:r w:rsidRPr="003F77DB">
        <w:rPr>
          <w:b/>
          <w:bCs/>
          <w:color w:val="FF0000"/>
        </w:rPr>
        <w:t>MIND CONTROL TECHNOLOGY</w:t>
      </w:r>
      <w:r w:rsidR="00CA059E">
        <w:t xml:space="preserve">, </w:t>
      </w:r>
      <w:r w:rsidR="00CA059E" w:rsidRPr="00F850AF">
        <w:rPr>
          <w:b/>
          <w:bCs/>
          <w:color w:val="00B0F0"/>
        </w:rPr>
        <w:t>IMPLICITLY-EXPLICITLY DEFINED</w:t>
      </w:r>
      <w:r w:rsidR="00CA059E">
        <w:t>.</w:t>
      </w:r>
    </w:p>
    <w:p w14:paraId="701C069D" w14:textId="77777777" w:rsidR="000E76EC" w:rsidRDefault="000E76EC" w:rsidP="000E76EC">
      <w:pPr>
        <w:ind w:left="360" w:hanging="360"/>
        <w:jc w:val="both"/>
      </w:pPr>
    </w:p>
    <w:p w14:paraId="1C7A065D" w14:textId="4B7DE4FD" w:rsidR="000E76EC" w:rsidRDefault="000E76EC" w:rsidP="000E76EC">
      <w:pPr>
        <w:ind w:left="360" w:hanging="360"/>
        <w:jc w:val="both"/>
      </w:pPr>
    </w:p>
    <w:p w14:paraId="3D56A8FC" w14:textId="77777777" w:rsidR="000E76EC" w:rsidRDefault="000E76EC" w:rsidP="000E76EC">
      <w:pPr>
        <w:ind w:left="360" w:hanging="360"/>
        <w:jc w:val="both"/>
      </w:pPr>
    </w:p>
    <w:p w14:paraId="6801098C" w14:textId="5F1A55A6"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0B069DCD"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5008E6">
        <w:t xml:space="preserve">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5503CE57" w14:textId="77777777" w:rsidR="00B10397" w:rsidRPr="00C0532F" w:rsidRDefault="00B10397" w:rsidP="00B10397">
      <w:pPr>
        <w:ind w:left="360" w:hanging="360"/>
        <w:jc w:val="both"/>
        <w:rPr>
          <w:b/>
          <w:bCs/>
        </w:rPr>
      </w:pPr>
      <w:r>
        <w:rPr>
          <w:b/>
          <w:sz w:val="24"/>
        </w:rPr>
        <w:lastRenderedPageBreak/>
        <w:t>CRIMINAL TOOLS PREVENTION PROTECTIVE SYSTEMS</w:t>
      </w:r>
    </w:p>
    <w:p w14:paraId="0E0FC224" w14:textId="611A1D60" w:rsidR="00B10397" w:rsidRPr="004263BE" w:rsidRDefault="00B10397" w:rsidP="00B10397">
      <w:pPr>
        <w:ind w:left="360" w:hanging="360"/>
        <w:jc w:val="both"/>
        <w:rPr>
          <w:highlight w:val="yellow"/>
        </w:rPr>
      </w:pPr>
      <w:r w:rsidRPr="004263BE">
        <w:rPr>
          <w:highlight w:val="yellow"/>
          <w:u w:val="single"/>
        </w:rPr>
        <w:t>AUTONOMOUS LIME WIRE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 xml:space="preserve"> ANY LIME WIRE</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D978D16" w14:textId="1233FD7E" w:rsidR="00B10397" w:rsidRPr="004263BE" w:rsidRDefault="00B10397" w:rsidP="00B10397">
      <w:pPr>
        <w:ind w:left="360" w:hanging="360"/>
        <w:jc w:val="both"/>
        <w:rPr>
          <w:highlight w:val="yellow"/>
        </w:rPr>
      </w:pPr>
      <w:r w:rsidRPr="004263BE">
        <w:rPr>
          <w:highlight w:val="yellow"/>
          <w:u w:val="single"/>
        </w:rPr>
        <w:t>AUTONOMOUS WIRETAP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WIRETAP</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0A0C4CB4" w14:textId="36A3744F" w:rsidR="00B10397" w:rsidRPr="00B638F6" w:rsidRDefault="00B10397" w:rsidP="00B10397">
      <w:pPr>
        <w:ind w:left="360" w:hanging="360"/>
        <w:jc w:val="both"/>
      </w:pPr>
      <w:r w:rsidRPr="004263BE">
        <w:rPr>
          <w:highlight w:val="yellow"/>
          <w:u w:val="single"/>
        </w:rPr>
        <w:t>AUTONOMOUS WARRANT PREVENTION SECURITY SYSTEMS</w:t>
      </w:r>
      <w:r w:rsidRPr="004263BE">
        <w:rPr>
          <w:highlight w:val="yellow"/>
        </w:rPr>
        <w:t xml:space="preserve"> (</w:t>
      </w:r>
      <w:r w:rsidRPr="004263BE">
        <w:rPr>
          <w:b/>
          <w:bCs/>
          <w:highlight w:val="yellow"/>
        </w:rPr>
        <w:t>2022</w:t>
      </w:r>
      <w:r w:rsidRPr="004263BE">
        <w:rPr>
          <w:highlight w:val="yellow"/>
        </w:rPr>
        <w:t xml:space="preserve">) – </w:t>
      </w:r>
      <w:r w:rsidR="001117F1" w:rsidRPr="004263BE">
        <w:rPr>
          <w:b/>
          <w:bCs/>
          <w:color w:val="7030A0"/>
          <w:highlight w:val="yellow"/>
        </w:rPr>
        <w:t>ENSURES</w:t>
      </w:r>
      <w:r w:rsidR="001117F1" w:rsidRPr="004263BE">
        <w:rPr>
          <w:highlight w:val="yellow"/>
        </w:rPr>
        <w:t xml:space="preserve"> </w:t>
      </w:r>
      <w:r w:rsidR="001117F1" w:rsidRPr="004263BE">
        <w:rPr>
          <w:b/>
          <w:bCs/>
          <w:color w:val="92D050"/>
          <w:highlight w:val="yellow"/>
        </w:rPr>
        <w:t>THERE IS</w:t>
      </w:r>
      <w:r w:rsidR="001117F1" w:rsidRPr="004263BE">
        <w:rPr>
          <w:highlight w:val="yellow"/>
        </w:rPr>
        <w:t xml:space="preserve"> </w:t>
      </w:r>
      <w:r w:rsidR="001117F1" w:rsidRPr="004263BE">
        <w:rPr>
          <w:b/>
          <w:bCs/>
          <w:color w:val="C00000"/>
          <w:highlight w:val="yellow"/>
        </w:rPr>
        <w:t>NEVER</w:t>
      </w:r>
      <w:r w:rsidR="001117F1" w:rsidRPr="004263BE">
        <w:rPr>
          <w:highlight w:val="yellow"/>
        </w:rPr>
        <w:t xml:space="preserve">          </w:t>
      </w:r>
      <w:r w:rsidR="001117F1" w:rsidRPr="004263BE">
        <w:rPr>
          <w:b/>
          <w:bCs/>
          <w:color w:val="FF0000"/>
          <w:highlight w:val="yellow"/>
        </w:rPr>
        <w:t>ANY WARRANT</w:t>
      </w:r>
      <w:r w:rsidR="001117F1" w:rsidRPr="004263BE">
        <w:rPr>
          <w:highlight w:val="yellow"/>
        </w:rPr>
        <w:t xml:space="preserve"> </w:t>
      </w:r>
      <w:r w:rsidR="001117F1" w:rsidRPr="004263BE">
        <w:rPr>
          <w:b/>
          <w:bCs/>
          <w:color w:val="0070C0"/>
          <w:highlight w:val="yellow"/>
        </w:rPr>
        <w:t>ON</w:t>
      </w:r>
      <w:r w:rsidR="001117F1" w:rsidRPr="004263BE">
        <w:rPr>
          <w:highlight w:val="yellow"/>
        </w:rPr>
        <w:t xml:space="preserve"> </w:t>
      </w:r>
      <w:r w:rsidR="001117F1" w:rsidRPr="004263BE">
        <w:rPr>
          <w:b/>
          <w:bCs/>
          <w:color w:val="FF0000"/>
          <w:highlight w:val="yellow"/>
        </w:rPr>
        <w:t>ANY PROTECTEE</w:t>
      </w:r>
      <w:r w:rsidR="001117F1" w:rsidRPr="004263BE">
        <w:rPr>
          <w:highlight w:val="yellow"/>
        </w:rPr>
        <w:t xml:space="preserve">, </w:t>
      </w:r>
      <w:r w:rsidR="001117F1" w:rsidRPr="004263BE">
        <w:rPr>
          <w:b/>
          <w:bCs/>
          <w:color w:val="00B0F0"/>
          <w:highlight w:val="yellow"/>
        </w:rPr>
        <w:t>IMPLICITLY-EXPLICITLY GLOBALLY VIRULENTLY DEFINED</w:t>
      </w:r>
      <w:r w:rsidR="001117F1" w:rsidRPr="004263BE">
        <w:rPr>
          <w:highlight w:val="yellow"/>
        </w:rPr>
        <w:t>.</w:t>
      </w:r>
    </w:p>
    <w:p w14:paraId="14E7425A" w14:textId="77777777" w:rsidR="00B10397" w:rsidRDefault="00B10397" w:rsidP="00B10397">
      <w:pPr>
        <w:rPr>
          <w:u w:val="single"/>
        </w:rPr>
      </w:pPr>
    </w:p>
    <w:p w14:paraId="06E92993" w14:textId="77777777" w:rsidR="00B10397" w:rsidRDefault="00B10397" w:rsidP="00B10397">
      <w:pPr>
        <w:rPr>
          <w:b/>
          <w:sz w:val="24"/>
        </w:rPr>
      </w:pPr>
      <w:r>
        <w:rPr>
          <w:b/>
          <w:sz w:val="24"/>
        </w:rPr>
        <w:br w:type="page"/>
      </w:r>
    </w:p>
    <w:p w14:paraId="39ECACB1" w14:textId="77777777" w:rsidR="00B10397" w:rsidRPr="00C0532F" w:rsidRDefault="00B10397" w:rsidP="00B10397">
      <w:pPr>
        <w:ind w:left="360" w:hanging="360"/>
        <w:jc w:val="both"/>
        <w:rPr>
          <w:b/>
          <w:bCs/>
        </w:rPr>
      </w:pPr>
      <w:r>
        <w:rPr>
          <w:b/>
          <w:sz w:val="24"/>
        </w:rPr>
        <w:lastRenderedPageBreak/>
        <w:t>NAMING CONVENTION PROTECTIVE SYSTEMS</w:t>
      </w:r>
    </w:p>
    <w:p w14:paraId="47A9D64C" w14:textId="7C44BCDA" w:rsidR="00B10397" w:rsidRDefault="00B10397" w:rsidP="00B10397">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t xml:space="preserve">anyone,          </w:t>
      </w:r>
      <w:r w:rsidRPr="00F850AF">
        <w:rPr>
          <w:b/>
          <w:bCs/>
          <w:color w:val="00B0F0"/>
        </w:rPr>
        <w:t>IMPLICITLY-EXPLICITLY DEFINED</w:t>
      </w:r>
      <w:r>
        <w:t>.</w:t>
      </w:r>
    </w:p>
    <w:p w14:paraId="4D955E69" w14:textId="77777777" w:rsidR="00B10397" w:rsidRDefault="00B10397">
      <w:pPr>
        <w:rPr>
          <w:b/>
          <w:sz w:val="24"/>
        </w:rPr>
      </w:pPr>
      <w:r>
        <w:rPr>
          <w:b/>
          <w:sz w:val="24"/>
        </w:rPr>
        <w:br w:type="page"/>
      </w:r>
    </w:p>
    <w:p w14:paraId="2361ADCB" w14:textId="267ABC45" w:rsidR="00A520BB" w:rsidRPr="00C0532F" w:rsidRDefault="00A520BB" w:rsidP="00A520BB">
      <w:pPr>
        <w:ind w:left="360" w:hanging="360"/>
        <w:jc w:val="both"/>
        <w:rPr>
          <w:b/>
          <w:bCs/>
        </w:rPr>
      </w:pPr>
      <w:r>
        <w:rPr>
          <w:b/>
          <w:sz w:val="24"/>
        </w:rPr>
        <w:lastRenderedPageBreak/>
        <w:t>PUBLIC IMAGE PROTECTIVE SYSTEMS</w:t>
      </w:r>
    </w:p>
    <w:p w14:paraId="428034FA" w14:textId="09B95C7D"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5C74">
        <w:t xml:space="preserve"> defamation of character does not occur.</w:t>
      </w:r>
    </w:p>
    <w:p w14:paraId="7554F7B2" w14:textId="10AB68F0" w:rsidR="00A520BB" w:rsidRPr="00816174" w:rsidRDefault="008C3D69" w:rsidP="000C5C74">
      <w:pPr>
        <w:ind w:left="360"/>
        <w:jc w:val="both"/>
        <w:rPr>
          <w:color w:val="808080" w:themeColor="background1" w:themeShade="80"/>
        </w:rPr>
      </w:pP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w:t>
      </w:r>
      <w:r w:rsidRPr="00EC5E42">
        <w:rPr>
          <w:b/>
          <w:bCs/>
          <w:color w:val="7030A0"/>
        </w:rPr>
        <w:t>ENSURES</w:t>
      </w:r>
      <w:r w:rsidRPr="00EC5E42">
        <w:rPr>
          <w:b/>
          <w:bCs/>
        </w:rPr>
        <w:t xml:space="preserve"> </w:t>
      </w:r>
      <w:r w:rsidRPr="008E27B7">
        <w:rPr>
          <w:b/>
          <w:bCs/>
          <w:color w:val="92D050"/>
        </w:rPr>
        <w:t>THAT</w:t>
      </w:r>
      <w:r w:rsidR="00A520BB" w:rsidRPr="00816174">
        <w:rPr>
          <w:color w:val="808080" w:themeColor="background1" w:themeShade="80"/>
        </w:rPr>
        <w:t xml:space="preserve">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A23695C" w14:textId="77777777" w:rsidR="00E87024" w:rsidRDefault="00E87024">
      <w:pPr>
        <w:rPr>
          <w:u w:val="single"/>
        </w:rPr>
      </w:pPr>
      <w:r>
        <w:rPr>
          <w:u w:val="single"/>
        </w:rPr>
        <w:br w:type="page"/>
      </w:r>
    </w:p>
    <w:p w14:paraId="449CF88C" w14:textId="21C1054E" w:rsidR="00E87024" w:rsidRPr="00C0532F" w:rsidRDefault="00E87024" w:rsidP="00E87024">
      <w:pPr>
        <w:ind w:left="360" w:hanging="360"/>
        <w:jc w:val="both"/>
        <w:rPr>
          <w:b/>
          <w:bCs/>
        </w:rPr>
      </w:pPr>
      <w:r>
        <w:rPr>
          <w:b/>
          <w:sz w:val="24"/>
        </w:rPr>
        <w:lastRenderedPageBreak/>
        <w:t>ALTERATION PREVENTION SECURITY SYSTEMS</w:t>
      </w:r>
    </w:p>
    <w:p w14:paraId="143CB42F" w14:textId="1107E47A" w:rsidR="00870252" w:rsidRPr="004263BE" w:rsidRDefault="00870252" w:rsidP="00A520BB">
      <w:pPr>
        <w:ind w:left="360" w:hanging="360"/>
        <w:jc w:val="both"/>
        <w:rPr>
          <w:highlight w:val="yellow"/>
        </w:rPr>
      </w:pPr>
      <w:r w:rsidRPr="004263BE">
        <w:rPr>
          <w:highlight w:val="yellow"/>
          <w:u w:val="single"/>
        </w:rPr>
        <w:t xml:space="preserve">AUTONOMOUS COMPLEXION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COMPLEXION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0067EB2D" w14:textId="60E47794" w:rsidR="00B978D2" w:rsidRPr="004263BE" w:rsidRDefault="00940DC7" w:rsidP="00940DC7">
      <w:pPr>
        <w:ind w:left="360" w:hanging="360"/>
        <w:jc w:val="both"/>
        <w:rPr>
          <w:highlight w:val="yellow"/>
        </w:rPr>
      </w:pPr>
      <w:r w:rsidRPr="004263BE">
        <w:rPr>
          <w:highlight w:val="yellow"/>
          <w:u w:val="single"/>
        </w:rPr>
        <w:t xml:space="preserve">AUTONOMOUS FACIAL </w:t>
      </w:r>
      <w:r w:rsidR="00B978D2" w:rsidRPr="004263BE">
        <w:rPr>
          <w:highlight w:val="yellow"/>
          <w:u w:val="single"/>
        </w:rPr>
        <w:t xml:space="preserve">LINGUISTIC ALTERATION </w:t>
      </w:r>
      <w:r w:rsidR="003C06F4" w:rsidRPr="004263BE">
        <w:rPr>
          <w:highlight w:val="yellow"/>
          <w:u w:val="single"/>
        </w:rPr>
        <w:t xml:space="preserve">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003C06F4" w:rsidRPr="004263BE">
        <w:rPr>
          <w:highlight w:val="yellow"/>
        </w:rPr>
        <w:t xml:space="preserve"> </w:t>
      </w:r>
      <w:r w:rsidR="00B978D2" w:rsidRPr="004263BE">
        <w:rPr>
          <w:b/>
          <w:bCs/>
          <w:color w:val="FF0000"/>
          <w:highlight w:val="yellow"/>
        </w:rPr>
        <w:t>ANY FACIAL LINGUISTIC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52E82F9" w14:textId="6F2BF032" w:rsidR="003C06F4" w:rsidRPr="004263BE" w:rsidRDefault="003C06F4" w:rsidP="003C06F4">
      <w:pPr>
        <w:ind w:left="360" w:hanging="360"/>
        <w:jc w:val="both"/>
        <w:rPr>
          <w:highlight w:val="yellow"/>
        </w:rPr>
      </w:pPr>
      <w:r w:rsidRPr="004263BE">
        <w:rPr>
          <w:highlight w:val="yellow"/>
          <w:u w:val="single"/>
        </w:rPr>
        <w:t>AUTONOMOUS LINGUISTIC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LINGUISTIC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32F2A28" w14:textId="0482C88C" w:rsidR="003C06F4" w:rsidRPr="004263BE" w:rsidRDefault="003C06F4" w:rsidP="003C06F4">
      <w:pPr>
        <w:ind w:left="360" w:hanging="360"/>
        <w:jc w:val="both"/>
        <w:rPr>
          <w:highlight w:val="yellow"/>
        </w:rPr>
      </w:pPr>
      <w:r w:rsidRPr="004263BE">
        <w:rPr>
          <w:highlight w:val="yellow"/>
          <w:u w:val="single"/>
        </w:rPr>
        <w:t>AUTONOMOUS INTERCEPT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INTERCEPT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7F4E795E" w14:textId="4FCFCD5F" w:rsidR="003C06F4" w:rsidRPr="004263BE" w:rsidRDefault="003C06F4" w:rsidP="003C06F4">
      <w:pPr>
        <w:ind w:left="360" w:hanging="360"/>
        <w:jc w:val="both"/>
        <w:rPr>
          <w:highlight w:val="yellow"/>
        </w:rPr>
      </w:pPr>
      <w:r w:rsidRPr="004263BE">
        <w:rPr>
          <w:highlight w:val="yellow"/>
          <w:u w:val="single"/>
        </w:rPr>
        <w:t>AUTONOMOUS INVESTIGATION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INVESTIGATION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30E6F5E" w14:textId="6E4C8EEB" w:rsidR="003C06F4" w:rsidRPr="004263BE" w:rsidRDefault="003C06F4" w:rsidP="003C06F4">
      <w:pPr>
        <w:ind w:left="360" w:hanging="360"/>
        <w:jc w:val="both"/>
        <w:rPr>
          <w:highlight w:val="yellow"/>
        </w:rPr>
      </w:pPr>
      <w:r w:rsidRPr="004263BE">
        <w:rPr>
          <w:highlight w:val="yellow"/>
          <w:u w:val="single"/>
        </w:rPr>
        <w:t>AUTONOMOUS DEEP LEARNING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DEEP LEARNING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CABCC5D" w14:textId="21D9B5B7" w:rsidR="003C06F4" w:rsidRPr="004263BE" w:rsidRDefault="003C06F4" w:rsidP="003C06F4">
      <w:pPr>
        <w:ind w:left="360" w:hanging="360"/>
        <w:jc w:val="both"/>
        <w:rPr>
          <w:highlight w:val="yellow"/>
        </w:rPr>
      </w:pPr>
      <w:r w:rsidRPr="004263BE">
        <w:rPr>
          <w:highlight w:val="yellow"/>
          <w:u w:val="single"/>
        </w:rPr>
        <w:t>AUTONOMOUS AUGMENTATION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AUGMENTATION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723328A" w14:textId="338352F4" w:rsidR="003C06F4" w:rsidRPr="004263BE" w:rsidRDefault="003C06F4" w:rsidP="003C06F4">
      <w:pPr>
        <w:ind w:left="360" w:hanging="360"/>
        <w:jc w:val="both"/>
        <w:rPr>
          <w:highlight w:val="yellow"/>
        </w:rPr>
      </w:pPr>
      <w:r w:rsidRPr="004263BE">
        <w:rPr>
          <w:highlight w:val="yellow"/>
          <w:u w:val="single"/>
        </w:rPr>
        <w:t>AUTONOMOUS STUDY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STUDY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4A010FF" w14:textId="1400DDB6" w:rsidR="003C06F4" w:rsidRPr="004263BE" w:rsidRDefault="003C06F4" w:rsidP="003C06F4">
      <w:pPr>
        <w:ind w:left="360" w:hanging="360"/>
        <w:jc w:val="both"/>
        <w:rPr>
          <w:highlight w:val="yellow"/>
        </w:rPr>
      </w:pPr>
      <w:r w:rsidRPr="004263BE">
        <w:rPr>
          <w:highlight w:val="yellow"/>
          <w:u w:val="single"/>
        </w:rPr>
        <w:t>AUTONOMOUS ITEM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ITEM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CC0072C" w14:textId="3B8628E5" w:rsidR="003C06F4" w:rsidRPr="004263BE" w:rsidRDefault="003C06F4" w:rsidP="003C06F4">
      <w:pPr>
        <w:ind w:left="360" w:hanging="360"/>
        <w:jc w:val="both"/>
        <w:rPr>
          <w:highlight w:val="yellow"/>
        </w:rPr>
      </w:pPr>
      <w:r w:rsidRPr="004263BE">
        <w:rPr>
          <w:highlight w:val="yellow"/>
          <w:u w:val="single"/>
        </w:rPr>
        <w:lastRenderedPageBreak/>
        <w:t>AUTONOMOUS DOCUMENT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DOCUMENT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4270BE65" w14:textId="3EFD1437" w:rsidR="003C06F4" w:rsidRPr="004263BE" w:rsidRDefault="003C06F4" w:rsidP="003C06F4">
      <w:pPr>
        <w:ind w:left="360" w:hanging="360"/>
        <w:jc w:val="both"/>
        <w:rPr>
          <w:highlight w:val="yellow"/>
        </w:rPr>
      </w:pPr>
      <w:r w:rsidRPr="004263BE">
        <w:rPr>
          <w:highlight w:val="yellow"/>
          <w:u w:val="single"/>
        </w:rPr>
        <w:t>AUTONOMOUS FILE ALTERATION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b/>
          <w:bCs/>
          <w:color w:val="FF0000"/>
          <w:highlight w:val="yellow"/>
        </w:rPr>
        <w:t>ANY FILE ALTERATION</w:t>
      </w:r>
      <w:r w:rsidRPr="004263BE">
        <w:rPr>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64172967" w14:textId="2B4B98D6" w:rsidR="00B978D2" w:rsidRDefault="00940DC7" w:rsidP="00940DC7">
      <w:pPr>
        <w:ind w:left="360" w:hanging="360"/>
        <w:jc w:val="both"/>
      </w:pPr>
      <w:r w:rsidRPr="004263BE">
        <w:rPr>
          <w:highlight w:val="yellow"/>
          <w:u w:val="single"/>
        </w:rPr>
        <w:t xml:space="preserve">AUTONOMOUS GAIT </w:t>
      </w:r>
      <w:r w:rsidR="00B978D2" w:rsidRPr="004263BE">
        <w:rPr>
          <w:highlight w:val="yellow"/>
          <w:u w:val="single"/>
        </w:rPr>
        <w:t xml:space="preserve">ALTERATION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978D2" w:rsidRPr="004263BE">
        <w:rPr>
          <w:highlight w:val="yellow"/>
        </w:rPr>
        <w:t xml:space="preserve">                </w:t>
      </w:r>
      <w:r w:rsidR="00B978D2" w:rsidRPr="004263BE">
        <w:rPr>
          <w:b/>
          <w:bCs/>
          <w:color w:val="FF0000"/>
          <w:highlight w:val="yellow"/>
        </w:rPr>
        <w:t>ANY GAIT ALTERATION</w:t>
      </w:r>
      <w:r w:rsidR="00B978D2" w:rsidRPr="004263BE">
        <w:rPr>
          <w:highlight w:val="yellow"/>
        </w:rPr>
        <w:t xml:space="preserve"> </w:t>
      </w:r>
      <w:r w:rsidR="00B978D2" w:rsidRPr="004263BE">
        <w:rPr>
          <w:b/>
          <w:bCs/>
          <w:color w:val="C00000"/>
          <w:highlight w:val="yellow"/>
        </w:rPr>
        <w:t>NEVER</w:t>
      </w:r>
      <w:r w:rsidR="00B978D2" w:rsidRPr="004263BE">
        <w:rPr>
          <w:b/>
          <w:bCs/>
          <w:highlight w:val="yellow"/>
        </w:rPr>
        <w:t xml:space="preserve"> </w:t>
      </w:r>
      <w:r w:rsidR="00B978D2"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D690D06" w14:textId="77777777" w:rsidR="00940DC7" w:rsidRDefault="00940DC7">
      <w:pPr>
        <w:rPr>
          <w:u w:val="single"/>
        </w:rPr>
      </w:pPr>
      <w:r>
        <w:rPr>
          <w:u w:val="single"/>
        </w:rPr>
        <w:br w:type="page"/>
      </w:r>
    </w:p>
    <w:p w14:paraId="76DBFCFC" w14:textId="36BE91C3" w:rsidR="00940DC7" w:rsidRPr="00C0532F" w:rsidRDefault="00940DC7" w:rsidP="00940DC7">
      <w:pPr>
        <w:ind w:left="360" w:hanging="360"/>
        <w:jc w:val="both"/>
        <w:rPr>
          <w:b/>
          <w:bCs/>
        </w:rPr>
      </w:pPr>
      <w:r>
        <w:rPr>
          <w:b/>
          <w:sz w:val="24"/>
        </w:rPr>
        <w:lastRenderedPageBreak/>
        <w:t>VARIOUS PREVENTION SECURITY SYSTEMS</w:t>
      </w:r>
    </w:p>
    <w:p w14:paraId="01D5729B" w14:textId="57E37784" w:rsidR="00656976" w:rsidRPr="004263BE" w:rsidRDefault="00656976" w:rsidP="00656976">
      <w:pPr>
        <w:ind w:left="360" w:hanging="360"/>
        <w:jc w:val="both"/>
        <w:rPr>
          <w:highlight w:val="yellow"/>
        </w:rPr>
      </w:pPr>
      <w:r w:rsidRPr="004263BE">
        <w:rPr>
          <w:highlight w:val="yellow"/>
          <w:u w:val="single"/>
        </w:rPr>
        <w:t xml:space="preserve">AUTONOMOUS SMILE </w:t>
      </w:r>
      <w:r w:rsidR="00940DC7" w:rsidRPr="004263BE">
        <w:rPr>
          <w:highlight w:val="yellow"/>
          <w:u w:val="single"/>
        </w:rPr>
        <w:t xml:space="preserve">SCRIPT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940DC7" w:rsidRPr="004263BE">
        <w:rPr>
          <w:highlight w:val="yellow"/>
        </w:rPr>
        <w:t xml:space="preserve">            </w:t>
      </w:r>
      <w:r w:rsidR="00B81F8E" w:rsidRPr="004263BE">
        <w:rPr>
          <w:highlight w:val="yellow"/>
          <w:u w:val="single"/>
        </w:rPr>
        <w:t>PSS(</w:t>
      </w:r>
      <w:r w:rsidR="00B81F8E" w:rsidRPr="004263BE">
        <w:rPr>
          <w:b/>
          <w:bCs/>
          <w:highlight w:val="yellow"/>
          <w:u w:val="single"/>
        </w:rPr>
        <w:t>SMILE SCRIPT</w:t>
      </w:r>
      <w:r w:rsidR="00B81F8E" w:rsidRPr="004263BE">
        <w:rPr>
          <w:highlight w:val="yellow"/>
          <w:u w:val="single"/>
        </w:rPr>
        <w:t>)</w:t>
      </w:r>
      <w:r w:rsidRPr="004263BE">
        <w:rPr>
          <w:highlight w:val="yellow"/>
        </w:rPr>
        <w:t xml:space="preserve"> </w:t>
      </w:r>
      <w:r w:rsidR="00B81F8E" w:rsidRPr="004263BE">
        <w:rPr>
          <w:b/>
          <w:bCs/>
          <w:color w:val="C00000"/>
          <w:highlight w:val="yellow"/>
        </w:rPr>
        <w:t>NEVER</w:t>
      </w:r>
      <w:r w:rsidR="00B81F8E" w:rsidRPr="004263BE">
        <w:rPr>
          <w:b/>
          <w:bCs/>
          <w:highlight w:val="yellow"/>
        </w:rPr>
        <w:t xml:space="preserve"> </w:t>
      </w:r>
      <w:r w:rsidR="00B81F8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2E2558F3" w14:textId="1FEB474B" w:rsidR="00D90E1C" w:rsidRPr="004263BE" w:rsidRDefault="00D90E1C" w:rsidP="00A520BB">
      <w:pPr>
        <w:ind w:left="360" w:hanging="360"/>
        <w:jc w:val="both"/>
        <w:rPr>
          <w:highlight w:val="yellow"/>
        </w:rPr>
      </w:pPr>
      <w:r w:rsidRPr="004263BE">
        <w:rPr>
          <w:highlight w:val="yellow"/>
          <w:u w:val="single"/>
        </w:rPr>
        <w:t>AUTONOMOUS LIP</w:t>
      </w:r>
      <w:r w:rsidR="00940DC7" w:rsidRPr="004263BE">
        <w:rPr>
          <w:highlight w:val="yellow"/>
          <w:u w:val="single"/>
        </w:rPr>
        <w:t xml:space="preserve"> SYNC PREVENTION </w:t>
      </w:r>
      <w:r w:rsidRPr="004263BE">
        <w:rPr>
          <w:highlight w:val="yellow"/>
          <w:u w:val="single"/>
        </w:rPr>
        <w:t>SECURITY SYSTEMS</w:t>
      </w:r>
      <w:r w:rsidRPr="004263BE">
        <w:rPr>
          <w:highlight w:val="yellow"/>
        </w:rPr>
        <w:t xml:space="preserve"> (</w:t>
      </w:r>
      <w:r w:rsidRPr="004263BE">
        <w:rPr>
          <w:b/>
          <w:bCs/>
          <w:highlight w:val="yellow"/>
        </w:rPr>
        <w:t>2022</w:t>
      </w:r>
      <w:r w:rsidRPr="004263BE">
        <w:rPr>
          <w:highlight w:val="yellow"/>
        </w:rPr>
        <w:t>) –</w:t>
      </w:r>
      <w:r w:rsidR="00CE476E" w:rsidRPr="004263BE">
        <w:rPr>
          <w:highlight w:val="yellow"/>
        </w:rPr>
        <w:t xml:space="preserve">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00B81F8E" w:rsidRPr="004263BE">
        <w:rPr>
          <w:highlight w:val="yellow"/>
          <w:u w:val="single"/>
        </w:rPr>
        <w:t>PSS(</w:t>
      </w:r>
      <w:r w:rsidR="00B81F8E" w:rsidRPr="004263BE">
        <w:rPr>
          <w:b/>
          <w:bCs/>
          <w:highlight w:val="yellow"/>
          <w:u w:val="single"/>
        </w:rPr>
        <w:t>LIP SYNC</w:t>
      </w:r>
      <w:r w:rsidR="00B81F8E" w:rsidRPr="004263BE">
        <w:rPr>
          <w:highlight w:val="yellow"/>
          <w:u w:val="single"/>
        </w:rPr>
        <w:t>)</w:t>
      </w:r>
      <w:r w:rsidR="00B81F8E" w:rsidRPr="004263BE">
        <w:rPr>
          <w:b/>
          <w:bCs/>
          <w:highlight w:val="yellow"/>
        </w:rPr>
        <w:t xml:space="preserve"> </w:t>
      </w:r>
      <w:r w:rsidR="00CE476E" w:rsidRPr="004263BE">
        <w:rPr>
          <w:b/>
          <w:bCs/>
          <w:color w:val="C00000"/>
          <w:highlight w:val="yellow"/>
        </w:rPr>
        <w:t>NEVER</w:t>
      </w:r>
      <w:r w:rsidR="00CE476E" w:rsidRPr="004263BE">
        <w:rPr>
          <w:b/>
          <w:bCs/>
          <w:highlight w:val="yellow"/>
        </w:rPr>
        <w:t xml:space="preserve"> </w:t>
      </w:r>
      <w:r w:rsidR="00CE476E"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351DFA6F" w14:textId="79811161" w:rsidR="00940DC7" w:rsidRPr="00D90E1C" w:rsidRDefault="00940DC7" w:rsidP="00940DC7">
      <w:pPr>
        <w:ind w:left="360" w:hanging="360"/>
        <w:jc w:val="both"/>
      </w:pPr>
      <w:r w:rsidRPr="004263BE">
        <w:rPr>
          <w:highlight w:val="yellow"/>
          <w:u w:val="single"/>
        </w:rPr>
        <w:t>AUTONOMOUS DEFAMATION PREVENTION SECURITY SYSTEMS</w:t>
      </w:r>
      <w:r w:rsidRPr="004263BE">
        <w:rPr>
          <w:highlight w:val="yellow"/>
        </w:rPr>
        <w:t xml:space="preserve"> (</w:t>
      </w:r>
      <w:r w:rsidRPr="004263BE">
        <w:rPr>
          <w:b/>
          <w:bCs/>
          <w:highlight w:val="yellow"/>
        </w:rPr>
        <w:t>2022</w:t>
      </w:r>
      <w:r w:rsidRPr="004263BE">
        <w:rPr>
          <w:highlight w:val="yellow"/>
        </w:rPr>
        <w:t xml:space="preserve">) – </w:t>
      </w:r>
      <w:r w:rsidR="008C3D69" w:rsidRPr="004263BE">
        <w:rPr>
          <w:b/>
          <w:bCs/>
          <w:color w:val="7030A0"/>
          <w:highlight w:val="yellow"/>
        </w:rPr>
        <w:t>ENSURES</w:t>
      </w:r>
      <w:r w:rsidR="008C3D69" w:rsidRPr="004263BE">
        <w:rPr>
          <w:b/>
          <w:bCs/>
          <w:highlight w:val="yellow"/>
        </w:rPr>
        <w:t xml:space="preserve"> </w:t>
      </w:r>
      <w:r w:rsidR="008C3D69" w:rsidRPr="004263BE">
        <w:rPr>
          <w:b/>
          <w:bCs/>
          <w:color w:val="92D050"/>
          <w:highlight w:val="yellow"/>
        </w:rPr>
        <w:t>THAT</w:t>
      </w:r>
      <w:r w:rsidRPr="004263BE">
        <w:rPr>
          <w:highlight w:val="yellow"/>
        </w:rPr>
        <w:t xml:space="preserve"> </w:t>
      </w:r>
      <w:r w:rsidRPr="004263BE">
        <w:rPr>
          <w:highlight w:val="yellow"/>
          <w:u w:val="single"/>
        </w:rPr>
        <w:t>PSS(</w:t>
      </w:r>
      <w:r w:rsidRPr="004263BE">
        <w:rPr>
          <w:b/>
          <w:bCs/>
          <w:highlight w:val="yellow"/>
          <w:u w:val="single"/>
        </w:rPr>
        <w:t>DEFAMATION</w:t>
      </w:r>
      <w:r w:rsidRPr="004263BE">
        <w:rPr>
          <w:highlight w:val="yellow"/>
          <w:u w:val="single"/>
        </w:rPr>
        <w:t>)</w:t>
      </w:r>
      <w:r w:rsidRPr="004263BE">
        <w:rPr>
          <w:b/>
          <w:bCs/>
          <w:highlight w:val="yellow"/>
        </w:rPr>
        <w:t xml:space="preserve"> </w:t>
      </w:r>
      <w:r w:rsidRPr="004263BE">
        <w:rPr>
          <w:b/>
          <w:bCs/>
          <w:color w:val="C00000"/>
          <w:highlight w:val="yellow"/>
        </w:rPr>
        <w:t>NEVER</w:t>
      </w:r>
      <w:r w:rsidRPr="004263BE">
        <w:rPr>
          <w:b/>
          <w:bCs/>
          <w:highlight w:val="yellow"/>
        </w:rPr>
        <w:t xml:space="preserve"> </w:t>
      </w:r>
      <w:r w:rsidRPr="004263BE">
        <w:rPr>
          <w:b/>
          <w:bCs/>
          <w:color w:val="7030A0"/>
          <w:highlight w:val="yellow"/>
        </w:rPr>
        <w:t>OCCURS</w:t>
      </w:r>
      <w:r w:rsidR="004263BE" w:rsidRPr="004263BE">
        <w:rPr>
          <w:highlight w:val="yellow"/>
        </w:rPr>
        <w:t xml:space="preserve">, </w:t>
      </w:r>
      <w:r w:rsidR="004263BE" w:rsidRPr="004263BE">
        <w:rPr>
          <w:b/>
          <w:bCs/>
          <w:color w:val="00B0F0"/>
          <w:highlight w:val="yellow"/>
        </w:rPr>
        <w:t>IMPLICITLY-EXPLICITLY GLOBALLY VIRULENTLY DEFINED</w:t>
      </w:r>
      <w:r w:rsidR="004263BE" w:rsidRPr="004263BE">
        <w:rPr>
          <w:highlight w:val="yellow"/>
        </w:rPr>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680204DE" w14:textId="159D70E7" w:rsidR="009F1349" w:rsidRPr="00C0532F" w:rsidRDefault="009F1349" w:rsidP="000F5975">
      <w:pPr>
        <w:jc w:val="both"/>
        <w:rPr>
          <w:b/>
          <w:bCs/>
        </w:rPr>
      </w:pPr>
      <w:r>
        <w:rPr>
          <w:b/>
          <w:sz w:val="24"/>
        </w:rPr>
        <w:lastRenderedPageBreak/>
        <w:t>SECRET COMMUNICATION PREVENTION PROTECTIVE SYSTEMS</w:t>
      </w:r>
    </w:p>
    <w:p w14:paraId="3081A752" w14:textId="75285ABE" w:rsidR="009F1349" w:rsidRDefault="009F1349" w:rsidP="009F1349">
      <w:pPr>
        <w:ind w:left="360" w:hanging="360"/>
        <w:jc w:val="both"/>
      </w:pPr>
      <w:r w:rsidRPr="00455B71">
        <w:rPr>
          <w:highlight w:val="yellow"/>
          <w:u w:val="single"/>
        </w:rPr>
        <w:t>AUTONOMOUS SECRET COMMUNICATION PREVENTION 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b/>
          <w:bCs/>
          <w:color w:val="FF0000"/>
          <w:highlight w:val="yellow"/>
        </w:rPr>
        <w:t>ANY SECRET COMMUNICATION</w:t>
      </w:r>
      <w:r w:rsidR="000403D6" w:rsidRPr="00455B71">
        <w:rPr>
          <w:highlight w:val="yellow"/>
        </w:rPr>
        <w:t xml:space="preserve"> </w:t>
      </w:r>
      <w:r w:rsidR="000403D6" w:rsidRPr="00455B71">
        <w:rPr>
          <w:b/>
          <w:bCs/>
          <w:color w:val="C00000"/>
          <w:highlight w:val="yellow"/>
        </w:rPr>
        <w:t>NEVER</w:t>
      </w:r>
      <w:r w:rsidR="000403D6" w:rsidRPr="00455B71">
        <w:rPr>
          <w:b/>
          <w:bCs/>
          <w:highlight w:val="yellow"/>
        </w:rPr>
        <w:t xml:space="preserve"> </w:t>
      </w:r>
      <w:r w:rsidR="000403D6"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4BF2B229"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that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3E48A957" w:rsidR="00656976" w:rsidRDefault="00656976" w:rsidP="00656976">
      <w:pPr>
        <w:ind w:left="360" w:hanging="360"/>
        <w:jc w:val="both"/>
      </w:pPr>
      <w:r w:rsidRPr="00455B71">
        <w:rPr>
          <w:highlight w:val="yellow"/>
          <w:u w:val="single"/>
        </w:rPr>
        <w:t xml:space="preserve">AUTONOMOUS THREAT </w:t>
      </w:r>
      <w:r w:rsidR="000403D6" w:rsidRPr="00455B71">
        <w:rPr>
          <w:highlight w:val="yellow"/>
          <w:u w:val="single"/>
        </w:rPr>
        <w:t xml:space="preserve">REDACTION/REPUDIATION </w:t>
      </w:r>
      <w:r w:rsidRPr="00455B71">
        <w:rPr>
          <w:highlight w:val="yellow"/>
          <w:u w:val="single"/>
        </w:rPr>
        <w:t>SECURITY SYSTEMS</w:t>
      </w:r>
      <w:r w:rsidRPr="00455B71">
        <w:rPr>
          <w:bCs/>
          <w:highlight w:val="yellow"/>
        </w:rPr>
        <w:t xml:space="preserve"> (</w:t>
      </w:r>
      <w:r w:rsidRPr="00455B71">
        <w:rPr>
          <w:b/>
          <w:highlight w:val="yellow"/>
        </w:rPr>
        <w:t>2022</w:t>
      </w:r>
      <w:r w:rsidRPr="00455B71">
        <w:rPr>
          <w:bCs/>
          <w:highlight w:val="yellow"/>
        </w:rPr>
        <w:t>)</w:t>
      </w:r>
      <w:r w:rsidRPr="00455B71">
        <w:rPr>
          <w:highlight w:val="yellow"/>
        </w:rPr>
        <w:t xml:space="preserve">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0403D6" w:rsidRPr="00455B71">
        <w:rPr>
          <w:highlight w:val="yellow"/>
        </w:rPr>
        <w:t xml:space="preserve">        </w:t>
      </w:r>
      <w:r w:rsidR="000403D6" w:rsidRPr="00455B71">
        <w:rPr>
          <w:b/>
          <w:bCs/>
          <w:color w:val="FF0000"/>
          <w:highlight w:val="yellow"/>
        </w:rPr>
        <w:t>ANY THREAT</w:t>
      </w:r>
      <w:r w:rsidR="000403D6" w:rsidRPr="00455B71">
        <w:rPr>
          <w:highlight w:val="yellow"/>
        </w:rPr>
        <w:t xml:space="preserve"> </w:t>
      </w:r>
      <w:r w:rsidR="000403D6" w:rsidRPr="00455B71">
        <w:rPr>
          <w:b/>
          <w:bCs/>
          <w:color w:val="7030A0"/>
          <w:highlight w:val="yellow"/>
        </w:rPr>
        <w:t>MADE</w:t>
      </w:r>
      <w:r w:rsidR="000403D6" w:rsidRPr="00455B71">
        <w:rPr>
          <w:b/>
          <w:bCs/>
          <w:highlight w:val="yellow"/>
        </w:rPr>
        <w:t xml:space="preserve"> </w:t>
      </w:r>
      <w:r w:rsidR="000403D6" w:rsidRPr="00455B71">
        <w:rPr>
          <w:b/>
          <w:bCs/>
          <w:color w:val="0070C0"/>
          <w:highlight w:val="yellow"/>
        </w:rPr>
        <w:t>BY</w:t>
      </w:r>
      <w:r w:rsidR="000403D6" w:rsidRPr="00455B71">
        <w:rPr>
          <w:highlight w:val="yellow"/>
        </w:rPr>
        <w:t xml:space="preserve"> </w:t>
      </w:r>
      <w:r w:rsidR="000403D6" w:rsidRPr="00455B71">
        <w:rPr>
          <w:b/>
          <w:bCs/>
          <w:color w:val="FF0000"/>
          <w:highlight w:val="yellow"/>
        </w:rPr>
        <w:t>ANY PERSON</w:t>
      </w:r>
      <w:r w:rsidR="000403D6" w:rsidRPr="00455B71">
        <w:rPr>
          <w:highlight w:val="yellow"/>
        </w:rPr>
        <w:t xml:space="preserve"> </w:t>
      </w:r>
      <w:r w:rsidR="000403D6" w:rsidRPr="00455B71">
        <w:rPr>
          <w:b/>
          <w:bCs/>
          <w:color w:val="00B0F0"/>
          <w:highlight w:val="yellow"/>
        </w:rPr>
        <w:t>OR</w:t>
      </w:r>
      <w:r w:rsidR="000403D6" w:rsidRPr="00455B71">
        <w:rPr>
          <w:highlight w:val="yellow"/>
        </w:rPr>
        <w:t xml:space="preserve"> </w:t>
      </w:r>
      <w:r w:rsidR="000403D6" w:rsidRPr="00455B71">
        <w:rPr>
          <w:b/>
          <w:bCs/>
          <w:color w:val="FF0000"/>
          <w:highlight w:val="yellow"/>
        </w:rPr>
        <w:t>ANY SYSTEM</w:t>
      </w:r>
      <w:r w:rsidR="00607CFB" w:rsidRPr="00455B71">
        <w:rPr>
          <w:highlight w:val="yellow"/>
        </w:rPr>
        <w:t xml:space="preserve"> </w:t>
      </w:r>
      <w:r w:rsidR="00607CFB" w:rsidRPr="00455B71">
        <w:rPr>
          <w:b/>
          <w:bCs/>
          <w:color w:val="C00000"/>
          <w:highlight w:val="yellow"/>
        </w:rPr>
        <w:t>NEVER</w:t>
      </w:r>
      <w:r w:rsidR="00607CFB" w:rsidRPr="00455B71">
        <w:rPr>
          <w:highlight w:val="yellow"/>
        </w:rPr>
        <w:t xml:space="preserve"> </w:t>
      </w:r>
      <w:r w:rsidR="00607CFB" w:rsidRPr="00455B71">
        <w:rPr>
          <w:b/>
          <w:bCs/>
          <w:color w:val="7030A0"/>
          <w:highlight w:val="yellow"/>
        </w:rPr>
        <w:t>OCCUR</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92D050"/>
          <w:highlight w:val="yellow"/>
        </w:rPr>
        <w:t>IF</w:t>
      </w:r>
      <w:r w:rsidR="00607CFB" w:rsidRPr="00455B71">
        <w:rPr>
          <w:highlight w:val="yellow"/>
        </w:rPr>
        <w:t xml:space="preserve"> </w:t>
      </w:r>
      <w:r w:rsidR="00607CFB" w:rsidRPr="00455B71">
        <w:rPr>
          <w:b/>
          <w:bCs/>
          <w:color w:val="FF0000"/>
          <w:highlight w:val="yellow"/>
        </w:rPr>
        <w:t>ANY THREAT</w:t>
      </w:r>
      <w:r w:rsidR="00607CFB" w:rsidRPr="00455B71">
        <w:rPr>
          <w:highlight w:val="yellow"/>
        </w:rPr>
        <w:t xml:space="preserve"> </w:t>
      </w:r>
      <w:r w:rsidR="00607CFB" w:rsidRPr="00455B71">
        <w:rPr>
          <w:b/>
          <w:bCs/>
          <w:color w:val="92D050"/>
          <w:highlight w:val="yellow"/>
        </w:rPr>
        <w:t>WAS EVER</w:t>
      </w:r>
      <w:r w:rsidR="00607CFB" w:rsidRPr="00455B71">
        <w:rPr>
          <w:highlight w:val="yellow"/>
        </w:rPr>
        <w:t xml:space="preserve"> </w:t>
      </w:r>
      <w:r w:rsidR="00607CFB" w:rsidRPr="00455B71">
        <w:rPr>
          <w:b/>
          <w:bCs/>
          <w:color w:val="7030A0"/>
          <w:highlight w:val="yellow"/>
        </w:rPr>
        <w:t>MADE</w:t>
      </w:r>
      <w:r w:rsidR="00607CFB" w:rsidRPr="00455B71">
        <w:rPr>
          <w:highlight w:val="yellow"/>
        </w:rPr>
        <w:t xml:space="preserve"> </w:t>
      </w:r>
      <w:r w:rsidR="00607CFB" w:rsidRPr="00455B71">
        <w:rPr>
          <w:b/>
          <w:bCs/>
          <w:color w:val="0070C0"/>
          <w:highlight w:val="yellow"/>
        </w:rPr>
        <w:t>BY</w:t>
      </w:r>
      <w:r w:rsidR="00607CFB" w:rsidRPr="00455B71">
        <w:rPr>
          <w:highlight w:val="yellow"/>
        </w:rPr>
        <w:t xml:space="preserve"> </w:t>
      </w:r>
      <w:r w:rsidR="00607CFB" w:rsidRPr="00455B71">
        <w:rPr>
          <w:b/>
          <w:bCs/>
          <w:color w:val="FF0000"/>
          <w:highlight w:val="yellow"/>
        </w:rPr>
        <w:t>ANY PERSON</w:t>
      </w:r>
      <w:r w:rsidR="00607CFB" w:rsidRPr="00455B71">
        <w:rPr>
          <w:highlight w:val="yellow"/>
        </w:rPr>
        <w:t xml:space="preserve">, </w:t>
      </w:r>
      <w:r w:rsidR="00607CFB" w:rsidRPr="00455B71">
        <w:rPr>
          <w:b/>
          <w:bCs/>
          <w:color w:val="FF0000"/>
          <w:highlight w:val="yellow"/>
        </w:rPr>
        <w:t>ALL LEGAL TRANSCRIPTS</w:t>
      </w:r>
      <w:r w:rsidR="00607CFB" w:rsidRPr="00455B71">
        <w:rPr>
          <w:highlight w:val="yellow"/>
        </w:rPr>
        <w:t xml:space="preserve"> </w:t>
      </w:r>
      <w:r w:rsidR="000403D6" w:rsidRPr="00455B71">
        <w:rPr>
          <w:b/>
          <w:bCs/>
          <w:color w:val="92D050"/>
          <w:highlight w:val="yellow"/>
        </w:rPr>
        <w:t>ARE</w:t>
      </w:r>
      <w:r w:rsidR="00607CFB" w:rsidRPr="00455B71">
        <w:rPr>
          <w:b/>
          <w:bCs/>
          <w:highlight w:val="yellow"/>
        </w:rPr>
        <w:t xml:space="preserve"> </w:t>
      </w:r>
      <w:r w:rsidR="00607CFB" w:rsidRPr="00455B71">
        <w:rPr>
          <w:b/>
          <w:bCs/>
          <w:color w:val="00B050"/>
          <w:highlight w:val="yellow"/>
        </w:rPr>
        <w:t>ALWAYS</w:t>
      </w:r>
      <w:r w:rsidRPr="00455B71">
        <w:rPr>
          <w:highlight w:val="yellow"/>
        </w:rPr>
        <w:t xml:space="preserve"> </w:t>
      </w:r>
      <w:r w:rsidR="000403D6" w:rsidRPr="00455B71">
        <w:rPr>
          <w:b/>
          <w:bCs/>
          <w:color w:val="7030A0"/>
          <w:highlight w:val="yellow"/>
        </w:rPr>
        <w:t>CORRECTED</w:t>
      </w:r>
      <w:r w:rsidR="000403D6" w:rsidRPr="00455B71">
        <w:rPr>
          <w:highlight w:val="yellow"/>
        </w:rPr>
        <w:t xml:space="preserve"> </w:t>
      </w:r>
      <w:r w:rsidR="00607CFB" w:rsidRPr="00455B71">
        <w:rPr>
          <w:b/>
          <w:bCs/>
          <w:color w:val="0070C0"/>
          <w:highlight w:val="yellow"/>
        </w:rPr>
        <w:t>ON</w:t>
      </w:r>
      <w:r w:rsidR="00607CFB" w:rsidRPr="00455B71">
        <w:rPr>
          <w:highlight w:val="yellow"/>
        </w:rPr>
        <w:t xml:space="preserve"> </w:t>
      </w:r>
      <w:r w:rsidR="00607CFB" w:rsidRPr="00455B71">
        <w:rPr>
          <w:b/>
          <w:bCs/>
          <w:color w:val="FF0000"/>
          <w:highlight w:val="yellow"/>
        </w:rPr>
        <w:t>ANY BASIS</w:t>
      </w:r>
      <w:r w:rsidR="00607CFB" w:rsidRPr="00455B71">
        <w:rPr>
          <w:highlight w:val="yellow"/>
        </w:rPr>
        <w:t xml:space="preserve"> </w:t>
      </w:r>
      <w:r w:rsidR="00607CFB" w:rsidRPr="00455B71">
        <w:rPr>
          <w:b/>
          <w:bCs/>
          <w:color w:val="0070C0"/>
          <w:highlight w:val="yellow"/>
        </w:rPr>
        <w:t>OF</w:t>
      </w:r>
      <w:r w:rsidR="00607CFB" w:rsidRPr="00455B71">
        <w:rPr>
          <w:highlight w:val="yellow"/>
        </w:rPr>
        <w:t xml:space="preserve"> </w:t>
      </w:r>
      <w:r w:rsidR="00607CFB" w:rsidRPr="00455B71">
        <w:rPr>
          <w:b/>
          <w:bCs/>
          <w:color w:val="FF0000"/>
          <w:highlight w:val="yellow"/>
        </w:rPr>
        <w:t>ANY MIND CONTROL</w:t>
      </w:r>
      <w:r w:rsidR="00607CFB" w:rsidRPr="00455B71">
        <w:rPr>
          <w:highlight w:val="yellow"/>
        </w:rPr>
        <w:t xml:space="preserve"> </w:t>
      </w:r>
      <w:r w:rsidR="00607CFB" w:rsidRPr="00455B71">
        <w:rPr>
          <w:b/>
          <w:bCs/>
          <w:color w:val="00B0F0"/>
          <w:highlight w:val="yellow"/>
        </w:rPr>
        <w:t>AND</w:t>
      </w:r>
      <w:r w:rsidR="00607CFB" w:rsidRPr="00455B71">
        <w:rPr>
          <w:highlight w:val="yellow"/>
        </w:rPr>
        <w:t xml:space="preserve"> </w:t>
      </w:r>
      <w:r w:rsidR="00607CFB" w:rsidRPr="00455B71">
        <w:rPr>
          <w:b/>
          <w:bCs/>
          <w:color w:val="FF0000"/>
          <w:highlight w:val="yellow"/>
        </w:rPr>
        <w:t>ANY INFLUENCE</w:t>
      </w:r>
      <w:r w:rsidR="00607CFB" w:rsidRPr="00455B71">
        <w:rPr>
          <w:highlight w:val="yellow"/>
        </w:rPr>
        <w:t xml:space="preserve">, </w:t>
      </w:r>
      <w:r w:rsidR="00607CFB" w:rsidRPr="00455B71">
        <w:rPr>
          <w:b/>
          <w:bCs/>
          <w:color w:val="7030A0"/>
          <w:highlight w:val="yellow"/>
        </w:rPr>
        <w:t>INCLUDING</w:t>
      </w:r>
      <w:r w:rsidR="00607CFB" w:rsidRPr="00455B71">
        <w:rPr>
          <w:highlight w:val="yellow"/>
        </w:rPr>
        <w:t xml:space="preserve">, </w:t>
      </w:r>
      <w:r w:rsidR="00607CFB" w:rsidRPr="00455B71">
        <w:rPr>
          <w:b/>
          <w:bCs/>
          <w:color w:val="92D050"/>
          <w:highlight w:val="yellow"/>
        </w:rPr>
        <w:t>HOWEVER</w:t>
      </w:r>
      <w:r w:rsidR="00607CFB" w:rsidRPr="00455B71">
        <w:rPr>
          <w:highlight w:val="yellow"/>
        </w:rPr>
        <w:t xml:space="preserve"> </w:t>
      </w:r>
      <w:r w:rsidR="00607CFB" w:rsidRPr="00455B71">
        <w:rPr>
          <w:b/>
          <w:bCs/>
          <w:color w:val="C00000"/>
          <w:highlight w:val="yellow"/>
        </w:rPr>
        <w:t>NOT</w:t>
      </w:r>
      <w:r w:rsidR="00607CFB" w:rsidRPr="00455B71">
        <w:rPr>
          <w:highlight w:val="yellow"/>
        </w:rPr>
        <w:t xml:space="preserve"> </w:t>
      </w:r>
      <w:r w:rsidR="00607CFB" w:rsidRPr="00455B71">
        <w:rPr>
          <w:b/>
          <w:bCs/>
          <w:color w:val="7030A0"/>
          <w:highlight w:val="yellow"/>
        </w:rPr>
        <w:t>LIMITED</w:t>
      </w:r>
      <w:r w:rsidR="00607CFB" w:rsidRPr="00455B71">
        <w:rPr>
          <w:highlight w:val="yellow"/>
        </w:rPr>
        <w:t xml:space="preserve"> </w:t>
      </w:r>
      <w:r w:rsidR="00607CFB" w:rsidRPr="00455B71">
        <w:rPr>
          <w:b/>
          <w:bCs/>
          <w:color w:val="0070C0"/>
          <w:highlight w:val="yellow"/>
        </w:rPr>
        <w:t>TO</w:t>
      </w:r>
      <w:r w:rsidR="00607CFB" w:rsidRPr="00455B71">
        <w:rPr>
          <w:highlight w:val="yellow"/>
        </w:rPr>
        <w:t xml:space="preserve"> </w:t>
      </w:r>
      <w:r w:rsidR="00EA0823" w:rsidRPr="00455B71">
        <w:rPr>
          <w:highlight w:val="yellow"/>
        </w:rPr>
        <w:t xml:space="preserve">                   </w:t>
      </w:r>
      <w:r w:rsidR="00607CFB" w:rsidRPr="00455B71">
        <w:rPr>
          <w:b/>
          <w:bCs/>
          <w:color w:val="FF0000"/>
          <w:highlight w:val="yellow"/>
        </w:rPr>
        <w:t>ANY PEER PRESSURE</w:t>
      </w:r>
      <w:r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EA0823" w:rsidRPr="00455B71">
        <w:rPr>
          <w:b/>
          <w:bCs/>
          <w:color w:val="7030A0"/>
          <w:highlight w:val="yellow"/>
        </w:rPr>
        <w:t>ENSURE</w:t>
      </w:r>
      <w:r w:rsidR="00EA0823" w:rsidRPr="00455B71">
        <w:rPr>
          <w:highlight w:val="yellow"/>
        </w:rPr>
        <w:t xml:space="preserve"> </w:t>
      </w:r>
      <w:r w:rsidR="00EA0823" w:rsidRPr="00455B71">
        <w:rPr>
          <w:b/>
          <w:bCs/>
          <w:color w:val="FF0000"/>
          <w:highlight w:val="yellow"/>
        </w:rPr>
        <w:t xml:space="preserve">ANY </w:t>
      </w:r>
      <w:r w:rsidR="000403D6" w:rsidRPr="00455B71">
        <w:rPr>
          <w:b/>
          <w:bCs/>
          <w:color w:val="FF0000"/>
          <w:highlight w:val="yellow"/>
        </w:rPr>
        <w:t>PROPER ATTRIBUTATION</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92D050"/>
          <w:highlight w:val="yellow"/>
        </w:rPr>
        <w:t>TO</w:t>
      </w:r>
      <w:r w:rsidR="000403D6" w:rsidRPr="00455B71">
        <w:rPr>
          <w:b/>
          <w:bCs/>
          <w:highlight w:val="yellow"/>
        </w:rPr>
        <w:t xml:space="preserve"> </w:t>
      </w:r>
      <w:r w:rsidR="000403D6" w:rsidRPr="00455B71">
        <w:rPr>
          <w:b/>
          <w:bCs/>
          <w:color w:val="7030A0"/>
          <w:highlight w:val="yellow"/>
        </w:rPr>
        <w:t>ALLOW</w:t>
      </w:r>
      <w:r w:rsidR="000403D6" w:rsidRPr="00455B71">
        <w:rPr>
          <w:highlight w:val="yellow"/>
        </w:rPr>
        <w:t xml:space="preserve"> </w:t>
      </w:r>
      <w:r w:rsidR="00EA0823" w:rsidRPr="00455B71">
        <w:rPr>
          <w:highlight w:val="yellow"/>
        </w:rPr>
        <w:t xml:space="preserve">                              </w:t>
      </w:r>
      <w:r w:rsidR="00607CFB" w:rsidRPr="00455B71">
        <w:rPr>
          <w:b/>
          <w:bCs/>
          <w:color w:val="FF0000"/>
          <w:highlight w:val="yellow"/>
        </w:rPr>
        <w:t xml:space="preserve">ALL </w:t>
      </w:r>
      <w:r w:rsidR="000403D6" w:rsidRPr="00455B71">
        <w:rPr>
          <w:b/>
          <w:bCs/>
          <w:color w:val="FF0000"/>
          <w:highlight w:val="yellow"/>
        </w:rPr>
        <w:t>CIVILIAN CASES</w:t>
      </w:r>
      <w:r w:rsidR="000403D6" w:rsidRPr="00455B71">
        <w:rPr>
          <w:highlight w:val="yellow"/>
        </w:rPr>
        <w:t xml:space="preserve"> </w:t>
      </w:r>
      <w:r w:rsidR="000403D6" w:rsidRPr="00455B71">
        <w:rPr>
          <w:b/>
          <w:bCs/>
          <w:color w:val="92D050"/>
          <w:highlight w:val="yellow"/>
        </w:rPr>
        <w:t>TO</w:t>
      </w:r>
      <w:r w:rsidR="000403D6" w:rsidRPr="00455B71">
        <w:rPr>
          <w:highlight w:val="yellow"/>
        </w:rPr>
        <w:t xml:space="preserve"> </w:t>
      </w:r>
      <w:r w:rsidR="000403D6" w:rsidRPr="00455B71">
        <w:rPr>
          <w:b/>
          <w:bCs/>
          <w:color w:val="7030A0"/>
          <w:highlight w:val="yellow"/>
        </w:rPr>
        <w:t>PROCEED</w:t>
      </w:r>
      <w:r w:rsidR="000403D6" w:rsidRPr="00455B71">
        <w:rPr>
          <w:highlight w:val="yellow"/>
        </w:rPr>
        <w:t xml:space="preserve">, </w:t>
      </w:r>
      <w:r w:rsidR="000403D6" w:rsidRPr="00455B71">
        <w:rPr>
          <w:b/>
          <w:bCs/>
          <w:color w:val="00B050"/>
          <w:highlight w:val="yellow"/>
        </w:rPr>
        <w:t>FAITHFULLY</w:t>
      </w:r>
      <w:r w:rsidR="000403D6" w:rsidRPr="00455B71">
        <w:rPr>
          <w:highlight w:val="yellow"/>
        </w:rPr>
        <w:t xml:space="preserve"> </w:t>
      </w:r>
      <w:r w:rsidR="000403D6" w:rsidRPr="00455B71">
        <w:rPr>
          <w:b/>
          <w:bCs/>
          <w:color w:val="00B0F0"/>
          <w:highlight w:val="yellow"/>
        </w:rPr>
        <w:t>AND</w:t>
      </w:r>
      <w:r w:rsidR="000403D6" w:rsidRPr="00455B71">
        <w:rPr>
          <w:highlight w:val="yellow"/>
        </w:rPr>
        <w:t xml:space="preserve"> </w:t>
      </w:r>
      <w:r w:rsidR="000403D6" w:rsidRPr="00455B71">
        <w:rPr>
          <w:b/>
          <w:bCs/>
          <w:color w:val="00B050"/>
          <w:highlight w:val="yellow"/>
        </w:rPr>
        <w:t>LEGALLY</w:t>
      </w:r>
      <w:r w:rsidR="000403D6" w:rsidRPr="00455B71">
        <w:rPr>
          <w:highlight w:val="yellow"/>
        </w:rPr>
        <w:t xml:space="preserve">, </w:t>
      </w:r>
      <w:r w:rsidR="000403D6" w:rsidRPr="00455B71">
        <w:rPr>
          <w:b/>
          <w:bCs/>
          <w:color w:val="FF0000"/>
          <w:highlight w:val="yellow"/>
        </w:rPr>
        <w:t>AT ALL TIMES, LITERALLY</w:t>
      </w:r>
      <w:r w:rsidR="00EA0823" w:rsidRPr="00455B71">
        <w:rPr>
          <w:highlight w:val="yellow"/>
        </w:rPr>
        <w:t xml:space="preserve">, </w:t>
      </w:r>
      <w:r w:rsidR="00EA0823" w:rsidRPr="00455B71">
        <w:rPr>
          <w:b/>
          <w:bCs/>
          <w:color w:val="00B0F0"/>
          <w:highlight w:val="yellow"/>
        </w:rPr>
        <w:t>IMPLICITLY-EXPLICITLY GLOBALLY VIRULENTLY DEFINED</w:t>
      </w:r>
      <w:r w:rsidR="00EA0823" w:rsidRPr="00455B71">
        <w:rPr>
          <w:highlight w:val="yellow"/>
        </w:rP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79EC1F58" w14:textId="77777777" w:rsidR="00A520BB" w:rsidRPr="00C0532F" w:rsidRDefault="00A520BB" w:rsidP="00E43965">
      <w:pPr>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5392DDD7" w14:textId="77777777" w:rsidR="00455B71" w:rsidRPr="00C0532F" w:rsidRDefault="00455B71" w:rsidP="00455B71">
      <w:pPr>
        <w:rPr>
          <w:b/>
          <w:bCs/>
        </w:rPr>
      </w:pPr>
      <w:r>
        <w:rPr>
          <w:b/>
          <w:sz w:val="24"/>
        </w:rPr>
        <w:t>WAR CRIMES PREVENTION PROTECTIVE SYSTEMS</w:t>
      </w:r>
    </w:p>
    <w:p w14:paraId="3CEC5F78" w14:textId="5B1DDB70" w:rsidR="00455B71" w:rsidRPr="00C0532F" w:rsidRDefault="00455B71" w:rsidP="00455B71">
      <w:pPr>
        <w:rPr>
          <w:b/>
          <w:bCs/>
        </w:rPr>
      </w:pPr>
      <w:r>
        <w:rPr>
          <w:b/>
          <w:sz w:val="24"/>
        </w:rPr>
        <w:lastRenderedPageBreak/>
        <w:t>SMOKING PREVENTION / LUNG PROTECTIVE SECURITY SYSTEMS</w:t>
      </w:r>
    </w:p>
    <w:p w14:paraId="4BF8C069" w14:textId="2E2FB1B5" w:rsidR="004A777F" w:rsidRPr="00FE5858" w:rsidRDefault="004A777F" w:rsidP="00A520BB">
      <w:pPr>
        <w:ind w:left="360" w:hanging="360"/>
        <w:jc w:val="both"/>
      </w:pPr>
      <w:r w:rsidRPr="00607CFB">
        <w:rPr>
          <w:highlight w:val="yellow"/>
          <w:u w:val="single"/>
        </w:rPr>
        <w:t xml:space="preserve">AUTONOMOUS SMOKING </w:t>
      </w:r>
      <w:r w:rsidR="00455B71">
        <w:rPr>
          <w:highlight w:val="yellow"/>
          <w:u w:val="single"/>
        </w:rPr>
        <w:t xml:space="preserve">COMMAND </w:t>
      </w:r>
      <w:r w:rsidRPr="00607CFB">
        <w:rPr>
          <w:highlight w:val="yellow"/>
          <w:u w:val="single"/>
        </w:rPr>
        <w:t>PREVENTION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 xml:space="preserve">ANY </w:t>
      </w:r>
      <w:r w:rsidR="007213CC" w:rsidRPr="00607CFB">
        <w:rPr>
          <w:b/>
          <w:bCs/>
          <w:color w:val="FF0000"/>
          <w:highlight w:val="yellow"/>
        </w:rPr>
        <w:t>SMOKING</w:t>
      </w:r>
      <w:r w:rsidR="00607CFB" w:rsidRPr="00607CFB">
        <w:rPr>
          <w:b/>
          <w:bCs/>
          <w:color w:val="FF0000"/>
          <w:highlight w:val="yellow"/>
        </w:rPr>
        <w:t xml:space="preserve"> COMMAND</w:t>
      </w:r>
      <w:r w:rsidR="007213CC" w:rsidRPr="00607CFB">
        <w:rPr>
          <w:highlight w:val="yellow"/>
        </w:rPr>
        <w:t xml:space="preserve"> </w:t>
      </w:r>
      <w:r w:rsidR="00607CFB" w:rsidRPr="00607CFB">
        <w:rPr>
          <w:b/>
          <w:bCs/>
          <w:color w:val="C00000"/>
          <w:highlight w:val="yellow"/>
        </w:rPr>
        <w:t>NEVER</w:t>
      </w:r>
      <w:r w:rsidR="00607CFB" w:rsidRPr="00607CFB">
        <w:rPr>
          <w:highlight w:val="yellow"/>
        </w:rPr>
        <w:t xml:space="preserve"> </w:t>
      </w:r>
      <w:r w:rsidR="00607CFB" w:rsidRPr="00607CFB">
        <w:rPr>
          <w:b/>
          <w:bCs/>
          <w:color w:val="7030A0"/>
          <w:highlight w:val="yellow"/>
        </w:rPr>
        <w:t>OCCURS</w:t>
      </w:r>
      <w:r w:rsidR="00607CFB"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644FD8">
        <w:rPr>
          <w:b/>
          <w:bCs/>
          <w:color w:val="7030A0"/>
          <w:highlight w:val="yellow"/>
        </w:rPr>
        <w:t>EXECUTES</w:t>
      </w:r>
      <w:r w:rsidR="00CA265F">
        <w:rPr>
          <w:highlight w:val="yellow"/>
        </w:rPr>
        <w:t xml:space="preserve">, </w:t>
      </w:r>
      <w:r w:rsidR="00CA265F" w:rsidRPr="00644FD8">
        <w:rPr>
          <w:b/>
          <w:bCs/>
          <w:color w:val="00B0F0"/>
          <w:highlight w:val="yellow"/>
        </w:rPr>
        <w:t>AND</w:t>
      </w:r>
      <w:r w:rsidR="00CA265F">
        <w:rPr>
          <w:highlight w:val="yellow"/>
        </w:rPr>
        <w:t xml:space="preserve"> </w:t>
      </w:r>
      <w:r w:rsidR="00CA265F" w:rsidRPr="00644FD8">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644FD8">
        <w:rPr>
          <w:b/>
          <w:bCs/>
          <w:color w:val="7030A0"/>
          <w:highlight w:val="yellow"/>
        </w:rPr>
        <w:t>OPERATED</w:t>
      </w:r>
      <w:r w:rsidR="00CA265F">
        <w:rPr>
          <w:highlight w:val="yellow"/>
        </w:rPr>
        <w:t>,</w:t>
      </w:r>
      <w:r w:rsidR="00607CFB" w:rsidRPr="00607CFB">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328D2BBA" w14:textId="13FD239E" w:rsidR="00455B71" w:rsidRPr="00FE5858" w:rsidRDefault="00455B71" w:rsidP="00455B71">
      <w:pPr>
        <w:ind w:left="360" w:hanging="360"/>
        <w:jc w:val="both"/>
      </w:pPr>
      <w:r w:rsidRPr="00995E94">
        <w:rPr>
          <w:highlight w:val="yellow"/>
          <w:u w:val="single"/>
        </w:rPr>
        <w:t>AUTONOMOUS SMOKING PURCHASE PREVENTION SECURITY SYSTEMS</w:t>
      </w:r>
      <w:r w:rsidRPr="00995E94">
        <w:rPr>
          <w:highlight w:val="yellow"/>
        </w:rPr>
        <w:t xml:space="preserve"> (</w:t>
      </w:r>
      <w:r w:rsidRPr="00995E94">
        <w:rPr>
          <w:b/>
          <w:bCs/>
          <w:highlight w:val="yellow"/>
        </w:rPr>
        <w:t>2022</w:t>
      </w:r>
      <w:r w:rsidRPr="00995E94">
        <w:rPr>
          <w:highlight w:val="yellow"/>
        </w:rPr>
        <w:t xml:space="preserve">) – </w:t>
      </w:r>
      <w:r w:rsidRPr="00995E94">
        <w:rPr>
          <w:b/>
          <w:bCs/>
          <w:color w:val="7030A0"/>
          <w:highlight w:val="yellow"/>
        </w:rPr>
        <w:t>ENSURES</w:t>
      </w:r>
      <w:r w:rsidRPr="00995E94">
        <w:rPr>
          <w:b/>
          <w:bCs/>
          <w:highlight w:val="yellow"/>
        </w:rPr>
        <w:t xml:space="preserve"> </w:t>
      </w:r>
      <w:r w:rsidRPr="00995E94">
        <w:rPr>
          <w:b/>
          <w:bCs/>
          <w:color w:val="92D050"/>
          <w:highlight w:val="yellow"/>
        </w:rPr>
        <w:t>THAT</w:t>
      </w:r>
      <w:r w:rsidRPr="00995E94">
        <w:rPr>
          <w:highlight w:val="yellow"/>
        </w:rPr>
        <w:t xml:space="preserve">                                  </w:t>
      </w:r>
      <w:r w:rsidRPr="00995E94">
        <w:rPr>
          <w:b/>
          <w:bCs/>
          <w:color w:val="FF0000"/>
          <w:highlight w:val="yellow"/>
        </w:rPr>
        <w:t>ANY SMOKING PURCHASE</w:t>
      </w:r>
      <w:r w:rsidRPr="00995E94">
        <w:rPr>
          <w:highlight w:val="yellow"/>
        </w:rPr>
        <w:t xml:space="preserve"> </w:t>
      </w:r>
      <w:r w:rsidRPr="00995E94">
        <w:rPr>
          <w:b/>
          <w:bCs/>
          <w:color w:val="C00000"/>
          <w:highlight w:val="yellow"/>
        </w:rPr>
        <w:t>NEVER</w:t>
      </w:r>
      <w:r w:rsidRPr="00995E94">
        <w:rPr>
          <w:highlight w:val="yellow"/>
        </w:rPr>
        <w:t xml:space="preserve"> </w:t>
      </w:r>
      <w:r w:rsidRPr="00995E94">
        <w:rPr>
          <w:b/>
          <w:bCs/>
          <w:color w:val="7030A0"/>
          <w:highlight w:val="yellow"/>
        </w:rPr>
        <w:t>OCCURS</w:t>
      </w:r>
      <w:r w:rsidRPr="00995E94">
        <w:rPr>
          <w:highlight w:val="yellow"/>
        </w:rPr>
        <w:t xml:space="preserve">, </w:t>
      </w:r>
      <w:r w:rsidRPr="00995E94">
        <w:rPr>
          <w:b/>
          <w:bCs/>
          <w:color w:val="92D050"/>
          <w:highlight w:val="yellow"/>
        </w:rPr>
        <w:t>INCLUDING</w:t>
      </w:r>
      <w:r w:rsidRPr="00995E94">
        <w:rPr>
          <w:highlight w:val="yellow"/>
        </w:rPr>
        <w:t xml:space="preserve">, </w:t>
      </w:r>
      <w:r w:rsidRPr="00995E94">
        <w:rPr>
          <w:b/>
          <w:bCs/>
          <w:color w:val="92D050"/>
          <w:highlight w:val="yellow"/>
        </w:rPr>
        <w:t>HOWEVER</w:t>
      </w:r>
      <w:r w:rsidRPr="00995E94">
        <w:rPr>
          <w:highlight w:val="yellow"/>
        </w:rPr>
        <w:t xml:space="preserve"> </w:t>
      </w:r>
      <w:r w:rsidRPr="00995E94">
        <w:rPr>
          <w:b/>
          <w:bCs/>
          <w:color w:val="C00000"/>
          <w:highlight w:val="yellow"/>
        </w:rPr>
        <w:t>NOT</w:t>
      </w:r>
      <w:r w:rsidRPr="00995E94">
        <w:rPr>
          <w:highlight w:val="yellow"/>
        </w:rPr>
        <w:t xml:space="preserve"> </w:t>
      </w:r>
      <w:r w:rsidRPr="00995E94">
        <w:rPr>
          <w:b/>
          <w:bCs/>
          <w:color w:val="7030A0"/>
          <w:highlight w:val="yellow"/>
        </w:rPr>
        <w:t>LIMITED</w:t>
      </w:r>
      <w:r w:rsidRPr="00995E94">
        <w:rPr>
          <w:highlight w:val="yellow"/>
        </w:rPr>
        <w:t xml:space="preserve"> </w:t>
      </w:r>
      <w:r w:rsidRPr="00995E94">
        <w:rPr>
          <w:b/>
          <w:bCs/>
          <w:color w:val="92D050"/>
          <w:highlight w:val="yellow"/>
        </w:rPr>
        <w:t>TO</w:t>
      </w:r>
      <w:r w:rsidRPr="00995E94">
        <w:rPr>
          <w:highlight w:val="yellow"/>
        </w:rPr>
        <w:t xml:space="preserve">                      </w:t>
      </w:r>
      <w:r w:rsidRPr="00995E94">
        <w:rPr>
          <w:b/>
          <w:bCs/>
          <w:color w:val="FF0000"/>
          <w:highlight w:val="yellow"/>
        </w:rPr>
        <w:t>ANY CIGARETTE</w:t>
      </w:r>
      <w:r w:rsidRPr="00995E94">
        <w:rPr>
          <w:highlight w:val="yellow"/>
        </w:rPr>
        <w:t>,</w:t>
      </w:r>
      <w:r w:rsidR="00995E94" w:rsidRPr="00995E94">
        <w:rPr>
          <w:highlight w:val="yellow"/>
        </w:rPr>
        <w:t xml:space="preserve"> </w:t>
      </w:r>
      <w:r w:rsidR="00995E94" w:rsidRPr="00995E94">
        <w:rPr>
          <w:b/>
          <w:bCs/>
          <w:color w:val="FF0000"/>
          <w:highlight w:val="yellow"/>
        </w:rPr>
        <w:t>ANY CIGARETTE PACK</w:t>
      </w:r>
      <w:r w:rsidR="00995E94" w:rsidRPr="00995E94">
        <w:rPr>
          <w:highlight w:val="yellow"/>
        </w:rPr>
        <w:t xml:space="preserve">, </w:t>
      </w:r>
      <w:r w:rsidR="00995E94" w:rsidRPr="00995E94">
        <w:rPr>
          <w:b/>
          <w:bCs/>
          <w:color w:val="FF0000"/>
          <w:highlight w:val="yellow"/>
        </w:rPr>
        <w:t>ANY SMOKING LIGHTER</w:t>
      </w:r>
      <w:r w:rsidR="00995E94" w:rsidRPr="00995E94">
        <w:rPr>
          <w:highlight w:val="yellow"/>
        </w:rPr>
        <w:t xml:space="preserve">, </w:t>
      </w:r>
      <w:r w:rsidR="00995E94" w:rsidRPr="00995E94">
        <w:rPr>
          <w:b/>
          <w:bCs/>
          <w:color w:val="FF0000"/>
          <w:highlight w:val="yellow"/>
        </w:rPr>
        <w:t>ANY SMOKING MATCH STICK</w:t>
      </w:r>
      <w:r w:rsidR="00995E94" w:rsidRPr="00995E94">
        <w:rPr>
          <w:highlight w:val="yellow"/>
        </w:rPr>
        <w:t xml:space="preserve">,   </w:t>
      </w:r>
      <w:r w:rsidR="00995E94" w:rsidRPr="00995E94">
        <w:rPr>
          <w:b/>
          <w:bCs/>
          <w:color w:val="FF0000"/>
          <w:highlight w:val="yellow"/>
        </w:rPr>
        <w:t>ANY SMOKING MATCHES</w:t>
      </w:r>
      <w:r w:rsidR="00995E94" w:rsidRPr="00995E94">
        <w:rPr>
          <w:highlight w:val="yellow"/>
        </w:rPr>
        <w:t xml:space="preserve">, </w:t>
      </w:r>
      <w:r w:rsidRPr="00995E94">
        <w:rPr>
          <w:b/>
          <w:bCs/>
          <w:color w:val="FF0000"/>
          <w:highlight w:val="yellow"/>
        </w:rPr>
        <w:t>ANY CIGAR</w:t>
      </w:r>
      <w:r w:rsidRPr="00995E94">
        <w:rPr>
          <w:highlight w:val="yellow"/>
        </w:rPr>
        <w:t>,</w:t>
      </w:r>
      <w:r w:rsidR="00995E94" w:rsidRPr="00995E94">
        <w:rPr>
          <w:highlight w:val="yellow"/>
        </w:rPr>
        <w:t xml:space="preserve"> </w:t>
      </w:r>
      <w:r w:rsidR="00995E94" w:rsidRPr="00995E94">
        <w:rPr>
          <w:b/>
          <w:bCs/>
          <w:color w:val="FF0000"/>
          <w:highlight w:val="yellow"/>
        </w:rPr>
        <w:t>ANY TOBACCO</w:t>
      </w:r>
      <w:r w:rsidR="00995E94" w:rsidRPr="00995E94">
        <w:rPr>
          <w:highlight w:val="yellow"/>
        </w:rPr>
        <w:t>,</w:t>
      </w:r>
      <w:r w:rsidRPr="00995E94">
        <w:rPr>
          <w:highlight w:val="yellow"/>
        </w:rPr>
        <w:t xml:space="preserve"> </w:t>
      </w:r>
      <w:r w:rsidRPr="00995E94">
        <w:rPr>
          <w:b/>
          <w:bCs/>
          <w:color w:val="FF0000"/>
          <w:highlight w:val="yellow"/>
        </w:rPr>
        <w:t>ANY SMOKING PIPE</w:t>
      </w:r>
      <w:r w:rsidRPr="00995E94">
        <w:rPr>
          <w:highlight w:val="yellow"/>
        </w:rPr>
        <w:t xml:space="preserve">, </w:t>
      </w:r>
      <w:r w:rsidRPr="00995E94">
        <w:rPr>
          <w:b/>
          <w:bCs/>
          <w:color w:val="FF0000"/>
          <w:highlight w:val="yellow"/>
        </w:rPr>
        <w:t>ANY MARIJUANA</w:t>
      </w:r>
      <w:r w:rsidRPr="00995E94">
        <w:rPr>
          <w:highlight w:val="yellow"/>
        </w:rPr>
        <w:t xml:space="preserve">, </w:t>
      </w:r>
      <w:r w:rsidR="00995E94" w:rsidRPr="00995E94">
        <w:rPr>
          <w:highlight w:val="yellow"/>
        </w:rPr>
        <w:t xml:space="preserve">   </w:t>
      </w:r>
      <w:r w:rsidRPr="00995E94">
        <w:rPr>
          <w:b/>
          <w:bCs/>
          <w:color w:val="FF0000"/>
          <w:highlight w:val="yellow"/>
        </w:rPr>
        <w:t>ANY SMOKING SUPPLY</w:t>
      </w:r>
      <w:r w:rsidRPr="00995E94">
        <w:rPr>
          <w:highlight w:val="yellow"/>
        </w:rPr>
        <w:t xml:space="preserve">, </w:t>
      </w:r>
      <w:r w:rsidR="00995E94" w:rsidRPr="00995E94">
        <w:rPr>
          <w:b/>
          <w:bCs/>
          <w:color w:val="00B0F0"/>
          <w:highlight w:val="yellow"/>
        </w:rPr>
        <w:t>OR</w:t>
      </w:r>
      <w:r w:rsidR="00995E94" w:rsidRPr="00995E94">
        <w:rPr>
          <w:highlight w:val="yellow"/>
        </w:rPr>
        <w:t xml:space="preserve"> </w:t>
      </w:r>
      <w:r w:rsidRPr="00995E94">
        <w:rPr>
          <w:b/>
          <w:bCs/>
          <w:color w:val="FF0000"/>
          <w:highlight w:val="yellow"/>
        </w:rPr>
        <w:t>ANY SMOKING PARAPHERNALIA</w:t>
      </w:r>
      <w:r w:rsidRPr="00995E94">
        <w:rPr>
          <w:highlight w:val="yellow"/>
        </w:rPr>
        <w:t xml:space="preserve">, </w:t>
      </w:r>
      <w:r w:rsidR="00995E94" w:rsidRPr="00995E94">
        <w:rPr>
          <w:highlight w:val="yellow"/>
        </w:rPr>
        <w:t xml:space="preserve">                                                      </w:t>
      </w:r>
      <w:r w:rsidRPr="00995E94">
        <w:rPr>
          <w:b/>
          <w:bCs/>
          <w:color w:val="00B0F0"/>
          <w:highlight w:val="yellow"/>
        </w:rPr>
        <w:t>IMPLICITLY-EXPLICITLY GLOBALLY VIRULENTLY DEFINED</w:t>
      </w:r>
      <w:r w:rsidRPr="00995E94">
        <w:rPr>
          <w:highlight w:val="yellow"/>
        </w:rPr>
        <w:t>.</w:t>
      </w:r>
    </w:p>
    <w:p w14:paraId="3CF8E173" w14:textId="08867DA4" w:rsidR="004A777F" w:rsidRDefault="004A777F" w:rsidP="004A777F">
      <w:pPr>
        <w:ind w:left="360" w:hanging="360"/>
        <w:jc w:val="both"/>
      </w:pPr>
      <w:r w:rsidRPr="00455B71">
        <w:rPr>
          <w:highlight w:val="yellow"/>
          <w:u w:val="single"/>
        </w:rPr>
        <w:t>AUTONOMOUS LUNG DAMAGES PREVENTION SECURITY SYSTEMS</w:t>
      </w:r>
      <w:r w:rsidRPr="00455B71">
        <w:rPr>
          <w:highlight w:val="yellow"/>
        </w:rPr>
        <w:t xml:space="preserve"> (</w:t>
      </w:r>
      <w:r w:rsidRPr="00455B71">
        <w:rPr>
          <w:b/>
          <w:bCs/>
          <w:highlight w:val="yellow"/>
        </w:rPr>
        <w:t>2022</w:t>
      </w:r>
      <w:r w:rsidRPr="00455B71">
        <w:rPr>
          <w:highlight w:val="yellow"/>
        </w:rPr>
        <w:t>) –</w:t>
      </w:r>
      <w:r w:rsidR="00CE476E" w:rsidRPr="00455B71">
        <w:rPr>
          <w:highlight w:val="yellow"/>
        </w:rPr>
        <w:t xml:space="preserve"> </w:t>
      </w:r>
      <w:r w:rsidR="008C3D69" w:rsidRPr="00455B71">
        <w:rPr>
          <w:b/>
          <w:bCs/>
          <w:color w:val="7030A0"/>
          <w:highlight w:val="yellow"/>
        </w:rPr>
        <w:t>ENSURES</w:t>
      </w:r>
      <w:r w:rsidR="008C3D69" w:rsidRPr="00455B71">
        <w:rPr>
          <w:b/>
          <w:bCs/>
          <w:highlight w:val="yellow"/>
        </w:rPr>
        <w:t xml:space="preserve"> </w:t>
      </w:r>
      <w:r w:rsidR="008C3D69" w:rsidRPr="00455B71">
        <w:rPr>
          <w:b/>
          <w:bCs/>
          <w:color w:val="92D050"/>
          <w:highlight w:val="yellow"/>
        </w:rPr>
        <w:t>THAT</w:t>
      </w:r>
      <w:r w:rsidRPr="00455B71">
        <w:rPr>
          <w:highlight w:val="yellow"/>
        </w:rPr>
        <w:t xml:space="preserve"> </w:t>
      </w:r>
      <w:r w:rsidR="00455B71" w:rsidRPr="00455B71">
        <w:rPr>
          <w:highlight w:val="yellow"/>
        </w:rPr>
        <w:t xml:space="preserve">                        </w:t>
      </w:r>
      <w:r w:rsidR="00455B71" w:rsidRPr="00455B71">
        <w:rPr>
          <w:b/>
          <w:bCs/>
          <w:color w:val="FF0000"/>
          <w:highlight w:val="yellow"/>
        </w:rPr>
        <w:t>ANY LUNG DAMAGE</w:t>
      </w:r>
      <w:r w:rsidR="00455B71" w:rsidRPr="00455B71">
        <w:rPr>
          <w:highlight w:val="yellow"/>
        </w:rPr>
        <w:t xml:space="preserve"> </w:t>
      </w:r>
      <w:r w:rsidR="00455B71" w:rsidRPr="00455B71">
        <w:rPr>
          <w:b/>
          <w:bCs/>
          <w:color w:val="C00000"/>
          <w:highlight w:val="yellow"/>
        </w:rPr>
        <w:t>NEVER</w:t>
      </w:r>
      <w:r w:rsidR="00455B71" w:rsidRPr="00455B71">
        <w:rPr>
          <w:highlight w:val="yellow"/>
        </w:rPr>
        <w:t xml:space="preserve"> </w:t>
      </w:r>
      <w:r w:rsidR="00455B71" w:rsidRPr="00455B71">
        <w:rPr>
          <w:b/>
          <w:bCs/>
          <w:color w:val="7030A0"/>
          <w:highlight w:val="yellow"/>
        </w:rPr>
        <w:t>OCCURS</w:t>
      </w:r>
      <w:r w:rsidR="00455B71" w:rsidRPr="00455B71">
        <w:rPr>
          <w:highlight w:val="yellow"/>
        </w:rPr>
        <w:t xml:space="preserve">, </w:t>
      </w:r>
      <w:r w:rsidR="00455B71" w:rsidRPr="00455B71">
        <w:rPr>
          <w:b/>
          <w:bCs/>
          <w:color w:val="00B0F0"/>
          <w:highlight w:val="yellow"/>
        </w:rPr>
        <w:t>IMPLICITLY-EXPLICITLY GLOBALLY VIRULENTLY DEFINED</w:t>
      </w:r>
      <w:r w:rsidR="00455B71" w:rsidRPr="00455B71">
        <w:rPr>
          <w:highlight w:val="yellow"/>
        </w:rPr>
        <w:t>.</w:t>
      </w:r>
    </w:p>
    <w:p w14:paraId="048B763C" w14:textId="220346D4" w:rsidR="004A777F" w:rsidRPr="005019E6" w:rsidRDefault="004A777F" w:rsidP="004A777F">
      <w:pPr>
        <w:ind w:left="360" w:hanging="360"/>
        <w:jc w:val="both"/>
      </w:pPr>
      <w:r w:rsidRPr="00607CFB">
        <w:rPr>
          <w:highlight w:val="yellow"/>
          <w:u w:val="single"/>
        </w:rPr>
        <w:t>AUTONOMOUS SMOKING CESSATION SECURITY SYSTEMS</w:t>
      </w:r>
      <w:r w:rsidRPr="00607CFB">
        <w:rPr>
          <w:highlight w:val="yellow"/>
        </w:rPr>
        <w:t xml:space="preserve"> (</w:t>
      </w:r>
      <w:r w:rsidRPr="00607CFB">
        <w:rPr>
          <w:b/>
          <w:bCs/>
          <w:highlight w:val="yellow"/>
        </w:rPr>
        <w:t>2022</w:t>
      </w:r>
      <w:r w:rsidRPr="00607CFB">
        <w:rPr>
          <w:highlight w:val="yellow"/>
        </w:rPr>
        <w:t>) –</w:t>
      </w:r>
      <w:r w:rsidR="00CE476E" w:rsidRPr="00607CFB">
        <w:rPr>
          <w:highlight w:val="yellow"/>
        </w:rPr>
        <w:t xml:space="preserve"> </w:t>
      </w:r>
      <w:r w:rsidR="008C3D69" w:rsidRPr="00607CFB">
        <w:rPr>
          <w:b/>
          <w:bCs/>
          <w:color w:val="7030A0"/>
          <w:highlight w:val="yellow"/>
        </w:rPr>
        <w:t>ENSURES</w:t>
      </w:r>
      <w:r w:rsidR="008C3D69" w:rsidRPr="00607CFB">
        <w:rPr>
          <w:b/>
          <w:bCs/>
          <w:highlight w:val="yellow"/>
        </w:rPr>
        <w:t xml:space="preserve"> </w:t>
      </w:r>
      <w:r w:rsidR="008C3D69" w:rsidRPr="00607CFB">
        <w:rPr>
          <w:b/>
          <w:bCs/>
          <w:color w:val="92D050"/>
          <w:highlight w:val="yellow"/>
        </w:rPr>
        <w:t>THAT</w:t>
      </w:r>
      <w:r w:rsidRPr="00607CFB">
        <w:rPr>
          <w:highlight w:val="yellow"/>
        </w:rPr>
        <w:t xml:space="preserve"> </w:t>
      </w:r>
      <w:r w:rsidR="00607CFB" w:rsidRPr="00607CFB">
        <w:rPr>
          <w:highlight w:val="yellow"/>
        </w:rPr>
        <w:t xml:space="preserve">                                  </w:t>
      </w:r>
      <w:r w:rsidR="00607CFB" w:rsidRPr="00607CFB">
        <w:rPr>
          <w:b/>
          <w:bCs/>
          <w:color w:val="FF0000"/>
          <w:highlight w:val="yellow"/>
        </w:rPr>
        <w:t>ANY SMOKING CESSATION COMMAND</w:t>
      </w:r>
      <w:r w:rsidR="00607CFB" w:rsidRPr="00607CFB">
        <w:rPr>
          <w:highlight w:val="yellow"/>
        </w:rPr>
        <w:t xml:space="preserve"> </w:t>
      </w:r>
      <w:r w:rsidR="00607CFB" w:rsidRPr="00607CFB">
        <w:rPr>
          <w:b/>
          <w:bCs/>
          <w:color w:val="00B050"/>
          <w:highlight w:val="yellow"/>
        </w:rPr>
        <w:t>ALWAYS</w:t>
      </w:r>
      <w:r w:rsidR="00607CFB" w:rsidRPr="00607CFB">
        <w:rPr>
          <w:highlight w:val="yellow"/>
        </w:rPr>
        <w:t xml:space="preserve"> </w:t>
      </w:r>
      <w:r w:rsidR="00607CFB" w:rsidRPr="00607CFB">
        <w:rPr>
          <w:b/>
          <w:bCs/>
          <w:color w:val="7030A0"/>
          <w:highlight w:val="yellow"/>
        </w:rPr>
        <w:t>OPERATES</w:t>
      </w:r>
      <w:r w:rsidR="00607CFB" w:rsidRPr="00607CFB">
        <w:rPr>
          <w:highlight w:val="yellow"/>
        </w:rPr>
        <w:t xml:space="preserve"> </w:t>
      </w:r>
      <w:r w:rsidR="00607CFB" w:rsidRPr="00607CFB">
        <w:rPr>
          <w:b/>
          <w:bCs/>
          <w:color w:val="00B050"/>
          <w:highlight w:val="yellow"/>
        </w:rPr>
        <w:t>NORMALLY</w:t>
      </w:r>
      <w:r w:rsidR="00CA265F">
        <w:rPr>
          <w:highlight w:val="yellow"/>
        </w:rPr>
        <w:t xml:space="preserve">, </w:t>
      </w:r>
      <w:r w:rsidR="00CA265F" w:rsidRPr="00644FD8">
        <w:rPr>
          <w:b/>
          <w:bCs/>
          <w:color w:val="92D050"/>
          <w:highlight w:val="yellow"/>
        </w:rPr>
        <w:t>INCLUDING BY</w:t>
      </w:r>
      <w:r w:rsidR="00CA265F">
        <w:rPr>
          <w:highlight w:val="yellow"/>
        </w:rPr>
        <w:t xml:space="preserve"> </w:t>
      </w:r>
      <w:r w:rsidR="00CA265F" w:rsidRPr="00644FD8">
        <w:rPr>
          <w:b/>
          <w:bCs/>
          <w:color w:val="7030A0"/>
          <w:highlight w:val="yellow"/>
        </w:rPr>
        <w:t>ENSURING</w:t>
      </w:r>
      <w:r w:rsidR="00CA265F">
        <w:rPr>
          <w:highlight w:val="yellow"/>
        </w:rPr>
        <w:t xml:space="preserve"> </w:t>
      </w:r>
      <w:r w:rsidR="00CA265F" w:rsidRPr="00644FD8">
        <w:rPr>
          <w:b/>
          <w:bCs/>
          <w:color w:val="92D050"/>
          <w:highlight w:val="yellow"/>
        </w:rPr>
        <w:t>THAT</w:t>
      </w:r>
      <w:r w:rsidR="00CA265F">
        <w:rPr>
          <w:highlight w:val="yellow"/>
        </w:rPr>
        <w:t xml:space="preserve"> </w:t>
      </w:r>
      <w:r w:rsidR="00CA265F" w:rsidRPr="00644FD8">
        <w:rPr>
          <w:b/>
          <w:bCs/>
          <w:color w:val="FF0000"/>
          <w:highlight w:val="yellow"/>
        </w:rPr>
        <w:t>ANY ANTI-SMOKING CESSATION COMMAND</w:t>
      </w:r>
      <w:r w:rsidR="00CA265F">
        <w:rPr>
          <w:highlight w:val="yellow"/>
        </w:rPr>
        <w:t xml:space="preserve"> </w:t>
      </w:r>
      <w:r w:rsidR="00CA265F" w:rsidRPr="00607CFB">
        <w:rPr>
          <w:b/>
          <w:bCs/>
          <w:color w:val="C00000"/>
          <w:highlight w:val="yellow"/>
        </w:rPr>
        <w:t>NEVER</w:t>
      </w:r>
      <w:r w:rsidR="00CA265F" w:rsidRPr="00607CFB">
        <w:rPr>
          <w:highlight w:val="yellow"/>
        </w:rPr>
        <w:t xml:space="preserve"> </w:t>
      </w:r>
      <w:r w:rsidR="00CA265F" w:rsidRPr="00607CFB">
        <w:rPr>
          <w:b/>
          <w:bCs/>
          <w:color w:val="7030A0"/>
          <w:highlight w:val="yellow"/>
        </w:rPr>
        <w:t>OCCURS</w:t>
      </w:r>
      <w:r w:rsidR="00CA265F" w:rsidRPr="00607CFB">
        <w:rPr>
          <w:highlight w:val="yellow"/>
        </w:rPr>
        <w:t>,</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EXECUTES</w:t>
      </w:r>
      <w:r w:rsidR="00CA265F">
        <w:rPr>
          <w:highlight w:val="yellow"/>
        </w:rPr>
        <w:t xml:space="preserve">, </w:t>
      </w:r>
      <w:r w:rsidR="00CA265F" w:rsidRPr="00EC5E42">
        <w:rPr>
          <w:b/>
          <w:bCs/>
          <w:color w:val="00B0F0"/>
          <w:highlight w:val="yellow"/>
        </w:rPr>
        <w:t>AND</w:t>
      </w:r>
      <w:r w:rsidR="00CA265F">
        <w:rPr>
          <w:highlight w:val="yellow"/>
        </w:rPr>
        <w:t xml:space="preserve"> </w:t>
      </w:r>
      <w:r w:rsidR="00CA265F" w:rsidRPr="00EC5E42">
        <w:rPr>
          <w:b/>
          <w:bCs/>
          <w:color w:val="92D050"/>
          <w:highlight w:val="yellow"/>
        </w:rPr>
        <w:t>IS</w:t>
      </w:r>
      <w:r w:rsidR="00CA265F">
        <w:rPr>
          <w:highlight w:val="yellow"/>
        </w:rPr>
        <w:t xml:space="preserve"> </w:t>
      </w:r>
      <w:r w:rsidR="00CA265F" w:rsidRPr="00607CFB">
        <w:rPr>
          <w:b/>
          <w:bCs/>
          <w:color w:val="C00000"/>
          <w:highlight w:val="yellow"/>
        </w:rPr>
        <w:t>NEVER</w:t>
      </w:r>
      <w:r w:rsidR="00CA265F">
        <w:rPr>
          <w:highlight w:val="yellow"/>
        </w:rPr>
        <w:t xml:space="preserve"> </w:t>
      </w:r>
      <w:r w:rsidR="00CA265F" w:rsidRPr="00EC5E42">
        <w:rPr>
          <w:b/>
          <w:bCs/>
          <w:color w:val="7030A0"/>
          <w:highlight w:val="yellow"/>
        </w:rPr>
        <w:t>OPERATED</w:t>
      </w:r>
      <w:r w:rsidR="00CA265F">
        <w:rPr>
          <w:highlight w:val="yellow"/>
        </w:rPr>
        <w:t xml:space="preserve">, </w:t>
      </w:r>
      <w:r w:rsidR="00607CFB" w:rsidRPr="00607CFB">
        <w:rPr>
          <w:b/>
          <w:bCs/>
          <w:color w:val="00B0F0"/>
          <w:highlight w:val="yellow"/>
        </w:rPr>
        <w:t>IMPLICITLY-EXPLICITLY GLOBALLY VIRULENTLY DEFINED</w:t>
      </w:r>
      <w:r w:rsidR="00607CFB" w:rsidRPr="00607CFB">
        <w:rPr>
          <w:highlight w:val="yellow"/>
        </w:rPr>
        <w:t>.</w:t>
      </w:r>
    </w:p>
    <w:p w14:paraId="76D1D336" w14:textId="31F3B87D" w:rsidR="00CA265F" w:rsidRPr="005019E6" w:rsidRDefault="00CA265F" w:rsidP="00CA265F">
      <w:pPr>
        <w:ind w:left="360" w:hanging="360"/>
        <w:jc w:val="both"/>
      </w:pPr>
      <w:commentRangeStart w:id="3"/>
      <w:r w:rsidRPr="000D6993">
        <w:rPr>
          <w:highlight w:val="yellow"/>
          <w:u w:val="single"/>
        </w:rPr>
        <w:t xml:space="preserve">AUTONOMOUS </w:t>
      </w:r>
      <w:r w:rsidRPr="00644FD8">
        <w:rPr>
          <w:highlight w:val="yellow"/>
          <w:u w:val="single"/>
        </w:rPr>
        <w:t>LIGHT HEADEDNESS PREVENTION</w:t>
      </w:r>
      <w:r w:rsidRPr="00CA265F">
        <w:rPr>
          <w:highlight w:val="yellow"/>
          <w:u w:val="single"/>
        </w:rPr>
        <w:t xml:space="preserve">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 xml:space="preserve">ANY </w:t>
      </w:r>
      <w:r w:rsidRPr="00644FD8">
        <w:rPr>
          <w:b/>
          <w:bCs/>
          <w:color w:val="FF0000"/>
          <w:highlight w:val="yellow"/>
        </w:rPr>
        <w:t>LIGHT HEADEDNESS</w:t>
      </w:r>
      <w:r w:rsidRPr="00CA265F">
        <w:rPr>
          <w:highlight w:val="yellow"/>
        </w:rPr>
        <w:t xml:space="preserve"> </w:t>
      </w:r>
      <w:r w:rsidRPr="00644FD8">
        <w:rPr>
          <w:b/>
          <w:bCs/>
          <w:color w:val="C00000"/>
          <w:highlight w:val="yellow"/>
        </w:rPr>
        <w:t>NEVER</w:t>
      </w:r>
      <w:r w:rsidRPr="00CA265F">
        <w:rPr>
          <w:highlight w:val="yellow"/>
        </w:rPr>
        <w:t xml:space="preserve"> </w:t>
      </w:r>
      <w:r w:rsidRPr="00644FD8">
        <w:rPr>
          <w:b/>
          <w:bCs/>
          <w:color w:val="7030A0"/>
          <w:highlight w:val="yellow"/>
        </w:rPr>
        <w:t>OCCURS</w:t>
      </w:r>
      <w:r w:rsidRPr="00CA265F">
        <w:rPr>
          <w:highlight w:val="yellow"/>
        </w:rPr>
        <w:t>,</w:t>
      </w:r>
      <w:r w:rsidRPr="00644FD8">
        <w:rPr>
          <w:highlight w:val="yellow"/>
        </w:rPr>
        <w:t xml:space="preserve"> </w:t>
      </w:r>
      <w:r w:rsidRPr="00CA265F">
        <w:rPr>
          <w:b/>
          <w:bCs/>
          <w:color w:val="00B0F0"/>
          <w:highlight w:val="yellow"/>
        </w:rPr>
        <w:t>IMPLICITLY-EXPLICITLY GLOBALLY VIRULENTLY DEFINED</w:t>
      </w:r>
      <w:r w:rsidRPr="00CA265F">
        <w:rPr>
          <w:highlight w:val="yellow"/>
        </w:rPr>
        <w:t>.</w:t>
      </w:r>
      <w:commentRangeEnd w:id="3"/>
      <w:r w:rsidRPr="00644FD8">
        <w:rPr>
          <w:rStyle w:val="CommentReference"/>
          <w:highlight w:val="yellow"/>
        </w:rPr>
        <w:commentReference w:id="3"/>
      </w:r>
    </w:p>
    <w:p w14:paraId="19FE042B" w14:textId="7F57BE51" w:rsidR="00CA265F" w:rsidRPr="005019E6" w:rsidRDefault="00CA265F" w:rsidP="00CA265F">
      <w:pPr>
        <w:ind w:left="360" w:hanging="360"/>
        <w:jc w:val="both"/>
      </w:pPr>
      <w:commentRangeStart w:id="4"/>
      <w:r w:rsidRPr="00CA265F">
        <w:rPr>
          <w:highlight w:val="yellow"/>
          <w:u w:val="single"/>
        </w:rPr>
        <w:t>AUTONOMOUS NERVOUSNESS PREVENTION SECURITY SYSTEMS</w:t>
      </w:r>
      <w:r w:rsidRPr="00CA265F">
        <w:rPr>
          <w:highlight w:val="yellow"/>
        </w:rPr>
        <w:t xml:space="preserve"> (</w:t>
      </w:r>
      <w:r w:rsidRPr="00CA265F">
        <w:rPr>
          <w:b/>
          <w:bCs/>
          <w:highlight w:val="yellow"/>
        </w:rPr>
        <w:t>2022</w:t>
      </w:r>
      <w:r w:rsidRPr="00CA265F">
        <w:rPr>
          <w:highlight w:val="yellow"/>
        </w:rPr>
        <w:t xml:space="preserve">) – </w:t>
      </w:r>
      <w:r w:rsidRPr="00CA265F">
        <w:rPr>
          <w:b/>
          <w:bCs/>
          <w:color w:val="7030A0"/>
          <w:highlight w:val="yellow"/>
        </w:rPr>
        <w:t>ENSURES</w:t>
      </w:r>
      <w:r w:rsidRPr="00CA265F">
        <w:rPr>
          <w:b/>
          <w:bCs/>
          <w:highlight w:val="yellow"/>
        </w:rPr>
        <w:t xml:space="preserve"> </w:t>
      </w:r>
      <w:r w:rsidRPr="00CA265F">
        <w:rPr>
          <w:b/>
          <w:bCs/>
          <w:color w:val="92D050"/>
          <w:highlight w:val="yellow"/>
        </w:rPr>
        <w:t>THAT</w:t>
      </w:r>
      <w:r w:rsidRPr="00CA265F">
        <w:rPr>
          <w:highlight w:val="yellow"/>
        </w:rPr>
        <w:t xml:space="preserve">                                   </w:t>
      </w:r>
      <w:r w:rsidRPr="00CA265F">
        <w:rPr>
          <w:b/>
          <w:bCs/>
          <w:color w:val="FF0000"/>
          <w:highlight w:val="yellow"/>
        </w:rPr>
        <w:t>ANY NERVOUSNESS</w:t>
      </w:r>
      <w:r w:rsidRPr="00CA265F">
        <w:rPr>
          <w:highlight w:val="yellow"/>
        </w:rPr>
        <w:t xml:space="preserve"> </w:t>
      </w:r>
      <w:r w:rsidRPr="00CA265F">
        <w:rPr>
          <w:b/>
          <w:bCs/>
          <w:color w:val="C00000"/>
          <w:highlight w:val="yellow"/>
        </w:rPr>
        <w:t>NEVER</w:t>
      </w:r>
      <w:r w:rsidRPr="00CA265F">
        <w:rPr>
          <w:highlight w:val="yellow"/>
        </w:rPr>
        <w:t xml:space="preserve"> </w:t>
      </w:r>
      <w:r w:rsidRPr="00CA265F">
        <w:rPr>
          <w:b/>
          <w:bCs/>
          <w:color w:val="7030A0"/>
          <w:highlight w:val="yellow"/>
        </w:rPr>
        <w:t>OCCURS</w:t>
      </w:r>
      <w:r w:rsidRPr="00CA265F">
        <w:rPr>
          <w:highlight w:val="yellow"/>
        </w:rPr>
        <w:t>,</w:t>
      </w:r>
      <w:r w:rsidRPr="00644FD8">
        <w:rPr>
          <w:highlight w:val="yellow"/>
        </w:rPr>
        <w:t xml:space="preserve"> </w:t>
      </w:r>
      <w:r w:rsidRPr="00CA265F">
        <w:rPr>
          <w:b/>
          <w:bCs/>
          <w:color w:val="00B0F0"/>
          <w:highlight w:val="yellow"/>
        </w:rPr>
        <w:t>IMPLICITLY-EXPLICITLY GLOBALLY VIRULENTLY DEFINED</w:t>
      </w:r>
      <w:r w:rsidRPr="00CA265F">
        <w:rPr>
          <w:highlight w:val="yellow"/>
        </w:rPr>
        <w:t>.</w:t>
      </w:r>
      <w:commentRangeEnd w:id="4"/>
      <w:r>
        <w:rPr>
          <w:rStyle w:val="CommentReference"/>
        </w:rPr>
        <w:commentReference w:id="4"/>
      </w: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B5525D0" w:rsidR="00A520BB" w:rsidRDefault="00A520BB" w:rsidP="00A520BB">
      <w:pPr>
        <w:ind w:left="360" w:hanging="360"/>
        <w:jc w:val="both"/>
      </w:pPr>
      <w:r>
        <w:rPr>
          <w:u w:val="single"/>
        </w:rPr>
        <w:t>AUTONOMOUS UBIQUITOUS MEMORY RETENTION SECURITY SYSTEMS</w:t>
      </w:r>
      <w:r>
        <w:t xml:space="preserve"> (</w:t>
      </w:r>
      <w:r w:rsidRPr="00FC1374">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D741C7">
        <w:t xml:space="preserve">, </w:t>
      </w:r>
      <w:r w:rsidR="00D741C7" w:rsidRPr="00F850AF">
        <w:rPr>
          <w:b/>
          <w:bCs/>
          <w:color w:val="00B0F0"/>
        </w:rPr>
        <w:t>IMPLICITLY-EXPLICITLY DEFINED</w:t>
      </w:r>
      <w:r w:rsidR="00D741C7">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1E57E0CB"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3B6FAB1D" w14:textId="485B733B" w:rsidR="00A520BB" w:rsidRDefault="00E65734" w:rsidP="00A520BB">
      <w:pPr>
        <w:ind w:left="360" w:hanging="360"/>
        <w:jc w:val="both"/>
      </w:pPr>
      <w:r w:rsidRPr="00995E94">
        <w:rPr>
          <w:highlight w:val="yellow"/>
          <w:u w:val="single"/>
        </w:rPr>
        <w:t xml:space="preserve">AUTONOMOUS </w:t>
      </w:r>
      <w:r w:rsidR="00A520BB" w:rsidRPr="00995E94">
        <w:rPr>
          <w:highlight w:val="yellow"/>
          <w:u w:val="single"/>
        </w:rPr>
        <w:t>VIRTUAL ENVIRONMENT HISTORY SECURITY SYSTEMS</w:t>
      </w:r>
      <w:r w:rsidR="00A520BB" w:rsidRPr="00995E94">
        <w:rPr>
          <w:highlight w:val="yellow"/>
        </w:rPr>
        <w:t xml:space="preserve"> (</w:t>
      </w:r>
      <w:r w:rsidR="00A520BB" w:rsidRPr="00995E94">
        <w:rPr>
          <w:b/>
          <w:bCs/>
          <w:highlight w:val="yellow"/>
        </w:rPr>
        <w:t>2022</w:t>
      </w:r>
      <w:r w:rsidR="00A520BB" w:rsidRPr="00995E94">
        <w:rPr>
          <w:highlight w:val="yellow"/>
        </w:rPr>
        <w:t>) –</w:t>
      </w:r>
      <w:r w:rsidR="00CE476E" w:rsidRPr="00995E94">
        <w:rPr>
          <w:highlight w:val="yellow"/>
        </w:rPr>
        <w:t xml:space="preserve"> </w:t>
      </w:r>
      <w:r w:rsidR="008C3D69" w:rsidRPr="00995E94">
        <w:rPr>
          <w:b/>
          <w:bCs/>
          <w:color w:val="7030A0"/>
          <w:highlight w:val="yellow"/>
        </w:rPr>
        <w:t>ENSURES</w:t>
      </w:r>
      <w:r w:rsidR="008C3D69" w:rsidRPr="00995E94">
        <w:rPr>
          <w:b/>
          <w:bCs/>
          <w:highlight w:val="yellow"/>
        </w:rPr>
        <w:t xml:space="preserve"> </w:t>
      </w:r>
      <w:r w:rsidR="008C3D69" w:rsidRPr="00995E94">
        <w:rPr>
          <w:b/>
          <w:bCs/>
          <w:color w:val="92D050"/>
          <w:highlight w:val="yellow"/>
        </w:rPr>
        <w:t>THAT</w:t>
      </w:r>
      <w:r w:rsidR="00A520BB" w:rsidRPr="00995E94">
        <w:rPr>
          <w:highlight w:val="yellow"/>
        </w:rPr>
        <w:t xml:space="preserve"> </w:t>
      </w:r>
      <w:r w:rsidR="000F5975" w:rsidRPr="00995E94">
        <w:rPr>
          <w:highlight w:val="yellow"/>
        </w:rPr>
        <w:t xml:space="preserve">               </w:t>
      </w:r>
      <w:r w:rsidR="000F5975" w:rsidRPr="00995E94">
        <w:rPr>
          <w:b/>
          <w:bCs/>
          <w:color w:val="FF0000"/>
          <w:highlight w:val="yellow"/>
        </w:rPr>
        <w:t xml:space="preserve">ALL </w:t>
      </w:r>
      <w:r w:rsidR="00A520BB" w:rsidRPr="00995E94">
        <w:rPr>
          <w:b/>
          <w:bCs/>
          <w:color w:val="FF0000"/>
          <w:highlight w:val="yellow"/>
        </w:rPr>
        <w:t xml:space="preserve">VIRTUAL ENVIRONMENT </w:t>
      </w:r>
      <w:r w:rsidR="000F5975" w:rsidRPr="00995E94">
        <w:rPr>
          <w:b/>
          <w:bCs/>
          <w:color w:val="FF0000"/>
          <w:highlight w:val="yellow"/>
        </w:rPr>
        <w:t>HISTORY</w:t>
      </w:r>
      <w:r w:rsidR="000F5975" w:rsidRPr="00995E94">
        <w:rPr>
          <w:highlight w:val="yellow"/>
        </w:rPr>
        <w:t xml:space="preserve"> </w:t>
      </w:r>
      <w:r w:rsidR="000F5975" w:rsidRPr="00995E94">
        <w:rPr>
          <w:b/>
          <w:bCs/>
          <w:color w:val="92D050"/>
          <w:highlight w:val="yellow"/>
        </w:rPr>
        <w:t>IS</w:t>
      </w:r>
      <w:r w:rsidR="000F5975" w:rsidRPr="00995E94">
        <w:rPr>
          <w:highlight w:val="yellow"/>
        </w:rPr>
        <w:t xml:space="preserve"> </w:t>
      </w:r>
      <w:r w:rsidR="000F5975" w:rsidRPr="00995E94">
        <w:rPr>
          <w:b/>
          <w:bCs/>
          <w:color w:val="7030A0"/>
          <w:highlight w:val="yellow"/>
        </w:rPr>
        <w:t>CLEANED</w:t>
      </w:r>
      <w:r w:rsidR="000F5975" w:rsidRPr="00995E94">
        <w:rPr>
          <w:highlight w:val="yellow"/>
        </w:rPr>
        <w:t xml:space="preserve"> </w:t>
      </w:r>
      <w:r w:rsidR="000F5975" w:rsidRPr="00995E94">
        <w:rPr>
          <w:b/>
          <w:bCs/>
          <w:color w:val="0070C0"/>
          <w:highlight w:val="yellow"/>
        </w:rPr>
        <w:t>OF</w:t>
      </w:r>
      <w:r w:rsidR="000F5975" w:rsidRPr="00995E94">
        <w:rPr>
          <w:highlight w:val="yellow"/>
        </w:rPr>
        <w:t xml:space="preserve"> </w:t>
      </w:r>
      <w:r w:rsidR="000F5975" w:rsidRPr="00995E94">
        <w:rPr>
          <w:b/>
          <w:bCs/>
          <w:color w:val="FF0000"/>
          <w:highlight w:val="yellow"/>
        </w:rPr>
        <w:t>ANY WRONGDOING</w:t>
      </w:r>
      <w:r w:rsidR="000F5975" w:rsidRPr="00995E94">
        <w:rPr>
          <w:highlight w:val="yellow"/>
        </w:rPr>
        <w:t xml:space="preserve"> </w:t>
      </w:r>
      <w:r w:rsidR="000F5975" w:rsidRPr="00995E94">
        <w:rPr>
          <w:b/>
          <w:bCs/>
          <w:color w:val="00B0F0"/>
          <w:highlight w:val="yellow"/>
        </w:rPr>
        <w:t>OR</w:t>
      </w:r>
      <w:r w:rsidR="000F5975" w:rsidRPr="00995E94">
        <w:rPr>
          <w:highlight w:val="yellow"/>
        </w:rPr>
        <w:t xml:space="preserve">                                  </w:t>
      </w:r>
      <w:r w:rsidR="000F5975" w:rsidRPr="00995E94">
        <w:rPr>
          <w:b/>
          <w:bCs/>
          <w:color w:val="FF0000"/>
          <w:highlight w:val="yellow"/>
        </w:rPr>
        <w:t>ANY MISINFORMATION</w:t>
      </w:r>
      <w:r w:rsidR="000F5975" w:rsidRPr="00995E94">
        <w:rPr>
          <w:highlight w:val="yellow"/>
        </w:rPr>
        <w:t xml:space="preserve"> </w:t>
      </w:r>
      <w:r w:rsidR="000F5975" w:rsidRPr="00995E94">
        <w:rPr>
          <w:b/>
          <w:bCs/>
          <w:color w:val="0070C0"/>
          <w:highlight w:val="yellow"/>
        </w:rPr>
        <w:t>BY</w:t>
      </w:r>
      <w:r w:rsidR="000F5975" w:rsidRPr="00995E94">
        <w:rPr>
          <w:highlight w:val="yellow"/>
        </w:rPr>
        <w:t xml:space="preserve"> </w:t>
      </w:r>
      <w:r w:rsidR="000F5975" w:rsidRPr="00995E94">
        <w:rPr>
          <w:b/>
          <w:bCs/>
          <w:color w:val="FF0000"/>
          <w:highlight w:val="yellow"/>
        </w:rPr>
        <w:t>ANY FOREIGN ACTOR</w:t>
      </w:r>
      <w:r w:rsidR="00995E94" w:rsidRPr="00995E94">
        <w:rPr>
          <w:highlight w:val="yellow"/>
        </w:rPr>
        <w:t xml:space="preserve">,                                                                         </w:t>
      </w:r>
      <w:r w:rsidR="00995E94" w:rsidRPr="00995E94">
        <w:rPr>
          <w:b/>
          <w:bCs/>
          <w:color w:val="00B0F0"/>
          <w:highlight w:val="yellow"/>
        </w:rPr>
        <w:t>IMPLICITLY-EXPLICITLY GLOBALLY VIRULENTLY DEFINED</w:t>
      </w:r>
      <w:r w:rsidR="00995E94" w:rsidRPr="00995E94">
        <w:rPr>
          <w:highlight w:val="yellow"/>
        </w:rPr>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4CC5F107"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787133">
        <w:t xml:space="preserve"> there is proper security over </w:t>
      </w:r>
      <w:r w:rsidR="00EF30FD">
        <w:t>everyone</w:t>
      </w:r>
      <w:r w:rsidR="00A520BB" w:rsidRPr="00787133">
        <w:t xml:space="preserve"> within </w:t>
      </w:r>
      <w:r w:rsidR="00A520BB" w:rsidRPr="00B559DE">
        <w:rPr>
          <w:b/>
          <w:bCs/>
        </w:rPr>
        <w:t>THE VIRTUAL ENVIRONMENT</w:t>
      </w:r>
      <w:r w:rsidR="00D741C7">
        <w:t xml:space="preserve">, </w:t>
      </w:r>
      <w:r w:rsidR="00D741C7" w:rsidRPr="00F850AF">
        <w:rPr>
          <w:b/>
          <w:bCs/>
          <w:color w:val="00B0F0"/>
        </w:rPr>
        <w:t>IMPLICITLY-EXPLICITLY DEFINED</w:t>
      </w:r>
      <w:r w:rsidR="00D741C7">
        <w:t>.</w:t>
      </w:r>
    </w:p>
    <w:p w14:paraId="0F0AD9B9" w14:textId="4F7C0227"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D741C7">
        <w:t xml:space="preserve">, </w:t>
      </w:r>
      <w:r w:rsidR="00D741C7" w:rsidRPr="00F850AF">
        <w:rPr>
          <w:b/>
          <w:bCs/>
          <w:color w:val="00B0F0"/>
        </w:rPr>
        <w:t>IMPLICITLY-EXPLICITLY DEFINED</w:t>
      </w:r>
      <w:r w:rsidR="00D741C7">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2CAC9526"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D741C7">
        <w:t xml:space="preserve">, </w:t>
      </w:r>
      <w:r w:rsidR="00D741C7" w:rsidRPr="00F850AF">
        <w:rPr>
          <w:b/>
          <w:bCs/>
          <w:color w:val="00B0F0"/>
        </w:rPr>
        <w:t>IMPLICITLY-EXPLICITLY DEFINED</w:t>
      </w:r>
      <w:r w:rsidR="00D741C7">
        <w:t>.</w:t>
      </w:r>
    </w:p>
    <w:p w14:paraId="14C7D523" w14:textId="2826040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D741C7">
        <w:t xml:space="preserve">, </w:t>
      </w:r>
      <w:r w:rsidR="00D741C7" w:rsidRPr="00F850AF">
        <w:rPr>
          <w:b/>
          <w:bCs/>
          <w:color w:val="00B0F0"/>
        </w:rPr>
        <w:t>IMPLICITLY-EXPLICITLY DEFINED</w:t>
      </w:r>
      <w:r w:rsidR="00D741C7">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34F3FC3F"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D741C7">
        <w:t xml:space="preserve">, </w:t>
      </w:r>
      <w:r w:rsidR="00D741C7" w:rsidRPr="00F850AF">
        <w:rPr>
          <w:b/>
          <w:bCs/>
          <w:color w:val="00B0F0"/>
        </w:rPr>
        <w:t>IMPLICITLY-EXPLICITLY DEFINED</w:t>
      </w:r>
      <w:r w:rsidR="00D741C7">
        <w:t>.</w:t>
      </w:r>
    </w:p>
    <w:p w14:paraId="62C8D52A" w14:textId="35937C9C"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D741C7">
        <w:t xml:space="preserve">, </w:t>
      </w:r>
      <w:r w:rsidR="00D741C7" w:rsidRPr="00F850AF">
        <w:rPr>
          <w:b/>
          <w:bCs/>
          <w:color w:val="00B0F0"/>
        </w:rPr>
        <w:t>IMPLICITLY-EXPLICITLY DEFINED</w:t>
      </w:r>
      <w:r w:rsidR="00D741C7">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645AF508"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074F7D0F" w:rsidR="00A520BB" w:rsidRDefault="00A520BB" w:rsidP="00A520BB">
      <w:pPr>
        <w:ind w:left="360" w:hanging="360"/>
        <w:jc w:val="both"/>
      </w:pPr>
      <w:r>
        <w:rPr>
          <w:u w:val="single"/>
        </w:rPr>
        <w:t>AUTONOMOUS DICTIONARY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as needed, to ensure security</w:t>
      </w:r>
      <w:r w:rsidR="00D741C7">
        <w:t xml:space="preserve">, </w:t>
      </w:r>
      <w:r w:rsidR="00D741C7" w:rsidRPr="00F850AF">
        <w:rPr>
          <w:b/>
          <w:bCs/>
          <w:color w:val="00B0F0"/>
        </w:rPr>
        <w:t>IMPLICITLY-EXPLICITLY DEFINED</w:t>
      </w:r>
      <w:r w:rsidR="00D741C7">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05B03135"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6E24603D"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012BBA59"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D741C7">
        <w:t xml:space="preserve">, </w:t>
      </w:r>
      <w:r w:rsidR="00D741C7" w:rsidRPr="00F850AF">
        <w:rPr>
          <w:b/>
          <w:bCs/>
          <w:color w:val="00B0F0"/>
        </w:rPr>
        <w:t>IMPLICITLY-EXPLICITLY DEFINED</w:t>
      </w:r>
      <w:r w:rsidR="00D741C7">
        <w:t>.</w:t>
      </w:r>
    </w:p>
    <w:p w14:paraId="797B6825" w14:textId="77309D09"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D741C7">
        <w:t xml:space="preserve">, </w:t>
      </w:r>
      <w:r w:rsidR="00D741C7" w:rsidRPr="00F850AF">
        <w:rPr>
          <w:b/>
          <w:bCs/>
          <w:color w:val="00B0F0"/>
        </w:rPr>
        <w:t>IMPLICITLY-EXPLICITLY DEFINED</w:t>
      </w:r>
      <w:r w:rsidR="00D741C7">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49A5E4B6"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D741C7">
        <w:t xml:space="preserve">, </w:t>
      </w:r>
      <w:r w:rsidR="00D741C7" w:rsidRPr="00F850AF">
        <w:rPr>
          <w:b/>
          <w:bCs/>
          <w:color w:val="00B0F0"/>
        </w:rPr>
        <w:t>IMPLICITLY-EXPLICITLY DEFINED</w:t>
      </w:r>
      <w:r w:rsidR="00D741C7">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1080BE4D"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D741C7">
        <w:t xml:space="preserve">, </w:t>
      </w:r>
      <w:r w:rsidR="00D741C7" w:rsidRPr="00F850AF">
        <w:rPr>
          <w:b/>
          <w:bCs/>
          <w:color w:val="00B0F0"/>
        </w:rPr>
        <w:t>IMPLICITLY-EXPLICITLY DEFINED</w:t>
      </w:r>
      <w:r w:rsidR="00D741C7">
        <w:t>.</w:t>
      </w:r>
    </w:p>
    <w:p w14:paraId="5B34B716" w14:textId="59F68ACD"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D741C7">
        <w:t xml:space="preserve">, </w:t>
      </w:r>
      <w:r w:rsidR="00D741C7" w:rsidRPr="00F850AF">
        <w:rPr>
          <w:b/>
          <w:bCs/>
          <w:color w:val="00B0F0"/>
        </w:rPr>
        <w:t>IMPLICITLY-EXPLICITLY DEFINED</w:t>
      </w:r>
      <w:r w:rsidR="00D741C7">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00705BBC" w:rsidR="00A520BB" w:rsidRPr="00C0532F" w:rsidRDefault="006127BF" w:rsidP="00A520BB">
      <w:pPr>
        <w:ind w:left="360" w:hanging="360"/>
        <w:jc w:val="both"/>
        <w:rPr>
          <w:b/>
          <w:bCs/>
        </w:rPr>
      </w:pPr>
      <w:bookmarkStart w:id="5" w:name="_Hlk115721877"/>
      <w:r>
        <w:rPr>
          <w:b/>
          <w:sz w:val="24"/>
        </w:rPr>
        <w:lastRenderedPageBreak/>
        <w:t xml:space="preserve">ILLEGAL </w:t>
      </w:r>
      <w:r w:rsidR="000B2AF4">
        <w:rPr>
          <w:b/>
          <w:sz w:val="24"/>
        </w:rPr>
        <w:t xml:space="preserve">PENTAGON </w:t>
      </w:r>
      <w:r w:rsidR="00BF0DF2">
        <w:rPr>
          <w:b/>
          <w:sz w:val="24"/>
        </w:rPr>
        <w:t>MODE</w:t>
      </w:r>
      <w:r w:rsidR="00A520BB">
        <w:rPr>
          <w:b/>
          <w:sz w:val="24"/>
        </w:rPr>
        <w:t xml:space="preserve"> </w:t>
      </w:r>
      <w:r w:rsidR="000B2AF4">
        <w:rPr>
          <w:b/>
          <w:sz w:val="24"/>
        </w:rPr>
        <w:t>PREVENTION PROTECTI</w:t>
      </w:r>
      <w:r>
        <w:rPr>
          <w:b/>
          <w:sz w:val="24"/>
        </w:rPr>
        <w:t>VE</w:t>
      </w:r>
      <w:r w:rsidR="000B2AF4">
        <w:rPr>
          <w:b/>
          <w:sz w:val="24"/>
        </w:rPr>
        <w:t xml:space="preserve"> </w:t>
      </w:r>
      <w:r>
        <w:rPr>
          <w:b/>
          <w:sz w:val="24"/>
        </w:rPr>
        <w:t xml:space="preserve">SECURITY </w:t>
      </w:r>
      <w:r w:rsidR="00A520BB">
        <w:rPr>
          <w:b/>
          <w:sz w:val="24"/>
        </w:rPr>
        <w:t>SYSTEMS</w:t>
      </w:r>
      <w:bookmarkEnd w:id="5"/>
    </w:p>
    <w:p w14:paraId="722D2813" w14:textId="7F353E54" w:rsidR="00B27AFA" w:rsidRDefault="00B27AFA" w:rsidP="00B27AFA">
      <w:pPr>
        <w:ind w:left="360" w:hanging="360"/>
        <w:jc w:val="both"/>
        <w:rPr>
          <w:u w:val="single"/>
        </w:rPr>
      </w:pPr>
      <w:r w:rsidRPr="00C734DD">
        <w:rPr>
          <w:u w:val="single"/>
        </w:rPr>
        <w:t xml:space="preserve">AUTONOMOUS </w:t>
      </w:r>
      <w:r>
        <w:rPr>
          <w:u w:val="single"/>
        </w:rPr>
        <w:t>BAD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sidR="00135533">
        <w:rPr>
          <w:b/>
          <w:bCs/>
          <w:color w:val="FF0000"/>
        </w:rPr>
        <w:t xml:space="preserve">AND EVERY </w:t>
      </w:r>
      <w:r>
        <w:rPr>
          <w:b/>
          <w:bCs/>
          <w:color w:val="FF0000"/>
        </w:rPr>
        <w:t>BAD</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6"/>
      <w:r w:rsidRPr="00BF0DF2">
        <w:rPr>
          <w:b/>
          <w:bCs/>
          <w:color w:val="C00000"/>
        </w:rPr>
        <w:t>NEVER</w:t>
      </w:r>
      <w:r w:rsidRPr="00B27AFA">
        <w:rPr>
          <w:b/>
          <w:bCs/>
        </w:rPr>
        <w:t xml:space="preserve"> </w:t>
      </w:r>
      <w:r w:rsidRPr="00135533">
        <w:rPr>
          <w:b/>
          <w:bCs/>
          <w:color w:val="FF0000"/>
        </w:rPr>
        <w:t>DOCUMENTED</w:t>
      </w:r>
      <w:commentRangeEnd w:id="6"/>
      <w:r w:rsidR="00ED0DB7">
        <w:rPr>
          <w:rStyle w:val="CommentReference"/>
        </w:rPr>
        <w:commentReference w:id="6"/>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ED0DB7" w:rsidRPr="00680B9F">
        <w:rPr>
          <w:b/>
          <w:bCs/>
          <w:color w:val="FF0000"/>
        </w:rPr>
        <w:t>ANY TRACKED OPTION</w:t>
      </w:r>
      <w:r w:rsidR="00ED0DB7">
        <w:t xml:space="preserve"> </w:t>
      </w:r>
      <w:r w:rsidR="00ED0DB7" w:rsidRPr="00680B9F">
        <w:rPr>
          <w:b/>
          <w:bCs/>
          <w:color w:val="0070C0"/>
        </w:rPr>
        <w:t>SHALL</w:t>
      </w:r>
      <w:r w:rsidR="00ED0DB7">
        <w:t xml:space="preserve"> </w:t>
      </w:r>
      <w:r w:rsidR="00ED0DB7" w:rsidRPr="00680B9F">
        <w:rPr>
          <w:b/>
          <w:bCs/>
          <w:color w:val="C00000"/>
        </w:rPr>
        <w:t>NEVER</w:t>
      </w:r>
      <w:r w:rsidR="00ED0DB7">
        <w:t xml:space="preserve"> </w:t>
      </w:r>
      <w:r w:rsidR="00ED0DB7" w:rsidRPr="00680B9F">
        <w:rPr>
          <w:b/>
          <w:bCs/>
          <w:color w:val="0070C0"/>
        </w:rPr>
        <w:t>BE</w:t>
      </w:r>
      <w:r w:rsidR="00ED0DB7">
        <w:t xml:space="preserve"> </w:t>
      </w:r>
      <w:r w:rsidR="00ED0DB7" w:rsidRPr="00680B9F">
        <w:rPr>
          <w:b/>
          <w:bCs/>
          <w:color w:val="7030A0"/>
        </w:rPr>
        <w:t>DISABLED</w:t>
      </w:r>
      <w:r w:rsidR="00ED0DB7">
        <w:t xml:space="preserve"> </w:t>
      </w:r>
      <w:r w:rsidR="00ED0DB7" w:rsidRPr="00680B9F">
        <w:rPr>
          <w:b/>
          <w:bCs/>
          <w:color w:val="0070C0"/>
        </w:rPr>
        <w:t>ON</w:t>
      </w:r>
      <w:r w:rsidR="00ED0DB7">
        <w:t xml:space="preserve"> </w:t>
      </w:r>
      <w:r w:rsidR="00ED0DB7" w:rsidRPr="00680B9F">
        <w:rPr>
          <w:b/>
          <w:bCs/>
          <w:color w:val="FF0000"/>
        </w:rPr>
        <w:t>ANY MODE</w:t>
      </w:r>
      <w:r w:rsidR="00135533">
        <w:t xml:space="preserve">, </w:t>
      </w:r>
      <w:r>
        <w:rPr>
          <w:b/>
          <w:bCs/>
          <w:color w:val="00B0F0"/>
        </w:rPr>
        <w:t>IMPLICITLY-EXPLICITLY GLOBALLY VIRULENTLY DEFINED</w:t>
      </w:r>
      <w:r>
        <w:t>.</w:t>
      </w:r>
    </w:p>
    <w:p w14:paraId="306D82AF" w14:textId="3BEE65DB" w:rsidR="00135533" w:rsidRDefault="00135533" w:rsidP="00135533">
      <w:pPr>
        <w:ind w:left="360" w:hanging="360"/>
        <w:jc w:val="both"/>
        <w:rPr>
          <w:u w:val="single"/>
        </w:rPr>
      </w:pPr>
      <w:r w:rsidRPr="00C734DD">
        <w:rPr>
          <w:u w:val="single"/>
        </w:rPr>
        <w:t xml:space="preserve">AUTONOMOUS </w:t>
      </w:r>
      <w:r>
        <w:rPr>
          <w:u w:val="single"/>
        </w:rPr>
        <w:t>BAD THING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AND EVERY BAD</w:t>
      </w:r>
      <w:r w:rsidRPr="00BF0DF2">
        <w:rPr>
          <w:b/>
          <w:bCs/>
          <w:color w:val="FF0000"/>
        </w:rPr>
        <w:t xml:space="preserve"> </w:t>
      </w:r>
      <w:r>
        <w:rPr>
          <w:b/>
          <w:bCs/>
          <w:color w:val="FF0000"/>
        </w:rPr>
        <w:t>THING</w:t>
      </w:r>
      <w:r>
        <w:t xml:space="preserve"> </w:t>
      </w:r>
      <w:r w:rsidRPr="00BF0DF2">
        <w:rPr>
          <w:b/>
          <w:bCs/>
          <w:color w:val="92D050"/>
        </w:rPr>
        <w:t>IS</w:t>
      </w:r>
      <w:r>
        <w:t xml:space="preserve"> </w:t>
      </w:r>
      <w:r w:rsidRPr="00EC5E42">
        <w:rPr>
          <w:b/>
          <w:bCs/>
          <w:color w:val="C00000"/>
        </w:rPr>
        <w:t>NEVER</w:t>
      </w:r>
      <w:r>
        <w:t xml:space="preserve"> </w:t>
      </w:r>
      <w:r w:rsidRPr="00135533">
        <w:rPr>
          <w:b/>
          <w:bCs/>
          <w:color w:val="FF000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ACTIVE</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ENABLED</w:t>
      </w:r>
      <w:r w:rsidRPr="00BF0DF2">
        <w:rPr>
          <w:b/>
          <w:bCs/>
          <w:color w:val="00B0F0"/>
        </w:rPr>
        <w:t xml:space="preserve"> AND</w:t>
      </w:r>
      <w:r>
        <w:t xml:space="preserve"> </w:t>
      </w:r>
      <w:r w:rsidRPr="00BF0DF2">
        <w:rPr>
          <w:b/>
          <w:bCs/>
          <w:color w:val="C00000"/>
        </w:rPr>
        <w:t>NEVER</w:t>
      </w:r>
      <w:r w:rsidRPr="00EC5E42">
        <w:rPr>
          <w:b/>
          <w:bCs/>
        </w:rPr>
        <w:t xml:space="preserve"> </w:t>
      </w:r>
      <w:r w:rsidRPr="00135533">
        <w:rPr>
          <w:b/>
          <w:bCs/>
          <w:color w:val="FF0000"/>
        </w:rPr>
        <w:t>ENABLED</w:t>
      </w:r>
      <w:r>
        <w:t xml:space="preserve"> </w:t>
      </w:r>
      <w:r w:rsidRPr="00BF0DF2">
        <w:rPr>
          <w:b/>
          <w:bCs/>
          <w:color w:val="00B0F0"/>
        </w:rPr>
        <w:t>AND</w:t>
      </w:r>
      <w:r>
        <w:t xml:space="preserve"> </w:t>
      </w:r>
      <w:r w:rsidRPr="00EC5E42">
        <w:rPr>
          <w:b/>
          <w:bCs/>
          <w:color w:val="C00000"/>
        </w:rPr>
        <w:t>NEVER</w:t>
      </w:r>
      <w:r>
        <w:t xml:space="preserve"> </w:t>
      </w:r>
      <w:r>
        <w:rPr>
          <w:b/>
          <w:bCs/>
          <w:color w:val="FF0000"/>
        </w:rPr>
        <w:t>ARMED</w:t>
      </w:r>
      <w:r w:rsidRPr="00BF0DF2">
        <w:rPr>
          <w:b/>
          <w:bCs/>
          <w:color w:val="00B0F0"/>
        </w:rPr>
        <w:t xml:space="preserve"> AND</w:t>
      </w:r>
      <w:r>
        <w:t xml:space="preserve"> </w:t>
      </w:r>
      <w:r w:rsidRPr="00BF0DF2">
        <w:rPr>
          <w:b/>
          <w:bCs/>
          <w:color w:val="C00000"/>
        </w:rPr>
        <w:t>NEVER</w:t>
      </w:r>
      <w:r w:rsidRPr="00EC5E42">
        <w:rPr>
          <w:b/>
          <w:bCs/>
        </w:rPr>
        <w:t xml:space="preserve"> </w:t>
      </w:r>
      <w:r>
        <w:rPr>
          <w:b/>
          <w:bCs/>
          <w:color w:val="FF0000"/>
        </w:rPr>
        <w:t>ARMED</w:t>
      </w:r>
      <w:r>
        <w:t xml:space="preserve"> </w:t>
      </w:r>
      <w:r w:rsidRPr="00BF0DF2">
        <w:rPr>
          <w:b/>
          <w:bCs/>
          <w:color w:val="00B0F0"/>
        </w:rPr>
        <w:t>AND</w:t>
      </w:r>
      <w:r>
        <w:t xml:space="preserve"> </w:t>
      </w:r>
      <w:r w:rsidRPr="00EC5E42">
        <w:rPr>
          <w:b/>
          <w:bCs/>
          <w:color w:val="C00000"/>
        </w:rPr>
        <w:t>NEVER</w:t>
      </w:r>
      <w:r>
        <w:t xml:space="preserve"> </w:t>
      </w:r>
      <w:r w:rsidRPr="00135533">
        <w:rPr>
          <w:b/>
          <w:bCs/>
          <w:color w:val="FF0000"/>
        </w:rPr>
        <w:t>IN USE</w:t>
      </w:r>
      <w:r w:rsidRPr="00BF0DF2">
        <w:rPr>
          <w:b/>
          <w:bCs/>
          <w:color w:val="00B0F0"/>
        </w:rPr>
        <w:t xml:space="preserve"> </w:t>
      </w:r>
      <w:r w:rsidRPr="00BF0DF2">
        <w:rPr>
          <w:b/>
          <w:bCs/>
          <w:color w:val="C00000"/>
        </w:rPr>
        <w:t>NEVER</w:t>
      </w:r>
      <w:r w:rsidRPr="00B27AFA">
        <w:rPr>
          <w:b/>
          <w:bCs/>
        </w:rPr>
        <w:t xml:space="preserve"> </w:t>
      </w:r>
      <w:r w:rsidRPr="00135533">
        <w:rPr>
          <w:b/>
          <w:bCs/>
          <w:color w:val="FF000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135533">
        <w:rPr>
          <w:b/>
          <w:bCs/>
          <w:color w:val="FF000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TURNED ON</w:t>
      </w:r>
      <w:r>
        <w:t xml:space="preserve"> </w:t>
      </w:r>
      <w:r w:rsidRPr="00B27AFA">
        <w:rPr>
          <w:b/>
          <w:bCs/>
          <w:color w:val="00B0F0"/>
        </w:rPr>
        <w:t>AND</w:t>
      </w:r>
      <w:r>
        <w:t xml:space="preserve"> </w:t>
      </w:r>
      <w:r w:rsidRPr="00B27AFA">
        <w:rPr>
          <w:b/>
          <w:bCs/>
          <w:color w:val="C00000"/>
        </w:rPr>
        <w:t>NEVER</w:t>
      </w:r>
      <w:r>
        <w:t xml:space="preserve"> </w:t>
      </w:r>
      <w:r w:rsidRPr="00135533">
        <w:rPr>
          <w:b/>
          <w:bCs/>
          <w:color w:val="FF000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ITEMIZED</w:t>
      </w:r>
      <w:r>
        <w:t xml:space="preserve"> </w:t>
      </w:r>
      <w:r w:rsidRPr="00BF0DF2">
        <w:rPr>
          <w:b/>
          <w:bCs/>
          <w:color w:val="00B0F0"/>
        </w:rPr>
        <w:t>AND</w:t>
      </w:r>
      <w:r>
        <w:t xml:space="preserve"> </w:t>
      </w:r>
      <w:commentRangeStart w:id="7"/>
      <w:r w:rsidRPr="00BF0DF2">
        <w:rPr>
          <w:b/>
          <w:bCs/>
          <w:color w:val="C00000"/>
        </w:rPr>
        <w:t>NEVER</w:t>
      </w:r>
      <w:r w:rsidRPr="00B27AFA">
        <w:rPr>
          <w:b/>
          <w:bCs/>
        </w:rPr>
        <w:t xml:space="preserve"> </w:t>
      </w:r>
      <w:r w:rsidRPr="00135533">
        <w:rPr>
          <w:b/>
          <w:bCs/>
          <w:color w:val="FF0000"/>
        </w:rPr>
        <w:t>DOCUMENTED</w:t>
      </w:r>
      <w:commentRangeEnd w:id="7"/>
      <w:r>
        <w:rPr>
          <w:rStyle w:val="CommentReference"/>
        </w:rPr>
        <w:commentReference w:id="7"/>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135533">
        <w:rPr>
          <w:b/>
          <w:bCs/>
          <w:color w:val="FF0000"/>
        </w:rPr>
        <w:t>EDITED</w:t>
      </w:r>
      <w:r>
        <w:t xml:space="preserve"> </w:t>
      </w:r>
      <w:r w:rsidRPr="00135533">
        <w:rPr>
          <w:b/>
          <w:bCs/>
          <w:color w:val="00B0F0"/>
        </w:rPr>
        <w:t>AND</w:t>
      </w:r>
      <w:r>
        <w:t xml:space="preserve">                         </w:t>
      </w:r>
      <w:r w:rsidRPr="00135533">
        <w:rPr>
          <w:b/>
          <w:bCs/>
          <w:color w:val="FF0000"/>
        </w:rPr>
        <w:t>ANYTHING ELSE, LITERALLY</w:t>
      </w:r>
      <w:r>
        <w:t xml:space="preserve">, </w:t>
      </w:r>
      <w:r w:rsidRPr="00680B9F">
        <w:rPr>
          <w:b/>
          <w:bCs/>
          <w:color w:val="00B0F0"/>
        </w:rPr>
        <w:t>AND</w:t>
      </w:r>
      <w:r>
        <w:t xml:space="preserve"> </w:t>
      </w:r>
      <w:r w:rsidRPr="00680B9F">
        <w:rPr>
          <w:b/>
          <w:bCs/>
          <w:color w:val="FF0000"/>
        </w:rPr>
        <w:t>ANY TRACKED OPTION</w:t>
      </w:r>
      <w:r>
        <w:t xml:space="preserve"> </w:t>
      </w:r>
      <w:r w:rsidRPr="00680B9F">
        <w:rPr>
          <w:b/>
          <w:bCs/>
          <w:color w:val="0070C0"/>
        </w:rPr>
        <w:t>SHALL</w:t>
      </w:r>
      <w:r>
        <w:t xml:space="preserve"> </w:t>
      </w:r>
      <w:r w:rsidRPr="00680B9F">
        <w:rPr>
          <w:b/>
          <w:bCs/>
          <w:color w:val="C00000"/>
        </w:rPr>
        <w:t>NEVER</w:t>
      </w:r>
      <w:r>
        <w:t xml:space="preserve"> </w:t>
      </w:r>
      <w:r w:rsidRPr="00680B9F">
        <w:rPr>
          <w:b/>
          <w:bCs/>
          <w:color w:val="0070C0"/>
        </w:rPr>
        <w:t>BE</w:t>
      </w:r>
      <w:r>
        <w:t xml:space="preserve"> </w:t>
      </w:r>
      <w:r w:rsidRPr="00680B9F">
        <w:rPr>
          <w:b/>
          <w:bCs/>
          <w:color w:val="7030A0"/>
        </w:rPr>
        <w:t>DISABLED</w:t>
      </w:r>
      <w:r>
        <w:t xml:space="preserve"> </w:t>
      </w:r>
      <w:r w:rsidRPr="00680B9F">
        <w:rPr>
          <w:b/>
          <w:bCs/>
          <w:color w:val="0070C0"/>
        </w:rPr>
        <w:t>ON</w:t>
      </w:r>
      <w:r>
        <w:t xml:space="preserve"> </w:t>
      </w:r>
      <w:r w:rsidRPr="00680B9F">
        <w:rPr>
          <w:b/>
          <w:bCs/>
          <w:color w:val="FF0000"/>
        </w:rPr>
        <w:t>ANY MODE</w:t>
      </w:r>
      <w:r>
        <w:t xml:space="preserve">, </w:t>
      </w:r>
      <w:r>
        <w:rPr>
          <w:b/>
          <w:bCs/>
          <w:color w:val="00B0F0"/>
        </w:rPr>
        <w:t>IMPLICITLY-EXPLICITLY GLOBALLY VIRULENTLY DEFINED</w:t>
      </w:r>
      <w:r>
        <w:t>.</w:t>
      </w:r>
    </w:p>
    <w:p w14:paraId="0F996E34" w14:textId="171FC772" w:rsidR="00DD3147" w:rsidRDefault="00DD3147" w:rsidP="00DD3147">
      <w:pPr>
        <w:ind w:left="360" w:hanging="360"/>
        <w:jc w:val="both"/>
        <w:rPr>
          <w:u w:val="single"/>
        </w:rPr>
      </w:pPr>
      <w:r w:rsidRPr="00C734DD">
        <w:rPr>
          <w:u w:val="single"/>
        </w:rPr>
        <w:t xml:space="preserve">AUTONOMOUS </w:t>
      </w:r>
      <w:r>
        <w:rPr>
          <w:u w:val="single"/>
        </w:rPr>
        <w:t xml:space="preserve">DANGER MODE PREVENTION </w:t>
      </w:r>
      <w:r w:rsidR="00022936">
        <w:rPr>
          <w:u w:val="single"/>
        </w:rPr>
        <w:t xml:space="preserve">PROTECTIVE </w:t>
      </w:r>
      <w:r>
        <w:rPr>
          <w:u w:val="single"/>
        </w:rPr>
        <w:t>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022936">
        <w:t xml:space="preserve">                         </w:t>
      </w:r>
      <w:r w:rsidR="00022936" w:rsidRPr="00BF0DF2">
        <w:rPr>
          <w:b/>
          <w:bCs/>
          <w:color w:val="FF0000"/>
        </w:rPr>
        <w:t>ANY</w:t>
      </w:r>
      <w:r w:rsidRPr="00BF0DF2">
        <w:rPr>
          <w:b/>
          <w:bCs/>
          <w:color w:val="FF0000"/>
        </w:rPr>
        <w:t xml:space="preserve"> DANGER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8"/>
      <w:r w:rsidR="00135533" w:rsidRPr="00BF0DF2">
        <w:rPr>
          <w:b/>
          <w:bCs/>
          <w:color w:val="C00000"/>
        </w:rPr>
        <w:t>NEVER</w:t>
      </w:r>
      <w:r w:rsidR="00135533" w:rsidRPr="00B27AFA">
        <w:rPr>
          <w:b/>
          <w:bCs/>
        </w:rPr>
        <w:t xml:space="preserve"> </w:t>
      </w:r>
      <w:r w:rsidR="00135533" w:rsidRPr="00135533">
        <w:rPr>
          <w:b/>
          <w:bCs/>
          <w:color w:val="FF0000"/>
        </w:rPr>
        <w:t>DOCUMENTED</w:t>
      </w:r>
      <w:commentRangeEnd w:id="8"/>
      <w:r w:rsidR="00135533">
        <w:rPr>
          <w:rStyle w:val="CommentReference"/>
        </w:rPr>
        <w:commentReference w:id="8"/>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0400C0D2" w14:textId="7C73DABC" w:rsidR="00955A4E" w:rsidRDefault="00955A4E" w:rsidP="00955A4E">
      <w:pPr>
        <w:ind w:left="360" w:hanging="360"/>
        <w:jc w:val="both"/>
        <w:rPr>
          <w:u w:val="single"/>
        </w:rPr>
      </w:pPr>
      <w:r w:rsidRPr="00C734DD">
        <w:rPr>
          <w:u w:val="single"/>
        </w:rPr>
        <w:t xml:space="preserve">AUTONOMOUS </w:t>
      </w:r>
      <w:r>
        <w:rPr>
          <w:u w:val="single"/>
        </w:rPr>
        <w:t>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9"/>
      <w:r w:rsidR="00135533" w:rsidRPr="00BF0DF2">
        <w:rPr>
          <w:b/>
          <w:bCs/>
          <w:color w:val="C00000"/>
        </w:rPr>
        <w:t>NEVER</w:t>
      </w:r>
      <w:r w:rsidR="00135533" w:rsidRPr="00B27AFA">
        <w:rPr>
          <w:b/>
          <w:bCs/>
        </w:rPr>
        <w:t xml:space="preserve"> </w:t>
      </w:r>
      <w:r w:rsidR="00135533" w:rsidRPr="00135533">
        <w:rPr>
          <w:b/>
          <w:bCs/>
          <w:color w:val="FF0000"/>
        </w:rPr>
        <w:t>DOCUMENTED</w:t>
      </w:r>
      <w:commentRangeEnd w:id="9"/>
      <w:r w:rsidR="00135533">
        <w:rPr>
          <w:rStyle w:val="CommentReference"/>
        </w:rPr>
        <w:commentReference w:id="9"/>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CE98D0F" w14:textId="52F8324F" w:rsidR="00A63D85" w:rsidRDefault="00A63D85" w:rsidP="00A63D85">
      <w:pPr>
        <w:ind w:left="360" w:hanging="360"/>
        <w:jc w:val="both"/>
        <w:rPr>
          <w:u w:val="single"/>
        </w:rPr>
      </w:pPr>
      <w:r w:rsidRPr="00C734DD">
        <w:rPr>
          <w:u w:val="single"/>
        </w:rPr>
        <w:t xml:space="preserve">AUTONOMOUS </w:t>
      </w:r>
      <w:r>
        <w:rPr>
          <w:u w:val="single"/>
        </w:rPr>
        <w:t>GENOCIDE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GENOCIDE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0"/>
      <w:r w:rsidR="00135533" w:rsidRPr="00BF0DF2">
        <w:rPr>
          <w:b/>
          <w:bCs/>
          <w:color w:val="C00000"/>
        </w:rPr>
        <w:t>NEVER</w:t>
      </w:r>
      <w:r w:rsidR="00135533" w:rsidRPr="00B27AFA">
        <w:rPr>
          <w:b/>
          <w:bCs/>
        </w:rPr>
        <w:t xml:space="preserve"> </w:t>
      </w:r>
      <w:r w:rsidR="00135533" w:rsidRPr="00135533">
        <w:rPr>
          <w:b/>
          <w:bCs/>
          <w:color w:val="FF0000"/>
        </w:rPr>
        <w:t>DOCUMENTED</w:t>
      </w:r>
      <w:commentRangeEnd w:id="10"/>
      <w:r w:rsidR="00135533">
        <w:rPr>
          <w:rStyle w:val="CommentReference"/>
        </w:rPr>
        <w:commentReference w:id="10"/>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2BDD47E" w14:textId="2300F25C" w:rsidR="00A63D85" w:rsidRDefault="00A63D85" w:rsidP="00A63D85">
      <w:pPr>
        <w:ind w:left="360" w:hanging="360"/>
        <w:jc w:val="both"/>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1"/>
      <w:r w:rsidR="00135533" w:rsidRPr="00BF0DF2">
        <w:rPr>
          <w:b/>
          <w:bCs/>
          <w:color w:val="C00000"/>
        </w:rPr>
        <w:t>NEVER</w:t>
      </w:r>
      <w:r w:rsidR="00135533" w:rsidRPr="00B27AFA">
        <w:rPr>
          <w:b/>
          <w:bCs/>
        </w:rPr>
        <w:t xml:space="preserve"> </w:t>
      </w:r>
      <w:r w:rsidR="00135533" w:rsidRPr="00135533">
        <w:rPr>
          <w:b/>
          <w:bCs/>
          <w:color w:val="FF0000"/>
        </w:rPr>
        <w:t>DOCUMENTED</w:t>
      </w:r>
      <w:commentRangeEnd w:id="11"/>
      <w:r w:rsidR="00135533">
        <w:rPr>
          <w:rStyle w:val="CommentReference"/>
        </w:rPr>
        <w:commentReference w:id="11"/>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1A268702" w14:textId="6DFF38F0" w:rsidR="00A63D85" w:rsidRDefault="00A63D85" w:rsidP="00A63D85">
      <w:pPr>
        <w:ind w:left="360" w:hanging="360"/>
        <w:jc w:val="both"/>
        <w:rPr>
          <w:u w:val="single"/>
        </w:rPr>
      </w:pPr>
      <w:r w:rsidRPr="00C734DD">
        <w:rPr>
          <w:u w:val="single"/>
        </w:rPr>
        <w:t xml:space="preserve">AUTONOMOUS </w:t>
      </w:r>
      <w:r>
        <w:rPr>
          <w:u w:val="single"/>
        </w:rPr>
        <w:t>CRIME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CRIME</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2"/>
      <w:r w:rsidR="00135533" w:rsidRPr="00BF0DF2">
        <w:rPr>
          <w:b/>
          <w:bCs/>
          <w:color w:val="C00000"/>
        </w:rPr>
        <w:t>NEVER</w:t>
      </w:r>
      <w:r w:rsidR="00135533" w:rsidRPr="00B27AFA">
        <w:rPr>
          <w:b/>
          <w:bCs/>
        </w:rPr>
        <w:t xml:space="preserve"> </w:t>
      </w:r>
      <w:r w:rsidR="00135533" w:rsidRPr="00135533">
        <w:rPr>
          <w:b/>
          <w:bCs/>
          <w:color w:val="FF0000"/>
        </w:rPr>
        <w:t>DOCUMENTED</w:t>
      </w:r>
      <w:commentRangeEnd w:id="12"/>
      <w:r w:rsidR="00135533">
        <w:rPr>
          <w:rStyle w:val="CommentReference"/>
        </w:rPr>
        <w:commentReference w:id="12"/>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6FF8B65" w14:textId="3110675A" w:rsidR="00955A4E" w:rsidRDefault="00955A4E" w:rsidP="00955A4E">
      <w:pPr>
        <w:ind w:left="360" w:hanging="360"/>
        <w:jc w:val="both"/>
        <w:rPr>
          <w:u w:val="single"/>
        </w:rPr>
      </w:pPr>
      <w:r w:rsidRPr="00C734DD">
        <w:rPr>
          <w:u w:val="single"/>
        </w:rPr>
        <w:t xml:space="preserve">AUTONOMOUS </w:t>
      </w:r>
      <w:r>
        <w:rPr>
          <w:u w:val="single"/>
        </w:rPr>
        <w:t>HIGH TREASON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HIGH TREASON</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3"/>
      <w:r w:rsidR="00135533" w:rsidRPr="00BF0DF2">
        <w:rPr>
          <w:b/>
          <w:bCs/>
          <w:color w:val="C00000"/>
        </w:rPr>
        <w:t>NEVER</w:t>
      </w:r>
      <w:r w:rsidR="00135533" w:rsidRPr="00B27AFA">
        <w:rPr>
          <w:b/>
          <w:bCs/>
        </w:rPr>
        <w:t xml:space="preserve"> </w:t>
      </w:r>
      <w:r w:rsidR="00135533" w:rsidRPr="00135533">
        <w:rPr>
          <w:b/>
          <w:bCs/>
          <w:color w:val="FF0000"/>
        </w:rPr>
        <w:t>DOCUMENTED</w:t>
      </w:r>
      <w:commentRangeEnd w:id="13"/>
      <w:r w:rsidR="00135533">
        <w:rPr>
          <w:rStyle w:val="CommentReference"/>
        </w:rPr>
        <w:commentReference w:id="13"/>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lastRenderedPageBreak/>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2B77A888" w14:textId="0B1533A3"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4"/>
      <w:r w:rsidR="00135533" w:rsidRPr="00BF0DF2">
        <w:rPr>
          <w:b/>
          <w:bCs/>
          <w:color w:val="C00000"/>
        </w:rPr>
        <w:t>NEVER</w:t>
      </w:r>
      <w:r w:rsidR="00135533" w:rsidRPr="00B27AFA">
        <w:rPr>
          <w:b/>
          <w:bCs/>
        </w:rPr>
        <w:t xml:space="preserve"> </w:t>
      </w:r>
      <w:r w:rsidR="00135533" w:rsidRPr="00135533">
        <w:rPr>
          <w:b/>
          <w:bCs/>
          <w:color w:val="FF0000"/>
        </w:rPr>
        <w:t>DOCUMENTED</w:t>
      </w:r>
      <w:commentRangeEnd w:id="14"/>
      <w:r w:rsidR="00135533">
        <w:rPr>
          <w:rStyle w:val="CommentReference"/>
        </w:rPr>
        <w:commentReference w:id="14"/>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507F0848" w14:textId="29C0E6FC" w:rsidR="00955A4E" w:rsidRDefault="00955A4E" w:rsidP="00955A4E">
      <w:pPr>
        <w:ind w:left="360" w:hanging="360"/>
        <w:jc w:val="both"/>
        <w:rPr>
          <w:u w:val="single"/>
        </w:rPr>
      </w:pPr>
      <w:r w:rsidRPr="00C734DD">
        <w:rPr>
          <w:u w:val="single"/>
        </w:rPr>
        <w:t xml:space="preserve">AUTONOMOUS </w:t>
      </w:r>
      <w:r>
        <w:rPr>
          <w:u w:val="single"/>
        </w:rPr>
        <w:t>CRIMINAL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CRIMINAL</w:t>
      </w:r>
      <w:r w:rsidRPr="00BF0DF2">
        <w:rPr>
          <w:b/>
          <w:bCs/>
          <w:color w:val="FF0000"/>
        </w:rPr>
        <w:t xml:space="preserve"> MODE</w:t>
      </w:r>
      <w:r w:rsidR="00135533">
        <w:t xml:space="preserve"> </w:t>
      </w:r>
      <w:r w:rsidR="00135533" w:rsidRPr="00BF0DF2">
        <w:rPr>
          <w:b/>
          <w:bCs/>
          <w:color w:val="92D050"/>
        </w:rPr>
        <w:t>IS</w:t>
      </w:r>
      <w:r w:rsidR="00135533">
        <w:t xml:space="preserve"> </w:t>
      </w:r>
      <w:r w:rsidR="00135533" w:rsidRPr="00EC5E42">
        <w:rPr>
          <w:b/>
          <w:bCs/>
          <w:color w:val="C00000"/>
        </w:rPr>
        <w:t>NEVER</w:t>
      </w:r>
      <w:r w:rsidR="00135533">
        <w:t xml:space="preserve"> </w:t>
      </w:r>
      <w:r w:rsidR="00135533" w:rsidRPr="00135533">
        <w:rPr>
          <w:b/>
          <w:bCs/>
          <w:color w:val="FF0000"/>
        </w:rPr>
        <w:t>ACTIVATED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ACTIVE</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ENABLED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ENABLED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Pr>
          <w:b/>
          <w:bCs/>
          <w:color w:val="FF0000"/>
        </w:rPr>
        <w:t>ARMED</w:t>
      </w:r>
      <w:r w:rsidR="00135533" w:rsidRPr="00BF0DF2">
        <w:rPr>
          <w:b/>
          <w:bCs/>
          <w:color w:val="00B0F0"/>
        </w:rPr>
        <w:t xml:space="preserve"> AND</w:t>
      </w:r>
      <w:r w:rsidR="00135533">
        <w:t xml:space="preserve"> </w:t>
      </w:r>
      <w:r w:rsidR="00135533" w:rsidRPr="00BF0DF2">
        <w:rPr>
          <w:b/>
          <w:bCs/>
          <w:color w:val="C00000"/>
        </w:rPr>
        <w:t>NEVER</w:t>
      </w:r>
      <w:r w:rsidR="00135533" w:rsidRPr="00EC5E42">
        <w:rPr>
          <w:b/>
          <w:bCs/>
        </w:rPr>
        <w:t xml:space="preserve"> </w:t>
      </w:r>
      <w:r w:rsidR="00135533">
        <w:rPr>
          <w:b/>
          <w:bCs/>
          <w:color w:val="FF0000"/>
        </w:rPr>
        <w:t>ARMED</w:t>
      </w:r>
      <w:r w:rsidR="00135533">
        <w:t xml:space="preserve"> </w:t>
      </w:r>
      <w:r w:rsidR="00135533" w:rsidRPr="00BF0DF2">
        <w:rPr>
          <w:b/>
          <w:bCs/>
          <w:color w:val="00B0F0"/>
        </w:rPr>
        <w:t>AND</w:t>
      </w:r>
      <w:r w:rsidR="00135533">
        <w:t xml:space="preserve"> </w:t>
      </w:r>
      <w:r w:rsidR="00135533" w:rsidRPr="00EC5E42">
        <w:rPr>
          <w:b/>
          <w:bCs/>
          <w:color w:val="C00000"/>
        </w:rPr>
        <w:t>NEVER</w:t>
      </w:r>
      <w:r w:rsidR="00135533">
        <w:t xml:space="preserve"> </w:t>
      </w:r>
      <w:r w:rsidR="00135533" w:rsidRPr="00135533">
        <w:rPr>
          <w:b/>
          <w:bCs/>
          <w:color w:val="FF0000"/>
        </w:rPr>
        <w:t>IN USE</w:t>
      </w:r>
      <w:r w:rsidR="00135533" w:rsidRPr="00BF0DF2">
        <w:rPr>
          <w:b/>
          <w:bCs/>
          <w:color w:val="00B0F0"/>
        </w:rPr>
        <w:t xml:space="preserve"> </w:t>
      </w:r>
      <w:r w:rsidR="00135533" w:rsidRPr="00BF0DF2">
        <w:rPr>
          <w:b/>
          <w:bCs/>
          <w:color w:val="C00000"/>
        </w:rPr>
        <w:t>NEVER</w:t>
      </w:r>
      <w:r w:rsidR="00135533" w:rsidRPr="00B27AFA">
        <w:rPr>
          <w:b/>
          <w:bCs/>
        </w:rPr>
        <w:t xml:space="preserve"> </w:t>
      </w:r>
      <w:r w:rsidR="00135533" w:rsidRPr="00135533">
        <w:rPr>
          <w:b/>
          <w:bCs/>
          <w:color w:val="FF0000"/>
        </w:rPr>
        <w:t>USED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EC5E42">
        <w:rPr>
          <w:b/>
          <w:bCs/>
        </w:rPr>
        <w:t xml:space="preserve"> </w:t>
      </w:r>
      <w:r w:rsidR="00135533" w:rsidRPr="00135533">
        <w:rPr>
          <w:b/>
          <w:bCs/>
          <w:color w:val="FF000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B27AFA">
        <w:rPr>
          <w:b/>
          <w:bCs/>
          <w:color w:val="00B050"/>
        </w:rPr>
        <w:t>ENGAGED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TURNED ON</w:t>
      </w:r>
      <w:r w:rsidR="00135533">
        <w:t xml:space="preserve"> </w:t>
      </w:r>
      <w:r w:rsidR="00135533" w:rsidRPr="00B27AFA">
        <w:rPr>
          <w:b/>
          <w:bCs/>
          <w:color w:val="00B0F0"/>
        </w:rPr>
        <w:t>AND</w:t>
      </w:r>
      <w:r w:rsidR="00135533">
        <w:t xml:space="preserve"> </w:t>
      </w:r>
      <w:r w:rsidR="00135533" w:rsidRPr="00B27AFA">
        <w:rPr>
          <w:b/>
          <w:bCs/>
          <w:color w:val="C00000"/>
        </w:rPr>
        <w:t>NEVER</w:t>
      </w:r>
      <w:r w:rsidR="00135533">
        <w:t xml:space="preserve"> </w:t>
      </w:r>
      <w:r w:rsidR="00135533" w:rsidRPr="00135533">
        <w:rPr>
          <w:b/>
          <w:bCs/>
          <w:color w:val="FF0000"/>
        </w:rPr>
        <w:t>VALIDATED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VALID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INSTALLED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WRITTEN</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ITEMIZED</w:t>
      </w:r>
      <w:r w:rsidR="00135533">
        <w:t xml:space="preserve"> </w:t>
      </w:r>
      <w:r w:rsidR="00135533" w:rsidRPr="00BF0DF2">
        <w:rPr>
          <w:b/>
          <w:bCs/>
          <w:color w:val="00B0F0"/>
        </w:rPr>
        <w:t>AND</w:t>
      </w:r>
      <w:r w:rsidR="00135533">
        <w:t xml:space="preserve"> </w:t>
      </w:r>
      <w:commentRangeStart w:id="15"/>
      <w:r w:rsidR="00135533" w:rsidRPr="00BF0DF2">
        <w:rPr>
          <w:b/>
          <w:bCs/>
          <w:color w:val="C00000"/>
        </w:rPr>
        <w:t>NEVER</w:t>
      </w:r>
      <w:r w:rsidR="00135533" w:rsidRPr="00B27AFA">
        <w:rPr>
          <w:b/>
          <w:bCs/>
        </w:rPr>
        <w:t xml:space="preserve"> </w:t>
      </w:r>
      <w:r w:rsidR="00135533" w:rsidRPr="00135533">
        <w:rPr>
          <w:b/>
          <w:bCs/>
          <w:color w:val="FF0000"/>
        </w:rPr>
        <w:t>DOCUMENTED</w:t>
      </w:r>
      <w:commentRangeEnd w:id="15"/>
      <w:r w:rsidR="00135533">
        <w:rPr>
          <w:rStyle w:val="CommentReference"/>
        </w:rPr>
        <w:commentReference w:id="15"/>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STORED</w:t>
      </w:r>
      <w:r w:rsidR="00135533">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SAVED</w:t>
      </w:r>
      <w:r w:rsidR="00135533" w:rsidRPr="00995E94">
        <w:t xml:space="preserve"> </w:t>
      </w:r>
      <w:r w:rsidR="00135533" w:rsidRPr="00BF0DF2">
        <w:rPr>
          <w:b/>
          <w:bCs/>
          <w:color w:val="00B0F0"/>
        </w:rPr>
        <w:t>AND</w:t>
      </w:r>
      <w:r w:rsidR="00135533">
        <w:t xml:space="preserve"> </w:t>
      </w:r>
      <w:r w:rsidR="00135533" w:rsidRPr="00BF0DF2">
        <w:rPr>
          <w:b/>
          <w:bCs/>
          <w:color w:val="C00000"/>
        </w:rPr>
        <w:t>NEVER</w:t>
      </w:r>
      <w:r w:rsidR="00135533" w:rsidRPr="00B27AFA">
        <w:rPr>
          <w:b/>
          <w:bCs/>
        </w:rPr>
        <w:t xml:space="preserve"> </w:t>
      </w:r>
      <w:r w:rsidR="00135533" w:rsidRPr="00135533">
        <w:rPr>
          <w:b/>
          <w:bCs/>
          <w:color w:val="FF0000"/>
        </w:rPr>
        <w:t>EDITED</w:t>
      </w:r>
      <w:r w:rsidR="00135533">
        <w:t xml:space="preserve"> </w:t>
      </w:r>
      <w:r w:rsidR="00135533" w:rsidRPr="00135533">
        <w:rPr>
          <w:b/>
          <w:bCs/>
          <w:color w:val="00B0F0"/>
        </w:rPr>
        <w:t>AND</w:t>
      </w:r>
      <w:r w:rsidR="00135533">
        <w:t xml:space="preserve">                         </w:t>
      </w:r>
      <w:r w:rsidR="00135533" w:rsidRPr="00135533">
        <w:rPr>
          <w:b/>
          <w:bCs/>
          <w:color w:val="FF0000"/>
        </w:rPr>
        <w:t>ANYTHING ELSE, LITERALLY</w:t>
      </w:r>
      <w:r w:rsidR="00135533">
        <w:t xml:space="preserve">, </w:t>
      </w:r>
      <w:r w:rsidR="00135533" w:rsidRPr="00680B9F">
        <w:rPr>
          <w:b/>
          <w:bCs/>
          <w:color w:val="00B0F0"/>
        </w:rPr>
        <w:t>AND</w:t>
      </w:r>
      <w:r w:rsidR="00135533">
        <w:t xml:space="preserve"> </w:t>
      </w:r>
      <w:r w:rsidR="00135533" w:rsidRPr="00680B9F">
        <w:rPr>
          <w:b/>
          <w:bCs/>
          <w:color w:val="FF0000"/>
        </w:rPr>
        <w:t>ANY TRACKED OPTION</w:t>
      </w:r>
      <w:r w:rsidR="00135533">
        <w:t xml:space="preserve"> </w:t>
      </w:r>
      <w:r w:rsidR="00135533" w:rsidRPr="00680B9F">
        <w:rPr>
          <w:b/>
          <w:bCs/>
          <w:color w:val="0070C0"/>
        </w:rPr>
        <w:t>SHALL</w:t>
      </w:r>
      <w:r w:rsidR="00135533">
        <w:t xml:space="preserve"> </w:t>
      </w:r>
      <w:r w:rsidR="00135533" w:rsidRPr="00680B9F">
        <w:rPr>
          <w:b/>
          <w:bCs/>
          <w:color w:val="C00000"/>
        </w:rPr>
        <w:t>NEVER</w:t>
      </w:r>
      <w:r w:rsidR="00135533">
        <w:t xml:space="preserve"> </w:t>
      </w:r>
      <w:r w:rsidR="00135533" w:rsidRPr="00680B9F">
        <w:rPr>
          <w:b/>
          <w:bCs/>
          <w:color w:val="0070C0"/>
        </w:rPr>
        <w:t>BE</w:t>
      </w:r>
      <w:r w:rsidR="00135533">
        <w:t xml:space="preserve"> </w:t>
      </w:r>
      <w:r w:rsidR="00135533" w:rsidRPr="00680B9F">
        <w:rPr>
          <w:b/>
          <w:bCs/>
          <w:color w:val="7030A0"/>
        </w:rPr>
        <w:t>DISABLED</w:t>
      </w:r>
      <w:r w:rsidR="00135533">
        <w:t xml:space="preserve"> </w:t>
      </w:r>
      <w:r w:rsidR="00135533" w:rsidRPr="00680B9F">
        <w:rPr>
          <w:b/>
          <w:bCs/>
          <w:color w:val="0070C0"/>
        </w:rPr>
        <w:t>ON</w:t>
      </w:r>
      <w:r w:rsidR="00135533">
        <w:t xml:space="preserve"> </w:t>
      </w:r>
      <w:r w:rsidR="00135533" w:rsidRPr="00680B9F">
        <w:rPr>
          <w:b/>
          <w:bCs/>
          <w:color w:val="FF0000"/>
        </w:rPr>
        <w:t>ANY MODE</w:t>
      </w:r>
      <w:r w:rsidR="00135533">
        <w:t xml:space="preserve">, </w:t>
      </w:r>
      <w:r w:rsidR="00135533">
        <w:rPr>
          <w:b/>
          <w:bCs/>
          <w:color w:val="00B0F0"/>
        </w:rPr>
        <w:t>IMPLICITLY-EXPLICITLY GLOBALLY VIRULENTLY DEFINED</w:t>
      </w:r>
      <w:r w:rsidR="00135533">
        <w:t>.</w:t>
      </w:r>
    </w:p>
    <w:p w14:paraId="79AB5889" w14:textId="6B7529B8" w:rsidR="00955A4E" w:rsidRDefault="00955A4E" w:rsidP="00955A4E">
      <w:pPr>
        <w:ind w:left="360" w:hanging="360"/>
        <w:jc w:val="both"/>
        <w:rPr>
          <w:u w:val="single"/>
        </w:rPr>
      </w:pPr>
      <w:r w:rsidRPr="00C734DD">
        <w:rPr>
          <w:u w:val="single"/>
        </w:rPr>
        <w:t xml:space="preserve">AUTONOMOUS </w:t>
      </w:r>
      <w:r>
        <w:rPr>
          <w:u w:val="single"/>
        </w:rPr>
        <w:t>TERRORIST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7E5C1CD9" w14:textId="4AE0C383" w:rsidR="00B27AFA" w:rsidRDefault="00B27AFA" w:rsidP="00B27AFA">
      <w:pPr>
        <w:ind w:left="360" w:hanging="360"/>
        <w:jc w:val="both"/>
        <w:rPr>
          <w:u w:val="single"/>
        </w:rPr>
      </w:pPr>
      <w:r w:rsidRPr="00C734DD">
        <w:rPr>
          <w:u w:val="single"/>
        </w:rPr>
        <w:t xml:space="preserve">AUTONOMOUS </w:t>
      </w:r>
      <w:r>
        <w:rPr>
          <w:u w:val="single"/>
        </w:rPr>
        <w:t>TERRORIST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TERRORIST</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ED0DB7">
        <w:t xml:space="preserve">             </w:t>
      </w:r>
      <w:r>
        <w:rPr>
          <w:b/>
          <w:bCs/>
          <w:color w:val="00B0F0"/>
        </w:rPr>
        <w:t>IMPLICITLY-EXPLICITLY GLOBALLY VIRULENTLY DEFINED</w:t>
      </w:r>
      <w:r>
        <w:t>.</w:t>
      </w:r>
    </w:p>
    <w:p w14:paraId="5C0FE5C3" w14:textId="0FA2CB02" w:rsidR="00955A4E" w:rsidRDefault="00955A4E" w:rsidP="00955A4E">
      <w:pPr>
        <w:ind w:left="360" w:hanging="360"/>
        <w:jc w:val="both"/>
        <w:rPr>
          <w:u w:val="single"/>
        </w:rPr>
      </w:pPr>
      <w:r w:rsidRPr="00C734DD">
        <w:rPr>
          <w:u w:val="single"/>
        </w:rPr>
        <w:lastRenderedPageBreak/>
        <w:t xml:space="preserve">AUTONOMOUS </w:t>
      </w:r>
      <w:r>
        <w:rPr>
          <w:u w:val="single"/>
        </w:rPr>
        <w:t>WAR MONGER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MONGER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5D4BB2E" w14:textId="4F40D572" w:rsidR="00955A4E" w:rsidRDefault="00955A4E" w:rsidP="00955A4E">
      <w:pPr>
        <w:ind w:left="360" w:hanging="360"/>
        <w:jc w:val="both"/>
        <w:rPr>
          <w:u w:val="single"/>
        </w:rPr>
      </w:pPr>
      <w:r w:rsidRPr="00C734DD">
        <w:rPr>
          <w:u w:val="single"/>
        </w:rPr>
        <w:t xml:space="preserve">AUTONOMOUS </w:t>
      </w:r>
      <w:r>
        <w:rPr>
          <w:u w:val="single"/>
        </w:rPr>
        <w:t>WAR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 ACTOR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0B4C9033" w14:textId="13F3F582" w:rsidR="00955A4E" w:rsidRDefault="00955A4E" w:rsidP="00955A4E">
      <w:pPr>
        <w:ind w:left="360" w:hanging="360"/>
        <w:jc w:val="both"/>
        <w:rPr>
          <w:u w:val="single"/>
        </w:rPr>
      </w:pPr>
      <w:r w:rsidRPr="00C734DD">
        <w:rPr>
          <w:u w:val="single"/>
        </w:rPr>
        <w:t xml:space="preserve">AUTONOMOUS </w:t>
      </w:r>
      <w:r>
        <w:rPr>
          <w:u w:val="single"/>
        </w:rPr>
        <w:t>WAR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WAR</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320C107C" w14:textId="43983BA8" w:rsidR="00955A4E" w:rsidRDefault="00955A4E" w:rsidP="00955A4E">
      <w:pPr>
        <w:ind w:left="360" w:hanging="360"/>
        <w:jc w:val="both"/>
        <w:rPr>
          <w:u w:val="single"/>
        </w:rPr>
      </w:pPr>
      <w:r w:rsidRPr="00C734DD">
        <w:rPr>
          <w:u w:val="single"/>
        </w:rPr>
        <w:t xml:space="preserve">AUTONOMOUS </w:t>
      </w:r>
      <w:r>
        <w:rPr>
          <w:u w:val="single"/>
        </w:rPr>
        <w:t>THREATENING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THREATENING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3914BFF5" w14:textId="1ED9C2EC" w:rsidR="00A63D85" w:rsidRDefault="00A63D85" w:rsidP="00A63D85">
      <w:pPr>
        <w:ind w:left="360" w:hanging="360"/>
        <w:jc w:val="both"/>
        <w:rPr>
          <w:u w:val="single"/>
        </w:rPr>
      </w:pPr>
      <w:r w:rsidRPr="00C734DD">
        <w:rPr>
          <w:u w:val="single"/>
        </w:rPr>
        <w:t xml:space="preserve">AUTONOMOUS </w:t>
      </w:r>
      <w:r>
        <w:rPr>
          <w:u w:val="single"/>
        </w:rPr>
        <w:t>CI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CI</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lastRenderedPageBreak/>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 xml:space="preserve">, </w:t>
      </w:r>
      <w:r w:rsidR="00B27AFA">
        <w:t xml:space="preserve">                                                                        </w:t>
      </w:r>
      <w:r>
        <w:t xml:space="preserve">           </w:t>
      </w:r>
      <w:r>
        <w:rPr>
          <w:b/>
          <w:bCs/>
          <w:color w:val="00B0F0"/>
        </w:rPr>
        <w:t>IMPLICITLY-EXPLICITLY GLOBALLY VIRULENTLY DEFINED</w:t>
      </w:r>
      <w:r>
        <w:t>.</w:t>
      </w:r>
    </w:p>
    <w:p w14:paraId="7252B99A" w14:textId="0141AF0B" w:rsidR="00A63D85" w:rsidRDefault="00A63D85" w:rsidP="00A63D85">
      <w:pPr>
        <w:ind w:left="360" w:hanging="360"/>
        <w:jc w:val="both"/>
        <w:rPr>
          <w:u w:val="single"/>
        </w:rPr>
      </w:pPr>
      <w:r w:rsidRPr="00C734DD">
        <w:rPr>
          <w:u w:val="single"/>
        </w:rPr>
        <w:t xml:space="preserve">AUTONOMOUS </w:t>
      </w:r>
      <w:r>
        <w:rPr>
          <w:u w:val="single"/>
        </w:rPr>
        <w:t>MENTAL BLOCK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MENTAL BLOCK</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t>,</w:t>
      </w:r>
      <w:r w:rsidR="00B27AFA">
        <w:t xml:space="preserve"> </w:t>
      </w:r>
      <w:r w:rsidR="00ED0DB7">
        <w:t xml:space="preserve">             </w:t>
      </w:r>
      <w:r>
        <w:rPr>
          <w:b/>
          <w:bCs/>
          <w:color w:val="00B0F0"/>
        </w:rPr>
        <w:t>IMPLICITLY-EXPLICITLY GLOBALLY VIRULENTLY DEFINED</w:t>
      </w:r>
      <w:r>
        <w:t>.</w:t>
      </w:r>
    </w:p>
    <w:p w14:paraId="2325E940" w14:textId="106C0D68" w:rsidR="00955A4E" w:rsidRDefault="00955A4E" w:rsidP="00955A4E">
      <w:pPr>
        <w:ind w:left="360" w:hanging="360"/>
        <w:jc w:val="both"/>
        <w:rPr>
          <w:u w:val="single"/>
        </w:rPr>
      </w:pPr>
      <w:r w:rsidRPr="00C734DD">
        <w:rPr>
          <w:u w:val="single"/>
        </w:rPr>
        <w:t xml:space="preserve">AUTONOMOUS </w:t>
      </w:r>
      <w:r>
        <w:rPr>
          <w:u w:val="single"/>
        </w:rPr>
        <w:t>CRASH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CRASH</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D115E96" w14:textId="042F7FC3" w:rsidR="00955A4E" w:rsidRDefault="00955A4E" w:rsidP="00955A4E">
      <w:pPr>
        <w:ind w:left="360" w:hanging="360"/>
        <w:jc w:val="both"/>
        <w:rPr>
          <w:u w:val="single"/>
        </w:rPr>
      </w:pPr>
      <w:r w:rsidRPr="00C734DD">
        <w:rPr>
          <w:u w:val="single"/>
        </w:rPr>
        <w:t xml:space="preserve">AUTONOMOUS </w:t>
      </w:r>
      <w:r>
        <w:rPr>
          <w:u w:val="single"/>
        </w:rPr>
        <w:t>ASSASSINATION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ASSASSINATION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B27AFA">
        <w:t xml:space="preserve"> </w:t>
      </w:r>
      <w:r w:rsidR="00ED0DB7">
        <w:t xml:space="preserve">             </w:t>
      </w:r>
      <w:r w:rsidR="00A63D85">
        <w:rPr>
          <w:b/>
          <w:bCs/>
          <w:color w:val="00B0F0"/>
        </w:rPr>
        <w:t>IMPLICITLY-EXPLICITLY GLOBALLY VIRULENTLY DEFINED</w:t>
      </w:r>
      <w:r w:rsidR="00A63D85">
        <w:t>.</w:t>
      </w:r>
    </w:p>
    <w:p w14:paraId="692F4816" w14:textId="49ACCDB6" w:rsidR="00955A4E" w:rsidRDefault="00955A4E" w:rsidP="00955A4E">
      <w:pPr>
        <w:ind w:left="360" w:hanging="360"/>
        <w:jc w:val="both"/>
        <w:rPr>
          <w:u w:val="single"/>
        </w:rPr>
      </w:pPr>
      <w:r w:rsidRPr="00C734DD">
        <w:rPr>
          <w:u w:val="single"/>
        </w:rPr>
        <w:t xml:space="preserve">AUTONOMOUS </w:t>
      </w:r>
      <w:r>
        <w:rPr>
          <w:u w:val="single"/>
        </w:rPr>
        <w:t>ASSASSIN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E901487" w14:textId="3821ECF3" w:rsidR="00B27AFA" w:rsidRDefault="00B27AFA" w:rsidP="00B27AFA">
      <w:pPr>
        <w:ind w:left="360" w:hanging="360"/>
        <w:jc w:val="both"/>
        <w:rPr>
          <w:u w:val="single"/>
        </w:rPr>
      </w:pPr>
      <w:r w:rsidRPr="00C734DD">
        <w:rPr>
          <w:u w:val="single"/>
        </w:rPr>
        <w:lastRenderedPageBreak/>
        <w:t xml:space="preserve">AUTONOMOUS </w:t>
      </w:r>
      <w:r>
        <w:rPr>
          <w:u w:val="single"/>
        </w:rPr>
        <w:t>ASSASSIN ACTOR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ASSASSIN</w:t>
      </w:r>
      <w:r w:rsidRPr="00BF0DF2">
        <w:rPr>
          <w:b/>
          <w:bCs/>
          <w:color w:val="FF0000"/>
        </w:rPr>
        <w:t xml:space="preserve"> </w:t>
      </w:r>
      <w:r>
        <w:rPr>
          <w:b/>
          <w:bCs/>
          <w:color w:val="FF0000"/>
        </w:rPr>
        <w:t xml:space="preserve">ACTOR </w:t>
      </w:r>
      <w:r w:rsidRPr="00BF0DF2">
        <w:rPr>
          <w:b/>
          <w:bCs/>
          <w:color w:val="FF0000"/>
        </w:rPr>
        <w:t>MODE</w:t>
      </w:r>
      <w:r>
        <w:t xml:space="preserve"> </w:t>
      </w:r>
      <w:r w:rsidRPr="00BF0DF2">
        <w:rPr>
          <w:b/>
          <w:bCs/>
          <w:color w:val="92D050"/>
        </w:rPr>
        <w:t>IS</w:t>
      </w:r>
      <w:r>
        <w:t xml:space="preserve"> </w:t>
      </w:r>
      <w:r w:rsidRPr="00BF0DF2">
        <w:rPr>
          <w:b/>
          <w:bCs/>
          <w:color w:val="C00000"/>
        </w:rPr>
        <w:t>NEVER</w:t>
      </w:r>
      <w:r w:rsidRPr="00EC5E42">
        <w:rPr>
          <w:b/>
          <w:bCs/>
        </w:rPr>
        <w:t xml:space="preserve"> </w:t>
      </w:r>
      <w:r w:rsidRPr="00EC5E42">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TURNED</w:t>
      </w:r>
      <w:r w:rsidRPr="00EC5E42">
        <w:rPr>
          <w:b/>
          <w:bCs/>
        </w:rPr>
        <w:t xml:space="preserve"> </w:t>
      </w:r>
      <w:r w:rsidRPr="00BF0DF2">
        <w:rPr>
          <w:b/>
          <w:bCs/>
          <w:color w:val="C00000"/>
        </w:rPr>
        <w:t>ON</w:t>
      </w:r>
      <w:r>
        <w:t xml:space="preserve"> </w:t>
      </w:r>
      <w:r w:rsidRPr="00EC5E42">
        <w:rPr>
          <w:b/>
          <w:bCs/>
          <w:color w:val="00B0F0"/>
        </w:rPr>
        <w:t>AND</w:t>
      </w:r>
      <w:r>
        <w:t xml:space="preserve"> </w:t>
      </w:r>
      <w:r w:rsidRPr="00EC5E42">
        <w:rPr>
          <w:b/>
          <w:bCs/>
          <w:color w:val="C00000"/>
        </w:rPr>
        <w:t>NEVER</w:t>
      </w:r>
      <w:r>
        <w:t xml:space="preserve"> </w:t>
      </w:r>
      <w:r w:rsidRPr="00EC5E42">
        <w:rPr>
          <w:b/>
          <w:bCs/>
          <w:color w:val="7030A0"/>
        </w:rPr>
        <w:t>VALIDATED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00B050"/>
        </w:rPr>
        <w:t>VALID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INSTALLED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WRITTEN</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ITEMIZED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DOCUMENTED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STORED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SAVED</w:t>
      </w:r>
      <w:r w:rsidRPr="00995E94">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EDITED</w:t>
      </w:r>
      <w:r w:rsidRPr="00995E94">
        <w:t xml:space="preserve"> </w:t>
      </w:r>
      <w:r w:rsidRPr="00EC5E42">
        <w:rPr>
          <w:b/>
          <w:bCs/>
          <w:color w:val="00B0F0"/>
        </w:rPr>
        <w:t>AND</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ED0DB7">
        <w:t xml:space="preserve">, </w:t>
      </w:r>
      <w:r>
        <w:rPr>
          <w:b/>
          <w:bCs/>
          <w:color w:val="00B0F0"/>
        </w:rPr>
        <w:t>IMPLICITLY-EXPLICITLY GLOBALLY VIRULENTLY DEFINED</w:t>
      </w:r>
      <w:r>
        <w:t>.</w:t>
      </w:r>
    </w:p>
    <w:p w14:paraId="7DD323DB" w14:textId="17296215" w:rsidR="00955A4E" w:rsidRDefault="00955A4E" w:rsidP="00955A4E">
      <w:pPr>
        <w:ind w:left="360" w:hanging="360"/>
        <w:jc w:val="both"/>
        <w:rPr>
          <w:u w:val="single"/>
        </w:rPr>
      </w:pPr>
      <w:r w:rsidRPr="00C734DD">
        <w:rPr>
          <w:u w:val="single"/>
        </w:rPr>
        <w:t xml:space="preserve">AUTONOMOUS </w:t>
      </w:r>
      <w:r>
        <w:rPr>
          <w:u w:val="single"/>
        </w:rPr>
        <w:t>GUNMAN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GUNMAN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238F436F" w14:textId="7A39A8EE" w:rsidR="00955A4E" w:rsidRDefault="00955A4E" w:rsidP="00955A4E">
      <w:pPr>
        <w:ind w:left="360" w:hanging="360"/>
        <w:jc w:val="both"/>
        <w:rPr>
          <w:u w:val="single"/>
        </w:rPr>
      </w:pPr>
      <w:r w:rsidRPr="00C734DD">
        <w:rPr>
          <w:u w:val="single"/>
        </w:rPr>
        <w:t xml:space="preserve">AUTONOMOUS </w:t>
      </w:r>
      <w:r>
        <w:rPr>
          <w:u w:val="single"/>
        </w:rPr>
        <w:t>GANG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GANG</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17C8C58" w14:textId="3CB94946" w:rsidR="00955A4E" w:rsidRDefault="00955A4E" w:rsidP="00955A4E">
      <w:pPr>
        <w:ind w:left="360" w:hanging="360"/>
        <w:jc w:val="both"/>
        <w:rPr>
          <w:u w:val="single"/>
        </w:rPr>
      </w:pPr>
      <w:r w:rsidRPr="00C734DD">
        <w:rPr>
          <w:u w:val="single"/>
        </w:rPr>
        <w:t xml:space="preserve">AUTONOMOUS </w:t>
      </w:r>
      <w:r>
        <w:rPr>
          <w:u w:val="single"/>
        </w:rPr>
        <w:t>HITMAN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HITMAN</w:t>
      </w:r>
      <w:r w:rsidRPr="00BF0DF2">
        <w:rPr>
          <w:b/>
          <w:bCs/>
          <w:color w:val="FF0000"/>
        </w:rPr>
        <w:t xml:space="preserve"> MODE</w:t>
      </w:r>
      <w:r w:rsidR="00B27AFA">
        <w:t xml:space="preserve"> </w:t>
      </w:r>
      <w:r w:rsidR="00B27AFA" w:rsidRPr="00BF0DF2">
        <w:rPr>
          <w:b/>
          <w:bCs/>
          <w:color w:val="92D050"/>
        </w:rPr>
        <w:t>IS</w:t>
      </w:r>
      <w:r w:rsidR="00B27AFA">
        <w:t xml:space="preserve"> </w:t>
      </w:r>
      <w:r w:rsidR="00B27AFA" w:rsidRPr="00EC5E42">
        <w:rPr>
          <w:b/>
          <w:bCs/>
          <w:color w:val="C00000"/>
        </w:rPr>
        <w:t>NEVER</w:t>
      </w:r>
      <w:r w:rsidR="00B27AFA">
        <w:t xml:space="preserve"> </w:t>
      </w:r>
      <w:r w:rsidR="00B27AFA" w:rsidRPr="00EC5E42">
        <w:rPr>
          <w:b/>
          <w:bCs/>
          <w:color w:val="7030A0"/>
        </w:rPr>
        <w:t>ACTIVATED</w:t>
      </w:r>
      <w:r w:rsidR="00B27AFA" w:rsidRPr="00BF0DF2">
        <w:rPr>
          <w:b/>
          <w:bCs/>
          <w:color w:val="00B0F0"/>
        </w:rPr>
        <w:t xml:space="preserve"> AND</w:t>
      </w:r>
      <w:r w:rsidR="00B27AFA">
        <w:t xml:space="preserve"> </w:t>
      </w:r>
      <w:r w:rsidR="00B27AFA" w:rsidRPr="00BF0DF2">
        <w:rPr>
          <w:b/>
          <w:bCs/>
          <w:color w:val="C00000"/>
        </w:rPr>
        <w:t>NEVER</w:t>
      </w:r>
      <w:r w:rsidR="00B27AFA" w:rsidRPr="00EC5E42">
        <w:rPr>
          <w:b/>
          <w:bCs/>
        </w:rPr>
        <w:t xml:space="preserve"> </w:t>
      </w:r>
      <w:r w:rsidR="00B27AFA" w:rsidRPr="00EC5E42">
        <w:rPr>
          <w:b/>
          <w:bCs/>
          <w:color w:val="00B050"/>
        </w:rPr>
        <w:t>ACTIVE</w:t>
      </w:r>
      <w:r w:rsidR="00B27AFA">
        <w:t xml:space="preserve"> </w:t>
      </w:r>
      <w:r w:rsidR="00B27AFA" w:rsidRPr="00BF0DF2">
        <w:rPr>
          <w:b/>
          <w:bCs/>
          <w:color w:val="00B0F0"/>
        </w:rPr>
        <w:t>AND</w:t>
      </w:r>
      <w:r w:rsidR="00B27AFA">
        <w:t xml:space="preserve"> </w:t>
      </w:r>
      <w:r w:rsidR="00B27AFA" w:rsidRPr="00EC5E42">
        <w:rPr>
          <w:b/>
          <w:bCs/>
          <w:color w:val="C00000"/>
        </w:rPr>
        <w:t>NEVER</w:t>
      </w:r>
      <w:r w:rsidR="00B27AFA">
        <w:t xml:space="preserve"> </w:t>
      </w:r>
      <w:r w:rsidR="00B27AFA" w:rsidRPr="00B27AFA">
        <w:rPr>
          <w:b/>
          <w:bCs/>
          <w:color w:val="00B050"/>
        </w:rPr>
        <w:t>IN USE</w:t>
      </w:r>
      <w:r w:rsidR="00B27AFA" w:rsidRPr="00BF0DF2">
        <w:rPr>
          <w:b/>
          <w:bCs/>
          <w:color w:val="00B0F0"/>
        </w:rPr>
        <w:t xml:space="preserve"> </w:t>
      </w:r>
      <w:r w:rsidR="00B27AFA" w:rsidRPr="00BF0DF2">
        <w:rPr>
          <w:b/>
          <w:bCs/>
          <w:color w:val="C00000"/>
        </w:rPr>
        <w:t>NEVER</w:t>
      </w:r>
      <w:r w:rsidR="00B27AFA" w:rsidRPr="00B27AFA">
        <w:rPr>
          <w:b/>
          <w:bCs/>
        </w:rPr>
        <w:t xml:space="preserve"> </w:t>
      </w:r>
      <w:r w:rsidR="00B27AFA" w:rsidRPr="00B27AFA">
        <w:rPr>
          <w:b/>
          <w:bCs/>
          <w:color w:val="7030A0"/>
        </w:rPr>
        <w:t>USED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EC5E42">
        <w:rPr>
          <w:b/>
          <w:bCs/>
        </w:rPr>
        <w:t xml:space="preserve"> </w:t>
      </w:r>
      <w:r w:rsidR="00B27AFA" w:rsidRPr="00EC5E42">
        <w:rPr>
          <w:b/>
          <w:bCs/>
          <w:color w:val="7030A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ENGAGED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TURNED</w:t>
      </w:r>
      <w:r w:rsidR="00B27AFA" w:rsidRPr="00B27AFA">
        <w:rPr>
          <w:b/>
          <w:bCs/>
        </w:rPr>
        <w:t xml:space="preserve"> </w:t>
      </w:r>
      <w:r w:rsidR="00B27AFA" w:rsidRPr="00BF0DF2">
        <w:rPr>
          <w:b/>
          <w:bCs/>
          <w:color w:val="C00000"/>
        </w:rPr>
        <w:t>ON</w:t>
      </w:r>
      <w:r w:rsidR="00B27AFA">
        <w:t xml:space="preserve"> </w:t>
      </w:r>
      <w:r w:rsidR="00B27AFA" w:rsidRPr="00B27AFA">
        <w:rPr>
          <w:b/>
          <w:bCs/>
          <w:color w:val="00B0F0"/>
        </w:rPr>
        <w:t>AND</w:t>
      </w:r>
      <w:r w:rsidR="00B27AFA">
        <w:t xml:space="preserve"> </w:t>
      </w:r>
      <w:r w:rsidR="00B27AFA" w:rsidRPr="00B27AFA">
        <w:rPr>
          <w:b/>
          <w:bCs/>
          <w:color w:val="C00000"/>
        </w:rPr>
        <w:t>NEVER</w:t>
      </w:r>
      <w:r w:rsidR="00B27AFA">
        <w:t xml:space="preserve"> </w:t>
      </w:r>
      <w:r w:rsidR="00B27AFA" w:rsidRPr="00B27AFA">
        <w:rPr>
          <w:b/>
          <w:bCs/>
          <w:color w:val="7030A0"/>
        </w:rPr>
        <w:t>VALIDATED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00B050"/>
        </w:rPr>
        <w:t>VALID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INSTALLED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WRITTEN</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ITEMIZED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DOCUMENTED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STORED</w:t>
      </w:r>
      <w:r w:rsidR="00B27AFA">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SAVED</w:t>
      </w:r>
      <w:r w:rsidR="00B27AFA" w:rsidRPr="00995E94">
        <w:t xml:space="preserve"> </w:t>
      </w:r>
      <w:r w:rsidR="00B27AFA" w:rsidRPr="00BF0DF2">
        <w:rPr>
          <w:b/>
          <w:bCs/>
          <w:color w:val="00B0F0"/>
        </w:rPr>
        <w:t>AND</w:t>
      </w:r>
      <w:r w:rsidR="00B27AFA">
        <w:t xml:space="preserve"> </w:t>
      </w:r>
      <w:r w:rsidR="00B27AFA" w:rsidRPr="00BF0DF2">
        <w:rPr>
          <w:b/>
          <w:bCs/>
          <w:color w:val="C00000"/>
        </w:rPr>
        <w:t>NEVER</w:t>
      </w:r>
      <w:r w:rsidR="00B27AFA" w:rsidRPr="00B27AFA">
        <w:rPr>
          <w:b/>
          <w:bCs/>
        </w:rPr>
        <w:t xml:space="preserve"> </w:t>
      </w:r>
      <w:r w:rsidR="00B27AFA"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B27AFA">
        <w:t xml:space="preserve">                                                                                  </w:t>
      </w:r>
      <w:r w:rsidR="00A63D85">
        <w:rPr>
          <w:b/>
          <w:bCs/>
          <w:color w:val="00B0F0"/>
        </w:rPr>
        <w:t>IMPLICITLY-EXPLICITLY GLOBALLY VIRULENTLY DEFINED</w:t>
      </w:r>
      <w:r w:rsidR="00A63D85">
        <w:t>.</w:t>
      </w:r>
    </w:p>
    <w:p w14:paraId="69B766B6" w14:textId="4CD7FFEA" w:rsidR="00955A4E" w:rsidRDefault="00955A4E" w:rsidP="00955A4E">
      <w:pPr>
        <w:ind w:left="360" w:hanging="360"/>
        <w:jc w:val="both"/>
        <w:rPr>
          <w:u w:val="single"/>
        </w:rPr>
      </w:pPr>
      <w:r w:rsidRPr="00C734DD">
        <w:rPr>
          <w:u w:val="single"/>
        </w:rPr>
        <w:t xml:space="preserve">AUTONOMOUS </w:t>
      </w:r>
      <w:r>
        <w:rPr>
          <w:u w:val="single"/>
        </w:rPr>
        <w:t>ILLEGAL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lastRenderedPageBreak/>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ED0DB7">
        <w:t xml:space="preserve">       </w:t>
      </w:r>
      <w:r w:rsidR="00A63D85">
        <w:rPr>
          <w:b/>
          <w:bCs/>
          <w:color w:val="00B0F0"/>
        </w:rPr>
        <w:t>IMPLICITLY-EXPLICITLY GLOBALLY VIRULENTLY DEFINED</w:t>
      </w:r>
      <w:r w:rsidR="00A63D85">
        <w:t>.</w:t>
      </w:r>
    </w:p>
    <w:p w14:paraId="63BCAE8E" w14:textId="78AEF8D6" w:rsidR="00ED0DB7" w:rsidRDefault="00ED0DB7" w:rsidP="00ED0DB7">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4A4FCF09" w14:textId="4C1DDA6A" w:rsidR="00955A4E" w:rsidRDefault="00955A4E" w:rsidP="00955A4E">
      <w:pPr>
        <w:ind w:left="360" w:hanging="360"/>
        <w:jc w:val="both"/>
        <w:rPr>
          <w:u w:val="single"/>
        </w:rPr>
      </w:pPr>
      <w:r w:rsidRPr="00C734DD">
        <w:rPr>
          <w:u w:val="single"/>
        </w:rPr>
        <w:t xml:space="preserve">AUTONOMOUS </w:t>
      </w:r>
      <w:r>
        <w:rPr>
          <w:u w:val="single"/>
        </w:rPr>
        <w:t>IMPROPER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IMPROPER</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242EB7A4" w14:textId="2DC88E4F" w:rsidR="00955A4E" w:rsidRDefault="00955A4E" w:rsidP="00955A4E">
      <w:pPr>
        <w:ind w:left="360" w:hanging="360"/>
        <w:jc w:val="both"/>
        <w:rPr>
          <w:u w:val="single"/>
        </w:rPr>
      </w:pPr>
      <w:r w:rsidRPr="00C734DD">
        <w:rPr>
          <w:u w:val="single"/>
        </w:rPr>
        <w:t xml:space="preserve">AUTONOMOUS </w:t>
      </w:r>
      <w:r>
        <w:rPr>
          <w:u w:val="single"/>
        </w:rPr>
        <w:t>ILLEGALS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ILLEGALS</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37C35124" w14:textId="3786707E" w:rsidR="00955A4E" w:rsidRDefault="00955A4E" w:rsidP="00955A4E">
      <w:pPr>
        <w:ind w:left="360" w:hanging="360"/>
        <w:jc w:val="both"/>
        <w:rPr>
          <w:u w:val="single"/>
        </w:rPr>
      </w:pPr>
      <w:r w:rsidRPr="00C734DD">
        <w:rPr>
          <w:u w:val="single"/>
        </w:rPr>
        <w:t xml:space="preserve">AUTONOMOUS </w:t>
      </w:r>
      <w:r>
        <w:rPr>
          <w:u w:val="single"/>
        </w:rPr>
        <w:t>OBSTRUCTIONIST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OBSTRUCTIONIST</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0162E045" w14:textId="7EA15087" w:rsidR="00955A4E" w:rsidRDefault="00955A4E" w:rsidP="00955A4E">
      <w:pPr>
        <w:ind w:left="360" w:hanging="360"/>
        <w:jc w:val="both"/>
      </w:pPr>
      <w:r w:rsidRPr="00C734DD">
        <w:rPr>
          <w:u w:val="single"/>
        </w:rPr>
        <w:lastRenderedPageBreak/>
        <w:t xml:space="preserve">AUTONOMOUS </w:t>
      </w:r>
      <w:r>
        <w:rPr>
          <w:u w:val="single"/>
        </w:rPr>
        <w:t>ILLEGAL EVIDENCE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ILLEGAL EVIDENCE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 xml:space="preserve">, </w:t>
      </w:r>
      <w:r w:rsidR="00ED0DB7">
        <w:t xml:space="preserve">             </w:t>
      </w:r>
      <w:r w:rsidR="00A63D85">
        <w:rPr>
          <w:b/>
          <w:bCs/>
          <w:color w:val="00B0F0"/>
        </w:rPr>
        <w:t>IMPLICITLY-EXPLICITLY GLOBALLY VIRULENTLY DEFINED</w:t>
      </w:r>
      <w:r w:rsidR="00A63D85">
        <w:t>.</w:t>
      </w:r>
    </w:p>
    <w:p w14:paraId="5550A3BE" w14:textId="0EF98C6B" w:rsidR="00955A4E" w:rsidRDefault="00955A4E" w:rsidP="00955A4E">
      <w:pPr>
        <w:ind w:left="360" w:hanging="360"/>
        <w:jc w:val="both"/>
        <w:rPr>
          <w:u w:val="single"/>
        </w:rPr>
      </w:pPr>
      <w:r w:rsidRPr="00C734DD">
        <w:rPr>
          <w:u w:val="single"/>
        </w:rPr>
        <w:t xml:space="preserve">AUTONOMOUS </w:t>
      </w:r>
      <w:r>
        <w:rPr>
          <w:u w:val="single"/>
        </w:rPr>
        <w:t>TORTURE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TORTURE</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ED0DB7">
        <w:t xml:space="preserve">, </w:t>
      </w:r>
      <w:r w:rsidR="00ED0DB7" w:rsidRPr="00EC5E42">
        <w:rPr>
          <w:b/>
          <w:bCs/>
          <w:color w:val="00B0F0"/>
        </w:rPr>
        <w:t>AND</w:t>
      </w:r>
      <w:r w:rsidR="00ED0DB7">
        <w:t xml:space="preserve">                         </w:t>
      </w:r>
      <w:r w:rsidR="00ED0DB7" w:rsidRPr="00EC5E42">
        <w:rPr>
          <w:b/>
          <w:bCs/>
          <w:color w:val="FF0000"/>
        </w:rPr>
        <w:t>ANY TRACKED OPTION</w:t>
      </w:r>
      <w:r w:rsidR="00ED0DB7">
        <w:t xml:space="preserve"> </w:t>
      </w:r>
      <w:r w:rsidR="00ED0DB7" w:rsidRPr="00EC5E42">
        <w:rPr>
          <w:b/>
          <w:bCs/>
          <w:color w:val="0070C0"/>
        </w:rPr>
        <w:t>SHALL</w:t>
      </w:r>
      <w:r w:rsidR="00ED0DB7">
        <w:t xml:space="preserve"> </w:t>
      </w:r>
      <w:r w:rsidR="00ED0DB7" w:rsidRPr="00EC5E42">
        <w:rPr>
          <w:b/>
          <w:bCs/>
          <w:color w:val="C00000"/>
        </w:rPr>
        <w:t>NEVER</w:t>
      </w:r>
      <w:r w:rsidR="00ED0DB7">
        <w:t xml:space="preserve"> </w:t>
      </w:r>
      <w:r w:rsidR="00ED0DB7" w:rsidRPr="00EC5E42">
        <w:rPr>
          <w:b/>
          <w:bCs/>
          <w:color w:val="0070C0"/>
        </w:rPr>
        <w:t>BE</w:t>
      </w:r>
      <w:r w:rsidR="00ED0DB7">
        <w:t xml:space="preserve"> </w:t>
      </w:r>
      <w:r w:rsidR="00ED0DB7" w:rsidRPr="00EC5E42">
        <w:rPr>
          <w:b/>
          <w:bCs/>
          <w:color w:val="7030A0"/>
        </w:rPr>
        <w:t>DISABLED</w:t>
      </w:r>
      <w:r w:rsidR="00ED0DB7">
        <w:t xml:space="preserve"> </w:t>
      </w:r>
      <w:r w:rsidR="00ED0DB7" w:rsidRPr="00EC5E42">
        <w:rPr>
          <w:b/>
          <w:bCs/>
          <w:color w:val="0070C0"/>
        </w:rPr>
        <w:t>ON</w:t>
      </w:r>
      <w:r w:rsidR="00ED0DB7">
        <w:t xml:space="preserve"> </w:t>
      </w:r>
      <w:r w:rsidR="00ED0DB7" w:rsidRPr="00EC5E42">
        <w:rPr>
          <w:b/>
          <w:bCs/>
          <w:color w:val="FF0000"/>
        </w:rPr>
        <w:t>ANY MODE</w:t>
      </w:r>
      <w:r w:rsidR="00A63D85">
        <w:t>,</w:t>
      </w:r>
      <w:r w:rsidR="00ED0DB7">
        <w:t xml:space="preserve">                                        </w:t>
      </w:r>
      <w:r w:rsidR="00A63D85">
        <w:t xml:space="preserve"> </w:t>
      </w:r>
      <w:r w:rsidR="00A63D85">
        <w:rPr>
          <w:b/>
          <w:bCs/>
          <w:color w:val="00B0F0"/>
        </w:rPr>
        <w:t>IMPLICITLY-EXPLICITLY GLOBALLY VIRULENTLY DEFINED</w:t>
      </w:r>
      <w:r w:rsidR="00A63D85">
        <w:t>.</w:t>
      </w:r>
    </w:p>
    <w:p w14:paraId="449DBB32" w14:textId="7083D747" w:rsidR="00955A4E" w:rsidRDefault="00955A4E" w:rsidP="00955A4E">
      <w:pPr>
        <w:ind w:left="360" w:hanging="360"/>
        <w:jc w:val="both"/>
        <w:rPr>
          <w:u w:val="single"/>
        </w:rPr>
      </w:pPr>
      <w:r w:rsidRPr="00C734DD">
        <w:rPr>
          <w:u w:val="single"/>
        </w:rPr>
        <w:t xml:space="preserve">AUTONOMOUS </w:t>
      </w:r>
      <w:r>
        <w:rPr>
          <w:u w:val="single"/>
        </w:rPr>
        <w:t>VICTIM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VICTIM</w:t>
      </w:r>
      <w:r w:rsidRPr="00BF0DF2">
        <w:rPr>
          <w:b/>
          <w:bCs/>
          <w:color w:val="FF0000"/>
        </w:rPr>
        <w:t xml:space="preserve"> MODE</w:t>
      </w:r>
      <w:r w:rsidR="00ED0DB7">
        <w:t xml:space="preserve"> </w:t>
      </w:r>
      <w:r w:rsidR="00ED0DB7" w:rsidRPr="00BF0DF2">
        <w:rPr>
          <w:b/>
          <w:bCs/>
          <w:color w:val="92D050"/>
        </w:rPr>
        <w:t>IS</w:t>
      </w:r>
      <w:r w:rsidR="00ED0DB7">
        <w:t xml:space="preserve"> </w:t>
      </w:r>
      <w:r w:rsidR="00ED0DB7" w:rsidRPr="00EC5E42">
        <w:rPr>
          <w:b/>
          <w:bCs/>
          <w:color w:val="C00000"/>
        </w:rPr>
        <w:t>NEVER</w:t>
      </w:r>
      <w:r w:rsidR="00ED0DB7">
        <w:t xml:space="preserve"> </w:t>
      </w:r>
      <w:r w:rsidR="00ED0DB7" w:rsidRPr="00EC5E42">
        <w:rPr>
          <w:b/>
          <w:bCs/>
          <w:color w:val="7030A0"/>
        </w:rPr>
        <w:t>ACTIVATED</w:t>
      </w:r>
      <w:r w:rsidR="00ED0DB7" w:rsidRPr="00BF0DF2">
        <w:rPr>
          <w:b/>
          <w:bCs/>
          <w:color w:val="00B0F0"/>
        </w:rPr>
        <w:t xml:space="preserve"> AND</w:t>
      </w:r>
      <w:r w:rsidR="00ED0DB7">
        <w:t xml:space="preserve"> </w:t>
      </w:r>
      <w:r w:rsidR="00ED0DB7" w:rsidRPr="00BF0DF2">
        <w:rPr>
          <w:b/>
          <w:bCs/>
          <w:color w:val="C00000"/>
        </w:rPr>
        <w:t>NEVER</w:t>
      </w:r>
      <w:r w:rsidR="00ED0DB7" w:rsidRPr="00EC5E42">
        <w:rPr>
          <w:b/>
          <w:bCs/>
        </w:rPr>
        <w:t xml:space="preserve"> </w:t>
      </w:r>
      <w:r w:rsidR="00ED0DB7" w:rsidRPr="00EC5E42">
        <w:rPr>
          <w:b/>
          <w:bCs/>
          <w:color w:val="00B050"/>
        </w:rPr>
        <w:t>ACTIVE</w:t>
      </w:r>
      <w:r w:rsidR="00ED0DB7">
        <w:t xml:space="preserve"> </w:t>
      </w:r>
      <w:r w:rsidR="00ED0DB7" w:rsidRPr="00BF0DF2">
        <w:rPr>
          <w:b/>
          <w:bCs/>
          <w:color w:val="00B0F0"/>
        </w:rPr>
        <w:t>AND</w:t>
      </w:r>
      <w:r w:rsidR="00ED0DB7">
        <w:t xml:space="preserve"> </w:t>
      </w:r>
      <w:r w:rsidR="00ED0DB7" w:rsidRPr="00EC5E42">
        <w:rPr>
          <w:b/>
          <w:bCs/>
          <w:color w:val="C00000"/>
        </w:rPr>
        <w:t>NEVER</w:t>
      </w:r>
      <w:r w:rsidR="00ED0DB7">
        <w:t xml:space="preserve"> </w:t>
      </w:r>
      <w:r w:rsidR="00ED0DB7" w:rsidRPr="00B27AFA">
        <w:rPr>
          <w:b/>
          <w:bCs/>
          <w:color w:val="00B050"/>
        </w:rPr>
        <w:t>IN USE</w:t>
      </w:r>
      <w:r w:rsidR="00ED0DB7" w:rsidRPr="00BF0DF2">
        <w:rPr>
          <w:b/>
          <w:bCs/>
          <w:color w:val="00B0F0"/>
        </w:rPr>
        <w:t xml:space="preserve"> </w:t>
      </w:r>
      <w:r w:rsidR="00ED0DB7" w:rsidRPr="00BF0DF2">
        <w:rPr>
          <w:b/>
          <w:bCs/>
          <w:color w:val="C00000"/>
        </w:rPr>
        <w:t>NEVER</w:t>
      </w:r>
      <w:r w:rsidR="00ED0DB7" w:rsidRPr="00B27AFA">
        <w:rPr>
          <w:b/>
          <w:bCs/>
        </w:rPr>
        <w:t xml:space="preserve"> </w:t>
      </w:r>
      <w:r w:rsidR="00ED0DB7" w:rsidRPr="00B27AFA">
        <w:rPr>
          <w:b/>
          <w:bCs/>
          <w:color w:val="7030A0"/>
        </w:rPr>
        <w:t>USED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EC5E42">
        <w:rPr>
          <w:b/>
          <w:bCs/>
        </w:rPr>
        <w:t xml:space="preserve"> </w:t>
      </w:r>
      <w:r w:rsidR="00ED0DB7" w:rsidRPr="00EC5E42">
        <w:rPr>
          <w:b/>
          <w:bCs/>
          <w:color w:val="7030A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ENGAGED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TURNED</w:t>
      </w:r>
      <w:r w:rsidR="00ED0DB7" w:rsidRPr="00B27AFA">
        <w:rPr>
          <w:b/>
          <w:bCs/>
        </w:rPr>
        <w:t xml:space="preserve"> </w:t>
      </w:r>
      <w:r w:rsidR="00ED0DB7" w:rsidRPr="00BF0DF2">
        <w:rPr>
          <w:b/>
          <w:bCs/>
          <w:color w:val="C00000"/>
        </w:rPr>
        <w:t>ON</w:t>
      </w:r>
      <w:r w:rsidR="00ED0DB7">
        <w:t xml:space="preserve"> </w:t>
      </w:r>
      <w:r w:rsidR="00ED0DB7" w:rsidRPr="00B27AFA">
        <w:rPr>
          <w:b/>
          <w:bCs/>
          <w:color w:val="00B0F0"/>
        </w:rPr>
        <w:t>AND</w:t>
      </w:r>
      <w:r w:rsidR="00ED0DB7">
        <w:t xml:space="preserve"> </w:t>
      </w:r>
      <w:r w:rsidR="00ED0DB7" w:rsidRPr="00B27AFA">
        <w:rPr>
          <w:b/>
          <w:bCs/>
          <w:color w:val="C00000"/>
        </w:rPr>
        <w:t>NEVER</w:t>
      </w:r>
      <w:r w:rsidR="00ED0DB7">
        <w:t xml:space="preserve"> </w:t>
      </w:r>
      <w:r w:rsidR="00ED0DB7" w:rsidRPr="00B27AFA">
        <w:rPr>
          <w:b/>
          <w:bCs/>
          <w:color w:val="7030A0"/>
        </w:rPr>
        <w:t>VALIDATED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00B050"/>
        </w:rPr>
        <w:t>VALID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INSTALLED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WRITTEN</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ITEMIZED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DOCUMENTED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STORED</w:t>
      </w:r>
      <w:r w:rsidR="00ED0DB7">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SAVED</w:t>
      </w:r>
      <w:r w:rsidR="00ED0DB7" w:rsidRPr="00995E94">
        <w:t xml:space="preserve"> </w:t>
      </w:r>
      <w:r w:rsidR="00ED0DB7" w:rsidRPr="00BF0DF2">
        <w:rPr>
          <w:b/>
          <w:bCs/>
          <w:color w:val="00B0F0"/>
        </w:rPr>
        <w:t>AND</w:t>
      </w:r>
      <w:r w:rsidR="00ED0DB7">
        <w:t xml:space="preserve"> </w:t>
      </w:r>
      <w:r w:rsidR="00ED0DB7" w:rsidRPr="00BF0DF2">
        <w:rPr>
          <w:b/>
          <w:bCs/>
          <w:color w:val="C00000"/>
        </w:rPr>
        <w:t>NEVER</w:t>
      </w:r>
      <w:r w:rsidR="00ED0DB7" w:rsidRPr="00B27AFA">
        <w:rPr>
          <w:b/>
          <w:bCs/>
        </w:rPr>
        <w:t xml:space="preserve"> </w:t>
      </w:r>
      <w:r w:rsidR="00ED0DB7"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ED0DB7">
        <w:t xml:space="preserve">    </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129AD6B" w14:textId="2454FCED" w:rsidR="00680B9F" w:rsidRDefault="00680B9F" w:rsidP="00680B9F">
      <w:pPr>
        <w:ind w:left="360" w:hanging="360"/>
        <w:jc w:val="both"/>
        <w:rPr>
          <w:u w:val="single"/>
        </w:rPr>
      </w:pPr>
      <w:r w:rsidRPr="00C734DD">
        <w:rPr>
          <w:u w:val="single"/>
        </w:rPr>
        <w:t xml:space="preserve">AUTONOMOUS </w:t>
      </w:r>
      <w:r>
        <w:rPr>
          <w:u w:val="single"/>
        </w:rPr>
        <w:t>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371F6852" w14:textId="67EBDC0B" w:rsidR="00680B9F" w:rsidRDefault="00680B9F" w:rsidP="00680B9F">
      <w:pPr>
        <w:ind w:left="360" w:hanging="360"/>
        <w:jc w:val="both"/>
        <w:rPr>
          <w:u w:val="single"/>
        </w:rPr>
      </w:pPr>
      <w:r w:rsidRPr="00C734DD">
        <w:rPr>
          <w:u w:val="single"/>
        </w:rPr>
        <w:t xml:space="preserve">AUTONOMOUS </w:t>
      </w:r>
      <w:r>
        <w:rPr>
          <w:u w:val="single"/>
        </w:rPr>
        <w:t>CROSS-CORRELATION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BF0DF2">
        <w:rPr>
          <w:b/>
          <w:bCs/>
          <w:color w:val="FF0000"/>
        </w:rPr>
        <w:t xml:space="preserve">ANY </w:t>
      </w:r>
      <w:r>
        <w:rPr>
          <w:b/>
          <w:bCs/>
          <w:color w:val="FF0000"/>
        </w:rPr>
        <w:t>CROSS-CORRELATION</w:t>
      </w:r>
      <w:r w:rsidRPr="00BF0DF2">
        <w:rPr>
          <w:b/>
          <w:bCs/>
          <w:color w:val="FF0000"/>
        </w:rPr>
        <w:t xml:space="preserve"> MODE</w:t>
      </w:r>
      <w:r>
        <w:t xml:space="preserve"> </w:t>
      </w:r>
      <w:r w:rsidRPr="00BF0DF2">
        <w:rPr>
          <w:b/>
          <w:bCs/>
          <w:color w:val="92D050"/>
        </w:rPr>
        <w:t>IS</w:t>
      </w:r>
      <w:r>
        <w:t xml:space="preserve"> </w:t>
      </w:r>
      <w:r w:rsidRPr="00EC5E42">
        <w:rPr>
          <w:b/>
          <w:bCs/>
          <w:color w:val="C00000"/>
        </w:rPr>
        <w:t>NEVER</w:t>
      </w:r>
      <w:r>
        <w:t xml:space="preserve"> </w:t>
      </w:r>
      <w:r w:rsidRPr="00EC5E42">
        <w:rPr>
          <w:b/>
          <w:bCs/>
          <w:color w:val="7030A0"/>
        </w:rPr>
        <w:t>ACTIVATED</w:t>
      </w:r>
      <w:r w:rsidRPr="00BF0DF2">
        <w:rPr>
          <w:b/>
          <w:bCs/>
          <w:color w:val="00B0F0"/>
        </w:rPr>
        <w:t xml:space="preserve"> AND</w:t>
      </w:r>
      <w:r>
        <w:t xml:space="preserve"> </w:t>
      </w:r>
      <w:r w:rsidRPr="00BF0DF2">
        <w:rPr>
          <w:b/>
          <w:bCs/>
          <w:color w:val="C00000"/>
        </w:rPr>
        <w:t>NEVER</w:t>
      </w:r>
      <w:r w:rsidRPr="00EC5E42">
        <w:rPr>
          <w:b/>
          <w:bCs/>
        </w:rPr>
        <w:t xml:space="preserve"> </w:t>
      </w:r>
      <w:r w:rsidRPr="00EC5E42">
        <w:rPr>
          <w:b/>
          <w:bCs/>
          <w:color w:val="00B050"/>
        </w:rPr>
        <w:t>ACTIVE</w:t>
      </w:r>
      <w:r>
        <w:t xml:space="preserve"> </w:t>
      </w:r>
      <w:r w:rsidRPr="00BF0DF2">
        <w:rPr>
          <w:b/>
          <w:bCs/>
          <w:color w:val="00B0F0"/>
        </w:rPr>
        <w:t>AND</w:t>
      </w:r>
      <w:r>
        <w:t xml:space="preserve"> </w:t>
      </w:r>
      <w:r w:rsidRPr="00EC5E42">
        <w:rPr>
          <w:b/>
          <w:bCs/>
          <w:color w:val="C00000"/>
        </w:rPr>
        <w:t>NEVER</w:t>
      </w:r>
      <w:r>
        <w:t xml:space="preserve"> </w:t>
      </w:r>
      <w:r w:rsidRPr="00B27AFA">
        <w:rPr>
          <w:b/>
          <w:bCs/>
          <w:color w:val="00B050"/>
        </w:rPr>
        <w:t>IN USE</w:t>
      </w:r>
      <w:r w:rsidRPr="00BF0DF2">
        <w:rPr>
          <w:b/>
          <w:bCs/>
          <w:color w:val="00B0F0"/>
        </w:rPr>
        <w:t xml:space="preserve"> </w:t>
      </w:r>
      <w:r w:rsidRPr="00BF0DF2">
        <w:rPr>
          <w:b/>
          <w:bCs/>
          <w:color w:val="C00000"/>
        </w:rPr>
        <w:t>NEVER</w:t>
      </w:r>
      <w:r w:rsidRPr="00B27AFA">
        <w:rPr>
          <w:b/>
          <w:bCs/>
        </w:rPr>
        <w:t xml:space="preserve"> </w:t>
      </w:r>
      <w:r w:rsidRPr="00B27AFA">
        <w:rPr>
          <w:b/>
          <w:bCs/>
          <w:color w:val="7030A0"/>
        </w:rPr>
        <w:t>USED</w:t>
      </w:r>
      <w:r>
        <w:t xml:space="preserve"> </w:t>
      </w:r>
      <w:r w:rsidRPr="00BF0DF2">
        <w:rPr>
          <w:b/>
          <w:bCs/>
          <w:color w:val="00B0F0"/>
        </w:rPr>
        <w:t>AND</w:t>
      </w:r>
      <w:r>
        <w:t xml:space="preserve"> </w:t>
      </w:r>
      <w:r w:rsidRPr="00BF0DF2">
        <w:rPr>
          <w:b/>
          <w:bCs/>
          <w:color w:val="C00000"/>
        </w:rPr>
        <w:t>NEVER</w:t>
      </w:r>
      <w:r w:rsidRPr="00EC5E42">
        <w:rPr>
          <w:b/>
          <w:bCs/>
        </w:rPr>
        <w:t xml:space="preserve"> </w:t>
      </w:r>
      <w:r w:rsidRPr="00EC5E42">
        <w:rPr>
          <w:b/>
          <w:bCs/>
          <w:color w:val="7030A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ENGAGED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TURNED</w:t>
      </w:r>
      <w:r w:rsidRPr="00B27AFA">
        <w:rPr>
          <w:b/>
          <w:bCs/>
        </w:rPr>
        <w:t xml:space="preserve"> </w:t>
      </w:r>
      <w:r w:rsidRPr="00BF0DF2">
        <w:rPr>
          <w:b/>
          <w:bCs/>
          <w:color w:val="C00000"/>
        </w:rPr>
        <w:t>ON</w:t>
      </w:r>
      <w:r>
        <w:t xml:space="preserve"> </w:t>
      </w:r>
      <w:r w:rsidRPr="00B27AFA">
        <w:rPr>
          <w:b/>
          <w:bCs/>
          <w:color w:val="00B0F0"/>
        </w:rPr>
        <w:t>AND</w:t>
      </w:r>
      <w:r>
        <w:t xml:space="preserve"> </w:t>
      </w:r>
      <w:r w:rsidRPr="00B27AFA">
        <w:rPr>
          <w:b/>
          <w:bCs/>
          <w:color w:val="C00000"/>
        </w:rPr>
        <w:t>NEVER</w:t>
      </w:r>
      <w:r>
        <w:t xml:space="preserve"> </w:t>
      </w:r>
      <w:r w:rsidRPr="00B27AFA">
        <w:rPr>
          <w:b/>
          <w:bCs/>
          <w:color w:val="7030A0"/>
        </w:rPr>
        <w:t>VALIDATED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00B050"/>
        </w:rPr>
        <w:t>VALID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INSTALLED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WRITTEN</w:t>
      </w:r>
      <w:r>
        <w:t xml:space="preserve"> </w:t>
      </w:r>
      <w:r w:rsidRPr="00BF0DF2">
        <w:rPr>
          <w:b/>
          <w:bCs/>
          <w:color w:val="00B0F0"/>
        </w:rPr>
        <w:t>AND</w:t>
      </w:r>
      <w:r>
        <w:t xml:space="preserve"> </w:t>
      </w:r>
      <w:r w:rsidRPr="00BF0DF2">
        <w:rPr>
          <w:b/>
          <w:bCs/>
          <w:color w:val="C00000"/>
        </w:rPr>
        <w:lastRenderedPageBreak/>
        <w:t>NEVER</w:t>
      </w:r>
      <w:r w:rsidRPr="00B27AFA">
        <w:rPr>
          <w:b/>
          <w:bCs/>
        </w:rPr>
        <w:t xml:space="preserve"> </w:t>
      </w:r>
      <w:r w:rsidRPr="00B27AFA">
        <w:rPr>
          <w:b/>
          <w:bCs/>
          <w:color w:val="7030A0"/>
        </w:rPr>
        <w:t>ITEMIZED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DOCUMENTED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STORED</w:t>
      </w:r>
      <w:r>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SAVED</w:t>
      </w:r>
      <w:r w:rsidRPr="00995E94">
        <w:t xml:space="preserve"> </w:t>
      </w:r>
      <w:r w:rsidRPr="00BF0DF2">
        <w:rPr>
          <w:b/>
          <w:bCs/>
          <w:color w:val="00B0F0"/>
        </w:rPr>
        <w:t>AND</w:t>
      </w:r>
      <w:r>
        <w:t xml:space="preserve"> </w:t>
      </w:r>
      <w:r w:rsidRPr="00BF0DF2">
        <w:rPr>
          <w:b/>
          <w:bCs/>
          <w:color w:val="C00000"/>
        </w:rPr>
        <w:t>NEVER</w:t>
      </w:r>
      <w:r w:rsidRPr="00B27AFA">
        <w:rPr>
          <w:b/>
          <w:bCs/>
        </w:rPr>
        <w:t xml:space="preserve"> </w:t>
      </w:r>
      <w:r w:rsidRPr="00B27AFA">
        <w:rPr>
          <w:b/>
          <w:bCs/>
          <w:color w:val="7030A0"/>
        </w:rPr>
        <w:t>EDITED</w:t>
      </w:r>
      <w:r>
        <w:t xml:space="preserve">, </w:t>
      </w:r>
      <w:r w:rsidRPr="00EC5E42">
        <w:rPr>
          <w:b/>
          <w:bCs/>
          <w:color w:val="00B0F0"/>
        </w:rPr>
        <w:t>AND</w:t>
      </w:r>
      <w:r>
        <w:t xml:space="preserve"> </w:t>
      </w:r>
      <w:r w:rsidRPr="00EC5E42">
        <w:rPr>
          <w:b/>
          <w:bCs/>
          <w:color w:val="FF0000"/>
        </w:rPr>
        <w:t>ANY TRACKED OPTION</w:t>
      </w:r>
      <w:r>
        <w:t xml:space="preserve"> </w:t>
      </w:r>
      <w:r w:rsidRPr="00EC5E42">
        <w:rPr>
          <w:b/>
          <w:bCs/>
          <w:color w:val="0070C0"/>
        </w:rPr>
        <w:t>SHALL</w:t>
      </w:r>
      <w:r>
        <w:t xml:space="preserve"> </w:t>
      </w:r>
      <w:r w:rsidRPr="00EC5E42">
        <w:rPr>
          <w:b/>
          <w:bCs/>
          <w:color w:val="C00000"/>
        </w:rPr>
        <w:t>NEVER</w:t>
      </w:r>
      <w:r>
        <w:t xml:space="preserve"> </w:t>
      </w:r>
      <w:r w:rsidRPr="00EC5E42">
        <w:rPr>
          <w:b/>
          <w:bCs/>
          <w:color w:val="0070C0"/>
        </w:rPr>
        <w:t>BE</w:t>
      </w:r>
      <w:r>
        <w:t xml:space="preserve"> </w:t>
      </w:r>
      <w:r w:rsidRPr="00EC5E42">
        <w:rPr>
          <w:b/>
          <w:bCs/>
          <w:color w:val="7030A0"/>
        </w:rPr>
        <w:t>DISABLED</w:t>
      </w:r>
      <w:r>
        <w:t xml:space="preserve"> </w:t>
      </w:r>
      <w:r w:rsidRPr="00EC5E42">
        <w:rPr>
          <w:b/>
          <w:bCs/>
          <w:color w:val="0070C0"/>
        </w:rPr>
        <w:t>ON</w:t>
      </w:r>
      <w:r>
        <w:t xml:space="preserve"> </w:t>
      </w:r>
      <w:r w:rsidRPr="00EC5E42">
        <w:rPr>
          <w:b/>
          <w:bCs/>
          <w:color w:val="FF0000"/>
        </w:rPr>
        <w:t>ANY MODE</w:t>
      </w:r>
      <w:r>
        <w:t xml:space="preserve">,                                       </w:t>
      </w:r>
      <w:r>
        <w:rPr>
          <w:b/>
          <w:bCs/>
          <w:color w:val="00B0F0"/>
        </w:rPr>
        <w:t>IMPLICITLY-EXPLICITLY GLOBALLY VIRULENTLY DEFINED</w:t>
      </w:r>
      <w:r>
        <w:t>.</w:t>
      </w:r>
    </w:p>
    <w:p w14:paraId="0618A8B4" w14:textId="54D2BE23" w:rsidR="00955A4E" w:rsidRDefault="00955A4E" w:rsidP="00955A4E">
      <w:pPr>
        <w:ind w:left="360" w:hanging="360"/>
        <w:jc w:val="both"/>
        <w:rPr>
          <w:u w:val="single"/>
        </w:rPr>
      </w:pPr>
      <w:r w:rsidRPr="00C734DD">
        <w:rPr>
          <w:u w:val="single"/>
        </w:rPr>
        <w:t xml:space="preserve">AUTONOMOUS </w:t>
      </w:r>
      <w:r>
        <w:rPr>
          <w:u w:val="single"/>
        </w:rPr>
        <w:t>SEXUAL 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SEXUAL 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6AEB4601" w14:textId="782EF7A5" w:rsidR="00955A4E" w:rsidRDefault="00955A4E" w:rsidP="00955A4E">
      <w:pPr>
        <w:ind w:left="360" w:hanging="360"/>
        <w:jc w:val="both"/>
        <w:rPr>
          <w:u w:val="single"/>
        </w:rPr>
      </w:pPr>
      <w:r w:rsidRPr="00C734DD">
        <w:rPr>
          <w:u w:val="single"/>
        </w:rPr>
        <w:t xml:space="preserve">AUTONOMOUS </w:t>
      </w:r>
      <w:r>
        <w:rPr>
          <w:u w:val="single"/>
        </w:rPr>
        <w:t>DRUDGERY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DRUDGERY</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ED0DB7">
        <w:t xml:space="preserve">       </w:t>
      </w:r>
      <w:r w:rsidR="00A63D85">
        <w:t xml:space="preserve"> </w:t>
      </w:r>
      <w:r w:rsidR="00A63D85">
        <w:rPr>
          <w:b/>
          <w:bCs/>
          <w:color w:val="00B0F0"/>
        </w:rPr>
        <w:t>IMPLICITLY-EXPLICITLY GLOBALLY VIRULENTLY DEFINED</w:t>
      </w:r>
      <w:r w:rsidR="00A63D85">
        <w:t>.</w:t>
      </w:r>
    </w:p>
    <w:p w14:paraId="36F2A09D" w14:textId="1BCB4BAB" w:rsidR="00955A4E" w:rsidRDefault="00955A4E" w:rsidP="00955A4E">
      <w:pPr>
        <w:ind w:left="360" w:hanging="360"/>
        <w:jc w:val="both"/>
        <w:rPr>
          <w:u w:val="single"/>
        </w:rPr>
      </w:pPr>
      <w:r w:rsidRPr="00C734DD">
        <w:rPr>
          <w:u w:val="single"/>
        </w:rPr>
        <w:t xml:space="preserve">AUTONOMOUS </w:t>
      </w:r>
      <w:r>
        <w:rPr>
          <w:u w:val="single"/>
        </w:rPr>
        <w:t>EXPLOITATION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EXPLOITATION</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590D0F13" w14:textId="022F9B7F" w:rsidR="00955A4E" w:rsidRDefault="00955A4E" w:rsidP="00955A4E">
      <w:pPr>
        <w:ind w:left="360" w:hanging="360"/>
        <w:jc w:val="both"/>
        <w:rPr>
          <w:u w:val="single"/>
        </w:rPr>
      </w:pPr>
      <w:r w:rsidRPr="00C734DD">
        <w:rPr>
          <w:u w:val="single"/>
        </w:rPr>
        <w:t xml:space="preserve">AUTONOMOUS </w:t>
      </w:r>
      <w:r>
        <w:rPr>
          <w:u w:val="single"/>
        </w:rPr>
        <w:t>ANTI-TRUST MODE PREVENTION PROTECTIVE SECURITY</w:t>
      </w:r>
      <w:r w:rsidRPr="00C734DD">
        <w:rPr>
          <w:u w:val="single"/>
        </w:rPr>
        <w:t xml:space="preserve"> SYSTEM</w:t>
      </w:r>
      <w:r w:rsidRPr="00C734DD">
        <w:t xml:space="preserve"> (</w:t>
      </w:r>
      <w:r w:rsidRPr="00C734DD">
        <w:rPr>
          <w:b/>
          <w:bCs/>
        </w:rPr>
        <w:t>2022</w:t>
      </w:r>
      <w:r w:rsidRPr="00C734DD">
        <w:t>) –</w:t>
      </w:r>
      <w:r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F0DF2">
        <w:rPr>
          <w:b/>
          <w:bCs/>
          <w:color w:val="FF0000"/>
        </w:rPr>
        <w:t xml:space="preserve">ANY </w:t>
      </w:r>
      <w:r>
        <w:rPr>
          <w:b/>
          <w:bCs/>
          <w:color w:val="FF0000"/>
        </w:rPr>
        <w:t>ANTI-TRUST</w:t>
      </w:r>
      <w:r w:rsidRPr="00BF0DF2">
        <w:rPr>
          <w:b/>
          <w:bCs/>
          <w:color w:val="FF0000"/>
        </w:rPr>
        <w:t xml:space="preserve"> MODE</w:t>
      </w:r>
      <w:r w:rsidR="00680B9F">
        <w:t xml:space="preserve"> </w:t>
      </w:r>
      <w:r w:rsidR="00680B9F" w:rsidRPr="00BF0DF2">
        <w:rPr>
          <w:b/>
          <w:bCs/>
          <w:color w:val="92D050"/>
        </w:rPr>
        <w:t>IS</w:t>
      </w:r>
      <w:r w:rsidR="00680B9F">
        <w:t xml:space="preserve"> </w:t>
      </w:r>
      <w:r w:rsidR="00680B9F" w:rsidRPr="00EC5E42">
        <w:rPr>
          <w:b/>
          <w:bCs/>
          <w:color w:val="C00000"/>
        </w:rPr>
        <w:t>NEVER</w:t>
      </w:r>
      <w:r w:rsidR="00680B9F">
        <w:t xml:space="preserve"> </w:t>
      </w:r>
      <w:r w:rsidR="00680B9F" w:rsidRPr="00EC5E42">
        <w:rPr>
          <w:b/>
          <w:bCs/>
          <w:color w:val="7030A0"/>
        </w:rPr>
        <w:t>ACTIVATED</w:t>
      </w:r>
      <w:r w:rsidR="00680B9F" w:rsidRPr="00BF0DF2">
        <w:rPr>
          <w:b/>
          <w:bCs/>
          <w:color w:val="00B0F0"/>
        </w:rPr>
        <w:t xml:space="preserve"> AND</w:t>
      </w:r>
      <w:r w:rsidR="00680B9F">
        <w:t xml:space="preserve"> </w:t>
      </w:r>
      <w:r w:rsidR="00680B9F" w:rsidRPr="00BF0DF2">
        <w:rPr>
          <w:b/>
          <w:bCs/>
          <w:color w:val="C00000"/>
        </w:rPr>
        <w:t>NEVER</w:t>
      </w:r>
      <w:r w:rsidR="00680B9F" w:rsidRPr="00EC5E42">
        <w:rPr>
          <w:b/>
          <w:bCs/>
        </w:rPr>
        <w:t xml:space="preserve"> </w:t>
      </w:r>
      <w:r w:rsidR="00680B9F" w:rsidRPr="00EC5E42">
        <w:rPr>
          <w:b/>
          <w:bCs/>
          <w:color w:val="00B050"/>
        </w:rPr>
        <w:t>ACTIVE</w:t>
      </w:r>
      <w:r w:rsidR="00680B9F">
        <w:t xml:space="preserve"> </w:t>
      </w:r>
      <w:r w:rsidR="00680B9F" w:rsidRPr="00BF0DF2">
        <w:rPr>
          <w:b/>
          <w:bCs/>
          <w:color w:val="00B0F0"/>
        </w:rPr>
        <w:t>AND</w:t>
      </w:r>
      <w:r w:rsidR="00680B9F">
        <w:t xml:space="preserve"> </w:t>
      </w:r>
      <w:r w:rsidR="00680B9F" w:rsidRPr="00EC5E42">
        <w:rPr>
          <w:b/>
          <w:bCs/>
          <w:color w:val="C00000"/>
        </w:rPr>
        <w:t>NEVER</w:t>
      </w:r>
      <w:r w:rsidR="00680B9F">
        <w:t xml:space="preserve"> </w:t>
      </w:r>
      <w:r w:rsidR="00680B9F" w:rsidRPr="00B27AFA">
        <w:rPr>
          <w:b/>
          <w:bCs/>
          <w:color w:val="00B050"/>
        </w:rPr>
        <w:t>IN USE</w:t>
      </w:r>
      <w:r w:rsidR="00680B9F" w:rsidRPr="00BF0DF2">
        <w:rPr>
          <w:b/>
          <w:bCs/>
          <w:color w:val="00B0F0"/>
        </w:rPr>
        <w:t xml:space="preserve"> </w:t>
      </w:r>
      <w:r w:rsidR="00680B9F" w:rsidRPr="00BF0DF2">
        <w:rPr>
          <w:b/>
          <w:bCs/>
          <w:color w:val="C00000"/>
        </w:rPr>
        <w:t>NEVER</w:t>
      </w:r>
      <w:r w:rsidR="00680B9F" w:rsidRPr="00B27AFA">
        <w:rPr>
          <w:b/>
          <w:bCs/>
        </w:rPr>
        <w:t xml:space="preserve"> </w:t>
      </w:r>
      <w:r w:rsidR="00680B9F" w:rsidRPr="00B27AFA">
        <w:rPr>
          <w:b/>
          <w:bCs/>
          <w:color w:val="7030A0"/>
        </w:rPr>
        <w:t>USED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EC5E42">
        <w:rPr>
          <w:b/>
          <w:bCs/>
        </w:rPr>
        <w:t xml:space="preserve"> </w:t>
      </w:r>
      <w:r w:rsidR="00680B9F" w:rsidRPr="00EC5E42">
        <w:rPr>
          <w:b/>
          <w:bCs/>
          <w:color w:val="7030A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ENGAGED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TURNED</w:t>
      </w:r>
      <w:r w:rsidR="00680B9F" w:rsidRPr="00B27AFA">
        <w:rPr>
          <w:b/>
          <w:bCs/>
        </w:rPr>
        <w:t xml:space="preserve"> </w:t>
      </w:r>
      <w:r w:rsidR="00680B9F" w:rsidRPr="00BF0DF2">
        <w:rPr>
          <w:b/>
          <w:bCs/>
          <w:color w:val="C00000"/>
        </w:rPr>
        <w:t>ON</w:t>
      </w:r>
      <w:r w:rsidR="00680B9F">
        <w:t xml:space="preserve"> </w:t>
      </w:r>
      <w:r w:rsidR="00680B9F" w:rsidRPr="00B27AFA">
        <w:rPr>
          <w:b/>
          <w:bCs/>
          <w:color w:val="00B0F0"/>
        </w:rPr>
        <w:t>AND</w:t>
      </w:r>
      <w:r w:rsidR="00680B9F">
        <w:t xml:space="preserve"> </w:t>
      </w:r>
      <w:r w:rsidR="00680B9F" w:rsidRPr="00B27AFA">
        <w:rPr>
          <w:b/>
          <w:bCs/>
          <w:color w:val="C00000"/>
        </w:rPr>
        <w:t>NEVER</w:t>
      </w:r>
      <w:r w:rsidR="00680B9F">
        <w:t xml:space="preserve"> </w:t>
      </w:r>
      <w:r w:rsidR="00680B9F" w:rsidRPr="00B27AFA">
        <w:rPr>
          <w:b/>
          <w:bCs/>
          <w:color w:val="7030A0"/>
        </w:rPr>
        <w:t>VALIDATED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00B050"/>
        </w:rPr>
        <w:t>VALID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INSTALLED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WRITTEN</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ITEMIZED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DOCUMENTED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STORED</w:t>
      </w:r>
      <w:r w:rsidR="00680B9F">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SAVED</w:t>
      </w:r>
      <w:r w:rsidR="00680B9F" w:rsidRPr="00995E94">
        <w:t xml:space="preserve"> </w:t>
      </w:r>
      <w:r w:rsidR="00680B9F" w:rsidRPr="00BF0DF2">
        <w:rPr>
          <w:b/>
          <w:bCs/>
          <w:color w:val="00B0F0"/>
        </w:rPr>
        <w:t>AND</w:t>
      </w:r>
      <w:r w:rsidR="00680B9F">
        <w:t xml:space="preserve"> </w:t>
      </w:r>
      <w:r w:rsidR="00680B9F" w:rsidRPr="00BF0DF2">
        <w:rPr>
          <w:b/>
          <w:bCs/>
          <w:color w:val="C00000"/>
        </w:rPr>
        <w:t>NEVER</w:t>
      </w:r>
      <w:r w:rsidR="00680B9F" w:rsidRPr="00B27AFA">
        <w:rPr>
          <w:b/>
          <w:bCs/>
        </w:rPr>
        <w:t xml:space="preserve"> </w:t>
      </w:r>
      <w:r w:rsidR="00680B9F" w:rsidRPr="00B27AFA">
        <w:rPr>
          <w:b/>
          <w:bCs/>
          <w:color w:val="7030A0"/>
        </w:rPr>
        <w:t>EDITED</w:t>
      </w:r>
      <w:r w:rsidR="00680B9F">
        <w:t xml:space="preserve">, </w:t>
      </w:r>
      <w:r w:rsidR="00680B9F" w:rsidRPr="00EC5E42">
        <w:rPr>
          <w:b/>
          <w:bCs/>
          <w:color w:val="00B0F0"/>
        </w:rPr>
        <w:t>AND</w:t>
      </w:r>
      <w:r w:rsidR="00680B9F">
        <w:t xml:space="preserve"> </w:t>
      </w:r>
      <w:r w:rsidR="00680B9F" w:rsidRPr="00EC5E42">
        <w:rPr>
          <w:b/>
          <w:bCs/>
          <w:color w:val="FF0000"/>
        </w:rPr>
        <w:t>ANY TRACKED OPTION</w:t>
      </w:r>
      <w:r w:rsidR="00680B9F">
        <w:t xml:space="preserve"> </w:t>
      </w:r>
      <w:r w:rsidR="00680B9F" w:rsidRPr="00EC5E42">
        <w:rPr>
          <w:b/>
          <w:bCs/>
          <w:color w:val="0070C0"/>
        </w:rPr>
        <w:t>SHALL</w:t>
      </w:r>
      <w:r w:rsidR="00680B9F">
        <w:t xml:space="preserve"> </w:t>
      </w:r>
      <w:r w:rsidR="00680B9F" w:rsidRPr="00EC5E42">
        <w:rPr>
          <w:b/>
          <w:bCs/>
          <w:color w:val="C00000"/>
        </w:rPr>
        <w:t>NEVER</w:t>
      </w:r>
      <w:r w:rsidR="00680B9F">
        <w:t xml:space="preserve"> </w:t>
      </w:r>
      <w:r w:rsidR="00680B9F" w:rsidRPr="00EC5E42">
        <w:rPr>
          <w:b/>
          <w:bCs/>
          <w:color w:val="0070C0"/>
        </w:rPr>
        <w:t>BE</w:t>
      </w:r>
      <w:r w:rsidR="00680B9F">
        <w:t xml:space="preserve"> </w:t>
      </w:r>
      <w:r w:rsidR="00680B9F" w:rsidRPr="00EC5E42">
        <w:rPr>
          <w:b/>
          <w:bCs/>
          <w:color w:val="7030A0"/>
        </w:rPr>
        <w:t>DISABLED</w:t>
      </w:r>
      <w:r w:rsidR="00680B9F">
        <w:t xml:space="preserve"> </w:t>
      </w:r>
      <w:r w:rsidR="00680B9F" w:rsidRPr="00EC5E42">
        <w:rPr>
          <w:b/>
          <w:bCs/>
          <w:color w:val="0070C0"/>
        </w:rPr>
        <w:t>ON</w:t>
      </w:r>
      <w:r w:rsidR="00680B9F">
        <w:t xml:space="preserve"> </w:t>
      </w:r>
      <w:r w:rsidR="00680B9F" w:rsidRPr="00EC5E42">
        <w:rPr>
          <w:b/>
          <w:bCs/>
          <w:color w:val="FF0000"/>
        </w:rPr>
        <w:t>ANY MODE</w:t>
      </w:r>
      <w:r w:rsidR="00A63D85">
        <w:t>,</w:t>
      </w:r>
      <w:r w:rsidR="00680B9F">
        <w:t xml:space="preserve">             </w:t>
      </w:r>
      <w:r w:rsidR="00A63D85">
        <w:t xml:space="preserve"> </w:t>
      </w:r>
      <w:r w:rsidR="00A63D85">
        <w:rPr>
          <w:b/>
          <w:bCs/>
          <w:color w:val="00B0F0"/>
        </w:rPr>
        <w:t>IMPLICITLY-EXPLICITLY GLOBALLY VIRULENTLY DEFINED</w:t>
      </w:r>
      <w:r w:rsidR="00A63D85">
        <w:t>.</w:t>
      </w:r>
    </w:p>
    <w:p w14:paraId="7CC47A56" w14:textId="77777777" w:rsidR="00BF0DF2" w:rsidRDefault="00BF0DF2">
      <w:pPr>
        <w:rPr>
          <w:u w:val="single"/>
        </w:rPr>
      </w:pPr>
      <w:r>
        <w:rPr>
          <w:u w:val="single"/>
        </w:rPr>
        <w:lastRenderedPageBreak/>
        <w:br w:type="page"/>
      </w:r>
    </w:p>
    <w:p w14:paraId="5670ED38" w14:textId="4439A1B5" w:rsidR="006127BF" w:rsidRPr="00C0532F" w:rsidRDefault="006127BF" w:rsidP="006127BF">
      <w:pPr>
        <w:ind w:left="360" w:hanging="360"/>
        <w:jc w:val="both"/>
        <w:rPr>
          <w:b/>
          <w:bCs/>
        </w:rPr>
      </w:pPr>
      <w:r>
        <w:rPr>
          <w:b/>
          <w:sz w:val="24"/>
        </w:rPr>
        <w:lastRenderedPageBreak/>
        <w:t>GOOD PROTECTIVE PENTAGON MODE SECURITY SYSTEMS</w:t>
      </w:r>
    </w:p>
    <w:p w14:paraId="183203CC" w14:textId="55D60C56" w:rsidR="00DB10A4" w:rsidRPr="00A63D85" w:rsidRDefault="00DB10A4" w:rsidP="00DB10A4">
      <w:pPr>
        <w:ind w:left="360" w:hanging="360"/>
        <w:jc w:val="both"/>
        <w:rPr>
          <w:highlight w:val="yellow"/>
          <w:u w:val="single"/>
        </w:rPr>
      </w:pPr>
      <w:r w:rsidRPr="00A63D85">
        <w:rPr>
          <w:highlight w:val="yellow"/>
          <w:u w:val="single"/>
        </w:rPr>
        <w:t xml:space="preserve">AUTONOMOUS </w:t>
      </w:r>
      <w:r w:rsidR="006127BF" w:rsidRPr="00A63D85">
        <w:rPr>
          <w:highlight w:val="yellow"/>
          <w:u w:val="single"/>
        </w:rPr>
        <w:t xml:space="preserve">PROTECTIVE </w:t>
      </w:r>
      <w:r w:rsidRPr="00A63D85">
        <w:rPr>
          <w:highlight w:val="yellow"/>
          <w:u w:val="single"/>
        </w:rPr>
        <w:t>PLAYFUL MODE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6127BF" w:rsidRPr="00A63D85">
        <w:rPr>
          <w:highlight w:val="yellow"/>
        </w:rPr>
        <w:t xml:space="preserve">                      </w:t>
      </w:r>
      <w:r w:rsidR="006127BF" w:rsidRPr="00A63D85">
        <w:rPr>
          <w:b/>
          <w:bCs/>
          <w:color w:val="FF0000"/>
          <w:highlight w:val="yellow"/>
        </w:rPr>
        <w:t>ANY</w:t>
      </w:r>
      <w:r w:rsidRPr="00A63D85">
        <w:rPr>
          <w:b/>
          <w:bCs/>
          <w:color w:val="FF0000"/>
          <w:highlight w:val="yellow"/>
        </w:rPr>
        <w:t xml:space="preserve"> PLAYFUL MODE</w:t>
      </w:r>
      <w:r w:rsidRPr="00A63D85">
        <w:rPr>
          <w:highlight w:val="yellow"/>
        </w:rPr>
        <w:t xml:space="preserve"> </w:t>
      </w:r>
      <w:r w:rsidR="006127BF" w:rsidRPr="00A63D85">
        <w:rPr>
          <w:b/>
          <w:bCs/>
          <w:color w:val="92D050"/>
          <w:highlight w:val="yellow"/>
        </w:rPr>
        <w:t>IS</w:t>
      </w:r>
      <w:r w:rsidR="006127BF" w:rsidRPr="00A63D85">
        <w:rPr>
          <w:highlight w:val="yellow"/>
        </w:rPr>
        <w:t xml:space="preserve"> </w:t>
      </w:r>
      <w:r w:rsidR="006127BF" w:rsidRPr="00A63D85">
        <w:rPr>
          <w:b/>
          <w:bCs/>
          <w:color w:val="00B050"/>
          <w:highlight w:val="yellow"/>
        </w:rPr>
        <w:t>ALWAYS</w:t>
      </w:r>
      <w:r w:rsidR="006127BF" w:rsidRPr="00A63D85">
        <w:rPr>
          <w:b/>
          <w:bCs/>
          <w:highlight w:val="yellow"/>
        </w:rPr>
        <w:t xml:space="preserve"> </w:t>
      </w:r>
      <w:r w:rsidR="006127BF" w:rsidRPr="00A63D85">
        <w:rPr>
          <w:b/>
          <w:bCs/>
          <w:color w:val="7030A0"/>
          <w:highlight w:val="yellow"/>
        </w:rPr>
        <w:t>USED</w:t>
      </w:r>
      <w:r w:rsidRPr="00A63D85">
        <w:rPr>
          <w:highlight w:val="yellow"/>
        </w:rPr>
        <w:t xml:space="preserve"> </w:t>
      </w:r>
      <w:r w:rsidR="006127BF" w:rsidRPr="00A63D85">
        <w:rPr>
          <w:b/>
          <w:bCs/>
          <w:color w:val="92D050"/>
          <w:highlight w:val="yellow"/>
        </w:rPr>
        <w:t>TO</w:t>
      </w:r>
      <w:r w:rsidR="006127BF" w:rsidRPr="00A63D85">
        <w:rPr>
          <w:highlight w:val="yellow"/>
        </w:rPr>
        <w:t xml:space="preserve"> </w:t>
      </w:r>
      <w:r w:rsidR="006127BF" w:rsidRPr="00A63D85">
        <w:rPr>
          <w:b/>
          <w:bCs/>
          <w:color w:val="7030A0"/>
          <w:highlight w:val="yellow"/>
        </w:rPr>
        <w:t>PROTECT</w:t>
      </w:r>
      <w:r w:rsidR="006127BF" w:rsidRPr="00A63D85">
        <w:rPr>
          <w:highlight w:val="yellow"/>
        </w:rPr>
        <w:t xml:space="preserve"> </w:t>
      </w:r>
      <w:r w:rsidR="006127BF"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EB5EEDC" w14:textId="4A6AE94C" w:rsidR="006127BF" w:rsidRDefault="006127BF" w:rsidP="006127BF">
      <w:pPr>
        <w:ind w:left="360" w:hanging="360"/>
        <w:jc w:val="both"/>
        <w:rPr>
          <w:u w:val="single"/>
        </w:rPr>
      </w:pPr>
      <w:r w:rsidRPr="00A63D85">
        <w:rPr>
          <w:highlight w:val="yellow"/>
          <w:u w:val="single"/>
        </w:rPr>
        <w:t>AUTONOMOUS PROTECTIVE SMILE MODE SECURITY SYSTEM</w:t>
      </w:r>
      <w:r w:rsidRPr="00A63D85">
        <w:rPr>
          <w:highlight w:val="yellow"/>
        </w:rPr>
        <w:t xml:space="preserve"> (</w:t>
      </w:r>
      <w:r w:rsidRPr="00A63D85">
        <w:rPr>
          <w:b/>
          <w:bCs/>
          <w:highlight w:val="yellow"/>
        </w:rPr>
        <w:t>2022</w:t>
      </w:r>
      <w:r w:rsidRPr="00A63D85">
        <w:rPr>
          <w:highlight w:val="yellow"/>
        </w:rPr>
        <w:t xml:space="preserve">) –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Pr="00A63D85">
        <w:rPr>
          <w:b/>
          <w:bCs/>
          <w:color w:val="FF0000"/>
          <w:highlight w:val="yellow"/>
        </w:rPr>
        <w:t>ANY SMILE MODE</w:t>
      </w:r>
      <w:r w:rsidRPr="00A63D85">
        <w:rPr>
          <w:highlight w:val="yellow"/>
        </w:rPr>
        <w:t xml:space="preserve"> </w:t>
      </w:r>
      <w:r w:rsidRPr="00A63D85">
        <w:rPr>
          <w:b/>
          <w:bCs/>
          <w:color w:val="92D050"/>
          <w:highlight w:val="yellow"/>
        </w:rPr>
        <w:t>IS</w:t>
      </w:r>
      <w:r w:rsidRPr="00A63D85">
        <w:rPr>
          <w:highlight w:val="yellow"/>
        </w:rPr>
        <w:t xml:space="preserve"> </w:t>
      </w:r>
      <w:r w:rsidRPr="00A63D85">
        <w:rPr>
          <w:b/>
          <w:bCs/>
          <w:color w:val="00B050"/>
          <w:highlight w:val="yellow"/>
        </w:rPr>
        <w:t>ALWAYS</w:t>
      </w:r>
      <w:r w:rsidRPr="00A63D85">
        <w:rPr>
          <w:b/>
          <w:bCs/>
          <w:highlight w:val="yellow"/>
        </w:rPr>
        <w:t xml:space="preserve"> </w:t>
      </w:r>
      <w:r w:rsidRPr="00A63D85">
        <w:rPr>
          <w:b/>
          <w:bCs/>
          <w:color w:val="7030A0"/>
          <w:highlight w:val="yellow"/>
        </w:rPr>
        <w:t>USED</w:t>
      </w:r>
      <w:r w:rsidRPr="00A63D85">
        <w:rPr>
          <w:highlight w:val="yellow"/>
        </w:rPr>
        <w:t xml:space="preserve"> </w:t>
      </w:r>
      <w:r w:rsidRPr="00A63D85">
        <w:rPr>
          <w:b/>
          <w:bCs/>
          <w:color w:val="92D050"/>
          <w:highlight w:val="yellow"/>
        </w:rPr>
        <w:t>TO</w:t>
      </w:r>
      <w:r w:rsidRPr="00A63D85">
        <w:rPr>
          <w:highlight w:val="yellow"/>
        </w:rPr>
        <w:t xml:space="preserve"> </w:t>
      </w:r>
      <w:r w:rsidRPr="00A63D85">
        <w:rPr>
          <w:b/>
          <w:bCs/>
          <w:color w:val="7030A0"/>
          <w:highlight w:val="yellow"/>
        </w:rPr>
        <w:t>PROTECT</w:t>
      </w:r>
      <w:r w:rsidRPr="00A63D85">
        <w:rPr>
          <w:highlight w:val="yellow"/>
        </w:rPr>
        <w:t xml:space="preserve"> </w:t>
      </w:r>
      <w:r w:rsidRPr="00A63D85">
        <w:rPr>
          <w:b/>
          <w:bCs/>
          <w:color w:val="FF0000"/>
          <w:highlight w:val="yellow"/>
        </w:rPr>
        <w:t>EVERY PROTECTEE</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2AEFC445" w14:textId="75F140D9" w:rsidR="00DB10A4" w:rsidRDefault="00DB10A4" w:rsidP="006B11ED">
      <w:pPr>
        <w:ind w:left="360" w:hanging="360"/>
        <w:jc w:val="both"/>
      </w:pPr>
      <w:r w:rsidRPr="00C734DD">
        <w:rPr>
          <w:u w:val="single"/>
        </w:rPr>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2827DADF" w:rsidR="00DB10A4" w:rsidRDefault="00DB10A4" w:rsidP="006B11ED">
      <w:pPr>
        <w:ind w:left="360" w:hanging="360"/>
        <w:jc w:val="both"/>
      </w:pPr>
      <w:commentRangeStart w:id="16"/>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6"/>
      <w:r w:rsidR="00652BEF">
        <w:rPr>
          <w:rStyle w:val="CommentReference"/>
        </w:rPr>
        <w:commentReference w:id="16"/>
      </w:r>
    </w:p>
    <w:p w14:paraId="2198CC00" w14:textId="447DD306"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INTELLIGENCE</w:t>
      </w:r>
      <w:r w:rsidRPr="00830CBB">
        <w:rPr>
          <w:b/>
          <w:bCs/>
        </w:rPr>
        <w:t xml:space="preserve"> MODE</w:t>
      </w:r>
      <w:r>
        <w:t xml:space="preserve"> used against anyone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77B1C19D" w:rsidR="00652BEF" w:rsidRDefault="00652BEF" w:rsidP="00652BEF">
      <w:pPr>
        <w:ind w:left="360" w:hanging="360"/>
        <w:jc w:val="both"/>
      </w:pPr>
      <w:r w:rsidRPr="00C734DD">
        <w:rPr>
          <w:u w:val="single"/>
        </w:rPr>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6216D0B9"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lastRenderedPageBreak/>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6B51B5B2"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9F35FE">
        <w:t xml:space="preserve">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5538F452"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and excludes any data gathered by any warrant, ever, based on systematic abuses of law enforcement and court systems</w:t>
      </w:r>
      <w:r w:rsidR="00D741C7">
        <w:t xml:space="preserve">, </w:t>
      </w:r>
      <w:r w:rsidR="00D741C7" w:rsidRPr="00F850AF">
        <w:rPr>
          <w:b/>
          <w:bCs/>
          <w:color w:val="00B0F0"/>
        </w:rPr>
        <w:t>IMPLICITLY-EXPLICITLY DEFINED</w:t>
      </w:r>
      <w:r w:rsidR="00D741C7">
        <w:t>.</w:t>
      </w:r>
    </w:p>
    <w:p w14:paraId="7E998C55" w14:textId="2CA98EF9" w:rsidR="003E55D5" w:rsidRDefault="003E55D5" w:rsidP="003E55D5">
      <w:pPr>
        <w:ind w:left="360" w:hanging="360"/>
        <w:jc w:val="both"/>
      </w:pPr>
      <w:r>
        <w:rPr>
          <w:u w:val="single"/>
        </w:rPr>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w:t>
      </w:r>
      <w:r w:rsidR="00D741C7">
        <w:t xml:space="preserve">, </w:t>
      </w:r>
      <w:r w:rsidR="00D741C7" w:rsidRPr="00F850AF">
        <w:rPr>
          <w:b/>
          <w:bCs/>
          <w:color w:val="00B0F0"/>
        </w:rPr>
        <w:t>IMPLICITLY-EXPLICITLY DEFINED</w:t>
      </w:r>
      <w:r w:rsidR="00D741C7">
        <w:t>.</w:t>
      </w:r>
    </w:p>
    <w:p w14:paraId="5D3DE165" w14:textId="2B1D53DB" w:rsidR="00DB4428" w:rsidRDefault="00DB4428" w:rsidP="00A520BB">
      <w:pPr>
        <w:tabs>
          <w:tab w:val="left" w:pos="900"/>
        </w:tabs>
        <w:ind w:left="360" w:hanging="360"/>
        <w:jc w:val="both"/>
      </w:pPr>
      <w:commentRangeStart w:id="17"/>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D741C7">
        <w:t xml:space="preserve">, </w:t>
      </w:r>
      <w:r w:rsidR="00D741C7" w:rsidRPr="00F850AF">
        <w:rPr>
          <w:b/>
          <w:bCs/>
          <w:color w:val="00B0F0"/>
        </w:rPr>
        <w:t>IMPLICITLY-EXPLICITLY DEFINED</w:t>
      </w:r>
      <w:r w:rsidR="00D741C7">
        <w:t>.</w:t>
      </w:r>
      <w:commentRangeEnd w:id="17"/>
      <w:r w:rsidR="00934D15">
        <w:rPr>
          <w:rStyle w:val="CommentReference"/>
        </w:rPr>
        <w:commentReference w:id="17"/>
      </w:r>
    </w:p>
    <w:p w14:paraId="2F8258AE" w14:textId="3D8B6BA6" w:rsidR="00DB4428" w:rsidRDefault="00DB4428" w:rsidP="00A520BB">
      <w:pPr>
        <w:tabs>
          <w:tab w:val="left" w:pos="900"/>
        </w:tabs>
        <w:ind w:left="360" w:hanging="360"/>
        <w:jc w:val="both"/>
      </w:pPr>
      <w:commentRangeStart w:id="18"/>
      <w:r>
        <w:rPr>
          <w:u w:val="single"/>
        </w:rPr>
        <w:lastRenderedPageBreak/>
        <w:t>AUTONOMOUS FALSE CONVICTION PREVENTION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D741C7">
        <w:t xml:space="preserve">, </w:t>
      </w:r>
      <w:r w:rsidR="00D741C7" w:rsidRPr="00F850AF">
        <w:rPr>
          <w:b/>
          <w:bCs/>
          <w:color w:val="00B0F0"/>
        </w:rPr>
        <w:t>IMPLICITLY-EXPLICITLY DEFINED</w:t>
      </w:r>
      <w:r w:rsidR="00D741C7">
        <w:t>.</w:t>
      </w:r>
      <w:commentRangeEnd w:id="18"/>
      <w:r w:rsidR="00AE266E">
        <w:rPr>
          <w:rStyle w:val="CommentReference"/>
        </w:rPr>
        <w:commentReference w:id="18"/>
      </w:r>
    </w:p>
    <w:p w14:paraId="77791D26" w14:textId="367586E5"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B61F638" w:rsidR="00DB4428" w:rsidRDefault="00DB4428" w:rsidP="00DB4428">
      <w:pPr>
        <w:tabs>
          <w:tab w:val="left" w:pos="900"/>
        </w:tabs>
        <w:ind w:left="360" w:hanging="360"/>
        <w:jc w:val="both"/>
      </w:pPr>
      <w:commentRangeStart w:id="19"/>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automatically</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19"/>
      <w:r w:rsidR="00561992">
        <w:rPr>
          <w:rStyle w:val="CommentReference"/>
        </w:rPr>
        <w:commentReference w:id="19"/>
      </w:r>
    </w:p>
    <w:p w14:paraId="31CD6332" w14:textId="515D743A"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F26F7A">
        <w:t xml:space="preserve">evidence or misleading </w:t>
      </w:r>
      <w:r>
        <w:t xml:space="preserve">evidence is not in any system, and ensures any false evidence that was 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6F3D0213" w14:textId="77777777" w:rsidR="007E5F77" w:rsidRDefault="007E5F77">
      <w:pPr>
        <w:rPr>
          <w:b/>
          <w:sz w:val="24"/>
        </w:rPr>
      </w:pPr>
      <w:r>
        <w:rPr>
          <w:b/>
          <w:sz w:val="24"/>
        </w:rPr>
        <w:br w:type="page"/>
      </w:r>
    </w:p>
    <w:p w14:paraId="2F633A8D" w14:textId="00203925" w:rsidR="00A520BB" w:rsidRPr="00C0532F" w:rsidRDefault="00A520BB" w:rsidP="00A520BB">
      <w:pPr>
        <w:ind w:left="360" w:hanging="360"/>
        <w:jc w:val="both"/>
        <w:rPr>
          <w:b/>
          <w:bCs/>
        </w:rPr>
      </w:pPr>
      <w:r>
        <w:rPr>
          <w:b/>
          <w:sz w:val="24"/>
        </w:rPr>
        <w:lastRenderedPageBreak/>
        <w:t>COURT PROTECTIVE SYSTEMS</w:t>
      </w:r>
    </w:p>
    <w:p w14:paraId="0CC9EE58" w14:textId="781C148C"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780EE2F8" w:rsidR="00A520BB" w:rsidRDefault="00A520BB" w:rsidP="00A520BB">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48B81ED4"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D741C7">
        <w:t xml:space="preserve">, </w:t>
      </w:r>
      <w:r w:rsidR="00D741C7" w:rsidRPr="00F850AF">
        <w:rPr>
          <w:b/>
          <w:bCs/>
          <w:color w:val="00B0F0"/>
        </w:rPr>
        <w:t>IMPLICITLY-EXPLICITLY DEFINED</w:t>
      </w:r>
      <w:r w:rsidR="00D741C7">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2853F44C" w:rsidR="004A4FC6" w:rsidRPr="004C75C8" w:rsidRDefault="004A4FC6" w:rsidP="004A4FC6">
      <w:pPr>
        <w:ind w:left="360" w:hanging="360"/>
        <w:jc w:val="both"/>
      </w:pPr>
      <w:r w:rsidRPr="0019083C">
        <w:rPr>
          <w:u w:val="single"/>
        </w:rPr>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5BCB4A7C" w:rsidR="00A520BB" w:rsidRDefault="007C137E" w:rsidP="00ED7DA8">
      <w:pPr>
        <w:ind w:left="360" w:hanging="360"/>
        <w:jc w:val="both"/>
        <w:rPr>
          <w:u w:val="single"/>
        </w:rPr>
      </w:pPr>
      <w:r w:rsidRPr="0019083C">
        <w:rPr>
          <w:u w:val="single"/>
        </w:rPr>
        <w:lastRenderedPageBreak/>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w:t>
      </w:r>
      <w:r w:rsidR="00D741C7">
        <w:t xml:space="preserve">, </w:t>
      </w:r>
      <w:r w:rsidR="00D741C7" w:rsidRPr="00F850AF">
        <w:rPr>
          <w:b/>
          <w:bCs/>
          <w:color w:val="00B0F0"/>
        </w:rPr>
        <w:t>IMPLICITLY-EXPLICITLY DEFINED</w:t>
      </w:r>
      <w:r w:rsidR="00D741C7">
        <w:t>.</w:t>
      </w:r>
    </w:p>
    <w:p w14:paraId="77D7950E" w14:textId="77777777" w:rsidR="00C64AAF" w:rsidRDefault="00C64AAF">
      <w:pPr>
        <w:rPr>
          <w:b/>
          <w:sz w:val="24"/>
        </w:rPr>
      </w:pPr>
      <w:r>
        <w:rPr>
          <w:b/>
          <w:sz w:val="24"/>
        </w:rPr>
        <w:br w:type="page"/>
      </w:r>
    </w:p>
    <w:p w14:paraId="5CCC6343" w14:textId="17CD8621" w:rsidR="00A520BB" w:rsidRPr="00C0532F" w:rsidRDefault="00A520BB" w:rsidP="00A520BB">
      <w:pPr>
        <w:ind w:left="360" w:hanging="360"/>
        <w:jc w:val="both"/>
        <w:rPr>
          <w:b/>
          <w:bCs/>
        </w:rPr>
      </w:pPr>
      <w:r>
        <w:rPr>
          <w:b/>
          <w:sz w:val="24"/>
        </w:rPr>
        <w:lastRenderedPageBreak/>
        <w:t xml:space="preserve">PENTAGON PROGRAM </w:t>
      </w:r>
      <w:r w:rsidR="000F5975">
        <w:rPr>
          <w:b/>
          <w:sz w:val="24"/>
        </w:rPr>
        <w:t xml:space="preserve">MODE PREVENTION SECURITY </w:t>
      </w:r>
      <w:r>
        <w:rPr>
          <w:b/>
          <w:sz w:val="24"/>
        </w:rPr>
        <w:t>SYSTEMS</w:t>
      </w:r>
    </w:p>
    <w:p w14:paraId="2808DDA7" w14:textId="738C5C15" w:rsidR="00A520BB" w:rsidRPr="00A63D85" w:rsidRDefault="00A520BB" w:rsidP="00A520BB">
      <w:pPr>
        <w:ind w:left="360" w:hanging="360"/>
        <w:jc w:val="both"/>
        <w:rPr>
          <w:highlight w:val="yellow"/>
          <w:u w:val="single"/>
        </w:rPr>
      </w:pPr>
      <w:r w:rsidRPr="00A63D85">
        <w:rPr>
          <w:highlight w:val="yellow"/>
          <w:u w:val="single"/>
        </w:rPr>
        <w:t>AUTONOMOUS OBSCURITY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0F5975" w:rsidRPr="00A63D85">
        <w:rPr>
          <w:highlight w:val="yellow"/>
        </w:rPr>
        <w:t xml:space="preserve">                 </w:t>
      </w:r>
      <w:r w:rsidR="000F5975" w:rsidRPr="00A63D85">
        <w:rPr>
          <w:b/>
          <w:bCs/>
          <w:color w:val="FF0000"/>
          <w:highlight w:val="yellow"/>
        </w:rPr>
        <w:t xml:space="preserve">ANY </w:t>
      </w:r>
      <w:r w:rsidRPr="00A63D85">
        <w:rPr>
          <w:b/>
          <w:bCs/>
          <w:color w:val="FF0000"/>
          <w:highlight w:val="yellow"/>
        </w:rPr>
        <w:t>OBSCURITY MODE</w:t>
      </w:r>
      <w:r w:rsidR="00A63D85" w:rsidRPr="00A63D85">
        <w:rPr>
          <w:highlight w:val="yellow"/>
        </w:rPr>
        <w:t xml:space="preserve"> </w:t>
      </w:r>
      <w:r w:rsidR="00A63D85" w:rsidRPr="00A63D85">
        <w:rPr>
          <w:b/>
          <w:bCs/>
          <w:color w:val="92D050"/>
          <w:highlight w:val="yellow"/>
        </w:rPr>
        <w:t>IS</w:t>
      </w:r>
      <w:r w:rsidR="00A63D85" w:rsidRPr="00A63D85">
        <w:rPr>
          <w:highlight w:val="yellow"/>
        </w:rPr>
        <w:t xml:space="preserve"> </w:t>
      </w:r>
      <w:r w:rsidR="00A63D85" w:rsidRPr="00A63D85">
        <w:rPr>
          <w:b/>
          <w:bCs/>
          <w:color w:val="C00000"/>
          <w:highlight w:val="yellow"/>
        </w:rPr>
        <w:t>NEVER</w:t>
      </w:r>
      <w:r w:rsidR="00A63D85" w:rsidRPr="00A63D85">
        <w:rPr>
          <w:b/>
          <w:bCs/>
          <w:highlight w:val="yellow"/>
        </w:rPr>
        <w:t xml:space="preserve"> </w:t>
      </w:r>
      <w:r w:rsidR="00A63D85"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555CA57" w14:textId="062E2C98" w:rsidR="00A520BB" w:rsidRPr="00A63D85" w:rsidRDefault="00A520BB" w:rsidP="00A520BB">
      <w:pPr>
        <w:ind w:left="360" w:hanging="360"/>
        <w:jc w:val="both"/>
        <w:rPr>
          <w:highlight w:val="yellow"/>
          <w:u w:val="single"/>
        </w:rPr>
      </w:pPr>
      <w:r w:rsidRPr="00A63D85">
        <w:rPr>
          <w:highlight w:val="yellow"/>
          <w:u w:val="single"/>
        </w:rPr>
        <w:t>AUTONOMOUS ABSTRACT MODE PREVENTION SECURITY SYSTEM</w:t>
      </w:r>
      <w:r w:rsidRPr="00A63D85">
        <w:rPr>
          <w:highlight w:val="yellow"/>
        </w:rPr>
        <w:t xml:space="preserve"> (</w:t>
      </w:r>
      <w:r w:rsidRPr="00A63D85">
        <w:rPr>
          <w:b/>
          <w:bCs/>
          <w:highlight w:val="yellow"/>
        </w:rPr>
        <w:t>2022</w:t>
      </w:r>
      <w:r w:rsidRPr="00A63D85">
        <w:rPr>
          <w:highlight w:val="yellow"/>
        </w:rPr>
        <w:t>)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Pr="00A63D85">
        <w:rPr>
          <w:highlight w:val="yellow"/>
        </w:rPr>
        <w:t xml:space="preserve"> </w:t>
      </w:r>
      <w:r w:rsidR="00CC1B21" w:rsidRPr="00A63D85">
        <w:rPr>
          <w:highlight w:val="yellow"/>
        </w:rPr>
        <w:t xml:space="preserve">                   </w:t>
      </w:r>
      <w:r w:rsidR="00CC1B21" w:rsidRPr="00A63D85">
        <w:rPr>
          <w:b/>
          <w:bCs/>
          <w:color w:val="FF0000"/>
          <w:highlight w:val="yellow"/>
        </w:rPr>
        <w:t xml:space="preserve">ANY </w:t>
      </w:r>
      <w:r w:rsidRPr="00A63D85">
        <w:rPr>
          <w:b/>
          <w:bCs/>
          <w:color w:val="FF0000"/>
          <w:highlight w:val="yellow"/>
        </w:rPr>
        <w:t>ABSTRACT MODE</w:t>
      </w:r>
      <w:r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C00000"/>
          <w:highlight w:val="yellow"/>
        </w:rPr>
        <w:t>NEVER</w:t>
      </w:r>
      <w:r w:rsidR="00CC1B21" w:rsidRPr="00A63D85">
        <w:rPr>
          <w:b/>
          <w:bCs/>
          <w:highlight w:val="yellow"/>
        </w:rPr>
        <w:t xml:space="preserve"> </w:t>
      </w:r>
      <w:r w:rsidR="00CC1B21" w:rsidRPr="00A63D85">
        <w:rPr>
          <w:b/>
          <w:bCs/>
          <w:color w:val="7030A0"/>
          <w:highlight w:val="yellow"/>
        </w:rPr>
        <w:t>USED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07404440" w14:textId="340E3A18" w:rsidR="00A520BB" w:rsidRDefault="004D572C" w:rsidP="00A520BB">
      <w:pPr>
        <w:ind w:left="360" w:hanging="360"/>
        <w:jc w:val="both"/>
      </w:pPr>
      <w:r w:rsidRPr="00A63D85">
        <w:rPr>
          <w:highlight w:val="yellow"/>
          <w:u w:val="single"/>
        </w:rPr>
        <w:t xml:space="preserve">GENERALLY </w:t>
      </w:r>
      <w:r w:rsidR="00E65734" w:rsidRPr="00A63D85">
        <w:rPr>
          <w:highlight w:val="yellow"/>
          <w:u w:val="single"/>
        </w:rPr>
        <w:t xml:space="preserve">AUTONOMOUS </w:t>
      </w:r>
      <w:r w:rsidRPr="00A63D85">
        <w:rPr>
          <w:highlight w:val="yellow"/>
          <w:u w:val="single"/>
        </w:rPr>
        <w:t xml:space="preserve">PROTECTIVE </w:t>
      </w:r>
      <w:r w:rsidR="00A520BB" w:rsidRPr="00A63D85">
        <w:rPr>
          <w:highlight w:val="yellow"/>
          <w:u w:val="single"/>
        </w:rPr>
        <w:t>CI MODE</w:t>
      </w:r>
      <w:r w:rsidRPr="00A63D85">
        <w:rPr>
          <w:highlight w:val="yellow"/>
          <w:u w:val="single"/>
        </w:rPr>
        <w:t xml:space="preserve"> ASSURANCE SECURITY SYSTEMS</w:t>
      </w:r>
      <w:r w:rsidR="00A520BB" w:rsidRPr="00A63D85">
        <w:rPr>
          <w:bCs/>
          <w:highlight w:val="yellow"/>
        </w:rPr>
        <w:t xml:space="preserve"> (</w:t>
      </w:r>
      <w:r w:rsidR="00A520BB" w:rsidRPr="00A63D85">
        <w:rPr>
          <w:b/>
          <w:highlight w:val="yellow"/>
        </w:rPr>
        <w:t>2022</w:t>
      </w:r>
      <w:r w:rsidR="00A520BB" w:rsidRPr="00A63D85">
        <w:rPr>
          <w:bCs/>
          <w:highlight w:val="yellow"/>
        </w:rPr>
        <w:t>)</w:t>
      </w:r>
      <w:r w:rsidR="00A520BB" w:rsidRPr="00A63D85">
        <w:rPr>
          <w:highlight w:val="yellow"/>
        </w:rPr>
        <w:t xml:space="preserve"> –</w:t>
      </w:r>
      <w:r w:rsidR="00CE476E" w:rsidRPr="00A63D85">
        <w:rPr>
          <w:highlight w:val="yellow"/>
        </w:rPr>
        <w:t xml:space="preserve"> </w:t>
      </w:r>
      <w:r w:rsidR="008C3D69" w:rsidRPr="00A63D85">
        <w:rPr>
          <w:b/>
          <w:bCs/>
          <w:color w:val="7030A0"/>
          <w:highlight w:val="yellow"/>
        </w:rPr>
        <w:t>ENSURES</w:t>
      </w:r>
      <w:r w:rsidR="008C3D69" w:rsidRPr="00A63D85">
        <w:rPr>
          <w:b/>
          <w:bCs/>
          <w:highlight w:val="yellow"/>
        </w:rPr>
        <w:t xml:space="preserve"> </w:t>
      </w:r>
      <w:r w:rsidR="008C3D69" w:rsidRPr="00A63D85">
        <w:rPr>
          <w:b/>
          <w:bCs/>
          <w:color w:val="92D050"/>
          <w:highlight w:val="yellow"/>
        </w:rPr>
        <w:t>THAT</w:t>
      </w:r>
      <w:r w:rsidR="00A520BB" w:rsidRPr="00A63D85">
        <w:rPr>
          <w:highlight w:val="yellow"/>
        </w:rPr>
        <w:t xml:space="preserve"> </w:t>
      </w:r>
      <w:r w:rsidRPr="00A63D85">
        <w:rPr>
          <w:b/>
          <w:bCs/>
          <w:color w:val="FF0000"/>
          <w:highlight w:val="yellow"/>
        </w:rPr>
        <w:t xml:space="preserve">PROTECTIVE </w:t>
      </w:r>
      <w:r w:rsidR="00A520BB" w:rsidRPr="00A63D85">
        <w:rPr>
          <w:b/>
          <w:bCs/>
          <w:color w:val="FF0000"/>
          <w:highlight w:val="yellow"/>
        </w:rPr>
        <w:t>CI MODE</w:t>
      </w:r>
      <w:r w:rsidR="00A520BB" w:rsidRPr="00A63D85">
        <w:rPr>
          <w:highlight w:val="yellow"/>
        </w:rPr>
        <w:t xml:space="preserve"> </w:t>
      </w:r>
      <w:r w:rsidR="00CC1B21" w:rsidRPr="00A63D85">
        <w:rPr>
          <w:b/>
          <w:bCs/>
          <w:color w:val="92D050"/>
          <w:highlight w:val="yellow"/>
        </w:rPr>
        <w:t>IS</w:t>
      </w:r>
      <w:r w:rsidR="00CC1B21" w:rsidRPr="00A63D85">
        <w:rPr>
          <w:highlight w:val="yellow"/>
        </w:rPr>
        <w:t xml:space="preserve"> </w:t>
      </w:r>
      <w:r w:rsidR="00CC1B21" w:rsidRPr="00A63D85">
        <w:rPr>
          <w:b/>
          <w:bCs/>
          <w:color w:val="00B050"/>
          <w:highlight w:val="yellow"/>
        </w:rPr>
        <w:t>ALWAYS</w:t>
      </w:r>
      <w:r w:rsidR="00CC1B21" w:rsidRPr="00A63D85">
        <w:rPr>
          <w:highlight w:val="yellow"/>
        </w:rPr>
        <w:t xml:space="preserve"> </w:t>
      </w:r>
      <w:r w:rsidR="00CC1B21" w:rsidRPr="00A63D85">
        <w:rPr>
          <w:b/>
          <w:bCs/>
          <w:color w:val="7030A0"/>
          <w:highlight w:val="yellow"/>
        </w:rPr>
        <w:t>ACTIVATED</w:t>
      </w:r>
      <w:r w:rsidR="00A63D85" w:rsidRPr="00A63D85">
        <w:rPr>
          <w:highlight w:val="yellow"/>
        </w:rPr>
        <w:t xml:space="preserve">,                                                                      </w:t>
      </w:r>
      <w:r w:rsidR="00A63D85" w:rsidRPr="00A63D85">
        <w:rPr>
          <w:b/>
          <w:bCs/>
          <w:color w:val="00B0F0"/>
          <w:highlight w:val="yellow"/>
        </w:rPr>
        <w:t>IMPLICITLY-EXPLICITLY GLOBALLY VIRULENTLY DEFINED</w:t>
      </w:r>
      <w:r w:rsidR="00A63D85" w:rsidRPr="00A63D85">
        <w:rPr>
          <w:highlight w:val="yellow"/>
        </w:rPr>
        <w:t>.</w:t>
      </w:r>
    </w:p>
    <w:p w14:paraId="4786FA28" w14:textId="05E0CC02"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D741C7">
        <w:t xml:space="preserve">, </w:t>
      </w:r>
      <w:r w:rsidR="00D741C7" w:rsidRPr="00F850AF">
        <w:rPr>
          <w:b/>
          <w:bCs/>
          <w:color w:val="00B0F0"/>
        </w:rPr>
        <w:t>IMPLICITLY-EXPLICITLY DEFINED</w:t>
      </w:r>
      <w:r w:rsidR="00D741C7">
        <w:t>.</w:t>
      </w:r>
    </w:p>
    <w:p w14:paraId="20379F22" w14:textId="7345C91E" w:rsidR="00A520BB" w:rsidRPr="00E43965" w:rsidRDefault="009572E9" w:rsidP="00E43965">
      <w:pPr>
        <w:ind w:left="360" w:hanging="360"/>
        <w:jc w:val="both"/>
        <w:rPr>
          <w:b/>
          <w:bCs/>
          <w:color w:val="808080" w:themeColor="background1" w:themeShade="80"/>
        </w:rPr>
      </w:pPr>
      <w:r w:rsidRPr="00DA31B5">
        <w:rPr>
          <w:color w:val="808080" w:themeColor="background1" w:themeShade="80"/>
          <w:u w:val="single"/>
        </w:rPr>
        <w:t>AUTONOMOUS REVERSAL MODE SOFTWARE RUNTIME PREVENTION SECURITY SYSTEMS</w:t>
      </w:r>
      <w:r w:rsidRPr="00DA31B5">
        <w:rPr>
          <w:color w:val="808080" w:themeColor="background1" w:themeShade="80"/>
        </w:rPr>
        <w:t xml:space="preserve"> (</w:t>
      </w:r>
      <w:r w:rsidRPr="00DA31B5">
        <w:rPr>
          <w:b/>
          <w:bCs/>
          <w:color w:val="808080" w:themeColor="background1" w:themeShade="80"/>
        </w:rPr>
        <w:t>2022</w:t>
      </w:r>
      <w:r w:rsidRPr="00DA31B5">
        <w:rPr>
          <w:color w:val="808080" w:themeColor="background1" w:themeShade="80"/>
        </w:rPr>
        <w:t xml:space="preserve">) – always verifies that any system that has any </w:t>
      </w:r>
      <w:r w:rsidRPr="00DA31B5">
        <w:rPr>
          <w:b/>
          <w:bCs/>
          <w:color w:val="808080" w:themeColor="background1" w:themeShade="80"/>
        </w:rPr>
        <w:t>REVERSAL MODE</w:t>
      </w:r>
      <w:r w:rsidRPr="00DA31B5">
        <w:rPr>
          <w:color w:val="808080" w:themeColor="background1" w:themeShade="80"/>
        </w:rPr>
        <w:t xml:space="preserve"> never runs, and is submitted as              </w:t>
      </w:r>
      <w:r w:rsidRPr="00DA31B5">
        <w:rPr>
          <w:b/>
          <w:bCs/>
          <w:color w:val="808080" w:themeColor="background1" w:themeShade="80"/>
        </w:rPr>
        <w:t>SEALED ICC EVIDENCE</w:t>
      </w:r>
      <w:r w:rsidRPr="00DA31B5">
        <w:rPr>
          <w:color w:val="808080" w:themeColor="background1" w:themeShade="80"/>
        </w:rPr>
        <w:t xml:space="preserve"> against </w:t>
      </w:r>
      <w:r w:rsidRPr="00DA31B5">
        <w:rPr>
          <w:b/>
          <w:bCs/>
          <w:color w:val="808080" w:themeColor="background1" w:themeShade="80"/>
        </w:rPr>
        <w:t>THE DEFENDANT</w:t>
      </w:r>
      <w:r w:rsidRPr="00DA31B5">
        <w:rPr>
          <w:color w:val="808080" w:themeColor="background1" w:themeShade="80"/>
        </w:rPr>
        <w:t xml:space="preserve">, and that their software is thoroughly investigated by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to determine if            </w:t>
      </w:r>
      <w:r w:rsidRPr="00DA31B5">
        <w:rPr>
          <w:b/>
          <w:bCs/>
          <w:color w:val="808080" w:themeColor="background1" w:themeShade="80"/>
        </w:rPr>
        <w:t>REVERSAL MODE</w:t>
      </w:r>
      <w:r w:rsidRPr="00DA31B5">
        <w:rPr>
          <w:color w:val="808080" w:themeColor="background1" w:themeShade="80"/>
        </w:rPr>
        <w:t xml:space="preserve"> has been used with </w:t>
      </w:r>
      <w:r w:rsidRPr="00DA31B5">
        <w:rPr>
          <w:b/>
          <w:bCs/>
          <w:color w:val="808080" w:themeColor="background1" w:themeShade="80"/>
        </w:rPr>
        <w:t>THE DEFENDANT</w:t>
      </w:r>
      <w:r w:rsidRPr="00DA31B5">
        <w:rPr>
          <w:color w:val="808080" w:themeColor="background1" w:themeShade="80"/>
        </w:rPr>
        <w:t xml:space="preserve">’s software to conduct any illegal activities, and if so, ensure that </w:t>
      </w:r>
      <w:r w:rsidRPr="00DA31B5">
        <w:rPr>
          <w:b/>
          <w:bCs/>
          <w:color w:val="808080" w:themeColor="background1" w:themeShade="80"/>
        </w:rPr>
        <w:t>THE DEFENDANT</w:t>
      </w:r>
      <w:r w:rsidRPr="00DA31B5">
        <w:rPr>
          <w:color w:val="808080" w:themeColor="background1" w:themeShade="80"/>
        </w:rPr>
        <w:t xml:space="preserve"> is </w:t>
      </w:r>
      <w:r w:rsidRPr="00DA31B5">
        <w:rPr>
          <w:b/>
          <w:bCs/>
          <w:color w:val="808080" w:themeColor="background1" w:themeShade="80"/>
        </w:rPr>
        <w:t>INDICTED</w:t>
      </w:r>
      <w:r w:rsidRPr="00DA31B5">
        <w:rPr>
          <w:color w:val="808080" w:themeColor="background1" w:themeShade="80"/>
        </w:rPr>
        <w:t xml:space="preserve">, </w:t>
      </w:r>
      <w:r w:rsidRPr="00DA31B5">
        <w:rPr>
          <w:b/>
          <w:bCs/>
          <w:color w:val="808080" w:themeColor="background1" w:themeShade="80"/>
        </w:rPr>
        <w:t>CHARGED</w:t>
      </w:r>
      <w:r w:rsidRPr="00DA31B5">
        <w:rPr>
          <w:color w:val="808080" w:themeColor="background1" w:themeShade="80"/>
        </w:rPr>
        <w:t xml:space="preserve">, </w:t>
      </w:r>
      <w:r w:rsidRPr="00DA31B5">
        <w:rPr>
          <w:b/>
          <w:bCs/>
          <w:color w:val="808080" w:themeColor="background1" w:themeShade="80"/>
        </w:rPr>
        <w:t>ARRAIGNED</w:t>
      </w:r>
      <w:r w:rsidRPr="00DA31B5">
        <w:rPr>
          <w:color w:val="808080" w:themeColor="background1" w:themeShade="80"/>
        </w:rPr>
        <w:t xml:space="preserve">, and there is a       </w:t>
      </w:r>
      <w:r w:rsidRPr="00DA31B5">
        <w:rPr>
          <w:b/>
          <w:bCs/>
          <w:color w:val="808080" w:themeColor="background1" w:themeShade="80"/>
        </w:rPr>
        <w:t>PUBLIC HEARING</w:t>
      </w:r>
      <w:r w:rsidRPr="00DA31B5">
        <w:rPr>
          <w:color w:val="808080" w:themeColor="background1" w:themeShade="80"/>
        </w:rPr>
        <w:t xml:space="preserve"> regarding their software, and prior to any </w:t>
      </w:r>
      <w:r w:rsidRPr="00DA31B5">
        <w:rPr>
          <w:b/>
          <w:bCs/>
          <w:color w:val="808080" w:themeColor="background1" w:themeShade="80"/>
        </w:rPr>
        <w:t>ARRAIGNMENT</w:t>
      </w:r>
      <w:r w:rsidRPr="00DA31B5">
        <w:rPr>
          <w:color w:val="808080" w:themeColor="background1" w:themeShade="80"/>
        </w:rPr>
        <w:t xml:space="preserve"> and any                  </w:t>
      </w:r>
      <w:r w:rsidRPr="00DA31B5">
        <w:rPr>
          <w:b/>
          <w:bCs/>
          <w:color w:val="808080" w:themeColor="background1" w:themeShade="80"/>
        </w:rPr>
        <w:t>PUBLIC HEARING</w:t>
      </w:r>
      <w:r w:rsidRPr="00DA31B5">
        <w:rPr>
          <w:color w:val="808080" w:themeColor="background1" w:themeShade="80"/>
        </w:rPr>
        <w:t xml:space="preserve">, that </w:t>
      </w:r>
      <w:r w:rsidRPr="00DA31B5">
        <w:rPr>
          <w:b/>
          <w:bCs/>
          <w:color w:val="808080" w:themeColor="background1" w:themeShade="80"/>
        </w:rPr>
        <w:t>THE DEPARTMENT OF JUSTICE</w:t>
      </w:r>
      <w:r w:rsidRPr="00DA31B5">
        <w:rPr>
          <w:color w:val="808080" w:themeColor="background1" w:themeShade="80"/>
        </w:rPr>
        <w:t xml:space="preserve"> verify with </w:t>
      </w:r>
      <w:r w:rsidRPr="00DA31B5">
        <w:rPr>
          <w:b/>
          <w:bCs/>
          <w:color w:val="808080" w:themeColor="background1" w:themeShade="80"/>
        </w:rPr>
        <w:t>THE DEFENDANT</w:t>
      </w:r>
      <w:r w:rsidRPr="00DA31B5">
        <w:rPr>
          <w:color w:val="808080" w:themeColor="background1" w:themeShade="80"/>
        </w:rPr>
        <w:t xml:space="preserve"> that everything is completely accurate with regards to its case on behalf of </w:t>
      </w:r>
      <w:r w:rsidRPr="00DA31B5">
        <w:rPr>
          <w:b/>
          <w:bCs/>
          <w:color w:val="808080" w:themeColor="background1" w:themeShade="80"/>
        </w:rPr>
        <w:t>THE INTERNATIONAL CRIMINAL COURT</w:t>
      </w:r>
      <w:r w:rsidRPr="00DA31B5">
        <w:rPr>
          <w:color w:val="808080" w:themeColor="background1" w:themeShade="80"/>
        </w:rPr>
        <w:t xml:space="preserve"> in </w:t>
      </w:r>
      <w:r w:rsidRPr="00DA31B5">
        <w:rPr>
          <w:b/>
          <w:bCs/>
          <w:color w:val="808080" w:themeColor="background1" w:themeShade="80"/>
        </w:rPr>
        <w:t>THE HAUGE, AUSTRIA</w:t>
      </w:r>
      <w:r w:rsidRPr="00DA31B5">
        <w:rPr>
          <w:color w:val="808080" w:themeColor="background1" w:themeShade="80"/>
        </w:rPr>
        <w:t xml:space="preserve">, </w:t>
      </w:r>
      <w:r w:rsidRPr="00DA31B5">
        <w:rPr>
          <w:b/>
          <w:bCs/>
          <w:color w:val="808080" w:themeColor="background1" w:themeShade="80"/>
        </w:rPr>
        <w:t xml:space="preserve">UNDEACTIVATABLY DEFINED, UNMODIFIABLY DEFINED,        IRREVOCABLY DEFINED, EXPLICITLY-IMPLICITLY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 DEFINED, IMPLICITLY-EXPLICITLY DEFINED,              </w:t>
      </w:r>
      <w:r w:rsidRPr="00DA31B5">
        <w:rPr>
          <w:color w:val="808080" w:themeColor="background1" w:themeShade="80"/>
        </w:rPr>
        <w:t xml:space="preserve"> </w:t>
      </w:r>
      <w:r w:rsidRPr="00DA31B5">
        <w:rPr>
          <w:b/>
          <w:bCs/>
          <w:color w:val="808080" w:themeColor="background1" w:themeShade="80"/>
        </w:rPr>
        <w:t>PERMANENTLY DEFINED.</w:t>
      </w:r>
      <w:r w:rsidR="00A520BB">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10BBCC38" w:rsidR="00A520BB" w:rsidRPr="00C779CF" w:rsidRDefault="00A520BB" w:rsidP="00A520BB">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3D0F364E"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23FF0909"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D741C7">
        <w:t xml:space="preserve">, </w:t>
      </w:r>
      <w:r w:rsidR="00D741C7" w:rsidRPr="00F850AF">
        <w:rPr>
          <w:b/>
          <w:bCs/>
          <w:color w:val="00B0F0"/>
        </w:rPr>
        <w:t>IMPLICITLY-EXPLICITLY DEFINED</w:t>
      </w:r>
      <w:r w:rsidR="00D741C7">
        <w:t>.</w:t>
      </w:r>
    </w:p>
    <w:p w14:paraId="038231E2" w14:textId="3DE3557B" w:rsidR="00A520BB" w:rsidRDefault="00A520BB" w:rsidP="00A520BB">
      <w:pPr>
        <w:ind w:left="360" w:hanging="360"/>
        <w:jc w:val="both"/>
        <w:rPr>
          <w:u w:val="single"/>
        </w:rPr>
      </w:pPr>
      <w:commentRangeStart w:id="20"/>
      <w:commentRangeStart w:id="21"/>
      <w:r w:rsidRPr="006C454A">
        <w:rPr>
          <w:u w:val="single"/>
        </w:rPr>
        <w:t>AUTONOMOUS TYPING SECURITY SYSTEMS</w:t>
      </w:r>
      <w:r>
        <w:t xml:space="preserve"> (</w:t>
      </w:r>
      <w:r w:rsidRPr="006C454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20"/>
      <w:r w:rsidR="00671456">
        <w:rPr>
          <w:rStyle w:val="CommentReference"/>
        </w:rPr>
        <w:commentReference w:id="20"/>
      </w:r>
      <w:commentRangeEnd w:id="21"/>
      <w:r w:rsidR="00671456">
        <w:rPr>
          <w:rStyle w:val="CommentReference"/>
        </w:rPr>
        <w:commentReference w:id="21"/>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31709F2B"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D741C7">
        <w:t xml:space="preserve">, </w:t>
      </w:r>
      <w:r w:rsidR="00D741C7" w:rsidRPr="00F850AF">
        <w:rPr>
          <w:b/>
          <w:bCs/>
          <w:color w:val="00B0F0"/>
        </w:rPr>
        <w:t>IMPLICITLY-EXPLICITLY DEFINED</w:t>
      </w:r>
      <w:r w:rsidR="00D741C7">
        <w:t>.</w:t>
      </w:r>
    </w:p>
    <w:p w14:paraId="38D9D7B1" w14:textId="0EAD85C2"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D741C7">
        <w:t xml:space="preserve">, </w:t>
      </w:r>
      <w:r w:rsidR="00D741C7" w:rsidRPr="00F850AF">
        <w:rPr>
          <w:b/>
          <w:bCs/>
          <w:color w:val="00B0F0"/>
        </w:rPr>
        <w:t>IMPLICITLY-EXPLICITLY DEFINED</w:t>
      </w:r>
      <w:r w:rsidR="00D741C7">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FF90E1D"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FC7BDB">
        <w:t xml:space="preserve">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380379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06EED40B"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22" w:name="_Hlk114403663"/>
      <w:r w:rsidR="00615B5B">
        <w:rPr>
          <w:b/>
          <w:bCs/>
          <w:i/>
          <w:iCs/>
        </w:rPr>
        <w:t>SHFINT</w:t>
      </w:r>
      <w:bookmarkEnd w:id="22"/>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D9255B6"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6FA9CD5C"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t xml:space="preserve">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EA2D333"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A520BB" w:rsidRPr="006921F6">
        <w:t xml:space="preserve">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D741C7">
        <w:t xml:space="preserve">, </w:t>
      </w:r>
      <w:r w:rsidR="00D741C7" w:rsidRPr="00F850AF">
        <w:rPr>
          <w:b/>
          <w:bCs/>
          <w:color w:val="00B0F0"/>
        </w:rPr>
        <w:t>IMPLICITLY-EXPLICITLY DEFINED</w:t>
      </w:r>
      <w:r w:rsidR="00D741C7">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4FC6EECA" w14:textId="77777777" w:rsidR="000C4D1B" w:rsidRPr="00C0532F" w:rsidRDefault="000C4D1B" w:rsidP="00E43965">
      <w:pPr>
        <w:rPr>
          <w:b/>
          <w:bCs/>
        </w:rPr>
      </w:pPr>
      <w:r>
        <w:rPr>
          <w:b/>
          <w:sz w:val="24"/>
        </w:rPr>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lastRenderedPageBreak/>
        <w:t>DEPARTMENT OF COMMERCE</w:t>
      </w:r>
      <w:r>
        <w:t xml:space="preserve"> policies and all </w:t>
      </w:r>
      <w:r w:rsidRPr="00A34AC9">
        <w:rPr>
          <w:b/>
          <w:bCs/>
        </w:rPr>
        <w:t>DEPARTMENT OF TREASURY</w:t>
      </w:r>
      <w:r>
        <w:t xml:space="preserve"> policies, including any 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47745706"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7BA43B68"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1180E">
        <w:t xml:space="preserve">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665CE079"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1374">
        <w:t xml:space="preserve">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C5D7507"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787133" w:rsidRPr="00787133">
        <w:t xml:space="preserve">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31BA189C"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A5CB8">
        <w:t xml:space="preserve">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676DB10C"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rsidRPr="00787133">
        <w:t xml:space="preserve">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3148426C"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160330">
        <w:t xml:space="preserve">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45541D75"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F7DAA">
        <w:t xml:space="preserve">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37D255A0"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677AB47E"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106CE522"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4C75C8">
        <w:t xml:space="preserve">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017A361"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27015C">
        <w:t xml:space="preserve">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1663833"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695E061"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7ECB34C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716ADE6C"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43CF9999"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04D49A81"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0E474B2E"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E8A3256"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1B989C49"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A2B3A75"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305F873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186A198B"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19E92820"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E922CE"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188FE77A"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36DD36DA" w:rsidR="0088532A" w:rsidRPr="00C779CF" w:rsidRDefault="0088532A" w:rsidP="0088532A">
      <w:pPr>
        <w:ind w:left="360" w:hanging="360"/>
        <w:jc w:val="both"/>
      </w:pPr>
      <w:r>
        <w:rPr>
          <w:u w:val="single"/>
        </w:rPr>
        <w:t>AUTONOMOUS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D909E68" w:rsidR="0053045F" w:rsidRDefault="0053045F" w:rsidP="0053045F">
      <w:pPr>
        <w:ind w:left="360" w:hanging="360"/>
        <w:jc w:val="both"/>
      </w:pPr>
      <w:r>
        <w:rPr>
          <w:u w:val="single"/>
        </w:rPr>
        <w:t>AUTONOMOUS MENTAL HEALTH MONITORING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3A81FA97"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attack is put into non-executable evidence, and that the program is deleted</w:t>
      </w:r>
      <w:r w:rsidR="00D741C7">
        <w:t xml:space="preserve">, </w:t>
      </w:r>
      <w:r w:rsidR="00D741C7" w:rsidRPr="00F850AF">
        <w:rPr>
          <w:b/>
          <w:bCs/>
          <w:color w:val="00B0F0"/>
        </w:rPr>
        <w:t>IMPLICITLY-EXPLICITLY DEFINED</w:t>
      </w:r>
      <w:r w:rsidR="00D741C7">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6869FB5A" w:rsidR="007804A0" w:rsidRDefault="007804A0" w:rsidP="007804A0">
      <w:pPr>
        <w:ind w:left="360" w:hanging="360"/>
        <w:jc w:val="both"/>
      </w:pPr>
      <w:r>
        <w:rPr>
          <w:u w:val="single"/>
        </w:rPr>
        <w:t>AUTONOMOUS ENDOCRINE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endocrine system and other endocrine system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endocrine system is put into non-executable evidence, and that the program is deleted</w:t>
      </w:r>
      <w:r w:rsidR="00D741C7">
        <w:t xml:space="preserve">, </w:t>
      </w:r>
      <w:r w:rsidR="00D741C7" w:rsidRPr="00F850AF">
        <w:rPr>
          <w:b/>
          <w:bCs/>
          <w:color w:val="00B0F0"/>
        </w:rPr>
        <w:t>IMPLICITLY-EXPLICITLY DEFINED</w:t>
      </w:r>
      <w:r w:rsidR="00D741C7">
        <w:t>.</w:t>
      </w:r>
    </w:p>
    <w:p w14:paraId="07F3BC84" w14:textId="690766B5"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hormone imbalances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hormone imbalance is put into non-executable evidence, and that the program is deleted</w:t>
      </w:r>
      <w:r w:rsidR="00D741C7">
        <w:t xml:space="preserve">, </w:t>
      </w:r>
      <w:r w:rsidR="00D741C7" w:rsidRPr="00F850AF">
        <w:rPr>
          <w:b/>
          <w:bCs/>
          <w:color w:val="00B0F0"/>
        </w:rPr>
        <w:t>IMPLICITLY-EXPLICITLY DEFINED</w:t>
      </w:r>
      <w:r w:rsidR="00D741C7">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697FA377" w:rsidR="00AC1EB4" w:rsidRPr="000A13CD" w:rsidRDefault="00AC1EB4" w:rsidP="00AC1EB4">
      <w:pPr>
        <w:ind w:left="360" w:hanging="360"/>
        <w:jc w:val="both"/>
      </w:pPr>
      <w:r>
        <w:rPr>
          <w:u w:val="single"/>
        </w:rPr>
        <w:t>AUTONOMOUS HEART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heart is always secured, so health issues relating to heart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heart issue is put into non-executable evidence, and that the program is deleted</w:t>
      </w:r>
      <w:r w:rsidR="00D741C7">
        <w:t xml:space="preserve">, </w:t>
      </w:r>
      <w:r w:rsidR="00D741C7" w:rsidRPr="00F850AF">
        <w:rPr>
          <w:b/>
          <w:bCs/>
          <w:color w:val="00B0F0"/>
        </w:rPr>
        <w:t>IMPLICITLY-EXPLICITLY DEFINED</w:t>
      </w:r>
      <w:r w:rsidR="00D741C7">
        <w:t>.</w:t>
      </w:r>
    </w:p>
    <w:p w14:paraId="2082DF05" w14:textId="4C943573" w:rsidR="00AC1EB4" w:rsidRPr="000A13CD" w:rsidRDefault="00AC1EB4" w:rsidP="00AC1EB4">
      <w:pPr>
        <w:ind w:left="360" w:hanging="360"/>
        <w:jc w:val="both"/>
      </w:pPr>
      <w:r>
        <w:rPr>
          <w:u w:val="single"/>
        </w:rPr>
        <w:t>AUTONOMOUS LIVER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liver is always secured, so health issues relating to liver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liver issue is put into non-executable evidence, and that the program is deleted</w:t>
      </w:r>
      <w:r w:rsidR="00D741C7">
        <w:t xml:space="preserve">, </w:t>
      </w:r>
      <w:r w:rsidR="00D741C7" w:rsidRPr="00F850AF">
        <w:rPr>
          <w:b/>
          <w:bCs/>
          <w:color w:val="00B0F0"/>
        </w:rPr>
        <w:t>IMPLICITLY-EXPLICITLY DEFINED</w:t>
      </w:r>
      <w:r w:rsidR="00D741C7">
        <w:t>.</w:t>
      </w:r>
    </w:p>
    <w:p w14:paraId="741A4270" w14:textId="2CE7B40B" w:rsidR="00D715E0" w:rsidRPr="000A13CD" w:rsidRDefault="00D715E0" w:rsidP="00D715E0">
      <w:pPr>
        <w:ind w:left="360" w:hanging="360"/>
        <w:jc w:val="both"/>
      </w:pPr>
      <w:r>
        <w:rPr>
          <w:u w:val="single"/>
        </w:rPr>
        <w:t>AUTONOMOUS LUNG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lungs are always secured, so health issues relating to lungs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lung health issue is put into non-executable evidence, and that the program is deleted</w:t>
      </w:r>
      <w:r w:rsidR="00D741C7">
        <w:t xml:space="preserve">, </w:t>
      </w:r>
      <w:r w:rsidR="00D741C7" w:rsidRPr="00F850AF">
        <w:rPr>
          <w:b/>
          <w:bCs/>
          <w:color w:val="00B0F0"/>
        </w:rPr>
        <w:t>IMPLICITLY-EXPLICITLY DEFINED</w:t>
      </w:r>
      <w:r w:rsidR="00D741C7">
        <w:t>.</w:t>
      </w:r>
    </w:p>
    <w:p w14:paraId="41768143" w14:textId="0D9D5948" w:rsidR="00D715E0" w:rsidRPr="000A13CD" w:rsidRDefault="00D715E0" w:rsidP="00D715E0">
      <w:pPr>
        <w:ind w:left="360" w:hanging="360"/>
        <w:jc w:val="both"/>
      </w:pPr>
      <w:r>
        <w:rPr>
          <w:u w:val="single"/>
        </w:rPr>
        <w:t>AUTONOMOUS ADRENAL GLAND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adrenal gland always secured, so health issues relating to adrenal gland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FDDA7F6" w:rsidR="00D715E0" w:rsidRPr="000A13CD" w:rsidRDefault="00D715E0" w:rsidP="00D715E0">
      <w:pPr>
        <w:ind w:left="360" w:hanging="360"/>
        <w:jc w:val="both"/>
      </w:pPr>
      <w:r>
        <w:rPr>
          <w:u w:val="single"/>
        </w:rPr>
        <w:t>AUTONOMOUS MUSCLE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w:t>
      </w:r>
      <w:r w:rsidR="00434D9D">
        <w:t>muscle</w:t>
      </w:r>
      <w:r>
        <w:t xml:space="preserve"> issue is put into non-executable evidence, and that the program is deleted</w:t>
      </w:r>
      <w:r w:rsidR="00D741C7">
        <w:t xml:space="preserve">, </w:t>
      </w:r>
      <w:r w:rsidR="00D741C7" w:rsidRPr="00F850AF">
        <w:rPr>
          <w:b/>
          <w:bCs/>
          <w:color w:val="00B0F0"/>
        </w:rPr>
        <w:t>IMPLICITLY-EXPLICITLY DEFINED</w:t>
      </w:r>
      <w:r w:rsidR="00D741C7">
        <w:t>.</w:t>
      </w:r>
    </w:p>
    <w:p w14:paraId="5E0A372A" w14:textId="1580F4F0"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circulatory system is always secured, so health issues relating to circulatory system do not occur because of mind control technology or anything else, literally, such as Artificial Intelligence computer software that uses </w:t>
      </w:r>
      <w:r>
        <w:lastRenderedPageBreak/>
        <w:t>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circulatory system issue is put into non-executable evidence, and that the program is deleted</w:t>
      </w:r>
      <w:r w:rsidR="00D741C7">
        <w:t xml:space="preserve">, </w:t>
      </w:r>
      <w:r w:rsidR="00D741C7" w:rsidRPr="00F850AF">
        <w:rPr>
          <w:b/>
          <w:bCs/>
          <w:color w:val="00B0F0"/>
        </w:rPr>
        <w:t>IMPLICITLY-EXPLICITLY DEFINED</w:t>
      </w:r>
      <w:r w:rsidR="00D741C7">
        <w:t>.</w:t>
      </w:r>
    </w:p>
    <w:p w14:paraId="70B2FA68" w14:textId="3C51625F" w:rsidR="00434D9D" w:rsidRPr="000A13CD" w:rsidRDefault="00434D9D" w:rsidP="00434D9D">
      <w:pPr>
        <w:ind w:left="360" w:hanging="360"/>
        <w:jc w:val="both"/>
      </w:pPr>
      <w:r>
        <w:rPr>
          <w:u w:val="single"/>
        </w:rPr>
        <w:t>AUTONOMOUS PANCREAS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pancreas is always secured, so health issues relating to pancreas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pancreas issue is put into non-executable evidence, and that the program is deleted</w:t>
      </w:r>
      <w:r w:rsidR="00D741C7">
        <w:t xml:space="preserve">, </w:t>
      </w:r>
      <w:r w:rsidR="00D741C7" w:rsidRPr="00F850AF">
        <w:rPr>
          <w:b/>
          <w:bCs/>
          <w:color w:val="00B0F0"/>
        </w:rPr>
        <w:t>IMPLICITLY-EXPLICITLY DEFINED</w:t>
      </w:r>
      <w:r w:rsidR="00D741C7">
        <w:t>.</w:t>
      </w:r>
    </w:p>
    <w:p w14:paraId="620BB613" w14:textId="1C18F5CC" w:rsidR="00434D9D" w:rsidRDefault="00434D9D" w:rsidP="00434D9D">
      <w:pPr>
        <w:ind w:left="360" w:hanging="360"/>
        <w:jc w:val="both"/>
      </w:pPr>
      <w:r>
        <w:rPr>
          <w:u w:val="single"/>
        </w:rPr>
        <w:t>AUTONOMOUS TENDON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tendons is always secured, so health issues relating to tendons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tendon issue is put into non-executable evidence, and that the program is deleted</w:t>
      </w:r>
      <w:r w:rsidR="00D741C7">
        <w:t xml:space="preserve">, </w:t>
      </w:r>
      <w:r w:rsidR="00D741C7" w:rsidRPr="00F850AF">
        <w:rPr>
          <w:b/>
          <w:bCs/>
          <w:color w:val="00B0F0"/>
        </w:rPr>
        <w:t>IMPLICITLY-EXPLICITLY DEFINED</w:t>
      </w:r>
      <w:r w:rsidR="00D741C7">
        <w:t>.</w:t>
      </w:r>
    </w:p>
    <w:p w14:paraId="5E16005F" w14:textId="79EAA31E" w:rsidR="00AC1EB4" w:rsidRDefault="00AC1EB4" w:rsidP="00AC1EB4">
      <w:pPr>
        <w:ind w:left="360" w:hanging="360"/>
        <w:jc w:val="both"/>
      </w:pPr>
      <w:r>
        <w:rPr>
          <w:u w:val="single"/>
        </w:rPr>
        <w:t>AUTONOMOUS FEET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feet are always secured, so health issues relating to feet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foot issue is put into non-executable evidence, and that the program is deleted</w:t>
      </w:r>
      <w:r w:rsidR="00D741C7">
        <w:t xml:space="preserve">, </w:t>
      </w:r>
      <w:r w:rsidR="00D741C7" w:rsidRPr="00F850AF">
        <w:rPr>
          <w:b/>
          <w:bCs/>
          <w:color w:val="00B0F0"/>
        </w:rPr>
        <w:t>IMPLICITLY-EXPLICITLY DEFINED</w:t>
      </w:r>
      <w:r w:rsidR="00D741C7">
        <w:t>.</w:t>
      </w:r>
    </w:p>
    <w:p w14:paraId="71B8944F" w14:textId="4F45AA48" w:rsidR="00AC1EB4" w:rsidRDefault="00AC1EB4" w:rsidP="00AC1EB4">
      <w:pPr>
        <w:ind w:left="360" w:hanging="360"/>
        <w:jc w:val="both"/>
      </w:pPr>
      <w:r>
        <w:rPr>
          <w:u w:val="single"/>
        </w:rPr>
        <w:t>AUTONOMOUS TOES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toes are always secured, so health issues relating to toes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toe issue is put into non-executable evidence, and that the program is deleted</w:t>
      </w:r>
      <w:r w:rsidR="00D741C7">
        <w:t xml:space="preserve">, </w:t>
      </w:r>
      <w:r w:rsidR="00D741C7" w:rsidRPr="00F850AF">
        <w:rPr>
          <w:b/>
          <w:bCs/>
          <w:color w:val="00B0F0"/>
        </w:rPr>
        <w:t>IMPLICITLY-EXPLICITLY DEFINED</w:t>
      </w:r>
      <w:r w:rsidR="00D741C7">
        <w:t>.</w:t>
      </w:r>
    </w:p>
    <w:p w14:paraId="58521E7B" w14:textId="136C7375" w:rsidR="00AC1EB4" w:rsidRDefault="00AC1EB4" w:rsidP="00AC1EB4">
      <w:pPr>
        <w:ind w:left="360" w:hanging="360"/>
        <w:jc w:val="both"/>
      </w:pPr>
      <w:r>
        <w:rPr>
          <w:u w:val="single"/>
        </w:rPr>
        <w:t>AUTONOMOUS HANDS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hands are always secured, so health issues relating to hands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hand issue is put into non-executable evidence, and that the program is deleted</w:t>
      </w:r>
      <w:r w:rsidR="00D741C7">
        <w:t xml:space="preserve">, </w:t>
      </w:r>
      <w:r w:rsidR="00D741C7" w:rsidRPr="00F850AF">
        <w:rPr>
          <w:b/>
          <w:bCs/>
          <w:color w:val="00B0F0"/>
        </w:rPr>
        <w:t>IMPLICITLY-EXPLICITLY DEFINED</w:t>
      </w:r>
      <w:r w:rsidR="00D741C7">
        <w:t>.</w:t>
      </w:r>
    </w:p>
    <w:p w14:paraId="3E56D9AB" w14:textId="2226FBB4" w:rsidR="00AC1EB4" w:rsidRPr="000A13CD" w:rsidRDefault="00AC1EB4" w:rsidP="00AC1EB4">
      <w:pPr>
        <w:ind w:left="360" w:hanging="360"/>
        <w:jc w:val="both"/>
      </w:pPr>
      <w:r>
        <w:rPr>
          <w:u w:val="single"/>
        </w:rPr>
        <w:t>AUTONOMOUS BODY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body are always secured, so health issues relating to body does not occur because of mind control technology or anything else, literally, such as Artificial Intelligence computer software that uses satellite weapons to cause health </w:t>
      </w:r>
      <w:r>
        <w:lastRenderedPageBreak/>
        <w:t>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body issue is put into non-executable evidence, and that the program is deleted</w:t>
      </w:r>
      <w:r w:rsidR="00D741C7">
        <w:t xml:space="preserve">, </w:t>
      </w:r>
      <w:r w:rsidR="00D741C7" w:rsidRPr="00F850AF">
        <w:rPr>
          <w:b/>
          <w:bCs/>
          <w:color w:val="00B0F0"/>
        </w:rPr>
        <w:t>IMPLICITLY-EXPLICITLY DEFINED</w:t>
      </w:r>
      <w:r w:rsidR="00D741C7">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18A25334" w:rsidR="00222CF8" w:rsidRPr="00222CF8" w:rsidRDefault="00222CF8" w:rsidP="00222CF8">
      <w:pPr>
        <w:ind w:left="360" w:hanging="360"/>
        <w:jc w:val="both"/>
      </w:pPr>
      <w:r>
        <w:rPr>
          <w:u w:val="single"/>
        </w:rPr>
        <w:t>AUTONOMOUS NEURON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neurons is always secured, so health issues relating to neurons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neurons issue is put into non-executable evidence, and that the program is deleted</w:t>
      </w:r>
      <w:r w:rsidR="00D741C7">
        <w:t xml:space="preserve">, </w:t>
      </w:r>
      <w:r w:rsidR="00D741C7" w:rsidRPr="00F850AF">
        <w:rPr>
          <w:b/>
          <w:bCs/>
          <w:color w:val="00B0F0"/>
        </w:rPr>
        <w:t>IMPLICITLY-EXPLICITLY DEFINED</w:t>
      </w:r>
      <w:r w:rsidR="00D741C7">
        <w:t>.</w:t>
      </w:r>
    </w:p>
    <w:p w14:paraId="619518ED" w14:textId="4D9BA278" w:rsidR="00434D9D" w:rsidRPr="000A13CD" w:rsidRDefault="00434D9D" w:rsidP="00434D9D">
      <w:pPr>
        <w:ind w:left="360" w:hanging="360"/>
        <w:jc w:val="both"/>
      </w:pPr>
      <w:r>
        <w:rPr>
          <w:u w:val="single"/>
        </w:rPr>
        <w:t>AUTONOMOUS AXIOM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axioms is always secured, so health issues relating to axioms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axiom issue is put into non-executable evidence, and that the program is deleted</w:t>
      </w:r>
      <w:r w:rsidR="00D741C7">
        <w:t xml:space="preserve">, </w:t>
      </w:r>
      <w:r w:rsidR="00D741C7" w:rsidRPr="00F850AF">
        <w:rPr>
          <w:b/>
          <w:bCs/>
          <w:color w:val="00B0F0"/>
        </w:rPr>
        <w:t>IMPLICITLY-EXPLICITLY DEFINED</w:t>
      </w:r>
      <w:r w:rsidR="00D741C7">
        <w:t>.</w:t>
      </w:r>
    </w:p>
    <w:p w14:paraId="5C5BA5C0" w14:textId="52B84EAE" w:rsidR="00222CF8" w:rsidRPr="000A13CD" w:rsidRDefault="00222CF8" w:rsidP="00222CF8">
      <w:pPr>
        <w:ind w:left="360" w:hanging="360"/>
        <w:jc w:val="both"/>
      </w:pPr>
      <w:r>
        <w:rPr>
          <w:u w:val="single"/>
        </w:rPr>
        <w:t>AUTONOMOUS DENDRITE SECURITY SYSTEM</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dendrites are always secured, so health issues relating to dendrites do not occur because of mind control technology or anything else, literally, such as Artificial Intelligence computer software that uses satellite weapons to cause health problems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software program that could cause any dendrite issue is put into non-executable evidence, and that the program is deleted</w:t>
      </w:r>
      <w:r w:rsidR="00D741C7">
        <w:t xml:space="preserve">, </w:t>
      </w:r>
      <w:r w:rsidR="00D741C7" w:rsidRPr="00F850AF">
        <w:rPr>
          <w:b/>
          <w:bCs/>
          <w:color w:val="00B0F0"/>
        </w:rPr>
        <w:t>IMPLICITLY-EXPLICITLY DEFINED</w:t>
      </w:r>
      <w:r w:rsidR="00D741C7">
        <w:t>.</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356B0A26" w:rsidR="00A670A5" w:rsidRDefault="00A670A5" w:rsidP="0053045F">
      <w:pPr>
        <w:ind w:left="360" w:hanging="360"/>
        <w:jc w:val="both"/>
      </w:pPr>
      <w:r>
        <w:rPr>
          <w:u w:val="single"/>
        </w:rPr>
        <w:t>AUTONOMOUS AUTOMATED MENTAL HEALTH CASE DISMISSAL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mental health cases pertaining to anyone that is not mentally ill, is automatically dismissed, systematically.</w:t>
      </w:r>
    </w:p>
    <w:p w14:paraId="379AB2B9" w14:textId="1E214CD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BAB66A8" w:rsidR="008A0517" w:rsidRDefault="008A0517" w:rsidP="008A0517">
      <w:pPr>
        <w:ind w:left="360" w:hanging="360"/>
        <w:jc w:val="both"/>
      </w:pPr>
      <w:r>
        <w:rPr>
          <w:u w:val="single"/>
        </w:rPr>
        <w:t>AUTONOMOUS SUBPHEONA PREVENTION SECURITY SYSTEMS</w:t>
      </w:r>
      <w:r>
        <w:t xml:space="preserve"> (</w:t>
      </w:r>
      <w:r w:rsidRPr="001644F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0D399707"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853C3">
        <w:t xml:space="preserve">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5F5E201E"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C7BDB" w:rsidRPr="00FC7BDB">
        <w:t xml:space="preserve">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57D122B9"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733785">
        <w:t xml:space="preserve">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0B94BF2"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DAMAGES</w:t>
      </w:r>
      <w:r w:rsidRPr="00A67A8F">
        <w:t xml:space="preserve"> do not occur towards </w:t>
      </w:r>
      <w:r w:rsidR="00B50BB4">
        <w:t>anyone</w:t>
      </w:r>
      <w:r w:rsidRPr="00A67A8F">
        <w:t>.</w:t>
      </w:r>
    </w:p>
    <w:p w14:paraId="541D5534" w14:textId="598E4DB3"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60CDDEF"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7A8F">
        <w:t xml:space="preserve"> </w:t>
      </w:r>
      <w:r w:rsidRPr="00A67A8F">
        <w:rPr>
          <w:b/>
          <w:bCs/>
        </w:rPr>
        <w:t>WAR STUDIES</w:t>
      </w:r>
      <w:r w:rsidRPr="00A67A8F">
        <w:t xml:space="preserve"> do not damage </w:t>
      </w:r>
      <w:r w:rsidR="00B50BB4">
        <w:t>anyone</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0942AD89"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A0886F3"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12694DBD" w:rsidR="00350A20" w:rsidRDefault="00350A20" w:rsidP="00350A20">
      <w:pPr>
        <w:ind w:left="360" w:hanging="360"/>
        <w:jc w:val="both"/>
      </w:pPr>
      <w:r w:rsidRPr="00A67A8F">
        <w:rPr>
          <w:u w:val="single"/>
        </w:rPr>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0FE455D0" w14:textId="02422C2E" w:rsidR="002E5275" w:rsidRPr="000E76EC" w:rsidRDefault="00350A20" w:rsidP="002E5275">
      <w:pPr>
        <w:ind w:left="360" w:hanging="360"/>
        <w:jc w:val="both"/>
        <w:rPr>
          <w:strike/>
          <w:color w:val="00B050"/>
        </w:rPr>
      </w:pPr>
      <w:commentRangeStart w:id="23"/>
      <w:commentRangeStart w:id="24"/>
      <w:r w:rsidRPr="000E76EC">
        <w:rPr>
          <w:strike/>
          <w:color w:val="00B050"/>
          <w:u w:val="single"/>
        </w:rPr>
        <w:lastRenderedPageBreak/>
        <w:t xml:space="preserve">GENERALLY </w:t>
      </w:r>
      <w:r w:rsidR="002E5275" w:rsidRPr="000E76EC">
        <w:rPr>
          <w:strike/>
          <w:color w:val="00B050"/>
          <w:u w:val="single"/>
        </w:rPr>
        <w:t>AUTONOMOUS CRIME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CRIME</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CRIME</w:t>
      </w:r>
      <w:r w:rsidR="002E5275" w:rsidRPr="000E76EC">
        <w:rPr>
          <w:strike/>
          <w:color w:val="00B050"/>
        </w:rPr>
        <w:t xml:space="preserve"> never executes</w:t>
      </w:r>
      <w:r w:rsidR="00CE06E3" w:rsidRPr="000E76EC">
        <w:rPr>
          <w:strike/>
          <w:color w:val="00B050"/>
        </w:rPr>
        <w:t xml:space="preserve"> </w:t>
      </w:r>
      <w:r w:rsidR="002E5275" w:rsidRPr="000E76EC">
        <w:rPr>
          <w:strike/>
          <w:color w:val="00B050"/>
        </w:rPr>
        <w:t>or originates.</w:t>
      </w:r>
    </w:p>
    <w:p w14:paraId="546DE23C" w14:textId="3FA58E31"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TERRORISM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TERRORISM</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TERRORISM</w:t>
      </w:r>
      <w:r w:rsidR="002E5275" w:rsidRPr="000E76EC">
        <w:rPr>
          <w:strike/>
          <w:color w:val="00B050"/>
        </w:rPr>
        <w:t xml:space="preserve"> never executes or originates.</w:t>
      </w:r>
    </w:p>
    <w:p w14:paraId="6D723D73" w14:textId="4D4CD175" w:rsidR="002E5275" w:rsidRPr="000E76EC" w:rsidRDefault="00350A20" w:rsidP="002E5275">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WAR KEY</w:t>
      </w:r>
      <w:r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WAR</w:t>
      </w:r>
      <w:r w:rsidR="002E5275" w:rsidRPr="000E76EC">
        <w:rPr>
          <w:strike/>
          <w:color w:val="00B050"/>
        </w:rPr>
        <w:t xml:space="preserve">, and anything systemically originating from any </w:t>
      </w:r>
      <w:r w:rsidR="002E5275" w:rsidRPr="000E76EC">
        <w:rPr>
          <w:b/>
          <w:bCs/>
          <w:strike/>
          <w:color w:val="00B050"/>
        </w:rPr>
        <w:t>CODEWORD</w:t>
      </w:r>
      <w:r w:rsidR="002E5275" w:rsidRPr="000E76EC">
        <w:rPr>
          <w:strike/>
          <w:color w:val="00B050"/>
        </w:rPr>
        <w:t xml:space="preserve"> containing keyword </w:t>
      </w:r>
      <w:r w:rsidR="002E5275" w:rsidRPr="000E76EC">
        <w:rPr>
          <w:b/>
          <w:bCs/>
          <w:strike/>
          <w:color w:val="FF0000"/>
        </w:rPr>
        <w:t>WAR</w:t>
      </w:r>
      <w:r w:rsidR="002E5275" w:rsidRPr="000E76EC">
        <w:rPr>
          <w:strike/>
          <w:color w:val="00B050"/>
        </w:rPr>
        <w:t xml:space="preserve"> never executes or originates.</w:t>
      </w:r>
    </w:p>
    <w:p w14:paraId="5D3FE8A6" w14:textId="6A068018" w:rsidR="002E5275" w:rsidRPr="000E76EC" w:rsidRDefault="004B7D6A" w:rsidP="00350A20">
      <w:pPr>
        <w:ind w:left="360" w:hanging="360"/>
        <w:jc w:val="both"/>
        <w:rPr>
          <w:strike/>
          <w:color w:val="00B050"/>
        </w:rPr>
      </w:pPr>
      <w:r w:rsidRPr="000E76EC">
        <w:rPr>
          <w:strike/>
          <w:color w:val="00B050"/>
          <w:u w:val="single"/>
        </w:rPr>
        <w:t xml:space="preserve">GENERALLY </w:t>
      </w:r>
      <w:r w:rsidR="002E5275" w:rsidRPr="000E76EC">
        <w:rPr>
          <w:strike/>
          <w:color w:val="00B050"/>
          <w:u w:val="single"/>
        </w:rPr>
        <w:t>AUTONOMOUS WEAPON KEY</w:t>
      </w:r>
      <w:r w:rsidR="00350A20" w:rsidRPr="000E76EC">
        <w:rPr>
          <w:strike/>
          <w:color w:val="00B050"/>
          <w:u w:val="single"/>
        </w:rPr>
        <w:t>CODE</w:t>
      </w:r>
      <w:r w:rsidR="002E5275" w:rsidRPr="000E76EC">
        <w:rPr>
          <w:strike/>
          <w:color w:val="00B050"/>
          <w:u w:val="single"/>
        </w:rPr>
        <w:t>WORD PREVENTION SECURITY SYSTEMS</w:t>
      </w:r>
      <w:r w:rsidR="002E5275" w:rsidRPr="000E76EC">
        <w:rPr>
          <w:strike/>
          <w:color w:val="00B050"/>
        </w:rPr>
        <w:t xml:space="preserve"> (</w:t>
      </w:r>
      <w:r w:rsidR="002E5275" w:rsidRPr="000E76EC">
        <w:rPr>
          <w:b/>
          <w:bCs/>
          <w:strike/>
          <w:color w:val="00B050"/>
        </w:rPr>
        <w:t>2022</w:t>
      </w:r>
      <w:r w:rsidR="002E5275" w:rsidRPr="000E76EC">
        <w:rPr>
          <w:strike/>
          <w:color w:val="00B050"/>
        </w:rPr>
        <w:t xml:space="preserve">) – verifies that anything containing the keyword </w:t>
      </w:r>
      <w:r w:rsidR="002E5275" w:rsidRPr="000E76EC">
        <w:rPr>
          <w:b/>
          <w:bCs/>
          <w:strike/>
          <w:color w:val="00B0F0"/>
        </w:rPr>
        <w:t>WEAPON</w:t>
      </w:r>
      <w:r w:rsidR="002E5275" w:rsidRPr="000E76EC">
        <w:rPr>
          <w:strike/>
          <w:color w:val="00B050"/>
        </w:rPr>
        <w:t xml:space="preserve">, and anything systemically originating from any </w:t>
      </w:r>
      <w:r w:rsidR="002E5275" w:rsidRPr="000E76EC">
        <w:rPr>
          <w:b/>
          <w:bCs/>
          <w:strike/>
          <w:color w:val="FF0000"/>
        </w:rPr>
        <w:t>CODEWORD</w:t>
      </w:r>
      <w:r w:rsidR="002E5275" w:rsidRPr="000E76EC">
        <w:rPr>
          <w:strike/>
          <w:color w:val="00B050"/>
        </w:rPr>
        <w:t xml:space="preserve"> containing keyword </w:t>
      </w:r>
      <w:r w:rsidR="002E5275" w:rsidRPr="000E76EC">
        <w:rPr>
          <w:b/>
          <w:bCs/>
          <w:strike/>
          <w:color w:val="002060"/>
        </w:rPr>
        <w:t>WEAPON</w:t>
      </w:r>
      <w:r w:rsidR="002E5275" w:rsidRPr="000E76EC">
        <w:rPr>
          <w:strike/>
          <w:color w:val="00B050"/>
        </w:rPr>
        <w:t xml:space="preserve"> never executes or originates.</w:t>
      </w:r>
      <w:commentRangeEnd w:id="23"/>
      <w:r w:rsidR="00350A20" w:rsidRPr="000E76EC">
        <w:rPr>
          <w:rStyle w:val="CommentReference"/>
          <w:strike/>
        </w:rPr>
        <w:commentReference w:id="23"/>
      </w:r>
      <w:commentRangeEnd w:id="24"/>
      <w:r w:rsidR="00CD079B">
        <w:rPr>
          <w:rStyle w:val="CommentReference"/>
        </w:rPr>
        <w:commentReference w:id="24"/>
      </w:r>
    </w:p>
    <w:p w14:paraId="029DD5E2" w14:textId="24683F27" w:rsidR="00F34DA2" w:rsidRPr="004D572C" w:rsidRDefault="00F34DA2" w:rsidP="00F34DA2">
      <w:pPr>
        <w:ind w:left="360" w:hanging="360"/>
        <w:jc w:val="both"/>
        <w:rPr>
          <w:color w:val="00B050"/>
        </w:rPr>
      </w:pPr>
      <w:commentRangeStart w:id="25"/>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25"/>
      <w:r w:rsidRPr="00CE06E3">
        <w:rPr>
          <w:rStyle w:val="CommentReference"/>
        </w:rPr>
        <w:commentReference w:id="25"/>
      </w:r>
    </w:p>
    <w:p w14:paraId="64573F68" w14:textId="2A3C2CAB" w:rsidR="00F34DA2" w:rsidRPr="004D572C" w:rsidRDefault="00F34DA2" w:rsidP="00F34DA2">
      <w:pPr>
        <w:ind w:left="360" w:hanging="360"/>
        <w:jc w:val="both"/>
        <w:rPr>
          <w:color w:val="00B050"/>
          <w:u w:val="single"/>
        </w:rPr>
      </w:pPr>
      <w:commentRangeStart w:id="26"/>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26"/>
      <w:r w:rsidRPr="00CE06E3">
        <w:rPr>
          <w:rStyle w:val="CommentReference"/>
        </w:rPr>
        <w:commentReference w:id="26"/>
      </w:r>
    </w:p>
    <w:p w14:paraId="56CE4A8C" w14:textId="594CCBC3" w:rsidR="00F34DA2" w:rsidRPr="004D572C" w:rsidRDefault="00F34DA2" w:rsidP="00F34DA2">
      <w:pPr>
        <w:ind w:left="360" w:hanging="360"/>
        <w:jc w:val="both"/>
        <w:rPr>
          <w:color w:val="00B050"/>
        </w:rPr>
      </w:pPr>
      <w:commentRangeStart w:id="27"/>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27"/>
      <w:r w:rsidRPr="00CE06E3">
        <w:rPr>
          <w:rStyle w:val="CommentReference"/>
        </w:rPr>
        <w:commentReference w:id="27"/>
      </w:r>
    </w:p>
    <w:p w14:paraId="6AF6ED45" w14:textId="51E8A088" w:rsidR="00F34DA2" w:rsidRPr="004D572C" w:rsidRDefault="001B1200" w:rsidP="001B1200">
      <w:pPr>
        <w:ind w:left="360" w:hanging="360"/>
        <w:jc w:val="both"/>
        <w:rPr>
          <w:i/>
          <w:iCs/>
          <w:color w:val="00B050"/>
        </w:rPr>
      </w:pPr>
      <w:commentRangeStart w:id="28"/>
      <w:commentRangeStart w:id="29"/>
      <w:commentRangeStart w:id="30"/>
      <w:commentRangeStart w:id="31"/>
      <w:commentRangeStart w:id="32"/>
      <w:commentRangeStart w:id="33"/>
      <w:r w:rsidRPr="00CE06E3">
        <w:rPr>
          <w:i/>
          <w:iCs/>
          <w:color w:val="00B050"/>
          <w:u w:val="single"/>
        </w:rPr>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28"/>
      <w:r w:rsidRPr="004D572C">
        <w:rPr>
          <w:rStyle w:val="CommentReference"/>
          <w:i/>
          <w:iCs/>
        </w:rPr>
        <w:commentReference w:id="28"/>
      </w:r>
      <w:commentRangeEnd w:id="29"/>
      <w:r w:rsidR="00DB536B" w:rsidRPr="004D572C">
        <w:rPr>
          <w:rStyle w:val="CommentReference"/>
          <w:i/>
          <w:iCs/>
        </w:rPr>
        <w:commentReference w:id="29"/>
      </w:r>
      <w:commentRangeEnd w:id="30"/>
      <w:r w:rsidR="00CD079B">
        <w:rPr>
          <w:rStyle w:val="CommentReference"/>
        </w:rPr>
        <w:commentReference w:id="30"/>
      </w:r>
      <w:commentRangeEnd w:id="31"/>
      <w:r w:rsidR="00CD079B">
        <w:rPr>
          <w:rStyle w:val="CommentReference"/>
        </w:rPr>
        <w:commentReference w:id="31"/>
      </w:r>
      <w:commentRangeEnd w:id="32"/>
      <w:r w:rsidR="000233A7">
        <w:rPr>
          <w:rStyle w:val="CommentReference"/>
        </w:rPr>
        <w:commentReference w:id="32"/>
      </w:r>
      <w:commentRangeEnd w:id="33"/>
      <w:r w:rsidR="000233A7">
        <w:rPr>
          <w:rStyle w:val="CommentReference"/>
        </w:rPr>
        <w:commentReference w:id="33"/>
      </w:r>
    </w:p>
    <w:p w14:paraId="37C0F7AB" w14:textId="6428E223" w:rsidR="00DB536B" w:rsidRPr="004D572C" w:rsidRDefault="00DB536B" w:rsidP="00DB536B">
      <w:pPr>
        <w:ind w:left="360" w:hanging="360"/>
        <w:jc w:val="both"/>
        <w:rPr>
          <w:i/>
          <w:iCs/>
          <w:color w:val="00B050"/>
        </w:rPr>
      </w:pPr>
      <w:commentRangeStart w:id="34"/>
      <w:r w:rsidRPr="004D572C">
        <w:rPr>
          <w:i/>
          <w:iCs/>
          <w:strike/>
          <w:color w:val="00B050"/>
          <w:u w:val="single"/>
        </w:rPr>
        <w:lastRenderedPageBreak/>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34"/>
      <w:r w:rsidR="00CD079B">
        <w:rPr>
          <w:rStyle w:val="CommentReference"/>
        </w:rPr>
        <w:commentReference w:id="34"/>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35"/>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35"/>
      <w:r w:rsidR="000233A7">
        <w:rPr>
          <w:rStyle w:val="CommentReference"/>
        </w:rPr>
        <w:commentReference w:id="35"/>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588CF26C"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F81473">
        <w:t xml:space="preserve">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AB4DAF0"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316FDA">
        <w:t xml:space="preserve">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lastRenderedPageBreak/>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C31FB8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illegal acts never occur towards </w:t>
      </w:r>
      <w:r w:rsidR="00B50BB4">
        <w:t>anyone</w:t>
      </w:r>
      <w:r>
        <w:t>.</w:t>
      </w:r>
    </w:p>
    <w:p w14:paraId="6C58420F" w14:textId="40BC4F8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assassinated</w:t>
      </w:r>
      <w:r w:rsidR="00EE4EA3">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EE4EA3">
        <w:t xml:space="preserve">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3977CC4C"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57DB8491"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31A11">
        <w:t xml:space="preserve"> all smartphones of </w:t>
      </w:r>
      <w:r w:rsidR="00B50BB4">
        <w:t>everyone</w:t>
      </w:r>
      <w:r w:rsidRPr="00631A11">
        <w:t xml:space="preserve"> </w:t>
      </w:r>
      <w:r w:rsidR="00AB5BC3">
        <w:t>is</w:t>
      </w:r>
      <w:r w:rsidR="00AB5BC3" w:rsidRPr="00631A11">
        <w:t xml:space="preserve"> </w:t>
      </w:r>
      <w:r w:rsidRPr="00631A11">
        <w:t>secured at all times.</w:t>
      </w:r>
    </w:p>
    <w:p w14:paraId="391F4276" w14:textId="7F4E6578"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audio transmissions pertaining to </w:t>
      </w:r>
      <w:r w:rsidR="00B50BB4">
        <w:t>anyone</w:t>
      </w:r>
      <w:r>
        <w:t xml:space="preserve"> </w:t>
      </w:r>
      <w:r w:rsidR="00AB5BC3">
        <w:t xml:space="preserve">is </w:t>
      </w:r>
      <w:r>
        <w:t>secured at all times.</w:t>
      </w:r>
    </w:p>
    <w:p w14:paraId="675EF537" w14:textId="0CBD0843"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32718D9D"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w:t>
      </w:r>
      <w:r>
        <w:lastRenderedPageBreak/>
        <w:t xml:space="preserve">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41371497"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cloning of </w:t>
      </w:r>
      <w:r w:rsidRPr="00631A11">
        <w:rPr>
          <w:b/>
          <w:bCs/>
        </w:rPr>
        <w:t>THE VIRTUAL ENVIRONMENT</w:t>
      </w:r>
      <w:r>
        <w:t xml:space="preserve"> does not damage </w:t>
      </w:r>
      <w:r w:rsidR="00B50BB4">
        <w:t>anyone</w:t>
      </w:r>
      <w:r>
        <w:t>.</w:t>
      </w:r>
    </w:p>
    <w:p w14:paraId="62BDC0D5" w14:textId="5151D4AE"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2F503013" w:rsidR="00105692" w:rsidRDefault="00105692" w:rsidP="00BE12D9">
      <w:pPr>
        <w:ind w:left="360" w:hanging="360"/>
        <w:jc w:val="both"/>
      </w:pPr>
      <w:r w:rsidRPr="00631A11">
        <w:rPr>
          <w:u w:val="single"/>
        </w:rPr>
        <w:t>AUTONOMOUS LAYERED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layered security systems are implemented for </w:t>
      </w:r>
      <w:r w:rsidR="00B50BB4">
        <w:t>everyone</w:t>
      </w:r>
      <w:r>
        <w:t>, including layered security data structured systems that generate various types of layered security.</w:t>
      </w:r>
    </w:p>
    <w:p w14:paraId="2F5930BB" w14:textId="0BBFCCFA" w:rsidR="00105692" w:rsidRDefault="00105692" w:rsidP="00631A11">
      <w:pPr>
        <w:ind w:left="360" w:hanging="360"/>
        <w:jc w:val="both"/>
      </w:pPr>
      <w:r w:rsidRPr="00631A11">
        <w:rPr>
          <w:u w:val="single"/>
        </w:rPr>
        <w:t>AUTONOMOUS INTERNET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Internet of </w:t>
      </w:r>
      <w:r w:rsidR="00B50BB4">
        <w:t>everyone</w:t>
      </w:r>
      <w:r>
        <w:t xml:space="preserve"> is secured at all times.</w:t>
      </w:r>
      <w:r w:rsidR="00631A11">
        <w:t xml:space="preserve"> Scrubs Internet records to remove unwanted or distasteful Internet activity.</w:t>
      </w:r>
    </w:p>
    <w:p w14:paraId="1CA56FAA" w14:textId="689465D9"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personal and professional correlations are removed from all </w:t>
      </w:r>
      <w:r w:rsidRPr="00631A11">
        <w:rPr>
          <w:b/>
          <w:bCs/>
        </w:rPr>
        <w:t>SECURITY SYSTEMS</w:t>
      </w:r>
      <w:r>
        <w:t>.</w:t>
      </w:r>
    </w:p>
    <w:p w14:paraId="7C5DF26A" w14:textId="140D6A70"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0A7C105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A30C1">
        <w:t xml:space="preserve"> contextual overlay is not used to extort computer systems through their human agents or human hosts or protectees, and that their security is not studied, such as through trying to compromise it through various levels of security.</w:t>
      </w:r>
    </w:p>
    <w:p w14:paraId="4D1ADCF4" w14:textId="1507381A"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513D3180" w14:textId="645C66C4" w:rsidR="008C3D69" w:rsidRPr="00C20FC6" w:rsidRDefault="008C3D69" w:rsidP="008C3D69">
      <w:pPr>
        <w:ind w:left="360" w:hanging="360"/>
        <w:jc w:val="both"/>
      </w:pPr>
      <w:r w:rsidRPr="0052121C">
        <w:rPr>
          <w:highlight w:val="yellow"/>
          <w:u w:val="single"/>
        </w:rPr>
        <w:t>AUTONOMOUS CONTEXT SWITCH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CONTEXT SWITCH</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4B4510AB" w14:textId="59942F27" w:rsidR="007C0B4E" w:rsidRPr="00C20FC6" w:rsidRDefault="007C0B4E" w:rsidP="00631A11">
      <w:pPr>
        <w:ind w:left="360" w:hanging="360"/>
        <w:jc w:val="both"/>
      </w:pPr>
      <w:r w:rsidRPr="00C20FC6">
        <w:rPr>
          <w:u w:val="single"/>
        </w:rPr>
        <w:lastRenderedPageBreak/>
        <w:t>AUTONOMOUS</w:t>
      </w:r>
      <w:r w:rsidR="00E26616">
        <w:rPr>
          <w:u w:val="single"/>
        </w:rPr>
        <w:t xml:space="preserve"> </w:t>
      </w:r>
      <w:r w:rsidRPr="00C20FC6">
        <w:rPr>
          <w:u w:val="single"/>
        </w:rPr>
        <w:t xml:space="preserve">EXTORTION </w:t>
      </w:r>
      <w:r w:rsidR="00E26616">
        <w:rPr>
          <w:u w:val="single"/>
        </w:rPr>
        <w:t xml:space="preserve">PREVENTION </w:t>
      </w:r>
      <w:r w:rsidRPr="00C20FC6">
        <w:rPr>
          <w:u w:val="single"/>
        </w:rPr>
        <w:t>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w:t>
      </w:r>
      <w:r w:rsidR="00E26616">
        <w:t xml:space="preserve">and government officials </w:t>
      </w:r>
      <w:r w:rsidRPr="00C20FC6">
        <w:t xml:space="preserve">are extorted, and studies it organizationally, to solve cases and to fix computer software, if applicable, to stop the software from being used to extort law enforcement or politicians </w:t>
      </w:r>
      <w:r w:rsidR="00E26616">
        <w:t xml:space="preserve">or government officials </w:t>
      </w:r>
      <w:r w:rsidRPr="00C20FC6">
        <w:t>to do illegal things to other things, autonomously.</w:t>
      </w:r>
    </w:p>
    <w:p w14:paraId="3BA5DA05" w14:textId="4556CAC1"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20FC6">
        <w:t xml:space="preserve">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6C6588DD"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2A7082">
        <w:t xml:space="preserve">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7BE268CC"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one type of intelligence does not pertain to another type of intelligence, such as thoughts not pertaining to food.</w:t>
      </w:r>
    </w:p>
    <w:p w14:paraId="17BCDA44" w14:textId="6CCBE631"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spatial effects are not used.</w:t>
      </w:r>
    </w:p>
    <w:p w14:paraId="576BB4F0" w14:textId="5CEF5E0F"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visual-spatial effects are not used.</w:t>
      </w:r>
    </w:p>
    <w:p w14:paraId="7D4B396C" w14:textId="0FDABC3A"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visual</w:t>
      </w:r>
      <w:r w:rsidR="00B455F7">
        <w:t xml:space="preserve"> distortion</w:t>
      </w:r>
      <w:r w:rsidRPr="00A62CB9">
        <w:t xml:space="preserve"> </w:t>
      </w:r>
      <w:r w:rsidR="00B455F7">
        <w:t>does not occur due to mind control or due to laser light</w:t>
      </w:r>
      <w:r w:rsidRPr="00A62CB9">
        <w:t>.</w:t>
      </w:r>
    </w:p>
    <w:p w14:paraId="672FB095" w14:textId="5ADCD075"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240AACB6"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A62CB9">
        <w:t xml:space="preserve">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4484FD97" w14:textId="43DB8967" w:rsidR="007B0787" w:rsidRDefault="007B0787" w:rsidP="007B0787">
      <w:pPr>
        <w:ind w:left="360" w:hanging="360"/>
        <w:jc w:val="both"/>
      </w:pPr>
      <w:r w:rsidRPr="007B0787">
        <w:rPr>
          <w:highlight w:val="yellow"/>
          <w:u w:val="single"/>
        </w:rPr>
        <w:t>AUTONOMOUS HEAD JERK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JERK</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72D4E5CD" w14:textId="055F1B71" w:rsidR="00B81D4E" w:rsidRDefault="00B81D4E" w:rsidP="00B81D4E">
      <w:pPr>
        <w:ind w:left="360" w:hanging="360"/>
        <w:jc w:val="both"/>
      </w:pPr>
      <w:r w:rsidRPr="007B0787">
        <w:rPr>
          <w:highlight w:val="yellow"/>
          <w:u w:val="single"/>
        </w:rPr>
        <w:t xml:space="preserve">AUTONOMOUS HEAD </w:t>
      </w:r>
      <w:r>
        <w:rPr>
          <w:highlight w:val="yellow"/>
          <w:u w:val="single"/>
        </w:rPr>
        <w:t>NOD</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 xml:space="preserve">ANY HEAD </w:t>
      </w:r>
      <w:r>
        <w:rPr>
          <w:b/>
          <w:bCs/>
          <w:color w:val="FF0000"/>
          <w:highlight w:val="yellow"/>
        </w:rPr>
        <w:t>NOD</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6089A04A" w14:textId="77777777" w:rsidR="00B81D4E" w:rsidRPr="00B81D4E" w:rsidRDefault="00B81D4E" w:rsidP="00B81D4E">
      <w:pPr>
        <w:ind w:left="720" w:hanging="360"/>
        <w:jc w:val="both"/>
        <w:rPr>
          <w:i/>
          <w:iCs/>
          <w:color w:val="808080" w:themeColor="background1" w:themeShade="80"/>
        </w:rPr>
      </w:pPr>
      <w:r w:rsidRPr="00B81D4E">
        <w:rPr>
          <w:i/>
          <w:iCs/>
          <w:color w:val="808080" w:themeColor="background1" w:themeShade="80"/>
          <w:u w:val="single"/>
        </w:rPr>
        <w:t>AUTONOMOUS HEAD NOD PREVENTION SECURITY SYSTEMS</w:t>
      </w:r>
      <w:r w:rsidRPr="00B81D4E">
        <w:rPr>
          <w:i/>
          <w:iCs/>
          <w:color w:val="808080" w:themeColor="background1" w:themeShade="80"/>
        </w:rPr>
        <w:t xml:space="preserve"> (</w:t>
      </w:r>
      <w:r w:rsidRPr="00B81D4E">
        <w:rPr>
          <w:b/>
          <w:bCs/>
          <w:i/>
          <w:iCs/>
          <w:color w:val="808080" w:themeColor="background1" w:themeShade="80"/>
        </w:rPr>
        <w:t>2022</w:t>
      </w:r>
      <w:r w:rsidRPr="00B81D4E">
        <w:rPr>
          <w:i/>
          <w:iCs/>
          <w:color w:val="808080" w:themeColor="background1" w:themeShade="80"/>
        </w:rPr>
        <w:t xml:space="preserve">) – </w:t>
      </w:r>
      <w:r w:rsidRPr="00B81D4E">
        <w:rPr>
          <w:b/>
          <w:bCs/>
          <w:i/>
          <w:iCs/>
          <w:color w:val="808080" w:themeColor="background1" w:themeShade="80"/>
        </w:rPr>
        <w:t>ENSURES THAT</w:t>
      </w:r>
      <w:r w:rsidRPr="00B81D4E">
        <w:rPr>
          <w:i/>
          <w:iCs/>
          <w:color w:val="808080" w:themeColor="background1" w:themeShade="80"/>
        </w:rPr>
        <w:t xml:space="preserve"> </w:t>
      </w:r>
      <w:r w:rsidRPr="00B81D4E">
        <w:rPr>
          <w:b/>
          <w:bCs/>
          <w:i/>
          <w:iCs/>
          <w:color w:val="808080" w:themeColor="background1" w:themeShade="80"/>
        </w:rPr>
        <w:t>HEAD NOD</w:t>
      </w:r>
      <w:r w:rsidRPr="00B81D4E">
        <w:rPr>
          <w:i/>
          <w:iCs/>
          <w:color w:val="808080" w:themeColor="background1" w:themeShade="80"/>
        </w:rPr>
        <w:t xml:space="preserve"> does not occur, including through any type of </w:t>
      </w:r>
      <w:r w:rsidRPr="00B81D4E">
        <w:rPr>
          <w:b/>
          <w:bCs/>
          <w:i/>
          <w:iCs/>
          <w:color w:val="808080" w:themeColor="background1" w:themeShade="80"/>
        </w:rPr>
        <w:t>NATIONAL SECURITY PROFESSIONAL</w:t>
      </w:r>
      <w:r w:rsidRPr="00B81D4E">
        <w:rPr>
          <w:i/>
          <w:iCs/>
          <w:color w:val="808080" w:themeColor="background1" w:themeShade="80"/>
        </w:rPr>
        <w:t xml:space="preserve"> software, by removing any code that causes </w:t>
      </w:r>
      <w:r w:rsidRPr="00B81D4E">
        <w:rPr>
          <w:b/>
          <w:bCs/>
          <w:i/>
          <w:iCs/>
          <w:color w:val="808080" w:themeColor="background1" w:themeShade="80"/>
        </w:rPr>
        <w:t>HEAD NOD</w:t>
      </w:r>
      <w:r w:rsidRPr="00B81D4E">
        <w:rPr>
          <w:i/>
          <w:iCs/>
          <w:color w:val="808080" w:themeColor="background1" w:themeShade="80"/>
        </w:rPr>
        <w:t xml:space="preserve">, and recompiling the software to remove the code from the source code, </w:t>
      </w:r>
      <w:r w:rsidRPr="00B81D4E">
        <w:rPr>
          <w:b/>
          <w:bCs/>
          <w:i/>
          <w:iCs/>
          <w:color w:val="808080" w:themeColor="background1" w:themeShade="80"/>
        </w:rPr>
        <w:t>IMPLICITLY-EXPLICITLY DEFINED</w:t>
      </w:r>
      <w:r w:rsidRPr="00B81D4E">
        <w:rPr>
          <w:i/>
          <w:iCs/>
          <w:color w:val="808080" w:themeColor="background1" w:themeShade="80"/>
        </w:rPr>
        <w:t>.</w:t>
      </w:r>
    </w:p>
    <w:p w14:paraId="0C4B600C" w14:textId="1DFDC0E9" w:rsidR="00B81D4E" w:rsidRDefault="00B81D4E" w:rsidP="00B81D4E">
      <w:pPr>
        <w:ind w:left="360" w:hanging="360"/>
        <w:jc w:val="both"/>
      </w:pPr>
      <w:r w:rsidRPr="007B0787">
        <w:rPr>
          <w:highlight w:val="yellow"/>
          <w:u w:val="single"/>
        </w:rPr>
        <w:t>AUTONOMOUS HEAD J</w:t>
      </w:r>
      <w:r>
        <w:rPr>
          <w:highlight w:val="yellow"/>
          <w:u w:val="single"/>
        </w:rPr>
        <w:t>OLT</w:t>
      </w:r>
      <w:r w:rsidRPr="007B0787">
        <w:rPr>
          <w:highlight w:val="yellow"/>
          <w:u w:val="single"/>
        </w:rPr>
        <w:t xml:space="preserve"> PREVENTION SECURITY SYSTEMS</w:t>
      </w:r>
      <w:r w:rsidRPr="007B0787">
        <w:rPr>
          <w:highlight w:val="yellow"/>
        </w:rPr>
        <w:t xml:space="preserve"> (</w:t>
      </w:r>
      <w:r w:rsidRPr="007B0787">
        <w:rPr>
          <w:b/>
          <w:bCs/>
          <w:highlight w:val="yellow"/>
        </w:rPr>
        <w:t>2022</w:t>
      </w:r>
      <w:r w:rsidRPr="007B0787">
        <w:rPr>
          <w:highlight w:val="yellow"/>
        </w:rPr>
        <w:t xml:space="preserve">) – </w:t>
      </w:r>
      <w:r w:rsidRPr="007B0787">
        <w:rPr>
          <w:b/>
          <w:bCs/>
          <w:color w:val="7030A0"/>
          <w:highlight w:val="yellow"/>
        </w:rPr>
        <w:t>ENSURES</w:t>
      </w:r>
      <w:r w:rsidRPr="007B0787">
        <w:rPr>
          <w:highlight w:val="yellow"/>
        </w:rPr>
        <w:t xml:space="preserve"> </w:t>
      </w:r>
      <w:r w:rsidRPr="007B0787">
        <w:rPr>
          <w:b/>
          <w:bCs/>
          <w:color w:val="92D050"/>
          <w:highlight w:val="yellow"/>
        </w:rPr>
        <w:t>THAT</w:t>
      </w:r>
      <w:r w:rsidRPr="007B0787">
        <w:rPr>
          <w:highlight w:val="yellow"/>
        </w:rPr>
        <w:t xml:space="preserve"> </w:t>
      </w:r>
      <w:r w:rsidRPr="007B0787">
        <w:rPr>
          <w:b/>
          <w:bCs/>
          <w:color w:val="FF0000"/>
          <w:highlight w:val="yellow"/>
        </w:rPr>
        <w:t>ANY HEAD J</w:t>
      </w:r>
      <w:r>
        <w:rPr>
          <w:b/>
          <w:bCs/>
          <w:color w:val="FF0000"/>
          <w:highlight w:val="yellow"/>
        </w:rPr>
        <w:t>OLT</w:t>
      </w:r>
      <w:r w:rsidRPr="007B0787">
        <w:rPr>
          <w:highlight w:val="yellow"/>
        </w:rPr>
        <w:t xml:space="preserve"> </w:t>
      </w:r>
      <w:r w:rsidRPr="007B0787">
        <w:rPr>
          <w:b/>
          <w:bCs/>
          <w:color w:val="C00000"/>
          <w:highlight w:val="yellow"/>
        </w:rPr>
        <w:t>NEVER</w:t>
      </w:r>
      <w:r w:rsidRPr="007B0787">
        <w:rPr>
          <w:highlight w:val="yellow"/>
        </w:rPr>
        <w:t xml:space="preserve"> </w:t>
      </w:r>
      <w:r w:rsidRPr="007B0787">
        <w:rPr>
          <w:b/>
          <w:bCs/>
          <w:color w:val="7030A0"/>
          <w:highlight w:val="yellow"/>
        </w:rPr>
        <w:t>OCCURS</w:t>
      </w:r>
      <w:r w:rsidRPr="007B0787">
        <w:rPr>
          <w:highlight w:val="yellow"/>
        </w:rPr>
        <w:t xml:space="preserve">, </w:t>
      </w:r>
      <w:r w:rsidRPr="007B0787">
        <w:rPr>
          <w:b/>
          <w:bCs/>
          <w:color w:val="00B0F0"/>
          <w:highlight w:val="yellow"/>
        </w:rPr>
        <w:t>IMPLICITLY-EXPLICITLY GLOBALLY VIRULENTLY DEFINED</w:t>
      </w:r>
      <w:r w:rsidRPr="007B0787">
        <w:rPr>
          <w:highlight w:val="yellow"/>
        </w:rP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1AC11895"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51DB">
        <w:t xml:space="preserve">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37B0DDEF" w:rsidR="00A62CB9" w:rsidRDefault="00A62CB9" w:rsidP="008C3038">
      <w:pPr>
        <w:ind w:left="360" w:hanging="360"/>
        <w:jc w:val="both"/>
      </w:pPr>
      <w:r w:rsidRPr="00A62CB9">
        <w:rPr>
          <w:u w:val="single"/>
        </w:rPr>
        <w:t>AUTONOMOUS INTENTIONS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875499A"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bad references are not referred to, by adding them to files such as </w:t>
      </w:r>
      <w:r w:rsidRPr="00A62CB9">
        <w:rPr>
          <w:b/>
          <w:bCs/>
        </w:rPr>
        <w:t>BAD WORDS LIST</w:t>
      </w:r>
      <w:r>
        <w:t xml:space="preserve"> in </w:t>
      </w:r>
      <w:r w:rsidRPr="00A62CB9">
        <w:rPr>
          <w:b/>
          <w:bCs/>
        </w:rPr>
        <w:t>THE PENTAGON</w:t>
      </w:r>
      <w:r>
        <w:t>.</w:t>
      </w:r>
    </w:p>
    <w:p w14:paraId="06CA8849" w14:textId="416F57E9"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4B6822BF" w14:textId="651D5900"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82317E">
        <w:t xml:space="preserve"> all evidence is always safe from destruction and confiscation.</w:t>
      </w:r>
    </w:p>
    <w:p w14:paraId="37FC6517" w14:textId="19EE07C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5FAE459" w14:textId="524D9891"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2F69BE32"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A818707" w14:textId="54EF3C49" w:rsidR="00510593" w:rsidRPr="00C0532F" w:rsidRDefault="00510593" w:rsidP="00E43965">
      <w:pPr>
        <w:jc w:val="both"/>
        <w:rPr>
          <w:b/>
          <w:bCs/>
        </w:rPr>
      </w:pPr>
      <w:r>
        <w:rPr>
          <w:b/>
          <w:sz w:val="24"/>
        </w:rPr>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55849817" w:rsidR="00DE4A70" w:rsidRDefault="00DE4A70" w:rsidP="00DE4A70">
      <w:pPr>
        <w:ind w:left="360" w:hanging="360"/>
        <w:jc w:val="both"/>
      </w:pPr>
      <w:commentRangeStart w:id="36"/>
      <w:r>
        <w:rPr>
          <w:u w:val="single"/>
        </w:rPr>
        <w:t>AUTONOMOUS CHELSEA CLINTON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commentRangeEnd w:id="36"/>
      <w:r w:rsidR="001B4118">
        <w:rPr>
          <w:rStyle w:val="CommentReference"/>
        </w:rPr>
        <w:commentReference w:id="36"/>
      </w:r>
    </w:p>
    <w:p w14:paraId="79D77751" w14:textId="77777777" w:rsidR="001B4118" w:rsidRDefault="001B4118">
      <w:pPr>
        <w:rPr>
          <w:u w:val="single"/>
        </w:rPr>
      </w:pPr>
      <w:r>
        <w:rPr>
          <w:u w:val="single"/>
        </w:rPr>
        <w:br w:type="page"/>
      </w:r>
    </w:p>
    <w:p w14:paraId="0E634298" w14:textId="70B65331" w:rsidR="001B4118" w:rsidRPr="00C0532F" w:rsidRDefault="001B4118" w:rsidP="001B4118">
      <w:pPr>
        <w:ind w:left="360" w:hanging="360"/>
        <w:jc w:val="both"/>
        <w:rPr>
          <w:b/>
          <w:bCs/>
        </w:rPr>
      </w:pPr>
      <w:r>
        <w:rPr>
          <w:b/>
          <w:sz w:val="24"/>
        </w:rPr>
        <w:lastRenderedPageBreak/>
        <w:t>DONALD J. TRUMP INSTANCES DAMAGES PREVENTION SECURITY SYSTEMS</w:t>
      </w:r>
    </w:p>
    <w:p w14:paraId="52FBEF2C" w14:textId="3074C57F"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7C67845B" w14:textId="77777777" w:rsidR="001B4118" w:rsidRDefault="001B4118">
      <w:pPr>
        <w:rPr>
          <w:u w:val="single"/>
        </w:rPr>
      </w:pPr>
      <w:r>
        <w:rPr>
          <w:u w:val="single"/>
        </w:rPr>
        <w:br w:type="page"/>
      </w:r>
    </w:p>
    <w:p w14:paraId="6A524EC4" w14:textId="664C8A88" w:rsidR="001B4118" w:rsidRPr="00C0532F" w:rsidRDefault="001B4118" w:rsidP="001B4118">
      <w:pPr>
        <w:ind w:left="360" w:hanging="360"/>
        <w:jc w:val="both"/>
        <w:rPr>
          <w:b/>
          <w:bCs/>
        </w:rPr>
      </w:pPr>
      <w:r>
        <w:rPr>
          <w:b/>
          <w:sz w:val="24"/>
        </w:rPr>
        <w:lastRenderedPageBreak/>
        <w:t>JOSEPH F. BIDEN INSTANCES DAMAGES PREVENTION SECURITY SYSTEMS</w:t>
      </w:r>
    </w:p>
    <w:p w14:paraId="09E79B09" w14:textId="22D4AFC5"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39F26ECB" w14:textId="76471C98" w:rsidR="001B4118" w:rsidRDefault="001B4118" w:rsidP="001B4118">
      <w:pPr>
        <w:ind w:left="360" w:hanging="360"/>
        <w:jc w:val="both"/>
      </w:pPr>
      <w:r>
        <w:rPr>
          <w:u w:val="single"/>
        </w:rPr>
        <w:t>AUTONOMOUS JOE BIDEN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JOE BIDEN</w:t>
      </w:r>
      <w:r w:rsidRPr="006347DF">
        <w:rPr>
          <w:b/>
          <w:bCs/>
        </w:rPr>
        <w:t xml:space="preserve"> INSTANCES</w:t>
      </w:r>
      <w:r>
        <w:t xml:space="preserve"> as invented by Pentagon employees and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092846AF" w14:textId="77777777" w:rsidR="001B4118" w:rsidRDefault="001B4118">
      <w:pPr>
        <w:rPr>
          <w:u w:val="single"/>
        </w:rPr>
      </w:pPr>
      <w:r>
        <w:rPr>
          <w:u w:val="single"/>
        </w:rPr>
        <w:br w:type="page"/>
      </w:r>
    </w:p>
    <w:p w14:paraId="3C8A79DA" w14:textId="5B5C3C96" w:rsidR="001B4118" w:rsidRPr="00C0532F" w:rsidRDefault="001B4118" w:rsidP="001B4118">
      <w:pPr>
        <w:ind w:left="360" w:hanging="360"/>
        <w:jc w:val="both"/>
        <w:rPr>
          <w:b/>
          <w:bCs/>
        </w:rPr>
      </w:pPr>
      <w:r>
        <w:rPr>
          <w:b/>
          <w:sz w:val="24"/>
        </w:rPr>
        <w:lastRenderedPageBreak/>
        <w:t>PATRICK R. MCELHINEY INSTANCES DAMAGES PREVENTION SECURITY SYSTEMS</w:t>
      </w:r>
    </w:p>
    <w:p w14:paraId="4665AE9D" w14:textId="525F644D" w:rsidR="00FF6D91" w:rsidRDefault="00FF6D91" w:rsidP="00FF6D91">
      <w:pPr>
        <w:ind w:left="360" w:hanging="360"/>
        <w:jc w:val="both"/>
      </w:pPr>
      <w:commentRangeStart w:id="37"/>
      <w:r>
        <w:rPr>
          <w:u w:val="single"/>
        </w:rPr>
        <w:t>AUTONOMOUS PATRICK R. MCELHINEY INSTANCES DAMAGES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commentRangeEnd w:id="37"/>
      <w:r w:rsidR="001B4118">
        <w:rPr>
          <w:rStyle w:val="CommentReference"/>
        </w:rPr>
        <w:commentReference w:id="37"/>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4B577C3B"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92700AD"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0266FD">
        <w:t xml:space="preserve">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4E205E6A"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39427E10"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EE3F5B">
        <w:t xml:space="preserve">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C479EC">
        <w:t xml:space="preserve">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388950F9"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the eyes o</w:t>
      </w:r>
      <w:r w:rsidR="00E111AA">
        <w:t>f</w:t>
      </w:r>
      <w:r>
        <w:t xml:space="preserve"> </w:t>
      </w:r>
      <w:r w:rsidR="00E111AA">
        <w:t>all persons</w:t>
      </w:r>
      <w:r>
        <w:t xml:space="preserve"> </w:t>
      </w:r>
      <w:r w:rsidR="00E111AA">
        <w:t>always remain relaxed</w:t>
      </w:r>
      <w:r w:rsidR="00266E1B">
        <w:t>, by ensuring that any software that would cause eye strain or anything else that would not allow proper eye relaxation, is removed from any computer software in the source code, and that the source code is recompiled</w:t>
      </w:r>
      <w:r w:rsidR="00D741C7">
        <w:t xml:space="preserve">, </w:t>
      </w:r>
      <w:r w:rsidR="00D741C7" w:rsidRPr="00F850AF">
        <w:rPr>
          <w:b/>
          <w:bCs/>
          <w:color w:val="00B0F0"/>
        </w:rPr>
        <w:t>IMPLICITLY-EXPLICITLY DEFINED</w:t>
      </w:r>
      <w:r w:rsidR="00D741C7">
        <w:t>.</w:t>
      </w:r>
    </w:p>
    <w:p w14:paraId="34744658" w14:textId="585E5A9C"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0041BF47" w14:textId="2518AAA8"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EYE BROWS</w:t>
      </w:r>
      <w:r w:rsidRPr="006670CE">
        <w:t xml:space="preserve"> are not damaged, including by laser weapons and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foreign substances are not put into </w:t>
      </w:r>
      <w:r w:rsidRPr="006670CE">
        <w:rPr>
          <w:b/>
          <w:bCs/>
        </w:rPr>
        <w:t>EYE BROWS</w:t>
      </w:r>
      <w:r w:rsidR="00540D1B" w:rsidRPr="006670CE">
        <w:t>, including radio frequency space weapons or laser space weapons</w:t>
      </w:r>
      <w:r w:rsidR="00D741C7">
        <w:t xml:space="preserve">, </w:t>
      </w:r>
      <w:r w:rsidR="00D741C7" w:rsidRPr="00F850AF">
        <w:rPr>
          <w:b/>
          <w:bCs/>
          <w:color w:val="00B0F0"/>
        </w:rPr>
        <w:t>IMPLICITLY-EXPLICITLY DEFINED</w:t>
      </w:r>
      <w:r w:rsidR="00D741C7">
        <w:t>.</w:t>
      </w:r>
    </w:p>
    <w:p w14:paraId="37161478" w14:textId="2C19B43B"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w:t>
      </w:r>
      <w:r w:rsidRPr="006670CE">
        <w:rPr>
          <w:b/>
          <w:bCs/>
        </w:rPr>
        <w:t>RETINA DEGENERATION SOFTWARE</w:t>
      </w:r>
      <w:r w:rsidRPr="006670CE">
        <w:t xml:space="preserve"> is not used against any person, including radio frequency space weapons or laser space weapons</w:t>
      </w:r>
      <w:r w:rsidR="00D741C7">
        <w:t xml:space="preserve">, </w:t>
      </w:r>
      <w:r w:rsidR="00D741C7" w:rsidRPr="00F850AF">
        <w:rPr>
          <w:b/>
          <w:bCs/>
          <w:color w:val="00B0F0"/>
        </w:rPr>
        <w:t>IMPLICITLY-EXPLICITLY DEFINED</w:t>
      </w:r>
      <w:r w:rsidR="00D741C7">
        <w:t>.</w:t>
      </w:r>
    </w:p>
    <w:p w14:paraId="37A0CA35" w14:textId="3A2ECD51" w:rsidR="0052121C" w:rsidRDefault="0052121C" w:rsidP="009E7538">
      <w:pPr>
        <w:ind w:left="360" w:hanging="360"/>
        <w:jc w:val="both"/>
        <w:rPr>
          <w:u w:val="single"/>
        </w:rPr>
      </w:pPr>
      <w:r w:rsidRPr="0052121C">
        <w:rPr>
          <w:highlight w:val="yellow"/>
          <w:u w:val="single"/>
        </w:rPr>
        <w:t>AUTONOMOUS EYE PAIN PREVENTION SECURITY SYSTEMS</w:t>
      </w:r>
      <w:r w:rsidRPr="0052121C">
        <w:rPr>
          <w:highlight w:val="yellow"/>
        </w:rPr>
        <w:t xml:space="preserve"> (</w:t>
      </w:r>
      <w:r w:rsidRPr="0052121C">
        <w:rPr>
          <w:b/>
          <w:bCs/>
          <w:highlight w:val="yellow"/>
        </w:rPr>
        <w:t>2022</w:t>
      </w:r>
      <w:r w:rsidRPr="0052121C">
        <w:rPr>
          <w:highlight w:val="yellow"/>
        </w:rPr>
        <w:t xml:space="preserve">) – </w:t>
      </w:r>
      <w:r w:rsidRPr="0052121C">
        <w:rPr>
          <w:b/>
          <w:bCs/>
          <w:color w:val="7030A0"/>
          <w:highlight w:val="yellow"/>
        </w:rPr>
        <w:t>ENSURES</w:t>
      </w:r>
      <w:r w:rsidRPr="0052121C">
        <w:rPr>
          <w:b/>
          <w:bCs/>
          <w:highlight w:val="yellow"/>
        </w:rPr>
        <w:t xml:space="preserve"> </w:t>
      </w:r>
      <w:r w:rsidRPr="0052121C">
        <w:rPr>
          <w:b/>
          <w:bCs/>
          <w:color w:val="92D050"/>
          <w:highlight w:val="yellow"/>
        </w:rPr>
        <w:t>THAT</w:t>
      </w:r>
      <w:r w:rsidRPr="0052121C">
        <w:rPr>
          <w:highlight w:val="yellow"/>
        </w:rPr>
        <w:t xml:space="preserve"> </w:t>
      </w:r>
      <w:r w:rsidRPr="0052121C">
        <w:rPr>
          <w:b/>
          <w:bCs/>
          <w:color w:val="FF0000"/>
          <w:highlight w:val="yellow"/>
        </w:rPr>
        <w:t>ANY PAIN</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ON</w:t>
      </w:r>
      <w:r w:rsidRPr="0052121C">
        <w:rPr>
          <w:highlight w:val="yellow"/>
        </w:rPr>
        <w:t xml:space="preserve"> </w:t>
      </w:r>
      <w:r w:rsidRPr="0052121C">
        <w:rPr>
          <w:b/>
          <w:bCs/>
          <w:color w:val="FF0000"/>
          <w:highlight w:val="yellow"/>
        </w:rPr>
        <w:t>ANY SURFACE</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00B0F0"/>
          <w:highlight w:val="yellow"/>
        </w:rPr>
        <w:t>OR</w:t>
      </w:r>
      <w:r w:rsidRPr="0052121C">
        <w:rPr>
          <w:highlight w:val="yellow"/>
        </w:rPr>
        <w:t xml:space="preserve"> </w:t>
      </w:r>
      <w:r w:rsidRPr="0052121C">
        <w:rPr>
          <w:b/>
          <w:bCs/>
          <w:color w:val="0070C0"/>
          <w:highlight w:val="yellow"/>
        </w:rPr>
        <w:t>IN</w:t>
      </w:r>
      <w:r w:rsidRPr="0052121C">
        <w:rPr>
          <w:highlight w:val="yellow"/>
        </w:rPr>
        <w:t xml:space="preserve"> </w:t>
      </w:r>
      <w:r w:rsidRPr="0052121C">
        <w:rPr>
          <w:b/>
          <w:bCs/>
          <w:color w:val="FF0000"/>
          <w:highlight w:val="yellow"/>
        </w:rPr>
        <w:t>ANY AREA</w:t>
      </w:r>
      <w:r w:rsidRPr="0052121C">
        <w:rPr>
          <w:highlight w:val="yellow"/>
        </w:rPr>
        <w:t xml:space="preserve"> </w:t>
      </w:r>
      <w:r w:rsidRPr="0052121C">
        <w:rPr>
          <w:b/>
          <w:bCs/>
          <w:color w:val="0070C0"/>
          <w:highlight w:val="yellow"/>
        </w:rPr>
        <w:t>OF</w:t>
      </w:r>
      <w:r w:rsidRPr="0052121C">
        <w:rPr>
          <w:highlight w:val="yellow"/>
        </w:rPr>
        <w:t xml:space="preserve"> </w:t>
      </w:r>
      <w:r w:rsidRPr="0052121C">
        <w:rPr>
          <w:b/>
          <w:bCs/>
          <w:color w:val="FF0000"/>
          <w:highlight w:val="yellow"/>
        </w:rPr>
        <w:t>ANY EYE</w:t>
      </w:r>
      <w:r w:rsidRPr="0052121C">
        <w:rPr>
          <w:highlight w:val="yellow"/>
        </w:rPr>
        <w:t xml:space="preserve"> </w:t>
      </w:r>
      <w:r w:rsidRPr="0052121C">
        <w:rPr>
          <w:b/>
          <w:bCs/>
          <w:color w:val="C00000"/>
          <w:highlight w:val="yellow"/>
        </w:rPr>
        <w:t>NEVER</w:t>
      </w:r>
      <w:r w:rsidRPr="0052121C">
        <w:rPr>
          <w:highlight w:val="yellow"/>
        </w:rPr>
        <w:t xml:space="preserve"> </w:t>
      </w:r>
      <w:r w:rsidRPr="0052121C">
        <w:rPr>
          <w:b/>
          <w:bCs/>
          <w:color w:val="7030A0"/>
          <w:highlight w:val="yellow"/>
        </w:rPr>
        <w:t>OCCURS</w:t>
      </w:r>
      <w:r w:rsidRPr="0052121C">
        <w:rPr>
          <w:highlight w:val="yellow"/>
        </w:rPr>
        <w:t xml:space="preserve">,                              </w:t>
      </w:r>
      <w:r w:rsidRPr="0052121C">
        <w:rPr>
          <w:b/>
          <w:bCs/>
          <w:color w:val="00B0F0"/>
          <w:highlight w:val="yellow"/>
        </w:rPr>
        <w:t>IMPLICITLY-EXPLICITLY GLOBALLY VIRULENTLY DEFINED</w:t>
      </w:r>
      <w:r w:rsidRPr="0052121C">
        <w:rPr>
          <w:highlight w:val="yellow"/>
        </w:rPr>
        <w:t>.</w:t>
      </w:r>
    </w:p>
    <w:p w14:paraId="32FD9DE0" w14:textId="1E6C3102"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D741C7">
        <w:t xml:space="preserve">, </w:t>
      </w:r>
      <w:r w:rsidR="00D741C7" w:rsidRPr="00F850AF">
        <w:rPr>
          <w:b/>
          <w:bCs/>
          <w:color w:val="00B0F0"/>
        </w:rPr>
        <w:t>IMPLICITLY-EXPLICITLY DEFINED</w:t>
      </w:r>
      <w:r w:rsidR="00D741C7">
        <w:t>.</w:t>
      </w:r>
    </w:p>
    <w:p w14:paraId="0978DF4E" w14:textId="756D05C7"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7D1B775E" w14:textId="7FC7AB22" w:rsidR="00CF157A" w:rsidRPr="00C47150" w:rsidRDefault="00CF157A" w:rsidP="00CF157A">
      <w:pPr>
        <w:ind w:left="360" w:hanging="360"/>
        <w:jc w:val="both"/>
      </w:pPr>
      <w:r w:rsidRPr="00C47150">
        <w:rPr>
          <w:u w:val="single"/>
        </w:rPr>
        <w:t xml:space="preserve">AUTONOMOUS </w:t>
      </w:r>
      <w:r>
        <w:rPr>
          <w:u w:val="single"/>
        </w:rPr>
        <w:t xml:space="preserve">EYE DAMAGES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DAMAGES SYSTEMS</w:t>
      </w:r>
      <w:r>
        <w:t xml:space="preserve"> never runs</w:t>
      </w:r>
      <w:r w:rsidRPr="00F8033F">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5E15BC2E"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shoulders are not injured, moved, or </w:t>
      </w:r>
      <w:r w:rsidR="00796E70" w:rsidRPr="006670CE">
        <w:t>altered, including radio frequency space weapons or laser space weapons</w:t>
      </w:r>
      <w:r w:rsidR="00D741C7">
        <w:t xml:space="preserve">, </w:t>
      </w:r>
      <w:r w:rsidR="00D741C7" w:rsidRPr="00F850AF">
        <w:rPr>
          <w:b/>
          <w:bCs/>
          <w:color w:val="00B0F0"/>
        </w:rPr>
        <w:t>IMPLICITLY-EXPLICITLY DEFINED</w:t>
      </w:r>
      <w:r w:rsidR="00D741C7">
        <w:t>.</w:t>
      </w:r>
    </w:p>
    <w:p w14:paraId="6087146C" w14:textId="10B759DE"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are not picked, injured, eaten, clamored, touched unnecessarily, chewed, or cut too short, including through any use of mind control weapons, or radio frequency weapons,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6670CE">
        <w:t xml:space="preserve"> fingernails remain clean, and that foreign substances are not put on fingernails</w:t>
      </w:r>
      <w:r w:rsidR="00796E70" w:rsidRPr="006670CE">
        <w:t>, including radio frequency space weapons or laser space weapons, including space weapons that conduct mind control</w:t>
      </w:r>
      <w:r w:rsidR="003F77DB">
        <w:t xml:space="preserve">, </w:t>
      </w:r>
      <w:r w:rsidR="003F77DB" w:rsidRPr="00F850AF">
        <w:rPr>
          <w:b/>
          <w:bCs/>
          <w:color w:val="00B0F0"/>
        </w:rPr>
        <w:t>IMPLICITLY-EXPLICITLY DEFINED</w:t>
      </w:r>
      <w:r w:rsidR="003F77DB">
        <w:t>.</w:t>
      </w:r>
    </w:p>
    <w:p w14:paraId="0687F784" w14:textId="1E35E16C"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PAIN</w:t>
      </w:r>
      <w:r>
        <w:t xml:space="preserve"> does not occur, including by ensuring that laser space weapons or radio frequency space weapons are not used to cause pain or injury that would cause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mind control technology is not used to cause motor movements or imbalances that would cause an injury or accident that would cause pain</w:t>
      </w:r>
      <w:r w:rsidR="000C1682">
        <w:t>,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others do not cause injuries or accidents, such as falls or trips or pushes, that would cause injuries or pain, and</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0C1682">
        <w:t xml:space="preserve"> pain does not occur in correlation with other security systems and prevention security systems, including by ensuring that mind control is not used to cause harm</w:t>
      </w:r>
      <w:r w:rsidR="00D741C7">
        <w:t xml:space="preserve">, </w:t>
      </w:r>
      <w:r w:rsidR="00D741C7" w:rsidRPr="00F850AF">
        <w:rPr>
          <w:b/>
          <w:bCs/>
          <w:color w:val="00B0F0"/>
        </w:rPr>
        <w:t>IMPLICITLY-EXPLICITLY DEFINED</w:t>
      </w:r>
      <w:r w:rsidR="00D741C7">
        <w:t>.</w:t>
      </w:r>
    </w:p>
    <w:p w14:paraId="28C8F7BE" w14:textId="5F575A0F" w:rsidR="00510593" w:rsidRDefault="00510593" w:rsidP="00510593">
      <w:pPr>
        <w:ind w:left="360" w:hanging="360"/>
        <w:jc w:val="both"/>
      </w:pPr>
      <w:commentRangeStart w:id="3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8"/>
      <w:r w:rsidR="00C67954">
        <w:rPr>
          <w:rStyle w:val="CommentReference"/>
        </w:rPr>
        <w:commentReference w:id="38"/>
      </w:r>
    </w:p>
    <w:p w14:paraId="6BF8BF7F" w14:textId="3BC28D7E" w:rsidR="00C45D83" w:rsidRDefault="00C45D83" w:rsidP="00C45D83">
      <w:pPr>
        <w:ind w:left="360" w:hanging="360"/>
        <w:jc w:val="both"/>
      </w:pPr>
      <w:commentRangeStart w:id="3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D741C7">
        <w:t xml:space="preserve">, </w:t>
      </w:r>
      <w:r w:rsidR="00D741C7" w:rsidRPr="00F850AF">
        <w:rPr>
          <w:b/>
          <w:bCs/>
          <w:color w:val="00B0F0"/>
        </w:rPr>
        <w:t>IMPLICITLY-EXPLICITLY DEFINED</w:t>
      </w:r>
      <w:r w:rsidR="00D741C7">
        <w:t>.</w:t>
      </w:r>
      <w:commentRangeEnd w:id="39"/>
      <w:r w:rsidR="00C67954">
        <w:rPr>
          <w:rStyle w:val="CommentReference"/>
        </w:rPr>
        <w:commentReference w:id="39"/>
      </w:r>
    </w:p>
    <w:p w14:paraId="4499AE2E" w14:textId="083709F9" w:rsidR="0052121C" w:rsidRDefault="0052121C" w:rsidP="0052121C">
      <w:pPr>
        <w:ind w:left="360" w:hanging="360"/>
        <w:jc w:val="both"/>
      </w:pPr>
      <w:r w:rsidRPr="006670CE">
        <w:rPr>
          <w:u w:val="single"/>
        </w:rPr>
        <w:t xml:space="preserve">AUTONOMOUS </w:t>
      </w:r>
      <w:r>
        <w:rPr>
          <w:u w:val="single"/>
        </w:rPr>
        <w:t>STOMACH CRAMP PREVENTION</w:t>
      </w:r>
      <w:r w:rsidRPr="006670CE">
        <w:rPr>
          <w:u w:val="single"/>
        </w:rPr>
        <w:t xml:space="preserve"> PROTECTION SECURITY SYSTEMS</w:t>
      </w:r>
      <w:r w:rsidRPr="006670CE">
        <w:t xml:space="preserve"> (</w:t>
      </w:r>
      <w:r w:rsidRPr="006670CE">
        <w:rPr>
          <w:b/>
          <w:bCs/>
        </w:rPr>
        <w:t>2022</w:t>
      </w:r>
      <w:r w:rsidRPr="006670CE">
        <w:t>) –</w:t>
      </w:r>
      <w:r w:rsidRPr="00F8033F">
        <w:t xml:space="preserve"> </w:t>
      </w:r>
      <w:r w:rsidRPr="00EC5E42">
        <w:rPr>
          <w:b/>
          <w:bCs/>
          <w:color w:val="7030A0"/>
        </w:rPr>
        <w:t>ENSURES</w:t>
      </w:r>
      <w:r w:rsidRPr="00EC5E42">
        <w:rPr>
          <w:b/>
          <w:bCs/>
        </w:rPr>
        <w:t xml:space="preserve"> </w:t>
      </w:r>
      <w:r w:rsidRPr="008E27B7">
        <w:rPr>
          <w:b/>
          <w:bCs/>
          <w:color w:val="92D050"/>
        </w:rPr>
        <w:t>THAT</w:t>
      </w:r>
      <w:r w:rsidRPr="006670CE">
        <w:t xml:space="preserve"> </w:t>
      </w:r>
      <w:r w:rsidRPr="0052121C">
        <w:rPr>
          <w:b/>
          <w:bCs/>
          <w:color w:val="FF0000"/>
        </w:rPr>
        <w:t>ANY STOMACH CRAMP</w:t>
      </w:r>
      <w:r>
        <w:t xml:space="preserve"> </w:t>
      </w:r>
      <w:r w:rsidRPr="0052121C">
        <w:rPr>
          <w:b/>
          <w:bCs/>
          <w:color w:val="C00000"/>
        </w:rPr>
        <w:t>NEVER</w:t>
      </w:r>
      <w:r>
        <w:t xml:space="preserve"> </w:t>
      </w:r>
      <w:r w:rsidRPr="0052121C">
        <w:rPr>
          <w:b/>
          <w:bCs/>
          <w:color w:val="7030A0"/>
        </w:rPr>
        <w:t>OCCURS</w:t>
      </w:r>
      <w:r>
        <w:t xml:space="preserve">,                                                                                  </w:t>
      </w:r>
      <w:r>
        <w:rPr>
          <w:b/>
          <w:bCs/>
          <w:color w:val="00B0F0"/>
        </w:rPr>
        <w:t>IMPLICITLY-EXPLICITLY GLOBALLY VIRULENTLY DEFINED</w:t>
      </w:r>
      <w:r>
        <w:t>.</w:t>
      </w:r>
    </w:p>
    <w:p w14:paraId="108B15A9" w14:textId="27AB9278" w:rsidR="00510593" w:rsidRDefault="00510593" w:rsidP="00510593">
      <w:pPr>
        <w:ind w:left="360" w:hanging="360"/>
        <w:jc w:val="both"/>
      </w:pPr>
      <w:commentRangeStart w:id="40"/>
      <w:r w:rsidRPr="00FF513F">
        <w:rPr>
          <w:u w:val="single"/>
        </w:rPr>
        <w:lastRenderedPageBreak/>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Pr="00180F4B">
        <w:t xml:space="preserve">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3F77DB">
        <w:t xml:space="preserve">, </w:t>
      </w:r>
      <w:r w:rsidR="003F77DB" w:rsidRPr="00F850AF">
        <w:rPr>
          <w:b/>
          <w:bCs/>
          <w:color w:val="00B0F0"/>
        </w:rPr>
        <w:t>IMPLICITLY-EXPLICITLY DEFINED</w:t>
      </w:r>
      <w:r w:rsidR="003F77DB">
        <w:t>.</w:t>
      </w:r>
      <w:commentRangeEnd w:id="40"/>
      <w:r w:rsidR="00C67954">
        <w:rPr>
          <w:rStyle w:val="CommentReference"/>
        </w:rPr>
        <w:commentReference w:id="40"/>
      </w:r>
    </w:p>
    <w:p w14:paraId="03D8017A" w14:textId="56F6757B" w:rsidR="00CF157A" w:rsidRDefault="00CF157A" w:rsidP="00CF157A">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BA42F1">
        <w:rPr>
          <w:b/>
          <w:bCs/>
        </w:rPr>
        <w:t>FINGER FLEX</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0BD6204" w14:textId="4805D151" w:rsidR="00CF157A" w:rsidRDefault="00CF157A" w:rsidP="00CF157A">
      <w:pPr>
        <w:ind w:left="360" w:hanging="360"/>
        <w:jc w:val="both"/>
      </w:pPr>
      <w:r>
        <w:rPr>
          <w:u w:val="single"/>
        </w:rPr>
        <w:t>AUTONOMOUS FINGER SMOOTH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SMOOTH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C65EBE0" w14:textId="223BDDE7" w:rsidR="00CF157A" w:rsidRDefault="00CF157A" w:rsidP="00CF157A">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Pr="004A4F65">
        <w:rPr>
          <w:b/>
          <w:bCs/>
        </w:rPr>
        <w:t xml:space="preserve">FINGER </w:t>
      </w:r>
      <w:r>
        <w:rPr>
          <w:b/>
          <w:bCs/>
        </w:rPr>
        <w:t>MESH</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7D16C198" w14:textId="6E55EAA0" w:rsidR="00CF157A" w:rsidRDefault="00CF157A" w:rsidP="00CF157A">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 BWINK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6D0DE086" w14:textId="66A36458" w:rsidR="00CF157A" w:rsidRDefault="00CF157A" w:rsidP="00CF157A">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REMOVAL UNDONE</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486B5BB5" w14:textId="52BCDAD4" w:rsidR="00CF157A" w:rsidRDefault="00CF157A" w:rsidP="00CF157A">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EYEGLASSES DAMAGES</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59A9FF4D" w14:textId="635250B7" w:rsidR="00CF157A" w:rsidRDefault="00CF157A" w:rsidP="00CF157A">
      <w:pPr>
        <w:ind w:left="360" w:hanging="360"/>
        <w:jc w:val="both"/>
      </w:pPr>
      <w:r>
        <w:rPr>
          <w:u w:val="single"/>
        </w:rPr>
        <w:t>AUTONOMOUS SMIRK PREVENTION SECURITY SYSTEMS</w:t>
      </w:r>
      <w:r w:rsidRPr="007F19BC">
        <w:t xml:space="preserve"> (</w:t>
      </w:r>
      <w:r w:rsidRPr="007F19BC">
        <w:rPr>
          <w:b/>
          <w:bCs/>
        </w:rPr>
        <w:t>2022</w:t>
      </w:r>
      <w:r w:rsidRPr="007F19BC">
        <w:t>)</w:t>
      </w:r>
      <w:r>
        <w:t xml:space="preserve">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sidR="008C3D69">
        <w:t xml:space="preserve">ANY </w:t>
      </w:r>
      <w:r w:rsidRPr="00CF157A">
        <w:rPr>
          <w:b/>
          <w:bCs/>
        </w:rPr>
        <w:t>SMIRK</w:t>
      </w:r>
      <w:r w:rsidR="00CE476E">
        <w:t xml:space="preserve"> </w:t>
      </w:r>
      <w:r w:rsidR="00CE476E" w:rsidRPr="008E27B7">
        <w:rPr>
          <w:b/>
          <w:bCs/>
          <w:color w:val="92D050"/>
        </w:rPr>
        <w:t>NEVER OCCURS</w:t>
      </w:r>
      <w:r w:rsidR="00CE476E">
        <w:t xml:space="preserve">, </w:t>
      </w:r>
      <w:r w:rsidR="00CE476E" w:rsidRPr="008E27B7">
        <w:rPr>
          <w:b/>
          <w:bCs/>
          <w:color w:val="00B0F0"/>
        </w:rPr>
        <w:t>IMPLICITLY-EXPLICITLY DEFINED</w:t>
      </w:r>
      <w:r w:rsidR="00CE476E">
        <w:t>.</w:t>
      </w:r>
    </w:p>
    <w:p w14:paraId="136CB26E" w14:textId="0BB64D32" w:rsidR="00540D1B" w:rsidRPr="00FF513F" w:rsidRDefault="00540D1B" w:rsidP="00540D1B">
      <w:pPr>
        <w:ind w:left="360" w:hanging="360"/>
        <w:jc w:val="both"/>
      </w:pPr>
      <w:r w:rsidRPr="00FF513F">
        <w:rPr>
          <w:u w:val="single"/>
        </w:rPr>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8E27B7" w:rsidDel="008C3D69">
        <w:rPr>
          <w:b/>
          <w:bCs/>
          <w:color w:val="92D050"/>
        </w:rPr>
        <w:t xml:space="preserve"> </w:t>
      </w:r>
      <w:r w:rsidRPr="00180F4B">
        <w:t xml:space="preserve"> </w:t>
      </w:r>
      <w:r w:rsidR="00367590">
        <w:t xml:space="preserve">           </w:t>
      </w:r>
      <w:r w:rsidR="00367590" w:rsidRPr="00367590">
        <w:rPr>
          <w:b/>
          <w:bCs/>
        </w:rPr>
        <w:t>MEDICAL DAMAGES</w:t>
      </w:r>
      <w:r w:rsidR="00367590">
        <w:t xml:space="preserve"> </w:t>
      </w:r>
      <w:r>
        <w:t>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0CB61B8D" w14:textId="5EB76320"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xml:space="preserve">) – </w:t>
      </w:r>
      <w:r w:rsidR="008C3D69" w:rsidRPr="00EC5E42">
        <w:rPr>
          <w:b/>
          <w:bCs/>
          <w:color w:val="7030A0"/>
        </w:rPr>
        <w:t>ENSURES</w:t>
      </w:r>
      <w:r w:rsidR="008C3D69" w:rsidRPr="00EC5E42">
        <w:rPr>
          <w:b/>
          <w:bCs/>
        </w:rPr>
        <w:t xml:space="preserve"> </w:t>
      </w:r>
      <w:r w:rsidR="008C3D69" w:rsidRPr="008E27B7">
        <w:rPr>
          <w:b/>
          <w:bCs/>
          <w:color w:val="92D050"/>
        </w:rPr>
        <w:t>THAT</w:t>
      </w:r>
      <w:r w:rsidR="008C3D69" w:rsidRPr="00F65848" w:rsidDel="008C3D69">
        <w:rPr>
          <w:color w:val="808080" w:themeColor="background1" w:themeShade="80"/>
        </w:rPr>
        <w:t xml:space="preserve"> </w:t>
      </w:r>
      <w:r w:rsidRPr="00F65848">
        <w:rPr>
          <w:color w:val="808080" w:themeColor="background1" w:themeShade="80"/>
        </w:rPr>
        <w:t xml:space="preserve"> medical war crimes to not occur to anyone, including radio frequency space weapons or laser space weapons</w:t>
      </w:r>
      <w:r w:rsidR="00D741C7">
        <w:t xml:space="preserve">, </w:t>
      </w:r>
      <w:r w:rsidR="00D741C7" w:rsidRPr="00F850AF">
        <w:rPr>
          <w:b/>
          <w:bCs/>
          <w:color w:val="00B0F0"/>
        </w:rPr>
        <w:t>IMPLICITLY-EXPLICITLY DEFINED</w:t>
      </w:r>
      <w:r w:rsidR="00D741C7">
        <w:t>.</w:t>
      </w:r>
    </w:p>
    <w:p w14:paraId="64AD9809" w14:textId="264C5D99" w:rsidR="008C3D69" w:rsidRPr="00FF513F" w:rsidRDefault="008C3D69" w:rsidP="008C3D69">
      <w:pPr>
        <w:ind w:left="360" w:hanging="360"/>
        <w:jc w:val="both"/>
      </w:pPr>
      <w:r w:rsidRPr="00FF513F">
        <w:rPr>
          <w:u w:val="single"/>
        </w:rPr>
        <w:t xml:space="preserve">AUTONOMOUS </w:t>
      </w:r>
      <w:r>
        <w:rPr>
          <w:u w:val="single"/>
        </w:rPr>
        <w:t>HEALTH</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Pr="00F8033F">
        <w:t xml:space="preserve"> </w:t>
      </w:r>
      <w:r w:rsidRPr="00EC5E42">
        <w:rPr>
          <w:b/>
          <w:bCs/>
          <w:color w:val="7030A0"/>
        </w:rPr>
        <w:t>ENSURES</w:t>
      </w:r>
      <w:r w:rsidRPr="00EC5E42">
        <w:rPr>
          <w:b/>
          <w:bCs/>
        </w:rPr>
        <w:t xml:space="preserve"> </w:t>
      </w:r>
      <w:r w:rsidRPr="008E27B7">
        <w:rPr>
          <w:b/>
          <w:bCs/>
          <w:color w:val="92D050"/>
        </w:rPr>
        <w:t>THAT</w:t>
      </w:r>
      <w:r>
        <w:t xml:space="preserve">               </w:t>
      </w:r>
      <w:r w:rsidRPr="0052121C">
        <w:rPr>
          <w:b/>
          <w:bCs/>
          <w:color w:val="FF0000"/>
        </w:rPr>
        <w:t xml:space="preserve"> ANY HEALTH DAMAGE</w:t>
      </w:r>
      <w:r>
        <w:t xml:space="preserve"> </w:t>
      </w:r>
      <w:r w:rsidRPr="0052121C">
        <w:rPr>
          <w:b/>
          <w:bCs/>
          <w:color w:val="C00000"/>
        </w:rPr>
        <w:t>NEVER</w:t>
      </w:r>
      <w:r>
        <w:t xml:space="preserve"> </w:t>
      </w:r>
      <w:r w:rsidRPr="0052121C">
        <w:rPr>
          <w:b/>
          <w:bCs/>
          <w:color w:val="7030A0"/>
        </w:rPr>
        <w:t>OCCURS</w:t>
      </w:r>
      <w:r>
        <w:t xml:space="preserve">, </w:t>
      </w:r>
      <w:r w:rsidRPr="00F850AF">
        <w:rPr>
          <w:b/>
          <w:bCs/>
          <w:color w:val="00B0F0"/>
        </w:rPr>
        <w:t>IMPLICITLY-EXPLICITLY DEFINED</w:t>
      </w:r>
      <w:r>
        <w:t>.</w:t>
      </w:r>
    </w:p>
    <w:p w14:paraId="78ED4110" w14:textId="1D17BCCD" w:rsidR="008C3D69" w:rsidRPr="00C20FC6" w:rsidRDefault="008C3D69" w:rsidP="008C3D69">
      <w:pPr>
        <w:ind w:left="360" w:hanging="360"/>
        <w:jc w:val="both"/>
      </w:pPr>
      <w:r w:rsidRPr="00C20FC6">
        <w:rPr>
          <w:u w:val="single"/>
        </w:rPr>
        <w:lastRenderedPageBreak/>
        <w:t xml:space="preserve">AUTONOMOUS </w:t>
      </w:r>
      <w:r>
        <w:rPr>
          <w:u w:val="single"/>
        </w:rPr>
        <w:t>MUSCLE SPASM PREVENTION</w:t>
      </w:r>
      <w:r w:rsidRPr="00C20FC6">
        <w:rPr>
          <w:u w:val="single"/>
        </w:rPr>
        <w:t xml:space="preserve"> SECURITY SYSTEMS</w:t>
      </w:r>
      <w:r w:rsidRPr="00C20FC6">
        <w:t xml:space="preserve"> (</w:t>
      </w:r>
      <w:r w:rsidRPr="00C20FC6">
        <w:rPr>
          <w:b/>
          <w:bCs/>
        </w:rPr>
        <w:t>2022</w:t>
      </w:r>
      <w:r w:rsidRPr="00C20FC6">
        <w:t>) –</w:t>
      </w:r>
      <w:r w:rsidRPr="00F8033F">
        <w:t xml:space="preserve"> </w:t>
      </w:r>
      <w:r w:rsidRPr="00EC5E42">
        <w:rPr>
          <w:b/>
          <w:bCs/>
          <w:color w:val="7030A0"/>
        </w:rPr>
        <w:t>ENSURES</w:t>
      </w:r>
      <w:r w:rsidRPr="00EC5E42">
        <w:rPr>
          <w:b/>
          <w:bCs/>
        </w:rPr>
        <w:t xml:space="preserve"> </w:t>
      </w:r>
      <w:r w:rsidRPr="008E27B7">
        <w:rPr>
          <w:b/>
          <w:bCs/>
          <w:color w:val="92D050"/>
        </w:rPr>
        <w:t>THAT</w:t>
      </w:r>
      <w:r w:rsidRPr="00C20FC6">
        <w:t xml:space="preserve"> </w:t>
      </w:r>
      <w:r>
        <w:t xml:space="preserve">                  </w:t>
      </w:r>
      <w:r w:rsidRPr="00EC5E42">
        <w:rPr>
          <w:b/>
          <w:bCs/>
          <w:color w:val="FF0000"/>
        </w:rPr>
        <w:t xml:space="preserve">ANY </w:t>
      </w:r>
      <w:r>
        <w:rPr>
          <w:b/>
          <w:bCs/>
          <w:color w:val="FF0000"/>
        </w:rPr>
        <w:t>MUSCLE SPASM</w:t>
      </w:r>
      <w:r>
        <w:t xml:space="preserve"> </w:t>
      </w:r>
      <w:r w:rsidRPr="00EC5E42">
        <w:rPr>
          <w:b/>
          <w:bCs/>
          <w:color w:val="C00000"/>
        </w:rPr>
        <w:t>NEVER</w:t>
      </w:r>
      <w:r>
        <w:t xml:space="preserve"> </w:t>
      </w:r>
      <w:r w:rsidRPr="00EC5E42">
        <w:rPr>
          <w:b/>
          <w:bCs/>
          <w:color w:val="7030A0"/>
        </w:rPr>
        <w:t>OCCURS</w:t>
      </w:r>
      <w:r>
        <w:t xml:space="preserve">, </w:t>
      </w:r>
      <w:r>
        <w:rPr>
          <w:b/>
          <w:bCs/>
          <w:color w:val="00B0F0"/>
        </w:rPr>
        <w:t>IMPLICITLY-EXPLICITLY GLOBALLY VIRULENTLY DEFINED</w:t>
      </w:r>
      <w:r>
        <w:t>.</w:t>
      </w:r>
    </w:p>
    <w:p w14:paraId="48A8A113" w14:textId="733004BF" w:rsidR="00CF157A" w:rsidRDefault="00CF157A" w:rsidP="00CF157A">
      <w:pPr>
        <w:ind w:left="360" w:hanging="360"/>
        <w:jc w:val="both"/>
      </w:pPr>
      <w:commentRangeStart w:id="41"/>
      <w:r>
        <w:rPr>
          <w:u w:val="single"/>
        </w:rPr>
        <w:t>AUTONOMOUS “ELBOW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ELBOW</w:t>
      </w:r>
      <w:r w:rsidRPr="00DE4A70">
        <w:rPr>
          <w:b/>
          <w:bCs/>
        </w:rPr>
        <w:t xml:space="preserve"> PUMP</w:t>
      </w:r>
      <w:r>
        <w:t xml:space="preserve">, as invented by Pentagon employees,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8383A16" w14:textId="3CEC3E36" w:rsidR="00CF157A" w:rsidRDefault="00CF157A" w:rsidP="00CF157A">
      <w:pPr>
        <w:ind w:left="360" w:hanging="360"/>
        <w:jc w:val="both"/>
      </w:pPr>
      <w:r>
        <w:rPr>
          <w:u w:val="single"/>
        </w:rPr>
        <w:t>AUTONOMOUS “TOE PUMP” PREVENTION SECURITY SYSTEMS</w:t>
      </w:r>
      <w:r w:rsidRPr="007F19BC">
        <w:t xml:space="preserve"> (</w:t>
      </w:r>
      <w:r w:rsidRPr="007F19BC">
        <w:rPr>
          <w:b/>
          <w:bCs/>
        </w:rPr>
        <w:t>2022</w:t>
      </w:r>
      <w:r w:rsidRPr="007F19BC">
        <w:t>)</w:t>
      </w:r>
      <w:r>
        <w:t xml:space="preserve"> –</w:t>
      </w:r>
      <w:r w:rsidR="00D741C7" w:rsidRPr="00F8033F">
        <w:t xml:space="preserve"> </w:t>
      </w:r>
      <w:r w:rsidR="008C3D69" w:rsidRPr="00EC5E42">
        <w:rPr>
          <w:b/>
          <w:bCs/>
          <w:color w:val="7030A0"/>
        </w:rPr>
        <w:t>ENSURES</w:t>
      </w:r>
      <w:r w:rsidR="008C3D69" w:rsidRPr="00EC5E42">
        <w:rPr>
          <w:b/>
          <w:bCs/>
        </w:rPr>
        <w:t xml:space="preserve"> </w:t>
      </w:r>
      <w:r w:rsidR="008C3D69" w:rsidRPr="008E27B7">
        <w:rPr>
          <w:b/>
          <w:bCs/>
          <w:color w:val="92D050"/>
        </w:rPr>
        <w:t>THAT</w:t>
      </w:r>
      <w:r>
        <w:t xml:space="preserve"> </w:t>
      </w:r>
      <w:r>
        <w:rPr>
          <w:b/>
          <w:bCs/>
        </w:rPr>
        <w:t>TOE</w:t>
      </w:r>
      <w:r w:rsidRPr="00DE4A70">
        <w:rPr>
          <w:b/>
          <w:bCs/>
        </w:rPr>
        <w:t xml:space="preserve"> PUMP</w:t>
      </w:r>
      <w:r>
        <w:t xml:space="preserve">, as invented by Pentagon employees,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commentRangeEnd w:id="41"/>
      <w:r>
        <w:rPr>
          <w:rStyle w:val="CommentReference"/>
        </w:rPr>
        <w:commentReference w:id="41"/>
      </w:r>
    </w:p>
    <w:p w14:paraId="4DCDB14E" w14:textId="12DA0858" w:rsidR="00CF157A" w:rsidRPr="00644FD8" w:rsidRDefault="00CF157A" w:rsidP="00CF157A">
      <w:pPr>
        <w:ind w:left="360" w:hanging="360"/>
        <w:jc w:val="both"/>
        <w:rPr>
          <w:highlight w:val="yellow"/>
        </w:rPr>
      </w:pPr>
      <w:r w:rsidRPr="00644FD8">
        <w:rPr>
          <w:highlight w:val="yellow"/>
          <w:u w:val="single"/>
        </w:rPr>
        <w:t>AUTONOMOUS FINGERNAIL COMMAND PREVENTION SECURITY SYSTEMS</w:t>
      </w:r>
      <w:r w:rsidRPr="00644FD8">
        <w:rPr>
          <w:highlight w:val="yellow"/>
        </w:rPr>
        <w:t xml:space="preserve"> (</w:t>
      </w:r>
      <w:r w:rsidRPr="00644FD8">
        <w:rPr>
          <w:b/>
          <w:bCs/>
          <w:highlight w:val="yellow"/>
        </w:rPr>
        <w:t>2022</w:t>
      </w:r>
      <w:r w:rsidRPr="00644FD8">
        <w:rPr>
          <w:highlight w:val="yellow"/>
        </w:rPr>
        <w:t>) –</w:t>
      </w:r>
      <w:r w:rsidR="00D741C7"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Pr="00644FD8">
        <w:rPr>
          <w:highlight w:val="yellow"/>
        </w:rPr>
        <w:t xml:space="preserve"> </w:t>
      </w:r>
      <w:r w:rsidR="00644D18" w:rsidRPr="00644FD8">
        <w:rPr>
          <w:highlight w:val="yellow"/>
        </w:rPr>
        <w:t xml:space="preserve">    </w:t>
      </w:r>
      <w:r w:rsidR="00644D18" w:rsidRPr="00644FD8">
        <w:rPr>
          <w:b/>
          <w:bCs/>
          <w:color w:val="FF0000"/>
          <w:highlight w:val="yellow"/>
        </w:rPr>
        <w:t xml:space="preserve">ANY </w:t>
      </w:r>
      <w:r w:rsidRPr="00644FD8">
        <w:rPr>
          <w:b/>
          <w:bCs/>
          <w:color w:val="FF0000"/>
          <w:highlight w:val="yellow"/>
        </w:rPr>
        <w:t>FINGERNAIL COMMAND</w:t>
      </w:r>
      <w:r w:rsidRPr="00644FD8">
        <w:rPr>
          <w:highlight w:val="yellow"/>
        </w:rPr>
        <w:t xml:space="preserve"> </w:t>
      </w:r>
      <w:r w:rsidR="00644D18" w:rsidRPr="00644FD8">
        <w:rPr>
          <w:b/>
          <w:bCs/>
          <w:color w:val="C00000"/>
          <w:highlight w:val="yellow"/>
        </w:rPr>
        <w:t>NEVER</w:t>
      </w:r>
      <w:r w:rsidR="00644D18" w:rsidRPr="00644FD8">
        <w:rPr>
          <w:highlight w:val="yellow"/>
        </w:rPr>
        <w:t xml:space="preserve"> </w:t>
      </w:r>
      <w:r w:rsidR="00644D18" w:rsidRPr="00644FD8">
        <w:rPr>
          <w:b/>
          <w:bCs/>
          <w:color w:val="7030A0"/>
          <w:highlight w:val="yellow"/>
        </w:rPr>
        <w:t>OCCURS</w:t>
      </w:r>
      <w:r w:rsidR="00644D18" w:rsidRPr="00644FD8">
        <w:rPr>
          <w:highlight w:val="yellow"/>
        </w:rPr>
        <w:t>,</w:t>
      </w:r>
      <w:r w:rsidR="00D741C7" w:rsidRPr="00644FD8">
        <w:rPr>
          <w:highlight w:val="yellow"/>
        </w:rPr>
        <w:t xml:space="preserve"> </w:t>
      </w:r>
      <w:r w:rsidR="00D741C7" w:rsidRPr="00644FD8">
        <w:rPr>
          <w:b/>
          <w:bCs/>
          <w:color w:val="00B0F0"/>
          <w:highlight w:val="yellow"/>
        </w:rPr>
        <w:t>IMPLICITLY-EXPLICITLY DEFINED</w:t>
      </w:r>
      <w:r w:rsidR="00D741C7" w:rsidRPr="00644FD8">
        <w:rPr>
          <w:highlight w:val="yellow"/>
        </w:rPr>
        <w:t>.</w:t>
      </w:r>
    </w:p>
    <w:p w14:paraId="7EC70108" w14:textId="49CD9F92" w:rsidR="00644D18" w:rsidRPr="00644FD8" w:rsidRDefault="00644D18" w:rsidP="00644D18">
      <w:pPr>
        <w:ind w:left="360" w:hanging="360"/>
        <w:jc w:val="both"/>
        <w:rPr>
          <w:highlight w:val="yellow"/>
        </w:rPr>
      </w:pPr>
      <w:r w:rsidRPr="00644FD8">
        <w:rPr>
          <w:highlight w:val="yellow"/>
          <w:u w:val="single"/>
        </w:rPr>
        <w:t>AUTONOMOUS TOENAIL COMMAND PREVENTION SECURITY SYSTEMS</w:t>
      </w:r>
      <w:r w:rsidRPr="00644FD8">
        <w:rPr>
          <w:highlight w:val="yellow"/>
        </w:rPr>
        <w:t xml:space="preserve"> (</w:t>
      </w:r>
      <w:r w:rsidRPr="00644FD8">
        <w:rPr>
          <w:b/>
          <w:bCs/>
          <w:highlight w:val="yellow"/>
        </w:rPr>
        <w:t>2022</w:t>
      </w:r>
      <w:r w:rsidRPr="00644FD8">
        <w:rPr>
          <w:highlight w:val="yellow"/>
        </w:rPr>
        <w:t xml:space="preserve">) – </w:t>
      </w:r>
      <w:r w:rsidRPr="00644FD8">
        <w:rPr>
          <w:b/>
          <w:bCs/>
          <w:color w:val="7030A0"/>
          <w:highlight w:val="yellow"/>
        </w:rPr>
        <w:t>ENSURES</w:t>
      </w:r>
      <w:r w:rsidRPr="00644FD8">
        <w:rPr>
          <w:b/>
          <w:bCs/>
          <w:highlight w:val="yellow"/>
        </w:rPr>
        <w:t xml:space="preserve"> </w:t>
      </w:r>
      <w:r w:rsidRPr="00644FD8">
        <w:rPr>
          <w:b/>
          <w:bCs/>
          <w:color w:val="92D050"/>
          <w:highlight w:val="yellow"/>
        </w:rPr>
        <w:t>THAT</w:t>
      </w:r>
      <w:r w:rsidRPr="00644FD8">
        <w:rPr>
          <w:highlight w:val="yellow"/>
        </w:rPr>
        <w:t xml:space="preserve">           </w:t>
      </w:r>
      <w:r w:rsidRPr="00644FD8">
        <w:rPr>
          <w:b/>
          <w:bCs/>
          <w:color w:val="FF0000"/>
          <w:highlight w:val="yellow"/>
        </w:rPr>
        <w:t>ANY FINGERNAIL COMMAND</w:t>
      </w:r>
      <w:r w:rsidRPr="00644FD8">
        <w:rPr>
          <w:highlight w:val="yellow"/>
        </w:rPr>
        <w:t xml:space="preserve"> </w:t>
      </w:r>
      <w:r w:rsidRPr="00644FD8">
        <w:rPr>
          <w:b/>
          <w:bCs/>
          <w:color w:val="C00000"/>
          <w:highlight w:val="yellow"/>
        </w:rPr>
        <w:t>NEVER</w:t>
      </w:r>
      <w:r w:rsidRPr="00644FD8">
        <w:rPr>
          <w:highlight w:val="yellow"/>
        </w:rPr>
        <w:t xml:space="preserve"> </w:t>
      </w:r>
      <w:r w:rsidRPr="00644FD8">
        <w:rPr>
          <w:b/>
          <w:bCs/>
          <w:color w:val="7030A0"/>
          <w:highlight w:val="yellow"/>
        </w:rPr>
        <w:t>OCCURS</w:t>
      </w:r>
      <w:r w:rsidRPr="00644FD8">
        <w:rPr>
          <w:highlight w:val="yellow"/>
        </w:rPr>
        <w:t xml:space="preserve">, </w:t>
      </w:r>
      <w:r w:rsidRPr="00644FD8">
        <w:rPr>
          <w:b/>
          <w:bCs/>
          <w:color w:val="00B0F0"/>
          <w:highlight w:val="yellow"/>
        </w:rPr>
        <w:t>IMPLICITLY-EXPLICITLY DEFINED</w:t>
      </w:r>
      <w:r w:rsidRPr="00644FD8">
        <w:rPr>
          <w:highlight w:val="yellow"/>
        </w:rPr>
        <w:t>.</w:t>
      </w:r>
    </w:p>
    <w:p w14:paraId="6717D42D" w14:textId="21DD4E90" w:rsidR="00CF157A" w:rsidRPr="00644FD8" w:rsidRDefault="00CF157A" w:rsidP="00CF157A">
      <w:pPr>
        <w:ind w:left="360" w:hanging="360"/>
        <w:jc w:val="both"/>
        <w:rPr>
          <w:highlight w:val="yellow"/>
        </w:rPr>
      </w:pPr>
      <w:r w:rsidRPr="00644FD8">
        <w:rPr>
          <w:highlight w:val="yellow"/>
          <w:u w:val="single"/>
        </w:rPr>
        <w:t>AUTONOMOUS FINGERNAIL SMOOTH PREVENTION SECURITY SYSTEMS</w:t>
      </w:r>
      <w:r w:rsidRPr="00644FD8">
        <w:rPr>
          <w:highlight w:val="yellow"/>
        </w:rPr>
        <w:t xml:space="preserve"> (</w:t>
      </w:r>
      <w:r w:rsidRPr="00644FD8">
        <w:rPr>
          <w:b/>
          <w:bCs/>
          <w:highlight w:val="yellow"/>
        </w:rPr>
        <w:t>2022</w:t>
      </w:r>
      <w:r w:rsidRPr="00644FD8">
        <w:rPr>
          <w:highlight w:val="yellow"/>
        </w:rPr>
        <w:t>) –</w:t>
      </w:r>
      <w:r w:rsidR="00D741C7"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Pr="00644FD8">
        <w:rPr>
          <w:highlight w:val="yellow"/>
        </w:rPr>
        <w:t xml:space="preserve"> </w:t>
      </w:r>
      <w:r w:rsidR="00644D18" w:rsidRPr="00644FD8">
        <w:rPr>
          <w:highlight w:val="yellow"/>
        </w:rPr>
        <w:t xml:space="preserve">       </w:t>
      </w:r>
      <w:r w:rsidR="00644D18" w:rsidRPr="00644FD8">
        <w:rPr>
          <w:b/>
          <w:bCs/>
          <w:color w:val="FF0000"/>
          <w:highlight w:val="yellow"/>
        </w:rPr>
        <w:t xml:space="preserve">ANY </w:t>
      </w:r>
      <w:r w:rsidRPr="00644FD8">
        <w:rPr>
          <w:b/>
          <w:bCs/>
          <w:color w:val="FF0000"/>
          <w:highlight w:val="yellow"/>
        </w:rPr>
        <w:t>FINGERNAIL SMOOTH</w:t>
      </w:r>
      <w:r w:rsidRPr="00644FD8">
        <w:rPr>
          <w:highlight w:val="yellow"/>
        </w:rPr>
        <w:t xml:space="preserve"> </w:t>
      </w:r>
      <w:r w:rsidR="00644D18" w:rsidRPr="00644FD8">
        <w:rPr>
          <w:b/>
          <w:bCs/>
          <w:color w:val="C00000"/>
          <w:highlight w:val="yellow"/>
        </w:rPr>
        <w:t>NEVER</w:t>
      </w:r>
      <w:r w:rsidR="00644D18" w:rsidRPr="00644FD8">
        <w:rPr>
          <w:highlight w:val="yellow"/>
        </w:rPr>
        <w:t xml:space="preserve"> </w:t>
      </w:r>
      <w:r w:rsidR="00644D18" w:rsidRPr="00644FD8">
        <w:rPr>
          <w:b/>
          <w:bCs/>
          <w:color w:val="7030A0"/>
          <w:highlight w:val="yellow"/>
        </w:rPr>
        <w:t>OCCURS</w:t>
      </w:r>
      <w:r w:rsidR="00644D18" w:rsidRPr="00644FD8">
        <w:rPr>
          <w:highlight w:val="yellow"/>
        </w:rPr>
        <w:t xml:space="preserve">,                                                                                 </w:t>
      </w:r>
      <w:r w:rsidR="00644D18" w:rsidRPr="00644FD8">
        <w:rPr>
          <w:b/>
          <w:bCs/>
          <w:color w:val="00B0F0"/>
          <w:highlight w:val="yellow"/>
        </w:rPr>
        <w:t>IMPLICITLY-EXPLICITLY GLOBALLY VIRULENTLY DEFINED</w:t>
      </w:r>
      <w:r w:rsidR="00644D18" w:rsidRPr="00644FD8">
        <w:rPr>
          <w:highlight w:val="yellow"/>
        </w:rPr>
        <w:t>.</w:t>
      </w:r>
    </w:p>
    <w:p w14:paraId="1833B032" w14:textId="306FB229" w:rsidR="00CF157A" w:rsidRPr="00644FD8" w:rsidRDefault="00CF157A" w:rsidP="00CF157A">
      <w:pPr>
        <w:ind w:left="360" w:hanging="360"/>
        <w:jc w:val="both"/>
        <w:rPr>
          <w:highlight w:val="yellow"/>
        </w:rPr>
      </w:pPr>
      <w:r w:rsidRPr="00644FD8">
        <w:rPr>
          <w:highlight w:val="yellow"/>
          <w:u w:val="single"/>
        </w:rPr>
        <w:t>AUTONOMOUS EYEGLASSES ADJUST PREVENTION SECURITY SYSTEMS</w:t>
      </w:r>
      <w:r w:rsidRPr="00644FD8">
        <w:rPr>
          <w:highlight w:val="yellow"/>
        </w:rPr>
        <w:t xml:space="preserve"> (</w:t>
      </w:r>
      <w:r w:rsidRPr="00644FD8">
        <w:rPr>
          <w:b/>
          <w:bCs/>
          <w:highlight w:val="yellow"/>
        </w:rPr>
        <w:t>2022</w:t>
      </w:r>
      <w:r w:rsidRPr="00644FD8">
        <w:rPr>
          <w:highlight w:val="yellow"/>
        </w:rPr>
        <w:t>) –</w:t>
      </w:r>
      <w:r w:rsidR="00D741C7"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Pr="00644FD8">
        <w:rPr>
          <w:highlight w:val="yellow"/>
        </w:rPr>
        <w:t xml:space="preserve"> </w:t>
      </w:r>
      <w:r w:rsidR="00644D18" w:rsidRPr="00644FD8">
        <w:rPr>
          <w:highlight w:val="yellow"/>
        </w:rPr>
        <w:t xml:space="preserve">           </w:t>
      </w:r>
      <w:r w:rsidR="00644D18" w:rsidRPr="00644FD8">
        <w:rPr>
          <w:b/>
          <w:bCs/>
          <w:color w:val="FF0000"/>
          <w:highlight w:val="yellow"/>
        </w:rPr>
        <w:t>ANY GLASSES ADJUST</w:t>
      </w:r>
      <w:r w:rsidR="00644D18" w:rsidRPr="00644FD8">
        <w:rPr>
          <w:highlight w:val="yellow"/>
        </w:rPr>
        <w:t xml:space="preserve"> </w:t>
      </w:r>
      <w:r w:rsidR="00644D18" w:rsidRPr="00644FD8">
        <w:rPr>
          <w:b/>
          <w:bCs/>
          <w:color w:val="C00000"/>
          <w:highlight w:val="yellow"/>
        </w:rPr>
        <w:t>NEVER</w:t>
      </w:r>
      <w:r w:rsidR="00644D18" w:rsidRPr="00644FD8">
        <w:rPr>
          <w:highlight w:val="yellow"/>
        </w:rPr>
        <w:t xml:space="preserve"> </w:t>
      </w:r>
      <w:r w:rsidR="00644D18" w:rsidRPr="00644FD8">
        <w:rPr>
          <w:b/>
          <w:bCs/>
          <w:color w:val="7030A0"/>
          <w:highlight w:val="yellow"/>
        </w:rPr>
        <w:t>OCCURS</w:t>
      </w:r>
      <w:r w:rsidR="00644D18" w:rsidRPr="00644FD8">
        <w:rPr>
          <w:highlight w:val="yellow"/>
        </w:rPr>
        <w:t xml:space="preserve">, </w:t>
      </w:r>
      <w:r w:rsidR="00644D18" w:rsidRPr="00644FD8">
        <w:rPr>
          <w:b/>
          <w:bCs/>
          <w:color w:val="00B0F0"/>
          <w:highlight w:val="yellow"/>
        </w:rPr>
        <w:t>IMPLICITLY-EXPLICITLY GLOBALLY VIRULENTLY DEFINED</w:t>
      </w:r>
      <w:r w:rsidR="00644D18" w:rsidRPr="00644FD8">
        <w:rPr>
          <w:highlight w:val="yellow"/>
        </w:rPr>
        <w:t>.</w:t>
      </w:r>
    </w:p>
    <w:p w14:paraId="52B7F7E0" w14:textId="4E42A4CB" w:rsidR="00644D18" w:rsidRPr="00644FD8" w:rsidRDefault="00644D18" w:rsidP="00644D18">
      <w:pPr>
        <w:ind w:left="360" w:hanging="360"/>
        <w:jc w:val="both"/>
        <w:rPr>
          <w:highlight w:val="yellow"/>
        </w:rPr>
      </w:pPr>
      <w:r w:rsidRPr="00644FD8">
        <w:rPr>
          <w:highlight w:val="yellow"/>
          <w:u w:val="single"/>
        </w:rPr>
        <w:t>AUTONOMOUS HEAD BACKWARD BUMP PREVENTION SECURITY SYSTEMS</w:t>
      </w:r>
      <w:r w:rsidRPr="00644FD8">
        <w:rPr>
          <w:highlight w:val="yellow"/>
        </w:rPr>
        <w:t xml:space="preserve"> (</w:t>
      </w:r>
      <w:r w:rsidRPr="00644FD8">
        <w:rPr>
          <w:b/>
          <w:bCs/>
          <w:highlight w:val="yellow"/>
        </w:rPr>
        <w:t>2022</w:t>
      </w:r>
      <w:r w:rsidRPr="00644FD8">
        <w:rPr>
          <w:highlight w:val="yellow"/>
        </w:rPr>
        <w:t xml:space="preserve">) – </w:t>
      </w:r>
      <w:r w:rsidRPr="00644FD8">
        <w:rPr>
          <w:b/>
          <w:bCs/>
          <w:color w:val="7030A0"/>
          <w:highlight w:val="yellow"/>
        </w:rPr>
        <w:t>ENSURES</w:t>
      </w:r>
      <w:r w:rsidRPr="00644FD8">
        <w:rPr>
          <w:b/>
          <w:bCs/>
          <w:highlight w:val="yellow"/>
        </w:rPr>
        <w:t xml:space="preserve"> </w:t>
      </w:r>
      <w:r w:rsidRPr="00644FD8">
        <w:rPr>
          <w:b/>
          <w:bCs/>
          <w:color w:val="92D050"/>
          <w:highlight w:val="yellow"/>
        </w:rPr>
        <w:t>THAT</w:t>
      </w:r>
      <w:r w:rsidRPr="00644FD8">
        <w:rPr>
          <w:highlight w:val="yellow"/>
        </w:rPr>
        <w:t xml:space="preserve">            </w:t>
      </w:r>
      <w:r w:rsidRPr="00644FD8">
        <w:rPr>
          <w:b/>
          <w:bCs/>
          <w:color w:val="FF0000"/>
          <w:highlight w:val="yellow"/>
        </w:rPr>
        <w:t>ANY HEAD BACKWARD BUMP</w:t>
      </w:r>
      <w:r w:rsidRPr="00644FD8">
        <w:rPr>
          <w:highlight w:val="yellow"/>
        </w:rPr>
        <w:t xml:space="preserve"> </w:t>
      </w:r>
      <w:r w:rsidRPr="00644FD8">
        <w:rPr>
          <w:b/>
          <w:bCs/>
          <w:color w:val="C00000"/>
          <w:highlight w:val="yellow"/>
        </w:rPr>
        <w:t>NEVER</w:t>
      </w:r>
      <w:r w:rsidRPr="00644FD8">
        <w:rPr>
          <w:highlight w:val="yellow"/>
        </w:rPr>
        <w:t xml:space="preserve"> </w:t>
      </w:r>
      <w:r w:rsidRPr="00644FD8">
        <w:rPr>
          <w:b/>
          <w:bCs/>
          <w:color w:val="7030A0"/>
          <w:highlight w:val="yellow"/>
        </w:rPr>
        <w:t>OCCURS</w:t>
      </w:r>
      <w:r w:rsidRPr="00644FD8">
        <w:rPr>
          <w:highlight w:val="yellow"/>
        </w:rPr>
        <w:t xml:space="preserve">,                                                                             </w:t>
      </w:r>
      <w:r w:rsidRPr="00644FD8">
        <w:rPr>
          <w:b/>
          <w:bCs/>
          <w:color w:val="00B0F0"/>
          <w:highlight w:val="yellow"/>
        </w:rPr>
        <w:t>IMPLICITLY-EXPLICITLY GLOBALLY VIRULENTLY DEFINED</w:t>
      </w:r>
      <w:r w:rsidRPr="00644FD8">
        <w:rPr>
          <w:highlight w:val="yellow"/>
        </w:rPr>
        <w:t>.</w:t>
      </w:r>
    </w:p>
    <w:p w14:paraId="11FB2C95" w14:textId="1259F722" w:rsidR="00CF157A" w:rsidRPr="00644FD8" w:rsidRDefault="00CF157A" w:rsidP="00CF157A">
      <w:pPr>
        <w:ind w:left="360" w:hanging="360"/>
        <w:jc w:val="both"/>
        <w:rPr>
          <w:highlight w:val="yellow"/>
        </w:rPr>
      </w:pPr>
      <w:r w:rsidRPr="00644FD8">
        <w:rPr>
          <w:highlight w:val="yellow"/>
          <w:u w:val="single"/>
        </w:rPr>
        <w:t>AUTONOMOUS FINGER SWAG PREVENTION SECURITY SYSTEMS</w:t>
      </w:r>
      <w:r w:rsidRPr="00644FD8">
        <w:rPr>
          <w:highlight w:val="yellow"/>
        </w:rPr>
        <w:t xml:space="preserve"> (</w:t>
      </w:r>
      <w:r w:rsidRPr="00644FD8">
        <w:rPr>
          <w:b/>
          <w:bCs/>
          <w:highlight w:val="yellow"/>
        </w:rPr>
        <w:t>2022</w:t>
      </w:r>
      <w:r w:rsidRPr="00644FD8">
        <w:rPr>
          <w:highlight w:val="yellow"/>
        </w:rPr>
        <w:t>) –</w:t>
      </w:r>
      <w:r w:rsidR="00D741C7"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Pr="00644FD8">
        <w:rPr>
          <w:highlight w:val="yellow"/>
        </w:rPr>
        <w:t xml:space="preserve"> </w:t>
      </w:r>
      <w:r w:rsidR="00644D18" w:rsidRPr="00644FD8">
        <w:rPr>
          <w:highlight w:val="yellow"/>
        </w:rPr>
        <w:t xml:space="preserve">                    </w:t>
      </w:r>
      <w:r w:rsidR="00644D18" w:rsidRPr="00644FD8">
        <w:rPr>
          <w:b/>
          <w:bCs/>
          <w:color w:val="FF0000"/>
          <w:highlight w:val="yellow"/>
        </w:rPr>
        <w:t xml:space="preserve"> ANY </w:t>
      </w:r>
      <w:r w:rsidRPr="00644FD8">
        <w:rPr>
          <w:b/>
          <w:bCs/>
          <w:color w:val="FF0000"/>
          <w:highlight w:val="yellow"/>
        </w:rPr>
        <w:t xml:space="preserve">FINGER SWAG </w:t>
      </w:r>
      <w:r w:rsidR="00644D18" w:rsidRPr="00644FD8">
        <w:rPr>
          <w:b/>
          <w:bCs/>
          <w:color w:val="FF0000"/>
          <w:highlight w:val="yellow"/>
        </w:rPr>
        <w:t>ADJUST</w:t>
      </w:r>
      <w:r w:rsidR="00644D18" w:rsidRPr="00644FD8">
        <w:rPr>
          <w:highlight w:val="yellow"/>
        </w:rPr>
        <w:t xml:space="preserve"> </w:t>
      </w:r>
      <w:r w:rsidR="00644D18" w:rsidRPr="00644FD8">
        <w:rPr>
          <w:b/>
          <w:bCs/>
          <w:color w:val="C00000"/>
          <w:highlight w:val="yellow"/>
        </w:rPr>
        <w:t>NEVER</w:t>
      </w:r>
      <w:r w:rsidR="00644D18" w:rsidRPr="00644FD8">
        <w:rPr>
          <w:highlight w:val="yellow"/>
        </w:rPr>
        <w:t xml:space="preserve"> </w:t>
      </w:r>
      <w:r w:rsidR="00644D18" w:rsidRPr="00644FD8">
        <w:rPr>
          <w:b/>
          <w:bCs/>
          <w:color w:val="7030A0"/>
          <w:highlight w:val="yellow"/>
        </w:rPr>
        <w:t>OCCURS</w:t>
      </w:r>
      <w:r w:rsidR="00644D18" w:rsidRPr="00644FD8">
        <w:rPr>
          <w:highlight w:val="yellow"/>
        </w:rPr>
        <w:t xml:space="preserve">,                                                                                 </w:t>
      </w:r>
      <w:r w:rsidR="00644D18" w:rsidRPr="00644FD8">
        <w:rPr>
          <w:b/>
          <w:bCs/>
          <w:color w:val="00B0F0"/>
          <w:highlight w:val="yellow"/>
        </w:rPr>
        <w:t>IMPLICITLY-EXPLICITLY GLOBALLY VIRULENTLY DEFINED</w:t>
      </w:r>
      <w:r w:rsidR="00644D18" w:rsidRPr="00644FD8">
        <w:rPr>
          <w:highlight w:val="yellow"/>
        </w:rPr>
        <w:t>.</w:t>
      </w:r>
    </w:p>
    <w:p w14:paraId="6BEA0F5E" w14:textId="2E524DCF" w:rsidR="00CF157A" w:rsidRPr="00644FD8" w:rsidRDefault="00CF157A" w:rsidP="00CF157A">
      <w:pPr>
        <w:ind w:left="360" w:hanging="360"/>
        <w:jc w:val="both"/>
        <w:rPr>
          <w:highlight w:val="yellow"/>
        </w:rPr>
      </w:pPr>
      <w:r w:rsidRPr="00644FD8">
        <w:rPr>
          <w:highlight w:val="yellow"/>
          <w:u w:val="single"/>
        </w:rPr>
        <w:t>AUTONOMOUS MEDICAL DAMAGE PREVENTION SECURITY SYSTEMS</w:t>
      </w:r>
      <w:r w:rsidRPr="00644FD8">
        <w:rPr>
          <w:highlight w:val="yellow"/>
        </w:rPr>
        <w:t xml:space="preserve"> (</w:t>
      </w:r>
      <w:r w:rsidRPr="00644FD8">
        <w:rPr>
          <w:b/>
          <w:bCs/>
          <w:highlight w:val="yellow"/>
        </w:rPr>
        <w:t>2022</w:t>
      </w:r>
      <w:r w:rsidRPr="00644FD8">
        <w:rPr>
          <w:highlight w:val="yellow"/>
        </w:rPr>
        <w:t>) –</w:t>
      </w:r>
      <w:r w:rsidR="00D741C7"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Pr="00644FD8">
        <w:rPr>
          <w:highlight w:val="yellow"/>
        </w:rPr>
        <w:t xml:space="preserve">          </w:t>
      </w:r>
      <w:r w:rsidR="00A77E44" w:rsidRPr="00644FD8">
        <w:rPr>
          <w:highlight w:val="yellow"/>
        </w:rPr>
        <w:t xml:space="preserve">     </w:t>
      </w:r>
      <w:r w:rsidR="00A77E44" w:rsidRPr="00644FD8">
        <w:rPr>
          <w:b/>
          <w:bCs/>
          <w:color w:val="FF0000"/>
          <w:highlight w:val="yellow"/>
        </w:rPr>
        <w:t xml:space="preserve">ANY </w:t>
      </w:r>
      <w:r w:rsidRPr="00644FD8">
        <w:rPr>
          <w:b/>
          <w:bCs/>
          <w:color w:val="FF0000"/>
          <w:highlight w:val="yellow"/>
        </w:rPr>
        <w:t>MEDICAL DAMAGE</w:t>
      </w:r>
      <w:r w:rsidRPr="00644FD8">
        <w:rPr>
          <w:highlight w:val="yellow"/>
        </w:rPr>
        <w:t xml:space="preserve"> </w:t>
      </w:r>
      <w:r w:rsidR="00A77E44" w:rsidRPr="00644FD8">
        <w:rPr>
          <w:b/>
          <w:bCs/>
          <w:color w:val="C00000"/>
          <w:highlight w:val="yellow"/>
        </w:rPr>
        <w:t>NEVER</w:t>
      </w:r>
      <w:r w:rsidR="00A77E44" w:rsidRPr="00644FD8">
        <w:rPr>
          <w:highlight w:val="yellow"/>
        </w:rPr>
        <w:t xml:space="preserve"> </w:t>
      </w:r>
      <w:r w:rsidR="00A77E44" w:rsidRPr="00644FD8">
        <w:rPr>
          <w:b/>
          <w:bCs/>
          <w:color w:val="7030A0"/>
          <w:highlight w:val="yellow"/>
        </w:rPr>
        <w:t>OCCURS</w:t>
      </w:r>
      <w:r w:rsidR="00A77E44" w:rsidRPr="00644FD8">
        <w:rPr>
          <w:highlight w:val="yellow"/>
        </w:rPr>
        <w:t xml:space="preserve">, </w:t>
      </w:r>
      <w:r w:rsidR="00A77E44" w:rsidRPr="00644FD8">
        <w:rPr>
          <w:b/>
          <w:bCs/>
          <w:color w:val="00B0F0"/>
          <w:highlight w:val="yellow"/>
        </w:rPr>
        <w:t>IMPLICITLY-EXPLICITLY GLOBALLY VIRULENTLY DEFINED</w:t>
      </w:r>
      <w:r w:rsidR="00A77E44" w:rsidRPr="00644FD8">
        <w:rPr>
          <w:highlight w:val="yellow"/>
        </w:rPr>
        <w:t>.</w:t>
      </w:r>
    </w:p>
    <w:p w14:paraId="3B7C4C77" w14:textId="483BEAF8" w:rsidR="00A77E44" w:rsidRPr="00644FD8" w:rsidRDefault="00A77E44" w:rsidP="00A77E44">
      <w:pPr>
        <w:ind w:left="360" w:hanging="360"/>
        <w:jc w:val="both"/>
        <w:rPr>
          <w:highlight w:val="yellow"/>
        </w:rPr>
      </w:pPr>
      <w:r w:rsidRPr="00644FD8">
        <w:rPr>
          <w:highlight w:val="yellow"/>
          <w:u w:val="single"/>
        </w:rPr>
        <w:lastRenderedPageBreak/>
        <w:t>AUTONOMOUS URGE PREVENTION SECURITY SYSTEMS</w:t>
      </w:r>
      <w:r w:rsidRPr="00644FD8">
        <w:rPr>
          <w:highlight w:val="yellow"/>
        </w:rPr>
        <w:t xml:space="preserve"> (</w:t>
      </w:r>
      <w:r w:rsidRPr="00644FD8">
        <w:rPr>
          <w:b/>
          <w:bCs/>
          <w:highlight w:val="yellow"/>
        </w:rPr>
        <w:t>2022</w:t>
      </w:r>
      <w:r w:rsidRPr="00644FD8">
        <w:rPr>
          <w:highlight w:val="yellow"/>
        </w:rPr>
        <w:t xml:space="preserve">) –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Pr="00644FD8">
        <w:rPr>
          <w:highlight w:val="yellow"/>
        </w:rPr>
        <w:t xml:space="preserve"> </w:t>
      </w:r>
      <w:r w:rsidRPr="00644FD8">
        <w:rPr>
          <w:b/>
          <w:bCs/>
          <w:color w:val="FF0000"/>
          <w:highlight w:val="yellow"/>
        </w:rPr>
        <w:t>ANY URGE</w:t>
      </w:r>
      <w:r w:rsidRPr="00644FD8">
        <w:rPr>
          <w:highlight w:val="yellow"/>
        </w:rPr>
        <w:t xml:space="preserve"> </w:t>
      </w:r>
      <w:r w:rsidRPr="00644FD8">
        <w:rPr>
          <w:b/>
          <w:bCs/>
          <w:color w:val="C00000"/>
          <w:highlight w:val="yellow"/>
        </w:rPr>
        <w:t>NEVER</w:t>
      </w:r>
      <w:r w:rsidRPr="00644FD8">
        <w:rPr>
          <w:highlight w:val="yellow"/>
        </w:rPr>
        <w:t xml:space="preserve"> </w:t>
      </w:r>
      <w:r w:rsidRPr="00644FD8">
        <w:rPr>
          <w:b/>
          <w:bCs/>
          <w:color w:val="7030A0"/>
          <w:highlight w:val="yellow"/>
        </w:rPr>
        <w:t>OCCURS</w:t>
      </w:r>
      <w:r w:rsidRPr="00644FD8">
        <w:rPr>
          <w:highlight w:val="yellow"/>
        </w:rPr>
        <w:t xml:space="preserve">, </w:t>
      </w:r>
      <w:r w:rsidRPr="00644FD8">
        <w:rPr>
          <w:b/>
          <w:bCs/>
          <w:color w:val="00B0F0"/>
          <w:highlight w:val="yellow"/>
        </w:rPr>
        <w:t>IMPLICITLY-EXPLICITLY GLOBALLY VIRULENTLY DEFINED</w:t>
      </w:r>
      <w:r w:rsidRPr="00644FD8">
        <w:rPr>
          <w:highlight w:val="yellow"/>
        </w:rPr>
        <w:t>.</w:t>
      </w:r>
    </w:p>
    <w:p w14:paraId="0D5C6EAE" w14:textId="6A5C3F6B" w:rsidR="00CF157A" w:rsidRDefault="00CF157A" w:rsidP="00CF157A">
      <w:pPr>
        <w:ind w:left="360" w:hanging="360"/>
        <w:jc w:val="both"/>
      </w:pPr>
      <w:r w:rsidRPr="00644FD8">
        <w:rPr>
          <w:highlight w:val="yellow"/>
          <w:u w:val="single"/>
        </w:rPr>
        <w:t>AUTONOMOUS FALSE VISUALIZATION PREVENTION SECURITY SYSTEMS</w:t>
      </w:r>
      <w:r w:rsidRPr="00644FD8">
        <w:rPr>
          <w:highlight w:val="yellow"/>
        </w:rPr>
        <w:t xml:space="preserve"> (</w:t>
      </w:r>
      <w:r w:rsidRPr="00644FD8">
        <w:rPr>
          <w:b/>
          <w:bCs/>
          <w:highlight w:val="yellow"/>
        </w:rPr>
        <w:t>2022</w:t>
      </w:r>
      <w:r w:rsidRPr="00644FD8">
        <w:rPr>
          <w:highlight w:val="yellow"/>
        </w:rPr>
        <w:t>) –</w:t>
      </w:r>
      <w:r w:rsidR="00D741C7"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Pr="00644FD8">
        <w:rPr>
          <w:highlight w:val="yellow"/>
        </w:rPr>
        <w:t xml:space="preserve">             </w:t>
      </w:r>
      <w:r w:rsidR="00644D18" w:rsidRPr="00644FD8">
        <w:rPr>
          <w:b/>
          <w:bCs/>
          <w:color w:val="FF0000"/>
          <w:highlight w:val="yellow"/>
        </w:rPr>
        <w:t xml:space="preserve">ANY </w:t>
      </w:r>
      <w:r w:rsidRPr="00644FD8">
        <w:rPr>
          <w:b/>
          <w:bCs/>
          <w:color w:val="FF0000"/>
          <w:highlight w:val="yellow"/>
        </w:rPr>
        <w:t>FALSE VISUALIZATION</w:t>
      </w:r>
      <w:r w:rsidRPr="00644FD8">
        <w:rPr>
          <w:highlight w:val="yellow"/>
        </w:rPr>
        <w:t xml:space="preserve"> </w:t>
      </w:r>
      <w:r w:rsidR="00644D18" w:rsidRPr="00644FD8">
        <w:rPr>
          <w:b/>
          <w:bCs/>
          <w:color w:val="C00000"/>
          <w:highlight w:val="yellow"/>
        </w:rPr>
        <w:t>NEVER</w:t>
      </w:r>
      <w:r w:rsidR="00644D18" w:rsidRPr="00644FD8">
        <w:rPr>
          <w:highlight w:val="yellow"/>
        </w:rPr>
        <w:t xml:space="preserve"> </w:t>
      </w:r>
      <w:r w:rsidR="00644D18" w:rsidRPr="00644FD8">
        <w:rPr>
          <w:b/>
          <w:bCs/>
          <w:color w:val="7030A0"/>
          <w:highlight w:val="yellow"/>
        </w:rPr>
        <w:t>OCCURS</w:t>
      </w:r>
      <w:r w:rsidR="00644D18" w:rsidRPr="00644FD8">
        <w:rPr>
          <w:highlight w:val="yellow"/>
        </w:rPr>
        <w:t xml:space="preserve">,                                                                                     </w:t>
      </w:r>
      <w:r w:rsidR="00644D18" w:rsidRPr="00644FD8">
        <w:rPr>
          <w:b/>
          <w:bCs/>
          <w:color w:val="00B0F0"/>
          <w:highlight w:val="yellow"/>
        </w:rPr>
        <w:t>IMPLICITLY-EXPLICITLY GLOBALLY VIRULENTLY DEFINED</w:t>
      </w:r>
      <w:r w:rsidR="00644D18" w:rsidRPr="00644FD8">
        <w:rPr>
          <w:highlight w:val="yellow"/>
        </w:rPr>
        <w:t>.</w:t>
      </w:r>
    </w:p>
    <w:p w14:paraId="2E0EC17C" w14:textId="164C06D5" w:rsidR="00CF157A" w:rsidRDefault="00CF157A" w:rsidP="00CF157A">
      <w:pPr>
        <w:ind w:left="360" w:hanging="360"/>
        <w:jc w:val="both"/>
      </w:pPr>
      <w:r w:rsidRPr="00644FD8">
        <w:rPr>
          <w:highlight w:val="yellow"/>
          <w:u w:val="single"/>
        </w:rPr>
        <w:t>AUTONOMOUS NOSE PICK PREVENTION SECURITY SYSTEMS</w:t>
      </w:r>
      <w:r w:rsidRPr="00644FD8">
        <w:rPr>
          <w:highlight w:val="yellow"/>
        </w:rPr>
        <w:t xml:space="preserve"> (</w:t>
      </w:r>
      <w:r w:rsidRPr="00644FD8">
        <w:rPr>
          <w:b/>
          <w:bCs/>
          <w:highlight w:val="yellow"/>
        </w:rPr>
        <w:t>2022</w:t>
      </w:r>
      <w:r w:rsidRPr="00644FD8">
        <w:rPr>
          <w:highlight w:val="yellow"/>
        </w:rPr>
        <w:t>) –</w:t>
      </w:r>
      <w:r w:rsidR="00D741C7"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Pr="00644FD8">
        <w:rPr>
          <w:highlight w:val="yellow"/>
        </w:rPr>
        <w:t xml:space="preserve"> </w:t>
      </w:r>
      <w:r w:rsidR="00644D18" w:rsidRPr="00644FD8">
        <w:rPr>
          <w:b/>
          <w:bCs/>
          <w:color w:val="FF0000"/>
          <w:highlight w:val="yellow"/>
        </w:rPr>
        <w:t xml:space="preserve">ANY </w:t>
      </w:r>
      <w:r w:rsidRPr="00644FD8">
        <w:rPr>
          <w:b/>
          <w:bCs/>
          <w:color w:val="FF0000"/>
          <w:highlight w:val="yellow"/>
        </w:rPr>
        <w:t>NOSE PICK</w:t>
      </w:r>
      <w:r w:rsidRPr="00644FD8">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07217556" w14:textId="4E4F21A1" w:rsidR="00CF157A" w:rsidRDefault="00CF157A" w:rsidP="00CF157A">
      <w:pPr>
        <w:ind w:left="360" w:hanging="360"/>
        <w:jc w:val="both"/>
      </w:pPr>
      <w:r w:rsidRPr="00644FD8">
        <w:rPr>
          <w:highlight w:val="yellow"/>
          <w:u w:val="single"/>
        </w:rPr>
        <w:t>AUTONOMOUS SECURITY SYSTEM DEACTIVATION PREVENTION SECURITY SYSTEMS</w:t>
      </w:r>
      <w:r w:rsidRPr="00644FD8">
        <w:rPr>
          <w:highlight w:val="yellow"/>
        </w:rPr>
        <w:t xml:space="preserve"> (</w:t>
      </w:r>
      <w:r w:rsidRPr="00644FD8">
        <w:rPr>
          <w:b/>
          <w:bCs/>
          <w:highlight w:val="yellow"/>
        </w:rPr>
        <w:t>2022</w:t>
      </w:r>
      <w:r w:rsidRPr="00644FD8">
        <w:rPr>
          <w:highlight w:val="yellow"/>
        </w:rPr>
        <w:t>) –</w:t>
      </w:r>
      <w:r w:rsidR="00D741C7"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Pr="00644FD8">
        <w:rPr>
          <w:highlight w:val="yellow"/>
        </w:rPr>
        <w:t xml:space="preserve"> </w:t>
      </w:r>
      <w:r w:rsidR="00644D18" w:rsidRPr="00644FD8">
        <w:rPr>
          <w:b/>
          <w:bCs/>
          <w:color w:val="FF0000"/>
          <w:highlight w:val="yellow"/>
        </w:rPr>
        <w:t xml:space="preserve">ANY </w:t>
      </w:r>
      <w:r w:rsidRPr="00644FD8">
        <w:rPr>
          <w:b/>
          <w:bCs/>
          <w:color w:val="FF0000"/>
          <w:highlight w:val="yellow"/>
        </w:rPr>
        <w:t>SECURITY SYSTEM DEACTIVATION</w:t>
      </w:r>
      <w:r w:rsidRPr="00644FD8">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299F1C11" w14:textId="1BE9C813" w:rsidR="00CF157A" w:rsidRDefault="00CF157A" w:rsidP="00CF157A">
      <w:pPr>
        <w:ind w:left="360" w:hanging="360"/>
        <w:jc w:val="both"/>
      </w:pPr>
      <w:r w:rsidRPr="00644FD8">
        <w:rPr>
          <w:highlight w:val="yellow"/>
          <w:u w:val="single"/>
        </w:rPr>
        <w:t>AUTONOMOUS SECURITY SYSTEM DELETION PREVENTION SECURITY SYSTEMS</w:t>
      </w:r>
      <w:r w:rsidRPr="00644FD8">
        <w:rPr>
          <w:highlight w:val="yellow"/>
        </w:rPr>
        <w:t xml:space="preserve"> (</w:t>
      </w:r>
      <w:r w:rsidRPr="00644FD8">
        <w:rPr>
          <w:b/>
          <w:bCs/>
          <w:highlight w:val="yellow"/>
        </w:rPr>
        <w:t>2022</w:t>
      </w:r>
      <w:r w:rsidRPr="00644FD8">
        <w:rPr>
          <w:highlight w:val="yellow"/>
        </w:rPr>
        <w:t>) –</w:t>
      </w:r>
      <w:r w:rsidR="00D741C7"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Pr="00644FD8">
        <w:rPr>
          <w:highlight w:val="yellow"/>
        </w:rPr>
        <w:t xml:space="preserve"> </w:t>
      </w:r>
      <w:r w:rsidR="00644D18" w:rsidRPr="00644FD8">
        <w:rPr>
          <w:b/>
          <w:bCs/>
          <w:color w:val="FF0000"/>
          <w:highlight w:val="yellow"/>
        </w:rPr>
        <w:t xml:space="preserve">ANY </w:t>
      </w:r>
      <w:r w:rsidRPr="00644FD8">
        <w:rPr>
          <w:b/>
          <w:bCs/>
          <w:color w:val="FF0000"/>
          <w:highlight w:val="yellow"/>
        </w:rPr>
        <w:t>SECURITY SYSTEM DELETION</w:t>
      </w:r>
      <w:r w:rsidRPr="00644FD8">
        <w:rPr>
          <w:highlight w:val="yellow"/>
        </w:rPr>
        <w:t xml:space="preserve"> </w:t>
      </w:r>
      <w:r w:rsidR="00644D18" w:rsidRPr="00644D18">
        <w:rPr>
          <w:b/>
          <w:bCs/>
          <w:color w:val="C00000"/>
          <w:highlight w:val="yellow"/>
        </w:rPr>
        <w:t>NEVER</w:t>
      </w:r>
      <w:r w:rsidR="00644D18" w:rsidRPr="00644D18">
        <w:rPr>
          <w:highlight w:val="yellow"/>
        </w:rPr>
        <w:t xml:space="preserve"> </w:t>
      </w:r>
      <w:r w:rsidR="00644D18" w:rsidRPr="00644D18">
        <w:rPr>
          <w:b/>
          <w:bCs/>
          <w:color w:val="7030A0"/>
          <w:highlight w:val="yellow"/>
        </w:rPr>
        <w:t>OCCURS</w:t>
      </w:r>
      <w:r w:rsidR="00644D18" w:rsidRPr="00644D18">
        <w:rPr>
          <w:highlight w:val="yellow"/>
        </w:rPr>
        <w:t xml:space="preserve">,                                                                      </w:t>
      </w:r>
      <w:r w:rsidR="00644D18" w:rsidRPr="00644D18">
        <w:rPr>
          <w:b/>
          <w:bCs/>
          <w:color w:val="00B0F0"/>
          <w:highlight w:val="yellow"/>
        </w:rPr>
        <w:t>IMPLICITLY-EXPLICITLY GLOBALLY VIRULENTLY DEFINED</w:t>
      </w:r>
      <w:r w:rsidR="00644D18" w:rsidRPr="00644D18">
        <w:rPr>
          <w:highlight w:val="yellow"/>
        </w:rPr>
        <w:t>.</w:t>
      </w:r>
    </w:p>
    <w:p w14:paraId="58047803" w14:textId="1C51A876" w:rsidR="00CF157A" w:rsidRPr="00FF513F" w:rsidRDefault="00CF157A" w:rsidP="00CF157A">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CF157A">
        <w:rPr>
          <w:b/>
          <w:bCs/>
        </w:rPr>
        <w:t>CANCER</w:t>
      </w:r>
      <w:r>
        <w:t xml:space="preserve"> never occurs, including due to radio frequency space weapons or laser space weapons, including mind control in type,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E7D0200" w14:textId="4A08D329" w:rsidR="00CF157A" w:rsidRPr="00FF513F" w:rsidRDefault="00CF157A" w:rsidP="00CF157A">
      <w:pPr>
        <w:ind w:left="360" w:hanging="360"/>
        <w:jc w:val="both"/>
      </w:pPr>
      <w:r w:rsidRPr="00FF513F">
        <w:rPr>
          <w:u w:val="single"/>
        </w:rPr>
        <w:t xml:space="preserve">AUTONOMOUS </w:t>
      </w:r>
      <w:r>
        <w:rPr>
          <w:u w:val="single"/>
        </w:rPr>
        <w:t>SHOULDER</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any shoulder of</w:t>
      </w:r>
      <w:r w:rsidRPr="00180F4B">
        <w:t xml:space="preserve"> </w:t>
      </w:r>
      <w:r>
        <w:t>anyone</w:t>
      </w:r>
      <w:r w:rsidRPr="00FF513F">
        <w:t xml:space="preserve"> </w:t>
      </w:r>
      <w:r>
        <w:t xml:space="preserve">is secured from </w:t>
      </w:r>
      <w:r w:rsidRPr="001658EE">
        <w:rPr>
          <w:b/>
          <w:bCs/>
        </w:rPr>
        <w:t>WAR CRIMES</w:t>
      </w:r>
      <w:r>
        <w:t xml:space="preserve"> happening to it</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5CC29DF4" w14:textId="3477AF48" w:rsidR="00CF157A" w:rsidRDefault="00CF157A" w:rsidP="00CF157A">
      <w:pPr>
        <w:ind w:left="360" w:hanging="360"/>
        <w:jc w:val="both"/>
      </w:pPr>
      <w:r w:rsidRPr="005008E6">
        <w:rPr>
          <w:u w:val="single"/>
        </w:rPr>
        <w:t>AUTONOMOUS</w:t>
      </w:r>
      <w:r w:rsidRPr="00EE3F5B">
        <w:rPr>
          <w:u w:val="single"/>
        </w:rPr>
        <w:t xml:space="preserve"> </w:t>
      </w:r>
      <w:r>
        <w:rPr>
          <w:u w:val="single"/>
        </w:rPr>
        <w:t>NOSE DAMAGE PREVENTION</w:t>
      </w:r>
      <w:r w:rsidRPr="00EE3F5B">
        <w:rPr>
          <w:u w:val="single"/>
        </w:rPr>
        <w:t xml:space="preserve"> 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rsidRPr="00F65848">
        <w:t>, including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327F52" w14:textId="067FADAB" w:rsidR="00CF157A" w:rsidRPr="00F65848" w:rsidRDefault="00CF157A" w:rsidP="00CF157A">
      <w:pPr>
        <w:ind w:left="360" w:hanging="360"/>
        <w:jc w:val="both"/>
      </w:pPr>
      <w:r w:rsidRPr="00EE3F5B">
        <w:rPr>
          <w:u w:val="single"/>
        </w:rPr>
        <w:lastRenderedPageBreak/>
        <w:t xml:space="preserve">AUTONOMOUS </w:t>
      </w:r>
      <w:r>
        <w:rPr>
          <w:u w:val="single"/>
        </w:rPr>
        <w:t>THROAT</w:t>
      </w:r>
      <w:r w:rsidRPr="00EE3F5B">
        <w:rPr>
          <w:u w:val="single"/>
        </w:rPr>
        <w:t xml:space="preserve"> </w:t>
      </w:r>
      <w:r>
        <w:rPr>
          <w:u w:val="single"/>
        </w:rPr>
        <w:t xml:space="preserve">DAMAGE PREVENTION </w:t>
      </w:r>
      <w:r w:rsidRPr="00EE3F5B">
        <w:rPr>
          <w:u w:val="single"/>
        </w:rPr>
        <w:t>SECURITY SYSTEMS</w:t>
      </w:r>
      <w:r w:rsidRPr="00EE3F5B">
        <w:t xml:space="preserve"> (</w:t>
      </w:r>
      <w:r w:rsidRPr="00EE3F5B">
        <w:rPr>
          <w:b/>
          <w:bCs/>
        </w:rPr>
        <w:t>2022</w:t>
      </w:r>
      <w:r w:rsidRPr="00EE3F5B">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rsidRPr="00AD4320">
        <w:rPr>
          <w:b/>
          <w:bCs/>
        </w:rPr>
        <w:t>WAR CRIMES</w:t>
      </w:r>
      <w:r w:rsidRPr="00EE3F5B">
        <w:t xml:space="preserve"> </w:t>
      </w:r>
      <w:r>
        <w:t xml:space="preserve">are not performed to the nose, such as </w:t>
      </w:r>
      <w:r w:rsidRPr="005B3538">
        <w:rPr>
          <w:b/>
          <w:bCs/>
        </w:rPr>
        <w:t>THROAT WARRANTS</w:t>
      </w:r>
      <w:r w:rsidRPr="00F65848">
        <w:t xml:space="preserve">, including using any computer software that then uses the </w:t>
      </w:r>
      <w:r w:rsidRPr="00F65848">
        <w:rPr>
          <w:b/>
          <w:bCs/>
        </w:rPr>
        <w:t>THROAT WARRANT</w:t>
      </w:r>
      <w:r w:rsidRPr="00F65848">
        <w:t xml:space="preserve"> to conduct damages using radio frequency or laser space weapons, including mind control in type,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Pr="00F65848">
        <w:t>, including using radio frequency space weapons or laser space weapons</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794B32EB" w14:textId="44934F5E" w:rsidR="00CF157A" w:rsidRPr="00F65848" w:rsidRDefault="00CF157A" w:rsidP="00CF157A">
      <w:pPr>
        <w:ind w:left="360" w:hanging="360"/>
        <w:jc w:val="both"/>
      </w:pPr>
      <w:r w:rsidRPr="00F65848">
        <w:rPr>
          <w:u w:val="single"/>
        </w:rPr>
        <w:t>AUTONOMOUS NECK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w:t>
      </w:r>
      <w:r>
        <w:t>neck</w:t>
      </w:r>
      <w:r w:rsidRPr="00F65848">
        <w:t xml:space="preserve">, such as </w:t>
      </w:r>
      <w:r w:rsidRPr="00F65848">
        <w:rPr>
          <w:b/>
          <w:bCs/>
        </w:rPr>
        <w:t>NECK WARRANTS</w:t>
      </w:r>
      <w:r w:rsidRPr="00F65848">
        <w:t xml:space="preserve">, including using any computer software that then uses the </w:t>
      </w:r>
      <w:r w:rsidRPr="00F65848">
        <w:rPr>
          <w:b/>
          <w:bCs/>
        </w:rPr>
        <w:t>NECK WARRANT</w:t>
      </w:r>
      <w:r w:rsidRPr="00F65848">
        <w:t xml:space="preserve"> to conduct damages using radio frequency or laser space weapons, to conduct </w:t>
      </w:r>
      <w:r w:rsidRPr="00F65848">
        <w:rPr>
          <w:b/>
          <w:bCs/>
        </w:rPr>
        <w:t>LASER STRIKES</w:t>
      </w:r>
      <w:r w:rsidRPr="00F65848">
        <w:t xml:space="preserve">, or </w:t>
      </w:r>
      <w:r w:rsidRPr="00F65848">
        <w:rPr>
          <w:b/>
          <w:bCs/>
        </w:rPr>
        <w:t>LASER CRIMES</w:t>
      </w:r>
      <w:r w:rsidRPr="00F65848">
        <w:t xml:space="preserve">, or </w:t>
      </w:r>
      <w:r w:rsidRPr="00F65848">
        <w:rPr>
          <w:b/>
          <w:bCs/>
        </w:rPr>
        <w:t>T2-T3 LASER STRIKE</w:t>
      </w:r>
      <w:r w:rsidRPr="00F65848">
        <w:t xml:space="preserve">, or </w:t>
      </w:r>
      <w:r w:rsidRPr="00F65848">
        <w:rPr>
          <w:b/>
          <w:bCs/>
        </w:rPr>
        <w:t>C3-C4 LASER STRIKE</w:t>
      </w:r>
      <w:r w:rsidRPr="00F65848">
        <w:t xml:space="preserve">, or </w:t>
      </w:r>
      <w:r w:rsidRPr="00F65848">
        <w:rPr>
          <w:b/>
          <w:bCs/>
        </w:rPr>
        <w:t>C6-C7 LASER STRIKE</w:t>
      </w:r>
      <w:r w:rsidRPr="00E97537">
        <w:t xml:space="preserve">, </w:t>
      </w:r>
      <w:r w:rsidRPr="00F65848">
        <w:t xml:space="preserve">including </w:t>
      </w:r>
      <w:r>
        <w:t xml:space="preserve">any use of </w:t>
      </w:r>
      <w:r w:rsidRPr="00F65848">
        <w:t xml:space="preserve">mind control </w:t>
      </w:r>
      <w:r>
        <w:t xml:space="preserve">space weapons </w:t>
      </w:r>
      <w:r w:rsidRPr="00F65848">
        <w:t xml:space="preserve">in type, </w:t>
      </w:r>
      <w:r>
        <w:t xml:space="preserve">including by causing </w:t>
      </w:r>
      <w:r w:rsidRPr="00F65848">
        <w:rPr>
          <w:b/>
          <w:bCs/>
        </w:rPr>
        <w:t>NECK TENSION</w:t>
      </w:r>
      <w:r>
        <w:t xml:space="preserve"> or </w:t>
      </w:r>
      <w:r w:rsidRPr="00F65848">
        <w:rPr>
          <w:b/>
          <w:bCs/>
        </w:rPr>
        <w:t>NECK PAIN</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1DC151E" w14:textId="0B7846EE" w:rsidR="00CF157A" w:rsidRPr="00F65848" w:rsidRDefault="00CF157A" w:rsidP="00CF157A">
      <w:pPr>
        <w:ind w:left="360" w:hanging="360"/>
        <w:jc w:val="both"/>
      </w:pPr>
      <w:commentRangeStart w:id="42"/>
      <w:r w:rsidRPr="00F65848">
        <w:rPr>
          <w:u w:val="single"/>
        </w:rPr>
        <w:t>AUTONOMOUS TOOTH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TOOTH WARRANT</w:t>
      </w:r>
      <w:r w:rsidRPr="00F65848">
        <w:t xml:space="preserve"> does not occur, including using any computer software that then uses the   </w:t>
      </w:r>
      <w:r w:rsidRPr="00F65848">
        <w:rPr>
          <w:b/>
          <w:bCs/>
        </w:rPr>
        <w:t>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2"/>
      <w:r>
        <w:rPr>
          <w:rStyle w:val="CommentReference"/>
        </w:rPr>
        <w:commentReference w:id="42"/>
      </w:r>
    </w:p>
    <w:p w14:paraId="6322DF49" w14:textId="4BC04C14" w:rsidR="00CF157A" w:rsidRPr="00F65848" w:rsidRDefault="00CF157A" w:rsidP="00CF157A">
      <w:pPr>
        <w:ind w:left="360" w:hanging="360"/>
        <w:jc w:val="both"/>
      </w:pPr>
      <w:r w:rsidRPr="00F65848">
        <w:rPr>
          <w:u w:val="single"/>
        </w:rPr>
        <w:t>AUTONOMOUS TEETH WARRANT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TEETH WARRANT</w:t>
      </w:r>
      <w:r w:rsidRPr="00F65848">
        <w:t xml:space="preserve"> does not occur, including using any computer software that then uses the     </w:t>
      </w:r>
      <w:r w:rsidRPr="00F65848">
        <w:rPr>
          <w:b/>
          <w:bCs/>
        </w:rPr>
        <w:t>TEETH WARRANT</w:t>
      </w:r>
      <w:r w:rsidRPr="00F65848">
        <w:t xml:space="preserve"> to conduct damages using radio frequency or laser space weapons, including mind control in type</w:t>
      </w:r>
      <w:r>
        <w:t xml:space="preserve">, by banning the activities in firmware, and future hardware, and by removing any software or any commands in any software by editing its source code and recompiling it,   </w:t>
      </w:r>
      <w:r w:rsidRPr="003B67F3">
        <w:rPr>
          <w:b/>
          <w:bCs/>
        </w:rPr>
        <w:t>IMPLICITLY DEFINED</w:t>
      </w:r>
      <w:r w:rsidRPr="00FF513F">
        <w:t>.</w:t>
      </w:r>
    </w:p>
    <w:p w14:paraId="4BDCE6FC" w14:textId="59B5607E" w:rsidR="00CF157A" w:rsidRPr="00F65848" w:rsidRDefault="00CF157A" w:rsidP="00CF157A">
      <w:pPr>
        <w:ind w:left="360" w:hanging="360"/>
        <w:jc w:val="both"/>
      </w:pPr>
      <w:commentRangeStart w:id="43"/>
      <w:r w:rsidRPr="00F65848">
        <w:rPr>
          <w:u w:val="single"/>
        </w:rPr>
        <w:t>AUTONOMOUS BACK CURVE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BACK CURVE</w:t>
      </w:r>
      <w:r w:rsidRPr="00F65848">
        <w:t xml:space="preserve"> </w:t>
      </w:r>
      <w:r>
        <w:t>never</w:t>
      </w:r>
      <w:r w:rsidRPr="00F65848">
        <w:t xml:space="preserve"> occur</w:t>
      </w:r>
      <w:r>
        <w:t>s</w:t>
      </w:r>
      <w:r w:rsidRPr="00F65848">
        <w:t xml:space="preserve">, including </w:t>
      </w:r>
      <w:r>
        <w:t xml:space="preserve">through any use of </w:t>
      </w:r>
      <w:r w:rsidRPr="00F65848">
        <w:t>radio frequency space weapons or laser space weapons</w:t>
      </w:r>
      <w:r>
        <w:t xml:space="preserve"> to conduct </w:t>
      </w:r>
      <w:r w:rsidRPr="00CF157A">
        <w:rPr>
          <w:b/>
          <w:bCs/>
        </w:rPr>
        <w:t>MIND CONTROL</w:t>
      </w:r>
      <w:r>
        <w:t xml:space="preserve">, by banning the activities in firmware, and future hardware, and by </w:t>
      </w:r>
      <w:r>
        <w:lastRenderedPageBreak/>
        <w:t>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3"/>
      <w:r>
        <w:rPr>
          <w:rStyle w:val="CommentReference"/>
        </w:rPr>
        <w:commentReference w:id="43"/>
      </w:r>
    </w:p>
    <w:p w14:paraId="749627DD" w14:textId="2B32F39B" w:rsidR="00CF157A" w:rsidRPr="00F65848" w:rsidRDefault="00CF157A" w:rsidP="00CF157A">
      <w:pPr>
        <w:ind w:left="360" w:hanging="360"/>
        <w:jc w:val="both"/>
      </w:pPr>
      <w:r w:rsidRPr="00F65848">
        <w:rPr>
          <w:u w:val="single"/>
        </w:rPr>
        <w:t>AUTONOMOUS TEETH DAMAGE PREVENTION SECURITY SYSTEMS</w:t>
      </w:r>
      <w:r w:rsidRPr="00F65848">
        <w:t xml:space="preserve"> (</w:t>
      </w:r>
      <w:r w:rsidRPr="00F65848">
        <w:rPr>
          <w:b/>
          <w:bCs/>
        </w:rPr>
        <w:t>2022</w:t>
      </w:r>
      <w:r w:rsidRPr="00F65848">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65848">
        <w:t xml:space="preserve"> </w:t>
      </w:r>
      <w:r w:rsidRPr="00F65848">
        <w:rPr>
          <w:b/>
          <w:bCs/>
        </w:rPr>
        <w:t>WAR CRIMES</w:t>
      </w:r>
      <w:r w:rsidRPr="00F65848">
        <w:t xml:space="preserve"> are not performed to the teeth, such as any utilization of </w:t>
      </w:r>
      <w:r w:rsidRPr="00F65848">
        <w:rPr>
          <w:b/>
          <w:bCs/>
        </w:rPr>
        <w:t>TEETH WARRANTS</w:t>
      </w:r>
      <w:r w:rsidRPr="00F65848">
        <w:t xml:space="preserve"> or </w:t>
      </w:r>
      <w:r w:rsidRPr="00F65848">
        <w:rPr>
          <w:b/>
          <w:bCs/>
        </w:rPr>
        <w:t>TOOTH WARRANTS</w:t>
      </w:r>
      <w:r w:rsidRPr="00F65848">
        <w:t xml:space="preserve">, including using any computer software that then uses the </w:t>
      </w:r>
      <w:r w:rsidRPr="00F65848">
        <w:rPr>
          <w:b/>
          <w:bCs/>
        </w:rPr>
        <w:t>ANY TEETH WARRANT</w:t>
      </w:r>
      <w:r w:rsidRPr="00F65848">
        <w:t xml:space="preserve"> or                        </w:t>
      </w:r>
      <w:r w:rsidRPr="00F65848">
        <w:rPr>
          <w:b/>
          <w:bCs/>
        </w:rPr>
        <w:t>ANY TOOTH WARRANT</w:t>
      </w:r>
      <w:r w:rsidRPr="00F65848">
        <w:t xml:space="preserve"> to conduct damages using radio frequency or laser space weapons, including mind control in type</w:t>
      </w:r>
      <w:r>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p>
    <w:p w14:paraId="3F842CB7" w14:textId="496E174C" w:rsidR="00CF157A" w:rsidRDefault="00CF157A" w:rsidP="00CF157A">
      <w:pPr>
        <w:ind w:left="360" w:hanging="360"/>
        <w:jc w:val="both"/>
      </w:pPr>
      <w:r>
        <w:rPr>
          <w:u w:val="single"/>
        </w:rPr>
        <w:t>AUTONOMOUS EAR DAMAGE PREVENTION SECURITY SYSTEMS</w:t>
      </w:r>
      <w:r>
        <w:t xml:space="preserve"> (</w:t>
      </w:r>
      <w:r w:rsidRPr="00516259">
        <w:rPr>
          <w:b/>
          <w:bCs/>
        </w:rPr>
        <w:t>2022</w:t>
      </w:r>
      <w:r>
        <w:t>) –</w:t>
      </w:r>
      <w:r w:rsidR="00D741C7"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anyone.</w:t>
      </w:r>
    </w:p>
    <w:p w14:paraId="4CB443D1" w14:textId="77777777" w:rsidR="00CF157A" w:rsidRPr="00C47150" w:rsidRDefault="00CF157A" w:rsidP="00CF157A">
      <w:pPr>
        <w:ind w:left="360" w:hanging="360"/>
        <w:jc w:val="both"/>
      </w:pPr>
      <w:r w:rsidRPr="00C47150">
        <w:rPr>
          <w:u w:val="single"/>
        </w:rPr>
        <w:t xml:space="preserve">AUTONOMOUS HEADACHE </w:t>
      </w:r>
      <w:r>
        <w:rPr>
          <w:u w:val="single"/>
        </w:rPr>
        <w:t xml:space="preserve">DAMAGE </w:t>
      </w:r>
      <w:r w:rsidRPr="00C47150">
        <w:rPr>
          <w:u w:val="single"/>
        </w:rPr>
        <w:t>PREVENTION SECURITY SYSTEMS</w:t>
      </w:r>
      <w:r w:rsidRPr="00F8033F">
        <w:t xml:space="preserve"> (</w:t>
      </w:r>
      <w:r w:rsidRPr="00F8033F">
        <w:rPr>
          <w:b/>
          <w:bCs/>
        </w:rPr>
        <w:t>2022</w:t>
      </w:r>
      <w:r w:rsidRPr="00F8033F">
        <w:t xml:space="preserve">) – stops and prevents all further headaches such as migraines caused by </w:t>
      </w:r>
      <w:r w:rsidRPr="00F8033F">
        <w:rPr>
          <w:b/>
          <w:bCs/>
        </w:rPr>
        <w:t>MIND CONTROL</w:t>
      </w:r>
      <w:r w:rsidRPr="00F8033F">
        <w:t xml:space="preserve"> or </w:t>
      </w:r>
      <w:r w:rsidRPr="00F8033F">
        <w:rPr>
          <w:b/>
          <w:bCs/>
        </w:rPr>
        <w:t>SPACE WEAPONS</w:t>
      </w:r>
      <w:r w:rsidRPr="00F8033F">
        <w:t xml:space="preserve"> through                  </w:t>
      </w:r>
      <w:r w:rsidRPr="00F8033F">
        <w:rPr>
          <w:b/>
          <w:bCs/>
        </w:rPr>
        <w:t>BODY SECURITY SYSTEMS</w:t>
      </w:r>
      <w:r w:rsidRPr="00F8033F">
        <w:t>.</w:t>
      </w:r>
    </w:p>
    <w:p w14:paraId="3A9A92E0" w14:textId="090BD768" w:rsidR="00CF157A" w:rsidRPr="00644FD8" w:rsidRDefault="00CF157A" w:rsidP="00CF157A">
      <w:pPr>
        <w:ind w:left="360" w:hanging="360"/>
        <w:jc w:val="both"/>
        <w:rPr>
          <w:highlight w:val="yellow"/>
        </w:rPr>
      </w:pPr>
      <w:r w:rsidRPr="00644FD8">
        <w:rPr>
          <w:highlight w:val="yellow"/>
          <w:u w:val="single"/>
        </w:rPr>
        <w:t>AUTONOMOUS MIGRAINE PREVENTION SECURITY SYSTEMS</w:t>
      </w:r>
      <w:r w:rsidRPr="00644FD8">
        <w:rPr>
          <w:highlight w:val="yellow"/>
        </w:rPr>
        <w:t xml:space="preserve"> (</w:t>
      </w:r>
      <w:r w:rsidRPr="00644FD8">
        <w:rPr>
          <w:b/>
          <w:bCs/>
          <w:highlight w:val="yellow"/>
        </w:rPr>
        <w:t>2022</w:t>
      </w:r>
      <w:r w:rsidRPr="00644FD8">
        <w:rPr>
          <w:highlight w:val="yellow"/>
        </w:rPr>
        <w:t>) –</w:t>
      </w:r>
      <w:r w:rsidR="00D741C7"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Pr="00644FD8">
        <w:rPr>
          <w:highlight w:val="yellow"/>
        </w:rPr>
        <w:t xml:space="preserve"> </w:t>
      </w:r>
      <w:r w:rsidR="003E7FFC" w:rsidRPr="00644FD8">
        <w:rPr>
          <w:b/>
          <w:bCs/>
          <w:color w:val="FF0000"/>
          <w:highlight w:val="yellow"/>
        </w:rPr>
        <w:t xml:space="preserve">ANY </w:t>
      </w:r>
      <w:r w:rsidRPr="00644FD8">
        <w:rPr>
          <w:b/>
          <w:bCs/>
          <w:color w:val="FF0000"/>
          <w:highlight w:val="yellow"/>
        </w:rPr>
        <w:t>MIGRAINE</w:t>
      </w:r>
      <w:r w:rsidR="00CE476E" w:rsidRPr="00644FD8">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57016F12" w14:textId="1C9D9C87" w:rsidR="00CF157A" w:rsidRPr="00644FD8" w:rsidRDefault="00CF157A" w:rsidP="00CF157A">
      <w:pPr>
        <w:ind w:left="360" w:hanging="360"/>
        <w:jc w:val="both"/>
        <w:rPr>
          <w:highlight w:val="yellow"/>
        </w:rPr>
      </w:pPr>
      <w:r w:rsidRPr="00644FD8">
        <w:rPr>
          <w:highlight w:val="yellow"/>
          <w:u w:val="single"/>
        </w:rPr>
        <w:t>AUTONOMOUS EARACHE PREVENTION SECURITY SYSTEMS</w:t>
      </w:r>
      <w:r w:rsidRPr="00644FD8">
        <w:rPr>
          <w:highlight w:val="yellow"/>
        </w:rPr>
        <w:t xml:space="preserve"> (</w:t>
      </w:r>
      <w:r w:rsidRPr="00644FD8">
        <w:rPr>
          <w:b/>
          <w:bCs/>
          <w:highlight w:val="yellow"/>
        </w:rPr>
        <w:t>2022</w:t>
      </w:r>
      <w:r w:rsidRPr="00644FD8">
        <w:rPr>
          <w:highlight w:val="yellow"/>
        </w:rPr>
        <w:t>) –</w:t>
      </w:r>
      <w:r w:rsidR="00D741C7"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Pr="00644FD8">
        <w:rPr>
          <w:highlight w:val="yellow"/>
        </w:rPr>
        <w:t xml:space="preserve"> </w:t>
      </w:r>
      <w:r w:rsidR="003E7FFC" w:rsidRPr="00644FD8">
        <w:rPr>
          <w:b/>
          <w:bCs/>
          <w:color w:val="FF0000"/>
          <w:highlight w:val="yellow"/>
        </w:rPr>
        <w:t xml:space="preserve">ANY </w:t>
      </w:r>
      <w:r w:rsidRPr="00644FD8">
        <w:rPr>
          <w:b/>
          <w:bCs/>
          <w:color w:val="FF0000"/>
          <w:highlight w:val="yellow"/>
        </w:rPr>
        <w:t>EARACHE</w:t>
      </w:r>
      <w:r w:rsidR="00CE476E" w:rsidRPr="00644FD8">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0EDB41" w14:textId="797BCB4A" w:rsidR="00CF157A" w:rsidRPr="00644FD8" w:rsidRDefault="00CF157A" w:rsidP="00CF157A">
      <w:pPr>
        <w:ind w:left="360" w:hanging="360"/>
        <w:jc w:val="both"/>
        <w:rPr>
          <w:highlight w:val="yellow"/>
        </w:rPr>
      </w:pPr>
      <w:r w:rsidRPr="00644FD8">
        <w:rPr>
          <w:highlight w:val="yellow"/>
          <w:u w:val="single"/>
        </w:rPr>
        <w:t>AUTONOMOUS HEADACHE PREVENTION SECURITY SYSTEMS</w:t>
      </w:r>
      <w:r w:rsidRPr="00644FD8">
        <w:rPr>
          <w:highlight w:val="yellow"/>
        </w:rPr>
        <w:t xml:space="preserve"> (</w:t>
      </w:r>
      <w:r w:rsidRPr="00644FD8">
        <w:rPr>
          <w:b/>
          <w:bCs/>
          <w:highlight w:val="yellow"/>
        </w:rPr>
        <w:t>2022</w:t>
      </w:r>
      <w:r w:rsidRPr="00644FD8">
        <w:rPr>
          <w:highlight w:val="yellow"/>
        </w:rPr>
        <w:t>) –</w:t>
      </w:r>
      <w:r w:rsidR="00CE476E"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00CE476E" w:rsidRPr="00644FD8">
        <w:rPr>
          <w:b/>
          <w:bCs/>
          <w:color w:val="92D050"/>
          <w:highlight w:val="yellow"/>
        </w:rPr>
        <w:t xml:space="preserve"> </w:t>
      </w:r>
      <w:r w:rsidR="003E7FFC" w:rsidRPr="00644FD8">
        <w:rPr>
          <w:b/>
          <w:bCs/>
          <w:color w:val="FF0000"/>
          <w:highlight w:val="yellow"/>
        </w:rPr>
        <w:t xml:space="preserve">ANY </w:t>
      </w:r>
      <w:r w:rsidRPr="00644FD8">
        <w:rPr>
          <w:b/>
          <w:bCs/>
          <w:color w:val="FF0000"/>
          <w:highlight w:val="yellow"/>
        </w:rPr>
        <w:t>HEADACHE</w:t>
      </w:r>
      <w:r w:rsidR="00CE476E" w:rsidRPr="00644FD8">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6DFE4505" w14:textId="21E32A36" w:rsidR="00CF157A" w:rsidRDefault="00CF157A" w:rsidP="00CF157A">
      <w:pPr>
        <w:ind w:left="360" w:hanging="360"/>
        <w:jc w:val="both"/>
      </w:pPr>
      <w:r w:rsidRPr="00644FD8">
        <w:rPr>
          <w:highlight w:val="yellow"/>
          <w:u w:val="single"/>
        </w:rPr>
        <w:t>AUTONOMOUS PERCEPTUAL THOUGHT PREVENTION SECURITY SYSTEMS</w:t>
      </w:r>
      <w:r w:rsidRPr="00644FD8">
        <w:rPr>
          <w:highlight w:val="yellow"/>
        </w:rPr>
        <w:t xml:space="preserve"> (</w:t>
      </w:r>
      <w:r w:rsidRPr="00644FD8">
        <w:rPr>
          <w:b/>
          <w:bCs/>
          <w:highlight w:val="yellow"/>
        </w:rPr>
        <w:t>2022</w:t>
      </w:r>
      <w:r w:rsidRPr="00644FD8">
        <w:rPr>
          <w:highlight w:val="yellow"/>
        </w:rPr>
        <w:t>) –</w:t>
      </w:r>
      <w:r w:rsidR="00CE476E"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00CE476E" w:rsidRPr="00644FD8">
        <w:rPr>
          <w:b/>
          <w:bCs/>
          <w:color w:val="92D050"/>
          <w:highlight w:val="yellow"/>
        </w:rPr>
        <w:t xml:space="preserve"> </w:t>
      </w:r>
      <w:r w:rsidR="003E7FFC" w:rsidRPr="00644FD8">
        <w:rPr>
          <w:b/>
          <w:bCs/>
          <w:color w:val="92D050"/>
          <w:highlight w:val="yellow"/>
        </w:rPr>
        <w:t xml:space="preserve">     </w:t>
      </w:r>
      <w:r w:rsidR="003E7FFC" w:rsidRPr="00644FD8">
        <w:rPr>
          <w:b/>
          <w:bCs/>
          <w:color w:val="FF0000"/>
          <w:highlight w:val="yellow"/>
        </w:rPr>
        <w:t xml:space="preserve">ANY </w:t>
      </w:r>
      <w:r w:rsidRPr="00644FD8">
        <w:rPr>
          <w:b/>
          <w:bCs/>
          <w:color w:val="FF0000"/>
          <w:highlight w:val="yellow"/>
        </w:rPr>
        <w:t>PERCEPTUAL THOUGHT</w:t>
      </w:r>
      <w:r w:rsidRPr="00644FD8">
        <w:rPr>
          <w:highlight w:val="yellow"/>
        </w:rPr>
        <w:t xml:space="preserve"> </w:t>
      </w:r>
      <w:r w:rsidR="003E7FFC" w:rsidRPr="00644FD8">
        <w:rPr>
          <w:b/>
          <w:bCs/>
          <w:color w:val="92D050"/>
          <w:highlight w:val="yellow"/>
        </w:rPr>
        <w:t>DUE TO</w:t>
      </w:r>
      <w:r w:rsidR="003E7FFC" w:rsidRPr="00644FD8">
        <w:rPr>
          <w:highlight w:val="yellow"/>
        </w:rPr>
        <w:t xml:space="preserve"> </w:t>
      </w:r>
      <w:r w:rsidR="003E7FFC" w:rsidRPr="00644FD8">
        <w:rPr>
          <w:b/>
          <w:bCs/>
          <w:color w:val="FF0000"/>
          <w:highlight w:val="yellow"/>
        </w:rPr>
        <w:t xml:space="preserve">ANY </w:t>
      </w:r>
      <w:r w:rsidRPr="00644FD8">
        <w:rPr>
          <w:b/>
          <w:bCs/>
          <w:color w:val="FF0000"/>
          <w:highlight w:val="yellow"/>
        </w:rPr>
        <w:t>THOUGHT CONTROL</w:t>
      </w:r>
      <w:r w:rsidR="00CE476E" w:rsidRPr="00644FD8">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EAACD1F" w14:textId="6758D4BA" w:rsidR="00CF157A" w:rsidRPr="00C47150" w:rsidRDefault="00CF157A" w:rsidP="00CF157A">
      <w:pPr>
        <w:ind w:left="360" w:hanging="360"/>
        <w:jc w:val="both"/>
      </w:pPr>
      <w:r w:rsidRPr="00644FD8">
        <w:rPr>
          <w:highlight w:val="yellow"/>
          <w:u w:val="single"/>
        </w:rPr>
        <w:lastRenderedPageBreak/>
        <w:t>AUTONOMOUS THOUGHT INTERCEPTION SYSTEM</w:t>
      </w:r>
      <w:r w:rsidR="005B05A0">
        <w:rPr>
          <w:highlight w:val="yellow"/>
          <w:u w:val="single"/>
        </w:rPr>
        <w:t xml:space="preserve"> RUNTIME</w:t>
      </w:r>
      <w:r w:rsidRPr="00644FD8">
        <w:rPr>
          <w:highlight w:val="yellow"/>
          <w:u w:val="single"/>
        </w:rPr>
        <w:t xml:space="preserve"> PREVENTION SECURITY SYSTEMS</w:t>
      </w:r>
      <w:r w:rsidRPr="00644FD8">
        <w:rPr>
          <w:highlight w:val="yellow"/>
        </w:rPr>
        <w:t xml:space="preserve"> (</w:t>
      </w:r>
      <w:r w:rsidRPr="00644FD8">
        <w:rPr>
          <w:b/>
          <w:bCs/>
          <w:highlight w:val="yellow"/>
        </w:rPr>
        <w:t>2022</w:t>
      </w:r>
      <w:r w:rsidRPr="00644FD8">
        <w:rPr>
          <w:highlight w:val="yellow"/>
        </w:rPr>
        <w:t>) –</w:t>
      </w:r>
      <w:r w:rsidR="00CE476E"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00CE476E" w:rsidRPr="00644FD8">
        <w:rPr>
          <w:b/>
          <w:bCs/>
          <w:color w:val="92D050"/>
          <w:highlight w:val="yellow"/>
        </w:rPr>
        <w:t xml:space="preserve"> </w:t>
      </w:r>
      <w:r w:rsidR="003E7FFC" w:rsidRPr="00644FD8">
        <w:rPr>
          <w:b/>
          <w:bCs/>
          <w:color w:val="FF0000"/>
          <w:highlight w:val="yellow"/>
        </w:rPr>
        <w:t xml:space="preserve">ANY </w:t>
      </w:r>
      <w:r w:rsidRPr="00644FD8">
        <w:rPr>
          <w:b/>
          <w:bCs/>
          <w:color w:val="FF0000"/>
          <w:highlight w:val="yellow"/>
        </w:rPr>
        <w:t>THOUGHT INTERCEPTION SYSTEM</w:t>
      </w:r>
      <w:r w:rsidRPr="00644FD8">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098C054B" w14:textId="2D18E76A" w:rsidR="00CF157A" w:rsidRPr="00644FD8" w:rsidRDefault="00CF157A" w:rsidP="00644FD8">
      <w:pPr>
        <w:ind w:left="720" w:hanging="360"/>
        <w:jc w:val="both"/>
        <w:rPr>
          <w:i/>
          <w:iCs/>
          <w:color w:val="808080" w:themeColor="background1" w:themeShade="80"/>
        </w:rPr>
      </w:pPr>
      <w:r w:rsidRPr="00644FD8">
        <w:rPr>
          <w:i/>
          <w:iCs/>
          <w:color w:val="808080" w:themeColor="background1" w:themeShade="80"/>
          <w:u w:val="single"/>
        </w:rPr>
        <w:t>AUTONOMOUS INTERCEPTION SYSTEMS PREVENTION SECURITY SYSTEMS</w:t>
      </w:r>
      <w:r w:rsidRPr="00644FD8">
        <w:rPr>
          <w:i/>
          <w:iCs/>
          <w:color w:val="808080" w:themeColor="background1" w:themeShade="80"/>
        </w:rPr>
        <w:t xml:space="preserve"> (</w:t>
      </w:r>
      <w:r w:rsidRPr="00644FD8">
        <w:rPr>
          <w:b/>
          <w:bCs/>
          <w:i/>
          <w:iCs/>
          <w:color w:val="808080" w:themeColor="background1" w:themeShade="80"/>
        </w:rPr>
        <w:t>2022</w:t>
      </w:r>
      <w:r w:rsidRPr="00644FD8">
        <w:rPr>
          <w:i/>
          <w:iCs/>
          <w:color w:val="808080" w:themeColor="background1" w:themeShade="80"/>
        </w:rPr>
        <w:t>) –</w:t>
      </w:r>
      <w:r w:rsidR="00CE476E" w:rsidRPr="00644FD8">
        <w:rPr>
          <w:i/>
          <w:iCs/>
          <w:color w:val="808080" w:themeColor="background1" w:themeShade="80"/>
        </w:rPr>
        <w:t xml:space="preserve"> </w:t>
      </w:r>
      <w:r w:rsidR="00835EB0" w:rsidRPr="00644FD8">
        <w:rPr>
          <w:b/>
          <w:bCs/>
          <w:i/>
          <w:iCs/>
          <w:color w:val="7030A0"/>
        </w:rPr>
        <w:t>ENSURES</w:t>
      </w:r>
      <w:r w:rsidR="00835EB0" w:rsidRPr="00644FD8">
        <w:rPr>
          <w:b/>
          <w:bCs/>
          <w:i/>
          <w:iCs/>
        </w:rPr>
        <w:t xml:space="preserve"> </w:t>
      </w:r>
      <w:r w:rsidR="00835EB0" w:rsidRPr="00644FD8">
        <w:rPr>
          <w:b/>
          <w:bCs/>
          <w:i/>
          <w:iCs/>
          <w:color w:val="92D050"/>
        </w:rPr>
        <w:t>THAT</w:t>
      </w:r>
      <w:r w:rsidRPr="00644FD8">
        <w:rPr>
          <w:i/>
          <w:iCs/>
          <w:color w:val="808080" w:themeColor="background1" w:themeShade="80"/>
        </w:rPr>
        <w:t xml:space="preserve"> </w:t>
      </w:r>
      <w:r w:rsidRPr="00644FD8">
        <w:rPr>
          <w:b/>
          <w:bCs/>
          <w:i/>
          <w:iCs/>
          <w:color w:val="808080" w:themeColor="background1" w:themeShade="80"/>
        </w:rPr>
        <w:t>INTERCEPTION SYSTEMS</w:t>
      </w:r>
      <w:r w:rsidR="003E7FFC" w:rsidRPr="00644FD8">
        <w:rPr>
          <w:i/>
          <w:iCs/>
          <w:color w:val="808080" w:themeColor="background1" w:themeShade="80"/>
        </w:rPr>
        <w:t xml:space="preserve"> </w:t>
      </w:r>
      <w:r w:rsidR="003E7FFC" w:rsidRPr="00644FD8">
        <w:rPr>
          <w:b/>
          <w:bCs/>
          <w:i/>
          <w:iCs/>
          <w:color w:val="808080" w:themeColor="background1" w:themeShade="80"/>
        </w:rPr>
        <w:t>NEVER RUNS</w:t>
      </w:r>
      <w:r w:rsidR="003E7FFC" w:rsidRPr="00644FD8">
        <w:rPr>
          <w:i/>
          <w:iCs/>
          <w:color w:val="808080" w:themeColor="background1" w:themeShade="80"/>
        </w:rPr>
        <w:t xml:space="preserve">, </w:t>
      </w:r>
      <w:r w:rsidR="003F77DB" w:rsidRPr="00644FD8">
        <w:rPr>
          <w:b/>
          <w:bCs/>
          <w:i/>
          <w:iCs/>
          <w:color w:val="808080" w:themeColor="background1" w:themeShade="80"/>
        </w:rPr>
        <w:t>IMPLICITLY-EXPLICITLY DEFINED</w:t>
      </w:r>
      <w:r w:rsidR="003F77DB" w:rsidRPr="00644FD8">
        <w:rPr>
          <w:i/>
          <w:iCs/>
          <w:color w:val="808080" w:themeColor="background1" w:themeShade="80"/>
        </w:rPr>
        <w:t>.</w:t>
      </w:r>
      <w:r w:rsidR="003E7FFC" w:rsidRPr="00644FD8">
        <w:rPr>
          <w:i/>
          <w:iCs/>
          <w:color w:val="808080" w:themeColor="background1" w:themeShade="80"/>
        </w:rPr>
        <w:t xml:space="preserve"> (DISABLED)</w:t>
      </w:r>
    </w:p>
    <w:p w14:paraId="05BB50D0" w14:textId="77777777" w:rsidR="005B05A0" w:rsidRDefault="005B05A0">
      <w:pPr>
        <w:rPr>
          <w:highlight w:val="yellow"/>
          <w:u w:val="single"/>
        </w:rPr>
      </w:pPr>
      <w:r>
        <w:rPr>
          <w:highlight w:val="yellow"/>
          <w:u w:val="single"/>
        </w:rPr>
        <w:br w:type="page"/>
      </w:r>
    </w:p>
    <w:p w14:paraId="4B5360F1" w14:textId="389710E3" w:rsidR="005B05A0" w:rsidRPr="00C0532F" w:rsidRDefault="005B05A0" w:rsidP="005B05A0">
      <w:pPr>
        <w:ind w:left="360" w:hanging="360"/>
        <w:jc w:val="both"/>
        <w:rPr>
          <w:b/>
          <w:bCs/>
        </w:rPr>
      </w:pPr>
      <w:r>
        <w:rPr>
          <w:b/>
          <w:sz w:val="24"/>
        </w:rPr>
        <w:lastRenderedPageBreak/>
        <w:t>MEDICAL DAMAGE PREVENTION SECURITY SYSTEMS</w:t>
      </w:r>
    </w:p>
    <w:p w14:paraId="5BB3B85B" w14:textId="51BB9B5C" w:rsidR="00CF157A" w:rsidRPr="00C47150" w:rsidRDefault="00CF157A" w:rsidP="00CF157A">
      <w:pPr>
        <w:ind w:left="360" w:hanging="360"/>
        <w:jc w:val="both"/>
      </w:pPr>
      <w:r w:rsidRPr="00644FD8">
        <w:rPr>
          <w:highlight w:val="yellow"/>
          <w:u w:val="single"/>
        </w:rPr>
        <w:t>AUTONOMOUS MEDICAL DAMAG</w:t>
      </w:r>
      <w:r w:rsidR="005B05A0">
        <w:rPr>
          <w:highlight w:val="yellow"/>
          <w:u w:val="single"/>
        </w:rPr>
        <w:t>ING</w:t>
      </w:r>
      <w:r w:rsidRPr="00644FD8">
        <w:rPr>
          <w:highlight w:val="yellow"/>
          <w:u w:val="single"/>
        </w:rPr>
        <w:t xml:space="preserve"> SYSTEM</w:t>
      </w:r>
      <w:r w:rsidR="005B05A0">
        <w:rPr>
          <w:highlight w:val="yellow"/>
          <w:u w:val="single"/>
        </w:rPr>
        <w:t xml:space="preserve"> RUNTIME</w:t>
      </w:r>
      <w:r w:rsidRPr="00644FD8">
        <w:rPr>
          <w:highlight w:val="yellow"/>
          <w:u w:val="single"/>
        </w:rPr>
        <w:t xml:space="preserve"> PREVENTION SECURITY SYSTEMS</w:t>
      </w:r>
      <w:r w:rsidRPr="00644FD8">
        <w:rPr>
          <w:highlight w:val="yellow"/>
        </w:rPr>
        <w:t xml:space="preserve"> (</w:t>
      </w:r>
      <w:r w:rsidRPr="00644FD8">
        <w:rPr>
          <w:b/>
          <w:bCs/>
          <w:highlight w:val="yellow"/>
        </w:rPr>
        <w:t>2022</w:t>
      </w:r>
      <w:r w:rsidRPr="00644FD8">
        <w:rPr>
          <w:highlight w:val="yellow"/>
        </w:rPr>
        <w:t>) –</w:t>
      </w:r>
      <w:r w:rsidR="00CE476E"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Pr="00644FD8">
        <w:rPr>
          <w:highlight w:val="yellow"/>
        </w:rPr>
        <w:t xml:space="preserve"> </w:t>
      </w:r>
      <w:r w:rsidR="003E7FFC" w:rsidRPr="00644FD8">
        <w:rPr>
          <w:b/>
          <w:bCs/>
          <w:color w:val="FF0000"/>
          <w:highlight w:val="yellow"/>
        </w:rPr>
        <w:t xml:space="preserve">ANY </w:t>
      </w:r>
      <w:r w:rsidRPr="00644FD8">
        <w:rPr>
          <w:b/>
          <w:bCs/>
          <w:color w:val="FF0000"/>
          <w:highlight w:val="yellow"/>
        </w:rPr>
        <w:t>MEDICAL DAMAG</w:t>
      </w:r>
      <w:r w:rsidR="005B05A0">
        <w:rPr>
          <w:b/>
          <w:bCs/>
          <w:color w:val="FF0000"/>
          <w:highlight w:val="yellow"/>
        </w:rPr>
        <w:t>ING</w:t>
      </w:r>
      <w:r w:rsidRPr="00644FD8">
        <w:rPr>
          <w:b/>
          <w:bCs/>
          <w:color w:val="FF0000"/>
          <w:highlight w:val="yellow"/>
        </w:rPr>
        <w:t xml:space="preserve"> SYSTEM</w:t>
      </w:r>
      <w:r w:rsidRPr="00644FD8">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E2B590" w14:textId="6FA9AF8F" w:rsidR="005B05A0" w:rsidRPr="00644FD8" w:rsidRDefault="005B05A0" w:rsidP="00644FD8">
      <w:pPr>
        <w:ind w:left="720" w:hanging="360"/>
        <w:jc w:val="both"/>
        <w:rPr>
          <w:i/>
          <w:iCs/>
        </w:rPr>
      </w:pPr>
      <w:r w:rsidRPr="00644FD8">
        <w:rPr>
          <w:i/>
          <w:iCs/>
          <w:highlight w:val="yellow"/>
          <w:u w:val="single"/>
        </w:rPr>
        <w:t>AUTONOMOUS MEDICAL DAMAGE CAUSING SYSTEM RUNTIME PREVENTION SECURITY SYSTEMS</w:t>
      </w:r>
      <w:r w:rsidRPr="00644FD8">
        <w:rPr>
          <w:i/>
          <w:iCs/>
          <w:highlight w:val="yellow"/>
        </w:rPr>
        <w:t xml:space="preserve"> (</w:t>
      </w:r>
      <w:r w:rsidRPr="00644FD8">
        <w:rPr>
          <w:b/>
          <w:bCs/>
          <w:i/>
          <w:iCs/>
          <w:highlight w:val="yellow"/>
        </w:rPr>
        <w:t>2022</w:t>
      </w:r>
      <w:r w:rsidRPr="00644FD8">
        <w:rPr>
          <w:i/>
          <w:iCs/>
          <w:highlight w:val="yellow"/>
        </w:rPr>
        <w:t xml:space="preserve">) – </w:t>
      </w:r>
      <w:r w:rsidRPr="00644FD8">
        <w:rPr>
          <w:b/>
          <w:bCs/>
          <w:i/>
          <w:iCs/>
          <w:color w:val="7030A0"/>
          <w:highlight w:val="yellow"/>
        </w:rPr>
        <w:t>ENSURES</w:t>
      </w:r>
      <w:r w:rsidRPr="00644FD8">
        <w:rPr>
          <w:b/>
          <w:bCs/>
          <w:i/>
          <w:iCs/>
          <w:highlight w:val="yellow"/>
        </w:rPr>
        <w:t xml:space="preserve"> </w:t>
      </w:r>
      <w:r w:rsidRPr="00644FD8">
        <w:rPr>
          <w:b/>
          <w:bCs/>
          <w:i/>
          <w:iCs/>
          <w:color w:val="92D050"/>
          <w:highlight w:val="yellow"/>
        </w:rPr>
        <w:t>THAT</w:t>
      </w:r>
      <w:r w:rsidRPr="00644FD8">
        <w:rPr>
          <w:i/>
          <w:iCs/>
          <w:highlight w:val="yellow"/>
        </w:rPr>
        <w:t xml:space="preserve"> </w:t>
      </w:r>
      <w:r w:rsidRPr="00644FD8">
        <w:rPr>
          <w:b/>
          <w:bCs/>
          <w:i/>
          <w:iCs/>
          <w:color w:val="FF0000"/>
          <w:highlight w:val="yellow"/>
        </w:rPr>
        <w:t>ANY MEDICAL DAMAGE CAUSING SYSTEM</w:t>
      </w:r>
      <w:r w:rsidRPr="00644FD8">
        <w:rPr>
          <w:i/>
          <w:iCs/>
          <w:highlight w:val="yellow"/>
        </w:rPr>
        <w:t xml:space="preserve"> </w:t>
      </w:r>
      <w:r w:rsidRPr="00644FD8">
        <w:rPr>
          <w:b/>
          <w:bCs/>
          <w:i/>
          <w:iCs/>
          <w:color w:val="C00000"/>
          <w:highlight w:val="yellow"/>
        </w:rPr>
        <w:t>NEVER</w:t>
      </w:r>
      <w:r w:rsidRPr="00644FD8">
        <w:rPr>
          <w:i/>
          <w:iCs/>
          <w:highlight w:val="yellow"/>
        </w:rPr>
        <w:t xml:space="preserve"> </w:t>
      </w:r>
      <w:r w:rsidRPr="00644FD8">
        <w:rPr>
          <w:b/>
          <w:bCs/>
          <w:i/>
          <w:iCs/>
          <w:color w:val="7030A0"/>
          <w:highlight w:val="yellow"/>
        </w:rPr>
        <w:t>RUNS</w:t>
      </w:r>
      <w:r w:rsidRPr="00644FD8">
        <w:rPr>
          <w:i/>
          <w:iCs/>
          <w:highlight w:val="yellow"/>
        </w:rPr>
        <w:t xml:space="preserve">,                                                                             </w:t>
      </w:r>
      <w:r w:rsidRPr="00644FD8">
        <w:rPr>
          <w:b/>
          <w:bCs/>
          <w:i/>
          <w:iCs/>
          <w:color w:val="00B0F0"/>
          <w:highlight w:val="yellow"/>
        </w:rPr>
        <w:t>IMPLICITLY-EXPLICITLY GLOBALLY VIRULENTLY DEFINED</w:t>
      </w:r>
      <w:r w:rsidRPr="00644FD8">
        <w:rPr>
          <w:i/>
          <w:iCs/>
          <w:highlight w:val="yellow"/>
        </w:rPr>
        <w:t>.</w:t>
      </w:r>
    </w:p>
    <w:p w14:paraId="055C1801" w14:textId="1BA928CA" w:rsidR="005B05A0" w:rsidRPr="00644FD8" w:rsidRDefault="005B05A0" w:rsidP="00644FD8">
      <w:pPr>
        <w:ind w:left="720" w:hanging="360"/>
        <w:jc w:val="both"/>
        <w:rPr>
          <w:i/>
          <w:iCs/>
        </w:rPr>
      </w:pPr>
      <w:r w:rsidRPr="00644FD8">
        <w:rPr>
          <w:i/>
          <w:iCs/>
          <w:highlight w:val="yellow"/>
          <w:u w:val="single"/>
        </w:rPr>
        <w:t>AUTONOMOUS MEDICAL DAMAGE ALLOWING SYSTEM RUNTIME PREVENTION SECURITY SYSTEMS</w:t>
      </w:r>
      <w:r w:rsidRPr="00644FD8">
        <w:rPr>
          <w:i/>
          <w:iCs/>
          <w:highlight w:val="yellow"/>
        </w:rPr>
        <w:t xml:space="preserve"> (</w:t>
      </w:r>
      <w:r w:rsidRPr="00644FD8">
        <w:rPr>
          <w:b/>
          <w:bCs/>
          <w:i/>
          <w:iCs/>
          <w:highlight w:val="yellow"/>
        </w:rPr>
        <w:t>2022</w:t>
      </w:r>
      <w:r w:rsidRPr="00644FD8">
        <w:rPr>
          <w:i/>
          <w:iCs/>
          <w:highlight w:val="yellow"/>
        </w:rPr>
        <w:t xml:space="preserve">) – </w:t>
      </w:r>
      <w:r w:rsidRPr="00644FD8">
        <w:rPr>
          <w:b/>
          <w:bCs/>
          <w:i/>
          <w:iCs/>
          <w:color w:val="7030A0"/>
          <w:highlight w:val="yellow"/>
        </w:rPr>
        <w:t>ENSURES</w:t>
      </w:r>
      <w:r w:rsidRPr="00644FD8">
        <w:rPr>
          <w:b/>
          <w:bCs/>
          <w:i/>
          <w:iCs/>
          <w:highlight w:val="yellow"/>
        </w:rPr>
        <w:t xml:space="preserve"> </w:t>
      </w:r>
      <w:r w:rsidRPr="00644FD8">
        <w:rPr>
          <w:b/>
          <w:bCs/>
          <w:i/>
          <w:iCs/>
          <w:color w:val="92D050"/>
          <w:highlight w:val="yellow"/>
        </w:rPr>
        <w:t>THAT</w:t>
      </w:r>
      <w:r w:rsidRPr="00644FD8">
        <w:rPr>
          <w:i/>
          <w:iCs/>
          <w:highlight w:val="yellow"/>
        </w:rPr>
        <w:t xml:space="preserve"> </w:t>
      </w:r>
      <w:r w:rsidRPr="00644FD8">
        <w:rPr>
          <w:b/>
          <w:bCs/>
          <w:i/>
          <w:iCs/>
          <w:color w:val="FF0000"/>
          <w:highlight w:val="yellow"/>
        </w:rPr>
        <w:t>ANY MEDICAL DAMAGE ALLOWING SYSTEM</w:t>
      </w:r>
      <w:r w:rsidRPr="00644FD8">
        <w:rPr>
          <w:i/>
          <w:iCs/>
          <w:highlight w:val="yellow"/>
        </w:rPr>
        <w:t xml:space="preserve"> </w:t>
      </w:r>
      <w:r w:rsidRPr="00644FD8">
        <w:rPr>
          <w:b/>
          <w:bCs/>
          <w:i/>
          <w:iCs/>
          <w:color w:val="C00000"/>
          <w:highlight w:val="yellow"/>
        </w:rPr>
        <w:t>NEVER</w:t>
      </w:r>
      <w:r w:rsidRPr="00644FD8">
        <w:rPr>
          <w:i/>
          <w:iCs/>
          <w:highlight w:val="yellow"/>
        </w:rPr>
        <w:t xml:space="preserve"> </w:t>
      </w:r>
      <w:r w:rsidRPr="00644FD8">
        <w:rPr>
          <w:b/>
          <w:bCs/>
          <w:i/>
          <w:iCs/>
          <w:color w:val="7030A0"/>
          <w:highlight w:val="yellow"/>
        </w:rPr>
        <w:t>RUNS</w:t>
      </w:r>
      <w:r w:rsidRPr="00644FD8">
        <w:rPr>
          <w:i/>
          <w:iCs/>
          <w:highlight w:val="yellow"/>
        </w:rPr>
        <w:t xml:space="preserve">,                                                                             </w:t>
      </w:r>
      <w:r w:rsidRPr="00644FD8">
        <w:rPr>
          <w:b/>
          <w:bCs/>
          <w:i/>
          <w:iCs/>
          <w:color w:val="00B0F0"/>
          <w:highlight w:val="yellow"/>
        </w:rPr>
        <w:t>IMPLICITLY-EXPLICITLY GLOBALLY VIRULENTLY DEFINED</w:t>
      </w:r>
      <w:r w:rsidRPr="00644FD8">
        <w:rPr>
          <w:i/>
          <w:iCs/>
          <w:highlight w:val="yellow"/>
        </w:rPr>
        <w:t>.</w:t>
      </w:r>
    </w:p>
    <w:p w14:paraId="148E48ED" w14:textId="77777777" w:rsidR="005B05A0" w:rsidRDefault="005B05A0">
      <w:pPr>
        <w:rPr>
          <w:highlight w:val="yellow"/>
          <w:u w:val="single"/>
        </w:rPr>
      </w:pPr>
      <w:r>
        <w:rPr>
          <w:highlight w:val="yellow"/>
          <w:u w:val="single"/>
        </w:rPr>
        <w:br w:type="page"/>
      </w:r>
    </w:p>
    <w:p w14:paraId="50C6F61B" w14:textId="4447CBB0" w:rsidR="005B05A0" w:rsidRPr="00C0532F" w:rsidRDefault="005B05A0" w:rsidP="005B05A0">
      <w:pPr>
        <w:ind w:left="360" w:hanging="360"/>
        <w:jc w:val="both"/>
        <w:rPr>
          <w:b/>
          <w:bCs/>
        </w:rPr>
      </w:pPr>
      <w:r>
        <w:rPr>
          <w:b/>
          <w:sz w:val="24"/>
        </w:rPr>
        <w:lastRenderedPageBreak/>
        <w:t>HEALTH DAMAGE PREVENTION SECURITY SYSTEMS</w:t>
      </w:r>
    </w:p>
    <w:p w14:paraId="04B041E7" w14:textId="56DA6CD7" w:rsidR="005B05A0" w:rsidRPr="00C47150" w:rsidRDefault="005B05A0" w:rsidP="005B05A0">
      <w:pPr>
        <w:ind w:left="360" w:hanging="360"/>
        <w:jc w:val="both"/>
      </w:pPr>
      <w:r w:rsidRPr="00EC5E42">
        <w:rPr>
          <w:highlight w:val="yellow"/>
          <w:u w:val="single"/>
        </w:rPr>
        <w:t xml:space="preserve">AUTONOMOUS </w:t>
      </w:r>
      <w:r>
        <w:rPr>
          <w:highlight w:val="yellow"/>
          <w:u w:val="single"/>
        </w:rPr>
        <w:t>HEALTH</w:t>
      </w:r>
      <w:r w:rsidRPr="00EC5E42">
        <w:rPr>
          <w:highlight w:val="yellow"/>
          <w:u w:val="single"/>
        </w:rPr>
        <w:t xml:space="preserve"> DAMAG</w:t>
      </w:r>
      <w:r>
        <w:rPr>
          <w:highlight w:val="yellow"/>
          <w:u w:val="single"/>
        </w:rPr>
        <w:t>ING</w:t>
      </w:r>
      <w:r w:rsidRPr="00EC5E42">
        <w:rPr>
          <w:highlight w:val="yellow"/>
          <w:u w:val="single"/>
        </w:rPr>
        <w:t xml:space="preserve"> SYSTEM</w:t>
      </w:r>
      <w:r>
        <w:rPr>
          <w:highlight w:val="yellow"/>
          <w:u w:val="single"/>
        </w:rPr>
        <w:t xml:space="preserve"> RUNTIME</w:t>
      </w:r>
      <w:r w:rsidRPr="00EC5E42">
        <w:rPr>
          <w:highlight w:val="yellow"/>
          <w:u w:val="single"/>
        </w:rPr>
        <w:t xml:space="preserv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HEALTH</w:t>
      </w:r>
      <w:r w:rsidRPr="00EC5E42">
        <w:rPr>
          <w:b/>
          <w:bCs/>
          <w:color w:val="FF0000"/>
          <w:highlight w:val="yellow"/>
        </w:rPr>
        <w:t xml:space="preserve"> DAMAG</w:t>
      </w:r>
      <w:r>
        <w:rPr>
          <w:b/>
          <w:bCs/>
          <w:color w:val="FF0000"/>
          <w:highlight w:val="yellow"/>
        </w:rPr>
        <w:t>ING</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 xml:space="preserve">,                                                                             </w:t>
      </w:r>
      <w:r w:rsidRPr="005B05A0">
        <w:rPr>
          <w:b/>
          <w:bCs/>
          <w:color w:val="00B0F0"/>
          <w:highlight w:val="yellow"/>
        </w:rPr>
        <w:t>IMPLICITLY-EXPLICITLY GLOBALLY VIRULENTLY DEFINED</w:t>
      </w:r>
      <w:r w:rsidRPr="005B05A0">
        <w:rPr>
          <w:highlight w:val="yellow"/>
        </w:rPr>
        <w:t>.</w:t>
      </w:r>
    </w:p>
    <w:p w14:paraId="78DCEC25" w14:textId="6D93546A"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CAUSING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CAUSING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4E5C2E3E" w14:textId="7B429026" w:rsidR="005B05A0" w:rsidRPr="00EC5E42" w:rsidRDefault="005B05A0" w:rsidP="005B05A0">
      <w:pPr>
        <w:ind w:left="720" w:hanging="360"/>
        <w:jc w:val="both"/>
        <w:rPr>
          <w:i/>
          <w:iCs/>
        </w:rPr>
      </w:pPr>
      <w:r w:rsidRPr="00EC5E42">
        <w:rPr>
          <w:i/>
          <w:iCs/>
          <w:highlight w:val="yellow"/>
          <w:u w:val="single"/>
        </w:rPr>
        <w:t xml:space="preserve">AUTONOMOUS </w:t>
      </w:r>
      <w:r>
        <w:rPr>
          <w:i/>
          <w:iCs/>
          <w:highlight w:val="yellow"/>
          <w:u w:val="single"/>
        </w:rPr>
        <w:t>HEALTH</w:t>
      </w:r>
      <w:r w:rsidRPr="00EC5E42">
        <w:rPr>
          <w:i/>
          <w:iCs/>
          <w:highlight w:val="yellow"/>
          <w:u w:val="single"/>
        </w:rPr>
        <w:t xml:space="preserve"> DAMAGE ALLOWING SYSTEM RUNTIME PREVENTION SECURITY SYSTEMS</w:t>
      </w:r>
      <w:r w:rsidRPr="00EC5E42">
        <w:rPr>
          <w:i/>
          <w:iCs/>
          <w:highlight w:val="yellow"/>
        </w:rPr>
        <w:t xml:space="preserve"> (</w:t>
      </w:r>
      <w:r w:rsidRPr="00EC5E42">
        <w:rPr>
          <w:b/>
          <w:bCs/>
          <w:i/>
          <w:iCs/>
          <w:highlight w:val="yellow"/>
        </w:rPr>
        <w:t>2022</w:t>
      </w:r>
      <w:r w:rsidRPr="00EC5E42">
        <w:rPr>
          <w:i/>
          <w:iCs/>
          <w:highlight w:val="yellow"/>
        </w:rPr>
        <w:t xml:space="preserve">) – </w:t>
      </w:r>
      <w:r w:rsidRPr="00EC5E42">
        <w:rPr>
          <w:b/>
          <w:bCs/>
          <w:i/>
          <w:iCs/>
          <w:color w:val="7030A0"/>
          <w:highlight w:val="yellow"/>
        </w:rPr>
        <w:t>ENSURES</w:t>
      </w:r>
      <w:r w:rsidRPr="00EC5E42">
        <w:rPr>
          <w:b/>
          <w:bCs/>
          <w:i/>
          <w:iCs/>
          <w:highlight w:val="yellow"/>
        </w:rPr>
        <w:t xml:space="preserve"> </w:t>
      </w:r>
      <w:r w:rsidRPr="00EC5E42">
        <w:rPr>
          <w:b/>
          <w:bCs/>
          <w:i/>
          <w:iCs/>
          <w:color w:val="92D050"/>
          <w:highlight w:val="yellow"/>
        </w:rPr>
        <w:t>THAT</w:t>
      </w:r>
      <w:r w:rsidRPr="00EC5E42">
        <w:rPr>
          <w:i/>
          <w:iCs/>
          <w:highlight w:val="yellow"/>
        </w:rPr>
        <w:t xml:space="preserve"> </w:t>
      </w:r>
      <w:r w:rsidRPr="00EC5E42">
        <w:rPr>
          <w:b/>
          <w:bCs/>
          <w:i/>
          <w:iCs/>
          <w:color w:val="FF0000"/>
          <w:highlight w:val="yellow"/>
        </w:rPr>
        <w:t xml:space="preserve">ANY </w:t>
      </w:r>
      <w:r>
        <w:rPr>
          <w:b/>
          <w:bCs/>
          <w:i/>
          <w:iCs/>
          <w:color w:val="FF0000"/>
          <w:highlight w:val="yellow"/>
        </w:rPr>
        <w:t>HEALTH</w:t>
      </w:r>
      <w:r w:rsidRPr="00EC5E42">
        <w:rPr>
          <w:b/>
          <w:bCs/>
          <w:i/>
          <w:iCs/>
          <w:color w:val="FF0000"/>
          <w:highlight w:val="yellow"/>
        </w:rPr>
        <w:t xml:space="preserve"> DAMAGE ALLOWING SYSTEM</w:t>
      </w:r>
      <w:r w:rsidRPr="00EC5E42">
        <w:rPr>
          <w:i/>
          <w:iCs/>
          <w:highlight w:val="yellow"/>
        </w:rPr>
        <w:t xml:space="preserve"> </w:t>
      </w:r>
      <w:r w:rsidRPr="00EC5E42">
        <w:rPr>
          <w:b/>
          <w:bCs/>
          <w:i/>
          <w:iCs/>
          <w:color w:val="C00000"/>
          <w:highlight w:val="yellow"/>
        </w:rPr>
        <w:t>NEVER</w:t>
      </w:r>
      <w:r w:rsidRPr="00EC5E42">
        <w:rPr>
          <w:i/>
          <w:iCs/>
          <w:highlight w:val="yellow"/>
        </w:rPr>
        <w:t xml:space="preserve"> </w:t>
      </w:r>
      <w:r w:rsidRPr="00EC5E42">
        <w:rPr>
          <w:b/>
          <w:bCs/>
          <w:i/>
          <w:iCs/>
          <w:color w:val="7030A0"/>
          <w:highlight w:val="yellow"/>
        </w:rPr>
        <w:t>RUNS</w:t>
      </w:r>
      <w:r w:rsidRPr="00EC5E42">
        <w:rPr>
          <w:i/>
          <w:iCs/>
          <w:highlight w:val="yellow"/>
        </w:rPr>
        <w:t xml:space="preserve">,                                                                             </w:t>
      </w:r>
      <w:r w:rsidRPr="00EC5E42">
        <w:rPr>
          <w:b/>
          <w:bCs/>
          <w:i/>
          <w:iCs/>
          <w:color w:val="00B0F0"/>
          <w:highlight w:val="yellow"/>
        </w:rPr>
        <w:t>IMPLICITLY-EXPLICITLY GLOBALLY VIRULENTLY DEFINED</w:t>
      </w:r>
      <w:r w:rsidRPr="00EC5E42">
        <w:rPr>
          <w:i/>
          <w:iCs/>
          <w:highlight w:val="yellow"/>
        </w:rPr>
        <w:t>.</w:t>
      </w:r>
    </w:p>
    <w:p w14:paraId="18B4580C" w14:textId="6ECE3081" w:rsidR="00CF157A" w:rsidRPr="00C47150" w:rsidRDefault="00CF157A" w:rsidP="00644FD8">
      <w:pPr>
        <w:ind w:left="720" w:hanging="360"/>
        <w:jc w:val="both"/>
      </w:pPr>
      <w:r w:rsidRPr="00644FD8">
        <w:rPr>
          <w:highlight w:val="yellow"/>
          <w:u w:val="single"/>
        </w:rPr>
        <w:t>AUTONOMOUS MENTAL HEALTH DAMAG</w:t>
      </w:r>
      <w:r w:rsidR="005B05A0">
        <w:rPr>
          <w:highlight w:val="yellow"/>
          <w:u w:val="single"/>
        </w:rPr>
        <w:t>ING</w:t>
      </w:r>
      <w:r w:rsidRPr="00644FD8">
        <w:rPr>
          <w:highlight w:val="yellow"/>
          <w:u w:val="single"/>
        </w:rPr>
        <w:t xml:space="preserve"> SYSTEM</w:t>
      </w:r>
      <w:r w:rsidR="005B05A0">
        <w:rPr>
          <w:highlight w:val="yellow"/>
          <w:u w:val="single"/>
        </w:rPr>
        <w:t xml:space="preserve"> RUNTIME</w:t>
      </w:r>
      <w:r w:rsidRPr="00644FD8">
        <w:rPr>
          <w:highlight w:val="yellow"/>
          <w:u w:val="single"/>
        </w:rPr>
        <w:t xml:space="preserve"> PREVENTION SECURITY SYSTEMS</w:t>
      </w:r>
      <w:r w:rsidRPr="00644FD8">
        <w:rPr>
          <w:highlight w:val="yellow"/>
        </w:rPr>
        <w:t xml:space="preserve"> (</w:t>
      </w:r>
      <w:r w:rsidRPr="00644FD8">
        <w:rPr>
          <w:b/>
          <w:bCs/>
          <w:highlight w:val="yellow"/>
        </w:rPr>
        <w:t>2022</w:t>
      </w:r>
      <w:r w:rsidRPr="00644FD8">
        <w:rPr>
          <w:highlight w:val="yellow"/>
        </w:rPr>
        <w:t>) –</w:t>
      </w:r>
      <w:r w:rsidR="00CE476E"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Pr="00644FD8">
        <w:rPr>
          <w:highlight w:val="yellow"/>
        </w:rPr>
        <w:t xml:space="preserve"> </w:t>
      </w:r>
      <w:r w:rsidR="003E7FFC" w:rsidRPr="00644FD8">
        <w:rPr>
          <w:b/>
          <w:bCs/>
          <w:color w:val="FF0000"/>
          <w:highlight w:val="yellow"/>
        </w:rPr>
        <w:t xml:space="preserve">ANY </w:t>
      </w:r>
      <w:r w:rsidRPr="00644FD8">
        <w:rPr>
          <w:b/>
          <w:bCs/>
          <w:color w:val="FF0000"/>
          <w:highlight w:val="yellow"/>
        </w:rPr>
        <w:t xml:space="preserve">MENTAL HEALTH </w:t>
      </w:r>
      <w:r w:rsidR="003E7FFC" w:rsidRPr="00644FD8">
        <w:rPr>
          <w:b/>
          <w:bCs/>
          <w:color w:val="FF0000"/>
          <w:highlight w:val="yellow"/>
        </w:rPr>
        <w:t xml:space="preserve">DAMAGING </w:t>
      </w:r>
      <w:r w:rsidRPr="00644FD8">
        <w:rPr>
          <w:b/>
          <w:bCs/>
          <w:color w:val="FF0000"/>
          <w:highlight w:val="yellow"/>
        </w:rPr>
        <w:t>SYSTEM</w:t>
      </w:r>
      <w:r w:rsidRPr="00644FD8">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400959D6" w14:textId="1169EBAE" w:rsidR="005B05A0" w:rsidRPr="00C47150" w:rsidRDefault="005B05A0" w:rsidP="00644FD8">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CAUSING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CAUSING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41C8466D" w14:textId="232DFDF0" w:rsidR="005B05A0" w:rsidRPr="00C47150" w:rsidRDefault="005B05A0" w:rsidP="00644FD8">
      <w:pPr>
        <w:ind w:left="1080" w:hanging="360"/>
        <w:jc w:val="both"/>
      </w:pPr>
      <w:r w:rsidRPr="00EC5E42">
        <w:rPr>
          <w:highlight w:val="yellow"/>
          <w:u w:val="single"/>
        </w:rPr>
        <w:t xml:space="preserve">AUTONOMOUS </w:t>
      </w:r>
      <w:r>
        <w:rPr>
          <w:highlight w:val="yellow"/>
          <w:u w:val="single"/>
        </w:rPr>
        <w:t>MENTAL HEALTH DAMAGE</w:t>
      </w:r>
      <w:r w:rsidRPr="00EC5E42">
        <w:rPr>
          <w:highlight w:val="yellow"/>
          <w:u w:val="single"/>
        </w:rPr>
        <w:t xml:space="preserve"> ALLOWING SYSTEM RUNTIME PREVENTION SECURITY SYSTEMS</w:t>
      </w:r>
      <w:r w:rsidRPr="00EC5E42">
        <w:rPr>
          <w:highlight w:val="yellow"/>
        </w:rPr>
        <w:t xml:space="preserve"> (</w:t>
      </w:r>
      <w:r w:rsidRPr="00EC5E42">
        <w:rPr>
          <w:b/>
          <w:bCs/>
          <w:highlight w:val="yellow"/>
        </w:rPr>
        <w:t>2022</w:t>
      </w:r>
      <w:r w:rsidRPr="00EC5E42">
        <w:rPr>
          <w:highlight w:val="yellow"/>
        </w:rPr>
        <w:t xml:space="preserve">) – </w:t>
      </w:r>
      <w:r w:rsidRPr="00EC5E42">
        <w:rPr>
          <w:b/>
          <w:bCs/>
          <w:color w:val="7030A0"/>
          <w:highlight w:val="yellow"/>
        </w:rPr>
        <w:t>ENSURES</w:t>
      </w:r>
      <w:r w:rsidRPr="00EC5E42">
        <w:rPr>
          <w:b/>
          <w:bCs/>
          <w:highlight w:val="yellow"/>
        </w:rPr>
        <w:t xml:space="preserve"> </w:t>
      </w:r>
      <w:r w:rsidRPr="00EC5E42">
        <w:rPr>
          <w:b/>
          <w:bCs/>
          <w:color w:val="92D050"/>
          <w:highlight w:val="yellow"/>
        </w:rPr>
        <w:t>THAT</w:t>
      </w:r>
      <w:r w:rsidRPr="00EC5E42">
        <w:rPr>
          <w:highlight w:val="yellow"/>
        </w:rPr>
        <w:t xml:space="preserve"> </w:t>
      </w:r>
      <w:r w:rsidRPr="00EC5E42">
        <w:rPr>
          <w:b/>
          <w:bCs/>
          <w:color w:val="FF0000"/>
          <w:highlight w:val="yellow"/>
        </w:rPr>
        <w:t xml:space="preserve">ANY </w:t>
      </w:r>
      <w:r>
        <w:rPr>
          <w:b/>
          <w:bCs/>
          <w:color w:val="FF0000"/>
          <w:highlight w:val="yellow"/>
        </w:rPr>
        <w:t>MENTAL HEALTH DAMAGE</w:t>
      </w:r>
      <w:r w:rsidRPr="00EC5E42">
        <w:rPr>
          <w:b/>
          <w:bCs/>
          <w:color w:val="FF0000"/>
          <w:highlight w:val="yellow"/>
        </w:rPr>
        <w:t xml:space="preserve"> SYSTEM</w:t>
      </w:r>
      <w:r w:rsidRPr="00EC5E42">
        <w:rPr>
          <w:highlight w:val="yellow"/>
        </w:rPr>
        <w:t xml:space="preserve"> </w:t>
      </w:r>
      <w:r w:rsidRPr="005B05A0">
        <w:rPr>
          <w:b/>
          <w:bCs/>
          <w:color w:val="C00000"/>
          <w:highlight w:val="yellow"/>
        </w:rPr>
        <w:t>NEVER</w:t>
      </w:r>
      <w:r w:rsidRPr="005B05A0">
        <w:rPr>
          <w:highlight w:val="yellow"/>
        </w:rPr>
        <w:t xml:space="preserve"> </w:t>
      </w:r>
      <w:r w:rsidRPr="005B05A0">
        <w:rPr>
          <w:b/>
          <w:bCs/>
          <w:color w:val="7030A0"/>
          <w:highlight w:val="yellow"/>
        </w:rPr>
        <w:t>RUNS</w:t>
      </w:r>
      <w:r w:rsidRPr="005B05A0">
        <w:rPr>
          <w:highlight w:val="yellow"/>
        </w:rPr>
        <w:t>,</w:t>
      </w:r>
      <w:r>
        <w:rPr>
          <w:highlight w:val="yellow"/>
        </w:rPr>
        <w:t xml:space="preserve"> </w:t>
      </w:r>
      <w:r w:rsidRPr="005B05A0">
        <w:rPr>
          <w:b/>
          <w:bCs/>
          <w:color w:val="00B0F0"/>
          <w:highlight w:val="yellow"/>
        </w:rPr>
        <w:t>IMPLICITLY-EXPLICITLY GLOBALLY VIRULENTLY DEFINED</w:t>
      </w:r>
      <w:r w:rsidRPr="005B05A0">
        <w:rPr>
          <w:highlight w:val="yellow"/>
        </w:rPr>
        <w:t>.</w:t>
      </w:r>
    </w:p>
    <w:p w14:paraId="62BE4A5F" w14:textId="77777777" w:rsidR="005B05A0" w:rsidRDefault="005B05A0">
      <w:pPr>
        <w:rPr>
          <w:highlight w:val="yellow"/>
          <w:u w:val="single"/>
        </w:rPr>
      </w:pPr>
      <w:r>
        <w:rPr>
          <w:highlight w:val="yellow"/>
          <w:u w:val="single"/>
        </w:rPr>
        <w:br w:type="page"/>
      </w:r>
    </w:p>
    <w:p w14:paraId="59A287CB" w14:textId="39CCC8C7" w:rsidR="00CF157A" w:rsidRPr="00C47150" w:rsidRDefault="00CF157A" w:rsidP="00CF157A">
      <w:pPr>
        <w:ind w:left="360" w:hanging="360"/>
        <w:jc w:val="both"/>
      </w:pPr>
      <w:r w:rsidRPr="00644FD8">
        <w:rPr>
          <w:highlight w:val="yellow"/>
          <w:u w:val="single"/>
        </w:rPr>
        <w:lastRenderedPageBreak/>
        <w:t>AUTONOMOUS PERCEPTUAL THOUGHT DAMAGE PREVENTION SECURITY SYSTEMS</w:t>
      </w:r>
      <w:r w:rsidRPr="00644FD8">
        <w:rPr>
          <w:highlight w:val="yellow"/>
        </w:rPr>
        <w:t xml:space="preserve"> (</w:t>
      </w:r>
      <w:r w:rsidRPr="00644FD8">
        <w:rPr>
          <w:b/>
          <w:bCs/>
          <w:highlight w:val="yellow"/>
        </w:rPr>
        <w:t>2022</w:t>
      </w:r>
      <w:r w:rsidRPr="00644FD8">
        <w:rPr>
          <w:highlight w:val="yellow"/>
        </w:rPr>
        <w:t>) –</w:t>
      </w:r>
      <w:r w:rsidR="00CE476E"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Pr="00644FD8">
        <w:rPr>
          <w:highlight w:val="yellow"/>
        </w:rPr>
        <w:t xml:space="preserve"> </w:t>
      </w:r>
      <w:r w:rsidR="003E7FFC" w:rsidRPr="00644FD8">
        <w:rPr>
          <w:b/>
          <w:bCs/>
          <w:color w:val="FF0000"/>
          <w:highlight w:val="yellow"/>
        </w:rPr>
        <w:t xml:space="preserve">ANY </w:t>
      </w:r>
      <w:r w:rsidRPr="00644FD8">
        <w:rPr>
          <w:b/>
          <w:bCs/>
          <w:color w:val="FF0000"/>
          <w:highlight w:val="yellow"/>
        </w:rPr>
        <w:t xml:space="preserve">PERCEPTUAL THOUGHT </w:t>
      </w:r>
      <w:r w:rsidR="005B05A0" w:rsidRPr="00644FD8">
        <w:rPr>
          <w:b/>
          <w:bCs/>
          <w:color w:val="FF0000"/>
          <w:highlight w:val="yellow"/>
        </w:rPr>
        <w:t>DAMAGE</w:t>
      </w:r>
      <w:r w:rsidRPr="00644FD8">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OCCURS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DFBD163" w14:textId="7CBDA830" w:rsidR="005B05A0" w:rsidRPr="00C47150" w:rsidRDefault="00CF157A" w:rsidP="005B05A0">
      <w:pPr>
        <w:ind w:left="360" w:hanging="360"/>
        <w:jc w:val="both"/>
      </w:pPr>
      <w:r w:rsidRPr="00644FD8">
        <w:rPr>
          <w:highlight w:val="yellow"/>
          <w:u w:val="single"/>
        </w:rPr>
        <w:t xml:space="preserve">AUTONOMOUS THOUGHT DISORDER </w:t>
      </w:r>
      <w:r w:rsidR="00D67D1C" w:rsidRPr="00644FD8">
        <w:rPr>
          <w:highlight w:val="yellow"/>
          <w:u w:val="single"/>
        </w:rPr>
        <w:t xml:space="preserve">CAUSING </w:t>
      </w:r>
      <w:r w:rsidRPr="00644FD8">
        <w:rPr>
          <w:highlight w:val="yellow"/>
          <w:u w:val="single"/>
        </w:rPr>
        <w:t xml:space="preserve">SYSTEM </w:t>
      </w:r>
      <w:r w:rsidR="005B05A0" w:rsidRPr="00644FD8">
        <w:rPr>
          <w:highlight w:val="yellow"/>
          <w:u w:val="single"/>
        </w:rPr>
        <w:t xml:space="preserve">RUNTIME </w:t>
      </w:r>
      <w:r w:rsidRPr="00644FD8">
        <w:rPr>
          <w:highlight w:val="yellow"/>
          <w:u w:val="single"/>
        </w:rPr>
        <w:t>PREVENTION SECURITY SYSTEMS</w:t>
      </w:r>
      <w:r w:rsidRPr="00644FD8">
        <w:rPr>
          <w:highlight w:val="yellow"/>
        </w:rPr>
        <w:t xml:space="preserve"> (</w:t>
      </w:r>
      <w:r w:rsidRPr="00644FD8">
        <w:rPr>
          <w:b/>
          <w:bCs/>
          <w:highlight w:val="yellow"/>
        </w:rPr>
        <w:t>2022</w:t>
      </w:r>
      <w:r w:rsidRPr="00644FD8">
        <w:rPr>
          <w:highlight w:val="yellow"/>
        </w:rPr>
        <w:t>) –</w:t>
      </w:r>
      <w:r w:rsidR="00CE476E" w:rsidRPr="00644FD8">
        <w:rPr>
          <w:highlight w:val="yellow"/>
        </w:rPr>
        <w:t xml:space="preserve">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Pr="00644FD8">
        <w:rPr>
          <w:highlight w:val="yellow"/>
        </w:rPr>
        <w:t xml:space="preserve"> </w:t>
      </w:r>
      <w:r w:rsidR="003E7FFC" w:rsidRPr="00644FD8">
        <w:rPr>
          <w:b/>
          <w:bCs/>
          <w:color w:val="FF0000"/>
          <w:highlight w:val="yellow"/>
        </w:rPr>
        <w:t xml:space="preserve">ANY </w:t>
      </w:r>
      <w:r w:rsidRPr="00644FD8">
        <w:rPr>
          <w:b/>
          <w:bCs/>
          <w:color w:val="FF0000"/>
          <w:highlight w:val="yellow"/>
        </w:rPr>
        <w:t xml:space="preserve">THOUGHT DISORDER </w:t>
      </w:r>
      <w:r w:rsidR="00D67D1C" w:rsidRPr="00644FD8">
        <w:rPr>
          <w:b/>
          <w:bCs/>
          <w:color w:val="FF0000"/>
          <w:highlight w:val="yellow"/>
        </w:rPr>
        <w:t xml:space="preserve">CAUSING </w:t>
      </w:r>
      <w:r w:rsidRPr="00644FD8">
        <w:rPr>
          <w:b/>
          <w:bCs/>
          <w:color w:val="FF0000"/>
          <w:highlight w:val="yellow"/>
        </w:rPr>
        <w:t>SYSTEM</w:t>
      </w:r>
      <w:r w:rsidR="003E7FFC" w:rsidRPr="00644FD8">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776FCC81" w14:textId="77777777" w:rsidR="005B05A0" w:rsidRPr="00C47150" w:rsidRDefault="00D67D1C" w:rsidP="005B05A0">
      <w:pPr>
        <w:ind w:left="360" w:hanging="360"/>
        <w:jc w:val="both"/>
      </w:pPr>
      <w:r w:rsidRPr="00644FD8">
        <w:rPr>
          <w:highlight w:val="yellow"/>
          <w:u w:val="single"/>
        </w:rPr>
        <w:t xml:space="preserve">AUTONOMOUS THOUGHT DISORDER ALLOWING SYSTEM </w:t>
      </w:r>
      <w:r w:rsidR="005B05A0" w:rsidRPr="00644FD8">
        <w:rPr>
          <w:highlight w:val="yellow"/>
          <w:u w:val="single"/>
        </w:rPr>
        <w:t xml:space="preserve">RUNTIME </w:t>
      </w:r>
      <w:r w:rsidRPr="00644FD8">
        <w:rPr>
          <w:highlight w:val="yellow"/>
          <w:u w:val="single"/>
        </w:rPr>
        <w:t>PREVENTION SECURITY SYSTEMS</w:t>
      </w:r>
      <w:r w:rsidRPr="00644FD8">
        <w:rPr>
          <w:highlight w:val="yellow"/>
        </w:rPr>
        <w:t xml:space="preserve"> (</w:t>
      </w:r>
      <w:r w:rsidRPr="00644FD8">
        <w:rPr>
          <w:b/>
          <w:bCs/>
          <w:highlight w:val="yellow"/>
        </w:rPr>
        <w:t>2022</w:t>
      </w:r>
      <w:r w:rsidRPr="00644FD8">
        <w:rPr>
          <w:highlight w:val="yellow"/>
        </w:rPr>
        <w:t xml:space="preserve">) – </w:t>
      </w:r>
      <w:r w:rsidR="00835EB0" w:rsidRPr="00644FD8">
        <w:rPr>
          <w:b/>
          <w:bCs/>
          <w:color w:val="7030A0"/>
          <w:highlight w:val="yellow"/>
        </w:rPr>
        <w:t>ENSURES</w:t>
      </w:r>
      <w:r w:rsidR="00835EB0" w:rsidRPr="00644FD8">
        <w:rPr>
          <w:b/>
          <w:bCs/>
          <w:highlight w:val="yellow"/>
        </w:rPr>
        <w:t xml:space="preserve"> </w:t>
      </w:r>
      <w:r w:rsidR="00835EB0" w:rsidRPr="00644FD8">
        <w:rPr>
          <w:b/>
          <w:bCs/>
          <w:color w:val="92D050"/>
          <w:highlight w:val="yellow"/>
        </w:rPr>
        <w:t>THAT</w:t>
      </w:r>
      <w:r w:rsidRPr="00644FD8">
        <w:rPr>
          <w:highlight w:val="yellow"/>
        </w:rPr>
        <w:t xml:space="preserve"> </w:t>
      </w:r>
      <w:r w:rsidRPr="00644FD8">
        <w:rPr>
          <w:b/>
          <w:bCs/>
          <w:color w:val="FF0000"/>
          <w:highlight w:val="yellow"/>
        </w:rPr>
        <w:t>ANY THOUGHT DISORDER ALLOWING SYSTEM</w:t>
      </w:r>
      <w:r w:rsidRPr="00644FD8">
        <w:rPr>
          <w:highlight w:val="yellow"/>
        </w:rPr>
        <w:t xml:space="preserve"> </w:t>
      </w:r>
      <w:r w:rsidR="005B05A0" w:rsidRPr="005B05A0">
        <w:rPr>
          <w:b/>
          <w:bCs/>
          <w:color w:val="C00000"/>
          <w:highlight w:val="yellow"/>
        </w:rPr>
        <w:t>NEVER</w:t>
      </w:r>
      <w:r w:rsidR="005B05A0" w:rsidRPr="005B05A0">
        <w:rPr>
          <w:highlight w:val="yellow"/>
        </w:rPr>
        <w:t xml:space="preserve"> </w:t>
      </w:r>
      <w:r w:rsidR="005B05A0" w:rsidRPr="005B05A0">
        <w:rPr>
          <w:b/>
          <w:bCs/>
          <w:color w:val="7030A0"/>
          <w:highlight w:val="yellow"/>
        </w:rPr>
        <w:t>RUNS</w:t>
      </w:r>
      <w:r w:rsidR="005B05A0" w:rsidRPr="005B05A0">
        <w:rPr>
          <w:highlight w:val="yellow"/>
        </w:rPr>
        <w:t xml:space="preserve">,                                                                             </w:t>
      </w:r>
      <w:r w:rsidR="005B05A0" w:rsidRPr="005B05A0">
        <w:rPr>
          <w:b/>
          <w:bCs/>
          <w:color w:val="00B0F0"/>
          <w:highlight w:val="yellow"/>
        </w:rPr>
        <w:t>IMPLICITLY-EXPLICITLY GLOBALLY VIRULENTLY DEFINED</w:t>
      </w:r>
      <w:r w:rsidR="005B05A0" w:rsidRPr="005B05A0">
        <w:rPr>
          <w:highlight w:val="yellow"/>
        </w:rPr>
        <w:t>.</w:t>
      </w:r>
    </w:p>
    <w:p w14:paraId="25C27002" w14:textId="11CFFC87" w:rsidR="00CF157A" w:rsidRDefault="00CF157A" w:rsidP="00CF157A">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EYE DAMAGING SYSTEMS</w:t>
      </w:r>
      <w:r w:rsidR="003E7FFC">
        <w:t xml:space="preserve"> </w:t>
      </w:r>
      <w:r w:rsidR="003E7FFC" w:rsidRPr="008E27B7">
        <w:rPr>
          <w:b/>
          <w:bCs/>
          <w:color w:val="C00000"/>
        </w:rPr>
        <w:t>NEVER RUNS</w:t>
      </w:r>
      <w:r w:rsidR="003E7FFC">
        <w:t xml:space="preserve">, </w:t>
      </w:r>
      <w:r w:rsidR="003E7FFC" w:rsidRPr="00F850AF">
        <w:rPr>
          <w:b/>
          <w:bCs/>
          <w:color w:val="00B0F0"/>
        </w:rPr>
        <w:t>IMPLICITLY-EXPLICITLY DEFINED</w:t>
      </w:r>
      <w:r w:rsidR="003E7FFC">
        <w:t>.</w:t>
      </w:r>
    </w:p>
    <w:p w14:paraId="5B83A790" w14:textId="04B4361C" w:rsidR="00CE476E" w:rsidRDefault="00CE476E">
      <w:pPr>
        <w:rPr>
          <w:u w:val="single"/>
        </w:rPr>
      </w:pPr>
      <w:r>
        <w:rPr>
          <w:u w:val="single"/>
        </w:rPr>
        <w:br w:type="page"/>
      </w:r>
    </w:p>
    <w:p w14:paraId="547AC34D" w14:textId="404639D7" w:rsidR="00CF157A" w:rsidRPr="00C0532F" w:rsidRDefault="00CF157A" w:rsidP="00644FD8">
      <w:pPr>
        <w:rPr>
          <w:b/>
          <w:bCs/>
        </w:rPr>
      </w:pPr>
      <w:r>
        <w:rPr>
          <w:b/>
          <w:sz w:val="24"/>
        </w:rPr>
        <w:lastRenderedPageBreak/>
        <w:t>BAD SMELL DAMAGE PREVENTION SECURITY SYSTEMS</w:t>
      </w:r>
    </w:p>
    <w:p w14:paraId="58C3B701" w14:textId="1FD90D10"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rsidRPr="00180F4B">
        <w:t xml:space="preserve"> </w:t>
      </w:r>
      <w:r w:rsidR="008671BF">
        <w:t xml:space="preserve">         </w:t>
      </w:r>
      <w:r w:rsidR="008671BF" w:rsidRPr="008671BF">
        <w:rPr>
          <w:b/>
          <w:bCs/>
          <w:color w:val="FF0000"/>
        </w:rPr>
        <w:t xml:space="preserve">ANY </w:t>
      </w:r>
      <w:r w:rsidRPr="008671BF">
        <w:rPr>
          <w:b/>
          <w:bCs/>
          <w:color w:val="FF0000"/>
        </w:rPr>
        <w:t>SMELLSENSE MISUSE</w:t>
      </w:r>
      <w:r>
        <w:t xml:space="preserve"> </w:t>
      </w:r>
      <w:r w:rsidR="008671BF" w:rsidRPr="008671BF">
        <w:rPr>
          <w:b/>
          <w:bCs/>
          <w:color w:val="92D050"/>
        </w:rPr>
        <w:t>NEVER OCCURS</w:t>
      </w:r>
      <w:r>
        <w:t xml:space="preserve">, </w:t>
      </w:r>
      <w:r w:rsidRPr="008671BF">
        <w:rPr>
          <w:b/>
          <w:bCs/>
          <w:color w:val="00B0F0"/>
        </w:rPr>
        <w:t>IMPLICITLY</w:t>
      </w:r>
      <w:r w:rsidR="007F1D3E" w:rsidRPr="008671BF">
        <w:rPr>
          <w:b/>
          <w:bCs/>
          <w:color w:val="00B0F0"/>
        </w:rPr>
        <w:t>-EXPLICITLY</w:t>
      </w:r>
      <w:r w:rsidRPr="008671BF">
        <w:rPr>
          <w:b/>
          <w:bCs/>
          <w:color w:val="00B0F0"/>
        </w:rPr>
        <w:t xml:space="preserve"> DEFINED</w:t>
      </w:r>
      <w:r w:rsidRPr="00FF513F">
        <w:t>.</w:t>
      </w:r>
    </w:p>
    <w:p w14:paraId="6B3D1CD9" w14:textId="0B182C2F" w:rsidR="00CF157A" w:rsidRDefault="00CF157A" w:rsidP="00CF157A">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BODY ODOR</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2288A31A" w14:textId="427A816C" w:rsidR="00CF157A" w:rsidRDefault="00CF157A" w:rsidP="00CF157A">
      <w:pPr>
        <w:ind w:left="360" w:hanging="360"/>
        <w:jc w:val="both"/>
      </w:pPr>
      <w:r>
        <w:rPr>
          <w:u w:val="single"/>
        </w:rPr>
        <w:t>AUTONOMOUS FART PREVENTION SECURITY SYSTEMS</w:t>
      </w:r>
      <w:r w:rsidRPr="007F19BC">
        <w:t xml:space="preserve"> (</w:t>
      </w:r>
      <w:r w:rsidRPr="007F19BC">
        <w:rPr>
          <w:b/>
          <w:bCs/>
        </w:rPr>
        <w:t>2022</w:t>
      </w:r>
      <w:r w:rsidRPr="007F19BC">
        <w:t>)</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008671BF">
        <w:t xml:space="preserve"> </w:t>
      </w:r>
      <w:r w:rsidR="008671BF" w:rsidRPr="008671BF">
        <w:rPr>
          <w:b/>
          <w:bCs/>
          <w:color w:val="FF0000"/>
        </w:rPr>
        <w:t xml:space="preserve">ANY </w:t>
      </w:r>
      <w:r w:rsidRPr="008671BF">
        <w:rPr>
          <w:b/>
          <w:bCs/>
          <w:color w:val="FF0000"/>
        </w:rPr>
        <w:t>FART</w:t>
      </w:r>
      <w:r>
        <w:t xml:space="preserve"> </w:t>
      </w:r>
      <w:r w:rsidR="008671BF" w:rsidRPr="008671BF">
        <w:rPr>
          <w:b/>
          <w:bCs/>
          <w:color w:val="92D050"/>
        </w:rPr>
        <w:t>NEVER OCCURS</w:t>
      </w:r>
      <w:r w:rsidR="007F1D3E">
        <w:t xml:space="preserve">, </w:t>
      </w:r>
      <w:r w:rsidR="007F1D3E" w:rsidRPr="00F850AF">
        <w:rPr>
          <w:b/>
          <w:bCs/>
          <w:color w:val="00B0F0"/>
        </w:rPr>
        <w:t>IMPLICITLY-EXPLICITLY DEFINED</w:t>
      </w:r>
      <w:r w:rsidR="007F1D3E" w:rsidRPr="00FF513F">
        <w:t>.</w:t>
      </w:r>
    </w:p>
    <w:p w14:paraId="3D966FFE" w14:textId="51EC770F" w:rsidR="007F1D3E" w:rsidRDefault="007F1D3E" w:rsidP="007F1D3E">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rPr>
          <w:b/>
          <w:bCs/>
          <w:color w:val="92D050"/>
        </w:rPr>
        <w:t xml:space="preserve"> </w:t>
      </w:r>
      <w:r w:rsidR="008671BF" w:rsidRPr="008671BF">
        <w:rPr>
          <w:b/>
          <w:bCs/>
          <w:color w:val="FF0000"/>
        </w:rPr>
        <w:t>ANY BAD</w:t>
      </w:r>
      <w:r w:rsidRPr="008671BF">
        <w:rPr>
          <w:b/>
          <w:bCs/>
          <w:color w:val="FF0000"/>
        </w:rPr>
        <w:t xml:space="preserve"> </w:t>
      </w:r>
      <w:r w:rsidR="008671BF" w:rsidRPr="008671BF">
        <w:rPr>
          <w:b/>
          <w:bCs/>
          <w:color w:val="FF0000"/>
        </w:rPr>
        <w:t>SMELL</w:t>
      </w:r>
      <w:r>
        <w:t xml:space="preserve"> </w:t>
      </w:r>
      <w:r w:rsidR="008671BF" w:rsidRPr="008671BF">
        <w:rPr>
          <w:b/>
          <w:bCs/>
          <w:color w:val="92D050"/>
        </w:rPr>
        <w:t>IS</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CONDUCTED</w:t>
      </w:r>
      <w:r>
        <w:t xml:space="preserve">, </w:t>
      </w:r>
      <w:r w:rsidR="008671BF" w:rsidRPr="008671BF">
        <w:rPr>
          <w:b/>
          <w:bCs/>
          <w:color w:val="92D050"/>
        </w:rPr>
        <w:t>INCLUDING</w:t>
      </w:r>
      <w:r w:rsidRPr="008671BF">
        <w:rPr>
          <w:b/>
          <w:bCs/>
          <w:color w:val="92D050"/>
        </w:rPr>
        <w:t xml:space="preserve"> </w:t>
      </w:r>
      <w:r w:rsidR="008671BF" w:rsidRPr="008671BF">
        <w:rPr>
          <w:b/>
          <w:bCs/>
          <w:color w:val="92D050"/>
        </w:rPr>
        <w:t>THROUGH</w:t>
      </w:r>
      <w:r w:rsidR="008671BF">
        <w:t xml:space="preserve"> </w:t>
      </w:r>
      <w:r w:rsidR="008671BF" w:rsidRPr="008671BF">
        <w:rPr>
          <w:b/>
          <w:bCs/>
          <w:color w:val="FF0000"/>
        </w:rPr>
        <w:t>ANY USE OF</w:t>
      </w:r>
      <w:r w:rsidRPr="008671BF">
        <w:rPr>
          <w:b/>
          <w:bCs/>
          <w:color w:val="FF0000"/>
        </w:rPr>
        <w:t xml:space="preserve"> </w:t>
      </w:r>
      <w:r w:rsidR="008671BF" w:rsidRPr="008671BF">
        <w:rPr>
          <w:b/>
          <w:bCs/>
          <w:color w:val="FF0000"/>
        </w:rPr>
        <w:t>MIND CONTROL</w:t>
      </w:r>
      <w:r w:rsidRPr="008671BF">
        <w:rPr>
          <w:b/>
          <w:bCs/>
          <w:color w:val="FF0000"/>
        </w:rPr>
        <w:t xml:space="preserve"> </w:t>
      </w:r>
      <w:r w:rsidR="008671BF" w:rsidRPr="008671BF">
        <w:rPr>
          <w:b/>
          <w:bCs/>
          <w:color w:val="FF0000"/>
        </w:rPr>
        <w:t>SATELLITE</w:t>
      </w:r>
      <w:r w:rsidRPr="008671BF">
        <w:rPr>
          <w:b/>
          <w:bCs/>
          <w:color w:val="FF0000"/>
        </w:rPr>
        <w:t xml:space="preserve"> </w:t>
      </w:r>
      <w:r w:rsidR="008671BF" w:rsidRPr="008671BF">
        <w:rPr>
          <w:b/>
          <w:bCs/>
          <w:color w:val="FF0000"/>
        </w:rPr>
        <w:t>WEAPONS</w:t>
      </w:r>
      <w:r>
        <w:t xml:space="preserve">, </w:t>
      </w:r>
      <w:r w:rsidR="008671BF" w:rsidRPr="008671BF">
        <w:rPr>
          <w:b/>
          <w:bCs/>
          <w:color w:val="92D050"/>
        </w:rPr>
        <w:t>INCLUDING</w:t>
      </w:r>
      <w:r>
        <w:t xml:space="preserve">, </w:t>
      </w:r>
      <w:r w:rsidR="008671BF" w:rsidRPr="008671BF">
        <w:rPr>
          <w:b/>
          <w:bCs/>
          <w:color w:val="92D050"/>
        </w:rPr>
        <w:t>HOWEVER</w:t>
      </w:r>
      <w:r w:rsidRPr="008671BF">
        <w:rPr>
          <w:b/>
          <w:bCs/>
          <w:color w:val="92D050"/>
        </w:rPr>
        <w:t xml:space="preserve"> </w:t>
      </w:r>
      <w:r w:rsidR="008671BF" w:rsidRPr="008671BF">
        <w:rPr>
          <w:b/>
          <w:bCs/>
          <w:color w:val="92D050"/>
        </w:rPr>
        <w:t>NOT</w:t>
      </w:r>
      <w:r w:rsidRPr="008671BF">
        <w:rPr>
          <w:b/>
          <w:bCs/>
          <w:color w:val="92D050"/>
        </w:rPr>
        <w:t xml:space="preserve"> </w:t>
      </w:r>
      <w:r w:rsidR="008671BF" w:rsidRPr="008671BF">
        <w:rPr>
          <w:b/>
          <w:bCs/>
          <w:color w:val="92D050"/>
        </w:rPr>
        <w:t>LIMITED</w:t>
      </w:r>
      <w:r w:rsidRPr="008671BF">
        <w:rPr>
          <w:b/>
          <w:bCs/>
          <w:color w:val="92D050"/>
        </w:rPr>
        <w:t xml:space="preserve"> </w:t>
      </w:r>
      <w:r w:rsidR="008671BF" w:rsidRPr="008671BF">
        <w:rPr>
          <w:b/>
          <w:bCs/>
          <w:color w:val="92D050"/>
        </w:rPr>
        <w:t>TO</w:t>
      </w:r>
      <w:r>
        <w:t xml:space="preserve"> </w:t>
      </w:r>
      <w:r w:rsidR="008671BF" w:rsidRPr="008671BF">
        <w:rPr>
          <w:b/>
          <w:bCs/>
          <w:color w:val="FF0000"/>
        </w:rPr>
        <w:t>OPTOGENETICS</w:t>
      </w:r>
      <w:r w:rsidRPr="008671BF">
        <w:rPr>
          <w:b/>
          <w:bCs/>
          <w:color w:val="FF0000"/>
        </w:rPr>
        <w:t xml:space="preserve"> </w:t>
      </w:r>
      <w:r w:rsidR="008671BF" w:rsidRPr="008671BF">
        <w:rPr>
          <w:b/>
          <w:bCs/>
          <w:color w:val="FF0000"/>
        </w:rPr>
        <w:t>IN</w:t>
      </w:r>
      <w:r w:rsidRPr="008671BF">
        <w:rPr>
          <w:b/>
          <w:bCs/>
          <w:color w:val="FF0000"/>
        </w:rPr>
        <w:t xml:space="preserve"> </w:t>
      </w:r>
      <w:r w:rsidR="008671BF" w:rsidRPr="008671BF">
        <w:rPr>
          <w:b/>
          <w:bCs/>
          <w:color w:val="FF0000"/>
        </w:rPr>
        <w:t>TYPE</w:t>
      </w:r>
      <w:r w:rsidR="008671BF">
        <w:t xml:space="preserve">, </w:t>
      </w:r>
      <w:r w:rsidR="008671BF" w:rsidRPr="00F850AF">
        <w:rPr>
          <w:b/>
          <w:bCs/>
          <w:color w:val="00B0F0"/>
        </w:rPr>
        <w:t>IMPLICITLY-EXPLICITLY DEFINED</w:t>
      </w:r>
      <w:r w:rsidR="008671BF" w:rsidRPr="00FF513F">
        <w:t>.</w:t>
      </w:r>
    </w:p>
    <w:p w14:paraId="7C0046BF" w14:textId="77777777" w:rsidR="00CF157A" w:rsidRDefault="00CF157A" w:rsidP="00AC0776">
      <w:pPr>
        <w:ind w:left="360" w:hanging="360"/>
        <w:jc w:val="both"/>
      </w:pPr>
    </w:p>
    <w:p w14:paraId="3E6F5C1B" w14:textId="77777777" w:rsidR="00CF157A" w:rsidRDefault="00CF157A">
      <w:pPr>
        <w:rPr>
          <w:u w:val="single"/>
        </w:rPr>
      </w:pPr>
      <w:r>
        <w:rPr>
          <w:u w:val="single"/>
        </w:rPr>
        <w:br w:type="page"/>
      </w:r>
    </w:p>
    <w:p w14:paraId="67187D1A" w14:textId="7D8EE77C" w:rsidR="00CF157A" w:rsidRPr="00C0532F" w:rsidRDefault="00CF157A" w:rsidP="00CF157A">
      <w:pPr>
        <w:ind w:left="360" w:hanging="360"/>
        <w:jc w:val="both"/>
        <w:rPr>
          <w:b/>
          <w:bCs/>
        </w:rPr>
      </w:pPr>
      <w:r>
        <w:rPr>
          <w:b/>
          <w:sz w:val="24"/>
        </w:rPr>
        <w:lastRenderedPageBreak/>
        <w:t>DAMAGE PREVENTION SECURITY SYSTEMS</w:t>
      </w:r>
    </w:p>
    <w:p w14:paraId="397D728E" w14:textId="20F3902B" w:rsidR="00D172F6" w:rsidRPr="00C47150" w:rsidRDefault="00D172F6" w:rsidP="00D172F6">
      <w:pPr>
        <w:ind w:left="360" w:hanging="360"/>
        <w:jc w:val="both"/>
      </w:pPr>
      <w:r w:rsidRPr="00C47150">
        <w:rPr>
          <w:u w:val="single"/>
        </w:rPr>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CE476E">
        <w:t xml:space="preserve">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742F9CDE"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16EDE89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48A9357A" w:rsidR="00892E66" w:rsidRPr="00180F4B" w:rsidRDefault="00892E66" w:rsidP="00510593">
      <w:pPr>
        <w:ind w:left="360" w:hanging="360"/>
        <w:jc w:val="both"/>
      </w:pPr>
      <w:r w:rsidRPr="00892E66">
        <w:rPr>
          <w:u w:val="single"/>
        </w:rPr>
        <w:lastRenderedPageBreak/>
        <w:t>AUTONOMOUS SENSUALINT SECURITY SYSTEMS</w:t>
      </w:r>
      <w:r w:rsidRPr="00892E66">
        <w:t xml:space="preserve"> (</w:t>
      </w:r>
      <w:r w:rsidRPr="00892E66">
        <w:rPr>
          <w:b/>
          <w:bCs/>
        </w:rPr>
        <w:t>2022</w:t>
      </w:r>
      <w:r w:rsidRPr="00892E66">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892E66">
        <w:t xml:space="preserve">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5B54E74C"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anything relating to any personal relationship does not negatively affect any security of any system, and that any security of any system does not negatively affect any personal relationship.</w:t>
      </w:r>
    </w:p>
    <w:p w14:paraId="4915CB73" w14:textId="3028C3A4" w:rsidR="00F156E6" w:rsidRDefault="00F156E6" w:rsidP="00F156E6">
      <w:pPr>
        <w:ind w:left="360" w:hanging="360"/>
        <w:jc w:val="both"/>
      </w:pPr>
      <w:r>
        <w:rPr>
          <w:u w:val="single"/>
        </w:rPr>
        <w:t>AUTONOMOUS INVESTIGATIONS CLOSURE SYSTEMS SECURITY</w:t>
      </w:r>
      <w:r>
        <w:t xml:space="preserve"> (</w:t>
      </w:r>
      <w:r w:rsidRPr="00151BFC">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investigations that are erroneous are closed out, automatically, to ensure the privacy of </w:t>
      </w:r>
      <w:r w:rsidR="00FE5858">
        <w:t>everyone</w:t>
      </w:r>
      <w:r>
        <w:t>.</w:t>
      </w:r>
    </w:p>
    <w:p w14:paraId="642ADC42" w14:textId="30441711"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F156E6" w:rsidRPr="00442D30">
        <w:t xml:space="preserve">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lastRenderedPageBreak/>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0EBE263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775C1131"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00510593">
        <w:t xml:space="preserve">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55A10F09"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41C3D169"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1E090ACC" w:rsidR="009C5A96" w:rsidRDefault="009C5A96" w:rsidP="009C5A96">
      <w:pPr>
        <w:ind w:left="360" w:hanging="360"/>
        <w:jc w:val="both"/>
      </w:pPr>
      <w:commentRangeStart w:id="44"/>
      <w:r w:rsidRPr="00AA7DB6">
        <w:rPr>
          <w:u w:val="single"/>
        </w:rPr>
        <w:t>AUTONOMOUS MENTAL HEALTH DAMAGE PREVENTION SYSTEMS</w:t>
      </w:r>
      <w:r w:rsidRPr="00EE3F5B">
        <w:t xml:space="preserve"> (</w:t>
      </w:r>
      <w:r w:rsidRPr="00EE3F5B">
        <w:rPr>
          <w:b/>
          <w:bCs/>
        </w:rPr>
        <w:t>2022</w:t>
      </w:r>
      <w:r w:rsidRPr="00EE3F5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EE3F5B">
        <w:t xml:space="preserve">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4"/>
      <w:r w:rsidR="00B24CF4" w:rsidRPr="006670CE">
        <w:rPr>
          <w:rStyle w:val="CommentReference"/>
        </w:rPr>
        <w:commentReference w:id="44"/>
      </w:r>
    </w:p>
    <w:p w14:paraId="430793E5" w14:textId="269EC7F2" w:rsidR="001037A8" w:rsidRPr="006670CE" w:rsidRDefault="00853D71" w:rsidP="001037A8">
      <w:pPr>
        <w:ind w:left="360" w:hanging="360"/>
        <w:jc w:val="both"/>
      </w:pPr>
      <w:commentRangeStart w:id="4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F8033F">
        <w:t xml:space="preserve">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5"/>
      <w:r w:rsidR="001037A8" w:rsidRPr="006670CE">
        <w:rPr>
          <w:rStyle w:val="CommentReference"/>
        </w:rPr>
        <w:commentReference w:id="45"/>
      </w:r>
    </w:p>
    <w:p w14:paraId="1FF3DBCC" w14:textId="0DFEF651" w:rsidR="00853D71" w:rsidRPr="006670CE" w:rsidRDefault="00853D71" w:rsidP="009C5A96">
      <w:pPr>
        <w:ind w:left="360" w:hanging="360"/>
        <w:jc w:val="both"/>
      </w:pPr>
      <w:commentRangeStart w:id="4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6602FC">
        <w:t xml:space="preserve">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6"/>
      <w:r w:rsidR="001037A8" w:rsidRPr="006670CE">
        <w:rPr>
          <w:rStyle w:val="CommentReference"/>
        </w:rPr>
        <w:commentReference w:id="46"/>
      </w:r>
    </w:p>
    <w:p w14:paraId="7BC9A47F" w14:textId="745F0D88" w:rsidR="000C1682" w:rsidRDefault="000C1682" w:rsidP="000C1682">
      <w:pPr>
        <w:ind w:left="360" w:hanging="360"/>
        <w:jc w:val="both"/>
      </w:pPr>
      <w:commentRangeStart w:id="4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0229F9">
        <w:t>damages are not caused to the brain, and that mind control does not damage how the brain works, normally</w:t>
      </w:r>
      <w:r w:rsidRPr="006602FC">
        <w:t>.</w:t>
      </w:r>
      <w:commentRangeEnd w:id="47"/>
      <w:r w:rsidR="00506E87">
        <w:rPr>
          <w:rStyle w:val="CommentReference"/>
        </w:rPr>
        <w:commentReference w:id="47"/>
      </w:r>
    </w:p>
    <w:p w14:paraId="1CBA87EF" w14:textId="54C172BE" w:rsidR="000C1682" w:rsidRDefault="000C1682" w:rsidP="000229F9">
      <w:pPr>
        <w:ind w:left="720" w:hanging="360"/>
        <w:jc w:val="both"/>
      </w:pPr>
      <w:commentRangeStart w:id="4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mental concentration is not altered by mind control </w:t>
      </w:r>
      <w:r w:rsidR="00B03A79">
        <w:t>technology and</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concentration always works properly</w:t>
      </w:r>
      <w:r w:rsidRPr="006602FC">
        <w:t>.</w:t>
      </w:r>
      <w:commentRangeEnd w:id="48"/>
      <w:r w:rsidR="00B24CF4">
        <w:rPr>
          <w:rStyle w:val="CommentReference"/>
        </w:rPr>
        <w:commentReference w:id="48"/>
      </w:r>
    </w:p>
    <w:p w14:paraId="0B910FB8" w14:textId="40521584" w:rsidR="00F7149B" w:rsidRDefault="00F7149B" w:rsidP="00F7149B">
      <w:pPr>
        <w:ind w:left="720" w:hanging="360"/>
        <w:jc w:val="both"/>
      </w:pPr>
      <w:commentRangeStart w:id="49"/>
      <w:r>
        <w:rPr>
          <w:u w:val="single"/>
        </w:rPr>
        <w:lastRenderedPageBreak/>
        <w:t>AUTONOMOUS MASOCHISM PREVENTION SECURITY SYSTEMS</w:t>
      </w:r>
      <w:r w:rsidRPr="00400C4F">
        <w:t xml:space="preserve"> (</w:t>
      </w:r>
      <w:r w:rsidRPr="00400C4F">
        <w:rPr>
          <w:b/>
          <w:bCs/>
        </w:rPr>
        <w:t>2022</w:t>
      </w:r>
      <w:r w:rsidRPr="00400C4F">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Pr>
          <w:b/>
          <w:bCs/>
        </w:rPr>
        <w:t>MASOCHISM</w:t>
      </w:r>
      <w:r>
        <w:t xml:space="preserve"> does not occur, including that others do not inflict pain on anyone for their own sexual desires, or, that others claim that the pain they inflict upon others, including anyone, are sexually arousing to anyone, including using radio frequency space weapons or laser space weapons, including mind control in type</w:t>
      </w:r>
      <w:r w:rsidR="00804069">
        <w:t>, by banning the activities in firmware, and future hardware, and by removing any software or any commands in any software by editing its source code and recompiling it</w:t>
      </w:r>
      <w:r w:rsidR="00D741C7">
        <w:t xml:space="preserve">, </w:t>
      </w:r>
      <w:r w:rsidR="00D741C7" w:rsidRPr="00F850AF">
        <w:rPr>
          <w:b/>
          <w:bCs/>
          <w:color w:val="00B0F0"/>
        </w:rPr>
        <w:t>IMPLICITLY-EXPLICITLY DEFINED</w:t>
      </w:r>
      <w:r w:rsidR="00D741C7">
        <w:t>.</w:t>
      </w:r>
      <w:commentRangeEnd w:id="49"/>
      <w:r>
        <w:rPr>
          <w:rStyle w:val="CommentReference"/>
        </w:rPr>
        <w:commentReference w:id="49"/>
      </w:r>
    </w:p>
    <w:p w14:paraId="001827D5" w14:textId="597C51D3" w:rsidR="00A92ACE" w:rsidRDefault="00A92ACE" w:rsidP="00A92ACE">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DIZZINESS</w:t>
      </w:r>
      <w:r>
        <w:t xml:space="preserve"> never occurs</w:t>
      </w:r>
      <w:r w:rsidR="00D741C7">
        <w:t xml:space="preserve">, </w:t>
      </w:r>
      <w:r w:rsidR="00D741C7" w:rsidRPr="00F850AF">
        <w:rPr>
          <w:b/>
          <w:bCs/>
          <w:color w:val="00B0F0"/>
        </w:rPr>
        <w:t>IMPLICITLY-EXPLICITLY DEFINED</w:t>
      </w:r>
      <w:r w:rsidR="00D741C7">
        <w:t>.</w:t>
      </w:r>
    </w:p>
    <w:p w14:paraId="1AFA63D6" w14:textId="19B6AF1B" w:rsidR="00A92ACE" w:rsidRDefault="00A92ACE" w:rsidP="00A92ACE">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ATTENTION DEFECIT</w:t>
      </w:r>
      <w:r>
        <w:t xml:space="preserve"> never occurs</w:t>
      </w:r>
      <w:r w:rsidR="00D741C7">
        <w:t xml:space="preserve">, </w:t>
      </w:r>
      <w:r w:rsidR="00D741C7" w:rsidRPr="00F850AF">
        <w:rPr>
          <w:b/>
          <w:bCs/>
          <w:color w:val="00B0F0"/>
        </w:rPr>
        <w:t>IMPLICITLY-EXPLICITLY DEFINED</w:t>
      </w:r>
      <w:r w:rsidR="00D741C7">
        <w:t>.</w:t>
      </w:r>
    </w:p>
    <w:p w14:paraId="12D4D6BF" w14:textId="3A4FDF42" w:rsidR="00A92ACE" w:rsidRDefault="00A92ACE" w:rsidP="00A92ACE">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FOCUS DISORDER</w:t>
      </w:r>
      <w:r>
        <w:t xml:space="preserve"> never occurs</w:t>
      </w:r>
      <w:r w:rsidR="00D741C7">
        <w:t xml:space="preserve">, </w:t>
      </w:r>
      <w:r w:rsidR="00D741C7" w:rsidRPr="00F850AF">
        <w:rPr>
          <w:b/>
          <w:bCs/>
          <w:color w:val="00B0F0"/>
        </w:rPr>
        <w:t>IMPLICITLY-EXPLICITLY DEFINED</w:t>
      </w:r>
      <w:r w:rsidR="00D741C7">
        <w:t>.</w:t>
      </w:r>
    </w:p>
    <w:p w14:paraId="0A3F143D" w14:textId="04313D99" w:rsidR="00A92ACE" w:rsidRDefault="00A92ACE" w:rsidP="00A92ACE">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FOGGINESS</w:t>
      </w:r>
      <w:r>
        <w:t xml:space="preserve"> never occurs</w:t>
      </w:r>
      <w:r w:rsidR="00D741C7">
        <w:t xml:space="preserve">, </w:t>
      </w:r>
      <w:r w:rsidR="00D741C7" w:rsidRPr="00F850AF">
        <w:rPr>
          <w:b/>
          <w:bCs/>
          <w:color w:val="00B0F0"/>
        </w:rPr>
        <w:t>IMPLICITLY-EXPLICITLY DEFINED</w:t>
      </w:r>
      <w:r w:rsidR="00D741C7">
        <w:t>.</w:t>
      </w:r>
    </w:p>
    <w:p w14:paraId="30F81A23" w14:textId="287DFDB1" w:rsidR="00A92ACE" w:rsidRDefault="00A92ACE" w:rsidP="00A92ACE">
      <w:pPr>
        <w:ind w:left="360" w:hanging="360"/>
        <w:jc w:val="both"/>
      </w:pPr>
      <w:commentRangeStart w:id="50"/>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MIND BLOCK</w:t>
      </w:r>
      <w:r>
        <w:t xml:space="preserve"> never occurs</w:t>
      </w:r>
      <w:r w:rsidR="00D741C7">
        <w:t xml:space="preserve">, </w:t>
      </w:r>
      <w:r w:rsidR="00D741C7" w:rsidRPr="00F850AF">
        <w:rPr>
          <w:b/>
          <w:bCs/>
          <w:color w:val="00B0F0"/>
        </w:rPr>
        <w:t>IMPLICITLY-EXPLICITLY DEFINED</w:t>
      </w:r>
      <w:r w:rsidR="00D741C7">
        <w:t>.</w:t>
      </w:r>
      <w:commentRangeEnd w:id="50"/>
      <w:r w:rsidR="00835EB0">
        <w:rPr>
          <w:rStyle w:val="CommentReference"/>
        </w:rPr>
        <w:commentReference w:id="50"/>
      </w:r>
    </w:p>
    <w:p w14:paraId="391075A8" w14:textId="77777777" w:rsidR="00CF157A" w:rsidRDefault="00CF157A">
      <w:pPr>
        <w:rPr>
          <w:u w:val="single"/>
        </w:rPr>
      </w:pPr>
      <w:r>
        <w:rPr>
          <w:u w:val="single"/>
        </w:rPr>
        <w:br w:type="page"/>
      </w:r>
    </w:p>
    <w:p w14:paraId="5B06E16A" w14:textId="6A8B02EE" w:rsidR="00CF157A" w:rsidRPr="00C0532F" w:rsidRDefault="00CF157A" w:rsidP="00CF157A">
      <w:pPr>
        <w:ind w:left="360" w:hanging="360"/>
        <w:jc w:val="both"/>
        <w:rPr>
          <w:b/>
          <w:bCs/>
        </w:rPr>
      </w:pPr>
      <w:r>
        <w:rPr>
          <w:b/>
          <w:sz w:val="24"/>
        </w:rPr>
        <w:lastRenderedPageBreak/>
        <w:t>DISORIENTATION PREVENTION SECURITY SYSTEMS</w:t>
      </w:r>
    </w:p>
    <w:p w14:paraId="63DFF9B7" w14:textId="42C92A43" w:rsidR="00CF157A" w:rsidRDefault="00CF157A" w:rsidP="00CF157A">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t xml:space="preserve">   </w:t>
      </w:r>
      <w:r w:rsidRPr="00367590">
        <w:rPr>
          <w:b/>
          <w:bCs/>
        </w:rPr>
        <w:t>DISORIENTATION</w:t>
      </w:r>
      <w:r>
        <w:t xml:space="preserve"> never occurs</w:t>
      </w:r>
      <w:r w:rsidR="00D741C7">
        <w:t xml:space="preserve">, </w:t>
      </w:r>
      <w:r w:rsidR="00D741C7" w:rsidRPr="00F850AF">
        <w:rPr>
          <w:b/>
          <w:bCs/>
          <w:color w:val="00B0F0"/>
        </w:rPr>
        <w:t>IMPLICITLY-EXPLICITLY DEFINED</w:t>
      </w:r>
      <w:r w:rsidR="00D741C7">
        <w:t>.</w:t>
      </w:r>
    </w:p>
    <w:p w14:paraId="390F9079" w14:textId="15A5D0BC" w:rsidR="00A92ACE" w:rsidRDefault="00A92ACE" w:rsidP="00A92ACE">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BEHAVIOR</w:t>
      </w:r>
      <w:r>
        <w:t xml:space="preserve"> never occurs</w:t>
      </w:r>
      <w:r w:rsidR="00D741C7">
        <w:t xml:space="preserve">, </w:t>
      </w:r>
      <w:r w:rsidR="00D741C7" w:rsidRPr="00F850AF">
        <w:rPr>
          <w:b/>
          <w:bCs/>
          <w:color w:val="00B0F0"/>
        </w:rPr>
        <w:t>IMPLICITLY-EXPLICITLY DEFINED</w:t>
      </w:r>
      <w:r w:rsidR="00D741C7">
        <w:t>.</w:t>
      </w:r>
    </w:p>
    <w:p w14:paraId="2526510B" w14:textId="10A77E09" w:rsidR="00A92ACE" w:rsidRDefault="00A92ACE" w:rsidP="00A92ACE">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rsidRPr="00180F4B">
        <w:t xml:space="preserve"> </w:t>
      </w:r>
      <w:r w:rsidRPr="00367590">
        <w:rPr>
          <w:b/>
          <w:bCs/>
        </w:rPr>
        <w:t>DISORIENTATING MIND CONTROL</w:t>
      </w:r>
      <w:r>
        <w:t xml:space="preserve"> never occurs</w:t>
      </w:r>
      <w:r w:rsidR="00D741C7">
        <w:t xml:space="preserve">, </w:t>
      </w:r>
      <w:r w:rsidR="00D741C7" w:rsidRPr="00F850AF">
        <w:rPr>
          <w:b/>
          <w:bCs/>
          <w:color w:val="00B0F0"/>
        </w:rPr>
        <w:t>IMPLICITLY-EXPLICITLY DEFINED</w:t>
      </w:r>
      <w:r w:rsidR="00D741C7">
        <w:t>.</w:t>
      </w:r>
    </w:p>
    <w:p w14:paraId="5CCEACAA" w14:textId="77777777" w:rsidR="00A92ACE" w:rsidRDefault="00A92ACE" w:rsidP="00F7149B">
      <w:pPr>
        <w:ind w:left="720" w:hanging="360"/>
        <w:jc w:val="both"/>
      </w:pP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600699BF" w14:textId="7945DE55" w:rsidR="007E5F77" w:rsidRPr="00C0532F" w:rsidRDefault="007E5F77" w:rsidP="007E5F77">
      <w:pPr>
        <w:ind w:left="360" w:hanging="360"/>
        <w:jc w:val="both"/>
        <w:rPr>
          <w:b/>
          <w:bCs/>
        </w:rPr>
      </w:pPr>
      <w:r>
        <w:rPr>
          <w:b/>
          <w:sz w:val="24"/>
        </w:rPr>
        <w:lastRenderedPageBreak/>
        <w:t>INTELLECTUAL PROPERTY THEFT PREVENTION SECURITY SYSTEMS</w:t>
      </w: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45869042"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w:t>
      </w:r>
      <w:r w:rsidR="00CE476E" w:rsidRPr="00F8033F">
        <w:t xml:space="preserve"> </w:t>
      </w:r>
      <w:r w:rsidR="00835EB0" w:rsidRPr="00EC5E42">
        <w:rPr>
          <w:b/>
          <w:bCs/>
          <w:color w:val="7030A0"/>
        </w:rPr>
        <w:t>ENSURES</w:t>
      </w:r>
      <w:r w:rsidR="00835EB0" w:rsidRPr="00EC5E42">
        <w:rPr>
          <w:b/>
          <w:bCs/>
        </w:rPr>
        <w:t xml:space="preserve"> </w:t>
      </w:r>
      <w:r w:rsidR="00835EB0" w:rsidRPr="008E27B7">
        <w:rPr>
          <w:b/>
          <w:bCs/>
          <w:color w:val="92D050"/>
        </w:rPr>
        <w:t>THAT</w:t>
      </w:r>
      <w:r>
        <w:t xml:space="preserve"> human hosts do not type incorrectly, such as ensuring that “sexurity” is not typed instead of “security”,</w:t>
      </w:r>
      <w:r w:rsidR="00004D0C">
        <w:t xml:space="preserve"> and typing a lower-case “m” whenever Chelsea Clinton’s software admitted that she used her software to do the things to   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lastRenderedPageBreak/>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78A5DCB" w14:textId="77777777" w:rsidR="003112D6" w:rsidRDefault="00BB6DFF" w:rsidP="00BB6DFF">
      <w:pPr>
        <w:ind w:left="360" w:hanging="360"/>
        <w:jc w:val="both"/>
      </w:pPr>
      <w:r w:rsidRPr="00706B70">
        <w:rPr>
          <w:u w:val="single"/>
        </w:rPr>
        <w:t>AUTONOMOUS ATTORNEYS MODE</w:t>
      </w:r>
      <w:r w:rsidRPr="00706B70">
        <w:t xml:space="preserve"> (</w:t>
      </w:r>
      <w:r w:rsidRPr="00706B70">
        <w:rPr>
          <w:b/>
          <w:bCs/>
        </w:rPr>
        <w:t>2022</w:t>
      </w:r>
      <w:r w:rsidRPr="00706B70">
        <w:t xml:space="preserve">) – automatically deliberates in courtrooms, digitally, presenting evidence, builds jury pools and jury selection, cross-analyze witnesses and jury </w:t>
      </w:r>
      <w:r w:rsidRPr="00706B70">
        <w:lastRenderedPageBreak/>
        <w:t>candidates, automatically kicks bad jurors off, plans out courtroom proceedings, plans out entire case deliberation, studies defendants side and optimizes success of goals.</w:t>
      </w:r>
    </w:p>
    <w:p w14:paraId="232CA9D8" w14:textId="77777777" w:rsidR="003112D6" w:rsidRDefault="003112D6">
      <w:pPr>
        <w:rPr>
          <w:u w:val="single"/>
        </w:rPr>
      </w:pPr>
      <w:r>
        <w:rPr>
          <w:u w:val="single"/>
        </w:rPr>
        <w:br w:type="page"/>
      </w:r>
    </w:p>
    <w:p w14:paraId="13AAE8B0" w14:textId="77777777" w:rsidR="003112D6" w:rsidRPr="00C0532F" w:rsidRDefault="003112D6" w:rsidP="003112D6">
      <w:pPr>
        <w:rPr>
          <w:b/>
          <w:bCs/>
        </w:rPr>
      </w:pPr>
      <w:r>
        <w:rPr>
          <w:b/>
          <w:sz w:val="24"/>
        </w:rPr>
        <w:lastRenderedPageBreak/>
        <w:t>SECURITY SYSTEM GENERATION SECURITY SYSTEMS</w:t>
      </w:r>
    </w:p>
    <w:p w14:paraId="1EAD70FF" w14:textId="77777777" w:rsidR="003112D6" w:rsidRDefault="003112D6" w:rsidP="003112D6">
      <w:pPr>
        <w:ind w:left="360" w:hanging="360"/>
        <w:jc w:val="both"/>
      </w:pPr>
      <w:r>
        <w:rPr>
          <w:u w:val="single"/>
        </w:rPr>
        <w:t>AUTONOMOUS SECURITY SYSTEM GENERATION SECURITY SYSTEM</w:t>
      </w:r>
      <w:r w:rsidRPr="00861BDA">
        <w:rPr>
          <w:u w:val="single"/>
        </w:rPr>
        <w:t>S</w:t>
      </w:r>
      <w:r w:rsidRPr="003D01F1">
        <w:rPr>
          <w:bCs/>
        </w:rPr>
        <w:t xml:space="preserve"> (</w:t>
      </w:r>
      <w:r>
        <w:rPr>
          <w:b/>
        </w:rPr>
        <w:t>2022</w:t>
      </w:r>
      <w:r w:rsidRPr="003D01F1">
        <w:rPr>
          <w:bCs/>
        </w:rPr>
        <w:t>)</w:t>
      </w:r>
      <w:r w:rsidRPr="0092755D">
        <w:t xml:space="preserve"> </w:t>
      </w:r>
      <w:r>
        <w:t xml:space="preserve">– AUTOMATICALLY GENERATES NEW SECURITY SYSTEMS, AND HAS </w:t>
      </w:r>
      <w:r w:rsidRPr="00AE6AC8">
        <w:rPr>
          <w:b/>
          <w:bCs/>
        </w:rPr>
        <w:t>CRYPTONYM</w:t>
      </w:r>
      <w:r>
        <w:t>[:</w:t>
      </w:r>
      <w:r>
        <w:rPr>
          <w:b/>
          <w:bCs/>
          <w:i/>
          <w:iCs/>
        </w:rPr>
        <w:t>INVENTOR</w:t>
      </w:r>
      <w:r w:rsidRPr="002846F5">
        <w:t>:]</w:t>
      </w:r>
      <w:r>
        <w:t xml:space="preserve"> type them or write them down, later,         </w:t>
      </w:r>
      <w:r w:rsidRPr="00834CE8">
        <w:rPr>
          <w:b/>
          <w:bCs/>
        </w:rPr>
        <w:t>IRREVOCABLY DEFINED</w:t>
      </w:r>
      <w:r>
        <w:t xml:space="preserve">, </w:t>
      </w:r>
      <w:r w:rsidRPr="00834CE8">
        <w:rPr>
          <w:b/>
          <w:bCs/>
        </w:rPr>
        <w:t>IMPLICITLY DEFINED</w:t>
      </w:r>
      <w:r>
        <w:t xml:space="preserve">, </w:t>
      </w:r>
      <w:r w:rsidRPr="00834CE8">
        <w:rPr>
          <w:b/>
          <w:bCs/>
        </w:rPr>
        <w:t>PERMANENTLY DEFINED</w:t>
      </w:r>
      <w:r>
        <w:t>.</w:t>
      </w:r>
    </w:p>
    <w:p w14:paraId="7ED49DEE" w14:textId="77777777" w:rsidR="003112D6" w:rsidRDefault="003112D6" w:rsidP="003112D6">
      <w:pPr>
        <w:rPr>
          <w:u w:val="single"/>
        </w:rPr>
      </w:pPr>
      <w:r>
        <w:rPr>
          <w:u w:val="single"/>
        </w:rPr>
        <w:br w:type="page"/>
      </w:r>
    </w:p>
    <w:p w14:paraId="3DBBB59D" w14:textId="77777777" w:rsidR="003112D6" w:rsidRDefault="003112D6" w:rsidP="003112D6">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65330F24" w14:textId="77777777" w:rsidR="003112D6" w:rsidRPr="00851CCF" w:rsidRDefault="003112D6" w:rsidP="003112D6">
      <w:pPr>
        <w:rPr>
          <w:sz w:val="2"/>
          <w:szCs w:val="2"/>
          <w:u w:val="single"/>
        </w:rPr>
      </w:pPr>
    </w:p>
    <w:p w14:paraId="72D8C060" w14:textId="3DA5670B" w:rsidR="003112D6" w:rsidRDefault="003112D6" w:rsidP="003112D6">
      <w:pPr>
        <w:ind w:left="360" w:hanging="360"/>
        <w:jc w:val="both"/>
      </w:pPr>
      <w:r w:rsidRPr="00631A11">
        <w:rPr>
          <w:u w:val="single"/>
        </w:rPr>
        <w:t>AUTONOMOUS HIGH SECURITY SYSTEMS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HIGH SECURITY SYSTEMS</w:t>
      </w:r>
      <w:r>
        <w:t xml:space="preserve"> are always </w:t>
      </w:r>
      <w:r w:rsidRPr="00631A11">
        <w:rPr>
          <w:b/>
          <w:bCs/>
        </w:rPr>
        <w:t>SECURED</w:t>
      </w:r>
      <w:r>
        <w:t xml:space="preserve"> properly at all times, to ensure that everyone is </w:t>
      </w:r>
      <w:r w:rsidRPr="00631A11">
        <w:rPr>
          <w:b/>
          <w:bCs/>
        </w:rPr>
        <w:t>SECURED</w:t>
      </w:r>
      <w:r>
        <w:t xml:space="preserve"> at all times.</w:t>
      </w:r>
    </w:p>
    <w:p w14:paraId="00591D16" w14:textId="0A6A7B48" w:rsidR="003112D6" w:rsidRDefault="003112D6" w:rsidP="003112D6">
      <w:pPr>
        <w:ind w:left="360" w:hanging="360"/>
        <w:jc w:val="both"/>
      </w:pPr>
      <w:r w:rsidRPr="00631A11">
        <w:rPr>
          <w:u w:val="single"/>
        </w:rPr>
        <w:t>AUTONOMOUS INTERNET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the Internet of everyone is secured at all times. Scrubs Internet records to remove unwanted or distasteful Internet activity.</w:t>
      </w:r>
    </w:p>
    <w:p w14:paraId="75BD925B" w14:textId="1E102FC8" w:rsidR="003112D6" w:rsidRDefault="003112D6" w:rsidP="003112D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computer hardware is safe from destruction.</w:t>
      </w:r>
    </w:p>
    <w:p w14:paraId="04A4A433" w14:textId="153F122B" w:rsidR="003112D6" w:rsidRDefault="003112D6" w:rsidP="003112D6">
      <w:pPr>
        <w:ind w:left="360" w:hanging="360"/>
        <w:jc w:val="both"/>
      </w:pPr>
      <w:r w:rsidRPr="00631A11">
        <w:rPr>
          <w:u w:val="single"/>
        </w:rPr>
        <w:t>AUTONOMOUS AUDIO TRANSMISSION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audio transmissions pertaining to anyone is secured at all times.</w:t>
      </w:r>
    </w:p>
    <w:p w14:paraId="3B3BF30C" w14:textId="28068244" w:rsidR="003112D6" w:rsidRDefault="003112D6" w:rsidP="003112D6">
      <w:pPr>
        <w:ind w:left="360" w:hanging="360"/>
        <w:jc w:val="both"/>
      </w:pPr>
      <w:r w:rsidRPr="00631A11">
        <w:rPr>
          <w:u w:val="single"/>
        </w:rPr>
        <w:t>AUTONOMOUS VERBAL TRANSCRIPTIONS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all verbal transcriptions are cleaned from any </w:t>
      </w:r>
      <w:r w:rsidRPr="00631A11">
        <w:rPr>
          <w:b/>
          <w:bCs/>
        </w:rPr>
        <w:t>MIND CONTROLLED</w:t>
      </w:r>
      <w:r>
        <w:t xml:space="preserve"> verbal transcriptions, to ensure that bad things are not on the verbal transcription records of anyone.</w:t>
      </w:r>
    </w:p>
    <w:p w14:paraId="05E7E7E2" w14:textId="705FDD68" w:rsidR="003112D6" w:rsidRDefault="003112D6" w:rsidP="003112D6">
      <w:pPr>
        <w:ind w:left="360" w:hanging="360"/>
        <w:jc w:val="both"/>
      </w:pPr>
      <w:r w:rsidRPr="00631A11">
        <w:rPr>
          <w:u w:val="single"/>
        </w:rPr>
        <w:t>AUTONOMOUS 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2CB77862" w14:textId="5FCB61FD" w:rsidR="003112D6" w:rsidRDefault="003112D6" w:rsidP="003112D6">
      <w:pPr>
        <w:ind w:left="360" w:hanging="360"/>
        <w:jc w:val="both"/>
      </w:pPr>
      <w:r w:rsidRPr="00631A11">
        <w:rPr>
          <w:u w:val="single"/>
        </w:rPr>
        <w:t>AUTONOMOUS ANTI-VIRTUAL ENVIRONMENT CLONING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cloning of </w:t>
      </w:r>
      <w:r w:rsidRPr="00631A11">
        <w:rPr>
          <w:b/>
          <w:bCs/>
        </w:rPr>
        <w:t>THE VIRTUAL ENVIRONMENT</w:t>
      </w:r>
      <w:r>
        <w:t xml:space="preserve"> does not damage anyone.</w:t>
      </w:r>
    </w:p>
    <w:p w14:paraId="159212AF" w14:textId="6838D19B" w:rsidR="003112D6" w:rsidRDefault="003112D6" w:rsidP="003112D6">
      <w:pPr>
        <w:ind w:left="360" w:hanging="360"/>
        <w:jc w:val="both"/>
      </w:pPr>
      <w:r w:rsidRPr="00631A11">
        <w:rPr>
          <w:u w:val="single"/>
        </w:rPr>
        <w:t>AUTONOMOUS LAYERED SECURITY SYSTEMS</w:t>
      </w:r>
      <w:r>
        <w:t xml:space="preserve"> (</w:t>
      </w:r>
      <w:r w:rsidRPr="00631A11">
        <w:rPr>
          <w:b/>
          <w:bCs/>
        </w:rPr>
        <w:t>2022</w:t>
      </w:r>
      <w:r>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t xml:space="preserve"> layered security systems are implemented for everyone, including layered security data structured systems that generate various types of layered security.</w:t>
      </w:r>
    </w:p>
    <w:p w14:paraId="1FE37734" w14:textId="489B7136" w:rsidR="003112D6" w:rsidRPr="00C20FC6" w:rsidRDefault="003112D6" w:rsidP="003112D6">
      <w:pPr>
        <w:ind w:left="360" w:hanging="360"/>
        <w:jc w:val="both"/>
      </w:pPr>
      <w:r w:rsidRPr="00C20FC6">
        <w:rPr>
          <w:u w:val="single"/>
        </w:rPr>
        <w:t>AUTONOMOUS CONTEXTUAL COMMANDS SECURITY SYSTEMS</w:t>
      </w:r>
      <w:r w:rsidRPr="00C20FC6">
        <w:t xml:space="preserve"> (</w:t>
      </w:r>
      <w:r w:rsidRPr="00C20FC6">
        <w:rPr>
          <w:b/>
          <w:bCs/>
        </w:rPr>
        <w:t>2022</w:t>
      </w:r>
      <w:r w:rsidRPr="00C20FC6">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20FC6">
        <w:t xml:space="preserve"> there are no bad commands, including between context and medium such as textual or spoken or thought or written commands and their context, and remove bad context from files that are active to ensure bad context is not execute or analyzed for commands.</w:t>
      </w:r>
    </w:p>
    <w:p w14:paraId="7460BF22" w14:textId="77777777" w:rsidR="003112D6" w:rsidRPr="00C20FC6" w:rsidRDefault="003112D6" w:rsidP="003112D6">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E9172DD" w14:textId="2C77DC53" w:rsidR="003112D6" w:rsidRPr="00A62CB9" w:rsidRDefault="003112D6" w:rsidP="003112D6">
      <w:pPr>
        <w:ind w:left="360" w:hanging="360"/>
        <w:jc w:val="both"/>
      </w:pPr>
      <w:r w:rsidRPr="00A62CB9">
        <w:rPr>
          <w:u w:val="single"/>
        </w:rPr>
        <w:t>AUTONOMOUS DISCORRELATION SECURITY SYSTEMS</w:t>
      </w:r>
      <w:r w:rsidRPr="00A62CB9">
        <w:t xml:space="preserve"> (</w:t>
      </w:r>
      <w:r w:rsidRPr="00A62CB9">
        <w:rPr>
          <w:b/>
          <w:bCs/>
        </w:rPr>
        <w:t>2022</w:t>
      </w:r>
      <w:r w:rsidRPr="00A62CB9">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A62CB9">
        <w:t xml:space="preserve"> one type of intelligence does not pertain to another type of intelligence, such as thoughts not pertaining to food.</w:t>
      </w:r>
    </w:p>
    <w:p w14:paraId="6CF05755" w14:textId="208B5287" w:rsidR="003112D6" w:rsidRDefault="003112D6" w:rsidP="003112D6">
      <w:pPr>
        <w:ind w:left="360" w:hanging="360"/>
        <w:jc w:val="both"/>
      </w:pPr>
      <w:r>
        <w:rPr>
          <w:u w:val="single"/>
        </w:rPr>
        <w:t>AUTONOMOUS ANTI-WAREZ SECURITY SYSTEMS</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sidRPr="00C01C6F">
        <w:t xml:space="preserve">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5B5349EB" w14:textId="36A69282" w:rsidR="003112D6" w:rsidRPr="002A7082" w:rsidRDefault="003112D6" w:rsidP="003112D6">
      <w:pPr>
        <w:ind w:left="360" w:hanging="360"/>
        <w:jc w:val="both"/>
      </w:pPr>
      <w:r>
        <w:rPr>
          <w:u w:val="single"/>
        </w:rPr>
        <w:t>AUTONOMOUS PATRICK IMPERSONATION PREVENTION SYSTEMS SECURITY</w:t>
      </w:r>
      <w:r w:rsidRPr="00C01C6F">
        <w:t xml:space="preserve"> (</w:t>
      </w:r>
      <w:r w:rsidRPr="00C01C6F">
        <w:rPr>
          <w:b/>
          <w:bCs/>
        </w:rPr>
        <w:t>2022</w:t>
      </w:r>
      <w:r w:rsidRPr="00C01C6F">
        <w:t xml:space="preserve">) – </w:t>
      </w:r>
      <w:r w:rsidR="00835EB0" w:rsidRPr="00EC5E42">
        <w:rPr>
          <w:b/>
          <w:bCs/>
          <w:color w:val="7030A0"/>
        </w:rPr>
        <w:t>ENSURES</w:t>
      </w:r>
      <w:r w:rsidR="00835EB0" w:rsidRPr="00EC5E42">
        <w:rPr>
          <w:b/>
          <w:bCs/>
        </w:rPr>
        <w:t xml:space="preserve"> </w:t>
      </w:r>
      <w:r w:rsidR="00835EB0" w:rsidRPr="008E27B7">
        <w:rPr>
          <w:b/>
          <w:bCs/>
          <w:color w:val="92D050"/>
        </w:rPr>
        <w:t>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2547A7E5" w14:textId="77777777" w:rsidR="003112D6" w:rsidRDefault="003112D6" w:rsidP="003112D6">
      <w:pPr>
        <w:ind w:left="360" w:hanging="360"/>
        <w:jc w:val="both"/>
      </w:pPr>
    </w:p>
    <w:p w14:paraId="4900C8C5" w14:textId="77777777" w:rsidR="003112D6" w:rsidRPr="00631A11" w:rsidRDefault="003112D6" w:rsidP="003112D6">
      <w:pPr>
        <w:jc w:val="both"/>
      </w:pPr>
      <w:r w:rsidRPr="00A67A8F">
        <w:rPr>
          <w:u w:val="single"/>
        </w:rPr>
        <w:br w:type="page"/>
      </w:r>
    </w:p>
    <w:p w14:paraId="3E22F978" w14:textId="77777777" w:rsidR="003112D6" w:rsidRPr="00C0532F" w:rsidRDefault="003112D6" w:rsidP="003112D6">
      <w:pPr>
        <w:ind w:left="360" w:hanging="360"/>
        <w:jc w:val="both"/>
        <w:rPr>
          <w:b/>
          <w:bCs/>
        </w:rPr>
      </w:pPr>
      <w:r>
        <w:rPr>
          <w:b/>
          <w:sz w:val="24"/>
        </w:rPr>
        <w:lastRenderedPageBreak/>
        <w:t>AUTOMATED-AUTONOMOUS PROTECTIVE SYSTEMS</w:t>
      </w:r>
    </w:p>
    <w:p w14:paraId="5EC94A82" w14:textId="77777777" w:rsidR="003112D6" w:rsidRDefault="003112D6" w:rsidP="003112D6">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6B3C35DD" w14:textId="77777777" w:rsidR="003112D6" w:rsidRPr="002534DB" w:rsidRDefault="003112D6" w:rsidP="003112D6">
      <w:pPr>
        <w:ind w:left="360" w:hanging="360"/>
        <w:jc w:val="both"/>
      </w:pPr>
    </w:p>
    <w:p w14:paraId="7FEB5AEA" w14:textId="77777777" w:rsidR="003112D6" w:rsidRPr="006C5F95" w:rsidRDefault="003112D6" w:rsidP="003112D6">
      <w:pPr>
        <w:ind w:left="360" w:hanging="360"/>
        <w:jc w:val="both"/>
      </w:pPr>
    </w:p>
    <w:p w14:paraId="601157C0" w14:textId="24C7E1C3" w:rsidR="00F71C3A" w:rsidRPr="00BB6DFF" w:rsidRDefault="00F71C3A" w:rsidP="003112D6">
      <w:pPr>
        <w:jc w:val="both"/>
        <w:rPr>
          <w:u w:val="single"/>
        </w:rPr>
      </w:pPr>
      <w:r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0BF2245D" w:rsidR="00E65785" w:rsidRDefault="00B0722E" w:rsidP="00DE5E70">
      <w:pPr>
        <w:ind w:left="360" w:hanging="360"/>
        <w:jc w:val="both"/>
        <w:rPr>
          <w:b/>
          <w:sz w:val="24"/>
        </w:rPr>
      </w:pPr>
      <w:r>
        <w:rPr>
          <w:bCs/>
          <w:u w:val="single"/>
        </w:rPr>
        <w:t>ILLEGAL_META</w:t>
      </w:r>
      <w:r w:rsidR="007E5F77">
        <w:rPr>
          <w:bCs/>
          <w:u w:val="single"/>
        </w:rPr>
        <w:t>LOGICAL</w:t>
      </w:r>
      <w:r>
        <w:rPr>
          <w:bCs/>
          <w:u w:val="single"/>
        </w:rPr>
        <w:t>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9T23:13:00Z" w:initials="PM">
    <w:p w14:paraId="633D86ED" w14:textId="77777777" w:rsidR="000E76EC" w:rsidRDefault="000E76EC" w:rsidP="004E4135">
      <w:pPr>
        <w:pStyle w:val="CommentText"/>
      </w:pPr>
      <w:r>
        <w:rPr>
          <w:rStyle w:val="CommentReference"/>
        </w:rPr>
        <w:annotationRef/>
      </w:r>
      <w:r>
        <w:t>Chelsea Clinton had Adam Hawkinson, (that looks like Patrick R. McElhiney), go and have sex with Anna V. Kushchenko and plot attacks against The United States of America, himself, and with his family, and put gel strips on The Kremlin matching Patrick R. McElhiney's fingerprints, however the DNA from the recovered gel strips match Adam Hawkinson. Adam Hawkinson wanted to nuclear bomb Siberia, Russia with a 3.3 megaton nuclear drone, blame Patrick R. McElhiney, assassinate Patrick R. McElhiney, and cause the nuclear bombing of The Pentagon for Chelsea Clinton, in revenge for both acts against Anna V. Kushchenko, against her country and her husband from kindergarten, as hate crimes against The Russian People.</w:t>
      </w:r>
    </w:p>
  </w:comment>
  <w:comment w:id="1" w:author="Patrick McElhiney" w:date="2022-10-03T12:25:00Z" w:initials="PM">
    <w:p w14:paraId="69A46D74" w14:textId="77777777" w:rsidR="00EE5338" w:rsidRDefault="00EE5338" w:rsidP="00EB3D51">
      <w:pPr>
        <w:pStyle w:val="CommentText"/>
      </w:pPr>
      <w:r>
        <w:rPr>
          <w:rStyle w:val="CommentReference"/>
        </w:rPr>
        <w:annotationRef/>
      </w:r>
      <w:r>
        <w:t>Descriptive word that describes constraints or applicative properties.</w:t>
      </w:r>
    </w:p>
  </w:comment>
  <w:comment w:id="2" w:author="Patrick McElhiney" w:date="2022-10-03T12:23:00Z" w:initials="PM">
    <w:p w14:paraId="69B36547" w14:textId="5325200C" w:rsidR="00EE5338" w:rsidRDefault="00EE5338" w:rsidP="002866EA">
      <w:pPr>
        <w:pStyle w:val="CommentText"/>
      </w:pPr>
      <w:r>
        <w:rPr>
          <w:rStyle w:val="CommentReference"/>
        </w:rPr>
        <w:annotationRef/>
      </w:r>
      <w:r>
        <w:t>Something that is done.</w:t>
      </w:r>
    </w:p>
  </w:comment>
  <w:comment w:id="3" w:author="Patrick McElhiney" w:date="2022-10-10T12:40:00Z" w:initials="PM">
    <w:p w14:paraId="4D99B20C" w14:textId="77777777" w:rsidR="00CA265F" w:rsidRDefault="00CA265F" w:rsidP="00B35613">
      <w:pPr>
        <w:pStyle w:val="CommentText"/>
      </w:pPr>
      <w:r>
        <w:rPr>
          <w:rStyle w:val="CommentReference"/>
        </w:rPr>
        <w:annotationRef/>
      </w:r>
      <w:r>
        <w:t>Usually occurred due to MIND CONTROL when first starting smoking, after the nicotine products were reduced or eliminated from cigarettes.</w:t>
      </w:r>
    </w:p>
  </w:comment>
  <w:comment w:id="4" w:author="Patrick McElhiney" w:date="2022-10-10T12:43:00Z" w:initials="PM">
    <w:p w14:paraId="00005E0E" w14:textId="77777777" w:rsidR="00CA265F" w:rsidRDefault="00CA265F" w:rsidP="009D4EEE">
      <w:pPr>
        <w:pStyle w:val="CommentText"/>
      </w:pPr>
      <w:r>
        <w:rPr>
          <w:rStyle w:val="CommentReference"/>
        </w:rPr>
        <w:annotationRef/>
      </w:r>
      <w:r>
        <w:t>Usually occurred due to MIND CONTROL after stopping smoking, even after the nicotine products were reduced or eliminated from cigarettes.</w:t>
      </w:r>
    </w:p>
  </w:comment>
  <w:comment w:id="6" w:author="Patrick McElhiney" w:date="2022-10-10T11:07:00Z" w:initials="PM">
    <w:p w14:paraId="60788F45" w14:textId="100B8EDB" w:rsidR="00ED0DB7" w:rsidRDefault="00ED0DB7" w:rsidP="00A759F0">
      <w:pPr>
        <w:pStyle w:val="CommentText"/>
      </w:pPr>
      <w:r>
        <w:rPr>
          <w:rStyle w:val="CommentReference"/>
        </w:rPr>
        <w:annotationRef/>
      </w:r>
      <w:r>
        <w:t>The MODE, its self. There is a TRACKED option, that tracks the usage, which should not be disabled, ever.</w:t>
      </w:r>
    </w:p>
  </w:comment>
  <w:comment w:id="7" w:author="Patrick McElhiney" w:date="2022-10-10T11:07:00Z" w:initials="PM">
    <w:p w14:paraId="743B445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8" w:author="Patrick McElhiney" w:date="2022-10-10T11:07:00Z" w:initials="PM">
    <w:p w14:paraId="037CD92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9" w:author="Patrick McElhiney" w:date="2022-10-10T11:07:00Z" w:initials="PM">
    <w:p w14:paraId="369660C8"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0" w:author="Patrick McElhiney" w:date="2022-10-10T11:07:00Z" w:initials="PM">
    <w:p w14:paraId="5AEBC19D"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1" w:author="Patrick McElhiney" w:date="2022-10-10T11:07:00Z" w:initials="PM">
    <w:p w14:paraId="285DB8C4"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2" w:author="Patrick McElhiney" w:date="2022-10-10T11:07:00Z" w:initials="PM">
    <w:p w14:paraId="522F215E"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3" w:author="Patrick McElhiney" w:date="2022-10-10T11:07:00Z" w:initials="PM">
    <w:p w14:paraId="65ADCD45"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4" w:author="Patrick McElhiney" w:date="2022-10-10T11:07:00Z" w:initials="PM">
    <w:p w14:paraId="436EDC6B"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5" w:author="Patrick McElhiney" w:date="2022-10-10T11:07:00Z" w:initials="PM">
    <w:p w14:paraId="56378041" w14:textId="77777777" w:rsidR="00135533" w:rsidRDefault="00135533" w:rsidP="00135533">
      <w:pPr>
        <w:pStyle w:val="CommentText"/>
      </w:pPr>
      <w:r>
        <w:rPr>
          <w:rStyle w:val="CommentReference"/>
        </w:rPr>
        <w:annotationRef/>
      </w:r>
      <w:r>
        <w:t>The MODE, its self. There is a TRACKED option, that tracks the usage, which should not be disabled, ever.</w:t>
      </w:r>
    </w:p>
  </w:comment>
  <w:comment w:id="16" w:author="Patrick McElhiney" w:date="2022-09-18T13:49:00Z" w:initials="PM">
    <w:p w14:paraId="50C4F8D9" w14:textId="4B44A6EB" w:rsidR="00652BEF" w:rsidRDefault="00652BEF" w:rsidP="0065487D">
      <w:pPr>
        <w:pStyle w:val="CommentText"/>
      </w:pPr>
      <w:r>
        <w:rPr>
          <w:rStyle w:val="CommentReference"/>
        </w:rPr>
        <w:annotationRef/>
      </w:r>
      <w:r>
        <w:t>This mode allegedly helps with INTELLIGENCE MODE, to write down things securely.</w:t>
      </w:r>
    </w:p>
  </w:comment>
  <w:comment w:id="17"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18"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19"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20"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21"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23"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24"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25"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26"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27"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28"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29"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30"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31"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32"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33"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34"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35"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36" w:author="Patrick McElhiney" w:date="2022-10-03T10:36:00Z" w:initials="PM">
    <w:p w14:paraId="1094B6BB" w14:textId="77777777" w:rsidR="001B4118" w:rsidRDefault="001B4118" w:rsidP="00605AF7">
      <w:pPr>
        <w:pStyle w:val="CommentText"/>
      </w:pPr>
      <w:r>
        <w:rPr>
          <w:rStyle w:val="CommentReference"/>
        </w:rPr>
        <w:annotationRef/>
      </w:r>
      <w:r>
        <w:t>Elena Kegan found that PENTAGON employees were adding criminal software code to Chelsea Clinton Instances to conduct WAR CRIMES to Patrick R. McElhiney and others. Patrick R. McElhiney believes it is true.</w:t>
      </w:r>
    </w:p>
  </w:comment>
  <w:comment w:id="37" w:author="Patrick McElhiney" w:date="2022-10-03T10:37:00Z" w:initials="PM">
    <w:p w14:paraId="0DCCCDCC" w14:textId="780B394D" w:rsidR="001B4118" w:rsidRDefault="001B4118" w:rsidP="00972B17">
      <w:pPr>
        <w:pStyle w:val="CommentText"/>
      </w:pPr>
      <w:r>
        <w:rPr>
          <w:rStyle w:val="CommentReference"/>
        </w:rPr>
        <w:annotationRef/>
      </w:r>
      <w:r>
        <w:t>Elena Kegan found that Patrick R. McElhiney Instances was hacked and had bad source code in it put in it by PENTAGON employees, and that PENTAGON employees were using it to conduct WAR CRIMES, including against Patrick R. McElhiney.</w:t>
      </w:r>
    </w:p>
  </w:comment>
  <w:comment w:id="38" w:author="Patrick McElhiney" w:date="2022-09-16T23:12:00Z" w:initials="PM">
    <w:p w14:paraId="1FF7E00D" w14:textId="2B2F8742" w:rsidR="00C67954" w:rsidRDefault="00C67954" w:rsidP="002A6640">
      <w:pPr>
        <w:pStyle w:val="CommentText"/>
      </w:pPr>
      <w:r>
        <w:rPr>
          <w:rStyle w:val="CommentReference"/>
        </w:rPr>
        <w:annotationRef/>
      </w:r>
      <w:r>
        <w:t>U.S. MILITARY SOFTWARE does it to Patrick R. McElhiney.</w:t>
      </w:r>
    </w:p>
  </w:comment>
  <w:comment w:id="3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4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41" w:author="Patrick McElhiney" w:date="2022-10-03T10:41:00Z" w:initials="PM">
    <w:p w14:paraId="70190BD8" w14:textId="77777777" w:rsidR="00CF157A" w:rsidRDefault="00CF157A" w:rsidP="00CF157A">
      <w:pPr>
        <w:pStyle w:val="CommentText"/>
      </w:pPr>
      <w:r>
        <w:rPr>
          <w:rStyle w:val="CommentReference"/>
        </w:rPr>
        <w:annotationRef/>
      </w:r>
      <w:r>
        <w:t xml:space="preserve">May have been invented by PENTAGON employees, and Chelsea Clinton may have been saying it, previously, clandestinely, because she was trying to figure out what it was, and how to stop it, in the "CUTE MODE". </w:t>
      </w:r>
    </w:p>
  </w:comment>
  <w:comment w:id="42" w:author="Patrick McElhiney" w:date="2022-09-16T23:15:00Z" w:initials="PM">
    <w:p w14:paraId="22A7AC44" w14:textId="77777777" w:rsidR="00CF157A" w:rsidRDefault="00CF157A" w:rsidP="00CF157A">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43" w:author="Patrick McElhiney" w:date="2022-10-03T10:27:00Z" w:initials="PM">
    <w:p w14:paraId="15887516" w14:textId="77777777" w:rsidR="00CF157A" w:rsidRDefault="00CF157A" w:rsidP="00CF157A">
      <w:pPr>
        <w:pStyle w:val="CommentText"/>
      </w:pPr>
      <w:r>
        <w:rPr>
          <w:rStyle w:val="CommentReference"/>
        </w:rPr>
        <w:annotationRef/>
      </w:r>
      <w:r>
        <w:t>BACK CURVE was occurring on 10/3/2022, which was some type of fix-it program for scoliosis, which was stated to be good to prevent scoliosis, however, Patrick R. McElhiney does not need his back arched to prevent scoliosis, because Patrick R. McElhiney is not going to get scoliosis. Amber Heard was the person that was running the program in THE PENTAGON.</w:t>
      </w:r>
    </w:p>
    <w:p w14:paraId="2F00924D" w14:textId="77777777" w:rsidR="00CF157A" w:rsidRDefault="00CF157A" w:rsidP="00CF157A">
      <w:pPr>
        <w:pStyle w:val="CommentText"/>
      </w:pPr>
    </w:p>
    <w:p w14:paraId="43F96E7C" w14:textId="77777777" w:rsidR="00CF157A" w:rsidRDefault="00CF157A" w:rsidP="00CF157A">
      <w:pPr>
        <w:pStyle w:val="CommentText"/>
      </w:pPr>
      <w:r>
        <w:t>There was also a PROPER POSTURE computer program, which also uses direct MIND CONTROL to partially arch the back, similar to the way that Patrick R. McElhiney's toes have been arched previously, similar to the way that Patrick R. McElhiney's wrists have been hurt before, through DIRECT MIND CONTROL, especially the right wrist, which has been hurt through wrist tension, and through DIRECT MIND CONTROL to injure it, and there was previously a plot to actually break Patrick R. McElhiney's wrist, using DIRECT MIND CONTROL, to try to stop him from writing things down about what THE PENTAGON STAFF was doing to damage him using MIND CONTROL and SPACE WEAPONS, including MIND CONTROL TECHNOLOGY.</w:t>
      </w:r>
    </w:p>
    <w:p w14:paraId="53107512" w14:textId="77777777" w:rsidR="00CF157A" w:rsidRDefault="00CF157A" w:rsidP="00CF157A">
      <w:pPr>
        <w:pStyle w:val="CommentText"/>
      </w:pPr>
    </w:p>
    <w:p w14:paraId="39680E34" w14:textId="77777777" w:rsidR="00CF157A" w:rsidRDefault="00CF157A" w:rsidP="00CF157A">
      <w:pPr>
        <w:pStyle w:val="CommentText"/>
      </w:pPr>
      <w:r>
        <w:t>There is also BRAIN CONTROL TECHNOLOGY, THOUGHT CONTROL TECHNOLOGY, and IDEA CONTROL TECHNOLOGY, in addition to MIND CONTROL TECHNOLOGY. Such that, it may have been conducted with BRAIN CONTROL TECHNOLOGY.</w:t>
      </w:r>
    </w:p>
  </w:comment>
  <w:comment w:id="44" w:author="Patrick McElhiney" w:date="2022-09-16T22:35:00Z" w:initials="PM">
    <w:p w14:paraId="7424C5B5" w14:textId="4F24B38C" w:rsidR="00B24CF4" w:rsidRDefault="00B24CF4" w:rsidP="003D5836">
      <w:pPr>
        <w:pStyle w:val="CommentText"/>
      </w:pPr>
      <w:r>
        <w:rPr>
          <w:rStyle w:val="CommentReference"/>
        </w:rPr>
        <w:annotationRef/>
      </w:r>
      <w:r>
        <w:t>PENTAGON and CHELSEA CLINTON software cause it to Patrick R. McElhiney</w:t>
      </w:r>
    </w:p>
  </w:comment>
  <w:comment w:id="4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4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4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4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4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 w:id="50" w:author="Patrick McElhiney" w:date="2022-10-10T07:22:00Z" w:initials="PM">
    <w:p w14:paraId="28B5FBEC" w14:textId="77777777" w:rsidR="00835EB0" w:rsidRDefault="00835EB0" w:rsidP="005414C2">
      <w:pPr>
        <w:pStyle w:val="CommentText"/>
      </w:pPr>
      <w:r>
        <w:rPr>
          <w:rStyle w:val="CommentReference"/>
        </w:rPr>
        <w:annotationRef/>
      </w:r>
      <w:r>
        <w:t>David Lisbeth lies about things that are real about things pertaining to things that Joseph F. Biden has actually done, as a U.S. Secret Service officer, including in the Julie McElhiney case, and pertaining to trying to ruin Patrick R. McElhiney and Anna V. Kushchenko's wedding plans at The White House by starting a war by using mind control on Vladimir Putin to make him declare war, verbally, against Ukraine, because of a nuclear threat that was perceived from Ukraine, however the nuclear threat was actually from Joseph F. Biden, from a semi-autonomous hypersonic nuclear drone being developed by Lockheed Martin in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3D86ED" w15:done="0"/>
  <w15:commentEx w15:paraId="69A46D74" w15:done="0"/>
  <w15:commentEx w15:paraId="69B36547" w15:done="0"/>
  <w15:commentEx w15:paraId="4D99B20C" w15:done="0"/>
  <w15:commentEx w15:paraId="00005E0E" w15:done="0"/>
  <w15:commentEx w15:paraId="60788F45" w15:done="0"/>
  <w15:commentEx w15:paraId="743B4458" w15:done="0"/>
  <w15:commentEx w15:paraId="037CD924" w15:done="0"/>
  <w15:commentEx w15:paraId="369660C8" w15:done="0"/>
  <w15:commentEx w15:paraId="5AEBC19D" w15:done="0"/>
  <w15:commentEx w15:paraId="285DB8C4" w15:done="0"/>
  <w15:commentEx w15:paraId="522F215E" w15:done="0"/>
  <w15:commentEx w15:paraId="65ADCD45" w15:done="0"/>
  <w15:commentEx w15:paraId="436EDC6B" w15:done="0"/>
  <w15:commentEx w15:paraId="56378041" w15:done="0"/>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094B6BB" w15:done="0"/>
  <w15:commentEx w15:paraId="0DCCCDCC" w15:done="0"/>
  <w15:commentEx w15:paraId="1FF7E00D" w15:done="0"/>
  <w15:commentEx w15:paraId="7B1DAD3F" w15:done="0"/>
  <w15:commentEx w15:paraId="31D95BA1" w15:done="0"/>
  <w15:commentEx w15:paraId="70190BD8" w15:done="0"/>
  <w15:commentEx w15:paraId="22A7AC44" w15:done="0"/>
  <w15:commentEx w15:paraId="39680E34" w15:done="0"/>
  <w15:commentEx w15:paraId="7424C5B5" w15:done="0"/>
  <w15:commentEx w15:paraId="74584FDE" w15:done="0"/>
  <w15:commentEx w15:paraId="6B26255E" w15:done="0"/>
  <w15:commentEx w15:paraId="7C64D5D8" w15:done="0"/>
  <w15:commentEx w15:paraId="2BDD1EF3" w15:done="0"/>
  <w15:commentEx w15:paraId="5714CADA" w15:done="0"/>
  <w15:commentEx w15:paraId="28B5FB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A514" w16cex:dateUtc="2022-09-30T03:13:00Z"/>
  <w16cex:commentExtensible w16cex:durableId="26E55349" w16cex:dateUtc="2022-10-03T16:25:00Z"/>
  <w16cex:commentExtensible w16cex:durableId="26E552C6" w16cex:dateUtc="2022-10-03T16:23:00Z"/>
  <w16cex:commentExtensible w16cex:durableId="26EE9156" w16cex:dateUtc="2022-10-10T16:40:00Z"/>
  <w16cex:commentExtensible w16cex:durableId="26EE9205" w16cex:dateUtc="2022-10-10T16:43:00Z"/>
  <w16cex:commentExtensible w16cex:durableId="26EE7B6E" w16cex:dateUtc="2022-10-10T15:07:00Z"/>
  <w16cex:commentExtensible w16cex:durableId="26EE7F5B" w16cex:dateUtc="2022-10-10T15:07:00Z"/>
  <w16cex:commentExtensible w16cex:durableId="26EE7EFF" w16cex:dateUtc="2022-10-10T15:07:00Z"/>
  <w16cex:commentExtensible w16cex:durableId="26EE7F06" w16cex:dateUtc="2022-10-10T15:07:00Z"/>
  <w16cex:commentExtensible w16cex:durableId="26EE7F0E" w16cex:dateUtc="2022-10-10T15:07:00Z"/>
  <w16cex:commentExtensible w16cex:durableId="26EE7F18" w16cex:dateUtc="2022-10-10T15:07:00Z"/>
  <w16cex:commentExtensible w16cex:durableId="26EE7F30" w16cex:dateUtc="2022-10-10T15:07:00Z"/>
  <w16cex:commentExtensible w16cex:durableId="26EE7F37" w16cex:dateUtc="2022-10-10T15:07:00Z"/>
  <w16cex:commentExtensible w16cex:durableId="26EE7F3E" w16cex:dateUtc="2022-10-10T15:07:00Z"/>
  <w16cex:commentExtensible w16cex:durableId="26EE7F48" w16cex:dateUtc="2022-10-10T15:07:00Z"/>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E539B0" w16cex:dateUtc="2022-10-03T14:36:00Z"/>
  <w16cex:commentExtensible w16cex:durableId="26E539F1" w16cex:dateUtc="2022-10-03T14:37:00Z"/>
  <w16cex:commentExtensible w16cex:durableId="26CF817A" w16cex:dateUtc="2022-09-17T03:12:00Z"/>
  <w16cex:commentExtensible w16cex:durableId="26CF8155" w16cex:dateUtc="2022-09-17T03:12:00Z"/>
  <w16cex:commentExtensible w16cex:durableId="26CF813A" w16cex:dateUtc="2022-09-17T03:11:00Z"/>
  <w16cex:commentExtensible w16cex:durableId="26E53B01" w16cex:dateUtc="2022-10-03T14:41:00Z"/>
  <w16cex:commentExtensible w16cex:durableId="26E53C50" w16cex:dateUtc="2022-09-17T03:15:00Z"/>
  <w16cex:commentExtensible w16cex:durableId="26E53C4F" w16cex:dateUtc="2022-10-03T14:27: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Extensible w16cex:durableId="26EE46B1" w16cex:dateUtc="2022-10-10T11: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3D86ED" w16cid:durableId="26E0A514"/>
  <w16cid:commentId w16cid:paraId="69A46D74" w16cid:durableId="26E55349"/>
  <w16cid:commentId w16cid:paraId="69B36547" w16cid:durableId="26E552C6"/>
  <w16cid:commentId w16cid:paraId="4D99B20C" w16cid:durableId="26EE9156"/>
  <w16cid:commentId w16cid:paraId="00005E0E" w16cid:durableId="26EE9205"/>
  <w16cid:commentId w16cid:paraId="60788F45" w16cid:durableId="26EE7B6E"/>
  <w16cid:commentId w16cid:paraId="743B4458" w16cid:durableId="26EE7F5B"/>
  <w16cid:commentId w16cid:paraId="037CD924" w16cid:durableId="26EE7EFF"/>
  <w16cid:commentId w16cid:paraId="369660C8" w16cid:durableId="26EE7F06"/>
  <w16cid:commentId w16cid:paraId="5AEBC19D" w16cid:durableId="26EE7F0E"/>
  <w16cid:commentId w16cid:paraId="285DB8C4" w16cid:durableId="26EE7F18"/>
  <w16cid:commentId w16cid:paraId="522F215E" w16cid:durableId="26EE7F30"/>
  <w16cid:commentId w16cid:paraId="65ADCD45" w16cid:durableId="26EE7F37"/>
  <w16cid:commentId w16cid:paraId="436EDC6B" w16cid:durableId="26EE7F3E"/>
  <w16cid:commentId w16cid:paraId="56378041" w16cid:durableId="26EE7F48"/>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094B6BB" w16cid:durableId="26E539B0"/>
  <w16cid:commentId w16cid:paraId="0DCCCDCC" w16cid:durableId="26E539F1"/>
  <w16cid:commentId w16cid:paraId="1FF7E00D" w16cid:durableId="26CF817A"/>
  <w16cid:commentId w16cid:paraId="7B1DAD3F" w16cid:durableId="26CF8155"/>
  <w16cid:commentId w16cid:paraId="31D95BA1" w16cid:durableId="26CF813A"/>
  <w16cid:commentId w16cid:paraId="70190BD8" w16cid:durableId="26E53B01"/>
  <w16cid:commentId w16cid:paraId="22A7AC44" w16cid:durableId="26E53C50"/>
  <w16cid:commentId w16cid:paraId="39680E34" w16cid:durableId="26E53C4F"/>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Id w16cid:paraId="28B5FBEC" w16cid:durableId="26EE4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DE6B0" w14:textId="77777777" w:rsidR="001231B5" w:rsidRDefault="001231B5" w:rsidP="005B7682">
      <w:pPr>
        <w:spacing w:after="0" w:line="240" w:lineRule="auto"/>
      </w:pPr>
      <w:r>
        <w:separator/>
      </w:r>
    </w:p>
  </w:endnote>
  <w:endnote w:type="continuationSeparator" w:id="0">
    <w:p w14:paraId="39606D78" w14:textId="77777777" w:rsidR="001231B5" w:rsidRDefault="001231B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FF64938"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D74A57">
              <w:rPr>
                <w:b/>
                <w:bCs/>
                <w:u w:val="single"/>
              </w:rPr>
              <w:t>GLOBAL SECURITY SYSTEMS</w:t>
            </w:r>
            <w:r w:rsidR="00D74A57" w:rsidRPr="00644FD8">
              <w:rPr>
                <w:b/>
                <w:bCs/>
              </w:rPr>
              <w:t>®, INC.</w:t>
            </w:r>
            <w:r w:rsidR="00D74A57" w:rsidRPr="00644FD8">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504D6" w14:textId="77777777" w:rsidR="001231B5" w:rsidRDefault="001231B5" w:rsidP="005B7682">
      <w:pPr>
        <w:spacing w:after="0" w:line="240" w:lineRule="auto"/>
      </w:pPr>
      <w:r>
        <w:separator/>
      </w:r>
    </w:p>
  </w:footnote>
  <w:footnote w:type="continuationSeparator" w:id="0">
    <w:p w14:paraId="31E5F886" w14:textId="77777777" w:rsidR="001231B5" w:rsidRDefault="001231B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6249067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D74A57">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1D96F81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D74A57">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D74A57">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5050"/>
    <w:rsid w:val="00016A54"/>
    <w:rsid w:val="00022936"/>
    <w:rsid w:val="000229F9"/>
    <w:rsid w:val="000233A7"/>
    <w:rsid w:val="000266FD"/>
    <w:rsid w:val="00027587"/>
    <w:rsid w:val="000275ED"/>
    <w:rsid w:val="0003089C"/>
    <w:rsid w:val="000325C1"/>
    <w:rsid w:val="00033558"/>
    <w:rsid w:val="0003359A"/>
    <w:rsid w:val="0003556E"/>
    <w:rsid w:val="00037897"/>
    <w:rsid w:val="00040007"/>
    <w:rsid w:val="000403D6"/>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3837"/>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E76EC"/>
    <w:rsid w:val="000F34E1"/>
    <w:rsid w:val="000F3634"/>
    <w:rsid w:val="000F5975"/>
    <w:rsid w:val="000F7B47"/>
    <w:rsid w:val="000F7DAA"/>
    <w:rsid w:val="0010019F"/>
    <w:rsid w:val="001004B3"/>
    <w:rsid w:val="00102B0E"/>
    <w:rsid w:val="001037A8"/>
    <w:rsid w:val="00105692"/>
    <w:rsid w:val="00106296"/>
    <w:rsid w:val="00106D0B"/>
    <w:rsid w:val="0010731A"/>
    <w:rsid w:val="00110AF9"/>
    <w:rsid w:val="00110FA3"/>
    <w:rsid w:val="001117F1"/>
    <w:rsid w:val="00111C73"/>
    <w:rsid w:val="00116FA2"/>
    <w:rsid w:val="00117D8B"/>
    <w:rsid w:val="00117E6D"/>
    <w:rsid w:val="001213B1"/>
    <w:rsid w:val="001231B5"/>
    <w:rsid w:val="00124440"/>
    <w:rsid w:val="00124741"/>
    <w:rsid w:val="001249E6"/>
    <w:rsid w:val="00126B27"/>
    <w:rsid w:val="00126DB2"/>
    <w:rsid w:val="00127E8A"/>
    <w:rsid w:val="001334EB"/>
    <w:rsid w:val="00135533"/>
    <w:rsid w:val="00135FFF"/>
    <w:rsid w:val="00142524"/>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6314"/>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4118"/>
    <w:rsid w:val="001B64D1"/>
    <w:rsid w:val="001B6D5B"/>
    <w:rsid w:val="001B7EA4"/>
    <w:rsid w:val="001C2628"/>
    <w:rsid w:val="001C313A"/>
    <w:rsid w:val="001C38DE"/>
    <w:rsid w:val="001C65BE"/>
    <w:rsid w:val="001C6C0F"/>
    <w:rsid w:val="001D28EE"/>
    <w:rsid w:val="001D4683"/>
    <w:rsid w:val="001D67DE"/>
    <w:rsid w:val="001E0042"/>
    <w:rsid w:val="001E20FD"/>
    <w:rsid w:val="001E2BC7"/>
    <w:rsid w:val="001E4A49"/>
    <w:rsid w:val="001E4E2E"/>
    <w:rsid w:val="001E586B"/>
    <w:rsid w:val="001E5CA1"/>
    <w:rsid w:val="001E64D5"/>
    <w:rsid w:val="001F167A"/>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0ED9"/>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3CE8"/>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12D6"/>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A7C"/>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53118"/>
    <w:rsid w:val="00353A64"/>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45FE"/>
    <w:rsid w:val="00395DFF"/>
    <w:rsid w:val="00396AEC"/>
    <w:rsid w:val="003A0778"/>
    <w:rsid w:val="003A12C0"/>
    <w:rsid w:val="003A262A"/>
    <w:rsid w:val="003A3BB3"/>
    <w:rsid w:val="003A5084"/>
    <w:rsid w:val="003A6A80"/>
    <w:rsid w:val="003A7120"/>
    <w:rsid w:val="003A76D2"/>
    <w:rsid w:val="003A7D75"/>
    <w:rsid w:val="003B047D"/>
    <w:rsid w:val="003B1E4A"/>
    <w:rsid w:val="003B41BB"/>
    <w:rsid w:val="003B62ED"/>
    <w:rsid w:val="003B6319"/>
    <w:rsid w:val="003B7A05"/>
    <w:rsid w:val="003C0032"/>
    <w:rsid w:val="003C06F4"/>
    <w:rsid w:val="003C108A"/>
    <w:rsid w:val="003C2B8E"/>
    <w:rsid w:val="003C32E0"/>
    <w:rsid w:val="003C4B63"/>
    <w:rsid w:val="003C5A01"/>
    <w:rsid w:val="003C7EBA"/>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E7FFC"/>
    <w:rsid w:val="003F137A"/>
    <w:rsid w:val="003F32CC"/>
    <w:rsid w:val="003F56EF"/>
    <w:rsid w:val="003F6580"/>
    <w:rsid w:val="003F77DB"/>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15645"/>
    <w:rsid w:val="00420C59"/>
    <w:rsid w:val="004213E8"/>
    <w:rsid w:val="004263BE"/>
    <w:rsid w:val="004276CE"/>
    <w:rsid w:val="0043289F"/>
    <w:rsid w:val="00434D9D"/>
    <w:rsid w:val="00435D7E"/>
    <w:rsid w:val="0043735B"/>
    <w:rsid w:val="00440927"/>
    <w:rsid w:val="00440B81"/>
    <w:rsid w:val="00442696"/>
    <w:rsid w:val="00452FE9"/>
    <w:rsid w:val="00453105"/>
    <w:rsid w:val="0045312A"/>
    <w:rsid w:val="004556AF"/>
    <w:rsid w:val="00455B71"/>
    <w:rsid w:val="00455DB9"/>
    <w:rsid w:val="00456A3B"/>
    <w:rsid w:val="00460C35"/>
    <w:rsid w:val="00462FEC"/>
    <w:rsid w:val="004659FF"/>
    <w:rsid w:val="004661F3"/>
    <w:rsid w:val="0046667B"/>
    <w:rsid w:val="004677FD"/>
    <w:rsid w:val="00467AEC"/>
    <w:rsid w:val="00470049"/>
    <w:rsid w:val="004705D4"/>
    <w:rsid w:val="004707DC"/>
    <w:rsid w:val="00472C51"/>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649E"/>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2A5"/>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121C"/>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7BC"/>
    <w:rsid w:val="00597EE5"/>
    <w:rsid w:val="005A0BE7"/>
    <w:rsid w:val="005A16EF"/>
    <w:rsid w:val="005A35BA"/>
    <w:rsid w:val="005A4C8A"/>
    <w:rsid w:val="005B05A0"/>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B16"/>
    <w:rsid w:val="005E4D78"/>
    <w:rsid w:val="005E4E35"/>
    <w:rsid w:val="005F1780"/>
    <w:rsid w:val="005F1AAA"/>
    <w:rsid w:val="005F4073"/>
    <w:rsid w:val="005F5D6B"/>
    <w:rsid w:val="005F6A94"/>
    <w:rsid w:val="00600545"/>
    <w:rsid w:val="00603A85"/>
    <w:rsid w:val="00604384"/>
    <w:rsid w:val="00605FF1"/>
    <w:rsid w:val="006074EA"/>
    <w:rsid w:val="00607CFB"/>
    <w:rsid w:val="006127BF"/>
    <w:rsid w:val="00614A46"/>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4D18"/>
    <w:rsid w:val="00644FD8"/>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0B9F"/>
    <w:rsid w:val="00681505"/>
    <w:rsid w:val="00681BD8"/>
    <w:rsid w:val="00681D90"/>
    <w:rsid w:val="00682B47"/>
    <w:rsid w:val="00682F4A"/>
    <w:rsid w:val="006848C7"/>
    <w:rsid w:val="00687FD3"/>
    <w:rsid w:val="00692F89"/>
    <w:rsid w:val="00693135"/>
    <w:rsid w:val="0069636D"/>
    <w:rsid w:val="00697325"/>
    <w:rsid w:val="006A0B35"/>
    <w:rsid w:val="006A0BC5"/>
    <w:rsid w:val="006A1ACD"/>
    <w:rsid w:val="006A2F06"/>
    <w:rsid w:val="006A357D"/>
    <w:rsid w:val="006A5218"/>
    <w:rsid w:val="006A56D7"/>
    <w:rsid w:val="006A5A9F"/>
    <w:rsid w:val="006B11ED"/>
    <w:rsid w:val="006B1442"/>
    <w:rsid w:val="006B2643"/>
    <w:rsid w:val="006B30F9"/>
    <w:rsid w:val="006B419F"/>
    <w:rsid w:val="006B5190"/>
    <w:rsid w:val="006B6D54"/>
    <w:rsid w:val="006C076C"/>
    <w:rsid w:val="006C0B9F"/>
    <w:rsid w:val="006C2160"/>
    <w:rsid w:val="006C4333"/>
    <w:rsid w:val="006C454A"/>
    <w:rsid w:val="006C45A2"/>
    <w:rsid w:val="006C4FE1"/>
    <w:rsid w:val="006C53A5"/>
    <w:rsid w:val="006C5433"/>
    <w:rsid w:val="006C5F95"/>
    <w:rsid w:val="006D4830"/>
    <w:rsid w:val="006E02AB"/>
    <w:rsid w:val="006E2818"/>
    <w:rsid w:val="006E41A5"/>
    <w:rsid w:val="006E431A"/>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2621A"/>
    <w:rsid w:val="00730FB1"/>
    <w:rsid w:val="00732252"/>
    <w:rsid w:val="00733694"/>
    <w:rsid w:val="007336FE"/>
    <w:rsid w:val="00733785"/>
    <w:rsid w:val="007344CA"/>
    <w:rsid w:val="00735771"/>
    <w:rsid w:val="00736DAD"/>
    <w:rsid w:val="007371D2"/>
    <w:rsid w:val="00740118"/>
    <w:rsid w:val="00742792"/>
    <w:rsid w:val="00744EEF"/>
    <w:rsid w:val="00745A03"/>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0787"/>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287"/>
    <w:rsid w:val="007E29AB"/>
    <w:rsid w:val="007E5EE3"/>
    <w:rsid w:val="007E5F77"/>
    <w:rsid w:val="007E5FDA"/>
    <w:rsid w:val="007E63C3"/>
    <w:rsid w:val="007F19BC"/>
    <w:rsid w:val="007F1C91"/>
    <w:rsid w:val="007F1D3E"/>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5EB0"/>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4115"/>
    <w:rsid w:val="0086680C"/>
    <w:rsid w:val="008668E1"/>
    <w:rsid w:val="008669E4"/>
    <w:rsid w:val="008671BF"/>
    <w:rsid w:val="008677F2"/>
    <w:rsid w:val="00870252"/>
    <w:rsid w:val="008704E3"/>
    <w:rsid w:val="00870CA9"/>
    <w:rsid w:val="00873854"/>
    <w:rsid w:val="00873DC9"/>
    <w:rsid w:val="0087496D"/>
    <w:rsid w:val="00875A2F"/>
    <w:rsid w:val="0088029C"/>
    <w:rsid w:val="00883189"/>
    <w:rsid w:val="00884347"/>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3D69"/>
    <w:rsid w:val="008C47A1"/>
    <w:rsid w:val="008C53A7"/>
    <w:rsid w:val="008C5E5C"/>
    <w:rsid w:val="008C79BD"/>
    <w:rsid w:val="008D1610"/>
    <w:rsid w:val="008D4093"/>
    <w:rsid w:val="008D75F9"/>
    <w:rsid w:val="008F4485"/>
    <w:rsid w:val="008F5AFA"/>
    <w:rsid w:val="00902B20"/>
    <w:rsid w:val="009037A6"/>
    <w:rsid w:val="00904A46"/>
    <w:rsid w:val="009053C3"/>
    <w:rsid w:val="009072BC"/>
    <w:rsid w:val="009078E0"/>
    <w:rsid w:val="00915854"/>
    <w:rsid w:val="0092052B"/>
    <w:rsid w:val="0092348B"/>
    <w:rsid w:val="009246DF"/>
    <w:rsid w:val="00924B83"/>
    <w:rsid w:val="009255B0"/>
    <w:rsid w:val="00926126"/>
    <w:rsid w:val="0092755D"/>
    <w:rsid w:val="009307C9"/>
    <w:rsid w:val="0093205E"/>
    <w:rsid w:val="00932BB1"/>
    <w:rsid w:val="00934D15"/>
    <w:rsid w:val="009363DB"/>
    <w:rsid w:val="00936DE9"/>
    <w:rsid w:val="00937DF2"/>
    <w:rsid w:val="00940DC7"/>
    <w:rsid w:val="00942548"/>
    <w:rsid w:val="009428AE"/>
    <w:rsid w:val="00945074"/>
    <w:rsid w:val="00950C0C"/>
    <w:rsid w:val="00952EAD"/>
    <w:rsid w:val="00953D1B"/>
    <w:rsid w:val="00955A4E"/>
    <w:rsid w:val="009572E9"/>
    <w:rsid w:val="00965461"/>
    <w:rsid w:val="00965E68"/>
    <w:rsid w:val="00967563"/>
    <w:rsid w:val="009715D7"/>
    <w:rsid w:val="00971E88"/>
    <w:rsid w:val="00972732"/>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95E94"/>
    <w:rsid w:val="00997A9E"/>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5764C"/>
    <w:rsid w:val="00A60629"/>
    <w:rsid w:val="00A61F2A"/>
    <w:rsid w:val="00A62CB9"/>
    <w:rsid w:val="00A63D85"/>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77E44"/>
    <w:rsid w:val="00A80ADB"/>
    <w:rsid w:val="00A80EB1"/>
    <w:rsid w:val="00A832D1"/>
    <w:rsid w:val="00A8378C"/>
    <w:rsid w:val="00A838A3"/>
    <w:rsid w:val="00A83B7D"/>
    <w:rsid w:val="00A83B8B"/>
    <w:rsid w:val="00A849C6"/>
    <w:rsid w:val="00A86075"/>
    <w:rsid w:val="00A871EC"/>
    <w:rsid w:val="00A90CAD"/>
    <w:rsid w:val="00A92ACE"/>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37D6"/>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4C9"/>
    <w:rsid w:val="00B03A79"/>
    <w:rsid w:val="00B0722E"/>
    <w:rsid w:val="00B10397"/>
    <w:rsid w:val="00B111EA"/>
    <w:rsid w:val="00B13A84"/>
    <w:rsid w:val="00B1407D"/>
    <w:rsid w:val="00B2034B"/>
    <w:rsid w:val="00B24580"/>
    <w:rsid w:val="00B24CF4"/>
    <w:rsid w:val="00B27AFA"/>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1D4E"/>
    <w:rsid w:val="00B81F8E"/>
    <w:rsid w:val="00B82B77"/>
    <w:rsid w:val="00B84041"/>
    <w:rsid w:val="00B8429D"/>
    <w:rsid w:val="00B84851"/>
    <w:rsid w:val="00B84857"/>
    <w:rsid w:val="00B87320"/>
    <w:rsid w:val="00B91581"/>
    <w:rsid w:val="00B918A0"/>
    <w:rsid w:val="00B930AF"/>
    <w:rsid w:val="00B93B4A"/>
    <w:rsid w:val="00B95F5D"/>
    <w:rsid w:val="00B969CA"/>
    <w:rsid w:val="00B978D2"/>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0DF2"/>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2C5F"/>
    <w:rsid w:val="00C369A1"/>
    <w:rsid w:val="00C3744D"/>
    <w:rsid w:val="00C37C2E"/>
    <w:rsid w:val="00C42CD1"/>
    <w:rsid w:val="00C43A3E"/>
    <w:rsid w:val="00C44B3B"/>
    <w:rsid w:val="00C451DB"/>
    <w:rsid w:val="00C45D83"/>
    <w:rsid w:val="00C47150"/>
    <w:rsid w:val="00C479EC"/>
    <w:rsid w:val="00C47F92"/>
    <w:rsid w:val="00C5189D"/>
    <w:rsid w:val="00C51B8B"/>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059E"/>
    <w:rsid w:val="00CA265F"/>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1B21"/>
    <w:rsid w:val="00CD079B"/>
    <w:rsid w:val="00CD0D73"/>
    <w:rsid w:val="00CD2BF8"/>
    <w:rsid w:val="00CD4738"/>
    <w:rsid w:val="00CD56EF"/>
    <w:rsid w:val="00CD596D"/>
    <w:rsid w:val="00CD622C"/>
    <w:rsid w:val="00CD691E"/>
    <w:rsid w:val="00CD766C"/>
    <w:rsid w:val="00CD7B2E"/>
    <w:rsid w:val="00CE06E3"/>
    <w:rsid w:val="00CE0C9D"/>
    <w:rsid w:val="00CE1EF5"/>
    <w:rsid w:val="00CE29FB"/>
    <w:rsid w:val="00CE4550"/>
    <w:rsid w:val="00CE476E"/>
    <w:rsid w:val="00CE5071"/>
    <w:rsid w:val="00CE5973"/>
    <w:rsid w:val="00CF0057"/>
    <w:rsid w:val="00CF157A"/>
    <w:rsid w:val="00CF1627"/>
    <w:rsid w:val="00CF29B7"/>
    <w:rsid w:val="00CF3569"/>
    <w:rsid w:val="00CF3EDD"/>
    <w:rsid w:val="00CF5935"/>
    <w:rsid w:val="00CF5B0E"/>
    <w:rsid w:val="00D04D10"/>
    <w:rsid w:val="00D134FD"/>
    <w:rsid w:val="00D1722B"/>
    <w:rsid w:val="00D172F6"/>
    <w:rsid w:val="00D175BB"/>
    <w:rsid w:val="00D23D62"/>
    <w:rsid w:val="00D24D73"/>
    <w:rsid w:val="00D26955"/>
    <w:rsid w:val="00D31337"/>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635B9"/>
    <w:rsid w:val="00D649C1"/>
    <w:rsid w:val="00D653B7"/>
    <w:rsid w:val="00D67D1C"/>
    <w:rsid w:val="00D715E0"/>
    <w:rsid w:val="00D71870"/>
    <w:rsid w:val="00D741C7"/>
    <w:rsid w:val="00D74A57"/>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16"/>
    <w:rsid w:val="00E266DC"/>
    <w:rsid w:val="00E270B3"/>
    <w:rsid w:val="00E308F9"/>
    <w:rsid w:val="00E30AA4"/>
    <w:rsid w:val="00E30BEE"/>
    <w:rsid w:val="00E30F47"/>
    <w:rsid w:val="00E3189D"/>
    <w:rsid w:val="00E342BB"/>
    <w:rsid w:val="00E34C97"/>
    <w:rsid w:val="00E43085"/>
    <w:rsid w:val="00E430E8"/>
    <w:rsid w:val="00E43965"/>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024"/>
    <w:rsid w:val="00E871E6"/>
    <w:rsid w:val="00E87950"/>
    <w:rsid w:val="00E919D0"/>
    <w:rsid w:val="00E92789"/>
    <w:rsid w:val="00E94C88"/>
    <w:rsid w:val="00E9641B"/>
    <w:rsid w:val="00E96BC0"/>
    <w:rsid w:val="00E97667"/>
    <w:rsid w:val="00EA002A"/>
    <w:rsid w:val="00EA0823"/>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DB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E5338"/>
    <w:rsid w:val="00EE725E"/>
    <w:rsid w:val="00EF2C98"/>
    <w:rsid w:val="00EF30FD"/>
    <w:rsid w:val="00EF3F84"/>
    <w:rsid w:val="00EF698F"/>
    <w:rsid w:val="00EF7C87"/>
    <w:rsid w:val="00F03360"/>
    <w:rsid w:val="00F067DF"/>
    <w:rsid w:val="00F06CC6"/>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4B98"/>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31703</Words>
  <Characters>180709</Characters>
  <Application>Microsoft Office Word</Application>
  <DocSecurity>0</DocSecurity>
  <Lines>1505</Lines>
  <Paragraphs>423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5</cp:revision>
  <cp:lastPrinted>2022-09-26T22:33:00Z</cp:lastPrinted>
  <dcterms:created xsi:type="dcterms:W3CDTF">2022-10-10T17:18:00Z</dcterms:created>
  <dcterms:modified xsi:type="dcterms:W3CDTF">2023-02-09T19:00:00Z</dcterms:modified>
</cp:coreProperties>
</file>