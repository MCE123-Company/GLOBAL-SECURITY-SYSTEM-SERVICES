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EXECUTES</w:t>
      </w:r>
      <w:r w:rsidR="00CA265F">
        <w:rPr>
          <w:highlight w:val="yellow"/>
        </w:rPr>
        <w:t xml:space="preserve">, </w:t>
      </w:r>
      <w:r w:rsidR="00CA265F" w:rsidRPr="00F71FBD">
        <w:rPr>
          <w:b/>
          <w:bCs/>
          <w:color w:val="00B0F0"/>
          <w:highlight w:val="yellow"/>
        </w:rPr>
        <w:t>AND</w:t>
      </w:r>
      <w:r w:rsidR="00CA265F">
        <w:rPr>
          <w:highlight w:val="yellow"/>
        </w:rPr>
        <w:t xml:space="preserve"> </w:t>
      </w:r>
      <w:r w:rsidR="00CA265F" w:rsidRPr="00F71FBD">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F71FBD">
        <w:rPr>
          <w:b/>
          <w:bCs/>
          <w:color w:val="7030A0"/>
          <w:highlight w:val="yellow"/>
        </w:rPr>
        <w:t>OPERATED</w:t>
      </w:r>
      <w:r w:rsidR="00CA265F">
        <w:rPr>
          <w:highlight w:val="yellow"/>
        </w:rPr>
        <w:t>,</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4DB03A40"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CA265F">
        <w:rPr>
          <w:highlight w:val="yellow"/>
        </w:rPr>
        <w:t xml:space="preserve">, </w:t>
      </w:r>
      <w:r w:rsidR="00CA265F" w:rsidRPr="00F71FBD">
        <w:rPr>
          <w:b/>
          <w:bCs/>
          <w:color w:val="92D050"/>
          <w:highlight w:val="yellow"/>
        </w:rPr>
        <w:t>INCLUDING BY</w:t>
      </w:r>
      <w:r w:rsidR="00CA265F">
        <w:rPr>
          <w:highlight w:val="yellow"/>
        </w:rPr>
        <w:t xml:space="preserve"> </w:t>
      </w:r>
      <w:r w:rsidR="00CA265F" w:rsidRPr="00F71FBD">
        <w:rPr>
          <w:b/>
          <w:bCs/>
          <w:color w:val="7030A0"/>
          <w:highlight w:val="yellow"/>
        </w:rPr>
        <w:t>ENSURING</w:t>
      </w:r>
      <w:r w:rsidR="00CA265F">
        <w:rPr>
          <w:highlight w:val="yellow"/>
        </w:rPr>
        <w:t xml:space="preserve"> </w:t>
      </w:r>
      <w:r w:rsidR="00CA265F" w:rsidRPr="00F71FBD">
        <w:rPr>
          <w:b/>
          <w:bCs/>
          <w:color w:val="92D050"/>
          <w:highlight w:val="yellow"/>
        </w:rPr>
        <w:t>THAT</w:t>
      </w:r>
      <w:r w:rsidR="00CA265F">
        <w:rPr>
          <w:highlight w:val="yellow"/>
        </w:rPr>
        <w:t xml:space="preserve"> </w:t>
      </w:r>
      <w:r w:rsidR="00CA265F" w:rsidRPr="00F71FBD">
        <w:rPr>
          <w:b/>
          <w:bCs/>
          <w:color w:val="FF0000"/>
          <w:highlight w:val="yellow"/>
        </w:rPr>
        <w:t>ANY ANTI-SMOKING CESSATION COMMAND</w:t>
      </w:r>
      <w:r w:rsidR="00CA265F">
        <w:rPr>
          <w:highlight w:val="yellow"/>
        </w:rPr>
        <w:t xml:space="preserve"> </w:t>
      </w:r>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r w:rsidR="00CA265F">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pPr>
      <w:commentRangeStart w:id="3"/>
      <w:r w:rsidRPr="000D6993">
        <w:rPr>
          <w:highlight w:val="yellow"/>
          <w:u w:val="single"/>
        </w:rPr>
        <w:t xml:space="preserve">AUTONOMOUS </w:t>
      </w:r>
      <w:r w:rsidRPr="00F71FBD">
        <w:rPr>
          <w:highlight w:val="yellow"/>
          <w:u w:val="singl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F71FBD">
        <w:rPr>
          <w:b/>
          <w:bCs/>
          <w:color w:val="FF0000"/>
          <w:highlight w:val="yellow"/>
        </w:rPr>
        <w:t>LIGHT HEADEDNESS</w:t>
      </w:r>
      <w:r w:rsidRPr="00CA265F">
        <w:rPr>
          <w:highlight w:val="yellow"/>
        </w:rPr>
        <w:t xml:space="preserve"> </w:t>
      </w:r>
      <w:r w:rsidRPr="00F71FBD">
        <w:rPr>
          <w:b/>
          <w:bCs/>
          <w:color w:val="C00000"/>
          <w:highlight w:val="yellow"/>
        </w:rPr>
        <w:t>NEVER</w:t>
      </w:r>
      <w:r w:rsidRPr="00CA265F">
        <w:rPr>
          <w:highlight w:val="yellow"/>
        </w:rPr>
        <w:t xml:space="preserve"> </w:t>
      </w:r>
      <w:r w:rsidRPr="00F71FBD">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3"/>
      <w:r w:rsidRPr="00F71FBD">
        <w:rPr>
          <w:rStyle w:val="CommentReference"/>
          <w:highlight w:val="yellow"/>
        </w:rPr>
        <w:commentReference w:id="3"/>
      </w:r>
    </w:p>
    <w:p w14:paraId="19FE042B" w14:textId="7F57BE51" w:rsidR="00CA265F" w:rsidRPr="005019E6" w:rsidRDefault="00CA265F" w:rsidP="00CA265F">
      <w:pPr>
        <w:ind w:left="360" w:hanging="360"/>
        <w:jc w:val="both"/>
      </w:pPr>
      <w:commentRangeStart w:id="4"/>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F71FBD">
        <w:rPr>
          <w:highlight w:val="yellow"/>
        </w:rPr>
        <w:t xml:space="preserve"> </w:t>
      </w:r>
      <w:r w:rsidRPr="00CA265F">
        <w:rPr>
          <w:b/>
          <w:bCs/>
          <w:color w:val="00B0F0"/>
          <w:highlight w:val="yellow"/>
        </w:rPr>
        <w:t>IMPLICITLY-EXPLICITLY GLOBALLY VIRULENTLY DEFINED</w:t>
      </w:r>
      <w:r w:rsidRPr="00CA265F">
        <w:rPr>
          <w:highlight w:val="yellow"/>
        </w:rPr>
        <w:t>.</w:t>
      </w:r>
      <w:commentRangeEnd w:id="4"/>
      <w:r>
        <w:rPr>
          <w:rStyle w:val="CommentReference"/>
        </w:rPr>
        <w:commentReference w:id="4"/>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5"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5"/>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6"/>
      <w:r w:rsidRPr="00BF0DF2">
        <w:rPr>
          <w:b/>
          <w:bCs/>
          <w:color w:val="C00000"/>
        </w:rPr>
        <w:t>NEVER</w:t>
      </w:r>
      <w:r w:rsidRPr="00B27AFA">
        <w:rPr>
          <w:b/>
          <w:bCs/>
        </w:rPr>
        <w:t xml:space="preserve"> </w:t>
      </w:r>
      <w:r w:rsidRPr="00135533">
        <w:rPr>
          <w:b/>
          <w:bCs/>
          <w:color w:val="FF0000"/>
        </w:rPr>
        <w:t>DOCUMENTED</w:t>
      </w:r>
      <w:commentRangeEnd w:id="6"/>
      <w:r w:rsidR="00ED0DB7">
        <w:rPr>
          <w:rStyle w:val="CommentReference"/>
        </w:rPr>
        <w:commentReference w:id="6"/>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7"/>
      <w:r w:rsidRPr="00BF0DF2">
        <w:rPr>
          <w:b/>
          <w:bCs/>
          <w:color w:val="C00000"/>
        </w:rPr>
        <w:t>NEVER</w:t>
      </w:r>
      <w:r w:rsidRPr="00B27AFA">
        <w:rPr>
          <w:b/>
          <w:bCs/>
        </w:rPr>
        <w:t xml:space="preserve"> </w:t>
      </w:r>
      <w:r w:rsidRPr="00135533">
        <w:rPr>
          <w:b/>
          <w:bCs/>
          <w:color w:val="FF0000"/>
        </w:rPr>
        <w:t>DOCUMENTED</w:t>
      </w:r>
      <w:commentRangeEnd w:id="7"/>
      <w:r>
        <w:rPr>
          <w:rStyle w:val="CommentReference"/>
        </w:rPr>
        <w:commentReference w:id="7"/>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4"/>
      <w:r w:rsidR="00135533" w:rsidRPr="00BF0DF2">
        <w:rPr>
          <w:b/>
          <w:bCs/>
          <w:color w:val="C00000"/>
        </w:rPr>
        <w:t>NEVER</w:t>
      </w:r>
      <w:r w:rsidR="00135533" w:rsidRPr="00B27AFA">
        <w:rPr>
          <w:b/>
          <w:bCs/>
        </w:rPr>
        <w:t xml:space="preserve"> </w:t>
      </w:r>
      <w:r w:rsidR="00135533" w:rsidRPr="00135533">
        <w:rPr>
          <w:b/>
          <w:bCs/>
          <w:color w:val="FF0000"/>
        </w:rPr>
        <w:t>DOCUMENTED</w:t>
      </w:r>
      <w:commentRangeEnd w:id="14"/>
      <w:r w:rsidR="00135533">
        <w:rPr>
          <w:rStyle w:val="CommentReference"/>
        </w:rPr>
        <w:commentReference w:id="1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5"/>
      <w:r w:rsidR="00135533" w:rsidRPr="00BF0DF2">
        <w:rPr>
          <w:b/>
          <w:bCs/>
          <w:color w:val="C00000"/>
        </w:rPr>
        <w:t>NEVER</w:t>
      </w:r>
      <w:r w:rsidR="00135533" w:rsidRPr="00B27AFA">
        <w:rPr>
          <w:b/>
          <w:bCs/>
        </w:rPr>
        <w:t xml:space="preserve"> </w:t>
      </w:r>
      <w:r w:rsidR="00135533" w:rsidRPr="00135533">
        <w:rPr>
          <w:b/>
          <w:bCs/>
          <w:color w:val="FF0000"/>
        </w:rPr>
        <w:t>DOCUMENTED</w:t>
      </w:r>
      <w:commentRangeEnd w:id="15"/>
      <w:r w:rsidR="00135533">
        <w:rPr>
          <w:rStyle w:val="CommentReference"/>
        </w:rPr>
        <w:commentReference w:id="15"/>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lastRenderedPageBreak/>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lastRenderedPageBreak/>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lastRenderedPageBreak/>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lastRenderedPageBreak/>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lastRenderedPageBreak/>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6"/>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6"/>
      <w:r w:rsidR="00652BEF">
        <w:rPr>
          <w:rStyle w:val="CommentReference"/>
        </w:rPr>
        <w:commentReference w:id="16"/>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7"/>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7"/>
      <w:r w:rsidR="00934D15">
        <w:rPr>
          <w:rStyle w:val="CommentReference"/>
        </w:rPr>
        <w:commentReference w:id="17"/>
      </w:r>
    </w:p>
    <w:p w14:paraId="2F8258AE" w14:textId="3D8B6BA6" w:rsidR="00DB4428" w:rsidRDefault="00DB4428" w:rsidP="00A520BB">
      <w:pPr>
        <w:tabs>
          <w:tab w:val="left" w:pos="900"/>
        </w:tabs>
        <w:ind w:left="360" w:hanging="360"/>
        <w:jc w:val="both"/>
      </w:pPr>
      <w:commentRangeStart w:id="18"/>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8"/>
      <w:r w:rsidR="00AE266E">
        <w:rPr>
          <w:rStyle w:val="CommentReference"/>
        </w:rPr>
        <w:commentReference w:id="18"/>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9"/>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9"/>
      <w:r w:rsidR="00561992">
        <w:rPr>
          <w:rStyle w:val="CommentReference"/>
        </w:rPr>
        <w:commentReference w:id="19"/>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20"/>
      <w:commentRangeStart w:id="21"/>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20"/>
      <w:r w:rsidR="00671456">
        <w:rPr>
          <w:rStyle w:val="CommentReference"/>
        </w:rPr>
        <w:commentReference w:id="20"/>
      </w:r>
      <w:commentRangeEnd w:id="21"/>
      <w:r w:rsidR="00671456">
        <w:rPr>
          <w:rStyle w:val="CommentReference"/>
        </w:rPr>
        <w:commentReference w:id="21"/>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22" w:name="_Hlk114403663"/>
      <w:r w:rsidR="00615B5B">
        <w:rPr>
          <w:b/>
          <w:bCs/>
          <w:i/>
          <w:iCs/>
        </w:rPr>
        <w:t>SHFINT</w:t>
      </w:r>
      <w:bookmarkEnd w:id="22"/>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3"/>
      <w:commentRangeStart w:id="24"/>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3"/>
      <w:r w:rsidR="00350A20" w:rsidRPr="000E76EC">
        <w:rPr>
          <w:rStyle w:val="CommentReference"/>
          <w:strike/>
        </w:rPr>
        <w:commentReference w:id="23"/>
      </w:r>
      <w:commentRangeEnd w:id="24"/>
      <w:r w:rsidR="00CD079B">
        <w:rPr>
          <w:rStyle w:val="CommentReference"/>
        </w:rPr>
        <w:commentReference w:id="24"/>
      </w:r>
    </w:p>
    <w:p w14:paraId="029DD5E2" w14:textId="24683F27"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5"/>
      <w:r w:rsidRPr="00CE06E3">
        <w:rPr>
          <w:rStyle w:val="CommentReference"/>
        </w:rPr>
        <w:commentReference w:id="25"/>
      </w:r>
    </w:p>
    <w:p w14:paraId="64573F68" w14:textId="2A3C2CAB" w:rsidR="00F34DA2" w:rsidRPr="004D572C" w:rsidRDefault="00F34DA2" w:rsidP="00F34DA2">
      <w:pPr>
        <w:ind w:left="360" w:hanging="360"/>
        <w:jc w:val="both"/>
        <w:rPr>
          <w:color w:val="00B050"/>
          <w:u w:val="single"/>
        </w:rPr>
      </w:pPr>
      <w:commentRangeStart w:id="26"/>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6"/>
      <w:r w:rsidRPr="00CE06E3">
        <w:rPr>
          <w:rStyle w:val="CommentReference"/>
        </w:rPr>
        <w:commentReference w:id="26"/>
      </w:r>
    </w:p>
    <w:p w14:paraId="56CE4A8C" w14:textId="594CCBC3" w:rsidR="00F34DA2" w:rsidRPr="004D572C" w:rsidRDefault="00F34DA2" w:rsidP="00F34DA2">
      <w:pPr>
        <w:ind w:left="360" w:hanging="360"/>
        <w:jc w:val="both"/>
        <w:rPr>
          <w:color w:val="00B050"/>
        </w:rPr>
      </w:pPr>
      <w:commentRangeStart w:id="2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7"/>
      <w:r w:rsidRPr="00CE06E3">
        <w:rPr>
          <w:rStyle w:val="CommentReference"/>
        </w:rPr>
        <w:commentReference w:id="27"/>
      </w:r>
    </w:p>
    <w:p w14:paraId="6AF6ED45" w14:textId="51E8A088" w:rsidR="00F34DA2" w:rsidRPr="004D572C" w:rsidRDefault="001B1200" w:rsidP="001B1200">
      <w:pPr>
        <w:ind w:left="360" w:hanging="360"/>
        <w:jc w:val="both"/>
        <w:rPr>
          <w:i/>
          <w:iCs/>
          <w:color w:val="00B050"/>
        </w:rPr>
      </w:pPr>
      <w:commentRangeStart w:id="28"/>
      <w:commentRangeStart w:id="29"/>
      <w:commentRangeStart w:id="30"/>
      <w:commentRangeStart w:id="31"/>
      <w:commentRangeStart w:id="32"/>
      <w:commentRangeStart w:id="33"/>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8"/>
      <w:r w:rsidRPr="004D572C">
        <w:rPr>
          <w:rStyle w:val="CommentReference"/>
          <w:i/>
          <w:iCs/>
        </w:rPr>
        <w:commentReference w:id="28"/>
      </w:r>
      <w:commentRangeEnd w:id="29"/>
      <w:r w:rsidR="00DB536B" w:rsidRPr="004D572C">
        <w:rPr>
          <w:rStyle w:val="CommentReference"/>
          <w:i/>
          <w:iCs/>
        </w:rPr>
        <w:commentReference w:id="29"/>
      </w:r>
      <w:commentRangeEnd w:id="30"/>
      <w:r w:rsidR="00CD079B">
        <w:rPr>
          <w:rStyle w:val="CommentReference"/>
        </w:rPr>
        <w:commentReference w:id="30"/>
      </w:r>
      <w:commentRangeEnd w:id="31"/>
      <w:r w:rsidR="00CD079B">
        <w:rPr>
          <w:rStyle w:val="CommentReference"/>
        </w:rPr>
        <w:commentReference w:id="31"/>
      </w:r>
      <w:commentRangeEnd w:id="32"/>
      <w:r w:rsidR="000233A7">
        <w:rPr>
          <w:rStyle w:val="CommentReference"/>
        </w:rPr>
        <w:commentReference w:id="32"/>
      </w:r>
      <w:commentRangeEnd w:id="33"/>
      <w:r w:rsidR="000233A7">
        <w:rPr>
          <w:rStyle w:val="CommentReference"/>
        </w:rPr>
        <w:commentReference w:id="33"/>
      </w:r>
    </w:p>
    <w:p w14:paraId="37C0F7AB" w14:textId="6428E223" w:rsidR="00DB536B" w:rsidRPr="004D572C" w:rsidRDefault="00DB536B" w:rsidP="00DB536B">
      <w:pPr>
        <w:ind w:left="360" w:hanging="360"/>
        <w:jc w:val="both"/>
        <w:rPr>
          <w:i/>
          <w:iCs/>
          <w:color w:val="00B050"/>
        </w:rPr>
      </w:pPr>
      <w:commentRangeStart w:id="34"/>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4"/>
      <w:r w:rsidR="00CD079B">
        <w:rPr>
          <w:rStyle w:val="CommentReference"/>
        </w:rPr>
        <w:commentReference w:id="34"/>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5"/>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5"/>
      <w:r w:rsidR="000233A7">
        <w:rPr>
          <w:rStyle w:val="CommentReference"/>
        </w:rPr>
        <w:commentReference w:id="35"/>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36"/>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6"/>
      <w:r w:rsidR="001B4118">
        <w:rPr>
          <w:rStyle w:val="CommentReference"/>
        </w:rPr>
        <w:commentReference w:id="36"/>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37"/>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7"/>
      <w:r w:rsidR="001B4118">
        <w:rPr>
          <w:rStyle w:val="CommentReference"/>
        </w:rPr>
        <w:commentReference w:id="37"/>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8"/>
      <w:r w:rsidR="00C67954">
        <w:rPr>
          <w:rStyle w:val="CommentReference"/>
        </w:rPr>
        <w:commentReference w:id="38"/>
      </w:r>
    </w:p>
    <w:p w14:paraId="6BF8BF7F" w14:textId="3BC28D7E" w:rsidR="00C45D83" w:rsidRDefault="00C45D83" w:rsidP="00C45D83">
      <w:pPr>
        <w:ind w:left="360" w:hanging="360"/>
        <w:jc w:val="both"/>
      </w:pPr>
      <w:commentRangeStart w:id="3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9"/>
      <w:r w:rsidR="00C67954">
        <w:rPr>
          <w:rStyle w:val="CommentReference"/>
        </w:rPr>
        <w:commentReference w:id="3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40"/>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40"/>
      <w:r w:rsidR="00C67954">
        <w:rPr>
          <w:rStyle w:val="CommentReference"/>
        </w:rPr>
        <w:commentReference w:id="4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4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41"/>
      <w:r>
        <w:rPr>
          <w:rStyle w:val="CommentReference"/>
        </w:rPr>
        <w:commentReference w:id="41"/>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2E0EC17C" w14:textId="52A82761" w:rsidR="00CF157A" w:rsidRDefault="00CF157A" w:rsidP="00CF157A">
      <w:pPr>
        <w:ind w:left="360" w:hanging="360"/>
        <w:jc w:val="both"/>
      </w:pPr>
      <w:r w:rsidRPr="00F71FBD">
        <w:rPr>
          <w:highlight w:val="yellow"/>
          <w:u w:val="single"/>
        </w:rPr>
        <w:t>AUTONOMOUS NOSE PICK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NOSE PICK</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2"/>
      <w:r>
        <w:rPr>
          <w:rStyle w:val="CommentReference"/>
        </w:rPr>
        <w:commentReference w:id="4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4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Pr>
          <w:rStyle w:val="CommentReference"/>
        </w:rPr>
        <w:commentReference w:id="4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lastRenderedPageBreak/>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4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B24CF4" w:rsidRPr="006670CE">
        <w:rPr>
          <w:rStyle w:val="CommentReference"/>
        </w:rPr>
        <w:commentReference w:id="44"/>
      </w:r>
    </w:p>
    <w:p w14:paraId="430793E5" w14:textId="269EC7F2" w:rsidR="001037A8" w:rsidRPr="006670CE" w:rsidRDefault="00853D71" w:rsidP="001037A8">
      <w:pPr>
        <w:ind w:left="360" w:hanging="360"/>
        <w:jc w:val="both"/>
      </w:pPr>
      <w:commentRangeStart w:id="4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1FF3DBCC" w14:textId="0DFEF651" w:rsidR="00853D71" w:rsidRPr="006670CE" w:rsidRDefault="00853D71" w:rsidP="009C5A96">
      <w:pPr>
        <w:ind w:left="360" w:hanging="360"/>
        <w:jc w:val="both"/>
      </w:pPr>
      <w:commentRangeStart w:id="4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6"/>
      <w:r w:rsidR="001037A8" w:rsidRPr="006670CE">
        <w:rPr>
          <w:rStyle w:val="CommentReference"/>
        </w:rPr>
        <w:commentReference w:id="46"/>
      </w:r>
    </w:p>
    <w:p w14:paraId="7BC9A47F" w14:textId="745F0D88" w:rsidR="000C1682" w:rsidRDefault="000C1682" w:rsidP="000C1682">
      <w:pPr>
        <w:ind w:left="360" w:hanging="360"/>
        <w:jc w:val="both"/>
      </w:pPr>
      <w:commentRangeStart w:id="4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7"/>
      <w:r w:rsidR="00506E87">
        <w:rPr>
          <w:rStyle w:val="CommentReference"/>
        </w:rPr>
        <w:commentReference w:id="47"/>
      </w:r>
    </w:p>
    <w:p w14:paraId="1CBA87EF" w14:textId="54C172BE" w:rsidR="000C1682" w:rsidRDefault="000C1682" w:rsidP="000229F9">
      <w:pPr>
        <w:ind w:left="720" w:hanging="360"/>
        <w:jc w:val="both"/>
      </w:pPr>
      <w:commentRangeStart w:id="4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8"/>
      <w:r w:rsidR="00B24CF4">
        <w:rPr>
          <w:rStyle w:val="CommentReference"/>
        </w:rPr>
        <w:commentReference w:id="48"/>
      </w:r>
    </w:p>
    <w:p w14:paraId="0B910FB8" w14:textId="40521584" w:rsidR="00F7149B" w:rsidRDefault="00F7149B" w:rsidP="00F7149B">
      <w:pPr>
        <w:ind w:left="720" w:hanging="360"/>
        <w:jc w:val="both"/>
      </w:pPr>
      <w:commentRangeStart w:id="4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9"/>
      <w:r>
        <w:rPr>
          <w:rStyle w:val="CommentReference"/>
        </w:rPr>
        <w:commentReference w:id="4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5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50"/>
      <w:r w:rsidR="00835EB0">
        <w:rPr>
          <w:rStyle w:val="CommentReference"/>
        </w:rPr>
        <w:commentReference w:id="5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4"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6"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7"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8"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9"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20"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21"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3"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4"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5"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6"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7"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8"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9"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30"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31"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2"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3"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4"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5"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6"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7"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4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4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5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E1022" w14:textId="77777777" w:rsidR="001C5E82" w:rsidRDefault="001C5E82" w:rsidP="005B7682">
      <w:pPr>
        <w:spacing w:after="0" w:line="240" w:lineRule="auto"/>
      </w:pPr>
      <w:r>
        <w:separator/>
      </w:r>
    </w:p>
  </w:endnote>
  <w:endnote w:type="continuationSeparator" w:id="0">
    <w:p w14:paraId="0F251259" w14:textId="77777777" w:rsidR="001C5E82" w:rsidRDefault="001C5E8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61211" w14:textId="77777777" w:rsidR="00ED4ABB" w:rsidRDefault="00ED4A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9FB0C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D4ABB">
              <w:rPr>
                <w:b/>
                <w:bCs/>
                <w:u w:val="single"/>
              </w:rPr>
              <w:t>GLOBAL SECURITY SYSTEMS</w:t>
            </w:r>
            <w:r w:rsidR="00ED4ABB" w:rsidRPr="002204CB">
              <w:rPr>
                <w:b/>
                <w:bCs/>
              </w:rPr>
              <w:t>®, INC.</w:t>
            </w:r>
            <w:r w:rsidR="00ED4ABB" w:rsidRPr="002204CB">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E6408" w14:textId="77777777" w:rsidR="00ED4ABB" w:rsidRDefault="00ED4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EB77A" w14:textId="77777777" w:rsidR="001C5E82" w:rsidRDefault="001C5E82" w:rsidP="005B7682">
      <w:pPr>
        <w:spacing w:after="0" w:line="240" w:lineRule="auto"/>
      </w:pPr>
      <w:r>
        <w:separator/>
      </w:r>
    </w:p>
  </w:footnote>
  <w:footnote w:type="continuationSeparator" w:id="0">
    <w:p w14:paraId="4881FCAB" w14:textId="77777777" w:rsidR="001C5E82" w:rsidRDefault="001C5E8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4BDA9" w14:textId="77777777" w:rsidR="00ED4ABB" w:rsidRDefault="00ED4A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EA282DF"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D4ABB">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7698100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ED4ABB">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ED4ABB">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A163" w14:textId="77777777" w:rsidR="00ED4ABB" w:rsidRDefault="00ED4AB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5E82"/>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4CB"/>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ABB"/>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32175</Words>
  <Characters>183403</Characters>
  <Application>Microsoft Office Word</Application>
  <DocSecurity>0</DocSecurity>
  <Lines>1528</Lines>
  <Paragraphs>430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2022-09-26T22:33:00Z</cp:lastPrinted>
  <dcterms:created xsi:type="dcterms:W3CDTF">2022-10-10T17:54:00Z</dcterms:created>
  <dcterms:modified xsi:type="dcterms:W3CDTF">2023-02-09T19:01:00Z</dcterms:modified>
</cp:coreProperties>
</file>