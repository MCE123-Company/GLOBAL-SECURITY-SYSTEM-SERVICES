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4E60" w14:textId="77777777" w:rsidR="00116480" w:rsidRDefault="00116480" w:rsidP="005B7682">
      <w:pPr>
        <w:spacing w:after="0" w:line="240" w:lineRule="auto"/>
      </w:pPr>
      <w:r>
        <w:separator/>
      </w:r>
    </w:p>
  </w:endnote>
  <w:endnote w:type="continuationSeparator" w:id="0">
    <w:p w14:paraId="3CC92B2F" w14:textId="77777777" w:rsidR="00116480" w:rsidRDefault="001164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D378" w14:textId="77777777" w:rsidR="00116480" w:rsidRDefault="00116480" w:rsidP="005B7682">
      <w:pPr>
        <w:spacing w:after="0" w:line="240" w:lineRule="auto"/>
      </w:pPr>
      <w:r>
        <w:separator/>
      </w:r>
    </w:p>
  </w:footnote>
  <w:footnote w:type="continuationSeparator" w:id="0">
    <w:p w14:paraId="4B5FE38B" w14:textId="77777777" w:rsidR="00116480" w:rsidRDefault="001164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32674</Words>
  <Characters>186245</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2022-10-27T17:15:00Z</dcterms:created>
  <dcterms:modified xsi:type="dcterms:W3CDTF">2022-10-27T17:15:00Z</dcterms:modified>
</cp:coreProperties>
</file>