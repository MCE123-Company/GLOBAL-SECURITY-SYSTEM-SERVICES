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39B39B54" w14:textId="70626D40" w:rsidR="007E19E6" w:rsidRDefault="007E19E6" w:rsidP="007E19E6">
      <w:pPr>
        <w:ind w:left="360" w:hanging="360"/>
        <w:jc w:val="both"/>
        <w:rPr>
          <w:u w:val="single"/>
        </w:rPr>
      </w:pPr>
      <w:r w:rsidRPr="00C734DD">
        <w:rPr>
          <w:u w:val="single"/>
        </w:rPr>
        <w:t xml:space="preserve">AUTONOMOUS </w:t>
      </w:r>
      <w:r>
        <w:rPr>
          <w:u w:val="single"/>
        </w:rPr>
        <w:t>NAKED/DECLOTHING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NAKED/DECLOTHING</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B9562" w14:textId="77777777" w:rsidR="00516CCC" w:rsidRDefault="00516CCC" w:rsidP="005B7682">
      <w:pPr>
        <w:spacing w:after="0" w:line="240" w:lineRule="auto"/>
      </w:pPr>
      <w:r>
        <w:separator/>
      </w:r>
    </w:p>
  </w:endnote>
  <w:endnote w:type="continuationSeparator" w:id="0">
    <w:p w14:paraId="6CFE13E7" w14:textId="77777777" w:rsidR="00516CCC" w:rsidRDefault="00516CC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B587" w14:textId="77777777" w:rsidR="00174063" w:rsidRDefault="00174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467BD52" w:rsidR="0078387A" w:rsidRDefault="00174063"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57" w:author="Patrick McElhiney" w:date="2023-02-07T19:09:00Z">
              <w:r w:rsidR="000B42C6" w:rsidRPr="000B42C6" w:rsidDel="00174063">
                <w:rPr>
                  <w:b/>
                  <w:bCs/>
                  <w:u w:val="single"/>
                </w:rPr>
                <w:delText>MCE123</w:delText>
              </w:r>
              <w:r w:rsidR="000B42C6" w:rsidRPr="000B42C6" w:rsidDel="00174063">
                <w:rPr>
                  <w:b/>
                  <w:bCs/>
                  <w:vertAlign w:val="superscript"/>
                </w:rPr>
                <w:delText>SM</w:delText>
              </w:r>
              <w:r w:rsidR="000B42C6" w:rsidRPr="000B42C6" w:rsidDel="00174063">
                <w:rPr>
                  <w:b/>
                  <w:bCs/>
                </w:rPr>
                <w:delText xml:space="preserve"> COMPANY</w:delText>
              </w:r>
              <w:r w:rsidR="000B42C6" w:rsidDel="00174063">
                <w:delText xml:space="preserve"> 1999-2022</w:delText>
              </w:r>
            </w:del>
            <w:ins w:id="58"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3DB4" w14:textId="77777777" w:rsidR="00174063" w:rsidRDefault="00174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D6D1" w14:textId="77777777" w:rsidR="00516CCC" w:rsidRDefault="00516CCC" w:rsidP="005B7682">
      <w:pPr>
        <w:spacing w:after="0" w:line="240" w:lineRule="auto"/>
      </w:pPr>
      <w:r>
        <w:separator/>
      </w:r>
    </w:p>
  </w:footnote>
  <w:footnote w:type="continuationSeparator" w:id="0">
    <w:p w14:paraId="5B7B8D3A" w14:textId="77777777" w:rsidR="00516CCC" w:rsidRDefault="00516CC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1177" w14:textId="77777777" w:rsidR="00174063" w:rsidRDefault="00174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174063"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23A2F3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51" w:author="Patrick McElhiney" w:date="2023-02-07T19:09:00Z">
      <w:r w:rsidR="00E8322A" w:rsidRPr="00110AF9" w:rsidDel="00174063">
        <w:rPr>
          <w:b/>
          <w:bCs/>
          <w:color w:val="000000" w:themeColor="text1"/>
          <w:sz w:val="18"/>
          <w:u w:val="single"/>
        </w:rPr>
        <w:delText>PATRICK</w:delText>
      </w:r>
      <w:r w:rsidR="0078387A" w:rsidRPr="00110AF9" w:rsidDel="00174063">
        <w:rPr>
          <w:b/>
          <w:bCs/>
          <w:color w:val="000000" w:themeColor="text1"/>
          <w:sz w:val="18"/>
          <w:u w:val="single"/>
        </w:rPr>
        <w:delText xml:space="preserve"> R. </w:delText>
      </w:r>
      <w:r w:rsidR="00E8322A" w:rsidRPr="00110AF9" w:rsidDel="00174063">
        <w:rPr>
          <w:b/>
          <w:bCs/>
          <w:color w:val="000000" w:themeColor="text1"/>
          <w:sz w:val="18"/>
          <w:u w:val="single"/>
        </w:rPr>
        <w:delText>MCELHINEY</w:delText>
      </w:r>
    </w:del>
    <w:ins w:id="52" w:author="Patrick McElhiney" w:date="2023-02-07T19:09:00Z">
      <w:r w:rsidR="00174063">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4DC59A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53" w:author="Patrick McElhiney" w:date="2023-02-07T19:09:00Z">
      <w:r w:rsidRPr="00110AF9" w:rsidDel="00174063">
        <w:rPr>
          <w:b/>
          <w:bCs/>
          <w:iCs/>
          <w:color w:val="000000" w:themeColor="text1"/>
          <w:sz w:val="18"/>
          <w:u w:val="single"/>
        </w:rPr>
        <w:delText>P</w:delText>
      </w:r>
      <w:r w:rsidR="00110AF9" w:rsidRPr="00110AF9" w:rsidDel="00174063">
        <w:rPr>
          <w:b/>
          <w:bCs/>
          <w:iCs/>
          <w:color w:val="000000" w:themeColor="text1"/>
          <w:sz w:val="18"/>
          <w:u w:val="single"/>
        </w:rPr>
        <w:delText>ATRICK</w:delText>
      </w:r>
      <w:r w:rsidRPr="00110AF9" w:rsidDel="00174063">
        <w:rPr>
          <w:b/>
          <w:bCs/>
          <w:iCs/>
          <w:color w:val="000000" w:themeColor="text1"/>
          <w:sz w:val="18"/>
          <w:u w:val="single"/>
        </w:rPr>
        <w:delText xml:space="preserve"> R. </w:delText>
      </w:r>
      <w:r w:rsidR="00110AF9" w:rsidRPr="00110AF9" w:rsidDel="00174063">
        <w:rPr>
          <w:b/>
          <w:bCs/>
          <w:iCs/>
          <w:color w:val="000000" w:themeColor="text1"/>
          <w:sz w:val="18"/>
          <w:u w:val="single"/>
        </w:rPr>
        <w:delText>MCELHINEY</w:delText>
      </w:r>
    </w:del>
    <w:ins w:id="54" w:author="Patrick McElhiney" w:date="2023-02-07T19:09:00Z">
      <w:r w:rsidR="00174063">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55" w:author="Patrick McElhiney" w:date="2023-02-07T19:09:00Z">
      <w:r w:rsidR="00110AF9" w:rsidRPr="00110AF9" w:rsidDel="00174063">
        <w:rPr>
          <w:b/>
          <w:bCs/>
          <w:iCs/>
          <w:color w:val="000000" w:themeColor="text1"/>
          <w:sz w:val="18"/>
          <w:u w:val="single"/>
        </w:rPr>
        <w:delText>ANNA</w:delText>
      </w:r>
      <w:r w:rsidR="00840A5A" w:rsidRPr="00110AF9" w:rsidDel="00174063">
        <w:rPr>
          <w:b/>
          <w:bCs/>
          <w:iCs/>
          <w:color w:val="000000" w:themeColor="text1"/>
          <w:sz w:val="18"/>
          <w:u w:val="single"/>
        </w:rPr>
        <w:delText xml:space="preserve"> V. </w:delText>
      </w:r>
      <w:r w:rsidR="00110AF9" w:rsidRPr="00110AF9" w:rsidDel="00174063">
        <w:rPr>
          <w:b/>
          <w:bCs/>
          <w:iCs/>
          <w:color w:val="000000" w:themeColor="text1"/>
          <w:sz w:val="18"/>
          <w:u w:val="single"/>
        </w:rPr>
        <w:delText>KUSHCHENKO</w:delText>
      </w:r>
    </w:del>
    <w:ins w:id="56" w:author="Patrick McElhiney" w:date="2023-02-07T19:09:00Z">
      <w:r w:rsidR="00174063">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174063">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AB57" w14:textId="77777777" w:rsidR="00174063" w:rsidRDefault="0017406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063"/>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32270</Words>
  <Characters>183944</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2022-10-11T18:07:00Z</dcterms:created>
  <dcterms:modified xsi:type="dcterms:W3CDTF">2023-02-08T00:09:00Z</dcterms:modified>
</cp:coreProperties>
</file>