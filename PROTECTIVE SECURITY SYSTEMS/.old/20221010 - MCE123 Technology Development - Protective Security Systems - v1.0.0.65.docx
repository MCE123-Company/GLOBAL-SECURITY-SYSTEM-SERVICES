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t>SMOKING PREVENTION / LUNG PROTECTIVE SECURITY SYSTEMS</w:t>
      </w:r>
    </w:p>
    <w:p w14:paraId="4BF8C069" w14:textId="5767F7F9"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18D30BA"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4"/>
      <w:r w:rsidRPr="00BF0DF2">
        <w:rPr>
          <w:b/>
          <w:bCs/>
          <w:color w:val="C00000"/>
        </w:rPr>
        <w:t>NEVER</w:t>
      </w:r>
      <w:r w:rsidRPr="00B27AFA">
        <w:rPr>
          <w:b/>
          <w:bCs/>
        </w:rPr>
        <w:t xml:space="preserve"> </w:t>
      </w:r>
      <w:r w:rsidRPr="00135533">
        <w:rPr>
          <w:b/>
          <w:bCs/>
          <w:color w:val="FF0000"/>
        </w:rPr>
        <w:t>DOCUMENTED</w:t>
      </w:r>
      <w:commentRangeEnd w:id="4"/>
      <w:r w:rsidR="00ED0DB7">
        <w:rPr>
          <w:rStyle w:val="CommentReference"/>
        </w:rPr>
        <w:commentReference w:id="4"/>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5"/>
      <w:r w:rsidRPr="00BF0DF2">
        <w:rPr>
          <w:b/>
          <w:bCs/>
          <w:color w:val="C00000"/>
        </w:rPr>
        <w:t>NEVER</w:t>
      </w:r>
      <w:r w:rsidRPr="00B27AFA">
        <w:rPr>
          <w:b/>
          <w:bCs/>
        </w:rPr>
        <w:t xml:space="preserve"> </w:t>
      </w:r>
      <w:r w:rsidRPr="00135533">
        <w:rPr>
          <w:b/>
          <w:bCs/>
          <w:color w:val="FF0000"/>
        </w:rPr>
        <w:t>DOCUMENTED</w:t>
      </w:r>
      <w:commentRangeEnd w:id="5"/>
      <w:r>
        <w:rPr>
          <w:rStyle w:val="CommentReference"/>
        </w:rPr>
        <w:commentReference w:id="5"/>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6"/>
      <w:r w:rsidR="00135533" w:rsidRPr="00BF0DF2">
        <w:rPr>
          <w:b/>
          <w:bCs/>
          <w:color w:val="C00000"/>
        </w:rPr>
        <w:t>NEVER</w:t>
      </w:r>
      <w:r w:rsidR="00135533" w:rsidRPr="00B27AFA">
        <w:rPr>
          <w:b/>
          <w:bCs/>
        </w:rPr>
        <w:t xml:space="preserve"> </w:t>
      </w:r>
      <w:r w:rsidR="00135533" w:rsidRPr="00135533">
        <w:rPr>
          <w:b/>
          <w:bCs/>
          <w:color w:val="FF0000"/>
        </w:rPr>
        <w:t>DOCUMENTED</w:t>
      </w:r>
      <w:commentRangeEnd w:id="6"/>
      <w:r w:rsidR="00135533">
        <w:rPr>
          <w:rStyle w:val="CommentReference"/>
        </w:rPr>
        <w:commentReference w:id="6"/>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7"/>
      <w:r w:rsidR="00135533" w:rsidRPr="00BF0DF2">
        <w:rPr>
          <w:b/>
          <w:bCs/>
          <w:color w:val="C00000"/>
        </w:rPr>
        <w:t>NEVER</w:t>
      </w:r>
      <w:r w:rsidR="00135533" w:rsidRPr="00B27AFA">
        <w:rPr>
          <w:b/>
          <w:bCs/>
        </w:rPr>
        <w:t xml:space="preserve"> </w:t>
      </w:r>
      <w:r w:rsidR="00135533" w:rsidRPr="00135533">
        <w:rPr>
          <w:b/>
          <w:bCs/>
          <w:color w:val="FF0000"/>
        </w:rPr>
        <w:t>DOCUMENTED</w:t>
      </w:r>
      <w:commentRangeEnd w:id="7"/>
      <w:r w:rsidR="00135533">
        <w:rPr>
          <w:rStyle w:val="CommentReference"/>
        </w:rPr>
        <w:commentReference w:id="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4"/>
      <w:r w:rsidR="00652BEF">
        <w:rPr>
          <w:rStyle w:val="CommentReference"/>
        </w:rPr>
        <w:commentReference w:id="1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5"/>
      <w:r w:rsidR="00934D15">
        <w:rPr>
          <w:rStyle w:val="CommentReference"/>
        </w:rPr>
        <w:commentReference w:id="15"/>
      </w:r>
    </w:p>
    <w:p w14:paraId="2F8258AE" w14:textId="3D8B6BA6" w:rsidR="00DB4428" w:rsidRDefault="00DB4428" w:rsidP="00A520BB">
      <w:pPr>
        <w:tabs>
          <w:tab w:val="left" w:pos="900"/>
        </w:tabs>
        <w:ind w:left="360" w:hanging="360"/>
        <w:jc w:val="both"/>
      </w:pPr>
      <w:commentRangeStart w:id="1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6"/>
      <w:r w:rsidR="00AE266E">
        <w:rPr>
          <w:rStyle w:val="CommentReference"/>
        </w:rPr>
        <w:commentReference w:id="1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7"/>
      <w:r w:rsidR="00561992">
        <w:rPr>
          <w:rStyle w:val="CommentReference"/>
        </w:rPr>
        <w:commentReference w:id="1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18"/>
      <w:commentRangeStart w:id="1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8"/>
      <w:r w:rsidR="00671456">
        <w:rPr>
          <w:rStyle w:val="CommentReference"/>
        </w:rPr>
        <w:commentReference w:id="18"/>
      </w:r>
      <w:commentRangeEnd w:id="19"/>
      <w:r w:rsidR="00671456">
        <w:rPr>
          <w:rStyle w:val="CommentReference"/>
        </w:rPr>
        <w:commentReference w:id="19"/>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20" w:name="_Hlk114403663"/>
      <w:r w:rsidR="00615B5B">
        <w:rPr>
          <w:b/>
          <w:bCs/>
          <w:i/>
          <w:iCs/>
        </w:rPr>
        <w:t>SHFINT</w:t>
      </w:r>
      <w:bookmarkEnd w:id="2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1"/>
      <w:commentRangeStart w:id="22"/>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1"/>
      <w:r w:rsidR="00350A20" w:rsidRPr="000E76EC">
        <w:rPr>
          <w:rStyle w:val="CommentReference"/>
          <w:strike/>
        </w:rPr>
        <w:commentReference w:id="21"/>
      </w:r>
      <w:commentRangeEnd w:id="22"/>
      <w:r w:rsidR="00CD079B">
        <w:rPr>
          <w:rStyle w:val="CommentReference"/>
        </w:rPr>
        <w:commentReference w:id="22"/>
      </w:r>
    </w:p>
    <w:p w14:paraId="029DD5E2" w14:textId="24683F27" w:rsidR="00F34DA2" w:rsidRPr="004D572C" w:rsidRDefault="00F34DA2" w:rsidP="00F34DA2">
      <w:pPr>
        <w:ind w:left="360" w:hanging="360"/>
        <w:jc w:val="both"/>
        <w:rPr>
          <w:color w:val="00B050"/>
        </w:rPr>
      </w:pPr>
      <w:commentRangeStart w:id="2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3"/>
      <w:r w:rsidRPr="00CE06E3">
        <w:rPr>
          <w:rStyle w:val="CommentReference"/>
        </w:rPr>
        <w:commentReference w:id="23"/>
      </w:r>
    </w:p>
    <w:p w14:paraId="64573F68" w14:textId="2A3C2CAB" w:rsidR="00F34DA2" w:rsidRPr="004D572C" w:rsidRDefault="00F34DA2" w:rsidP="00F34DA2">
      <w:pPr>
        <w:ind w:left="360" w:hanging="360"/>
        <w:jc w:val="both"/>
        <w:rPr>
          <w:color w:val="00B050"/>
          <w:u w:val="single"/>
        </w:rPr>
      </w:pPr>
      <w:commentRangeStart w:id="2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4"/>
      <w:r w:rsidRPr="00CE06E3">
        <w:rPr>
          <w:rStyle w:val="CommentReference"/>
        </w:rPr>
        <w:commentReference w:id="24"/>
      </w:r>
    </w:p>
    <w:p w14:paraId="56CE4A8C" w14:textId="594CCBC3"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5"/>
      <w:r w:rsidRPr="00CE06E3">
        <w:rPr>
          <w:rStyle w:val="CommentReference"/>
        </w:rPr>
        <w:commentReference w:id="25"/>
      </w:r>
    </w:p>
    <w:p w14:paraId="6AF6ED45" w14:textId="51E8A088" w:rsidR="00F34DA2" w:rsidRPr="004D572C" w:rsidRDefault="001B1200" w:rsidP="001B1200">
      <w:pPr>
        <w:ind w:left="360" w:hanging="360"/>
        <w:jc w:val="both"/>
        <w:rPr>
          <w:i/>
          <w:iCs/>
          <w:color w:val="00B050"/>
        </w:rPr>
      </w:pPr>
      <w:commentRangeStart w:id="26"/>
      <w:commentRangeStart w:id="27"/>
      <w:commentRangeStart w:id="28"/>
      <w:commentRangeStart w:id="29"/>
      <w:commentRangeStart w:id="30"/>
      <w:commentRangeStart w:id="3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6"/>
      <w:r w:rsidRPr="004D572C">
        <w:rPr>
          <w:rStyle w:val="CommentReference"/>
          <w:i/>
          <w:iCs/>
        </w:rPr>
        <w:commentReference w:id="26"/>
      </w:r>
      <w:commentRangeEnd w:id="27"/>
      <w:r w:rsidR="00DB536B" w:rsidRPr="004D572C">
        <w:rPr>
          <w:rStyle w:val="CommentReference"/>
          <w:i/>
          <w:iCs/>
        </w:rPr>
        <w:commentReference w:id="27"/>
      </w:r>
      <w:commentRangeEnd w:id="28"/>
      <w:r w:rsidR="00CD079B">
        <w:rPr>
          <w:rStyle w:val="CommentReference"/>
        </w:rPr>
        <w:commentReference w:id="28"/>
      </w:r>
      <w:commentRangeEnd w:id="29"/>
      <w:r w:rsidR="00CD079B">
        <w:rPr>
          <w:rStyle w:val="CommentReference"/>
        </w:rPr>
        <w:commentReference w:id="29"/>
      </w:r>
      <w:commentRangeEnd w:id="30"/>
      <w:r w:rsidR="000233A7">
        <w:rPr>
          <w:rStyle w:val="CommentReference"/>
        </w:rPr>
        <w:commentReference w:id="30"/>
      </w:r>
      <w:commentRangeEnd w:id="31"/>
      <w:r w:rsidR="000233A7">
        <w:rPr>
          <w:rStyle w:val="CommentReference"/>
        </w:rPr>
        <w:commentReference w:id="31"/>
      </w:r>
    </w:p>
    <w:p w14:paraId="37C0F7AB" w14:textId="6428E223" w:rsidR="00DB536B" w:rsidRPr="004D572C" w:rsidRDefault="00DB536B" w:rsidP="00DB536B">
      <w:pPr>
        <w:ind w:left="360" w:hanging="360"/>
        <w:jc w:val="both"/>
        <w:rPr>
          <w:i/>
          <w:iCs/>
          <w:color w:val="00B050"/>
        </w:rPr>
      </w:pPr>
      <w:commentRangeStart w:id="32"/>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2"/>
      <w:r w:rsidR="00CD079B">
        <w:rPr>
          <w:rStyle w:val="CommentReference"/>
        </w:rPr>
        <w:commentReference w:id="3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3"/>
      <w:r w:rsidR="000233A7">
        <w:rPr>
          <w:rStyle w:val="CommentReference"/>
        </w:rPr>
        <w:commentReference w:id="3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3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4"/>
      <w:r w:rsidR="001B4118">
        <w:rPr>
          <w:rStyle w:val="CommentReference"/>
        </w:rPr>
        <w:commentReference w:id="3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3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5"/>
      <w:r w:rsidR="001B4118">
        <w:rPr>
          <w:rStyle w:val="CommentReference"/>
        </w:rPr>
        <w:commentReference w:id="3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6"/>
      <w:r w:rsidR="00C67954">
        <w:rPr>
          <w:rStyle w:val="CommentReference"/>
        </w:rPr>
        <w:commentReference w:id="36"/>
      </w:r>
    </w:p>
    <w:p w14:paraId="6BF8BF7F" w14:textId="3BC28D7E" w:rsidR="00C45D83" w:rsidRDefault="00C45D83" w:rsidP="00C45D83">
      <w:pPr>
        <w:ind w:left="360" w:hanging="360"/>
        <w:jc w:val="both"/>
      </w:pPr>
      <w:commentRangeStart w:id="3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7"/>
      <w:r w:rsidR="00C67954">
        <w:rPr>
          <w:rStyle w:val="CommentReference"/>
        </w:rPr>
        <w:commentReference w:id="3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3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8"/>
      <w:r w:rsidR="00C67954">
        <w:rPr>
          <w:rStyle w:val="CommentReference"/>
        </w:rPr>
        <w:commentReference w:id="3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9"/>
      <w:r>
        <w:rPr>
          <w:rStyle w:val="CommentReference"/>
        </w:rPr>
        <w:commentReference w:id="3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0"/>
      <w:r>
        <w:rPr>
          <w:rStyle w:val="CommentReference"/>
        </w:rPr>
        <w:commentReference w:id="4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4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42"/>
      <w:r w:rsidR="00D741C7">
        <w:t xml:space="preserve">, </w:t>
      </w:r>
      <w:r w:rsidR="00D741C7" w:rsidRPr="00F850AF">
        <w:rPr>
          <w:b/>
          <w:bCs/>
          <w:color w:val="00B0F0"/>
        </w:rPr>
        <w:t>IMPLICITLY-EXPLICITLY DEFINED</w:t>
      </w:r>
      <w:r w:rsidR="00D741C7">
        <w:t>.</w:t>
      </w:r>
      <w:r>
        <w:rPr>
          <w:rStyle w:val="CommentReference"/>
        </w:rPr>
        <w:commentReference w:id="4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4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sidR="00B24CF4" w:rsidRPr="006670CE">
        <w:rPr>
          <w:rStyle w:val="CommentReference"/>
        </w:rPr>
        <w:commentReference w:id="43"/>
      </w:r>
    </w:p>
    <w:p w14:paraId="430793E5" w14:textId="269EC7F2" w:rsidR="001037A8" w:rsidRPr="006670CE" w:rsidRDefault="00853D71" w:rsidP="001037A8">
      <w:pPr>
        <w:ind w:left="360" w:hanging="360"/>
        <w:jc w:val="both"/>
      </w:pPr>
      <w:commentRangeStart w:id="4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1037A8" w:rsidRPr="006670CE">
        <w:rPr>
          <w:rStyle w:val="CommentReference"/>
        </w:rPr>
        <w:commentReference w:id="44"/>
      </w:r>
    </w:p>
    <w:p w14:paraId="1FF3DBCC" w14:textId="0DFEF651" w:rsidR="00853D71" w:rsidRPr="006670CE" w:rsidRDefault="00853D71" w:rsidP="009C5A96">
      <w:pPr>
        <w:ind w:left="360" w:hanging="360"/>
        <w:jc w:val="both"/>
      </w:pPr>
      <w:commentRangeStart w:id="4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7BC9A47F" w14:textId="745F0D88" w:rsidR="000C1682" w:rsidRDefault="000C1682" w:rsidP="000C1682">
      <w:pPr>
        <w:ind w:left="360" w:hanging="360"/>
        <w:jc w:val="both"/>
      </w:pPr>
      <w:commentRangeStart w:id="4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6"/>
      <w:r w:rsidR="00506E87">
        <w:rPr>
          <w:rStyle w:val="CommentReference"/>
        </w:rPr>
        <w:commentReference w:id="46"/>
      </w:r>
    </w:p>
    <w:p w14:paraId="1CBA87EF" w14:textId="54C172BE" w:rsidR="000C1682" w:rsidRDefault="000C1682" w:rsidP="000229F9">
      <w:pPr>
        <w:ind w:left="720" w:hanging="360"/>
        <w:jc w:val="both"/>
      </w:pPr>
      <w:commentRangeStart w:id="4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7"/>
      <w:r w:rsidR="00B24CF4">
        <w:rPr>
          <w:rStyle w:val="CommentReference"/>
        </w:rPr>
        <w:commentReference w:id="47"/>
      </w:r>
    </w:p>
    <w:p w14:paraId="0B910FB8" w14:textId="40521584" w:rsidR="00F7149B" w:rsidRDefault="00F7149B" w:rsidP="00F7149B">
      <w:pPr>
        <w:ind w:left="720" w:hanging="360"/>
        <w:jc w:val="both"/>
      </w:pPr>
      <w:commentRangeStart w:id="48"/>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8"/>
      <w:r>
        <w:rPr>
          <w:rStyle w:val="CommentReference"/>
        </w:rPr>
        <w:commentReference w:id="4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9"/>
      <w:r w:rsidR="00835EB0">
        <w:rPr>
          <w:rStyle w:val="CommentReference"/>
        </w:rPr>
        <w:commentReference w:id="4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77777777"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4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C00B" w14:textId="77777777" w:rsidR="00B034C9" w:rsidRDefault="00B034C9" w:rsidP="005B7682">
      <w:pPr>
        <w:spacing w:after="0" w:line="240" w:lineRule="auto"/>
      </w:pPr>
      <w:r>
        <w:separator/>
      </w:r>
    </w:p>
  </w:endnote>
  <w:endnote w:type="continuationSeparator" w:id="0">
    <w:p w14:paraId="61244B11" w14:textId="77777777" w:rsidR="00B034C9" w:rsidRDefault="00B034C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8129" w14:textId="77777777" w:rsidR="00117D0B" w:rsidRDefault="00117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16F3002E" w:rsidR="0078387A" w:rsidRDefault="00117D0B"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56" w:author="Patrick McElhiney" w:date="2023-02-07T19:09:00Z">
              <w:r w:rsidR="000B42C6" w:rsidRPr="000B42C6" w:rsidDel="00117D0B">
                <w:rPr>
                  <w:b/>
                  <w:bCs/>
                  <w:u w:val="single"/>
                </w:rPr>
                <w:delText>MCE123</w:delText>
              </w:r>
              <w:r w:rsidR="000B42C6" w:rsidRPr="000B42C6" w:rsidDel="00117D0B">
                <w:rPr>
                  <w:b/>
                  <w:bCs/>
                  <w:vertAlign w:val="superscript"/>
                </w:rPr>
                <w:delText>SM</w:delText>
              </w:r>
              <w:r w:rsidR="000B42C6" w:rsidRPr="000B42C6" w:rsidDel="00117D0B">
                <w:rPr>
                  <w:b/>
                  <w:bCs/>
                </w:rPr>
                <w:delText xml:space="preserve"> COMPANY</w:delText>
              </w:r>
              <w:r w:rsidR="000B42C6" w:rsidDel="00117D0B">
                <w:delText xml:space="preserve"> 1999-2022</w:delText>
              </w:r>
            </w:del>
            <w:ins w:id="5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4914" w14:textId="77777777" w:rsidR="00117D0B" w:rsidRDefault="00117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B7F50" w14:textId="77777777" w:rsidR="00B034C9" w:rsidRDefault="00B034C9" w:rsidP="005B7682">
      <w:pPr>
        <w:spacing w:after="0" w:line="240" w:lineRule="auto"/>
      </w:pPr>
      <w:r>
        <w:separator/>
      </w:r>
    </w:p>
  </w:footnote>
  <w:footnote w:type="continuationSeparator" w:id="0">
    <w:p w14:paraId="7E1B07D2" w14:textId="77777777" w:rsidR="00B034C9" w:rsidRDefault="00B034C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BBA9" w14:textId="77777777" w:rsidR="00117D0B" w:rsidRDefault="00117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117D0B"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108154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50" w:author="Patrick McElhiney" w:date="2023-02-07T19:09:00Z">
      <w:r w:rsidR="00E8322A" w:rsidRPr="00110AF9" w:rsidDel="00117D0B">
        <w:rPr>
          <w:b/>
          <w:bCs/>
          <w:color w:val="000000" w:themeColor="text1"/>
          <w:sz w:val="18"/>
          <w:u w:val="single"/>
        </w:rPr>
        <w:delText>PATRICK</w:delText>
      </w:r>
      <w:r w:rsidR="0078387A" w:rsidRPr="00110AF9" w:rsidDel="00117D0B">
        <w:rPr>
          <w:b/>
          <w:bCs/>
          <w:color w:val="000000" w:themeColor="text1"/>
          <w:sz w:val="18"/>
          <w:u w:val="single"/>
        </w:rPr>
        <w:delText xml:space="preserve"> R. </w:delText>
      </w:r>
      <w:r w:rsidR="00E8322A" w:rsidRPr="00110AF9" w:rsidDel="00117D0B">
        <w:rPr>
          <w:b/>
          <w:bCs/>
          <w:color w:val="000000" w:themeColor="text1"/>
          <w:sz w:val="18"/>
          <w:u w:val="single"/>
        </w:rPr>
        <w:delText>MCELHINEY</w:delText>
      </w:r>
    </w:del>
    <w:ins w:id="51" w:author="Patrick McElhiney" w:date="2023-02-07T19:09:00Z">
      <w:r w:rsidR="00117D0B">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5849815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52" w:author="Patrick McElhiney" w:date="2023-02-07T19:09:00Z">
      <w:r w:rsidRPr="00110AF9" w:rsidDel="00117D0B">
        <w:rPr>
          <w:b/>
          <w:bCs/>
          <w:iCs/>
          <w:color w:val="000000" w:themeColor="text1"/>
          <w:sz w:val="18"/>
          <w:u w:val="single"/>
        </w:rPr>
        <w:delText>P</w:delText>
      </w:r>
      <w:r w:rsidR="00110AF9" w:rsidRPr="00110AF9" w:rsidDel="00117D0B">
        <w:rPr>
          <w:b/>
          <w:bCs/>
          <w:iCs/>
          <w:color w:val="000000" w:themeColor="text1"/>
          <w:sz w:val="18"/>
          <w:u w:val="single"/>
        </w:rPr>
        <w:delText>ATRICK</w:delText>
      </w:r>
      <w:r w:rsidRPr="00110AF9" w:rsidDel="00117D0B">
        <w:rPr>
          <w:b/>
          <w:bCs/>
          <w:iCs/>
          <w:color w:val="000000" w:themeColor="text1"/>
          <w:sz w:val="18"/>
          <w:u w:val="single"/>
        </w:rPr>
        <w:delText xml:space="preserve"> R. </w:delText>
      </w:r>
      <w:r w:rsidR="00110AF9" w:rsidRPr="00110AF9" w:rsidDel="00117D0B">
        <w:rPr>
          <w:b/>
          <w:bCs/>
          <w:iCs/>
          <w:color w:val="000000" w:themeColor="text1"/>
          <w:sz w:val="18"/>
          <w:u w:val="single"/>
        </w:rPr>
        <w:delText>MCELHINEY</w:delText>
      </w:r>
    </w:del>
    <w:ins w:id="53" w:author="Patrick McElhiney" w:date="2023-02-07T19:09:00Z">
      <w:r w:rsidR="00117D0B">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54" w:author="Patrick McElhiney" w:date="2023-02-07T19:09:00Z">
      <w:r w:rsidR="00110AF9" w:rsidRPr="00110AF9" w:rsidDel="00117D0B">
        <w:rPr>
          <w:b/>
          <w:bCs/>
          <w:iCs/>
          <w:color w:val="000000" w:themeColor="text1"/>
          <w:sz w:val="18"/>
          <w:u w:val="single"/>
        </w:rPr>
        <w:delText>ANNA</w:delText>
      </w:r>
      <w:r w:rsidR="00840A5A" w:rsidRPr="00110AF9" w:rsidDel="00117D0B">
        <w:rPr>
          <w:b/>
          <w:bCs/>
          <w:iCs/>
          <w:color w:val="000000" w:themeColor="text1"/>
          <w:sz w:val="18"/>
          <w:u w:val="single"/>
        </w:rPr>
        <w:delText xml:space="preserve"> V. </w:delText>
      </w:r>
      <w:r w:rsidR="00110AF9" w:rsidRPr="00110AF9" w:rsidDel="00117D0B">
        <w:rPr>
          <w:b/>
          <w:bCs/>
          <w:iCs/>
          <w:color w:val="000000" w:themeColor="text1"/>
          <w:sz w:val="18"/>
          <w:u w:val="single"/>
        </w:rPr>
        <w:delText>KUSHCHENKO</w:delText>
      </w:r>
    </w:del>
    <w:ins w:id="55" w:author="Patrick McElhiney" w:date="2023-02-07T19:09:00Z">
      <w:r w:rsidR="00117D0B">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117D0B">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9F97" w14:textId="77777777" w:rsidR="00117D0B" w:rsidRDefault="00117D0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0B"/>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31302</Words>
  <Characters>178422</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2022-10-10T15:24:00Z</dcterms:created>
  <dcterms:modified xsi:type="dcterms:W3CDTF">2023-02-08T00:09:00Z</dcterms:modified>
</cp:coreProperties>
</file>