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6462" w14:textId="77777777" w:rsidR="0088461D" w:rsidRDefault="0088461D" w:rsidP="005B7682">
      <w:pPr>
        <w:spacing w:after="0" w:line="240" w:lineRule="auto"/>
      </w:pPr>
      <w:r>
        <w:separator/>
      </w:r>
    </w:p>
  </w:endnote>
  <w:endnote w:type="continuationSeparator" w:id="0">
    <w:p w14:paraId="18842AC7" w14:textId="77777777" w:rsidR="0088461D" w:rsidRDefault="0088461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CD4A" w14:textId="77777777" w:rsidR="00CF4C80" w:rsidRDefault="00CF4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51D0E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348C0">
              <w:rPr>
                <w:b/>
                <w:bCs/>
                <w:u w:val="single"/>
              </w:rPr>
              <w:t>GLOBAL SECURITY SYSTEMS</w:t>
            </w:r>
            <w:r w:rsidR="005348C0" w:rsidRPr="00CF4C80">
              <w:rPr>
                <w:b/>
                <w:bCs/>
              </w:rPr>
              <w:t>®, INC.</w:t>
            </w:r>
            <w:r w:rsidR="005348C0" w:rsidRPr="00CF4C8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91BE" w14:textId="77777777" w:rsidR="00CF4C80" w:rsidRDefault="00CF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7612" w14:textId="77777777" w:rsidR="0088461D" w:rsidRDefault="0088461D" w:rsidP="005B7682">
      <w:pPr>
        <w:spacing w:after="0" w:line="240" w:lineRule="auto"/>
      </w:pPr>
      <w:r>
        <w:separator/>
      </w:r>
    </w:p>
  </w:footnote>
  <w:footnote w:type="continuationSeparator" w:id="0">
    <w:p w14:paraId="5F6767B7" w14:textId="77777777" w:rsidR="0088461D" w:rsidRDefault="0088461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E02C" w14:textId="77777777" w:rsidR="00CF4C80" w:rsidRDefault="00CF4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1D211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5348C0">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5BA81B2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5348C0">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5348C0">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905DD" w14:textId="77777777" w:rsidR="00CF4C80" w:rsidRDefault="00CF4C8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348C0"/>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461D"/>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4C80"/>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47B76"/>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29987</Words>
  <Characters>170931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2022-09-26T22:33:00Z</cp:lastPrinted>
  <dcterms:created xsi:type="dcterms:W3CDTF">2022-10-03T22:18:00Z</dcterms:created>
  <dcterms:modified xsi:type="dcterms:W3CDTF">2023-02-09T18:48:00Z</dcterms:modified>
</cp:coreProperties>
</file>