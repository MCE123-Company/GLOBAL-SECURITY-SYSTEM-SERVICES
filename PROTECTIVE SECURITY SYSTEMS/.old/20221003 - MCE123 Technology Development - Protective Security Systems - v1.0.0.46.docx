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D087827" w:rsidR="00074C5F" w:rsidRDefault="00D649C1" w:rsidP="00B111EA">
      <w:pPr>
        <w:jc w:val="center"/>
        <w:rPr>
          <w:bCs/>
          <w:sz w:val="28"/>
          <w:szCs w:val="28"/>
        </w:rPr>
      </w:pPr>
      <w:r>
        <w:rPr>
          <w:bCs/>
          <w:sz w:val="28"/>
          <w:szCs w:val="28"/>
        </w:rPr>
        <w:t>10/3/2022 5:50:01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38CC512D"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54E04883" w14:textId="59A9DF60" w:rsidR="004C7CC9" w:rsidRDefault="004C7CC9" w:rsidP="004C7CC9">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11F63463" w14:textId="68AB62F7" w:rsidR="002002E3" w:rsidRPr="00C0532F" w:rsidRDefault="005977BC" w:rsidP="002002E3">
      <w:pPr>
        <w:ind w:left="360" w:hanging="360"/>
        <w:jc w:val="both"/>
        <w:rPr>
          <w:b/>
          <w:bCs/>
        </w:rPr>
      </w:pPr>
      <w:r>
        <w:rPr>
          <w:b/>
          <w:sz w:val="24"/>
        </w:rPr>
        <w:t>CONSPIRACY</w:t>
      </w:r>
      <w:r w:rsidR="00E03887">
        <w:rPr>
          <w:b/>
          <w:sz w:val="24"/>
        </w:rPr>
        <w:t xml:space="preserve"> </w:t>
      </w:r>
      <w:r w:rsidR="00CA059E">
        <w:rPr>
          <w:b/>
          <w:sz w:val="24"/>
        </w:rPr>
        <w:t xml:space="preserve">PREVENTION SECURITY </w:t>
      </w:r>
      <w:r w:rsidR="002002E3">
        <w:rPr>
          <w:b/>
          <w:sz w:val="24"/>
        </w:rPr>
        <w:t>SYSTEMS</w:t>
      </w:r>
    </w:p>
    <w:p w14:paraId="2BC73B46" w14:textId="77777777" w:rsidR="005977BC" w:rsidRDefault="005977BC" w:rsidP="005977BC">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LYING</w:t>
      </w:r>
      <w:r>
        <w:t xml:space="preserve"> </w:t>
      </w:r>
      <w:r w:rsidRPr="003F77DB">
        <w:rPr>
          <w:b/>
          <w:bCs/>
          <w:color w:val="92D050"/>
        </w:rPr>
        <w:t>NEVER OCCURS</w:t>
      </w:r>
      <w:r>
        <w:t xml:space="preserve">, </w:t>
      </w:r>
      <w:r w:rsidRPr="00F850AF">
        <w:rPr>
          <w:b/>
          <w:bCs/>
          <w:color w:val="00B0F0"/>
        </w:rPr>
        <w:t>IMPLICITLY-EXPLICITLY DEFINED</w:t>
      </w:r>
      <w:r>
        <w:t>.</w:t>
      </w:r>
    </w:p>
    <w:p w14:paraId="11587CEB" w14:textId="77777777" w:rsidR="005977BC" w:rsidRDefault="005977BC" w:rsidP="002002E3">
      <w:pPr>
        <w:spacing w:after="0"/>
        <w:ind w:left="360" w:hanging="360"/>
        <w:jc w:val="both"/>
        <w:rPr>
          <w:u w:val="single"/>
        </w:rPr>
      </w:pPr>
    </w:p>
    <w:p w14:paraId="571459E4" w14:textId="127AF011"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BRAINWASHING</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18EB2EC" w14:textId="77777777" w:rsidR="00983802" w:rsidRDefault="00983802" w:rsidP="00983802">
      <w:pPr>
        <w:spacing w:after="0"/>
        <w:ind w:left="360" w:hanging="360"/>
        <w:jc w:val="both"/>
        <w:rPr>
          <w:u w:val="single"/>
        </w:rPr>
      </w:pPr>
    </w:p>
    <w:p w14:paraId="605339FE" w14:textId="2E5AB0BE"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MIND CONTROL</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37D13F40" w14:textId="7CEEBA32" w:rsidR="00C3744D" w:rsidRPr="00C0532F" w:rsidRDefault="00C3744D" w:rsidP="00C3744D">
      <w:pPr>
        <w:rPr>
          <w:b/>
          <w:bCs/>
        </w:rPr>
      </w:pPr>
      <w:r>
        <w:rPr>
          <w:b/>
          <w:sz w:val="24"/>
        </w:rPr>
        <w:t>ROOM SECURITY BREACH PREVENTION SECURITY SYSTEMS</w:t>
      </w:r>
    </w:p>
    <w:p w14:paraId="5A99919F" w14:textId="228A17E6" w:rsidR="00124440" w:rsidRDefault="00124440" w:rsidP="00124440">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E7FFC">
        <w:rPr>
          <w:b/>
          <w:bCs/>
          <w:color w:val="FF0000"/>
        </w:rPr>
        <w:t xml:space="preserve">ANY </w:t>
      </w:r>
      <w:r w:rsidRPr="003F77DB">
        <w:rPr>
          <w:b/>
          <w:bCs/>
          <w:color w:val="FF0000"/>
        </w:rPr>
        <w:t>ENTRYWAY SECURITY BREACH</w:t>
      </w:r>
      <w:r>
        <w:t xml:space="preserve"> </w:t>
      </w:r>
      <w:r w:rsidRPr="003F77DB">
        <w:rPr>
          <w:b/>
          <w:bCs/>
          <w:color w:val="92D050"/>
        </w:rPr>
        <w:t>NEVER OCCURS</w:t>
      </w:r>
      <w:r>
        <w:t xml:space="preserve">, </w:t>
      </w:r>
      <w:r w:rsidRPr="00F850AF">
        <w:rPr>
          <w:b/>
          <w:bCs/>
          <w:color w:val="00B0F0"/>
        </w:rPr>
        <w:t>IMPLICITLY-EXPLICITLY DEFINED</w:t>
      </w:r>
      <w:r>
        <w:t>.</w:t>
      </w:r>
    </w:p>
    <w:p w14:paraId="691AB2FA" w14:textId="77777777" w:rsidR="00124440" w:rsidRPr="00B6212F" w:rsidRDefault="00124440" w:rsidP="005D0E0E">
      <w:pPr>
        <w:ind w:left="360" w:hanging="360"/>
        <w:jc w:val="both"/>
      </w:pP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136D67B8"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complexion is not altered due to </w:t>
      </w:r>
      <w:r w:rsidRPr="00870252">
        <w:rPr>
          <w:b/>
          <w:bCs/>
        </w:rPr>
        <w:t>MIND CONTROL TECHNOLOGY</w:t>
      </w:r>
      <w:r w:rsidRPr="00870252">
        <w:t xml:space="preserve"> usage.</w:t>
      </w:r>
    </w:p>
    <w:p w14:paraId="79BAC797" w14:textId="77777777" w:rsidR="00940DC7" w:rsidRDefault="00940DC7" w:rsidP="00940DC7">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facial linguistics software is not manipulated by mind control computer programs, including by studying the programs offline, and ensuring that they are never running</w:t>
      </w:r>
      <w:r w:rsidRPr="00D90E1C">
        <w:t>.</w:t>
      </w:r>
    </w:p>
    <w:p w14:paraId="0D87DEE0" w14:textId="77777777" w:rsidR="00940DC7" w:rsidRPr="00D90E1C" w:rsidRDefault="00940DC7" w:rsidP="00940DC7">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gait detection software is not manipulated by mind control computer programs, including by studying the programs offline, and ensuring that they are never running</w:t>
      </w:r>
      <w:r w:rsidRPr="00D90E1C">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t>PHYSICAL DURESS PREVENTION PROTECTIVE SYSTEMS</w:t>
      </w:r>
    </w:p>
    <w:p w14:paraId="1F8AF44C" w14:textId="21C7F0F3"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ANY PHYSICAL DURESS</w:t>
      </w:r>
      <w:r w:rsidR="005977BC">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t>DURESS PREVENTION PROTECTIVE SYSTEMS</w:t>
      </w:r>
    </w:p>
    <w:p w14:paraId="5AA057A1" w14:textId="14E42064"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ANY DURESS</w:t>
      </w:r>
      <w:r w:rsidR="005977BC">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t>SLANDER PREVENTION PROTECTIVE SYSTEMS</w:t>
      </w:r>
    </w:p>
    <w:p w14:paraId="4199CD12" w14:textId="1C6E2AA5"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t>SECRET COMMUNICATION PREVENTION PROTECTIVE SYSTEMS</w:t>
      </w:r>
    </w:p>
    <w:p w14:paraId="3081A752" w14:textId="7F05CE87"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AA763D8"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09C16C1C" w14:textId="0ABCB912" w:rsidR="00C5189D" w:rsidRPr="00C0532F" w:rsidRDefault="00C5189D" w:rsidP="00C32C5F">
      <w:pPr>
        <w:rPr>
          <w:b/>
          <w:bCs/>
        </w:rPr>
      </w:pPr>
      <w:r>
        <w:rPr>
          <w:b/>
          <w:sz w:val="24"/>
        </w:rPr>
        <w:t>CRIMINAL TOOLS PREVENTION PROTECTIVE SYSTEMS</w:t>
      </w:r>
    </w:p>
    <w:p w14:paraId="6621ED44" w14:textId="5F6E974C"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D741C7">
        <w:t xml:space="preserve">, </w:t>
      </w:r>
      <w:r w:rsidR="00D741C7" w:rsidRPr="00F850AF">
        <w:rPr>
          <w:b/>
          <w:bCs/>
          <w:color w:val="00B0F0"/>
        </w:rPr>
        <w:t>IMPLICITLY-EXPLICITLY DEFINED</w:t>
      </w:r>
      <w:r w:rsidR="00D741C7">
        <w:t>.</w:t>
      </w:r>
    </w:p>
    <w:p w14:paraId="190EA034" w14:textId="7FEB00B9"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D741C7">
        <w:t xml:space="preserve">, </w:t>
      </w:r>
      <w:r w:rsidR="00D741C7" w:rsidRPr="00F850AF">
        <w:rPr>
          <w:b/>
          <w:bCs/>
          <w:color w:val="00B0F0"/>
        </w:rPr>
        <w:t>IMPLICITLY-EXPLICITLY DEFINED</w:t>
      </w:r>
      <w:r w:rsidR="00D741C7">
        <w:t>.</w:t>
      </w:r>
    </w:p>
    <w:p w14:paraId="689B6000" w14:textId="6AD21F3E"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D741C7">
        <w:t xml:space="preserve">, </w:t>
      </w:r>
      <w:r w:rsidR="00D741C7" w:rsidRPr="00F850AF">
        <w:rPr>
          <w:b/>
          <w:bCs/>
          <w:color w:val="00B0F0"/>
        </w:rPr>
        <w:t>IMPLICITLY-EXPLICITLY DEFINED</w:t>
      </w:r>
      <w:r w:rsidR="00D741C7">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68E53632"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 xml:space="preserve">all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t>REFERENCE PROTECTIVE SYSTEMS</w:t>
      </w:r>
    </w:p>
    <w:p w14:paraId="6DD7E0E6" w14:textId="3E7DE4E0"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D741C7">
        <w:t xml:space="preserve">, </w:t>
      </w:r>
      <w:r w:rsidR="00D741C7" w:rsidRPr="00F850AF">
        <w:rPr>
          <w:b/>
          <w:bCs/>
          <w:color w:val="00B0F0"/>
        </w:rPr>
        <w:t>IMPLICITLY-EXPLICITLY DEFINED</w:t>
      </w:r>
      <w:r w:rsidR="00D741C7">
        <w:t>.</w:t>
      </w:r>
    </w:p>
    <w:p w14:paraId="0DDBC494" w14:textId="6FDFD888"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43112055" w14:textId="14709B90"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03122A0F" w14:textId="18120AB4"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D741C7">
        <w:t xml:space="preserve">, </w:t>
      </w:r>
      <w:r w:rsidR="00D741C7" w:rsidRPr="00F850AF">
        <w:rPr>
          <w:b/>
          <w:bCs/>
          <w:color w:val="00B0F0"/>
        </w:rPr>
        <w:t>IMPLICITLY-EXPLICITLY DEFINED</w:t>
      </w:r>
      <w:r w:rsidR="00D741C7">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1DC5A802"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22B8BCCE"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40E247F2"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23D71BC0"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E76454"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788D0039"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4DF52CD6"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63CCC965"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6161DD77"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3"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3"/>
    </w:p>
    <w:p w14:paraId="183203CC" w14:textId="43D69290"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t>PENTAGON PROGRAM PROTECTIVE SYSTEMS</w:t>
      </w:r>
    </w:p>
    <w:p w14:paraId="2808DDA7" w14:textId="746093FF"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OBSCURITY MODE</w:t>
      </w:r>
      <w:r>
        <w:t xml:space="preserve"> used against </w:t>
      </w:r>
      <w:r w:rsidR="00F26F7A">
        <w:t>anyone</w:t>
      </w:r>
      <w:r w:rsidR="00D741C7">
        <w:t xml:space="preserve">, </w:t>
      </w:r>
      <w:r w:rsidR="00D741C7" w:rsidRPr="00F850AF">
        <w:rPr>
          <w:b/>
          <w:bCs/>
          <w:color w:val="00B0F0"/>
        </w:rPr>
        <w:t>IMPLICITLY-EXPLICITLY DEFINED</w:t>
      </w:r>
      <w:r w:rsidR="00D741C7">
        <w:t>.</w:t>
      </w:r>
    </w:p>
    <w:p w14:paraId="772C211D" w14:textId="3BE500D2"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72FF4061" w14:textId="2C966C48"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LEGAL 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4555CA57" w14:textId="2AB4536A"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ABSTRACT MODE</w:t>
      </w:r>
      <w:r>
        <w:t xml:space="preserve"> used against </w:t>
      </w:r>
      <w:r w:rsidR="00F26F7A">
        <w:t>anyone</w:t>
      </w:r>
      <w:r w:rsidR="00D741C7">
        <w:t xml:space="preserve">, </w:t>
      </w:r>
      <w:r w:rsidR="00D741C7" w:rsidRPr="00F850AF">
        <w:rPr>
          <w:b/>
          <w:bCs/>
          <w:color w:val="00B0F0"/>
        </w:rPr>
        <w:t>IMPLICITLY-EXPLICITLY DEFINED</w:t>
      </w:r>
      <w:r w:rsidR="00D741C7">
        <w:t>.</w:t>
      </w:r>
    </w:p>
    <w:p w14:paraId="07404440" w14:textId="2E34375F"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8F9BE" w14:textId="77777777" w:rsidR="00884347" w:rsidRDefault="00884347" w:rsidP="005B7682">
      <w:pPr>
        <w:spacing w:after="0" w:line="240" w:lineRule="auto"/>
      </w:pPr>
      <w:r>
        <w:separator/>
      </w:r>
    </w:p>
  </w:endnote>
  <w:endnote w:type="continuationSeparator" w:id="0">
    <w:p w14:paraId="4B2FE71D" w14:textId="77777777" w:rsidR="00884347" w:rsidRDefault="0088434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D1347" w14:textId="77777777" w:rsidR="000A5393" w:rsidRDefault="000A53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4CB4479A" w:rsidR="0078387A" w:rsidRDefault="000A5393"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6" w:author="Patrick McElhiney" w:date="2023-02-07T19:08:00Z">
              <w:r w:rsidR="000B42C6" w:rsidRPr="000B42C6" w:rsidDel="000A5393">
                <w:rPr>
                  <w:b/>
                  <w:bCs/>
                  <w:u w:val="single"/>
                </w:rPr>
                <w:delText>MCE123</w:delText>
              </w:r>
              <w:r w:rsidR="000B42C6" w:rsidRPr="000B42C6" w:rsidDel="000A5393">
                <w:rPr>
                  <w:b/>
                  <w:bCs/>
                  <w:vertAlign w:val="superscript"/>
                </w:rPr>
                <w:delText>SM</w:delText>
              </w:r>
              <w:r w:rsidR="000B42C6" w:rsidRPr="000B42C6" w:rsidDel="000A5393">
                <w:rPr>
                  <w:b/>
                  <w:bCs/>
                </w:rPr>
                <w:delText xml:space="preserve"> COMPANY</w:delText>
              </w:r>
              <w:r w:rsidR="000B42C6" w:rsidDel="000A5393">
                <w:delText xml:space="preserve"> 1999-2022</w:delText>
              </w:r>
            </w:del>
            <w:ins w:id="47" w:author="Patrick McElhiney" w:date="2023-02-07T19:08: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74A6F" w14:textId="77777777" w:rsidR="000A5393" w:rsidRDefault="000A5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1C144" w14:textId="77777777" w:rsidR="00884347" w:rsidRDefault="00884347" w:rsidP="005B7682">
      <w:pPr>
        <w:spacing w:after="0" w:line="240" w:lineRule="auto"/>
      </w:pPr>
      <w:r>
        <w:separator/>
      </w:r>
    </w:p>
  </w:footnote>
  <w:footnote w:type="continuationSeparator" w:id="0">
    <w:p w14:paraId="15B2A6B2" w14:textId="77777777" w:rsidR="00884347" w:rsidRDefault="0088434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D6642" w14:textId="77777777" w:rsidR="000A5393" w:rsidRDefault="000A5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A5393"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DF5255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0" w:author="Patrick McElhiney" w:date="2023-02-07T19:08:00Z">
      <w:r w:rsidR="00E8322A" w:rsidRPr="00110AF9" w:rsidDel="000A5393">
        <w:rPr>
          <w:b/>
          <w:bCs/>
          <w:color w:val="000000" w:themeColor="text1"/>
          <w:sz w:val="18"/>
          <w:u w:val="single"/>
        </w:rPr>
        <w:delText>PATRICK</w:delText>
      </w:r>
      <w:r w:rsidR="0078387A" w:rsidRPr="00110AF9" w:rsidDel="000A5393">
        <w:rPr>
          <w:b/>
          <w:bCs/>
          <w:color w:val="000000" w:themeColor="text1"/>
          <w:sz w:val="18"/>
          <w:u w:val="single"/>
        </w:rPr>
        <w:delText xml:space="preserve"> R. </w:delText>
      </w:r>
      <w:r w:rsidR="00E8322A" w:rsidRPr="00110AF9" w:rsidDel="000A5393">
        <w:rPr>
          <w:b/>
          <w:bCs/>
          <w:color w:val="000000" w:themeColor="text1"/>
          <w:sz w:val="18"/>
          <w:u w:val="single"/>
        </w:rPr>
        <w:delText>MCELHINEY</w:delText>
      </w:r>
    </w:del>
    <w:ins w:id="41" w:author="Patrick McElhiney" w:date="2023-02-07T19:08:00Z">
      <w:r w:rsidR="000A5393">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1A69176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2" w:author="Patrick McElhiney" w:date="2023-02-07T19:08:00Z">
      <w:r w:rsidRPr="00110AF9" w:rsidDel="000A5393">
        <w:rPr>
          <w:b/>
          <w:bCs/>
          <w:iCs/>
          <w:color w:val="000000" w:themeColor="text1"/>
          <w:sz w:val="18"/>
          <w:u w:val="single"/>
        </w:rPr>
        <w:delText>P</w:delText>
      </w:r>
      <w:r w:rsidR="00110AF9" w:rsidRPr="00110AF9" w:rsidDel="000A5393">
        <w:rPr>
          <w:b/>
          <w:bCs/>
          <w:iCs/>
          <w:color w:val="000000" w:themeColor="text1"/>
          <w:sz w:val="18"/>
          <w:u w:val="single"/>
        </w:rPr>
        <w:delText>ATRICK</w:delText>
      </w:r>
      <w:r w:rsidRPr="00110AF9" w:rsidDel="000A5393">
        <w:rPr>
          <w:b/>
          <w:bCs/>
          <w:iCs/>
          <w:color w:val="000000" w:themeColor="text1"/>
          <w:sz w:val="18"/>
          <w:u w:val="single"/>
        </w:rPr>
        <w:delText xml:space="preserve"> R. </w:delText>
      </w:r>
      <w:r w:rsidR="00110AF9" w:rsidRPr="00110AF9" w:rsidDel="000A5393">
        <w:rPr>
          <w:b/>
          <w:bCs/>
          <w:iCs/>
          <w:color w:val="000000" w:themeColor="text1"/>
          <w:sz w:val="18"/>
          <w:u w:val="single"/>
        </w:rPr>
        <w:delText>MCELHINEY</w:delText>
      </w:r>
    </w:del>
    <w:ins w:id="43" w:author="Patrick McElhiney" w:date="2023-02-07T19:08:00Z">
      <w:r w:rsidR="000A5393">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4" w:author="Patrick McElhiney" w:date="2023-02-07T19:08:00Z">
      <w:r w:rsidR="00110AF9" w:rsidRPr="00110AF9" w:rsidDel="000A5393">
        <w:rPr>
          <w:b/>
          <w:bCs/>
          <w:iCs/>
          <w:color w:val="000000" w:themeColor="text1"/>
          <w:sz w:val="18"/>
          <w:u w:val="single"/>
        </w:rPr>
        <w:delText>ANNA</w:delText>
      </w:r>
      <w:r w:rsidR="00840A5A" w:rsidRPr="00110AF9" w:rsidDel="000A5393">
        <w:rPr>
          <w:b/>
          <w:bCs/>
          <w:iCs/>
          <w:color w:val="000000" w:themeColor="text1"/>
          <w:sz w:val="18"/>
          <w:u w:val="single"/>
        </w:rPr>
        <w:delText xml:space="preserve"> V. </w:delText>
      </w:r>
      <w:r w:rsidR="00110AF9" w:rsidRPr="00110AF9" w:rsidDel="000A5393">
        <w:rPr>
          <w:b/>
          <w:bCs/>
          <w:iCs/>
          <w:color w:val="000000" w:themeColor="text1"/>
          <w:sz w:val="18"/>
          <w:u w:val="single"/>
        </w:rPr>
        <w:delText>KUSHCHENKO</w:delText>
      </w:r>
    </w:del>
    <w:ins w:id="45" w:author="Patrick McElhiney" w:date="2023-02-07T19:08:00Z">
      <w:r w:rsidR="000A5393">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A5393">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31487" w14:textId="77777777" w:rsidR="000A5393" w:rsidRDefault="000A5393">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A539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49C1"/>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30259</Words>
  <Characters>172482</Characters>
  <Application>Microsoft Office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2022-09-26T22:33:00Z</cp:lastPrinted>
  <dcterms:created xsi:type="dcterms:W3CDTF">2022-10-03T21:49:00Z</dcterms:created>
  <dcterms:modified xsi:type="dcterms:W3CDTF">2023-02-08T00:08:00Z</dcterms:modified>
</cp:coreProperties>
</file>