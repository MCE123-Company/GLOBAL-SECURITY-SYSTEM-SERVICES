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06CA0FC" w:rsidR="00A520BB" w:rsidRPr="00C0532F" w:rsidRDefault="000B2AF4" w:rsidP="00A520BB">
      <w:pPr>
        <w:ind w:left="360" w:hanging="360"/>
        <w:jc w:val="both"/>
        <w:rPr>
          <w:b/>
          <w:bCs/>
        </w:rPr>
      </w:pPr>
      <w:r>
        <w:rPr>
          <w:b/>
          <w:sz w:val="24"/>
        </w:rPr>
        <w:t xml:space="preserve">TREASONOUS PENTAGON </w:t>
      </w:r>
      <w:r w:rsidR="00BF0DF2">
        <w:rPr>
          <w:b/>
          <w:sz w:val="24"/>
        </w:rPr>
        <w:t>MODE</w:t>
      </w:r>
      <w:r w:rsidR="00A520BB">
        <w:rPr>
          <w:b/>
          <w:sz w:val="24"/>
        </w:rPr>
        <w:t xml:space="preserve"> </w:t>
      </w:r>
      <w:r>
        <w:rPr>
          <w:b/>
          <w:sz w:val="24"/>
        </w:rPr>
        <w:t xml:space="preserve">PREVENTION AND PROTECTION </w:t>
      </w:r>
      <w:r w:rsidR="00A520BB">
        <w:rPr>
          <w:b/>
          <w:sz w:val="24"/>
        </w:rPr>
        <w:t>SYSTEMS</w:t>
      </w:r>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48C7D351" w14:textId="07005459" w:rsidR="00BF0DF2" w:rsidRPr="00BF0DF2" w:rsidRDefault="00BF0DF2" w:rsidP="00BF0DF2">
      <w:pPr>
        <w:ind w:left="360" w:hanging="360"/>
        <w:jc w:val="both"/>
        <w:rPr>
          <w:b/>
          <w:bCs/>
          <w:sz w:val="18"/>
          <w:szCs w:val="18"/>
        </w:rPr>
      </w:pPr>
      <w:r w:rsidRPr="00BF0DF2">
        <w:rPr>
          <w:b/>
          <w:sz w:val="20"/>
          <w:szCs w:val="18"/>
        </w:rPr>
        <w:t>LAW ENFORCEMENT/CRIMINAL JUSTICE PENTAGON MODE PREVENTION PROTECTIVE SECURITY SYSTEMS</w:t>
      </w:r>
    </w:p>
    <w:p w14:paraId="28E97294" w14:textId="124BB0A6" w:rsidR="00022936" w:rsidRDefault="00022936" w:rsidP="00022936">
      <w:pPr>
        <w:ind w:left="360" w:hanging="360"/>
        <w:jc w:val="both"/>
        <w:rPr>
          <w:u w:val="single"/>
        </w:rPr>
      </w:pPr>
      <w:r w:rsidRPr="00C734DD">
        <w:rPr>
          <w:u w:val="single"/>
        </w:rPr>
        <w:t xml:space="preserve">AUTONOMOUS </w:t>
      </w:r>
      <w:r>
        <w:rPr>
          <w:u w:val="single"/>
        </w:rPr>
        <w:t>DETAINMENT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DETAINMENT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0768EE">
        <w:rPr>
          <w:b/>
          <w:bCs/>
          <w:color w:val="0070C0"/>
        </w:rPr>
        <w:t>FOR</w:t>
      </w:r>
      <w:r>
        <w:t xml:space="preserve"> </w:t>
      </w:r>
      <w:r w:rsidRPr="000768EE">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6C10E111" w14:textId="5EA6C9A1" w:rsidR="00022936" w:rsidRDefault="00022936" w:rsidP="00022936">
      <w:pPr>
        <w:ind w:left="360" w:hanging="360"/>
        <w:jc w:val="both"/>
        <w:rPr>
          <w:u w:val="single"/>
        </w:rPr>
      </w:pPr>
      <w:r w:rsidRPr="00C734DD">
        <w:rPr>
          <w:u w:val="single"/>
        </w:rPr>
        <w:t xml:space="preserve">AUTONOMOUS </w:t>
      </w:r>
      <w:r>
        <w:rPr>
          <w:u w:val="single"/>
        </w:rPr>
        <w:t>ARREST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ARREST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1B4FCEE5" w14:textId="7882FBC0" w:rsidR="00BF0DF2" w:rsidRDefault="00BF0DF2" w:rsidP="00BF0DF2">
      <w:pPr>
        <w:ind w:left="360" w:hanging="360"/>
        <w:jc w:val="both"/>
        <w:rPr>
          <w:u w:val="single"/>
        </w:rPr>
      </w:pPr>
      <w:r w:rsidRPr="00C734DD">
        <w:rPr>
          <w:u w:val="single"/>
        </w:rPr>
        <w:t xml:space="preserve">AUTONOMOUS </w:t>
      </w:r>
      <w:r>
        <w:rPr>
          <w:u w:val="single"/>
        </w:rPr>
        <w:t>ARRAIGNMENT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ARRAIGNMENT</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00B0F0"/>
        </w:rPr>
        <w:t>NOR</w:t>
      </w:r>
      <w:r>
        <w:t xml:space="preserve"> </w:t>
      </w:r>
      <w:r w:rsidRPr="00BF0DF2">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70C82187" w14:textId="48F0C537" w:rsidR="00BF0DF2" w:rsidRDefault="00BF0DF2" w:rsidP="00BF0DF2">
      <w:pPr>
        <w:ind w:left="360" w:hanging="360"/>
        <w:jc w:val="both"/>
        <w:rPr>
          <w:u w:val="single"/>
        </w:rPr>
      </w:pPr>
      <w:r w:rsidRPr="00C734DD">
        <w:rPr>
          <w:u w:val="single"/>
        </w:rPr>
        <w:t xml:space="preserve">AUTONOMOUS </w:t>
      </w:r>
      <w:r>
        <w:rPr>
          <w:u w:val="single"/>
        </w:rPr>
        <w:t>BOOKING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BOOKING</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4FD689FC" w14:textId="400E3614" w:rsidR="00BF0DF2" w:rsidRDefault="00BF0DF2" w:rsidP="00BF0DF2">
      <w:pPr>
        <w:ind w:left="360" w:hanging="360"/>
        <w:jc w:val="both"/>
        <w:rPr>
          <w:u w:val="single"/>
        </w:rPr>
      </w:pPr>
      <w:r w:rsidRPr="00C734DD">
        <w:rPr>
          <w:u w:val="single"/>
        </w:rPr>
        <w:t xml:space="preserve">AUTONOMOUS </w:t>
      </w:r>
      <w:r>
        <w:rPr>
          <w:u w:val="single"/>
        </w:rPr>
        <w:t>INTERROGATION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INTERROGATION</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sidRPr="00BF0DF2">
        <w:rPr>
          <w:b/>
          <w:bCs/>
          <w:color w:val="0070C0"/>
        </w:rPr>
        <w:t>FOR</w:t>
      </w:r>
      <w:r>
        <w:t xml:space="preserve"> </w:t>
      </w:r>
      <w:r w:rsidRPr="00BF0DF2">
        <w:rPr>
          <w:b/>
          <w:bCs/>
          <w:color w:val="00B0F0"/>
        </w:rPr>
        <w:t>NOR</w:t>
      </w:r>
      <w:r>
        <w:t xml:space="preserve"> </w:t>
      </w:r>
      <w:r>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4A64409E" w14:textId="09DDDAD9" w:rsidR="00BF0DF2" w:rsidRDefault="00BF0DF2" w:rsidP="00BF0DF2">
      <w:pPr>
        <w:ind w:left="360" w:hanging="360"/>
        <w:jc w:val="both"/>
        <w:rPr>
          <w:u w:val="single"/>
        </w:rPr>
      </w:pPr>
      <w:r w:rsidRPr="00C734DD">
        <w:rPr>
          <w:u w:val="single"/>
        </w:rPr>
        <w:t xml:space="preserve">AUTONOMOUS </w:t>
      </w:r>
      <w:r>
        <w:rPr>
          <w:u w:val="single"/>
        </w:rPr>
        <w:t>JAIL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JAIL</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Pr>
          <w:b/>
          <w:bCs/>
          <w:color w:val="0070C0"/>
        </w:rPr>
        <w:t xml:space="preserve">AGAINST        </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0C1F2952" w14:textId="3647489A" w:rsidR="00BF0DF2" w:rsidRDefault="00BF0DF2" w:rsidP="00BF0DF2">
      <w:pPr>
        <w:ind w:left="360" w:hanging="360"/>
        <w:jc w:val="both"/>
        <w:rPr>
          <w:u w:val="single"/>
        </w:rPr>
      </w:pPr>
      <w:r w:rsidRPr="00C734DD">
        <w:rPr>
          <w:u w:val="single"/>
        </w:rPr>
        <w:t xml:space="preserve">AUTONOMOUS </w:t>
      </w:r>
      <w:r>
        <w:rPr>
          <w:u w:val="single"/>
        </w:rPr>
        <w:t>RETALIATION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RETALIATION</w:t>
      </w:r>
      <w:r w:rsidRPr="000768EE">
        <w:rPr>
          <w:b/>
          <w:bCs/>
          <w:color w:val="FF0000"/>
        </w:rPr>
        <w:t xml:space="preserve"> MODE</w:t>
      </w:r>
      <w:r>
        <w:t xml:space="preserve"> </w:t>
      </w:r>
      <w:r w:rsidRPr="000768EE">
        <w:rPr>
          <w:b/>
          <w:bCs/>
          <w:color w:val="92D050"/>
        </w:rPr>
        <w:t>IS</w:t>
      </w:r>
      <w:r>
        <w:t xml:space="preserve"> </w:t>
      </w:r>
      <w:r w:rsidRPr="000768EE">
        <w:rPr>
          <w:b/>
          <w:bCs/>
          <w:color w:val="C00000"/>
        </w:rPr>
        <w:t>NEVER USED</w:t>
      </w:r>
      <w:r>
        <w:t xml:space="preserve"> </w:t>
      </w:r>
      <w:r w:rsidRPr="000768EE">
        <w:rPr>
          <w:b/>
          <w:bCs/>
          <w:color w:val="00B0F0"/>
        </w:rPr>
        <w:t>AND</w:t>
      </w:r>
      <w:r>
        <w:t xml:space="preserve"> </w:t>
      </w:r>
      <w:r w:rsidRPr="000768EE">
        <w:rPr>
          <w:b/>
          <w:bCs/>
          <w:color w:val="C00000"/>
        </w:rPr>
        <w:t>NEVER ENGAGED</w:t>
      </w:r>
      <w:r>
        <w:t xml:space="preserve"> </w:t>
      </w:r>
      <w:r w:rsidRPr="000768EE">
        <w:rPr>
          <w:b/>
          <w:bCs/>
          <w:color w:val="00B0F0"/>
        </w:rPr>
        <w:t>AND</w:t>
      </w:r>
      <w:r>
        <w:t xml:space="preserve"> </w:t>
      </w:r>
      <w:r w:rsidRPr="000768EE">
        <w:rPr>
          <w:b/>
          <w:bCs/>
          <w:color w:val="C00000"/>
        </w:rPr>
        <w:t>NEVER TURNED ON</w:t>
      </w:r>
      <w:r>
        <w:t xml:space="preserve"> </w:t>
      </w:r>
      <w:r w:rsidRPr="000768EE">
        <w:rPr>
          <w:b/>
          <w:bCs/>
          <w:color w:val="00B0F0"/>
        </w:rPr>
        <w:t>AND</w:t>
      </w:r>
      <w:r>
        <w:t xml:space="preserve"> </w:t>
      </w:r>
      <w:r w:rsidRPr="000768EE">
        <w:rPr>
          <w:b/>
          <w:bCs/>
          <w:color w:val="C00000"/>
        </w:rPr>
        <w:t>NEVER VALID</w:t>
      </w:r>
      <w:r>
        <w:t xml:space="preserve"> </w:t>
      </w:r>
      <w:r w:rsidRPr="000768EE">
        <w:rPr>
          <w:b/>
          <w:bCs/>
          <w:color w:val="00B0F0"/>
        </w:rPr>
        <w:t>AND</w:t>
      </w:r>
      <w:r>
        <w:t xml:space="preserve"> </w:t>
      </w:r>
      <w:r w:rsidRPr="000768EE">
        <w:rPr>
          <w:b/>
          <w:bCs/>
          <w:color w:val="C00000"/>
        </w:rPr>
        <w:t>NEVER INSTALLED</w:t>
      </w:r>
      <w:r>
        <w:t xml:space="preserve"> </w:t>
      </w:r>
      <w:r w:rsidRPr="000768EE">
        <w:rPr>
          <w:b/>
          <w:bCs/>
          <w:color w:val="00B0F0"/>
        </w:rPr>
        <w:t>AND</w:t>
      </w:r>
      <w:r>
        <w:t xml:space="preserve"> </w:t>
      </w:r>
      <w:r w:rsidRPr="000768EE">
        <w:rPr>
          <w:b/>
          <w:bCs/>
          <w:color w:val="C00000"/>
        </w:rPr>
        <w:t>NEVER WRITTEN</w:t>
      </w:r>
      <w:r>
        <w:t xml:space="preserve"> </w:t>
      </w:r>
      <w:r w:rsidRPr="000768EE">
        <w:rPr>
          <w:b/>
          <w:bCs/>
          <w:color w:val="00B0F0"/>
        </w:rPr>
        <w:t>AND</w:t>
      </w:r>
      <w:r>
        <w:t xml:space="preserve"> </w:t>
      </w:r>
      <w:r w:rsidRPr="000768EE">
        <w:rPr>
          <w:b/>
          <w:bCs/>
          <w:color w:val="C00000"/>
        </w:rPr>
        <w:t>NEVER ITEMIZED</w:t>
      </w:r>
      <w:r>
        <w:t xml:space="preserve"> </w:t>
      </w:r>
      <w:r w:rsidRPr="000768EE">
        <w:rPr>
          <w:b/>
          <w:bCs/>
          <w:color w:val="00B0F0"/>
        </w:rPr>
        <w:t>AND</w:t>
      </w:r>
      <w:r>
        <w:t xml:space="preserve">            </w:t>
      </w:r>
      <w:r w:rsidRPr="000768EE">
        <w:rPr>
          <w:b/>
          <w:bCs/>
          <w:color w:val="C00000"/>
        </w:rPr>
        <w:t>NEVER DOCUMENTED</w:t>
      </w:r>
      <w:r>
        <w:t xml:space="preserve"> </w:t>
      </w:r>
      <w:r w:rsidRPr="000768EE">
        <w:rPr>
          <w:b/>
          <w:bCs/>
          <w:color w:val="00B0F0"/>
        </w:rPr>
        <w:t>AND</w:t>
      </w:r>
      <w:r>
        <w:t xml:space="preserve"> </w:t>
      </w:r>
      <w:r w:rsidRPr="000768EE">
        <w:rPr>
          <w:b/>
          <w:bCs/>
          <w:color w:val="C00000"/>
        </w:rPr>
        <w:t>NEVER STORED</w:t>
      </w:r>
      <w:r>
        <w:t xml:space="preserve"> </w:t>
      </w:r>
      <w:r w:rsidRPr="000768EE">
        <w:rPr>
          <w:b/>
          <w:bCs/>
          <w:color w:val="00B0F0"/>
        </w:rPr>
        <w:t>AND</w:t>
      </w:r>
      <w:r>
        <w:t xml:space="preserve"> </w:t>
      </w:r>
      <w:r w:rsidRPr="000768EE">
        <w:rPr>
          <w:b/>
          <w:bCs/>
          <w:color w:val="C00000"/>
        </w:rPr>
        <w:t>NEVER SAVED</w:t>
      </w:r>
      <w:r>
        <w:t xml:space="preserve"> </w:t>
      </w:r>
      <w:r w:rsidRPr="000768EE">
        <w:rPr>
          <w:b/>
          <w:bCs/>
          <w:color w:val="00B0F0"/>
        </w:rPr>
        <w:t>AND</w:t>
      </w:r>
      <w:r>
        <w:t xml:space="preserve"> </w:t>
      </w:r>
      <w:r w:rsidRPr="000768EE">
        <w:rPr>
          <w:b/>
          <w:bCs/>
          <w:color w:val="C00000"/>
        </w:rPr>
        <w:t>NEVER EDITED</w:t>
      </w:r>
      <w:r>
        <w:t xml:space="preserve"> </w:t>
      </w:r>
      <w:r w:rsidRPr="000768EE">
        <w:rPr>
          <w:b/>
          <w:bCs/>
          <w:color w:val="00B0F0"/>
        </w:rPr>
        <w:t>AND</w:t>
      </w:r>
      <w:r>
        <w:t xml:space="preserve">          </w:t>
      </w:r>
      <w:r w:rsidRPr="000768EE">
        <w:rPr>
          <w:b/>
          <w:bCs/>
          <w:color w:val="C00000"/>
        </w:rPr>
        <w:t>NEVER ACTIVE</w:t>
      </w:r>
      <w:r>
        <w:t xml:space="preserve"> </w:t>
      </w:r>
      <w:r>
        <w:rPr>
          <w:b/>
          <w:bCs/>
          <w:color w:val="0070C0"/>
        </w:rPr>
        <w:t>AGAINST</w:t>
      </w:r>
      <w:r>
        <w:t xml:space="preserve"> </w:t>
      </w:r>
      <w:r w:rsidRPr="00BF0DF2">
        <w:rPr>
          <w:b/>
          <w:bCs/>
          <w:color w:val="FF0000"/>
        </w:rPr>
        <w:t>ANY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70E888A4" w14:textId="77777777" w:rsidR="00BF0DF2" w:rsidRDefault="00BF0DF2">
      <w:pPr>
        <w:rPr>
          <w:u w:val="single"/>
        </w:rPr>
      </w:pPr>
      <w:r>
        <w:rPr>
          <w:u w:val="single"/>
        </w:rPr>
        <w:br w:type="page"/>
      </w:r>
    </w:p>
    <w:p w14:paraId="682B893C" w14:textId="77777777" w:rsidR="00BF0DF2" w:rsidRDefault="00BF0DF2" w:rsidP="00BF0DF2">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UNFAIRLY AGAINST</w:t>
      </w:r>
      <w:r>
        <w:t xml:space="preserve">         </w:t>
      </w:r>
      <w:r w:rsidRPr="00BF0DF2">
        <w:rPr>
          <w:b/>
          <w:bCs/>
          <w:color w:val="FF0000"/>
        </w:rPr>
        <w:t>ANY PROTECTEE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F653A79" w14:textId="77777777" w:rsidR="00BF0DF2" w:rsidRDefault="00BF0DF2" w:rsidP="00BF0DF2">
      <w:pPr>
        <w:ind w:left="360" w:hanging="360"/>
        <w:jc w:val="both"/>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 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183203CC" w14:textId="27F8051A"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018E1ED4"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7"/>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7"/>
      <w:r>
        <w:rPr>
          <w:rStyle w:val="CommentReference"/>
        </w:rPr>
        <w:commentReference w:id="7"/>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15B8A792"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108B15A9" w14:textId="4B17DB64"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052F2CB"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2AC23714"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0402F079"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0BFF8BF0"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7"/>
      <w:r w:rsidR="00B24CF4">
        <w:rPr>
          <w:rStyle w:val="CommentReference"/>
        </w:rPr>
        <w:commentReference w:id="37"/>
      </w:r>
    </w:p>
    <w:p w14:paraId="0B910FB8" w14:textId="10BEDC26" w:rsidR="00F7149B" w:rsidRDefault="00F7149B" w:rsidP="00F7149B">
      <w:pPr>
        <w:ind w:left="720" w:hanging="360"/>
        <w:jc w:val="both"/>
      </w:pPr>
      <w:commentRangeStart w:id="38"/>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7644" w14:textId="77777777" w:rsidR="00C155EA" w:rsidRDefault="00C155EA" w:rsidP="005B7682">
      <w:pPr>
        <w:spacing w:after="0" w:line="240" w:lineRule="auto"/>
      </w:pPr>
      <w:r>
        <w:separator/>
      </w:r>
    </w:p>
  </w:endnote>
  <w:endnote w:type="continuationSeparator" w:id="0">
    <w:p w14:paraId="4F5A1BB1" w14:textId="77777777" w:rsidR="00C155EA" w:rsidRDefault="00C155E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7F2B" w14:textId="77777777" w:rsidR="00297F72" w:rsidRDefault="00297F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5EEF37B4" w:rsidR="0078387A" w:rsidRDefault="00297F72"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5" w:author="Patrick McElhiney" w:date="2023-02-07T19:08:00Z">
              <w:r w:rsidR="000B42C6" w:rsidRPr="000B42C6" w:rsidDel="00297F72">
                <w:rPr>
                  <w:b/>
                  <w:bCs/>
                  <w:u w:val="single"/>
                </w:rPr>
                <w:delText>MCE123</w:delText>
              </w:r>
              <w:r w:rsidR="000B42C6" w:rsidRPr="000B42C6" w:rsidDel="00297F72">
                <w:rPr>
                  <w:b/>
                  <w:bCs/>
                  <w:vertAlign w:val="superscript"/>
                </w:rPr>
                <w:delText>SM</w:delText>
              </w:r>
              <w:r w:rsidR="000B42C6" w:rsidRPr="000B42C6" w:rsidDel="00297F72">
                <w:rPr>
                  <w:b/>
                  <w:bCs/>
                </w:rPr>
                <w:delText xml:space="preserve"> COMPANY</w:delText>
              </w:r>
              <w:r w:rsidR="000B42C6" w:rsidDel="00297F72">
                <w:delText xml:space="preserve"> 1999-2022</w:delText>
              </w:r>
            </w:del>
            <w:ins w:id="46"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495C" w14:textId="77777777" w:rsidR="00297F72" w:rsidRDefault="0029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DEC5" w14:textId="77777777" w:rsidR="00C155EA" w:rsidRDefault="00C155EA" w:rsidP="005B7682">
      <w:pPr>
        <w:spacing w:after="0" w:line="240" w:lineRule="auto"/>
      </w:pPr>
      <w:r>
        <w:separator/>
      </w:r>
    </w:p>
  </w:footnote>
  <w:footnote w:type="continuationSeparator" w:id="0">
    <w:p w14:paraId="689CA447" w14:textId="77777777" w:rsidR="00C155EA" w:rsidRDefault="00C155E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9406" w14:textId="77777777" w:rsidR="00297F72" w:rsidRDefault="00297F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297F72"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B806E0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39" w:author="Patrick McElhiney" w:date="2023-02-07T19:08:00Z">
      <w:r w:rsidR="00E8322A" w:rsidRPr="00110AF9" w:rsidDel="00297F72">
        <w:rPr>
          <w:b/>
          <w:bCs/>
          <w:color w:val="000000" w:themeColor="text1"/>
          <w:sz w:val="18"/>
          <w:u w:val="single"/>
        </w:rPr>
        <w:delText>PATRICK</w:delText>
      </w:r>
      <w:r w:rsidR="0078387A" w:rsidRPr="00110AF9" w:rsidDel="00297F72">
        <w:rPr>
          <w:b/>
          <w:bCs/>
          <w:color w:val="000000" w:themeColor="text1"/>
          <w:sz w:val="18"/>
          <w:u w:val="single"/>
        </w:rPr>
        <w:delText xml:space="preserve"> R. </w:delText>
      </w:r>
      <w:r w:rsidR="00E8322A" w:rsidRPr="00110AF9" w:rsidDel="00297F72">
        <w:rPr>
          <w:b/>
          <w:bCs/>
          <w:color w:val="000000" w:themeColor="text1"/>
          <w:sz w:val="18"/>
          <w:u w:val="single"/>
        </w:rPr>
        <w:delText>MCELHINEY</w:delText>
      </w:r>
    </w:del>
    <w:ins w:id="40" w:author="Patrick McElhiney" w:date="2023-02-07T19:08:00Z">
      <w:r w:rsidR="00297F72">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5068C8E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1" w:author="Patrick McElhiney" w:date="2023-02-07T19:08:00Z">
      <w:r w:rsidRPr="00110AF9" w:rsidDel="00297F72">
        <w:rPr>
          <w:b/>
          <w:bCs/>
          <w:iCs/>
          <w:color w:val="000000" w:themeColor="text1"/>
          <w:sz w:val="18"/>
          <w:u w:val="single"/>
        </w:rPr>
        <w:delText>P</w:delText>
      </w:r>
      <w:r w:rsidR="00110AF9" w:rsidRPr="00110AF9" w:rsidDel="00297F72">
        <w:rPr>
          <w:b/>
          <w:bCs/>
          <w:iCs/>
          <w:color w:val="000000" w:themeColor="text1"/>
          <w:sz w:val="18"/>
          <w:u w:val="single"/>
        </w:rPr>
        <w:delText>ATRICK</w:delText>
      </w:r>
      <w:r w:rsidRPr="00110AF9" w:rsidDel="00297F72">
        <w:rPr>
          <w:b/>
          <w:bCs/>
          <w:iCs/>
          <w:color w:val="000000" w:themeColor="text1"/>
          <w:sz w:val="18"/>
          <w:u w:val="single"/>
        </w:rPr>
        <w:delText xml:space="preserve"> R. </w:delText>
      </w:r>
      <w:r w:rsidR="00110AF9" w:rsidRPr="00110AF9" w:rsidDel="00297F72">
        <w:rPr>
          <w:b/>
          <w:bCs/>
          <w:iCs/>
          <w:color w:val="000000" w:themeColor="text1"/>
          <w:sz w:val="18"/>
          <w:u w:val="single"/>
        </w:rPr>
        <w:delText>MCELHINEY</w:delText>
      </w:r>
    </w:del>
    <w:ins w:id="42" w:author="Patrick McElhiney" w:date="2023-02-07T19:08:00Z">
      <w:r w:rsidR="00297F72">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3" w:author="Patrick McElhiney" w:date="2023-02-07T19:08:00Z">
      <w:r w:rsidR="00110AF9" w:rsidRPr="00110AF9" w:rsidDel="00297F72">
        <w:rPr>
          <w:b/>
          <w:bCs/>
          <w:iCs/>
          <w:color w:val="000000" w:themeColor="text1"/>
          <w:sz w:val="18"/>
          <w:u w:val="single"/>
        </w:rPr>
        <w:delText>ANNA</w:delText>
      </w:r>
      <w:r w:rsidR="00840A5A" w:rsidRPr="00110AF9" w:rsidDel="00297F72">
        <w:rPr>
          <w:b/>
          <w:bCs/>
          <w:iCs/>
          <w:color w:val="000000" w:themeColor="text1"/>
          <w:sz w:val="18"/>
          <w:u w:val="single"/>
        </w:rPr>
        <w:delText xml:space="preserve"> V. </w:delText>
      </w:r>
      <w:r w:rsidR="00110AF9" w:rsidRPr="00110AF9" w:rsidDel="00297F72">
        <w:rPr>
          <w:b/>
          <w:bCs/>
          <w:iCs/>
          <w:color w:val="000000" w:themeColor="text1"/>
          <w:sz w:val="18"/>
          <w:u w:val="single"/>
        </w:rPr>
        <w:delText>KUSHCHENKO</w:delText>
      </w:r>
    </w:del>
    <w:ins w:id="44" w:author="Patrick McElhiney" w:date="2023-02-07T19:08:00Z">
      <w:r w:rsidR="00297F72">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297F72">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FD43" w14:textId="77777777" w:rsidR="00297F72" w:rsidRDefault="00297F7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97F72"/>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5EA"/>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30558</Words>
  <Characters>174184</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2022-10-04T00:15:00Z</dcterms:created>
  <dcterms:modified xsi:type="dcterms:W3CDTF">2023-02-08T00:08:00Z</dcterms:modified>
</cp:coreProperties>
</file>