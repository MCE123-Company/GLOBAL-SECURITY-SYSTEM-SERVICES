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 xml:space="preserve">ANY EXECUTABLE DISK </w:t>
      </w:r>
      <w:proofErr w:type="gramStart"/>
      <w:r w:rsidRPr="00A1780D">
        <w:rPr>
          <w:b/>
          <w:bCs/>
          <w:color w:val="FF0000"/>
          <w:highlight w:val="yellow"/>
        </w:rPr>
        <w:t>SPACE</w:t>
      </w:r>
      <w:r w:rsidRPr="004263BE">
        <w:rPr>
          <w:highlight w:val="yellow"/>
        </w:rPr>
        <w:t xml:space="preserve">, </w:t>
      </w:r>
      <w:r>
        <w:rPr>
          <w:highlight w:val="yellow"/>
        </w:rPr>
        <w:t xml:space="preserve">  </w:t>
      </w:r>
      <w:proofErr w:type="gramEnd"/>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58E6734B" w14:textId="1F76EE6C"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w:t>
      </w:r>
      <w:r>
        <w:lastRenderedPageBreak/>
        <w:t>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proofErr w:type="gramStart"/>
      <w:r w:rsidR="0040414F" w:rsidRPr="0040414F">
        <w:rPr>
          <w:b/>
          <w:bCs/>
          <w:color w:val="7030A0"/>
          <w:highlight w:val="yellow"/>
        </w:rPr>
        <w:t>OCCURS</w:t>
      </w:r>
      <w:r w:rsidR="0040414F" w:rsidRPr="0040414F">
        <w:rPr>
          <w:highlight w:val="yellow"/>
        </w:rPr>
        <w:t xml:space="preserve">,   </w:t>
      </w:r>
      <w:proofErr w:type="gramEnd"/>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0"/>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OCCURS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2"/>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sidR="00B24CF4" w:rsidRPr="006670CE">
        <w:rPr>
          <w:rStyle w:val="CommentReference"/>
        </w:rPr>
        <w:commentReference w:id="32"/>
      </w:r>
    </w:p>
    <w:p w14:paraId="430793E5" w14:textId="269EC7F2" w:rsidR="001037A8" w:rsidRPr="006670CE" w:rsidRDefault="00853D71" w:rsidP="001037A8">
      <w:pPr>
        <w:ind w:left="360" w:hanging="360"/>
        <w:jc w:val="both"/>
      </w:pPr>
      <w:commentRangeStart w:id="33"/>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1037A8" w:rsidRPr="006670CE">
        <w:rPr>
          <w:rStyle w:val="CommentReference"/>
        </w:rPr>
        <w:commentReference w:id="33"/>
      </w:r>
    </w:p>
    <w:p w14:paraId="1FF3DBCC" w14:textId="0DFEF651" w:rsidR="00853D71" w:rsidRPr="006670CE" w:rsidRDefault="00853D71" w:rsidP="009C5A96">
      <w:pPr>
        <w:ind w:left="360" w:hanging="360"/>
        <w:jc w:val="both"/>
      </w:pPr>
      <w:commentRangeStart w:id="34"/>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7BC9A47F" w14:textId="745F0D88" w:rsidR="000C1682" w:rsidRDefault="000C1682" w:rsidP="000C1682">
      <w:pPr>
        <w:ind w:left="360" w:hanging="360"/>
        <w:jc w:val="both"/>
      </w:pPr>
      <w:commentRangeStart w:id="35"/>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5"/>
      <w:r w:rsidR="00506E87">
        <w:rPr>
          <w:rStyle w:val="CommentReference"/>
        </w:rPr>
        <w:commentReference w:id="35"/>
      </w:r>
    </w:p>
    <w:p w14:paraId="1CBA87EF" w14:textId="54C172BE" w:rsidR="000C1682" w:rsidRDefault="000C1682" w:rsidP="000229F9">
      <w:pPr>
        <w:ind w:left="720" w:hanging="360"/>
        <w:jc w:val="both"/>
      </w:pPr>
      <w:commentRangeStart w:id="36"/>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6"/>
      <w:r w:rsidR="00B24CF4">
        <w:rPr>
          <w:rStyle w:val="CommentReference"/>
        </w:rPr>
        <w:commentReference w:id="36"/>
      </w:r>
    </w:p>
    <w:p w14:paraId="0B910FB8" w14:textId="40521584" w:rsidR="00F7149B" w:rsidRDefault="00F7149B" w:rsidP="00F7149B">
      <w:pPr>
        <w:ind w:left="720" w:hanging="360"/>
        <w:jc w:val="both"/>
      </w:pPr>
      <w:commentRangeStart w:id="37"/>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7"/>
      <w:r>
        <w:rPr>
          <w:rStyle w:val="CommentReference"/>
        </w:rPr>
        <w:commentReference w:id="37"/>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8"/>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8"/>
      <w:r w:rsidR="00835EB0">
        <w:rPr>
          <w:rStyle w:val="CommentReference"/>
        </w:rPr>
        <w:commentReference w:id="38"/>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3"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4"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5"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6"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7"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8"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D822D" w14:textId="77777777" w:rsidR="0020606F" w:rsidRDefault="0020606F" w:rsidP="005B7682">
      <w:pPr>
        <w:spacing w:after="0" w:line="240" w:lineRule="auto"/>
      </w:pPr>
      <w:r>
        <w:separator/>
      </w:r>
    </w:p>
  </w:endnote>
  <w:endnote w:type="continuationSeparator" w:id="0">
    <w:p w14:paraId="41DA3948" w14:textId="77777777" w:rsidR="0020606F" w:rsidRDefault="0020606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DD649" w14:textId="77777777" w:rsidR="0020606F" w:rsidRDefault="0020606F" w:rsidP="005B7682">
      <w:pPr>
        <w:spacing w:after="0" w:line="240" w:lineRule="auto"/>
      </w:pPr>
      <w:r>
        <w:separator/>
      </w:r>
    </w:p>
  </w:footnote>
  <w:footnote w:type="continuationSeparator" w:id="0">
    <w:p w14:paraId="663B1AF2" w14:textId="77777777" w:rsidR="0020606F" w:rsidRDefault="0020606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120</Pages>
  <Words>27644</Words>
  <Characters>157577</Characters>
  <Application>Microsoft Office Word</Application>
  <DocSecurity>0</DocSecurity>
  <Lines>1313</Lines>
  <Paragraphs>369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2022-10-11T13:33:00Z</cp:lastPrinted>
  <dcterms:created xsi:type="dcterms:W3CDTF">2022-10-27T18:45:00Z</dcterms:created>
  <dcterms:modified xsi:type="dcterms:W3CDTF">2022-10-27T18:45:00Z</dcterms:modified>
</cp:coreProperties>
</file>