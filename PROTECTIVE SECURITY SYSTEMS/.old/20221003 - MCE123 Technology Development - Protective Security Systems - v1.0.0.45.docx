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t xml:space="preserve">MIND CONTROL </w:t>
      </w:r>
      <w:r w:rsidR="00CA059E">
        <w:rPr>
          <w:b/>
          <w:sz w:val="24"/>
        </w:rPr>
        <w:t xml:space="preserve">PREVENTION SECURITY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37D13F40" w14:textId="7CEEBA32" w:rsidR="00C3744D" w:rsidRPr="00C0532F" w:rsidRDefault="00C3744D" w:rsidP="00C3744D">
      <w:pPr>
        <w:rPr>
          <w:b/>
          <w:bCs/>
        </w:rPr>
      </w:pPr>
      <w:r>
        <w:rPr>
          <w:b/>
          <w:sz w:val="24"/>
        </w:rPr>
        <w:t>ROOM SECURITY BREACH PREVENTION SECURITY SYSTEMS</w:t>
      </w:r>
    </w:p>
    <w:p w14:paraId="5A99919F" w14:textId="228A17E6" w:rsidR="00124440" w:rsidRDefault="00124440" w:rsidP="00124440">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E7FFC">
        <w:rPr>
          <w:b/>
          <w:bCs/>
          <w:color w:val="FF0000"/>
        </w:rPr>
        <w:t xml:space="preserve">ANY </w:t>
      </w:r>
      <w:r w:rsidRPr="003F77DB">
        <w:rPr>
          <w:b/>
          <w:bCs/>
          <w:color w:val="FF0000"/>
        </w:rPr>
        <w:t>ENTRYWAY SECURITY BREACH</w:t>
      </w:r>
      <w:r>
        <w:t xml:space="preserve"> </w:t>
      </w:r>
      <w:r w:rsidRPr="003F77DB">
        <w:rPr>
          <w:b/>
          <w:bCs/>
          <w:color w:val="92D050"/>
        </w:rPr>
        <w:t>NEVER OCCURS</w:t>
      </w:r>
      <w:r>
        <w:t xml:space="preserve">, </w:t>
      </w:r>
      <w:r w:rsidRPr="00F850AF">
        <w:rPr>
          <w:b/>
          <w:bCs/>
          <w:color w:val="00B0F0"/>
        </w:rPr>
        <w:t>IMPLICITLY-EXPLICITLY DEFINED</w:t>
      </w:r>
      <w:r>
        <w:t>.</w:t>
      </w:r>
    </w:p>
    <w:p w14:paraId="691AB2FA" w14:textId="77777777" w:rsidR="00124440" w:rsidRPr="00B6212F" w:rsidRDefault="00124440" w:rsidP="005D0E0E">
      <w:pPr>
        <w:ind w:left="360" w:hanging="360"/>
        <w:jc w:val="both"/>
      </w:pP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lip syncing</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physical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 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 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 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 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84775" w14:textId="77777777" w:rsidR="00440927" w:rsidRDefault="00440927" w:rsidP="005B7682">
      <w:pPr>
        <w:spacing w:after="0" w:line="240" w:lineRule="auto"/>
      </w:pPr>
      <w:r>
        <w:separator/>
      </w:r>
    </w:p>
  </w:endnote>
  <w:endnote w:type="continuationSeparator" w:id="0">
    <w:p w14:paraId="5EEC77AA" w14:textId="77777777" w:rsidR="00440927" w:rsidRDefault="0044092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AA4D8" w14:textId="77777777" w:rsidR="001828F1" w:rsidRDefault="00182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0A4FACD6" w:rsidR="0078387A" w:rsidRDefault="001828F1"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8:00Z">
              <w:r w:rsidR="000B42C6" w:rsidRPr="000B42C6" w:rsidDel="001828F1">
                <w:rPr>
                  <w:b/>
                  <w:bCs/>
                  <w:u w:val="single"/>
                </w:rPr>
                <w:delText>MCE123</w:delText>
              </w:r>
              <w:r w:rsidR="000B42C6" w:rsidRPr="000B42C6" w:rsidDel="001828F1">
                <w:rPr>
                  <w:b/>
                  <w:bCs/>
                  <w:vertAlign w:val="superscript"/>
                </w:rPr>
                <w:delText>SM</w:delText>
              </w:r>
              <w:r w:rsidR="000B42C6" w:rsidRPr="000B42C6" w:rsidDel="001828F1">
                <w:rPr>
                  <w:b/>
                  <w:bCs/>
                </w:rPr>
                <w:delText xml:space="preserve"> COMPANY</w:delText>
              </w:r>
              <w:r w:rsidR="000B42C6" w:rsidDel="001828F1">
                <w:delText xml:space="preserve"> 1999-2022</w:delText>
              </w:r>
            </w:del>
            <w:ins w:id="47"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83298" w14:textId="77777777" w:rsidR="001828F1" w:rsidRDefault="00182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581D" w14:textId="77777777" w:rsidR="00440927" w:rsidRDefault="00440927" w:rsidP="005B7682">
      <w:pPr>
        <w:spacing w:after="0" w:line="240" w:lineRule="auto"/>
      </w:pPr>
      <w:r>
        <w:separator/>
      </w:r>
    </w:p>
  </w:footnote>
  <w:footnote w:type="continuationSeparator" w:id="0">
    <w:p w14:paraId="4BDEE8A3" w14:textId="77777777" w:rsidR="00440927" w:rsidRDefault="0044092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733B6" w14:textId="77777777" w:rsidR="001828F1" w:rsidRDefault="00182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1828F1"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5FCAE6B"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8:00Z">
      <w:r w:rsidR="00E8322A" w:rsidRPr="00110AF9" w:rsidDel="001828F1">
        <w:rPr>
          <w:b/>
          <w:bCs/>
          <w:color w:val="000000" w:themeColor="text1"/>
          <w:sz w:val="18"/>
          <w:u w:val="single"/>
        </w:rPr>
        <w:delText>PATRICK</w:delText>
      </w:r>
      <w:r w:rsidR="0078387A" w:rsidRPr="00110AF9" w:rsidDel="001828F1">
        <w:rPr>
          <w:b/>
          <w:bCs/>
          <w:color w:val="000000" w:themeColor="text1"/>
          <w:sz w:val="18"/>
          <w:u w:val="single"/>
        </w:rPr>
        <w:delText xml:space="preserve"> R. </w:delText>
      </w:r>
      <w:r w:rsidR="00E8322A" w:rsidRPr="00110AF9" w:rsidDel="001828F1">
        <w:rPr>
          <w:b/>
          <w:bCs/>
          <w:color w:val="000000" w:themeColor="text1"/>
          <w:sz w:val="18"/>
          <w:u w:val="single"/>
        </w:rPr>
        <w:delText>MCELHINEY</w:delText>
      </w:r>
    </w:del>
    <w:ins w:id="41" w:author="Patrick McElhiney" w:date="2023-02-07T19:08:00Z">
      <w:r w:rsidR="001828F1">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2755314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8:00Z">
      <w:r w:rsidRPr="00110AF9" w:rsidDel="001828F1">
        <w:rPr>
          <w:b/>
          <w:bCs/>
          <w:iCs/>
          <w:color w:val="000000" w:themeColor="text1"/>
          <w:sz w:val="18"/>
          <w:u w:val="single"/>
        </w:rPr>
        <w:delText>P</w:delText>
      </w:r>
      <w:r w:rsidR="00110AF9" w:rsidRPr="00110AF9" w:rsidDel="001828F1">
        <w:rPr>
          <w:b/>
          <w:bCs/>
          <w:iCs/>
          <w:color w:val="000000" w:themeColor="text1"/>
          <w:sz w:val="18"/>
          <w:u w:val="single"/>
        </w:rPr>
        <w:delText>ATRICK</w:delText>
      </w:r>
      <w:r w:rsidRPr="00110AF9" w:rsidDel="001828F1">
        <w:rPr>
          <w:b/>
          <w:bCs/>
          <w:iCs/>
          <w:color w:val="000000" w:themeColor="text1"/>
          <w:sz w:val="18"/>
          <w:u w:val="single"/>
        </w:rPr>
        <w:delText xml:space="preserve"> R. </w:delText>
      </w:r>
      <w:r w:rsidR="00110AF9" w:rsidRPr="00110AF9" w:rsidDel="001828F1">
        <w:rPr>
          <w:b/>
          <w:bCs/>
          <w:iCs/>
          <w:color w:val="000000" w:themeColor="text1"/>
          <w:sz w:val="18"/>
          <w:u w:val="single"/>
        </w:rPr>
        <w:delText>MCELHINEY</w:delText>
      </w:r>
    </w:del>
    <w:ins w:id="43" w:author="Patrick McElhiney" w:date="2023-02-07T19:08:00Z">
      <w:r w:rsidR="001828F1">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8:00Z">
      <w:r w:rsidR="00110AF9" w:rsidRPr="00110AF9" w:rsidDel="001828F1">
        <w:rPr>
          <w:b/>
          <w:bCs/>
          <w:iCs/>
          <w:color w:val="000000" w:themeColor="text1"/>
          <w:sz w:val="18"/>
          <w:u w:val="single"/>
        </w:rPr>
        <w:delText>ANNA</w:delText>
      </w:r>
      <w:r w:rsidR="00840A5A" w:rsidRPr="00110AF9" w:rsidDel="001828F1">
        <w:rPr>
          <w:b/>
          <w:bCs/>
          <w:iCs/>
          <w:color w:val="000000" w:themeColor="text1"/>
          <w:sz w:val="18"/>
          <w:u w:val="single"/>
        </w:rPr>
        <w:delText xml:space="preserve"> V. </w:delText>
      </w:r>
      <w:r w:rsidR="00110AF9" w:rsidRPr="00110AF9" w:rsidDel="001828F1">
        <w:rPr>
          <w:b/>
          <w:bCs/>
          <w:iCs/>
          <w:color w:val="000000" w:themeColor="text1"/>
          <w:sz w:val="18"/>
          <w:u w:val="single"/>
        </w:rPr>
        <w:delText>KUSHCHENKO</w:delText>
      </w:r>
    </w:del>
    <w:ins w:id="45" w:author="Patrick McElhiney" w:date="2023-02-07T19:08:00Z">
      <w:r w:rsidR="001828F1">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1828F1">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0E00" w14:textId="77777777" w:rsidR="001828F1" w:rsidRDefault="001828F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28F1"/>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30658</Words>
  <Characters>174756</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2022-10-03T19:54:00Z</dcterms:created>
  <dcterms:modified xsi:type="dcterms:W3CDTF">2023-02-08T00:08:00Z</dcterms:modified>
</cp:coreProperties>
</file>