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6D9B9431" w14:textId="1FB5C8F4" w:rsidR="00461C57" w:rsidRPr="00C0532F" w:rsidRDefault="00461C57" w:rsidP="00461C57">
      <w:pPr>
        <w:ind w:left="360" w:hanging="360"/>
        <w:jc w:val="both"/>
        <w:rPr>
          <w:b/>
          <w:bCs/>
        </w:rPr>
      </w:pPr>
      <w:r>
        <w:rPr>
          <w:b/>
          <w:sz w:val="24"/>
        </w:rPr>
        <w:t>ROOM PROTECTIVE SECURITY SYSTEMS</w:t>
      </w:r>
    </w:p>
    <w:p w14:paraId="6A6E6975"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BATHROOM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8D08D57" w14:textId="77777777" w:rsidR="00461C57" w:rsidRDefault="00461C57" w:rsidP="00461C57">
      <w:pPr>
        <w:ind w:left="720" w:hanging="360"/>
        <w:jc w:val="both"/>
      </w:pPr>
      <w:r w:rsidRPr="00F71FBD">
        <w:rPr>
          <w:highlight w:val="yellow"/>
          <w:u w:val="single"/>
        </w:rPr>
        <w:t xml:space="preserve">AUTONOMOUS </w:t>
      </w:r>
      <w:r>
        <w:rPr>
          <w:highlight w:val="yellow"/>
          <w:u w:val="single"/>
        </w:rPr>
        <w:t>BATHTUB</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BATHTUB</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3CB024B" w14:textId="77777777" w:rsidR="00461C57" w:rsidRDefault="00461C57" w:rsidP="00461C57">
      <w:pPr>
        <w:ind w:left="720" w:hanging="360"/>
        <w:jc w:val="both"/>
      </w:pPr>
      <w:r w:rsidRPr="00F71FBD">
        <w:rPr>
          <w:highlight w:val="yellow"/>
          <w:u w:val="single"/>
        </w:rPr>
        <w:t xml:space="preserve">AUTONOMOUS </w:t>
      </w:r>
      <w:r>
        <w:rPr>
          <w:highlight w:val="yellow"/>
          <w:u w:val="single"/>
        </w:rPr>
        <w:t>SHOWER</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SHOWER</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E23E038" w14:textId="77777777" w:rsidR="00461C57" w:rsidRPr="00C47150" w:rsidRDefault="00461C57" w:rsidP="00461C57">
      <w:pPr>
        <w:ind w:left="720" w:hanging="360"/>
        <w:jc w:val="both"/>
      </w:pPr>
      <w:r w:rsidRPr="00F71FBD">
        <w:rPr>
          <w:highlight w:val="yellow"/>
          <w:u w:val="single"/>
        </w:rPr>
        <w:t xml:space="preserve">AUTONOMOUS </w:t>
      </w:r>
      <w:r>
        <w:rPr>
          <w:highlight w:val="yellow"/>
          <w:u w:val="single"/>
        </w:rPr>
        <w:t>TOILET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TOILET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5DB08A" w14:textId="77777777" w:rsidR="00461C57" w:rsidRDefault="00461C57" w:rsidP="00461C57">
      <w:pPr>
        <w:ind w:left="360" w:hanging="360"/>
        <w:jc w:val="both"/>
      </w:pPr>
      <w:r w:rsidRPr="00F71FBD">
        <w:rPr>
          <w:highlight w:val="yellow"/>
          <w:u w:val="single"/>
        </w:rPr>
        <w:t xml:space="preserve">AUTONOMOUS </w:t>
      </w:r>
      <w:r>
        <w:rPr>
          <w:highlight w:val="yellow"/>
          <w:u w:val="single"/>
        </w:rPr>
        <w:t>BEDROOM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24A8310" w14:textId="77777777" w:rsidR="00461C57" w:rsidRDefault="00461C57" w:rsidP="00461C57">
      <w:pPr>
        <w:ind w:left="360" w:hanging="360"/>
        <w:jc w:val="both"/>
      </w:pPr>
      <w:r w:rsidRPr="00F71FBD">
        <w:rPr>
          <w:highlight w:val="yellow"/>
          <w:u w:val="single"/>
        </w:rPr>
        <w:t xml:space="preserve">AUTONOMOUS </w:t>
      </w:r>
      <w:r>
        <w:rPr>
          <w:highlight w:val="yellow"/>
          <w:u w:val="single"/>
        </w:rPr>
        <w:t>BED</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F92C9FD" w14:textId="77777777" w:rsidR="00461C57" w:rsidRDefault="00461C57" w:rsidP="00461C57">
      <w:pPr>
        <w:ind w:left="360" w:hanging="360"/>
        <w:jc w:val="both"/>
      </w:pPr>
      <w:r w:rsidRPr="00F71FBD">
        <w:rPr>
          <w:highlight w:val="yellow"/>
          <w:u w:val="single"/>
        </w:rPr>
        <w:t xml:space="preserve">AUTONOMOUS </w:t>
      </w:r>
      <w:r>
        <w:rPr>
          <w:highlight w:val="yellow"/>
          <w:u w:val="single"/>
        </w:rPr>
        <w:t>OFFICE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OFFICE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B6373B" w14:textId="0D805095" w:rsidR="00461C57" w:rsidRDefault="00461C57" w:rsidP="00461C57">
      <w:pPr>
        <w:ind w:left="360" w:hanging="360"/>
        <w:jc w:val="both"/>
      </w:pPr>
      <w:r w:rsidRPr="00F71FBD">
        <w:rPr>
          <w:highlight w:val="yellow"/>
          <w:u w:val="single"/>
        </w:rPr>
        <w:t xml:space="preserve">AUTONOMOUS </w:t>
      </w:r>
      <w:r>
        <w:rPr>
          <w:highlight w:val="yellow"/>
          <w:u w:val="single"/>
        </w:rPr>
        <w:t>LIVING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LIVING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339D0FA" w14:textId="6CF5F105" w:rsidR="00461C57" w:rsidRDefault="00461C57" w:rsidP="00461C57">
      <w:pPr>
        <w:ind w:left="360" w:hanging="360"/>
        <w:jc w:val="both"/>
      </w:pPr>
      <w:r w:rsidRPr="00F71FBD">
        <w:rPr>
          <w:highlight w:val="yellow"/>
          <w:u w:val="single"/>
        </w:rPr>
        <w:t xml:space="preserve">AUTONOMOUS </w:t>
      </w:r>
      <w:r>
        <w:rPr>
          <w:highlight w:val="yellow"/>
          <w:u w:val="single"/>
        </w:rPr>
        <w:t>CLOSET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CLOSET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23FB09" w14:textId="6FB0DF1F" w:rsidR="00461C57" w:rsidRDefault="00461C57" w:rsidP="00461C57">
      <w:pPr>
        <w:ind w:left="360" w:hanging="360"/>
        <w:jc w:val="both"/>
      </w:pPr>
      <w:r w:rsidRPr="00F71FBD">
        <w:rPr>
          <w:highlight w:val="yellow"/>
          <w:u w:val="single"/>
        </w:rPr>
        <w:t xml:space="preserve">AUTONOMOUS </w:t>
      </w:r>
      <w:r>
        <w:rPr>
          <w:highlight w:val="yellow"/>
          <w:u w:val="single"/>
        </w:rPr>
        <w:t>KITCHEN</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KITCHEN</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E1DB1C0" w14:textId="641874FF" w:rsidR="00461C57" w:rsidRDefault="00461C57" w:rsidP="00461C57">
      <w:pPr>
        <w:ind w:left="360" w:hanging="360"/>
        <w:jc w:val="both"/>
      </w:pPr>
      <w:r w:rsidRPr="00F71FBD">
        <w:rPr>
          <w:highlight w:val="yellow"/>
          <w:u w:val="single"/>
        </w:rPr>
        <w:t xml:space="preserve">AUTONOMOUS </w:t>
      </w:r>
      <w:r>
        <w:rPr>
          <w:highlight w:val="yellow"/>
          <w:u w:val="single"/>
        </w:rPr>
        <w:t>DINING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DINING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D5BCC31"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HOME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HOME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0A56586" w14:textId="77777777" w:rsidR="00461C57" w:rsidRDefault="00461C57" w:rsidP="000E76EC">
      <w:pPr>
        <w:ind w:left="360" w:hanging="360"/>
        <w:jc w:val="both"/>
      </w:pP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0C64" w14:textId="77777777" w:rsidR="00CF53B7" w:rsidRDefault="00CF53B7" w:rsidP="005B7682">
      <w:pPr>
        <w:spacing w:after="0" w:line="240" w:lineRule="auto"/>
      </w:pPr>
      <w:r>
        <w:separator/>
      </w:r>
    </w:p>
  </w:endnote>
  <w:endnote w:type="continuationSeparator" w:id="0">
    <w:p w14:paraId="1A8EECFC" w14:textId="77777777" w:rsidR="00CF53B7" w:rsidRDefault="00CF53B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2787" w14:textId="77777777" w:rsidR="00AA6E54" w:rsidRDefault="00AA6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22C8E578" w:rsidR="0078387A" w:rsidRDefault="00AA6E54"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90" w:author="Patrick McElhiney" w:date="2023-02-07T19:09:00Z">
              <w:r w:rsidR="000B42C6" w:rsidRPr="000B42C6" w:rsidDel="00AA6E54">
                <w:rPr>
                  <w:b/>
                  <w:bCs/>
                  <w:u w:val="single"/>
                </w:rPr>
                <w:delText>MCE123</w:delText>
              </w:r>
              <w:r w:rsidR="000B42C6" w:rsidRPr="000B42C6" w:rsidDel="00AA6E54">
                <w:rPr>
                  <w:b/>
                  <w:bCs/>
                  <w:vertAlign w:val="superscript"/>
                </w:rPr>
                <w:delText>SM</w:delText>
              </w:r>
              <w:r w:rsidR="000B42C6" w:rsidRPr="000B42C6" w:rsidDel="00AA6E54">
                <w:rPr>
                  <w:b/>
                  <w:bCs/>
                </w:rPr>
                <w:delText xml:space="preserve"> COMPANY</w:delText>
              </w:r>
              <w:r w:rsidR="000B42C6" w:rsidDel="00AA6E54">
                <w:delText xml:space="preserve"> 1999-2022</w:delText>
              </w:r>
            </w:del>
            <w:ins w:id="91"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EFD09" w14:textId="77777777" w:rsidR="00AA6E54" w:rsidRDefault="00AA6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82304" w14:textId="77777777" w:rsidR="00CF53B7" w:rsidRDefault="00CF53B7" w:rsidP="005B7682">
      <w:pPr>
        <w:spacing w:after="0" w:line="240" w:lineRule="auto"/>
      </w:pPr>
      <w:r>
        <w:separator/>
      </w:r>
    </w:p>
  </w:footnote>
  <w:footnote w:type="continuationSeparator" w:id="0">
    <w:p w14:paraId="590B4EE7" w14:textId="77777777" w:rsidR="00CF53B7" w:rsidRDefault="00CF53B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0639" w14:textId="77777777" w:rsidR="00AA6E54" w:rsidRDefault="00AA6E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AA6E54"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7591DA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84" w:author="Patrick McElhiney" w:date="2023-02-07T19:09:00Z">
      <w:r w:rsidR="00E8322A" w:rsidRPr="00110AF9" w:rsidDel="00AA6E54">
        <w:rPr>
          <w:b/>
          <w:bCs/>
          <w:color w:val="000000" w:themeColor="text1"/>
          <w:sz w:val="18"/>
          <w:u w:val="single"/>
        </w:rPr>
        <w:delText>PATRICK</w:delText>
      </w:r>
      <w:r w:rsidR="0078387A" w:rsidRPr="00110AF9" w:rsidDel="00AA6E54">
        <w:rPr>
          <w:b/>
          <w:bCs/>
          <w:color w:val="000000" w:themeColor="text1"/>
          <w:sz w:val="18"/>
          <w:u w:val="single"/>
        </w:rPr>
        <w:delText xml:space="preserve"> R. </w:delText>
      </w:r>
      <w:r w:rsidR="00E8322A" w:rsidRPr="00110AF9" w:rsidDel="00AA6E54">
        <w:rPr>
          <w:b/>
          <w:bCs/>
          <w:color w:val="000000" w:themeColor="text1"/>
          <w:sz w:val="18"/>
          <w:u w:val="single"/>
        </w:rPr>
        <w:delText>MCELHINEY</w:delText>
      </w:r>
    </w:del>
    <w:ins w:id="85" w:author="Patrick McElhiney" w:date="2023-02-07T19:09:00Z">
      <w:r w:rsidR="00AA6E54">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573EE44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86" w:author="Patrick McElhiney" w:date="2023-02-07T19:09:00Z">
      <w:r w:rsidRPr="00110AF9" w:rsidDel="00AA6E54">
        <w:rPr>
          <w:b/>
          <w:bCs/>
          <w:iCs/>
          <w:color w:val="000000" w:themeColor="text1"/>
          <w:sz w:val="18"/>
          <w:u w:val="single"/>
        </w:rPr>
        <w:delText>P</w:delText>
      </w:r>
      <w:r w:rsidR="00110AF9" w:rsidRPr="00110AF9" w:rsidDel="00AA6E54">
        <w:rPr>
          <w:b/>
          <w:bCs/>
          <w:iCs/>
          <w:color w:val="000000" w:themeColor="text1"/>
          <w:sz w:val="18"/>
          <w:u w:val="single"/>
        </w:rPr>
        <w:delText>ATRICK</w:delText>
      </w:r>
      <w:r w:rsidRPr="00110AF9" w:rsidDel="00AA6E54">
        <w:rPr>
          <w:b/>
          <w:bCs/>
          <w:iCs/>
          <w:color w:val="000000" w:themeColor="text1"/>
          <w:sz w:val="18"/>
          <w:u w:val="single"/>
        </w:rPr>
        <w:delText xml:space="preserve"> R. </w:delText>
      </w:r>
      <w:r w:rsidR="00110AF9" w:rsidRPr="00110AF9" w:rsidDel="00AA6E54">
        <w:rPr>
          <w:b/>
          <w:bCs/>
          <w:iCs/>
          <w:color w:val="000000" w:themeColor="text1"/>
          <w:sz w:val="18"/>
          <w:u w:val="single"/>
        </w:rPr>
        <w:delText>MCELHINEY</w:delText>
      </w:r>
    </w:del>
    <w:ins w:id="87" w:author="Patrick McElhiney" w:date="2023-02-07T19:09:00Z">
      <w:r w:rsidR="00AA6E54">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88" w:author="Patrick McElhiney" w:date="2023-02-07T19:09:00Z">
      <w:r w:rsidR="00110AF9" w:rsidRPr="00110AF9" w:rsidDel="00AA6E54">
        <w:rPr>
          <w:b/>
          <w:bCs/>
          <w:iCs/>
          <w:color w:val="000000" w:themeColor="text1"/>
          <w:sz w:val="18"/>
          <w:u w:val="single"/>
        </w:rPr>
        <w:delText>ANNA</w:delText>
      </w:r>
      <w:r w:rsidR="00840A5A" w:rsidRPr="00110AF9" w:rsidDel="00AA6E54">
        <w:rPr>
          <w:b/>
          <w:bCs/>
          <w:iCs/>
          <w:color w:val="000000" w:themeColor="text1"/>
          <w:sz w:val="18"/>
          <w:u w:val="single"/>
        </w:rPr>
        <w:delText xml:space="preserve"> V. </w:delText>
      </w:r>
      <w:r w:rsidR="00110AF9" w:rsidRPr="00110AF9" w:rsidDel="00AA6E54">
        <w:rPr>
          <w:b/>
          <w:bCs/>
          <w:iCs/>
          <w:color w:val="000000" w:themeColor="text1"/>
          <w:sz w:val="18"/>
          <w:u w:val="single"/>
        </w:rPr>
        <w:delText>KUSHCHENKO</w:delText>
      </w:r>
    </w:del>
    <w:ins w:id="89" w:author="Patrick McElhiney" w:date="2023-02-07T19:09:00Z">
      <w:r w:rsidR="00AA6E54">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AA6E54">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F791" w14:textId="77777777" w:rsidR="00AA6E54" w:rsidRDefault="00AA6E5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6E54"/>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32730</Words>
  <Characters>186565</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2022-10-27T06:37:00Z</dcterms:created>
  <dcterms:modified xsi:type="dcterms:W3CDTF">2023-02-08T00:09:00Z</dcterms:modified>
</cp:coreProperties>
</file>