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6743D2" w:rsidR="00074C5F" w:rsidRDefault="001E0042" w:rsidP="00B111EA">
      <w:pPr>
        <w:jc w:val="center"/>
        <w:rPr>
          <w:bCs/>
          <w:sz w:val="28"/>
          <w:szCs w:val="28"/>
        </w:rPr>
      </w:pPr>
      <w:r>
        <w:rPr>
          <w:bCs/>
          <w:sz w:val="28"/>
          <w:szCs w:val="28"/>
        </w:rPr>
        <w:t>10/3/2022 10:52:11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36ABE6AF"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1FC5D94F" w14:textId="2F859D9B" w:rsidR="0010731A" w:rsidRDefault="0010731A" w:rsidP="0010731A">
      <w:pPr>
        <w:spacing w:after="0"/>
        <w:ind w:left="360" w:hanging="360"/>
        <w:jc w:val="both"/>
        <w:rPr>
          <w:u w:val="single"/>
        </w:rPr>
      </w:pPr>
      <w:r>
        <w:rPr>
          <w:b/>
          <w:sz w:val="24"/>
        </w:rPr>
        <w:lastRenderedPageBreak/>
        <w:t>AUDIO SECURITY PROTECTIVE SYSTEMS</w:t>
      </w:r>
    </w:p>
    <w:p w14:paraId="042E7296" w14:textId="77777777" w:rsidR="0010731A" w:rsidRDefault="0010731A" w:rsidP="0010731A">
      <w:pPr>
        <w:spacing w:after="0"/>
        <w:ind w:left="360" w:hanging="360"/>
        <w:jc w:val="both"/>
        <w:rPr>
          <w:u w:val="single"/>
        </w:rPr>
      </w:pPr>
    </w:p>
    <w:p w14:paraId="2FB44135" w14:textId="6FF98071"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w:t>
      </w:r>
      <w:r>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03047CE0" w14:textId="2DE6F31C" w:rsidR="00A520BB" w:rsidRDefault="00A520BB" w:rsidP="00A520BB">
      <w:pPr>
        <w:spacing w:after="0"/>
        <w:ind w:left="360" w:hanging="360"/>
        <w:jc w:val="both"/>
        <w:rPr>
          <w:u w:val="single"/>
        </w:rPr>
      </w:pPr>
    </w:p>
    <w:p w14:paraId="7B046A24" w14:textId="79CFABE7"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 REFERENCE</w:t>
      </w:r>
      <w:r w:rsidR="0010731A">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10093EEF" w14:textId="71D02932" w:rsidR="004C7CC9" w:rsidRDefault="004C7CC9" w:rsidP="00A520BB">
      <w:pPr>
        <w:spacing w:after="0"/>
        <w:ind w:left="360" w:hanging="360"/>
        <w:jc w:val="both"/>
        <w:rPr>
          <w:u w:val="single"/>
        </w:rPr>
      </w:pPr>
    </w:p>
    <w:p w14:paraId="68BC2AD2" w14:textId="77777777" w:rsidR="0010731A" w:rsidRDefault="0010731A">
      <w:pPr>
        <w:rPr>
          <w:u w:val="single"/>
        </w:rPr>
      </w:pPr>
      <w:r>
        <w:rPr>
          <w:u w:val="single"/>
        </w:rPr>
        <w:br w:type="page"/>
      </w:r>
    </w:p>
    <w:p w14:paraId="7F29BDD5" w14:textId="56F66559" w:rsidR="0010731A" w:rsidRDefault="0010731A" w:rsidP="0010731A">
      <w:pPr>
        <w:spacing w:after="0"/>
        <w:ind w:left="360" w:hanging="360"/>
        <w:jc w:val="both"/>
        <w:rPr>
          <w:u w:val="single"/>
        </w:rPr>
      </w:pPr>
      <w:r>
        <w:rPr>
          <w:b/>
          <w:sz w:val="24"/>
        </w:rPr>
        <w:lastRenderedPageBreak/>
        <w:t>VIDEO SECURITY PROTECTIVE SYSTEMS</w:t>
      </w:r>
    </w:p>
    <w:p w14:paraId="7F648092" w14:textId="77777777" w:rsidR="0010731A" w:rsidRDefault="0010731A" w:rsidP="0010731A">
      <w:pPr>
        <w:spacing w:after="0"/>
        <w:ind w:left="360" w:hanging="360"/>
        <w:jc w:val="both"/>
        <w:rPr>
          <w:u w:val="single"/>
        </w:rPr>
      </w:pPr>
    </w:p>
    <w:p w14:paraId="7EFE2F9E" w14:textId="3B12F3C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xml:space="preserve">) – ensures that </w:t>
      </w:r>
      <w:r w:rsidR="0010731A" w:rsidRPr="008671BF">
        <w:rPr>
          <w:b/>
          <w:bCs/>
          <w:color w:val="FF0000"/>
        </w:rPr>
        <w:t>FOREIGN VIDEO</w:t>
      </w:r>
      <w:r w:rsidR="0010731A">
        <w:t xml:space="preserve"> never occurs</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B49B3CA"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xml:space="preserve">) – ensures that </w:t>
      </w:r>
      <w:r w:rsidR="0010731A" w:rsidRPr="008671BF">
        <w:rPr>
          <w:b/>
          <w:bCs/>
          <w:color w:val="FF0000"/>
        </w:rPr>
        <w:t>FOREIGN VIDEO REFERENCE</w:t>
      </w:r>
      <w:r>
        <w:t xml:space="preserve"> </w:t>
      </w:r>
      <w:r w:rsidR="0010731A">
        <w:t>never</w:t>
      </w:r>
      <w:r>
        <w:t xml:space="preserve"> occur</w:t>
      </w:r>
      <w:r w:rsidR="0010731A">
        <w:t>s</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240E8582" w14:textId="77777777" w:rsidR="0010731A" w:rsidRDefault="0010731A">
      <w:pPr>
        <w:rPr>
          <w:u w:val="single"/>
        </w:rPr>
      </w:pPr>
      <w:r>
        <w:rPr>
          <w:u w:val="single"/>
        </w:rPr>
        <w:br w:type="page"/>
      </w:r>
    </w:p>
    <w:p w14:paraId="0DC416F3" w14:textId="1D0BB19A" w:rsidR="0010731A" w:rsidRDefault="0010731A" w:rsidP="0010731A">
      <w:pPr>
        <w:spacing w:after="0"/>
        <w:ind w:left="360" w:hanging="360"/>
        <w:jc w:val="both"/>
        <w:rPr>
          <w:u w:val="single"/>
        </w:rPr>
      </w:pPr>
      <w:r>
        <w:rPr>
          <w:b/>
          <w:sz w:val="24"/>
        </w:rPr>
        <w:lastRenderedPageBreak/>
        <w:t>VIRTUAL ENVIRONMENT SECURITY PROTECTIVE SYSTEMS</w:t>
      </w:r>
    </w:p>
    <w:p w14:paraId="36B126EB" w14:textId="77777777" w:rsidR="0010731A" w:rsidRDefault="0010731A" w:rsidP="0010731A">
      <w:pPr>
        <w:spacing w:after="0"/>
        <w:ind w:left="360" w:hanging="360"/>
        <w:jc w:val="both"/>
        <w:rPr>
          <w:u w:val="single"/>
        </w:rPr>
      </w:pPr>
    </w:p>
    <w:p w14:paraId="1CEE85CF" w14:textId="2D07ECA7"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7DDECCE6" w14:textId="77777777" w:rsidR="0010731A" w:rsidRDefault="0010731A">
      <w:pPr>
        <w:rPr>
          <w:u w:val="single"/>
        </w:rPr>
      </w:pPr>
      <w:r>
        <w:rPr>
          <w:u w:val="single"/>
        </w:rPr>
        <w:br w:type="page"/>
      </w:r>
    </w:p>
    <w:p w14:paraId="75969C35" w14:textId="32164367" w:rsidR="0010731A" w:rsidRDefault="0010731A" w:rsidP="0010731A">
      <w:pPr>
        <w:spacing w:after="0"/>
        <w:ind w:left="360" w:hanging="360"/>
        <w:jc w:val="both"/>
        <w:rPr>
          <w:u w:val="single"/>
        </w:rPr>
      </w:pPr>
      <w:r>
        <w:rPr>
          <w:b/>
          <w:sz w:val="24"/>
        </w:rPr>
        <w:lastRenderedPageBreak/>
        <w:t>DIGITAL ENVIRONMENT SECURITY PROTECTIVE SYSTEMS</w:t>
      </w:r>
    </w:p>
    <w:p w14:paraId="2DF384E2" w14:textId="77777777" w:rsidR="0010731A" w:rsidRDefault="0010731A" w:rsidP="0010731A">
      <w:pPr>
        <w:spacing w:after="0"/>
        <w:ind w:left="360" w:hanging="360"/>
        <w:jc w:val="both"/>
        <w:rPr>
          <w:u w:val="single"/>
        </w:rPr>
      </w:pPr>
    </w:p>
    <w:p w14:paraId="4948799F" w14:textId="3983519D"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659624E5" w14:textId="77777777" w:rsidR="0010731A" w:rsidRDefault="0010731A">
      <w:pPr>
        <w:rPr>
          <w:u w:val="single"/>
        </w:rPr>
      </w:pPr>
      <w:r>
        <w:rPr>
          <w:u w:val="single"/>
        </w:rPr>
        <w:br w:type="page"/>
      </w:r>
    </w:p>
    <w:p w14:paraId="40D16754" w14:textId="39C2E41D" w:rsidR="0010731A" w:rsidRDefault="0010731A" w:rsidP="0010731A">
      <w:pPr>
        <w:spacing w:after="0"/>
        <w:ind w:left="360" w:hanging="360"/>
        <w:jc w:val="both"/>
        <w:rPr>
          <w:u w:val="single"/>
        </w:rPr>
      </w:pPr>
      <w:r>
        <w:rPr>
          <w:b/>
          <w:sz w:val="24"/>
        </w:rPr>
        <w:lastRenderedPageBreak/>
        <w:t>VIRTUAL INSTANCES SECURITY PROTECTIVE SYSTEMS</w:t>
      </w:r>
    </w:p>
    <w:p w14:paraId="3C75D18A" w14:textId="77777777" w:rsidR="0010731A" w:rsidRDefault="0010731A" w:rsidP="0010731A">
      <w:pPr>
        <w:spacing w:after="0"/>
        <w:ind w:left="360" w:hanging="360"/>
        <w:jc w:val="both"/>
        <w:rPr>
          <w:u w:val="single"/>
        </w:rPr>
      </w:pPr>
    </w:p>
    <w:p w14:paraId="35DB544A" w14:textId="601A21F9"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1A9D842F" w14:textId="77777777" w:rsidR="0010731A" w:rsidRDefault="0010731A">
      <w:pPr>
        <w:rPr>
          <w:u w:val="single"/>
        </w:rPr>
      </w:pPr>
      <w:r>
        <w:rPr>
          <w:u w:val="single"/>
        </w:rPr>
        <w:br w:type="page"/>
      </w:r>
    </w:p>
    <w:p w14:paraId="1891AAB5" w14:textId="5EAF2E46" w:rsidR="0010731A" w:rsidRDefault="0010731A" w:rsidP="0010731A">
      <w:pPr>
        <w:spacing w:after="0"/>
        <w:ind w:left="360" w:hanging="360"/>
        <w:jc w:val="both"/>
        <w:rPr>
          <w:u w:val="single"/>
        </w:rPr>
      </w:pPr>
      <w:r>
        <w:rPr>
          <w:b/>
          <w:sz w:val="24"/>
        </w:rPr>
        <w:lastRenderedPageBreak/>
        <w:t>FOREIGN DATA SECURITY PROTECTIVE SYSTEMS</w:t>
      </w:r>
    </w:p>
    <w:p w14:paraId="274EA305" w14:textId="77777777" w:rsidR="0010731A" w:rsidRDefault="0010731A" w:rsidP="0010731A">
      <w:pPr>
        <w:spacing w:after="0"/>
        <w:ind w:left="360" w:hanging="360"/>
        <w:jc w:val="both"/>
        <w:rPr>
          <w:u w:val="single"/>
        </w:rPr>
      </w:pPr>
    </w:p>
    <w:p w14:paraId="0F24140B" w14:textId="3C761F5A"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375A6DB7" w14:textId="77777777" w:rsidR="0010731A" w:rsidRDefault="0010731A">
      <w:pPr>
        <w:rPr>
          <w:u w:val="single"/>
        </w:rPr>
      </w:pPr>
      <w:r>
        <w:rPr>
          <w:u w:val="single"/>
        </w:rPr>
        <w:br w:type="page"/>
      </w:r>
    </w:p>
    <w:p w14:paraId="758F1B50" w14:textId="0241F4D6"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 xml:space="preserve">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w:t>
      </w:r>
      <w:r>
        <w:lastRenderedPageBreak/>
        <w:t xml:space="preserve">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lastRenderedPageBreak/>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lastRenderedPageBreak/>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0B0FD7D3"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460301C4"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624E1AF1"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4F263E13"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0978DF4E" w14:textId="7777777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7D1B775E" w14:textId="249473D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5"/>
      <w:r w:rsidR="00C67954">
        <w:rPr>
          <w:rStyle w:val="CommentReference"/>
        </w:rPr>
        <w:commentReference w:id="25"/>
      </w:r>
    </w:p>
    <w:p w14:paraId="6BF8BF7F" w14:textId="3DB82FEE" w:rsidR="00C45D83" w:rsidRDefault="00C45D83" w:rsidP="00C45D83">
      <w:pPr>
        <w:ind w:left="360" w:hanging="360"/>
        <w:jc w:val="both"/>
      </w:pPr>
      <w:commentRangeStart w:id="2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6"/>
      <w:r w:rsidR="00C67954">
        <w:rPr>
          <w:rStyle w:val="CommentReference"/>
        </w:rPr>
        <w:commentReference w:id="26"/>
      </w:r>
    </w:p>
    <w:p w14:paraId="108B15A9" w14:textId="3B3F6778" w:rsidR="00510593" w:rsidRDefault="00510593" w:rsidP="00510593">
      <w:pPr>
        <w:ind w:left="360" w:hanging="360"/>
        <w:jc w:val="both"/>
      </w:pPr>
      <w:commentRangeStart w:id="2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7"/>
      <w:r w:rsidR="00C67954">
        <w:rPr>
          <w:rStyle w:val="CommentReference"/>
        </w:rPr>
        <w:commentReference w:id="27"/>
      </w:r>
    </w:p>
    <w:p w14:paraId="31C4C6B7" w14:textId="77777777" w:rsidR="00CF157A" w:rsidRDefault="00CF157A" w:rsidP="00CF157A">
      <w:pPr>
        <w:ind w:left="360" w:hanging="360"/>
        <w:jc w:val="both"/>
      </w:pPr>
      <w:r>
        <w:rPr>
          <w:u w:val="single"/>
        </w:rPr>
        <w:lastRenderedPageBreak/>
        <w:t>AUTONOMOUS STIFF WRIST PREVENTION SECURITY SYSTEMS</w:t>
      </w:r>
      <w:r w:rsidRPr="007F19BC">
        <w:t xml:space="preserve"> (</w:t>
      </w:r>
      <w:r w:rsidRPr="007F19BC">
        <w:rPr>
          <w:b/>
          <w:bCs/>
        </w:rPr>
        <w:t>2022</w:t>
      </w:r>
      <w:r w:rsidRPr="007F19BC">
        <w:t>)</w:t>
      </w:r>
      <w:r>
        <w:t xml:space="preserve"> – ensures that </w:t>
      </w:r>
      <w:r w:rsidRPr="00BA42F1">
        <w:rPr>
          <w:b/>
          <w:bCs/>
        </w:rPr>
        <w:t>STIFF WRIST</w:t>
      </w:r>
      <w:r>
        <w:t xml:space="preserve"> never occurs.</w:t>
      </w:r>
    </w:p>
    <w:p w14:paraId="6508209D" w14:textId="77777777" w:rsidR="00CF157A" w:rsidRDefault="00CF157A" w:rsidP="00CF157A">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never occurs.</w:t>
      </w:r>
    </w:p>
    <w:p w14:paraId="03D8017A" w14:textId="77777777"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never occurs.</w:t>
      </w:r>
    </w:p>
    <w:p w14:paraId="10BD6204" w14:textId="77777777"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never occurs.</w:t>
      </w:r>
    </w:p>
    <w:p w14:paraId="4C65EBE0" w14:textId="7777777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never occurs.</w:t>
      </w:r>
    </w:p>
    <w:p w14:paraId="7D16C198" w14:textId="77777777"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6D0DE086" w14:textId="77777777"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never occurs.</w:t>
      </w:r>
    </w:p>
    <w:p w14:paraId="486B5BB5" w14:textId="77777777"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never occurs.</w:t>
      </w:r>
    </w:p>
    <w:p w14:paraId="59A9FF4D" w14:textId="7777777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w:t>
      </w:r>
      <w:r w:rsidRPr="00CF157A">
        <w:rPr>
          <w:b/>
          <w:bCs/>
        </w:rPr>
        <w:t>SMIRK</w:t>
      </w:r>
      <w:r>
        <w:t xml:space="preserve"> never occurs.</w:t>
      </w:r>
    </w:p>
    <w:p w14:paraId="136CB26E" w14:textId="6E3CEED7"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7B1DFE10" w14:textId="566A633A" w:rsidR="00CF157A" w:rsidRDefault="00CF157A" w:rsidP="00CF157A">
      <w:pPr>
        <w:ind w:left="360" w:hanging="360"/>
        <w:jc w:val="both"/>
      </w:pPr>
      <w:commentRangeStart w:id="28"/>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48A8A113" w14:textId="4A6D8595" w:rsidR="00CF157A" w:rsidRDefault="00CF157A" w:rsidP="00CF157A">
      <w:pPr>
        <w:ind w:left="360" w:hanging="360"/>
        <w:jc w:val="both"/>
      </w:pPr>
      <w:r>
        <w:rPr>
          <w:u w:val="single"/>
        </w:rPr>
        <w:lastRenderedPageBreak/>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7B8B90F"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8"/>
      <w:r>
        <w:rPr>
          <w:rStyle w:val="CommentReference"/>
        </w:rPr>
        <w:commentReference w:id="28"/>
      </w:r>
    </w:p>
    <w:p w14:paraId="4DCDB14E" w14:textId="77777777"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COMMAND</w:t>
      </w:r>
      <w:r>
        <w:t xml:space="preserve"> never occurs, </w:t>
      </w:r>
      <w:r w:rsidRPr="00804069">
        <w:rPr>
          <w:b/>
          <w:bCs/>
        </w:rPr>
        <w:t>IMPLICITLY DEFINED</w:t>
      </w:r>
      <w:r w:rsidRPr="00FF513F">
        <w:t>.</w:t>
      </w:r>
    </w:p>
    <w:p w14:paraId="6717D42D" w14:textId="7777777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1833B032" w14:textId="77777777"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11FB2C95" w14:textId="77777777"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6BEA0F5E" w14:textId="77777777"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MEDICAL DAMAGE</w:t>
      </w:r>
      <w:r>
        <w:t xml:space="preserve"> never occurs, </w:t>
      </w:r>
      <w:r w:rsidRPr="00804069">
        <w:rPr>
          <w:b/>
          <w:bCs/>
        </w:rPr>
        <w:t>IMPLICITLY DEFINED</w:t>
      </w:r>
      <w:r w:rsidRPr="00FF513F">
        <w:t>.</w:t>
      </w:r>
    </w:p>
    <w:p w14:paraId="0D5C6EAE" w14:textId="77777777"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FALSE VISUALIZATION</w:t>
      </w:r>
      <w:r>
        <w:t xml:space="preserve"> never occurs, </w:t>
      </w:r>
      <w:r w:rsidRPr="00804069">
        <w:rPr>
          <w:b/>
          <w:bCs/>
        </w:rPr>
        <w:t>IMPLICITLY DEFINED</w:t>
      </w:r>
      <w:r w:rsidRPr="00FF513F">
        <w:t>.</w:t>
      </w:r>
    </w:p>
    <w:p w14:paraId="2E0EC17C" w14:textId="77777777"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NOSE PICK</w:t>
      </w:r>
      <w:r>
        <w:t xml:space="preserve"> never occurs, </w:t>
      </w:r>
      <w:r w:rsidRPr="00804069">
        <w:rPr>
          <w:b/>
          <w:bCs/>
        </w:rPr>
        <w:t>IMPLICITLY DEFINED</w:t>
      </w:r>
      <w:r w:rsidRPr="00FF513F">
        <w:t>.</w:t>
      </w:r>
    </w:p>
    <w:p w14:paraId="07217556" w14:textId="77777777"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299F1C11" w14:textId="77777777"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58047803" w14:textId="77777777" w:rsidR="00CF157A" w:rsidRPr="00FF513F" w:rsidRDefault="00CF157A" w:rsidP="00CF157A">
      <w:pPr>
        <w:ind w:left="360" w:hanging="360"/>
        <w:jc w:val="both"/>
      </w:pPr>
      <w:r w:rsidRPr="00FF513F">
        <w:rPr>
          <w:u w:val="single"/>
        </w:rPr>
        <w:lastRenderedPageBreak/>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E7D0200" w14:textId="77777777"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CC29DF4" w14:textId="77777777"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1327F52" w14:textId="7777777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794B32EB" w14:textId="77777777"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4ED622C" w14:textId="77777777" w:rsidR="00CF157A" w:rsidRPr="00F65848" w:rsidRDefault="00CF157A" w:rsidP="00CF157A">
      <w:pPr>
        <w:ind w:left="360" w:hanging="360"/>
        <w:jc w:val="both"/>
      </w:pPr>
      <w:commentRangeStart w:id="29"/>
      <w:r w:rsidRPr="00F65848">
        <w:rPr>
          <w:u w:val="single"/>
        </w:rPr>
        <w:lastRenderedPageBreak/>
        <w:t>AUTONOMOUS WRIST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 xml:space="preserve">including wrist tension or wrist pain,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29"/>
      <w:r>
        <w:rPr>
          <w:rStyle w:val="CommentReference"/>
        </w:rPr>
        <w:commentReference w:id="29"/>
      </w:r>
    </w:p>
    <w:p w14:paraId="31DC151E" w14:textId="77777777"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0"/>
      <w:r>
        <w:rPr>
          <w:rStyle w:val="CommentReference"/>
        </w:rPr>
        <w:commentReference w:id="30"/>
      </w:r>
    </w:p>
    <w:p w14:paraId="6322DF49" w14:textId="77777777"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77777777"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1"/>
      <w:r>
        <w:rPr>
          <w:rStyle w:val="CommentReference"/>
        </w:rPr>
        <w:commentReference w:id="31"/>
      </w:r>
    </w:p>
    <w:p w14:paraId="749627DD" w14:textId="77777777"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F842CB7" w14:textId="77777777"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7777777"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57016F12" w14:textId="77777777"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EARACHE</w:t>
      </w:r>
      <w:r>
        <w:t xml:space="preserve"> never occurs</w:t>
      </w:r>
      <w:r w:rsidRPr="00F8033F">
        <w:t>.</w:t>
      </w:r>
    </w:p>
    <w:p w14:paraId="6D0EDB41" w14:textId="7777777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6DFE4505" w14:textId="77777777"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due to </w:t>
      </w:r>
      <w:r w:rsidRPr="00CF157A">
        <w:rPr>
          <w:b/>
          <w:bCs/>
        </w:rPr>
        <w:t>THOUGHT CONTROL</w:t>
      </w:r>
      <w:r>
        <w:t xml:space="preserve"> never occurs</w:t>
      </w:r>
      <w:r w:rsidRPr="00F8033F">
        <w:t>.</w:t>
      </w:r>
    </w:p>
    <w:p w14:paraId="4EAACD1F" w14:textId="77777777"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098C054B" w14:textId="77777777" w:rsidR="00CF157A" w:rsidRDefault="00CF157A" w:rsidP="00CF157A">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5BB3B85B" w14:textId="77777777"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18B4580C" w14:textId="77777777"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9A287CB" w14:textId="77777777"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0FD97DF9" w14:textId="77777777" w:rsidR="00CF157A" w:rsidRPr="00C47150" w:rsidRDefault="00CF157A" w:rsidP="00CF157A">
      <w:pPr>
        <w:ind w:left="360" w:hanging="360"/>
        <w:jc w:val="both"/>
      </w:pPr>
      <w:r w:rsidRPr="00C47150">
        <w:rPr>
          <w:u w:val="single"/>
        </w:rPr>
        <w:lastRenderedPageBreak/>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25C27002" w14:textId="7777777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06AF77E3"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xml:space="preserve">) – </w:t>
      </w:r>
      <w:r w:rsidR="008671BF" w:rsidRPr="008671BF">
        <w:rPr>
          <w:b/>
          <w:bCs/>
          <w:color w:val="92D050"/>
        </w:rPr>
        <w:t>ENSURES</w:t>
      </w:r>
      <w: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E6CC932"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B24CF4" w:rsidRPr="006670CE">
        <w:rPr>
          <w:rStyle w:val="CommentReference"/>
        </w:rPr>
        <w:commentReference w:id="32"/>
      </w:r>
    </w:p>
    <w:p w14:paraId="430793E5" w14:textId="39652964"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1FF3DBCC" w14:textId="69F5AB2F"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sidR="001037A8" w:rsidRPr="006670CE">
        <w:rPr>
          <w:rStyle w:val="CommentReference"/>
        </w:rPr>
        <w:commentReference w:id="34"/>
      </w:r>
    </w:p>
    <w:p w14:paraId="7BC9A47F" w14:textId="25060193"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6C00B6B5"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6"/>
      <w:r w:rsidR="00B24CF4">
        <w:rPr>
          <w:rStyle w:val="CommentReference"/>
        </w:rPr>
        <w:commentReference w:id="36"/>
      </w:r>
    </w:p>
    <w:p w14:paraId="0B910FB8" w14:textId="26D88E0F"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7"/>
      <w:r>
        <w:rPr>
          <w:rStyle w:val="CommentReference"/>
        </w:rPr>
        <w:commentReference w:id="37"/>
      </w:r>
    </w:p>
    <w:p w14:paraId="001827D5" w14:textId="77777777"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DIZZINESS</w:t>
      </w:r>
      <w:r>
        <w:t xml:space="preserve"> never occurs, </w:t>
      </w:r>
      <w:r w:rsidRPr="00804069">
        <w:rPr>
          <w:b/>
          <w:bCs/>
        </w:rPr>
        <w:t>IMPLICITLY DEFINED</w:t>
      </w:r>
      <w:r w:rsidRPr="00FF513F">
        <w:t>.</w:t>
      </w:r>
    </w:p>
    <w:p w14:paraId="1AFA63D6" w14:textId="7777777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ATTENTION DEFECIT</w:t>
      </w:r>
      <w:r>
        <w:t xml:space="preserve"> never occurs, </w:t>
      </w:r>
      <w:r w:rsidRPr="00804069">
        <w:rPr>
          <w:b/>
          <w:bCs/>
        </w:rPr>
        <w:t>IMPLICITLY DEFINED</w:t>
      </w:r>
      <w:r w:rsidRPr="00FF513F">
        <w:t>.</w:t>
      </w:r>
    </w:p>
    <w:p w14:paraId="12D4D6BF" w14:textId="77777777"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FOCUS DISORDER</w:t>
      </w:r>
      <w:r>
        <w:t xml:space="preserve"> never occurs, </w:t>
      </w:r>
      <w:r w:rsidRPr="00804069">
        <w:rPr>
          <w:b/>
          <w:bCs/>
        </w:rPr>
        <w:t>IMPLICITLY DEFINED</w:t>
      </w:r>
      <w:r w:rsidRPr="00FF513F">
        <w:t>.</w:t>
      </w:r>
    </w:p>
    <w:p w14:paraId="0A3F143D" w14:textId="77777777"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FOGGINESS</w:t>
      </w:r>
      <w:r>
        <w:t xml:space="preserve"> never occurs, </w:t>
      </w:r>
      <w:r w:rsidRPr="00804069">
        <w:rPr>
          <w:b/>
          <w:bCs/>
        </w:rPr>
        <w:t>IMPLICITLY DEFINED</w:t>
      </w:r>
      <w:r w:rsidRPr="00FF513F">
        <w:t>.</w:t>
      </w:r>
    </w:p>
    <w:p w14:paraId="30F81A23" w14:textId="37DF186D"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MIND BLOCK</w:t>
      </w:r>
      <w:r>
        <w:t xml:space="preserve"> never occurs, </w:t>
      </w:r>
      <w:r w:rsidRPr="00804069">
        <w:rPr>
          <w:b/>
          <w:bCs/>
        </w:rPr>
        <w:t>IMPLICITLY DEFINED</w:t>
      </w:r>
      <w:r w:rsidRPr="00FF513F">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625F40D"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DISORIENTATION</w:t>
      </w:r>
      <w:r>
        <w:t xml:space="preserve"> never occurs, </w:t>
      </w:r>
      <w:r w:rsidRPr="00804069">
        <w:rPr>
          <w:b/>
          <w:bCs/>
        </w:rPr>
        <w:t>IMPLICITLY DEFINED</w:t>
      </w:r>
      <w:r w:rsidRPr="00FF513F">
        <w:t>.</w:t>
      </w:r>
    </w:p>
    <w:p w14:paraId="390F9079" w14:textId="77777777"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BEHAVIOR</w:t>
      </w:r>
      <w:r>
        <w:t xml:space="preserve"> never occurs, </w:t>
      </w:r>
      <w:r w:rsidRPr="00804069">
        <w:rPr>
          <w:b/>
          <w:bCs/>
        </w:rPr>
        <w:t>IMPLICITLY DEFINED</w:t>
      </w:r>
      <w:r w:rsidRPr="00FF513F">
        <w:t>.</w:t>
      </w:r>
    </w:p>
    <w:p w14:paraId="2526510B" w14:textId="77777777"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MIND CONTROL</w:t>
      </w:r>
      <w:r>
        <w:t xml:space="preserve"> never occurs, </w:t>
      </w:r>
      <w:r w:rsidRPr="00804069">
        <w:rPr>
          <w:b/>
          <w:bCs/>
        </w:rPr>
        <w:t>IMPLICITLY DEFINED</w:t>
      </w:r>
      <w:r w:rsidRPr="00FF513F">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9" w:author="Patrick McElhiney" w:date="2022-09-16T23:14:00Z" w:initials="PM">
    <w:p w14:paraId="2F4FC790" w14:textId="77777777" w:rsidR="00CF157A" w:rsidRDefault="00CF157A" w:rsidP="00CF157A">
      <w:pPr>
        <w:pStyle w:val="CommentText"/>
      </w:pPr>
      <w:r>
        <w:rPr>
          <w:rStyle w:val="CommentReference"/>
        </w:rPr>
        <w:annotationRef/>
      </w:r>
      <w:r>
        <w:t>CHELSEA CLINTON and PENTAGON software does it to Patrick R. McElhiney.</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F4FC790"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1" w16cex:dateUtc="2022-09-17T03:14: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F4FC790" w16cid:durableId="26E53C5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05065" w14:textId="77777777" w:rsidR="007C7FD9" w:rsidRDefault="007C7FD9" w:rsidP="005B7682">
      <w:pPr>
        <w:spacing w:after="0" w:line="240" w:lineRule="auto"/>
      </w:pPr>
      <w:r>
        <w:separator/>
      </w:r>
    </w:p>
  </w:endnote>
  <w:endnote w:type="continuationSeparator" w:id="0">
    <w:p w14:paraId="677AB24F" w14:textId="77777777" w:rsidR="007C7FD9" w:rsidRDefault="007C7FD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CF45" w14:textId="77777777" w:rsidR="00133511" w:rsidRDefault="00133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76DC9D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781DE7">
              <w:rPr>
                <w:b/>
                <w:bCs/>
                <w:u w:val="single"/>
              </w:rPr>
              <w:t>GLOBAL SECURITY SYSTEMS</w:t>
            </w:r>
            <w:r w:rsidR="00781DE7" w:rsidRPr="00133511">
              <w:rPr>
                <w:b/>
                <w:bCs/>
              </w:rPr>
              <w:t>®, INC.</w:t>
            </w:r>
            <w:r w:rsidR="00781DE7" w:rsidRPr="00133511">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AF73D" w14:textId="77777777" w:rsidR="00133511" w:rsidRDefault="00133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09A8" w14:textId="77777777" w:rsidR="007C7FD9" w:rsidRDefault="007C7FD9" w:rsidP="005B7682">
      <w:pPr>
        <w:spacing w:after="0" w:line="240" w:lineRule="auto"/>
      </w:pPr>
      <w:r>
        <w:separator/>
      </w:r>
    </w:p>
  </w:footnote>
  <w:footnote w:type="continuationSeparator" w:id="0">
    <w:p w14:paraId="2CBDDBE8" w14:textId="77777777" w:rsidR="007C7FD9" w:rsidRDefault="007C7FD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2621" w14:textId="77777777" w:rsidR="00133511" w:rsidRDefault="001335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681501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81DE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38A619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81DE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81DE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87C9" w14:textId="77777777" w:rsidR="00133511" w:rsidRDefault="0013351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3511"/>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1DE7"/>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C7FD9"/>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30807</Words>
  <Characters>175601</Characters>
  <Application>Microsoft Office Word</Application>
  <DocSecurity>0</DocSecurity>
  <Lines>1463</Lines>
  <Paragraphs>411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2022-10-03T15:36:00Z</dcterms:created>
  <dcterms:modified xsi:type="dcterms:W3CDTF">2023-02-09T18:44:00Z</dcterms:modified>
</cp:coreProperties>
</file>