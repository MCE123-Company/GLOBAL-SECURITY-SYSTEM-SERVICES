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751DE143"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45361238"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5"/>
      <w:r w:rsidR="00652BEF">
        <w:rPr>
          <w:rStyle w:val="CommentReference"/>
        </w:rPr>
        <w:commentReference w:id="4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6"/>
      <w:r w:rsidR="00934D15">
        <w:rPr>
          <w:rStyle w:val="CommentReference"/>
        </w:rPr>
        <w:commentReference w:id="46"/>
      </w:r>
    </w:p>
    <w:p w14:paraId="2F8258AE" w14:textId="3D8B6BA6" w:rsidR="00DB4428" w:rsidRDefault="00DB4428" w:rsidP="00A520BB">
      <w:pPr>
        <w:tabs>
          <w:tab w:val="left" w:pos="900"/>
        </w:tabs>
        <w:ind w:left="360" w:hanging="360"/>
        <w:jc w:val="both"/>
      </w:pPr>
      <w:commentRangeStart w:id="47"/>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7"/>
      <w:r w:rsidR="00AE266E">
        <w:rPr>
          <w:rStyle w:val="CommentReference"/>
        </w:rPr>
        <w:commentReference w:id="4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8"/>
      <w:r w:rsidR="00561992">
        <w:rPr>
          <w:rStyle w:val="CommentReference"/>
        </w:rPr>
        <w:commentReference w:id="4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9"/>
      <w:commentRangeStart w:id="5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9"/>
      <w:r w:rsidR="00671456">
        <w:rPr>
          <w:rStyle w:val="CommentReference"/>
        </w:rPr>
        <w:commentReference w:id="49"/>
      </w:r>
      <w:commentRangeEnd w:id="50"/>
      <w:r w:rsidR="00671456">
        <w:rPr>
          <w:rStyle w:val="CommentReference"/>
        </w:rPr>
        <w:commentReference w:id="5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1" w:name="_Hlk114403663"/>
      <w:r w:rsidR="00615B5B">
        <w:rPr>
          <w:b/>
          <w:bCs/>
          <w:i/>
          <w:iCs/>
        </w:rPr>
        <w:t>SHFINT</w:t>
      </w:r>
      <w:bookmarkEnd w:id="5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2"/>
      <w:commentRangeStart w:id="5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2"/>
      <w:r w:rsidR="00350A20" w:rsidRPr="000E76EC">
        <w:rPr>
          <w:rStyle w:val="CommentReference"/>
          <w:strike/>
        </w:rPr>
        <w:commentReference w:id="52"/>
      </w:r>
      <w:commentRangeEnd w:id="53"/>
      <w:r w:rsidR="00CD079B">
        <w:rPr>
          <w:rStyle w:val="CommentReference"/>
        </w:rPr>
        <w:commentReference w:id="53"/>
      </w:r>
    </w:p>
    <w:p w14:paraId="029DD5E2" w14:textId="24683F27"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4"/>
      <w:r w:rsidRPr="00CE06E3">
        <w:rPr>
          <w:rStyle w:val="CommentReference"/>
        </w:rPr>
        <w:commentReference w:id="54"/>
      </w:r>
    </w:p>
    <w:p w14:paraId="64573F68" w14:textId="2A3C2CAB" w:rsidR="00F34DA2" w:rsidRPr="004D572C" w:rsidRDefault="00F34DA2" w:rsidP="00F34DA2">
      <w:pPr>
        <w:ind w:left="360" w:hanging="360"/>
        <w:jc w:val="both"/>
        <w:rPr>
          <w:color w:val="00B050"/>
          <w:u w:val="single"/>
        </w:rPr>
      </w:pPr>
      <w:commentRangeStart w:id="5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5"/>
      <w:r w:rsidRPr="00CE06E3">
        <w:rPr>
          <w:rStyle w:val="CommentReference"/>
        </w:rPr>
        <w:commentReference w:id="55"/>
      </w:r>
    </w:p>
    <w:p w14:paraId="56CE4A8C" w14:textId="594CCBC3" w:rsidR="00F34DA2" w:rsidRPr="004D572C" w:rsidRDefault="00F34DA2" w:rsidP="00F34DA2">
      <w:pPr>
        <w:ind w:left="360" w:hanging="360"/>
        <w:jc w:val="both"/>
        <w:rPr>
          <w:color w:val="00B050"/>
        </w:rPr>
      </w:pPr>
      <w:commentRangeStart w:id="5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6"/>
      <w:r w:rsidRPr="00CE06E3">
        <w:rPr>
          <w:rStyle w:val="CommentReference"/>
        </w:rPr>
        <w:commentReference w:id="56"/>
      </w:r>
    </w:p>
    <w:p w14:paraId="6AF6ED45" w14:textId="51E8A088" w:rsidR="00F34DA2" w:rsidRPr="004D572C" w:rsidRDefault="001B1200" w:rsidP="001B1200">
      <w:pPr>
        <w:ind w:left="360" w:hanging="360"/>
        <w:jc w:val="both"/>
        <w:rPr>
          <w:i/>
          <w:iCs/>
          <w:color w:val="00B050"/>
        </w:rPr>
      </w:pPr>
      <w:commentRangeStart w:id="57"/>
      <w:commentRangeStart w:id="58"/>
      <w:commentRangeStart w:id="59"/>
      <w:commentRangeStart w:id="60"/>
      <w:commentRangeStart w:id="61"/>
      <w:commentRangeStart w:id="6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7"/>
      <w:r w:rsidRPr="004D572C">
        <w:rPr>
          <w:rStyle w:val="CommentReference"/>
          <w:i/>
          <w:iCs/>
        </w:rPr>
        <w:commentReference w:id="57"/>
      </w:r>
      <w:commentRangeEnd w:id="58"/>
      <w:r w:rsidR="00DB536B" w:rsidRPr="004D572C">
        <w:rPr>
          <w:rStyle w:val="CommentReference"/>
          <w:i/>
          <w:iCs/>
        </w:rPr>
        <w:commentReference w:id="58"/>
      </w:r>
      <w:commentRangeEnd w:id="59"/>
      <w:r w:rsidR="00CD079B">
        <w:rPr>
          <w:rStyle w:val="CommentReference"/>
        </w:rPr>
        <w:commentReference w:id="59"/>
      </w:r>
      <w:commentRangeEnd w:id="60"/>
      <w:r w:rsidR="00CD079B">
        <w:rPr>
          <w:rStyle w:val="CommentReference"/>
        </w:rPr>
        <w:commentReference w:id="60"/>
      </w:r>
      <w:commentRangeEnd w:id="61"/>
      <w:r w:rsidR="000233A7">
        <w:rPr>
          <w:rStyle w:val="CommentReference"/>
        </w:rPr>
        <w:commentReference w:id="61"/>
      </w:r>
      <w:commentRangeEnd w:id="62"/>
      <w:r w:rsidR="000233A7">
        <w:rPr>
          <w:rStyle w:val="CommentReference"/>
        </w:rPr>
        <w:commentReference w:id="62"/>
      </w:r>
    </w:p>
    <w:p w14:paraId="37C0F7AB" w14:textId="6428E223" w:rsidR="00DB536B" w:rsidRPr="004D572C" w:rsidRDefault="00DB536B" w:rsidP="00DB536B">
      <w:pPr>
        <w:ind w:left="360" w:hanging="360"/>
        <w:jc w:val="both"/>
        <w:rPr>
          <w:i/>
          <w:iCs/>
          <w:color w:val="00B050"/>
        </w:rPr>
      </w:pPr>
      <w:commentRangeStart w:id="6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3"/>
      <w:r w:rsidR="00CD079B">
        <w:rPr>
          <w:rStyle w:val="CommentReference"/>
        </w:rPr>
        <w:commentReference w:id="6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4"/>
      <w:r w:rsidR="000233A7">
        <w:rPr>
          <w:rStyle w:val="CommentReference"/>
        </w:rPr>
        <w:commentReference w:id="6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5"/>
      <w:r w:rsidR="001B4118">
        <w:rPr>
          <w:rStyle w:val="CommentReference"/>
        </w:rPr>
        <w:commentReference w:id="6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6"/>
      <w:r w:rsidR="001B4118">
        <w:rPr>
          <w:rStyle w:val="CommentReference"/>
        </w:rPr>
        <w:commentReference w:id="66"/>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67"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67"/>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8"/>
      <w:r w:rsidR="00C67954">
        <w:rPr>
          <w:rStyle w:val="CommentReference"/>
        </w:rPr>
        <w:commentReference w:id="68"/>
      </w:r>
    </w:p>
    <w:p w14:paraId="6BF8BF7F" w14:textId="3BC28D7E" w:rsidR="00C45D83" w:rsidRDefault="00C45D83" w:rsidP="00C45D83">
      <w:pPr>
        <w:ind w:left="360" w:hanging="360"/>
        <w:jc w:val="both"/>
      </w:pPr>
      <w:commentRangeStart w:id="6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9"/>
      <w:r w:rsidR="00C67954">
        <w:rPr>
          <w:rStyle w:val="CommentReference"/>
        </w:rPr>
        <w:commentReference w:id="6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0"/>
      <w:r w:rsidR="00C67954">
        <w:rPr>
          <w:rStyle w:val="CommentReference"/>
        </w:rPr>
        <w:commentReference w:id="7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1"/>
      <w:r>
        <w:rPr>
          <w:rStyle w:val="CommentReference"/>
        </w:rPr>
        <w:commentReference w:id="7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Pr>
          <w:rStyle w:val="CommentReference"/>
        </w:rPr>
        <w:commentReference w:id="7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Pr>
          <w:rStyle w:val="CommentReference"/>
        </w:rPr>
        <w:commentReference w:id="7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4"/>
      <w:r w:rsidR="00B24CF4" w:rsidRPr="006670CE">
        <w:rPr>
          <w:rStyle w:val="CommentReference"/>
        </w:rPr>
        <w:commentReference w:id="74"/>
      </w:r>
    </w:p>
    <w:p w14:paraId="430793E5" w14:textId="269EC7F2" w:rsidR="001037A8" w:rsidRPr="006670CE" w:rsidRDefault="00853D71" w:rsidP="001037A8">
      <w:pPr>
        <w:ind w:left="360" w:hanging="360"/>
        <w:jc w:val="both"/>
      </w:pPr>
      <w:commentRangeStart w:id="7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sidR="001037A8" w:rsidRPr="006670CE">
        <w:rPr>
          <w:rStyle w:val="CommentReference"/>
        </w:rPr>
        <w:commentReference w:id="75"/>
      </w:r>
    </w:p>
    <w:p w14:paraId="1FF3DBCC" w14:textId="0DFEF651" w:rsidR="00853D71" w:rsidRPr="006670CE" w:rsidRDefault="00853D71" w:rsidP="009C5A96">
      <w:pPr>
        <w:ind w:left="360" w:hanging="360"/>
        <w:jc w:val="both"/>
      </w:pPr>
      <w:commentRangeStart w:id="7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sidR="001037A8" w:rsidRPr="006670CE">
        <w:rPr>
          <w:rStyle w:val="CommentReference"/>
        </w:rPr>
        <w:commentReference w:id="76"/>
      </w:r>
    </w:p>
    <w:p w14:paraId="7BC9A47F" w14:textId="745F0D88" w:rsidR="000C1682" w:rsidRDefault="000C1682" w:rsidP="000C1682">
      <w:pPr>
        <w:ind w:left="360" w:hanging="360"/>
        <w:jc w:val="both"/>
      </w:pPr>
      <w:commentRangeStart w:id="7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7"/>
      <w:r w:rsidR="00506E87">
        <w:rPr>
          <w:rStyle w:val="CommentReference"/>
        </w:rPr>
        <w:commentReference w:id="77"/>
      </w:r>
    </w:p>
    <w:p w14:paraId="1CBA87EF" w14:textId="54C172BE" w:rsidR="000C1682" w:rsidRDefault="000C1682" w:rsidP="000229F9">
      <w:pPr>
        <w:ind w:left="720" w:hanging="360"/>
        <w:jc w:val="both"/>
      </w:pPr>
      <w:commentRangeStart w:id="7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8"/>
      <w:r w:rsidR="00B24CF4">
        <w:rPr>
          <w:rStyle w:val="CommentReference"/>
        </w:rPr>
        <w:commentReference w:id="78"/>
      </w:r>
    </w:p>
    <w:p w14:paraId="0B910FB8" w14:textId="40521584" w:rsidR="00F7149B" w:rsidRDefault="00F7149B" w:rsidP="00F7149B">
      <w:pPr>
        <w:ind w:left="720" w:hanging="360"/>
        <w:jc w:val="both"/>
      </w:pPr>
      <w:commentRangeStart w:id="7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Pr>
          <w:rStyle w:val="CommentReference"/>
        </w:rPr>
        <w:commentReference w:id="7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0"/>
      <w:r w:rsidR="00835EB0">
        <w:rPr>
          <w:rStyle w:val="CommentReference"/>
        </w:rPr>
        <w:commentReference w:id="8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1840" w14:textId="77777777" w:rsidR="00D76865" w:rsidRDefault="00D76865" w:rsidP="005B7682">
      <w:pPr>
        <w:spacing w:after="0" w:line="240" w:lineRule="auto"/>
      </w:pPr>
      <w:r>
        <w:separator/>
      </w:r>
    </w:p>
  </w:endnote>
  <w:endnote w:type="continuationSeparator" w:id="0">
    <w:p w14:paraId="3690C149" w14:textId="77777777" w:rsidR="00D76865" w:rsidRDefault="00D7686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CA49" w14:textId="77777777" w:rsidR="00112694" w:rsidRDefault="0011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F4C6760" w:rsidR="0078387A" w:rsidRDefault="0011269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87" w:author="Patrick McElhiney" w:date="2023-02-07T19:09:00Z">
              <w:r w:rsidR="000B42C6" w:rsidRPr="000B42C6" w:rsidDel="00112694">
                <w:rPr>
                  <w:b/>
                  <w:bCs/>
                  <w:u w:val="single"/>
                </w:rPr>
                <w:delText>MCE123</w:delText>
              </w:r>
              <w:r w:rsidR="000B42C6" w:rsidRPr="000B42C6" w:rsidDel="00112694">
                <w:rPr>
                  <w:b/>
                  <w:bCs/>
                  <w:vertAlign w:val="superscript"/>
                </w:rPr>
                <w:delText>SM</w:delText>
              </w:r>
              <w:r w:rsidR="000B42C6" w:rsidRPr="000B42C6" w:rsidDel="00112694">
                <w:rPr>
                  <w:b/>
                  <w:bCs/>
                </w:rPr>
                <w:delText xml:space="preserve"> COMPANY</w:delText>
              </w:r>
              <w:r w:rsidR="000B42C6" w:rsidDel="00112694">
                <w:delText xml:space="preserve"> 1999-2022</w:delText>
              </w:r>
            </w:del>
            <w:ins w:id="8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A038" w14:textId="77777777" w:rsidR="00112694" w:rsidRDefault="0011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9258" w14:textId="77777777" w:rsidR="00D76865" w:rsidRDefault="00D76865" w:rsidP="005B7682">
      <w:pPr>
        <w:spacing w:after="0" w:line="240" w:lineRule="auto"/>
      </w:pPr>
      <w:r>
        <w:separator/>
      </w:r>
    </w:p>
  </w:footnote>
  <w:footnote w:type="continuationSeparator" w:id="0">
    <w:p w14:paraId="43A9A70E" w14:textId="77777777" w:rsidR="00D76865" w:rsidRDefault="00D7686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FA" w14:textId="77777777" w:rsidR="00112694" w:rsidRDefault="0011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1269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79B889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1" w:author="Patrick McElhiney" w:date="2023-02-07T19:09:00Z">
      <w:r w:rsidR="00E8322A" w:rsidRPr="00110AF9" w:rsidDel="00112694">
        <w:rPr>
          <w:b/>
          <w:bCs/>
          <w:color w:val="000000" w:themeColor="text1"/>
          <w:sz w:val="18"/>
          <w:u w:val="single"/>
        </w:rPr>
        <w:delText>PATRICK</w:delText>
      </w:r>
      <w:r w:rsidR="0078387A" w:rsidRPr="00110AF9" w:rsidDel="00112694">
        <w:rPr>
          <w:b/>
          <w:bCs/>
          <w:color w:val="000000" w:themeColor="text1"/>
          <w:sz w:val="18"/>
          <w:u w:val="single"/>
        </w:rPr>
        <w:delText xml:space="preserve"> R. </w:delText>
      </w:r>
      <w:r w:rsidR="00E8322A" w:rsidRPr="00110AF9" w:rsidDel="00112694">
        <w:rPr>
          <w:b/>
          <w:bCs/>
          <w:color w:val="000000" w:themeColor="text1"/>
          <w:sz w:val="18"/>
          <w:u w:val="single"/>
        </w:rPr>
        <w:delText>MCELHINEY</w:delText>
      </w:r>
    </w:del>
    <w:ins w:id="82" w:author="Patrick McElhiney" w:date="2023-02-07T19:09:00Z">
      <w:r w:rsidR="0011269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601D4C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3" w:author="Patrick McElhiney" w:date="2023-02-07T19:09:00Z">
      <w:r w:rsidRPr="00110AF9" w:rsidDel="00112694">
        <w:rPr>
          <w:b/>
          <w:bCs/>
          <w:iCs/>
          <w:color w:val="000000" w:themeColor="text1"/>
          <w:sz w:val="18"/>
          <w:u w:val="single"/>
        </w:rPr>
        <w:delText>P</w:delText>
      </w:r>
      <w:r w:rsidR="00110AF9" w:rsidRPr="00110AF9" w:rsidDel="00112694">
        <w:rPr>
          <w:b/>
          <w:bCs/>
          <w:iCs/>
          <w:color w:val="000000" w:themeColor="text1"/>
          <w:sz w:val="18"/>
          <w:u w:val="single"/>
        </w:rPr>
        <w:delText>ATRICK</w:delText>
      </w:r>
      <w:r w:rsidRPr="00110AF9" w:rsidDel="00112694">
        <w:rPr>
          <w:b/>
          <w:bCs/>
          <w:iCs/>
          <w:color w:val="000000" w:themeColor="text1"/>
          <w:sz w:val="18"/>
          <w:u w:val="single"/>
        </w:rPr>
        <w:delText xml:space="preserve"> R. </w:delText>
      </w:r>
      <w:r w:rsidR="00110AF9" w:rsidRPr="00110AF9" w:rsidDel="00112694">
        <w:rPr>
          <w:b/>
          <w:bCs/>
          <w:iCs/>
          <w:color w:val="000000" w:themeColor="text1"/>
          <w:sz w:val="18"/>
          <w:u w:val="single"/>
        </w:rPr>
        <w:delText>MCELHINEY</w:delText>
      </w:r>
    </w:del>
    <w:ins w:id="84" w:author="Patrick McElhiney" w:date="2023-02-07T19:09:00Z">
      <w:r w:rsidR="0011269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5" w:author="Patrick McElhiney" w:date="2023-02-07T19:09:00Z">
      <w:r w:rsidR="00110AF9" w:rsidRPr="00110AF9" w:rsidDel="00112694">
        <w:rPr>
          <w:b/>
          <w:bCs/>
          <w:iCs/>
          <w:color w:val="000000" w:themeColor="text1"/>
          <w:sz w:val="18"/>
          <w:u w:val="single"/>
        </w:rPr>
        <w:delText>ANNA</w:delText>
      </w:r>
      <w:r w:rsidR="00840A5A" w:rsidRPr="00110AF9" w:rsidDel="00112694">
        <w:rPr>
          <w:b/>
          <w:bCs/>
          <w:iCs/>
          <w:color w:val="000000" w:themeColor="text1"/>
          <w:sz w:val="18"/>
          <w:u w:val="single"/>
        </w:rPr>
        <w:delText xml:space="preserve"> V. </w:delText>
      </w:r>
      <w:r w:rsidR="00110AF9" w:rsidRPr="00110AF9" w:rsidDel="00112694">
        <w:rPr>
          <w:b/>
          <w:bCs/>
          <w:iCs/>
          <w:color w:val="000000" w:themeColor="text1"/>
          <w:sz w:val="18"/>
          <w:u w:val="single"/>
        </w:rPr>
        <w:delText>KUSHCHENKO</w:delText>
      </w:r>
    </w:del>
    <w:ins w:id="86" w:author="Patrick McElhiney" w:date="2023-02-07T19:09:00Z">
      <w:r w:rsidR="0011269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1269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FB91" w14:textId="77777777" w:rsidR="00112694" w:rsidRDefault="0011269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2694"/>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32372</Words>
  <Characters>184527</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2022-10-16T07:58:00Z</dcterms:created>
  <dcterms:modified xsi:type="dcterms:W3CDTF">2023-02-08T00:09:00Z</dcterms:modified>
</cp:coreProperties>
</file>