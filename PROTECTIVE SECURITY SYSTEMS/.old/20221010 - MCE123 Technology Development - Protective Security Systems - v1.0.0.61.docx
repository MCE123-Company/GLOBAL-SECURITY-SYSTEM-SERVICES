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430FF42" w:rsidR="00074C5F" w:rsidRDefault="00A77E44" w:rsidP="00B111EA">
      <w:pPr>
        <w:jc w:val="center"/>
        <w:rPr>
          <w:bCs/>
          <w:sz w:val="28"/>
          <w:szCs w:val="28"/>
        </w:rPr>
      </w:pPr>
      <w:r>
        <w:rPr>
          <w:bCs/>
          <w:sz w:val="28"/>
          <w:szCs w:val="28"/>
        </w:rPr>
        <w:t>10/10/2022 4:37:05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t>UNCATEGORIZED PREVENTION SECURITY SYSTEMS</w:t>
      </w:r>
    </w:p>
    <w:p w14:paraId="758F1B50" w14:textId="16AE91B6" w:rsidR="004C7CC9" w:rsidRDefault="004C7CC9" w:rsidP="004C7CC9">
      <w:pPr>
        <w:spacing w:after="0"/>
        <w:ind w:left="360" w:hanging="360"/>
        <w:jc w:val="both"/>
      </w:pPr>
      <w:r w:rsidRPr="002002E3">
        <w:rPr>
          <w:u w:val="single"/>
        </w:rPr>
        <w:t xml:space="preserve">AUTONOMOUS </w:t>
      </w:r>
      <w:r w:rsidR="00B978D2" w:rsidRPr="002002E3">
        <w:rPr>
          <w:u w:val="single"/>
        </w:rPr>
        <w:t>OBSCUR</w:t>
      </w:r>
      <w:r w:rsidR="00B978D2">
        <w:rPr>
          <w:u w:val="single"/>
        </w:rPr>
        <w:t>ITY</w:t>
      </w:r>
      <w:r w:rsidR="00B978D2" w:rsidRPr="002002E3">
        <w:rPr>
          <w:u w:val="single"/>
        </w:rPr>
        <w:t xml:space="preserve">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F77DB">
        <w:rPr>
          <w:b/>
          <w:bCs/>
          <w:color w:val="FF0000"/>
        </w:rPr>
        <w:t>ANY OBSCURITY</w:t>
      </w:r>
      <w:r w:rsidR="00CA059E">
        <w:t xml:space="preserve"> </w:t>
      </w:r>
      <w:r w:rsidR="00CA059E" w:rsidRPr="00915854">
        <w:rPr>
          <w:b/>
          <w:bCs/>
          <w:color w:val="C00000"/>
        </w:rPr>
        <w:t>NEVER OCCURS</w:t>
      </w:r>
      <w:r w:rsidR="00CA059E">
        <w:t xml:space="preserve">, </w:t>
      </w:r>
      <w:r w:rsidR="00D741C7" w:rsidRPr="00F850AF">
        <w:rPr>
          <w:b/>
          <w:bCs/>
          <w:color w:val="00B0F0"/>
        </w:rPr>
        <w:t>IMPLICITLY-EXPLICITLY DEFINED</w:t>
      </w:r>
      <w:r w:rsidR="00D741C7">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39E4363E" w:rsidR="00B978D2" w:rsidRDefault="00B978D2" w:rsidP="00B978D2">
      <w:pPr>
        <w:rPr>
          <w:u w:val="single"/>
        </w:rPr>
      </w:pPr>
      <w:r>
        <w:rPr>
          <w:b/>
          <w:sz w:val="24"/>
        </w:rPr>
        <w:t>TECHNICAL PREVENTATIVE 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0C1F6C1D" w:rsidR="00341A7C" w:rsidRPr="00C0532F" w:rsidRDefault="00341A7C" w:rsidP="00341A7C">
      <w:pPr>
        <w:rPr>
          <w:b/>
          <w:bCs/>
        </w:rPr>
      </w:pPr>
      <w:r>
        <w:rPr>
          <w:b/>
          <w:sz w:val="24"/>
        </w:rPr>
        <w:t>BAD THOUGHT PREVENTION PROTECTIVE SECURITY SYSTEMS</w:t>
      </w:r>
    </w:p>
    <w:p w14:paraId="0D87BFDE" w14:textId="0445AF57" w:rsidR="00341A7C" w:rsidRDefault="00341A7C" w:rsidP="00341A7C">
      <w:pPr>
        <w:ind w:left="360" w:hanging="360"/>
        <w:jc w:val="both"/>
      </w:pPr>
      <w:r>
        <w:rPr>
          <w:u w:val="single"/>
        </w:rPr>
        <w:t>AUTONOMOUS BAD THOUGHT PREVENTION PROTECTIVE SECURITY SYSTEMS</w:t>
      </w:r>
      <w:r w:rsidRPr="003D01F1">
        <w:rPr>
          <w:bCs/>
        </w:rPr>
        <w:t xml:space="preserve"> (</w:t>
      </w:r>
      <w:r>
        <w:rPr>
          <w:b/>
        </w:rPr>
        <w:t>2011</w:t>
      </w:r>
      <w:r w:rsidRPr="003D01F1">
        <w:rPr>
          <w:bCs/>
        </w:rPr>
        <w:t>)</w:t>
      </w:r>
      <w:r>
        <w:t xml:space="preserve">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C32C5F">
        <w:rPr>
          <w:b/>
          <w:bCs/>
          <w:color w:val="FF0000"/>
        </w:rPr>
        <w:t xml:space="preserve">ALL </w:t>
      </w:r>
      <w:r>
        <w:rPr>
          <w:b/>
          <w:bCs/>
          <w:color w:val="FF0000"/>
        </w:rPr>
        <w:t>BAD THOUGHTS</w:t>
      </w:r>
      <w:r>
        <w:t xml:space="preserve"> </w:t>
      </w:r>
      <w:r w:rsidRPr="00341A7C">
        <w:rPr>
          <w:b/>
          <w:bCs/>
          <w:color w:val="C00000"/>
        </w:rPr>
        <w:t>NEVER OCCUR</w:t>
      </w:r>
      <w:r>
        <w:t xml:space="preserve">, </w:t>
      </w:r>
      <w:r w:rsidRPr="00F850AF">
        <w:rPr>
          <w:b/>
          <w:bCs/>
          <w:color w:val="00B0F0"/>
        </w:rPr>
        <w:t>IMPLICITLY-EXPLICITLY DEFINED</w:t>
      </w:r>
      <w:r>
        <w:t>.</w:t>
      </w:r>
    </w:p>
    <w:p w14:paraId="3EFD2C44" w14:textId="77777777" w:rsidR="00341A7C" w:rsidRDefault="00341A7C">
      <w:pPr>
        <w:rPr>
          <w:b/>
          <w:sz w:val="24"/>
        </w:rPr>
      </w:pPr>
      <w:r>
        <w:rPr>
          <w:b/>
          <w:sz w:val="24"/>
        </w:rPr>
        <w:br w:type="page"/>
      </w:r>
    </w:p>
    <w:p w14:paraId="66781060" w14:textId="4128381B" w:rsidR="00B80993" w:rsidRPr="00C0532F" w:rsidRDefault="00B80993" w:rsidP="00353A64">
      <w:pPr>
        <w:rPr>
          <w:b/>
          <w:bCs/>
        </w:rPr>
      </w:pPr>
      <w:r>
        <w:rPr>
          <w:b/>
          <w:sz w:val="24"/>
        </w:rPr>
        <w:t>EVIDENCE PROTECTIVE SECURITY SYSTEMS</w:t>
      </w:r>
    </w:p>
    <w:p w14:paraId="2719140F" w14:textId="38BCF72F"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5977BC" w:rsidRPr="00C32C5F">
        <w:rPr>
          <w:b/>
          <w:bCs/>
          <w:color w:val="FF0000"/>
        </w:rPr>
        <w:t>ALL EVIDENCE</w:t>
      </w:r>
      <w:r w:rsidR="005977BC">
        <w:t xml:space="preserve"> </w:t>
      </w:r>
      <w:r w:rsidR="005977BC" w:rsidRPr="00C32C5F">
        <w:rPr>
          <w:b/>
          <w:bCs/>
          <w:color w:val="92D050"/>
        </w:rPr>
        <w:t>IS</w:t>
      </w:r>
      <w:r w:rsidR="005977BC">
        <w:t xml:space="preserve"> </w:t>
      </w:r>
      <w:r w:rsidR="005977BC" w:rsidRPr="00C32C5F">
        <w:rPr>
          <w:b/>
          <w:bCs/>
          <w:color w:val="7030A0"/>
        </w:rPr>
        <w:t>DOCUMENTED</w:t>
      </w:r>
      <w:r w:rsidR="005977BC">
        <w:t xml:space="preserve"> </w:t>
      </w:r>
      <w:r w:rsidR="005977BC" w:rsidRPr="00C32C5F">
        <w:rPr>
          <w:b/>
          <w:bCs/>
          <w:color w:val="00B050"/>
        </w:rPr>
        <w:t>CORRECTLY</w:t>
      </w:r>
      <w:r w:rsidR="00CA059E">
        <w:t xml:space="preserve">, </w:t>
      </w:r>
      <w:r w:rsidR="00CA059E" w:rsidRPr="00F850AF">
        <w:rPr>
          <w:b/>
          <w:bCs/>
          <w:color w:val="00B0F0"/>
        </w:rPr>
        <w:t>IMPLICITLY-EXPLICITLY DEFINED</w:t>
      </w:r>
      <w:r w:rsidR="00CA059E">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t>EVIDENCE FRAMING PREVENTION SECURITY SYSTEMS</w:t>
      </w:r>
    </w:p>
    <w:p w14:paraId="7089A184" w14:textId="69B05570" w:rsidR="000E76EC" w:rsidRDefault="000E76EC" w:rsidP="000E76EC">
      <w:pPr>
        <w:ind w:left="360" w:hanging="360"/>
        <w:jc w:val="both"/>
      </w:pPr>
      <w:commentRangeStart w:id="0"/>
      <w:r>
        <w:rPr>
          <w:u w:val="single"/>
        </w:rPr>
        <w:t>AUTONOMOUS GEL STRIP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5977BC" w:rsidRPr="00C32C5F">
        <w:rPr>
          <w:b/>
          <w:bCs/>
          <w:color w:val="FF0000"/>
        </w:rPr>
        <w:t xml:space="preserve">ANY </w:t>
      </w:r>
      <w:r w:rsidRPr="00C32C5F">
        <w:rPr>
          <w:b/>
          <w:bCs/>
          <w:color w:val="FF0000"/>
        </w:rPr>
        <w:t>GEL STRIPS</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commentRangeEnd w:id="0"/>
      <w:r>
        <w:rPr>
          <w:rStyle w:val="CommentReference"/>
        </w:rPr>
        <w:commentReference w:id="0"/>
      </w:r>
    </w:p>
    <w:p w14:paraId="214239AA" w14:textId="2240D20A" w:rsidR="000E76EC" w:rsidRDefault="000E76EC" w:rsidP="000E76EC">
      <w:pPr>
        <w:ind w:left="360" w:hanging="360"/>
        <w:jc w:val="both"/>
      </w:pPr>
      <w:r>
        <w:rPr>
          <w:u w:val="single"/>
        </w:rPr>
        <w:t>AUTONOMOUS DNA FRAMING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5977BC">
        <w:t xml:space="preserve">                     </w:t>
      </w:r>
      <w:r w:rsidR="005977BC" w:rsidRPr="00C32C5F">
        <w:rPr>
          <w:b/>
          <w:bCs/>
          <w:color w:val="FF0000"/>
        </w:rPr>
        <w:t xml:space="preserve">ANY </w:t>
      </w:r>
      <w:r w:rsidRPr="00C32C5F">
        <w:rPr>
          <w:b/>
          <w:bCs/>
          <w:color w:val="FF0000"/>
        </w:rPr>
        <w:t>DNA FRAMING</w:t>
      </w:r>
      <w:r>
        <w:t xml:space="preserve"> </w:t>
      </w:r>
      <w:r w:rsidR="005977BC" w:rsidRPr="00C32C5F">
        <w:rPr>
          <w:b/>
          <w:bCs/>
          <w:color w:val="92D050"/>
        </w:rPr>
        <w:t>ARE</w:t>
      </w:r>
      <w:r w:rsidR="005977BC">
        <w:t xml:space="preserve"> </w:t>
      </w:r>
      <w:r w:rsidR="005977BC" w:rsidRPr="00C32C5F">
        <w:rPr>
          <w:b/>
          <w:bCs/>
          <w:color w:val="C00000"/>
        </w:rPr>
        <w:t>NEVER USED</w:t>
      </w:r>
      <w:r w:rsidR="00CA059E">
        <w:t xml:space="preserve">, </w:t>
      </w:r>
      <w:r w:rsidR="00CA059E" w:rsidRPr="00F850AF">
        <w:rPr>
          <w:b/>
          <w:bCs/>
          <w:color w:val="00B0F0"/>
        </w:rPr>
        <w:t>IMPLICITLY-EXPLICITLY DEFINED</w:t>
      </w:r>
      <w:r w:rsidR="00CA059E">
        <w:t>.</w:t>
      </w:r>
    </w:p>
    <w:p w14:paraId="2DC3B33F" w14:textId="3B37B7C5" w:rsidR="000E76EC" w:rsidRDefault="000E76EC" w:rsidP="000E76EC">
      <w:pPr>
        <w:ind w:left="360" w:hanging="360"/>
        <w:jc w:val="both"/>
      </w:pPr>
      <w:r>
        <w:rPr>
          <w:u w:val="single"/>
        </w:rPr>
        <w:t>AUTONOMOUS SCRUPULOUS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5977BC" w:rsidRPr="00C32C5F">
        <w:rPr>
          <w:b/>
          <w:bCs/>
          <w:color w:val="FF0000"/>
        </w:rPr>
        <w:t xml:space="preserve">ALL </w:t>
      </w:r>
      <w:r w:rsidRPr="00C32C5F">
        <w:rPr>
          <w:b/>
          <w:bCs/>
          <w:color w:val="FF0000"/>
        </w:rPr>
        <w:t>EVIDENCE ANALYSIS</w:t>
      </w:r>
      <w:r>
        <w:t xml:space="preserve"> </w:t>
      </w:r>
      <w:r w:rsidR="005977BC" w:rsidRPr="00C32C5F">
        <w:rPr>
          <w:b/>
          <w:bCs/>
          <w:color w:val="92D050"/>
        </w:rPr>
        <w:t>IS</w:t>
      </w:r>
      <w:r w:rsidR="005977BC">
        <w:t xml:space="preserve"> </w:t>
      </w:r>
      <w:r w:rsidR="005977BC" w:rsidRPr="00C32C5F">
        <w:rPr>
          <w:b/>
          <w:bCs/>
          <w:color w:val="00B050"/>
        </w:rPr>
        <w:t xml:space="preserve">ALWAYS </w:t>
      </w:r>
      <w:r w:rsidRPr="00C32C5F">
        <w:rPr>
          <w:b/>
          <w:bCs/>
          <w:color w:val="00B050"/>
        </w:rPr>
        <w:t>SCRUPULOUS</w:t>
      </w:r>
      <w:r>
        <w:t xml:space="preserve"> </w:t>
      </w:r>
      <w:r w:rsidR="005977BC" w:rsidRPr="00C32C5F">
        <w:rPr>
          <w:b/>
          <w:bCs/>
          <w:color w:val="92D050"/>
        </w:rPr>
        <w:t>IN</w:t>
      </w:r>
      <w:r w:rsidR="005977BC">
        <w:t xml:space="preserve"> </w:t>
      </w:r>
      <w:r w:rsidR="005977BC" w:rsidRPr="00C32C5F">
        <w:rPr>
          <w:b/>
          <w:bCs/>
          <w:color w:val="FF0000"/>
        </w:rPr>
        <w:t>ALL CASES</w:t>
      </w:r>
      <w:r>
        <w:t xml:space="preserve">, </w:t>
      </w:r>
      <w:r w:rsidR="005977BC" w:rsidRPr="00C32C5F">
        <w:rPr>
          <w:b/>
          <w:bCs/>
          <w:color w:val="92D050"/>
        </w:rPr>
        <w:t>TO ENSURE THAT</w:t>
      </w:r>
      <w:r w:rsidR="005977BC">
        <w:t xml:space="preserve"> </w:t>
      </w:r>
      <w:r w:rsidR="005977BC" w:rsidRPr="00C32C5F">
        <w:rPr>
          <w:b/>
          <w:bCs/>
          <w:color w:val="FF0000"/>
        </w:rPr>
        <w:t>ANY PERSON</w:t>
      </w:r>
      <w:r w:rsidR="005977BC">
        <w:t xml:space="preserve"> </w:t>
      </w:r>
      <w:r w:rsidR="005977BC" w:rsidRPr="00C32C5F">
        <w:rPr>
          <w:b/>
          <w:bCs/>
          <w:color w:val="92D050"/>
        </w:rPr>
        <w:t>IS</w:t>
      </w:r>
      <w:r>
        <w:t xml:space="preserve"> </w:t>
      </w:r>
      <w:r w:rsidR="005977BC" w:rsidRPr="00C32C5F">
        <w:rPr>
          <w:b/>
          <w:bCs/>
          <w:color w:val="C00000"/>
        </w:rPr>
        <w:t>NOT FRAMED</w:t>
      </w:r>
      <w:r w:rsidR="005977BC">
        <w:t xml:space="preserve"> </w:t>
      </w:r>
      <w:r w:rsidR="005977BC" w:rsidRPr="00C32C5F">
        <w:rPr>
          <w:b/>
          <w:bCs/>
          <w:color w:val="002060"/>
        </w:rPr>
        <w:t>FOR</w:t>
      </w:r>
      <w:r w:rsidR="005977BC">
        <w:t xml:space="preserve">            </w:t>
      </w:r>
      <w:r w:rsidR="005977BC" w:rsidRPr="00C32C5F">
        <w:rPr>
          <w:b/>
          <w:bCs/>
          <w:color w:val="FF0000"/>
        </w:rPr>
        <w:t>ANY CRIMES</w:t>
      </w:r>
      <w:r w:rsidR="005977BC">
        <w:t xml:space="preserve"> </w:t>
      </w:r>
      <w:r w:rsidR="005977BC" w:rsidRPr="00C32C5F">
        <w:rPr>
          <w:b/>
          <w:bCs/>
          <w:color w:val="92D050"/>
        </w:rPr>
        <w:t>THEY</w:t>
      </w:r>
      <w:r w:rsidR="005977BC">
        <w:t xml:space="preserve"> </w:t>
      </w:r>
      <w:r w:rsidR="005977BC" w:rsidRPr="00C32C5F">
        <w:rPr>
          <w:b/>
          <w:bCs/>
          <w:color w:val="C00000"/>
        </w:rPr>
        <w:t>NEVER COMMITTED</w:t>
      </w:r>
      <w:r>
        <w:t xml:space="preserve">, </w:t>
      </w:r>
      <w:r w:rsidR="005977BC" w:rsidRPr="00C32C5F">
        <w:rPr>
          <w:b/>
          <w:bCs/>
          <w:color w:val="92D050"/>
        </w:rPr>
        <w:t>INCLUDING</w:t>
      </w:r>
      <w:r w:rsidR="005977BC">
        <w:t xml:space="preserve"> </w:t>
      </w:r>
      <w:r w:rsidR="005977BC" w:rsidRPr="00C32C5F">
        <w:rPr>
          <w:b/>
          <w:bCs/>
          <w:color w:val="FF0000"/>
        </w:rPr>
        <w:t>ANY PRE</w:t>
      </w:r>
      <w:r w:rsidRPr="00C32C5F">
        <w:rPr>
          <w:b/>
          <w:bCs/>
          <w:color w:val="FF0000"/>
        </w:rPr>
        <w:t>-</w:t>
      </w:r>
      <w:r w:rsidR="005977BC" w:rsidRPr="00C32C5F">
        <w:rPr>
          <w:b/>
          <w:bCs/>
          <w:color w:val="FF0000"/>
        </w:rPr>
        <w:t>MEDITATED CRIME</w:t>
      </w:r>
      <w:r w:rsidR="005977BC">
        <w:t xml:space="preserve"> </w:t>
      </w:r>
      <w:r w:rsidR="005977BC" w:rsidRPr="00C32C5F">
        <w:rPr>
          <w:b/>
          <w:bCs/>
          <w:color w:val="92D050"/>
        </w:rPr>
        <w:t>BY OTHERS</w:t>
      </w:r>
      <w:r w:rsidR="00CA059E">
        <w:t xml:space="preserve">, </w:t>
      </w:r>
      <w:r w:rsidR="00CA059E" w:rsidRPr="00F850AF">
        <w:rPr>
          <w:b/>
          <w:bCs/>
          <w:color w:val="00B0F0"/>
        </w:rPr>
        <w:t>IMPLICITLY-EXPLICITLY DEFINED</w:t>
      </w:r>
      <w:r w:rsidR="00CA059E">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3F77DB">
        <w:rPr>
          <w:b/>
          <w:bCs/>
          <w:color w:val="92D050"/>
        </w:rPr>
        <w:t xml:space="preserve">TO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3F77DB">
        <w:rPr>
          <w:b/>
          <w:bCs/>
          <w:color w:val="92D05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t>CRIMINAL TOOLS PREVENTION PROTECTIVE SYSTEMS</w:t>
      </w:r>
    </w:p>
    <w:p w14:paraId="0E0FC224"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xml:space="preserve">) – ensures there is never any lime wire, </w:t>
      </w:r>
      <w:r w:rsidRPr="00F850AF">
        <w:rPr>
          <w:b/>
          <w:bCs/>
          <w:color w:val="00B0F0"/>
        </w:rPr>
        <w:t>IMPLICITLY-EXPLICITLY DEFINED</w:t>
      </w:r>
      <w:r>
        <w:t>.</w:t>
      </w:r>
    </w:p>
    <w:p w14:paraId="0D978D16"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xml:space="preserve">) – ensures there is never any wiretap, </w:t>
      </w:r>
      <w:r w:rsidRPr="00F850AF">
        <w:rPr>
          <w:b/>
          <w:bCs/>
          <w:color w:val="00B0F0"/>
        </w:rPr>
        <w:t>IMPLICITLY-EXPLICITLY DEFINED</w:t>
      </w:r>
      <w:r>
        <w:t>.</w:t>
      </w:r>
    </w:p>
    <w:p w14:paraId="0A0C4CB4" w14:textId="77777777" w:rsidR="00B10397" w:rsidRPr="00B638F6" w:rsidRDefault="00B10397" w:rsidP="00B10397">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xml:space="preserve">) – ensures there is never any warrant, </w:t>
      </w:r>
      <w:r w:rsidRPr="00F850AF">
        <w:rPr>
          <w:b/>
          <w:bCs/>
          <w:color w:val="00B0F0"/>
        </w:rPr>
        <w:t>IMPLICITLY-EXPLICITLY DEFINED</w:t>
      </w:r>
      <w: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t>ALTERATION PREVENTION SECURITY SYSTEMS</w:t>
      </w:r>
    </w:p>
    <w:p w14:paraId="143CB42F" w14:textId="181B5B30" w:rsidR="00870252" w:rsidRDefault="00870252" w:rsidP="00A520BB">
      <w:pPr>
        <w:ind w:left="360" w:hanging="360"/>
        <w:jc w:val="both"/>
      </w:pPr>
      <w:r w:rsidRPr="00870252">
        <w:rPr>
          <w:u w:val="single"/>
        </w:rPr>
        <w:t xml:space="preserve">AUTONOMOUS COMPLEXION </w:t>
      </w:r>
      <w:r w:rsidR="00B978D2">
        <w:rPr>
          <w:u w:val="single"/>
        </w:rPr>
        <w:t xml:space="preserve">ALTERATION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70252">
        <w:t xml:space="preserve"> </w:t>
      </w:r>
      <w:r w:rsidR="00B978D2">
        <w:t xml:space="preserve">                                               </w:t>
      </w:r>
      <w:r w:rsidR="00B978D2" w:rsidRPr="00915854">
        <w:rPr>
          <w:b/>
          <w:bCs/>
          <w:color w:val="FF0000"/>
        </w:rPr>
        <w:t>ANY COMPLEXION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0067EB2D" w14:textId="3E57A5F6" w:rsidR="00B978D2" w:rsidRDefault="00940DC7" w:rsidP="00940DC7">
      <w:pPr>
        <w:ind w:left="360" w:hanging="360"/>
        <w:jc w:val="both"/>
      </w:pPr>
      <w:r w:rsidRPr="00D90E1C">
        <w:rPr>
          <w:u w:val="single"/>
        </w:rPr>
        <w:t xml:space="preserve">AUTONOMOUS </w:t>
      </w:r>
      <w:r>
        <w:rPr>
          <w:u w:val="single"/>
        </w:rPr>
        <w:t xml:space="preserve">FACIAL </w:t>
      </w:r>
      <w:r w:rsidR="00B978D2">
        <w:rPr>
          <w:u w:val="single"/>
        </w:rPr>
        <w:t>LINGUISTIC ALTERATION</w:t>
      </w:r>
      <w:r w:rsidR="00B978D2" w:rsidRPr="00D90E1C">
        <w:rPr>
          <w:u w:val="single"/>
        </w:rPr>
        <w:t xml:space="preserve"> </w:t>
      </w:r>
      <w:r w:rsidR="003C06F4">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C06F4">
        <w:t xml:space="preserve"> </w:t>
      </w:r>
      <w:r w:rsidR="00B978D2" w:rsidRPr="00915854">
        <w:rPr>
          <w:b/>
          <w:bCs/>
          <w:color w:val="FF0000"/>
        </w:rPr>
        <w:t>ANY FACIAL LINGUISTIC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752E82F9" w14:textId="1BD9E0EF" w:rsidR="003C06F4" w:rsidRDefault="003C06F4" w:rsidP="003C06F4">
      <w:pPr>
        <w:ind w:left="360" w:hanging="360"/>
        <w:jc w:val="both"/>
      </w:pPr>
      <w:r w:rsidRPr="00D90E1C">
        <w:rPr>
          <w:u w:val="single"/>
        </w:rPr>
        <w:t xml:space="preserve">AUTONOMOUS </w:t>
      </w:r>
      <w:r>
        <w:rPr>
          <w:u w:val="single"/>
        </w:rPr>
        <w:t>LINGUISTIC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D90E1C">
        <w:t xml:space="preserve"> </w:t>
      </w:r>
      <w:r>
        <w:t xml:space="preserve">                                    </w:t>
      </w:r>
      <w:r w:rsidRPr="0091315A">
        <w:rPr>
          <w:b/>
          <w:bCs/>
          <w:color w:val="FF0000"/>
        </w:rPr>
        <w:t>ANY LINGUISTIC ALTERATION</w:t>
      </w:r>
      <w:r>
        <w:t xml:space="preserve"> </w:t>
      </w:r>
      <w:r w:rsidRPr="0091315A">
        <w:rPr>
          <w:b/>
          <w:bCs/>
          <w:color w:val="C00000"/>
        </w:rPr>
        <w:t>NEVER OCCURS</w:t>
      </w:r>
      <w:r>
        <w:t xml:space="preserve">, </w:t>
      </w:r>
      <w:r w:rsidRPr="0091315A">
        <w:rPr>
          <w:b/>
          <w:bCs/>
          <w:color w:val="00B0F0"/>
        </w:rPr>
        <w:t>IMPLICITLY-EXPLICITLY DEFINED</w:t>
      </w:r>
      <w:r>
        <w:t>.</w:t>
      </w:r>
    </w:p>
    <w:p w14:paraId="532F2A28" w14:textId="1F9DAF7A" w:rsidR="003C06F4" w:rsidRDefault="003C06F4" w:rsidP="003C06F4">
      <w:pPr>
        <w:ind w:left="360" w:hanging="360"/>
        <w:jc w:val="both"/>
      </w:pPr>
      <w:r w:rsidRPr="00D90E1C">
        <w:rPr>
          <w:u w:val="single"/>
        </w:rPr>
        <w:t xml:space="preserve">AUTONOMOUS </w:t>
      </w:r>
      <w:r>
        <w:rPr>
          <w:u w:val="single"/>
        </w:rPr>
        <w:t>INTERCEPT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D90E1C">
        <w:t xml:space="preserve"> </w:t>
      </w:r>
      <w:r>
        <w:t xml:space="preserve">                                    </w:t>
      </w:r>
      <w:r w:rsidRPr="0091315A">
        <w:rPr>
          <w:b/>
          <w:bCs/>
          <w:color w:val="FF0000"/>
        </w:rPr>
        <w:t xml:space="preserve">ANY </w:t>
      </w:r>
      <w:r>
        <w:rPr>
          <w:b/>
          <w:bCs/>
          <w:color w:val="FF0000"/>
        </w:rPr>
        <w:t>INTERCEPT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7F4E795E" w14:textId="5A423184" w:rsidR="003C06F4" w:rsidRDefault="003C06F4" w:rsidP="003C06F4">
      <w:pPr>
        <w:ind w:left="360" w:hanging="360"/>
        <w:jc w:val="both"/>
      </w:pPr>
      <w:r w:rsidRPr="00D90E1C">
        <w:rPr>
          <w:u w:val="single"/>
        </w:rPr>
        <w:t xml:space="preserve">AUTONOMOUS </w:t>
      </w:r>
      <w:r>
        <w:rPr>
          <w:u w:val="single"/>
        </w:rPr>
        <w:t>INVESTIGATION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D90E1C">
        <w:t xml:space="preserve"> </w:t>
      </w:r>
      <w:r>
        <w:t xml:space="preserve">                                    </w:t>
      </w:r>
      <w:r w:rsidRPr="0091315A">
        <w:rPr>
          <w:b/>
          <w:bCs/>
          <w:color w:val="FF0000"/>
        </w:rPr>
        <w:t xml:space="preserve">ANY </w:t>
      </w:r>
      <w:r>
        <w:rPr>
          <w:b/>
          <w:bCs/>
          <w:color w:val="FF0000"/>
        </w:rPr>
        <w:t>INVESTIGATION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30E6F5E" w14:textId="55C56C57" w:rsidR="003C06F4" w:rsidRDefault="003C06F4" w:rsidP="003C06F4">
      <w:pPr>
        <w:ind w:left="360" w:hanging="360"/>
        <w:jc w:val="both"/>
      </w:pPr>
      <w:r w:rsidRPr="00D90E1C">
        <w:rPr>
          <w:u w:val="single"/>
        </w:rPr>
        <w:t xml:space="preserve">AUTONOMOUS </w:t>
      </w:r>
      <w:r>
        <w:rPr>
          <w:u w:val="single"/>
        </w:rPr>
        <w:t>DEEP LEARNING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D90E1C">
        <w:t xml:space="preserve"> </w:t>
      </w:r>
      <w:r>
        <w:t xml:space="preserve">                                    </w:t>
      </w:r>
      <w:r w:rsidRPr="0091315A">
        <w:rPr>
          <w:b/>
          <w:bCs/>
          <w:color w:val="FF0000"/>
        </w:rPr>
        <w:t xml:space="preserve">ANY </w:t>
      </w:r>
      <w:r>
        <w:rPr>
          <w:b/>
          <w:bCs/>
          <w:color w:val="FF0000"/>
        </w:rPr>
        <w:t>DEEP LEARNING</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CABCC5D" w14:textId="25C8A2AD" w:rsidR="003C06F4" w:rsidRDefault="003C06F4" w:rsidP="003C06F4">
      <w:pPr>
        <w:ind w:left="360" w:hanging="360"/>
        <w:jc w:val="both"/>
      </w:pPr>
      <w:r w:rsidRPr="00D90E1C">
        <w:rPr>
          <w:u w:val="single"/>
        </w:rPr>
        <w:t xml:space="preserve">AUTONOMOUS </w:t>
      </w:r>
      <w:r>
        <w:rPr>
          <w:u w:val="single"/>
        </w:rPr>
        <w:t>AUGMENTATION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D90E1C">
        <w:t xml:space="preserve"> </w:t>
      </w:r>
      <w:r>
        <w:t xml:space="preserve">                                    </w:t>
      </w:r>
      <w:r w:rsidRPr="0091315A">
        <w:rPr>
          <w:b/>
          <w:bCs/>
          <w:color w:val="FF0000"/>
        </w:rPr>
        <w:t xml:space="preserve">ANY </w:t>
      </w:r>
      <w:r>
        <w:rPr>
          <w:b/>
          <w:bCs/>
          <w:color w:val="FF0000"/>
        </w:rPr>
        <w:t>AUGMENTATION</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3723328A" w14:textId="010CE03B" w:rsidR="003C06F4" w:rsidRDefault="003C06F4" w:rsidP="003C06F4">
      <w:pPr>
        <w:ind w:left="360" w:hanging="360"/>
        <w:jc w:val="both"/>
      </w:pPr>
      <w:r w:rsidRPr="00D90E1C">
        <w:rPr>
          <w:u w:val="single"/>
        </w:rPr>
        <w:t xml:space="preserve">AUTONOMOUS </w:t>
      </w:r>
      <w:r>
        <w:rPr>
          <w:u w:val="single"/>
        </w:rPr>
        <w:t>STUDY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D90E1C">
        <w:t xml:space="preserve"> </w:t>
      </w:r>
      <w:r>
        <w:t xml:space="preserve">                                    </w:t>
      </w:r>
      <w:r w:rsidRPr="0091315A">
        <w:rPr>
          <w:b/>
          <w:bCs/>
          <w:color w:val="FF0000"/>
        </w:rPr>
        <w:t xml:space="preserve">ANY </w:t>
      </w:r>
      <w:r>
        <w:rPr>
          <w:b/>
          <w:bCs/>
          <w:color w:val="FF0000"/>
        </w:rPr>
        <w:t>STUDY</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4A010FF" w14:textId="5BEF4725" w:rsidR="003C06F4" w:rsidRDefault="003C06F4" w:rsidP="003C06F4">
      <w:pPr>
        <w:ind w:left="360" w:hanging="360"/>
        <w:jc w:val="both"/>
      </w:pPr>
      <w:r w:rsidRPr="00D90E1C">
        <w:rPr>
          <w:u w:val="single"/>
        </w:rPr>
        <w:t xml:space="preserve">AUTONOMOUS </w:t>
      </w:r>
      <w:r>
        <w:rPr>
          <w:u w:val="single"/>
        </w:rPr>
        <w:t>ITEM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D90E1C">
        <w:t xml:space="preserve"> </w:t>
      </w:r>
      <w:r>
        <w:t xml:space="preserve">                                    </w:t>
      </w:r>
      <w:r w:rsidRPr="0091315A">
        <w:rPr>
          <w:b/>
          <w:bCs/>
          <w:color w:val="FF0000"/>
        </w:rPr>
        <w:t xml:space="preserve">ANY </w:t>
      </w:r>
      <w:r>
        <w:rPr>
          <w:b/>
          <w:bCs/>
          <w:color w:val="FF0000"/>
        </w:rPr>
        <w:t>ITEM</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5CC0072C" w14:textId="78398C73" w:rsidR="003C06F4" w:rsidRDefault="003C06F4" w:rsidP="003C06F4">
      <w:pPr>
        <w:ind w:left="360" w:hanging="360"/>
        <w:jc w:val="both"/>
      </w:pPr>
      <w:r w:rsidRPr="00D90E1C">
        <w:rPr>
          <w:u w:val="single"/>
        </w:rPr>
        <w:t xml:space="preserve">AUTONOMOUS </w:t>
      </w:r>
      <w:r>
        <w:rPr>
          <w:u w:val="single"/>
        </w:rPr>
        <w:t>DOCUMENT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D90E1C">
        <w:t xml:space="preserve"> </w:t>
      </w:r>
      <w:r>
        <w:t xml:space="preserve">                                    </w:t>
      </w:r>
      <w:r w:rsidRPr="0091315A">
        <w:rPr>
          <w:b/>
          <w:bCs/>
          <w:color w:val="FF0000"/>
        </w:rPr>
        <w:t xml:space="preserve">ANY </w:t>
      </w:r>
      <w:r>
        <w:rPr>
          <w:b/>
          <w:bCs/>
          <w:color w:val="FF0000"/>
        </w:rPr>
        <w:t>DOCUMENT</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4270BE65" w14:textId="539ABD51" w:rsidR="003C06F4" w:rsidRDefault="003C06F4" w:rsidP="003C06F4">
      <w:pPr>
        <w:ind w:left="360" w:hanging="360"/>
        <w:jc w:val="both"/>
      </w:pPr>
      <w:r w:rsidRPr="00D90E1C">
        <w:rPr>
          <w:u w:val="single"/>
        </w:rPr>
        <w:t xml:space="preserve">AUTONOMOUS </w:t>
      </w:r>
      <w:r>
        <w:rPr>
          <w:u w:val="single"/>
        </w:rPr>
        <w:t>FILE ALTERATION</w:t>
      </w:r>
      <w:r w:rsidRPr="00D90E1C">
        <w:rPr>
          <w:u w:val="single"/>
        </w:rPr>
        <w:t xml:space="preserve"> </w:t>
      </w:r>
      <w:r>
        <w:rPr>
          <w:u w:val="single"/>
        </w:rPr>
        <w:t xml:space="preserve">PREVENTION </w:t>
      </w:r>
      <w:r w:rsidRPr="00D90E1C">
        <w:rPr>
          <w:u w:val="single"/>
        </w:rPr>
        <w:t>SECURITY SYSTEMS</w:t>
      </w:r>
      <w:r w:rsidRPr="00D90E1C">
        <w:t xml:space="preserve"> (</w:t>
      </w:r>
      <w:r w:rsidRPr="00D90E1C">
        <w:rPr>
          <w:b/>
          <w:bCs/>
        </w:rPr>
        <w:t>2022</w:t>
      </w:r>
      <w:r w:rsidRPr="00D90E1C">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D90E1C">
        <w:t xml:space="preserve"> </w:t>
      </w:r>
      <w:r>
        <w:t xml:space="preserve">                                    </w:t>
      </w:r>
      <w:r w:rsidRPr="0091315A">
        <w:rPr>
          <w:b/>
          <w:bCs/>
          <w:color w:val="FF0000"/>
        </w:rPr>
        <w:t xml:space="preserve">ANY </w:t>
      </w:r>
      <w:r>
        <w:rPr>
          <w:b/>
          <w:bCs/>
          <w:color w:val="FF0000"/>
        </w:rPr>
        <w:t>FILE</w:t>
      </w:r>
      <w:r w:rsidRPr="0091315A">
        <w:rPr>
          <w:b/>
          <w:bCs/>
          <w:color w:val="FF0000"/>
        </w:rPr>
        <w:t xml:space="preserve"> ALTERATION</w:t>
      </w:r>
      <w:r>
        <w:t xml:space="preserve"> </w:t>
      </w:r>
      <w:r w:rsidRPr="0091315A">
        <w:rPr>
          <w:b/>
          <w:bCs/>
          <w:color w:val="C00000"/>
        </w:rPr>
        <w:t>NEVER OCCURS</w:t>
      </w:r>
      <w:r>
        <w:t xml:space="preserve">, </w:t>
      </w:r>
      <w:r w:rsidRPr="0091315A">
        <w:rPr>
          <w:b/>
          <w:bCs/>
          <w:color w:val="00B0F0"/>
        </w:rPr>
        <w:t>IMPLICITLY-EXPLICITLY DEFINED</w:t>
      </w:r>
      <w:r>
        <w:t>.</w:t>
      </w:r>
    </w:p>
    <w:p w14:paraId="64172967" w14:textId="3C736DA0" w:rsidR="00B978D2" w:rsidRDefault="00940DC7" w:rsidP="00940DC7">
      <w:pPr>
        <w:ind w:left="360" w:hanging="360"/>
        <w:jc w:val="both"/>
      </w:pPr>
      <w:r w:rsidRPr="00D90E1C">
        <w:rPr>
          <w:u w:val="single"/>
        </w:rPr>
        <w:t xml:space="preserve">AUTONOMOUS </w:t>
      </w:r>
      <w:r>
        <w:rPr>
          <w:u w:val="single"/>
        </w:rPr>
        <w:t>GAIT</w:t>
      </w:r>
      <w:r w:rsidRPr="00D90E1C">
        <w:rPr>
          <w:u w:val="single"/>
        </w:rPr>
        <w:t xml:space="preserve"> </w:t>
      </w:r>
      <w:r w:rsidR="00B978D2">
        <w:rPr>
          <w:u w:val="single"/>
        </w:rPr>
        <w:t xml:space="preserve">ALTERATION PREVENTION </w:t>
      </w:r>
      <w:r w:rsidRPr="00D90E1C">
        <w:rPr>
          <w:u w:val="single"/>
        </w:rPr>
        <w:t>SECURITY SYSTEMS</w:t>
      </w:r>
      <w:r w:rsidRPr="00D90E1C">
        <w:t xml:space="preserve"> (</w:t>
      </w:r>
      <w:r w:rsidRPr="00D90E1C">
        <w:rPr>
          <w:b/>
          <w:bCs/>
        </w:rPr>
        <w:t>2022</w:t>
      </w:r>
      <w:r w:rsidRPr="00D90E1C">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D90E1C">
        <w:t xml:space="preserve"> </w:t>
      </w:r>
      <w:r w:rsidR="00B978D2">
        <w:t xml:space="preserve">                </w:t>
      </w:r>
      <w:r w:rsidR="00B978D2" w:rsidRPr="00915854">
        <w:rPr>
          <w:b/>
          <w:bCs/>
          <w:color w:val="FF0000"/>
        </w:rPr>
        <w:t>ANY GAIT ALTERATION</w:t>
      </w:r>
      <w:r w:rsidR="00B978D2">
        <w:t xml:space="preserve"> </w:t>
      </w:r>
      <w:r w:rsidR="00B978D2" w:rsidRPr="00915854">
        <w:rPr>
          <w:b/>
          <w:bCs/>
          <w:color w:val="C00000"/>
        </w:rPr>
        <w:t>NEVER OCCURS</w:t>
      </w:r>
      <w:r w:rsidR="00B978D2">
        <w:t xml:space="preserve">, </w:t>
      </w:r>
      <w:r w:rsidR="00B978D2" w:rsidRPr="00915854">
        <w:rPr>
          <w:b/>
          <w:bCs/>
          <w:color w:val="00B0F0"/>
        </w:rPr>
        <w:t>IMPLICITLY-EXPLICITLY DEFINED</w:t>
      </w:r>
      <w:r w:rsidR="00B978D2">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t>VARIOUS PREVENTION SECURITY SYSTEMS</w:t>
      </w:r>
    </w:p>
    <w:p w14:paraId="01D5729B" w14:textId="69FA5A7F"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w:t>
      </w:r>
      <w:r w:rsidR="00940DC7">
        <w:rPr>
          <w:u w:val="single"/>
        </w:rPr>
        <w:t xml:space="preserve">SCRIPT PREVENTION </w:t>
      </w:r>
      <w:r w:rsidRPr="00870252">
        <w:rPr>
          <w:u w:val="single"/>
        </w:rPr>
        <w:t>SECURITY SYSTEMS</w:t>
      </w:r>
      <w:r w:rsidRPr="00870252">
        <w:t xml:space="preserve"> (</w:t>
      </w:r>
      <w:r w:rsidRPr="00870252">
        <w:rPr>
          <w:b/>
          <w:bCs/>
        </w:rPr>
        <w:t>2022</w:t>
      </w:r>
      <w:r w:rsidRPr="0087025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70252">
        <w:t xml:space="preserve"> </w:t>
      </w:r>
      <w:r w:rsidR="00940DC7">
        <w:t xml:space="preserve">            </w:t>
      </w:r>
      <w:r w:rsidR="00B81F8E">
        <w:rPr>
          <w:u w:val="single"/>
        </w:rPr>
        <w:t>PSS(</w:t>
      </w:r>
      <w:r w:rsidR="00B81F8E">
        <w:rPr>
          <w:b/>
          <w:bCs/>
          <w:u w:val="single"/>
        </w:rPr>
        <w:t>SMILE SCRIPT</w:t>
      </w:r>
      <w:r w:rsidR="00B81F8E">
        <w:rPr>
          <w:u w:val="single"/>
        </w:rPr>
        <w:t>)</w:t>
      </w:r>
      <w:r>
        <w:t xml:space="preserve"> </w:t>
      </w:r>
      <w:r w:rsidR="00B81F8E" w:rsidRPr="00C32C5F">
        <w:rPr>
          <w:b/>
          <w:bCs/>
          <w:color w:val="C00000"/>
        </w:rPr>
        <w:t>NEVER OCCURS</w:t>
      </w:r>
      <w:r w:rsidR="00B81F8E">
        <w:t xml:space="preserve">, </w:t>
      </w:r>
      <w:r w:rsidR="00B81F8E" w:rsidRPr="008E27B7">
        <w:rPr>
          <w:b/>
          <w:bCs/>
          <w:color w:val="00B0F0"/>
        </w:rPr>
        <w:t>IMPLICITLY-EXPLICITLY DEFINED</w:t>
      </w:r>
      <w:r w:rsidR="00B81F8E">
        <w:t>.</w:t>
      </w:r>
    </w:p>
    <w:p w14:paraId="2E2558F3" w14:textId="3D1608BA" w:rsidR="00D90E1C" w:rsidRPr="00D90E1C" w:rsidRDefault="00D90E1C" w:rsidP="00A520BB">
      <w:pPr>
        <w:ind w:left="360" w:hanging="360"/>
        <w:jc w:val="both"/>
      </w:pPr>
      <w:r w:rsidRPr="00D90E1C">
        <w:rPr>
          <w:u w:val="single"/>
        </w:rPr>
        <w:t>AUTONOMOUS LIP</w:t>
      </w:r>
      <w:r w:rsidR="00940DC7">
        <w:rPr>
          <w:u w:val="single"/>
        </w:rPr>
        <w:t xml:space="preserve"> </w:t>
      </w:r>
      <w:r w:rsidR="00940DC7" w:rsidRPr="00D90E1C">
        <w:rPr>
          <w:u w:val="single"/>
        </w:rPr>
        <w:t>SYNC</w:t>
      </w:r>
      <w:r w:rsidR="00940DC7">
        <w:rPr>
          <w:u w:val="single"/>
        </w:rPr>
        <w:t xml:space="preserve"> PREVENTION</w:t>
      </w:r>
      <w:r w:rsidR="00940DC7" w:rsidRPr="00D90E1C">
        <w:rPr>
          <w:u w:val="single"/>
        </w:rPr>
        <w:t xml:space="preserve"> </w:t>
      </w:r>
      <w:r w:rsidRPr="00D90E1C">
        <w:rPr>
          <w:u w:val="single"/>
        </w:rPr>
        <w:t>SECURITY SYSTEMS</w:t>
      </w:r>
      <w:r w:rsidRPr="00D90E1C">
        <w:t xml:space="preserve"> (</w:t>
      </w:r>
      <w:r w:rsidRPr="00D90E1C">
        <w:rPr>
          <w:b/>
          <w:bCs/>
        </w:rPr>
        <w:t>2022</w:t>
      </w:r>
      <w:r w:rsidRPr="00D90E1C">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D90E1C">
        <w:t xml:space="preserve"> </w:t>
      </w:r>
      <w:r w:rsidR="00B81F8E">
        <w:rPr>
          <w:u w:val="single"/>
        </w:rPr>
        <w:t>PSS(</w:t>
      </w:r>
      <w:r w:rsidR="00B81F8E">
        <w:rPr>
          <w:b/>
          <w:bCs/>
          <w:u w:val="single"/>
        </w:rPr>
        <w:t>LIP SYNC</w:t>
      </w:r>
      <w:r w:rsidR="00B81F8E">
        <w:rPr>
          <w:u w:val="single"/>
        </w:rPr>
        <w:t>)</w:t>
      </w:r>
      <w:r w:rsidR="00B81F8E" w:rsidRPr="00C32C5F">
        <w:rPr>
          <w:b/>
          <w:bCs/>
        </w:rPr>
        <w:t xml:space="preserve"> </w:t>
      </w:r>
      <w:r w:rsidR="00CE476E" w:rsidRPr="00C32C5F">
        <w:rPr>
          <w:b/>
          <w:bCs/>
          <w:color w:val="C00000"/>
        </w:rPr>
        <w:t>NEVER OCCURS</w:t>
      </w:r>
      <w:r w:rsidR="00CE476E">
        <w:t xml:space="preserve">, </w:t>
      </w:r>
      <w:r w:rsidR="00CE476E" w:rsidRPr="008E27B7">
        <w:rPr>
          <w:b/>
          <w:bCs/>
          <w:color w:val="00B0F0"/>
        </w:rPr>
        <w:t>IMPLICITLY-EXPLICITLY DEFINED</w:t>
      </w:r>
      <w:r w:rsidR="00CE476E">
        <w:t>.</w:t>
      </w:r>
    </w:p>
    <w:p w14:paraId="351DFA6F" w14:textId="5963CD10" w:rsidR="00940DC7" w:rsidRPr="00D90E1C" w:rsidRDefault="00940DC7" w:rsidP="00940DC7">
      <w:pPr>
        <w:ind w:left="360" w:hanging="360"/>
        <w:jc w:val="both"/>
      </w:pPr>
      <w:r w:rsidRPr="00D90E1C">
        <w:rPr>
          <w:u w:val="single"/>
        </w:rPr>
        <w:t xml:space="preserve">AUTONOMOUS </w:t>
      </w:r>
      <w:r>
        <w:rPr>
          <w:u w:val="single"/>
        </w:rPr>
        <w:t>DEFAMATION PREVENTION</w:t>
      </w:r>
      <w:r w:rsidRPr="00D90E1C">
        <w:rPr>
          <w:u w:val="single"/>
        </w:rPr>
        <w:t xml:space="preserve"> SECURITY SYSTEMS</w:t>
      </w:r>
      <w:r w:rsidRPr="00D90E1C">
        <w:t xml:space="preserve"> (</w:t>
      </w:r>
      <w:r w:rsidRPr="00D90E1C">
        <w:rPr>
          <w:b/>
          <w:bCs/>
        </w:rPr>
        <w:t>2022</w:t>
      </w:r>
      <w:r w:rsidRPr="00D90E1C">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D90E1C">
        <w:t xml:space="preserve"> </w:t>
      </w:r>
      <w:r>
        <w:rPr>
          <w:u w:val="single"/>
        </w:rPr>
        <w:t>PSS(</w:t>
      </w:r>
      <w:r>
        <w:rPr>
          <w:b/>
          <w:bCs/>
          <w:u w:val="single"/>
        </w:rPr>
        <w:t>DEFAMATION</w:t>
      </w:r>
      <w:r>
        <w:rPr>
          <w:u w:val="single"/>
        </w:rPr>
        <w:t>)</w:t>
      </w:r>
      <w:r w:rsidRPr="009341A3">
        <w:rPr>
          <w:b/>
          <w:bCs/>
        </w:rPr>
        <w:t xml:space="preserve"> </w:t>
      </w:r>
      <w:r w:rsidRPr="009341A3">
        <w:rPr>
          <w:b/>
          <w:bCs/>
          <w:color w:val="C00000"/>
        </w:rPr>
        <w:t>NEVER OCCURS</w:t>
      </w:r>
      <w:r>
        <w:t xml:space="preserve">, </w:t>
      </w:r>
      <w:r w:rsidRPr="008E27B7">
        <w:rPr>
          <w:b/>
          <w:bCs/>
          <w:color w:val="00B0F0"/>
        </w:rPr>
        <w:t>IMPLICITLY-EXPLICITLY DEFINED</w:t>
      </w:r>
      <w: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t>SECRET COMMUNICATION PREVENTION PROTECTIVE SYSTEMS</w:t>
      </w:r>
    </w:p>
    <w:p w14:paraId="3081A752" w14:textId="2D6BBCDA"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403D6" w:rsidRPr="000F5975">
        <w:rPr>
          <w:b/>
          <w:bCs/>
          <w:color w:val="FF0000"/>
        </w:rPr>
        <w:t>ANY SECRET COMMUNICATION</w:t>
      </w:r>
      <w:r w:rsidR="000403D6">
        <w:t xml:space="preserve"> </w:t>
      </w:r>
      <w:r w:rsidR="000403D6" w:rsidRPr="000F5975">
        <w:rPr>
          <w:b/>
          <w:bCs/>
          <w:color w:val="C00000"/>
        </w:rPr>
        <w:t>NEVER OCCURS</w:t>
      </w:r>
      <w:r w:rsidR="000403D6">
        <w:t xml:space="preserve">, </w:t>
      </w:r>
      <w:r w:rsidR="000403D6" w:rsidRPr="000F5975">
        <w:rPr>
          <w:b/>
          <w:bCs/>
          <w:color w:val="00B0F0"/>
        </w:rPr>
        <w:t>EXPLICITLY-IMPLICITLY DEFINED</w:t>
      </w:r>
      <w: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t>THREAT PREVENTION PROTECTIVE SYSTEMS</w:t>
      </w:r>
    </w:p>
    <w:p w14:paraId="319349EF" w14:textId="4BF2B229"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73EF707B" w:rsidR="00656976" w:rsidRDefault="00656976" w:rsidP="00656976">
      <w:pPr>
        <w:ind w:left="360" w:hanging="360"/>
        <w:jc w:val="both"/>
      </w:pPr>
      <w:r>
        <w:rPr>
          <w:u w:val="single"/>
        </w:rPr>
        <w:t xml:space="preserve">AUTONOMOUS THREAT </w:t>
      </w:r>
      <w:r w:rsidR="000403D6">
        <w:rPr>
          <w:u w:val="single"/>
        </w:rPr>
        <w:t xml:space="preserve">REDACTION/REPUDIATION </w:t>
      </w:r>
      <w:r>
        <w:rPr>
          <w:u w:val="single"/>
        </w:rPr>
        <w:t>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403D6">
        <w:t xml:space="preserve">        </w:t>
      </w:r>
      <w:r w:rsidR="000403D6" w:rsidRPr="000F5975">
        <w:rPr>
          <w:b/>
          <w:bCs/>
          <w:color w:val="FF0000"/>
        </w:rPr>
        <w:t>ANY THREAT</w:t>
      </w:r>
      <w:r w:rsidR="000403D6">
        <w:t xml:space="preserve"> </w:t>
      </w:r>
      <w:r w:rsidR="000403D6" w:rsidRPr="000F5975">
        <w:rPr>
          <w:b/>
          <w:bCs/>
          <w:color w:val="92D050"/>
        </w:rPr>
        <w:t>MADE BY</w:t>
      </w:r>
      <w:r w:rsidR="000403D6">
        <w:t xml:space="preserve"> </w:t>
      </w:r>
      <w:r w:rsidR="000403D6" w:rsidRPr="000F5975">
        <w:rPr>
          <w:b/>
          <w:bCs/>
          <w:color w:val="FF0000"/>
        </w:rPr>
        <w:t>ANY OTHER PERSON</w:t>
      </w:r>
      <w:r w:rsidR="000403D6">
        <w:t xml:space="preserve"> </w:t>
      </w:r>
      <w:r w:rsidR="000403D6" w:rsidRPr="000F5975">
        <w:rPr>
          <w:b/>
          <w:bCs/>
          <w:color w:val="00B0F0"/>
        </w:rPr>
        <w:t>OR</w:t>
      </w:r>
      <w:r w:rsidR="000403D6">
        <w:t xml:space="preserve"> </w:t>
      </w:r>
      <w:r w:rsidR="000403D6" w:rsidRPr="000F5975">
        <w:rPr>
          <w:b/>
          <w:bCs/>
          <w:color w:val="FF0000"/>
        </w:rPr>
        <w:t>ANY OTHER SYSTEM</w:t>
      </w:r>
      <w:r>
        <w:t xml:space="preserve">, </w:t>
      </w:r>
      <w:r w:rsidR="000403D6" w:rsidRPr="000F5975">
        <w:rPr>
          <w:b/>
          <w:bCs/>
          <w:color w:val="92D050"/>
        </w:rPr>
        <w:t>ARE</w:t>
      </w:r>
      <w:r>
        <w:t xml:space="preserve"> </w:t>
      </w:r>
      <w:r w:rsidR="000403D6" w:rsidRPr="000F5975">
        <w:rPr>
          <w:b/>
          <w:bCs/>
          <w:color w:val="7030A0"/>
        </w:rPr>
        <w:t>CORRECTED</w:t>
      </w:r>
      <w:r w:rsidR="000403D6">
        <w:t xml:space="preserve"> </w:t>
      </w:r>
      <w:r w:rsidR="000403D6" w:rsidRPr="000F5975">
        <w:rPr>
          <w:b/>
          <w:bCs/>
          <w:color w:val="92D050"/>
        </w:rPr>
        <w:t>ON</w:t>
      </w:r>
      <w:r w:rsidR="000403D6">
        <w:t xml:space="preserve">        </w:t>
      </w:r>
      <w:r w:rsidR="000403D6" w:rsidRPr="000F5975">
        <w:rPr>
          <w:b/>
          <w:bCs/>
          <w:color w:val="FF0000"/>
        </w:rPr>
        <w:t>EVERY LEGAL TRANSCRIPT</w:t>
      </w:r>
      <w:r>
        <w:t xml:space="preserve">, </w:t>
      </w:r>
      <w:r w:rsidR="000403D6" w:rsidRPr="000F5975">
        <w:rPr>
          <w:b/>
          <w:bCs/>
          <w:color w:val="92D050"/>
        </w:rPr>
        <w:t>TO ENSURE</w:t>
      </w:r>
      <w:r w:rsidR="000403D6">
        <w:t xml:space="preserve"> </w:t>
      </w:r>
      <w:r w:rsidR="000403D6" w:rsidRPr="000F5975">
        <w:rPr>
          <w:b/>
          <w:bCs/>
          <w:color w:val="7030A0"/>
        </w:rPr>
        <w:t>PROPER ATTRIBUTATION</w:t>
      </w:r>
      <w:r w:rsidR="000403D6">
        <w:t xml:space="preserve">, </w:t>
      </w:r>
      <w:r w:rsidR="000403D6" w:rsidRPr="000F5975">
        <w:rPr>
          <w:b/>
          <w:bCs/>
          <w:color w:val="00B0F0"/>
        </w:rPr>
        <w:t>AND</w:t>
      </w:r>
      <w:r w:rsidR="000403D6">
        <w:t xml:space="preserve"> </w:t>
      </w:r>
      <w:r w:rsidR="000403D6" w:rsidRPr="000F5975">
        <w:rPr>
          <w:b/>
          <w:bCs/>
          <w:color w:val="92D050"/>
        </w:rPr>
        <w:t>TO ALLOW</w:t>
      </w:r>
      <w:r w:rsidR="000403D6">
        <w:t xml:space="preserve"> </w:t>
      </w:r>
      <w:r w:rsidR="000403D6" w:rsidRPr="000F5975">
        <w:rPr>
          <w:b/>
          <w:bCs/>
          <w:color w:val="FF0000"/>
        </w:rPr>
        <w:t>CIVILIAN CASES</w:t>
      </w:r>
      <w:r w:rsidR="000403D6">
        <w:t xml:space="preserve"> </w:t>
      </w:r>
      <w:r w:rsidR="000403D6" w:rsidRPr="000F5975">
        <w:rPr>
          <w:b/>
          <w:bCs/>
          <w:color w:val="92D050"/>
        </w:rPr>
        <w:t>TO</w:t>
      </w:r>
      <w:r w:rsidR="000403D6">
        <w:t xml:space="preserve"> </w:t>
      </w:r>
      <w:r w:rsidR="000403D6" w:rsidRPr="000F5975">
        <w:rPr>
          <w:b/>
          <w:bCs/>
          <w:color w:val="7030A0"/>
        </w:rPr>
        <w:t>PROCEED</w:t>
      </w:r>
      <w:r w:rsidR="000403D6">
        <w:t xml:space="preserve">, </w:t>
      </w:r>
      <w:r w:rsidR="000403D6" w:rsidRPr="000F5975">
        <w:rPr>
          <w:b/>
          <w:bCs/>
          <w:color w:val="00B050"/>
        </w:rPr>
        <w:t>FAITHFULLY</w:t>
      </w:r>
      <w:r w:rsidR="000403D6">
        <w:t xml:space="preserve"> </w:t>
      </w:r>
      <w:r w:rsidR="000403D6" w:rsidRPr="000F5975">
        <w:rPr>
          <w:b/>
          <w:bCs/>
          <w:color w:val="00B0F0"/>
        </w:rPr>
        <w:t>AND</w:t>
      </w:r>
      <w:r w:rsidR="000403D6">
        <w:t xml:space="preserve"> </w:t>
      </w:r>
      <w:r w:rsidR="000403D6" w:rsidRPr="000F5975">
        <w:rPr>
          <w:b/>
          <w:bCs/>
          <w:color w:val="00B050"/>
        </w:rPr>
        <w:t>LEGALLY</w:t>
      </w:r>
      <w:r w:rsidR="000403D6">
        <w:t xml:space="preserve">, </w:t>
      </w:r>
      <w:r w:rsidR="000403D6" w:rsidRPr="000F5975">
        <w:rPr>
          <w:b/>
          <w:bCs/>
          <w:color w:val="FF0000"/>
        </w:rPr>
        <w:t>AT ALL TIMES, LITERALLY</w:t>
      </w:r>
      <w:r w:rsidR="000403D6">
        <w:t xml:space="preserve">,                                             </w:t>
      </w:r>
      <w:r w:rsidR="000403D6" w:rsidRPr="000F5975">
        <w:rPr>
          <w:b/>
          <w:bCs/>
          <w:color w:val="00B0F0"/>
        </w:rPr>
        <w:t>IMPLICITLY-EXPLICITLY DEFINED</w:t>
      </w:r>
      <w:r w:rsidR="000403D6">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4B885070" w:rsidR="004A777F" w:rsidRPr="00FE5858" w:rsidRDefault="004A777F" w:rsidP="00A520BB">
      <w:pPr>
        <w:ind w:left="360" w:hanging="360"/>
        <w:jc w:val="both"/>
      </w:pPr>
      <w:r w:rsidRPr="004A777F">
        <w:rPr>
          <w:u w:val="single"/>
        </w:rPr>
        <w:t>AUTONOMOUS SMOKING PREVENTION SECURITY SYSTEMS</w:t>
      </w:r>
      <w:r w:rsidRPr="00FE5858">
        <w:t xml:space="preserve"> (</w:t>
      </w:r>
      <w:r w:rsidRPr="00FE5858">
        <w:rPr>
          <w:b/>
          <w:bCs/>
        </w:rPr>
        <w:t>2022</w:t>
      </w:r>
      <w:r w:rsidRPr="00FE585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FE5858">
        <w:t xml:space="preserve">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3CF8E173" w14:textId="2CD6D674"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19E6">
        <w:t xml:space="preserve"> </w:t>
      </w:r>
      <w:r>
        <w:t>lung damages</w:t>
      </w:r>
      <w:r w:rsidRPr="005019E6">
        <w:t xml:space="preserve"> do not occur, including through any use of mind control space weapons, including radio frequency or laser in medium</w:t>
      </w:r>
      <w:r w:rsidR="00D741C7">
        <w:t xml:space="preserve">, </w:t>
      </w:r>
      <w:r w:rsidR="00D741C7" w:rsidRPr="00F850AF">
        <w:rPr>
          <w:b/>
          <w:bCs/>
          <w:color w:val="00B0F0"/>
        </w:rPr>
        <w:t>IMPLICITLY-EXPLICITLY DEFINED</w:t>
      </w:r>
      <w:r w:rsidR="00D741C7">
        <w:t>.</w:t>
      </w:r>
    </w:p>
    <w:p w14:paraId="67725552" w14:textId="528BC461"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19E6">
        <w:t xml:space="preserve"> smoking </w:t>
      </w:r>
      <w:r>
        <w:t>cessation occurs properly, using corrective mind control</w:t>
      </w:r>
      <w:r w:rsidR="00D741C7">
        <w:t xml:space="preserve">, </w:t>
      </w:r>
      <w:r w:rsidR="00D741C7" w:rsidRPr="00F850AF">
        <w:rPr>
          <w:b/>
          <w:bCs/>
          <w:color w:val="00B0F0"/>
        </w:rPr>
        <w:t>IMPLICITLY-EXPLICITLY DEFINED</w:t>
      </w:r>
      <w:r w:rsidR="00D741C7">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694EA02C"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0F5975">
        <w:t xml:space="preserve">               </w:t>
      </w:r>
      <w:r w:rsidR="000F5975" w:rsidRPr="000F5975">
        <w:rPr>
          <w:b/>
          <w:bCs/>
          <w:color w:val="FF0000"/>
        </w:rPr>
        <w:t xml:space="preserve">ALL </w:t>
      </w:r>
      <w:r w:rsidR="00A520BB" w:rsidRPr="000F5975">
        <w:rPr>
          <w:b/>
          <w:bCs/>
          <w:color w:val="FF0000"/>
        </w:rPr>
        <w:t xml:space="preserve">VIRTUAL ENVIRONMENT </w:t>
      </w:r>
      <w:r w:rsidR="000F5975" w:rsidRPr="000F5975">
        <w:rPr>
          <w:b/>
          <w:bCs/>
          <w:color w:val="FF0000"/>
        </w:rPr>
        <w:t>HISTORY</w:t>
      </w:r>
      <w:r w:rsidR="000F5975">
        <w:t xml:space="preserve"> </w:t>
      </w:r>
      <w:r w:rsidR="000F5975" w:rsidRPr="000F5975">
        <w:rPr>
          <w:b/>
          <w:bCs/>
          <w:color w:val="92D050"/>
        </w:rPr>
        <w:t>IS</w:t>
      </w:r>
      <w:r w:rsidR="000F5975">
        <w:t xml:space="preserve"> </w:t>
      </w:r>
      <w:r w:rsidR="000F5975" w:rsidRPr="000F5975">
        <w:rPr>
          <w:b/>
          <w:bCs/>
          <w:color w:val="7030A0"/>
        </w:rPr>
        <w:t>CLEANED</w:t>
      </w:r>
      <w:r w:rsidR="000F5975">
        <w:t xml:space="preserve"> </w:t>
      </w:r>
      <w:r w:rsidR="000F5975" w:rsidRPr="000F5975">
        <w:rPr>
          <w:b/>
          <w:bCs/>
          <w:color w:val="92D050"/>
        </w:rPr>
        <w:t>OF</w:t>
      </w:r>
      <w:r w:rsidR="000F5975">
        <w:t xml:space="preserve"> </w:t>
      </w:r>
      <w:r w:rsidR="000F5975" w:rsidRPr="000F5975">
        <w:rPr>
          <w:b/>
          <w:bCs/>
          <w:color w:val="FF0000"/>
        </w:rPr>
        <w:t>ANY WRONGDOING</w:t>
      </w:r>
      <w:r w:rsidR="000F5975">
        <w:t xml:space="preserve"> </w:t>
      </w:r>
      <w:r w:rsidR="000F5975" w:rsidRPr="000F5975">
        <w:rPr>
          <w:b/>
          <w:bCs/>
          <w:color w:val="00B0F0"/>
        </w:rPr>
        <w:t>OR</w:t>
      </w:r>
      <w:r w:rsidR="000F5975">
        <w:t xml:space="preserve">                                  </w:t>
      </w:r>
      <w:r w:rsidR="000F5975" w:rsidRPr="000F5975">
        <w:rPr>
          <w:b/>
          <w:bCs/>
          <w:color w:val="FF0000"/>
        </w:rPr>
        <w:t>ANY MISINFORMATION</w:t>
      </w:r>
      <w:r w:rsidR="000F5975">
        <w:t xml:space="preserve"> </w:t>
      </w:r>
      <w:r w:rsidR="000F5975" w:rsidRPr="000F5975">
        <w:rPr>
          <w:b/>
          <w:bCs/>
          <w:color w:val="92D050"/>
        </w:rPr>
        <w:t>BY</w:t>
      </w:r>
      <w:r w:rsidR="000F5975">
        <w:t xml:space="preserve"> </w:t>
      </w:r>
      <w:r w:rsidR="000F5975" w:rsidRPr="000F5975">
        <w:rPr>
          <w:b/>
          <w:bCs/>
          <w:color w:val="FF0000"/>
        </w:rPr>
        <w:t>ANY FOREIGN ACTOR</w:t>
      </w:r>
      <w:r w:rsidR="00D741C7">
        <w:t xml:space="preserve">, </w:t>
      </w:r>
      <w:r w:rsidR="00D741C7" w:rsidRPr="00F850AF">
        <w:rPr>
          <w:b/>
          <w:bCs/>
          <w:color w:val="00B0F0"/>
        </w:rPr>
        <w:t>IMPLICITLY-EXPLICITLY DEFINED</w:t>
      </w:r>
      <w:r w:rsidR="00D741C7">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9F68ACD"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3" w:name="_Hlk115721877"/>
      <w:r>
        <w:rPr>
          <w:b/>
          <w:sz w:val="24"/>
        </w:rPr>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3"/>
    </w:p>
    <w:p w14:paraId="0F996E34" w14:textId="04912C55"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22936">
        <w:t xml:space="preserve">                         </w:t>
      </w:r>
      <w:r w:rsidR="00022936" w:rsidRPr="00BF0DF2">
        <w:rPr>
          <w:b/>
          <w:bCs/>
          <w:color w:val="FF0000"/>
        </w:rPr>
        <w:t>ANY</w:t>
      </w:r>
      <w:r w:rsidRPr="00BF0DF2">
        <w:rPr>
          <w:b/>
          <w:bCs/>
          <w:color w:val="FF0000"/>
        </w:rPr>
        <w:t xml:space="preserve"> DANGER MODE</w:t>
      </w:r>
      <w:r>
        <w:t xml:space="preserve"> </w:t>
      </w:r>
      <w:r w:rsidR="00022936" w:rsidRPr="00BF0DF2">
        <w:rPr>
          <w:b/>
          <w:bCs/>
          <w:color w:val="92D050"/>
        </w:rPr>
        <w:t>IS</w:t>
      </w:r>
      <w:r w:rsidR="00022936">
        <w:t xml:space="preserve"> </w:t>
      </w:r>
      <w:r w:rsidR="00022936" w:rsidRPr="00BF0DF2">
        <w:rPr>
          <w:b/>
          <w:bCs/>
          <w:color w:val="C00000"/>
        </w:rPr>
        <w:t>NEVER USED</w:t>
      </w:r>
      <w:r w:rsidR="00022936">
        <w:t xml:space="preserve"> </w:t>
      </w:r>
      <w:r w:rsidR="00022936" w:rsidRPr="00BF0DF2">
        <w:rPr>
          <w:b/>
          <w:bCs/>
          <w:color w:val="00B0F0"/>
        </w:rPr>
        <w:t>AND</w:t>
      </w:r>
      <w:r w:rsidR="00022936">
        <w:t xml:space="preserve"> </w:t>
      </w:r>
      <w:r w:rsidR="00022936" w:rsidRPr="00BF0DF2">
        <w:rPr>
          <w:b/>
          <w:bCs/>
          <w:color w:val="C00000"/>
        </w:rPr>
        <w:t>NEVER ENGAGED</w:t>
      </w:r>
      <w:r w:rsidR="00022936">
        <w:t xml:space="preserve"> </w:t>
      </w:r>
      <w:r w:rsidR="00022936" w:rsidRPr="00BF0DF2">
        <w:rPr>
          <w:b/>
          <w:bCs/>
          <w:color w:val="00B0F0"/>
        </w:rPr>
        <w:t>AND</w:t>
      </w:r>
      <w:r w:rsidR="00022936">
        <w:t xml:space="preserve"> </w:t>
      </w:r>
      <w:r w:rsidR="00022936" w:rsidRPr="00BF0DF2">
        <w:rPr>
          <w:b/>
          <w:bCs/>
          <w:color w:val="C00000"/>
        </w:rPr>
        <w:t>NEVER TURNED ON</w:t>
      </w:r>
      <w:r w:rsidR="00022936">
        <w:t xml:space="preserve"> </w:t>
      </w:r>
      <w:r w:rsidR="00022936" w:rsidRPr="00BF0DF2">
        <w:rPr>
          <w:b/>
          <w:bCs/>
          <w:color w:val="00B0F0"/>
        </w:rPr>
        <w:t>AND</w:t>
      </w:r>
      <w:r w:rsidR="00022936">
        <w:t xml:space="preserve">        </w:t>
      </w:r>
      <w:r w:rsidR="00022936" w:rsidRPr="00BF0DF2">
        <w:rPr>
          <w:b/>
          <w:bCs/>
          <w:color w:val="C00000"/>
        </w:rPr>
        <w:t>NEVER VALID</w:t>
      </w:r>
      <w:r w:rsidR="00022936">
        <w:t xml:space="preserve"> </w:t>
      </w:r>
      <w:r w:rsidR="00022936" w:rsidRPr="00BF0DF2">
        <w:rPr>
          <w:b/>
          <w:bCs/>
          <w:color w:val="00B0F0"/>
        </w:rPr>
        <w:t>AND</w:t>
      </w:r>
      <w:r w:rsidR="00022936">
        <w:t xml:space="preserve"> </w:t>
      </w:r>
      <w:r w:rsidR="00022936" w:rsidRPr="00BF0DF2">
        <w:rPr>
          <w:b/>
          <w:bCs/>
          <w:color w:val="C00000"/>
        </w:rPr>
        <w:t>NEVER INSTALLED</w:t>
      </w:r>
      <w:r w:rsidR="00022936">
        <w:t xml:space="preserve"> </w:t>
      </w:r>
      <w:r w:rsidR="00022936" w:rsidRPr="00BF0DF2">
        <w:rPr>
          <w:b/>
          <w:bCs/>
          <w:color w:val="00B0F0"/>
        </w:rPr>
        <w:t>AND</w:t>
      </w:r>
      <w:r w:rsidR="00022936">
        <w:t xml:space="preserve"> </w:t>
      </w:r>
      <w:r w:rsidR="00022936" w:rsidRPr="00BF0DF2">
        <w:rPr>
          <w:b/>
          <w:bCs/>
          <w:color w:val="C00000"/>
        </w:rPr>
        <w:t>NEVER WRITTEN</w:t>
      </w:r>
      <w:r w:rsidR="00022936">
        <w:t xml:space="preserve"> </w:t>
      </w:r>
      <w:r w:rsidR="00022936" w:rsidRPr="00BF0DF2">
        <w:rPr>
          <w:b/>
          <w:bCs/>
          <w:color w:val="00B0F0"/>
        </w:rPr>
        <w:t>AND</w:t>
      </w:r>
      <w:r w:rsidR="00022936">
        <w:t xml:space="preserve"> </w:t>
      </w:r>
      <w:r w:rsidR="00022936" w:rsidRPr="00BF0DF2">
        <w:rPr>
          <w:b/>
          <w:bCs/>
          <w:color w:val="C00000"/>
        </w:rPr>
        <w:t>NEVER ITEMIZED</w:t>
      </w:r>
      <w:r w:rsidR="00022936">
        <w:t xml:space="preserve"> </w:t>
      </w:r>
      <w:r w:rsidR="00022936" w:rsidRPr="00BF0DF2">
        <w:rPr>
          <w:b/>
          <w:bCs/>
          <w:color w:val="00B0F0"/>
        </w:rPr>
        <w:t>AND</w:t>
      </w:r>
      <w:r w:rsidR="00022936">
        <w:t xml:space="preserve">            </w:t>
      </w:r>
      <w:r w:rsidR="00022936" w:rsidRPr="00BF0DF2">
        <w:rPr>
          <w:b/>
          <w:bCs/>
          <w:color w:val="C00000"/>
        </w:rPr>
        <w:t>NEVER DOCUMENTED</w:t>
      </w:r>
      <w:r w:rsidR="00022936">
        <w:t xml:space="preserve"> </w:t>
      </w:r>
      <w:r w:rsidR="00022936" w:rsidRPr="00BF0DF2">
        <w:rPr>
          <w:b/>
          <w:bCs/>
          <w:color w:val="00B0F0"/>
        </w:rPr>
        <w:t>AND</w:t>
      </w:r>
      <w:r w:rsidR="00022936">
        <w:t xml:space="preserve"> </w:t>
      </w:r>
      <w:r w:rsidR="00022936" w:rsidRPr="00BF0DF2">
        <w:rPr>
          <w:b/>
          <w:bCs/>
          <w:color w:val="C00000"/>
        </w:rPr>
        <w:t>NEVER STORED</w:t>
      </w:r>
      <w:r w:rsidR="00022936">
        <w:t xml:space="preserve"> </w:t>
      </w:r>
      <w:r w:rsidR="00022936" w:rsidRPr="00BF0DF2">
        <w:rPr>
          <w:b/>
          <w:bCs/>
          <w:color w:val="00B0F0"/>
        </w:rPr>
        <w:t>AND</w:t>
      </w:r>
      <w:r w:rsidR="00022936">
        <w:t xml:space="preserve"> </w:t>
      </w:r>
      <w:r w:rsidR="00022936" w:rsidRPr="00BF0DF2">
        <w:rPr>
          <w:b/>
          <w:bCs/>
          <w:color w:val="C00000"/>
        </w:rPr>
        <w:t>NEVER SAVED</w:t>
      </w:r>
      <w:r w:rsidR="00022936">
        <w:t xml:space="preserve"> </w:t>
      </w:r>
      <w:r w:rsidR="00022936" w:rsidRPr="00BF0DF2">
        <w:rPr>
          <w:b/>
          <w:bCs/>
          <w:color w:val="00B0F0"/>
        </w:rPr>
        <w:t>AND</w:t>
      </w:r>
      <w:r w:rsidR="00022936">
        <w:t xml:space="preserve"> </w:t>
      </w:r>
      <w:r w:rsidR="00022936" w:rsidRPr="00BF0DF2">
        <w:rPr>
          <w:b/>
          <w:bCs/>
          <w:color w:val="C00000"/>
        </w:rPr>
        <w:t>NEVER EDITED</w:t>
      </w:r>
      <w:r w:rsidR="00022936">
        <w:t xml:space="preserve"> </w:t>
      </w:r>
      <w:r w:rsidR="00022936" w:rsidRPr="00BF0DF2">
        <w:rPr>
          <w:b/>
          <w:bCs/>
          <w:color w:val="00B0F0"/>
        </w:rPr>
        <w:t>AND</w:t>
      </w:r>
      <w:r w:rsidR="00022936">
        <w:t xml:space="preserve">          </w:t>
      </w:r>
      <w:r w:rsidR="00022936" w:rsidRPr="00BF0DF2">
        <w:rPr>
          <w:b/>
          <w:bCs/>
          <w:color w:val="C00000"/>
        </w:rPr>
        <w:t>NEVER ACTIVE</w:t>
      </w:r>
      <w:r w:rsidR="00A63D85">
        <w:t xml:space="preserve">, </w:t>
      </w:r>
      <w:r w:rsidR="00A63D85">
        <w:rPr>
          <w:b/>
          <w:bCs/>
          <w:color w:val="00B0F0"/>
        </w:rPr>
        <w:t>IMPLICITLY-EXPLICITLY GLOBALLY VIRULENTLY DEFINED</w:t>
      </w:r>
      <w:r w:rsidR="00A63D85">
        <w:t>.</w:t>
      </w:r>
    </w:p>
    <w:p w14:paraId="0400C0D2" w14:textId="30FEEC7A"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1CE98D0F" w14:textId="0118492C" w:rsidR="00A63D85" w:rsidRDefault="00A63D85" w:rsidP="00A63D85">
      <w:pPr>
        <w:ind w:left="360" w:hanging="360"/>
        <w:jc w:val="both"/>
        <w:rPr>
          <w:u w:val="single"/>
        </w:rPr>
      </w:pPr>
      <w:r w:rsidRPr="00C734DD">
        <w:rPr>
          <w:u w:val="single"/>
        </w:rPr>
        <w:t xml:space="preserve">AUTONOMOUS </w:t>
      </w:r>
      <w:r>
        <w:rPr>
          <w:u w:val="single"/>
        </w:rPr>
        <w:t>GENOCIDE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GENOCIDE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Pr>
          <w:b/>
          <w:bCs/>
          <w:color w:val="00B0F0"/>
        </w:rPr>
        <w:t>IMPLICITLY-EXPLICITLY GLOBALLY VIRULENTLY DEFINED</w:t>
      </w:r>
      <w:r>
        <w:t>.</w:t>
      </w:r>
    </w:p>
    <w:p w14:paraId="52BDD47E" w14:textId="264A4397" w:rsidR="00A63D85" w:rsidRDefault="00A63D85" w:rsidP="00A63D85">
      <w:pPr>
        <w:ind w:left="360" w:hanging="360"/>
        <w:jc w:val="both"/>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Pr>
          <w:b/>
          <w:bCs/>
          <w:color w:val="00B0F0"/>
        </w:rPr>
        <w:t>IMPLICITLY-EXPLICITLY GLOBALLY VIRULENTLY DEFINED</w:t>
      </w:r>
      <w:r>
        <w:t>.</w:t>
      </w:r>
    </w:p>
    <w:p w14:paraId="1A268702" w14:textId="62D58C25" w:rsidR="00A63D85" w:rsidRDefault="00A63D85" w:rsidP="00A63D85">
      <w:pPr>
        <w:ind w:left="360" w:hanging="360"/>
        <w:jc w:val="both"/>
        <w:rPr>
          <w:u w:val="single"/>
        </w:rPr>
      </w:pPr>
      <w:r w:rsidRPr="00C734DD">
        <w:rPr>
          <w:u w:val="single"/>
        </w:rPr>
        <w:t xml:space="preserve">AUTONOMOUS </w:t>
      </w:r>
      <w:r>
        <w:rPr>
          <w:u w:val="single"/>
        </w:rPr>
        <w:t>CRIME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CRIME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Pr>
          <w:b/>
          <w:bCs/>
          <w:color w:val="00B0F0"/>
        </w:rPr>
        <w:t>IMPLICITLY-EXPLICITLY GLOBALLY VIRULENTLY DEFINED</w:t>
      </w:r>
      <w:r>
        <w:t>.</w:t>
      </w:r>
    </w:p>
    <w:p w14:paraId="76FF8B65" w14:textId="57EC9889"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HIGH TREASON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2B77A888" w14:textId="1DACE1F4"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507F0848" w14:textId="53A08279"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CRIMINAL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79AB5889" w14:textId="5F2C2B18"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5C0FE5C3" w14:textId="02E42F2F" w:rsidR="00955A4E" w:rsidRDefault="00955A4E" w:rsidP="00955A4E">
      <w:pPr>
        <w:ind w:left="360" w:hanging="360"/>
        <w:jc w:val="both"/>
        <w:rPr>
          <w:u w:val="single"/>
        </w:rPr>
      </w:pPr>
      <w:r w:rsidRPr="00C734DD">
        <w:rPr>
          <w:u w:val="single"/>
        </w:rPr>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MONGER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5D4BB2E" w14:textId="19EC4FA6"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ACTOR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0B4C9033" w14:textId="342BC2CE"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320C107C" w14:textId="599943D1"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THREATENING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3914BFF5" w14:textId="0324D747" w:rsidR="00A63D85" w:rsidRDefault="00A63D85" w:rsidP="00A63D85">
      <w:pPr>
        <w:ind w:left="360" w:hanging="360"/>
        <w:jc w:val="both"/>
        <w:rPr>
          <w:u w:val="single"/>
        </w:rPr>
      </w:pPr>
      <w:r w:rsidRPr="00C734DD">
        <w:rPr>
          <w:u w:val="single"/>
        </w:rPr>
        <w:t xml:space="preserve">AUTONOMOUS </w:t>
      </w:r>
      <w:r>
        <w:rPr>
          <w:u w:val="single"/>
        </w:rPr>
        <w:t>CI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CI</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Pr>
          <w:b/>
          <w:bCs/>
          <w:color w:val="00B0F0"/>
        </w:rPr>
        <w:t>IMPLICITLY-EXPLICITLY GLOBALLY VIRULENTLY DEFINED</w:t>
      </w:r>
      <w:r>
        <w:t>.</w:t>
      </w:r>
    </w:p>
    <w:p w14:paraId="7252B99A" w14:textId="5C90E7CF" w:rsidR="00A63D85" w:rsidRDefault="00A63D85" w:rsidP="00A63D85">
      <w:pPr>
        <w:ind w:left="360" w:hanging="360"/>
        <w:jc w:val="both"/>
        <w:rPr>
          <w:u w:val="single"/>
        </w:rPr>
      </w:pPr>
      <w:r w:rsidRPr="00C734DD">
        <w:rPr>
          <w:u w:val="single"/>
        </w:rPr>
        <w:t xml:space="preserve">AUTONOMOUS </w:t>
      </w:r>
      <w:r>
        <w:rPr>
          <w:u w:val="single"/>
        </w:rPr>
        <w:t>MENTAL BLOCK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MENTAL BLOCK</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t xml:space="preserve">, </w:t>
      </w:r>
      <w:r>
        <w:rPr>
          <w:b/>
          <w:bCs/>
          <w:color w:val="00B0F0"/>
        </w:rPr>
        <w:t>IMPLICITLY-EXPLICITLY GLOBALLY VIRULENTLY DEFINED</w:t>
      </w:r>
      <w:r>
        <w:t>.</w:t>
      </w:r>
    </w:p>
    <w:p w14:paraId="2325E940" w14:textId="3234EA0F"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CRASH</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D115E96" w14:textId="745C1FF0"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92F4816" w14:textId="31E74222"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7DD323DB" w14:textId="0F749858"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GUNMAN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238F436F" w14:textId="0EB34518"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GANG</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17C8C58" w14:textId="35B5F597"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HITMAN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9B766B6" w14:textId="592E6ABA"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4A4FCF09" w14:textId="79555BDC"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IMPROPER</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242EB7A4" w14:textId="6D0C1928"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37C35124" w14:textId="0216E734"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OBSTRUCTIONIST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0162E045" w14:textId="202A4643" w:rsidR="00955A4E" w:rsidRDefault="00955A4E" w:rsidP="00955A4E">
      <w:pPr>
        <w:ind w:left="360" w:hanging="360"/>
        <w:jc w:val="both"/>
      </w:pPr>
      <w:r w:rsidRPr="00C734DD">
        <w:rPr>
          <w:u w:val="single"/>
        </w:rPr>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 EVIDENCE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5550A3BE" w14:textId="2EB6BA64"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TORTURE</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449DBB32" w14:textId="48D36790"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VICTIM</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0618A8B4" w14:textId="7E5D6A51"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6AEB4601" w14:textId="7261174D"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DRUDGERY</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36F2A09D" w14:textId="36D86F4F"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EXPLOITATION</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590D0F13" w14:textId="529238B9"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ANTI-TRUST</w:t>
      </w:r>
      <w:r w:rsidRPr="00BF0DF2">
        <w:rPr>
          <w:b/>
          <w:bCs/>
          <w:color w:val="FF0000"/>
        </w:rPr>
        <w:t xml:space="preserve"> MODE</w:t>
      </w:r>
      <w:r>
        <w:t xml:space="preserve"> </w:t>
      </w:r>
      <w:r w:rsidRPr="00BF0DF2">
        <w:rPr>
          <w:b/>
          <w:bCs/>
          <w:color w:val="92D050"/>
        </w:rPr>
        <w:t>IS</w:t>
      </w:r>
      <w:r>
        <w:t xml:space="preserve"> </w:t>
      </w:r>
      <w:r w:rsidRPr="00BF0DF2">
        <w:rPr>
          <w:b/>
          <w:bCs/>
          <w:color w:val="C00000"/>
        </w:rPr>
        <w:t>NEVER USED</w:t>
      </w:r>
      <w:r>
        <w:t xml:space="preserve"> </w:t>
      </w:r>
      <w:r w:rsidRPr="00BF0DF2">
        <w:rPr>
          <w:b/>
          <w:bCs/>
          <w:color w:val="00B0F0"/>
        </w:rPr>
        <w:t>AND</w:t>
      </w:r>
      <w:r>
        <w:t xml:space="preserve"> </w:t>
      </w:r>
      <w:r w:rsidRPr="00BF0DF2">
        <w:rPr>
          <w:b/>
          <w:bCs/>
          <w:color w:val="C00000"/>
        </w:rPr>
        <w:t>NEVER ENGAGED</w:t>
      </w:r>
      <w:r>
        <w:t xml:space="preserve"> </w:t>
      </w:r>
      <w:r w:rsidRPr="00BF0DF2">
        <w:rPr>
          <w:b/>
          <w:bCs/>
          <w:color w:val="00B0F0"/>
        </w:rPr>
        <w:t>AND</w:t>
      </w:r>
      <w:r>
        <w:t xml:space="preserve"> </w:t>
      </w:r>
      <w:r w:rsidRPr="00BF0DF2">
        <w:rPr>
          <w:b/>
          <w:bCs/>
          <w:color w:val="C00000"/>
        </w:rPr>
        <w:t>NEVER TURNED ON</w:t>
      </w:r>
      <w:r>
        <w:t xml:space="preserve"> </w:t>
      </w:r>
      <w:r w:rsidRPr="00BF0DF2">
        <w:rPr>
          <w:b/>
          <w:bCs/>
          <w:color w:val="00B0F0"/>
        </w:rPr>
        <w:t>AND</w:t>
      </w:r>
      <w:r>
        <w:t xml:space="preserve">        </w:t>
      </w:r>
      <w:r w:rsidRPr="00BF0DF2">
        <w:rPr>
          <w:b/>
          <w:bCs/>
          <w:color w:val="C00000"/>
        </w:rPr>
        <w:t>NEVER VALID</w:t>
      </w:r>
      <w:r>
        <w:t xml:space="preserve"> </w:t>
      </w:r>
      <w:r w:rsidRPr="00BF0DF2">
        <w:rPr>
          <w:b/>
          <w:bCs/>
          <w:color w:val="00B0F0"/>
        </w:rPr>
        <w:t>AND</w:t>
      </w:r>
      <w:r>
        <w:t xml:space="preserve"> </w:t>
      </w:r>
      <w:r w:rsidRPr="00BF0DF2">
        <w:rPr>
          <w:b/>
          <w:bCs/>
          <w:color w:val="C00000"/>
        </w:rPr>
        <w:t>NEVER INSTALLED</w:t>
      </w:r>
      <w:r>
        <w:t xml:space="preserve"> </w:t>
      </w:r>
      <w:r w:rsidRPr="00BF0DF2">
        <w:rPr>
          <w:b/>
          <w:bCs/>
          <w:color w:val="00B0F0"/>
        </w:rPr>
        <w:t>AND</w:t>
      </w:r>
      <w:r>
        <w:t xml:space="preserve"> </w:t>
      </w:r>
      <w:r w:rsidRPr="00BF0DF2">
        <w:rPr>
          <w:b/>
          <w:bCs/>
          <w:color w:val="C00000"/>
        </w:rPr>
        <w:t>NEVER WRITTEN</w:t>
      </w:r>
      <w:r>
        <w:t xml:space="preserve"> </w:t>
      </w:r>
      <w:r w:rsidRPr="00BF0DF2">
        <w:rPr>
          <w:b/>
          <w:bCs/>
          <w:color w:val="00B0F0"/>
        </w:rPr>
        <w:t>AND</w:t>
      </w:r>
      <w:r>
        <w:t xml:space="preserve"> </w:t>
      </w:r>
      <w:r w:rsidRPr="00BF0DF2">
        <w:rPr>
          <w:b/>
          <w:bCs/>
          <w:color w:val="C00000"/>
        </w:rPr>
        <w:t>NEVER ITEMIZED</w:t>
      </w:r>
      <w:r>
        <w:t xml:space="preserve"> </w:t>
      </w:r>
      <w:r w:rsidRPr="00BF0DF2">
        <w:rPr>
          <w:b/>
          <w:bCs/>
          <w:color w:val="00B0F0"/>
        </w:rPr>
        <w:t>AND</w:t>
      </w:r>
      <w:r>
        <w:t xml:space="preserve">            </w:t>
      </w:r>
      <w:r w:rsidRPr="00BF0DF2">
        <w:rPr>
          <w:b/>
          <w:bCs/>
          <w:color w:val="C00000"/>
        </w:rPr>
        <w:t>NEVER DOCUMENTED</w:t>
      </w:r>
      <w:r>
        <w:t xml:space="preserve"> </w:t>
      </w:r>
      <w:r w:rsidRPr="00BF0DF2">
        <w:rPr>
          <w:b/>
          <w:bCs/>
          <w:color w:val="00B0F0"/>
        </w:rPr>
        <w:t>AND</w:t>
      </w:r>
      <w:r>
        <w:t xml:space="preserve"> </w:t>
      </w:r>
      <w:r w:rsidRPr="00BF0DF2">
        <w:rPr>
          <w:b/>
          <w:bCs/>
          <w:color w:val="C00000"/>
        </w:rPr>
        <w:t>NEVER STORED</w:t>
      </w:r>
      <w:r>
        <w:t xml:space="preserve"> </w:t>
      </w:r>
      <w:r w:rsidRPr="00BF0DF2">
        <w:rPr>
          <w:b/>
          <w:bCs/>
          <w:color w:val="00B0F0"/>
        </w:rPr>
        <w:t>AND</w:t>
      </w:r>
      <w:r>
        <w:t xml:space="preserve"> </w:t>
      </w:r>
      <w:r w:rsidRPr="00BF0DF2">
        <w:rPr>
          <w:b/>
          <w:bCs/>
          <w:color w:val="C00000"/>
        </w:rPr>
        <w:t>NEVER SAVED</w:t>
      </w:r>
      <w:r>
        <w:t xml:space="preserve"> </w:t>
      </w:r>
      <w:r w:rsidRPr="00BF0DF2">
        <w:rPr>
          <w:b/>
          <w:bCs/>
          <w:color w:val="00B0F0"/>
        </w:rPr>
        <w:t>AND</w:t>
      </w:r>
      <w:r>
        <w:t xml:space="preserve"> </w:t>
      </w:r>
      <w:r w:rsidRPr="00BF0DF2">
        <w:rPr>
          <w:b/>
          <w:bCs/>
          <w:color w:val="C00000"/>
        </w:rPr>
        <w:t>NEVER EDITED</w:t>
      </w:r>
      <w:r>
        <w:t xml:space="preserve"> </w:t>
      </w:r>
      <w:r w:rsidRPr="00BF0DF2">
        <w:rPr>
          <w:b/>
          <w:bCs/>
          <w:color w:val="00B0F0"/>
        </w:rPr>
        <w:t>AND</w:t>
      </w:r>
      <w:r>
        <w:t xml:space="preserve">          </w:t>
      </w:r>
      <w:r w:rsidRPr="00BF0DF2">
        <w:rPr>
          <w:b/>
          <w:bCs/>
          <w:color w:val="C00000"/>
        </w:rPr>
        <w:t>NEVER ACTIVE</w:t>
      </w:r>
      <w:r w:rsidR="00A63D85">
        <w:t xml:space="preserve">, </w:t>
      </w:r>
      <w:r w:rsidR="00A63D85">
        <w:rPr>
          <w:b/>
          <w:bCs/>
          <w:color w:val="00B0F0"/>
        </w:rPr>
        <w:t>IMPLICITLY-EXPLICITLY GLOBALLY VIRULENTLY DEFINED</w:t>
      </w:r>
      <w:r w:rsidR="00A63D85">
        <w:t>.</w:t>
      </w:r>
    </w:p>
    <w:p w14:paraId="7CC47A56" w14:textId="77777777" w:rsidR="00BF0DF2" w:rsidRDefault="00BF0DF2">
      <w:pPr>
        <w:rPr>
          <w:u w:val="single"/>
        </w:rPr>
      </w:pPr>
      <w:r>
        <w:rPr>
          <w:u w:val="single"/>
        </w:rPr>
        <w:br w:type="page"/>
      </w:r>
    </w:p>
    <w:p w14:paraId="5670ED38" w14:textId="4439A1B5" w:rsidR="006127BF" w:rsidRPr="00C0532F" w:rsidRDefault="006127BF" w:rsidP="006127BF">
      <w:pPr>
        <w:ind w:left="360" w:hanging="360"/>
        <w:jc w:val="both"/>
        <w:rPr>
          <w:b/>
          <w:bCs/>
        </w:rPr>
      </w:pPr>
      <w:r>
        <w:rPr>
          <w:b/>
          <w:sz w:val="24"/>
        </w:rPr>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4"/>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4"/>
      <w:r w:rsidR="00652BEF">
        <w:rPr>
          <w:rStyle w:val="CommentReference"/>
        </w:rPr>
        <w:commentReference w:id="4"/>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5"/>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5"/>
      <w:r w:rsidR="00934D15">
        <w:rPr>
          <w:rStyle w:val="CommentReference"/>
        </w:rPr>
        <w:commentReference w:id="5"/>
      </w:r>
    </w:p>
    <w:p w14:paraId="2F8258AE" w14:textId="3D8B6BA6" w:rsidR="00DB4428" w:rsidRDefault="00DB4428" w:rsidP="00A520BB">
      <w:pPr>
        <w:tabs>
          <w:tab w:val="left" w:pos="900"/>
        </w:tabs>
        <w:ind w:left="360" w:hanging="360"/>
        <w:jc w:val="both"/>
      </w:pPr>
      <w:commentRangeStart w:id="6"/>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6"/>
      <w:r w:rsidR="00AE266E">
        <w:rPr>
          <w:rStyle w:val="CommentReference"/>
        </w:rPr>
        <w:commentReference w:id="6"/>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7"/>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7"/>
      <w:r w:rsidR="00561992">
        <w:rPr>
          <w:rStyle w:val="CommentReference"/>
        </w:rPr>
        <w:commentReference w:id="7"/>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8"/>
      <w:commentRangeStart w:id="9"/>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8"/>
      <w:r w:rsidR="00671456">
        <w:rPr>
          <w:rStyle w:val="CommentReference"/>
        </w:rPr>
        <w:commentReference w:id="8"/>
      </w:r>
      <w:commentRangeEnd w:id="9"/>
      <w:r w:rsidR="00671456">
        <w:rPr>
          <w:rStyle w:val="CommentReference"/>
        </w:rPr>
        <w:commentReference w:id="9"/>
      </w:r>
      <w:r>
        <w:rPr>
          <w:u w:val="single"/>
        </w:rPr>
        <w:br w:type="page"/>
      </w:r>
    </w:p>
    <w:p w14:paraId="34C06A7E" w14:textId="77777777" w:rsidR="00A520BB" w:rsidRPr="00C0532F" w:rsidRDefault="00A520BB" w:rsidP="00A520BB">
      <w:pPr>
        <w:ind w:left="360" w:hanging="360"/>
        <w:jc w:val="both"/>
        <w:rPr>
          <w:b/>
          <w:bCs/>
        </w:rPr>
      </w:pPr>
      <w:r>
        <w:rPr>
          <w:b/>
          <w:sz w:val="24"/>
        </w:rPr>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bookmarkStart w:id="10" w:name="_Hlk114403663"/>
      <w:r w:rsidR="00615B5B">
        <w:rPr>
          <w:b/>
          <w:bCs/>
          <w:i/>
          <w:iCs/>
        </w:rPr>
        <w:t>SHFINT</w:t>
      </w:r>
      <w:bookmarkEnd w:id="10"/>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11"/>
      <w:commentRangeStart w:id="12"/>
      <w:r w:rsidRPr="000E76EC">
        <w:rPr>
          <w:strike/>
          <w:color w:val="00B050"/>
          <w:u w:val="single"/>
        </w:rPr>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11"/>
      <w:r w:rsidR="00350A20" w:rsidRPr="000E76EC">
        <w:rPr>
          <w:rStyle w:val="CommentReference"/>
          <w:strike/>
        </w:rPr>
        <w:commentReference w:id="11"/>
      </w:r>
      <w:commentRangeEnd w:id="12"/>
      <w:r w:rsidR="00CD079B">
        <w:rPr>
          <w:rStyle w:val="CommentReference"/>
        </w:rPr>
        <w:commentReference w:id="12"/>
      </w:r>
    </w:p>
    <w:p w14:paraId="029DD5E2" w14:textId="24683F27" w:rsidR="00F34DA2" w:rsidRPr="004D572C" w:rsidRDefault="00F34DA2" w:rsidP="00F34DA2">
      <w:pPr>
        <w:ind w:left="360" w:hanging="360"/>
        <w:jc w:val="both"/>
        <w:rPr>
          <w:color w:val="00B050"/>
        </w:rPr>
      </w:pPr>
      <w:commentRangeStart w:id="13"/>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3"/>
      <w:r w:rsidRPr="00CE06E3">
        <w:rPr>
          <w:rStyle w:val="CommentReference"/>
        </w:rPr>
        <w:commentReference w:id="13"/>
      </w:r>
    </w:p>
    <w:p w14:paraId="64573F68" w14:textId="2A3C2CAB" w:rsidR="00F34DA2" w:rsidRPr="004D572C" w:rsidRDefault="00F34DA2" w:rsidP="00F34DA2">
      <w:pPr>
        <w:ind w:left="360" w:hanging="360"/>
        <w:jc w:val="both"/>
        <w:rPr>
          <w:color w:val="00B050"/>
          <w:u w:val="single"/>
        </w:rPr>
      </w:pPr>
      <w:commentRangeStart w:id="14"/>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4"/>
      <w:r w:rsidRPr="00CE06E3">
        <w:rPr>
          <w:rStyle w:val="CommentReference"/>
        </w:rPr>
        <w:commentReference w:id="14"/>
      </w:r>
    </w:p>
    <w:p w14:paraId="56CE4A8C" w14:textId="594CCBC3" w:rsidR="00F34DA2" w:rsidRPr="004D572C" w:rsidRDefault="00F34DA2" w:rsidP="00F34DA2">
      <w:pPr>
        <w:ind w:left="360" w:hanging="360"/>
        <w:jc w:val="both"/>
        <w:rPr>
          <w:color w:val="00B050"/>
        </w:rPr>
      </w:pPr>
      <w:commentRangeStart w:id="15"/>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5"/>
      <w:r w:rsidRPr="00CE06E3">
        <w:rPr>
          <w:rStyle w:val="CommentReference"/>
        </w:rPr>
        <w:commentReference w:id="15"/>
      </w:r>
    </w:p>
    <w:p w14:paraId="6AF6ED45" w14:textId="51E8A088" w:rsidR="00F34DA2" w:rsidRPr="004D572C" w:rsidRDefault="001B1200" w:rsidP="001B1200">
      <w:pPr>
        <w:ind w:left="360" w:hanging="360"/>
        <w:jc w:val="both"/>
        <w:rPr>
          <w:i/>
          <w:iCs/>
          <w:color w:val="00B050"/>
        </w:rPr>
      </w:pPr>
      <w:commentRangeStart w:id="16"/>
      <w:commentRangeStart w:id="17"/>
      <w:commentRangeStart w:id="18"/>
      <w:commentRangeStart w:id="19"/>
      <w:commentRangeStart w:id="20"/>
      <w:commentRangeStart w:id="21"/>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6"/>
      <w:r w:rsidRPr="004D572C">
        <w:rPr>
          <w:rStyle w:val="CommentReference"/>
          <w:i/>
          <w:iCs/>
        </w:rPr>
        <w:commentReference w:id="16"/>
      </w:r>
      <w:commentRangeEnd w:id="17"/>
      <w:r w:rsidR="00DB536B" w:rsidRPr="004D572C">
        <w:rPr>
          <w:rStyle w:val="CommentReference"/>
          <w:i/>
          <w:iCs/>
        </w:rPr>
        <w:commentReference w:id="17"/>
      </w:r>
      <w:commentRangeEnd w:id="18"/>
      <w:r w:rsidR="00CD079B">
        <w:rPr>
          <w:rStyle w:val="CommentReference"/>
        </w:rPr>
        <w:commentReference w:id="18"/>
      </w:r>
      <w:commentRangeEnd w:id="19"/>
      <w:r w:rsidR="00CD079B">
        <w:rPr>
          <w:rStyle w:val="CommentReference"/>
        </w:rPr>
        <w:commentReference w:id="19"/>
      </w:r>
      <w:commentRangeEnd w:id="20"/>
      <w:r w:rsidR="000233A7">
        <w:rPr>
          <w:rStyle w:val="CommentReference"/>
        </w:rPr>
        <w:commentReference w:id="20"/>
      </w:r>
      <w:commentRangeEnd w:id="21"/>
      <w:r w:rsidR="000233A7">
        <w:rPr>
          <w:rStyle w:val="CommentReference"/>
        </w:rPr>
        <w:commentReference w:id="21"/>
      </w:r>
    </w:p>
    <w:p w14:paraId="37C0F7AB" w14:textId="6428E223" w:rsidR="00DB536B" w:rsidRPr="004D572C" w:rsidRDefault="00DB536B" w:rsidP="00DB536B">
      <w:pPr>
        <w:ind w:left="360" w:hanging="360"/>
        <w:jc w:val="both"/>
        <w:rPr>
          <w:i/>
          <w:iCs/>
          <w:color w:val="00B050"/>
        </w:rPr>
      </w:pPr>
      <w:commentRangeStart w:id="22"/>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2"/>
      <w:r w:rsidR="00CD079B">
        <w:rPr>
          <w:rStyle w:val="CommentReference"/>
        </w:rPr>
        <w:commentReference w:id="22"/>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3"/>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3"/>
      <w:r w:rsidR="000233A7">
        <w:rPr>
          <w:rStyle w:val="CommentReference"/>
        </w:rPr>
        <w:commentReference w:id="23"/>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2EF72CC7"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and recompiling the software to remove the code from the source code</w:t>
      </w:r>
      <w:r w:rsidR="00D741C7">
        <w:t xml:space="preserve">, </w:t>
      </w:r>
      <w:r w:rsidR="00D741C7" w:rsidRPr="00F850AF">
        <w:rPr>
          <w:b/>
          <w:bCs/>
          <w:color w:val="00B0F0"/>
        </w:rPr>
        <w:t>IMPLICITLY-EXPLICITLY DEFINED</w:t>
      </w:r>
      <w:r w:rsidR="00D741C7">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2EEFAFF4"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smoking does not occur, and that cigarettes, cigars, pipes, marijuana, and smoking supplies and smoking paraphernalia is not purchased and is not received and is not used and is not transferred and is thrown away</w:t>
      </w:r>
      <w:r w:rsidRPr="0082317E">
        <w:t>.</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t>CHELSEA CLINTON INSTANCES DAMAGES PREVENTION SECURITY SYSTEMS</w:t>
      </w:r>
    </w:p>
    <w:p w14:paraId="1B151096" w14:textId="55849817" w:rsidR="00DE4A70" w:rsidRDefault="00DE4A70" w:rsidP="00DE4A70">
      <w:pPr>
        <w:ind w:left="360" w:hanging="360"/>
        <w:jc w:val="both"/>
      </w:pPr>
      <w:commentRangeStart w:id="24"/>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24"/>
      <w:r w:rsidR="001B4118">
        <w:rPr>
          <w:rStyle w:val="CommentReference"/>
        </w:rPr>
        <w:commentReference w:id="24"/>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t>PATRICK R. MCELHINEY INSTANCES DAMAGES PREVENTION SECURITY SYSTEMS</w:t>
      </w:r>
    </w:p>
    <w:p w14:paraId="4665AE9D" w14:textId="525F644D" w:rsidR="00FF6D91" w:rsidRDefault="00FF6D91" w:rsidP="00FF6D91">
      <w:pPr>
        <w:ind w:left="360" w:hanging="360"/>
        <w:jc w:val="both"/>
      </w:pPr>
      <w:commentRangeStart w:id="25"/>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25"/>
      <w:r w:rsidR="001B4118">
        <w:rPr>
          <w:rStyle w:val="CommentReference"/>
        </w:rPr>
        <w:commentReference w:id="25"/>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t>EYE DAMAGES 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9427E10"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585E5A9C"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7A0CA35" w14:textId="3A2ECD51" w:rsidR="0052121C" w:rsidRDefault="0052121C" w:rsidP="009E7538">
      <w:pPr>
        <w:ind w:left="360" w:hanging="360"/>
        <w:jc w:val="both"/>
        <w:rPr>
          <w:u w:val="single"/>
        </w:rPr>
      </w:pPr>
      <w:r w:rsidRPr="0052121C">
        <w:rPr>
          <w:highlight w:val="yellow"/>
          <w:u w:val="single"/>
        </w:rPr>
        <w:t>AUTONOMOUS EYE PAIN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PAIN</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SURFACE</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FF0000"/>
          <w:highlight w:val="yellow"/>
        </w:rPr>
        <w:t>ANY AREA</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FF0000"/>
          <w:highlight w:val="yellow"/>
        </w:rPr>
        <w:t>ANY EYE</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32FD9DE0" w14:textId="1E6C3102"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756D05C7"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7D1B775E" w14:textId="7FC7AB22"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2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6"/>
      <w:r w:rsidR="00C67954">
        <w:rPr>
          <w:rStyle w:val="CommentReference"/>
        </w:rPr>
        <w:commentReference w:id="26"/>
      </w:r>
    </w:p>
    <w:p w14:paraId="6BF8BF7F" w14:textId="3BC28D7E" w:rsidR="00C45D83" w:rsidRDefault="00C45D83" w:rsidP="00C45D83">
      <w:pPr>
        <w:ind w:left="360" w:hanging="360"/>
        <w:jc w:val="both"/>
      </w:pPr>
      <w:commentRangeStart w:id="2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27"/>
      <w:r w:rsidR="00C67954">
        <w:rPr>
          <w:rStyle w:val="CommentReference"/>
        </w:rPr>
        <w:commentReference w:id="27"/>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28"/>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28"/>
      <w:r w:rsidR="00C67954">
        <w:rPr>
          <w:rStyle w:val="CommentReference"/>
        </w:rPr>
        <w:commentReference w:id="28"/>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29"/>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29"/>
      <w:r>
        <w:rPr>
          <w:rStyle w:val="CommentReference"/>
        </w:rPr>
        <w:commentReference w:id="29"/>
      </w:r>
    </w:p>
    <w:p w14:paraId="4DCDB14E" w14:textId="24B4D362" w:rsidR="00CF157A" w:rsidRDefault="00CF157A" w:rsidP="00CF157A">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FINGERNAIL COMMAND</w:t>
      </w:r>
      <w:r>
        <w:t xml:space="preserve"> never occurs</w:t>
      </w:r>
      <w:r w:rsidR="00D741C7">
        <w:t xml:space="preserve">, </w:t>
      </w:r>
      <w:r w:rsidR="00D741C7" w:rsidRPr="00F850AF">
        <w:rPr>
          <w:b/>
          <w:bCs/>
          <w:color w:val="00B0F0"/>
        </w:rPr>
        <w:t>IMPLICITLY-EXPLICITLY DEFINED</w:t>
      </w:r>
      <w:r w:rsidR="00D741C7">
        <w:t>.</w:t>
      </w:r>
    </w:p>
    <w:p w14:paraId="6717D42D" w14:textId="14717078" w:rsidR="00CF157A" w:rsidRDefault="00CF157A" w:rsidP="00CF157A">
      <w:pPr>
        <w:ind w:left="360" w:hanging="360"/>
        <w:jc w:val="both"/>
      </w:pPr>
      <w:r w:rsidRPr="00FF513F">
        <w:rPr>
          <w:u w:val="single"/>
        </w:rPr>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FINGERNAIL SMOOTH</w:t>
      </w:r>
      <w:r>
        <w:t xml:space="preserve"> never occurs</w:t>
      </w:r>
      <w:r w:rsidR="00D741C7">
        <w:t xml:space="preserve">, </w:t>
      </w:r>
      <w:r w:rsidR="00D741C7" w:rsidRPr="00F850AF">
        <w:rPr>
          <w:b/>
          <w:bCs/>
          <w:color w:val="00B0F0"/>
        </w:rPr>
        <w:t>IMPLICITLY-EXPLICITLY DEFINED</w:t>
      </w:r>
      <w:r w:rsidR="00D741C7">
        <w:t>.</w:t>
      </w:r>
    </w:p>
    <w:p w14:paraId="1833B032" w14:textId="66D1ED83" w:rsidR="00CF157A" w:rsidRDefault="00CF157A" w:rsidP="00CF157A">
      <w:pPr>
        <w:ind w:left="360" w:hanging="360"/>
        <w:jc w:val="both"/>
      </w:pPr>
      <w:r w:rsidRPr="00FF513F">
        <w:rPr>
          <w:u w:val="single"/>
        </w:rPr>
        <w:t xml:space="preserve">AUTONOMOUS </w:t>
      </w:r>
      <w:r>
        <w:rPr>
          <w:u w:val="single"/>
        </w:rPr>
        <w:t xml:space="preserve">EYEGLASSES ADJUST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glasses adjust never occurs</w:t>
      </w:r>
      <w:r w:rsidR="00D741C7">
        <w:t xml:space="preserve">, </w:t>
      </w:r>
      <w:r w:rsidR="00D741C7" w:rsidRPr="00F850AF">
        <w:rPr>
          <w:b/>
          <w:bCs/>
          <w:color w:val="00B0F0"/>
        </w:rPr>
        <w:t>IMPLICITLY-EXPLICITLY DEFINED</w:t>
      </w:r>
      <w:r w:rsidR="00D741C7">
        <w:t>.</w:t>
      </w:r>
    </w:p>
    <w:p w14:paraId="11FB2C95" w14:textId="573B3980" w:rsidR="00CF157A" w:rsidRDefault="00CF157A" w:rsidP="00CF157A">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BA42F1">
        <w:rPr>
          <w:b/>
          <w:bCs/>
        </w:rPr>
        <w:t>FINGER SWAG</w:t>
      </w:r>
      <w:r>
        <w:t xml:space="preserve"> adjust never occurs</w:t>
      </w:r>
      <w:r w:rsidR="00D741C7">
        <w:t xml:space="preserve">, </w:t>
      </w:r>
      <w:r w:rsidR="00D741C7" w:rsidRPr="00F850AF">
        <w:rPr>
          <w:b/>
          <w:bCs/>
          <w:color w:val="00B0F0"/>
        </w:rPr>
        <w:t>IMPLICITLY-EXPLICITLY DEFINED</w:t>
      </w:r>
      <w:r w:rsidR="00D741C7">
        <w:t>.</w:t>
      </w:r>
    </w:p>
    <w:p w14:paraId="6BEA0F5E" w14:textId="2E524DCF" w:rsidR="00CF157A" w:rsidRDefault="00CF157A" w:rsidP="00CF157A">
      <w:pPr>
        <w:ind w:left="360" w:hanging="360"/>
        <w:jc w:val="both"/>
      </w:pPr>
      <w:r w:rsidRPr="00FF513F">
        <w:rPr>
          <w:u w:val="single"/>
        </w:rPr>
        <w:t xml:space="preserve">AUTONOMOUS </w:t>
      </w:r>
      <w:r>
        <w:rPr>
          <w:u w:val="single"/>
        </w:rPr>
        <w:t xml:space="preserve">MEDICAL 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00A77E44">
        <w:t xml:space="preserve">     </w:t>
      </w:r>
      <w:r w:rsidR="00A77E44" w:rsidRPr="00A77E44">
        <w:rPr>
          <w:b/>
          <w:bCs/>
          <w:color w:val="FF0000"/>
        </w:rPr>
        <w:t xml:space="preserve">ANY </w:t>
      </w:r>
      <w:r w:rsidRPr="00A77E44">
        <w:rPr>
          <w:b/>
          <w:bCs/>
          <w:color w:val="FF0000"/>
        </w:rPr>
        <w:t>MEDICAL DAMAGE</w:t>
      </w:r>
      <w:r>
        <w:t xml:space="preserve"> </w:t>
      </w:r>
      <w:r w:rsidR="00A77E44" w:rsidRPr="00A77E44">
        <w:rPr>
          <w:b/>
          <w:bCs/>
          <w:color w:val="C00000"/>
        </w:rPr>
        <w:t>NEVER</w:t>
      </w:r>
      <w:r w:rsidR="00A77E44">
        <w:t xml:space="preserve"> </w:t>
      </w:r>
      <w:r w:rsidR="00A77E44" w:rsidRPr="00A77E44">
        <w:rPr>
          <w:b/>
          <w:bCs/>
          <w:color w:val="7030A0"/>
        </w:rPr>
        <w:t>OCCURS</w:t>
      </w:r>
      <w:r w:rsidR="00A77E44">
        <w:t xml:space="preserve">, </w:t>
      </w:r>
      <w:r w:rsidR="00A77E44">
        <w:rPr>
          <w:b/>
          <w:bCs/>
          <w:color w:val="00B0F0"/>
        </w:rPr>
        <w:t>IMPLICITLY-EXPLICITLY GLOBALLY VIRULENTLY DEFINED</w:t>
      </w:r>
      <w:r w:rsidR="00A77E44">
        <w:t>.</w:t>
      </w:r>
    </w:p>
    <w:p w14:paraId="3B7C4C77" w14:textId="483BEAF8" w:rsidR="00A77E44" w:rsidRDefault="00A77E44" w:rsidP="00A77E44">
      <w:pPr>
        <w:ind w:left="360" w:hanging="360"/>
        <w:jc w:val="both"/>
      </w:pPr>
      <w:r w:rsidRPr="00FF513F">
        <w:rPr>
          <w:u w:val="single"/>
        </w:rPr>
        <w:t xml:space="preserve">AUTONOMOUS </w:t>
      </w:r>
      <w:r>
        <w:rPr>
          <w:u w:val="single"/>
        </w:rPr>
        <w:t xml:space="preserve">URGE PREVENTION </w:t>
      </w:r>
      <w:r w:rsidRPr="00FF513F">
        <w:rPr>
          <w:u w:val="single"/>
        </w:rPr>
        <w:t>SECURITY SYSTEMS</w:t>
      </w:r>
      <w:r w:rsidRPr="00180F4B">
        <w:t xml:space="preserve"> (</w:t>
      </w:r>
      <w:r w:rsidRPr="00180F4B">
        <w:rPr>
          <w:b/>
          <w:bCs/>
        </w:rPr>
        <w:t>2022</w:t>
      </w:r>
      <w:r w:rsidRPr="00180F4B">
        <w:t>)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DE6641">
        <w:rPr>
          <w:b/>
          <w:bCs/>
          <w:color w:val="FF0000"/>
        </w:rPr>
        <w:t xml:space="preserve">ANY </w:t>
      </w:r>
      <w:r>
        <w:rPr>
          <w:b/>
          <w:bCs/>
          <w:color w:val="FF0000"/>
        </w:rPr>
        <w:t>URGE</w:t>
      </w:r>
      <w:r>
        <w:t xml:space="preserve"> </w:t>
      </w:r>
      <w:r w:rsidRPr="00DE6641">
        <w:rPr>
          <w:b/>
          <w:bCs/>
          <w:color w:val="C00000"/>
        </w:rPr>
        <w:t>NEVER</w:t>
      </w:r>
      <w:r>
        <w:t xml:space="preserve"> </w:t>
      </w:r>
      <w:r w:rsidRPr="00DE6641">
        <w:rPr>
          <w:b/>
          <w:bCs/>
          <w:color w:val="7030A0"/>
        </w:rPr>
        <w:t>OCCURS</w:t>
      </w:r>
      <w:r>
        <w:t xml:space="preserve">, </w:t>
      </w:r>
      <w:r>
        <w:rPr>
          <w:b/>
          <w:bCs/>
          <w:color w:val="00B0F0"/>
        </w:rPr>
        <w:t>IMPLICITLY-EXPLICITLY GLOBALLY VIRULENTLY DEFINED</w:t>
      </w:r>
      <w:r>
        <w:t>.</w:t>
      </w:r>
    </w:p>
    <w:p w14:paraId="0D5C6EAE" w14:textId="66C17612" w:rsidR="00CF157A" w:rsidRDefault="00CF157A" w:rsidP="00CF157A">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CF157A">
        <w:rPr>
          <w:b/>
          <w:bCs/>
        </w:rPr>
        <w:t>FALSE VISUALIZATION</w:t>
      </w:r>
      <w:r>
        <w:t xml:space="preserve"> never occurs</w:t>
      </w:r>
      <w:r w:rsidR="00D741C7">
        <w:t xml:space="preserve">, </w:t>
      </w:r>
      <w:r w:rsidR="00D741C7" w:rsidRPr="00F850AF">
        <w:rPr>
          <w:b/>
          <w:bCs/>
          <w:color w:val="00B0F0"/>
        </w:rPr>
        <w:t>IMPLICITLY-EXPLICITLY DEFINED</w:t>
      </w:r>
      <w:r w:rsidR="00D741C7">
        <w:t>.</w:t>
      </w:r>
    </w:p>
    <w:p w14:paraId="2E0EC17C" w14:textId="36BC2C8E" w:rsidR="00CF157A" w:rsidRDefault="00CF157A" w:rsidP="00CF157A">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NOSE PICK</w:t>
      </w:r>
      <w:r>
        <w:t xml:space="preserve"> never occurs</w:t>
      </w:r>
      <w:r w:rsidR="00D741C7">
        <w:t xml:space="preserve">, </w:t>
      </w:r>
      <w:r w:rsidR="00D741C7" w:rsidRPr="00F850AF">
        <w:rPr>
          <w:b/>
          <w:bCs/>
          <w:color w:val="00B0F0"/>
        </w:rPr>
        <w:t>IMPLICITLY-EXPLICITLY DEFINED</w:t>
      </w:r>
      <w:r w:rsidR="00D741C7">
        <w:t>.</w:t>
      </w:r>
    </w:p>
    <w:p w14:paraId="07217556" w14:textId="4CD04B3A" w:rsidR="00CF157A" w:rsidRDefault="00CF157A" w:rsidP="00CF157A">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4E6717">
        <w:rPr>
          <w:b/>
          <w:bCs/>
        </w:rPr>
        <w:t>SECURITY SYSTEM DEACTIVATION</w:t>
      </w:r>
      <w:r>
        <w:t xml:space="preserve"> never occurs</w:t>
      </w:r>
      <w:r w:rsidR="00D741C7">
        <w:t xml:space="preserve">, </w:t>
      </w:r>
      <w:r w:rsidR="00D741C7" w:rsidRPr="00F850AF">
        <w:rPr>
          <w:b/>
          <w:bCs/>
          <w:color w:val="00B0F0"/>
        </w:rPr>
        <w:t>IMPLICITLY-EXPLICITLY DEFINED</w:t>
      </w:r>
      <w:r w:rsidR="00D741C7">
        <w:t>.</w:t>
      </w:r>
    </w:p>
    <w:p w14:paraId="299F1C11" w14:textId="3102F492" w:rsidR="00CF157A" w:rsidRDefault="00CF157A" w:rsidP="00CF157A">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4E6717">
        <w:rPr>
          <w:b/>
          <w:bCs/>
        </w:rPr>
        <w:t>SECURITY SYSTEM DELETION</w:t>
      </w:r>
      <w:r>
        <w:t xml:space="preserve"> never occurs</w:t>
      </w:r>
      <w:r w:rsidR="00D741C7">
        <w:t xml:space="preserve">, </w:t>
      </w:r>
      <w:r w:rsidR="00D741C7" w:rsidRPr="00F850AF">
        <w:rPr>
          <w:b/>
          <w:bCs/>
          <w:color w:val="00B0F0"/>
        </w:rPr>
        <w:t>IMPLICITLY-EXPLICITLY DEFINED</w:t>
      </w:r>
      <w:r w:rsidR="00D741C7">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30"/>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0"/>
      <w:r>
        <w:rPr>
          <w:rStyle w:val="CommentReference"/>
        </w:rPr>
        <w:commentReference w:id="30"/>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31"/>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1"/>
      <w:r>
        <w:rPr>
          <w:rStyle w:val="CommentReference"/>
        </w:rPr>
        <w:commentReference w:id="31"/>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7EE06956" w:rsidR="00CF157A" w:rsidRPr="00C47150" w:rsidRDefault="00CF157A" w:rsidP="00CF157A">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003E7FFC" w:rsidRPr="003E7FFC">
        <w:rPr>
          <w:b/>
          <w:bCs/>
          <w:color w:val="FF0000"/>
        </w:rPr>
        <w:t xml:space="preserve">ANY </w:t>
      </w:r>
      <w:r w:rsidRPr="003E7FFC">
        <w:rPr>
          <w:b/>
          <w:bCs/>
          <w:color w:val="FF0000"/>
        </w:rPr>
        <w:t>MIGRAINE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7016F12" w14:textId="4F1C0D01" w:rsidR="00CF157A" w:rsidRDefault="00CF157A" w:rsidP="00CF157A">
      <w:pPr>
        <w:ind w:left="360" w:hanging="360"/>
        <w:jc w:val="both"/>
      </w:pPr>
      <w:r w:rsidRPr="00C47150">
        <w:rPr>
          <w:u w:val="single"/>
        </w:rPr>
        <w:t xml:space="preserve">AUTONOMOUS </w:t>
      </w:r>
      <w:r>
        <w:rPr>
          <w:u w:val="single"/>
        </w:rPr>
        <w:t xml:space="preserve">EARACHE </w:t>
      </w:r>
      <w:r w:rsidRPr="00C47150">
        <w:rPr>
          <w:u w:val="single"/>
        </w:rPr>
        <w:t>PREVENTION SECURITY SYSTEMS</w:t>
      </w:r>
      <w:r w:rsidRPr="00F8033F">
        <w:t xml:space="preserve"> (</w:t>
      </w:r>
      <w:r w:rsidRPr="00F8033F">
        <w:rPr>
          <w:b/>
          <w:bCs/>
        </w:rPr>
        <w:t>2022</w:t>
      </w:r>
      <w:r w:rsidRPr="00F8033F">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003E7FFC" w:rsidRPr="003E7FFC">
        <w:rPr>
          <w:b/>
          <w:bCs/>
          <w:color w:val="FF0000"/>
        </w:rPr>
        <w:t xml:space="preserve">ANY </w:t>
      </w:r>
      <w:r w:rsidRPr="003E7FFC">
        <w:rPr>
          <w:b/>
          <w:bCs/>
          <w:color w:val="FF0000"/>
        </w:rPr>
        <w:t>EARACHE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EDB41" w14:textId="5B923C5B" w:rsidR="00CF157A" w:rsidRPr="00C47150" w:rsidRDefault="00CF157A" w:rsidP="00CF157A">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sidRPr="003E7FFC">
        <w:rPr>
          <w:b/>
          <w:bCs/>
          <w:color w:val="FF0000"/>
        </w:rPr>
        <w:t xml:space="preserve">ANY </w:t>
      </w:r>
      <w:r w:rsidRPr="003E7FFC">
        <w:rPr>
          <w:b/>
          <w:bCs/>
          <w:color w:val="FF0000"/>
        </w:rPr>
        <w:t>HEADACHE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FE4505" w14:textId="56E79E38" w:rsidR="00CF157A" w:rsidRDefault="00CF157A" w:rsidP="00CF157A">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Pr>
          <w:b/>
          <w:bCs/>
          <w:color w:val="92D050"/>
        </w:rPr>
        <w:t xml:space="preserve">     </w:t>
      </w:r>
      <w:r w:rsidR="003E7FFC" w:rsidRPr="003E7FFC">
        <w:rPr>
          <w:b/>
          <w:bCs/>
          <w:color w:val="FF0000"/>
        </w:rPr>
        <w:t xml:space="preserve">ANY </w:t>
      </w:r>
      <w:r w:rsidRPr="003E7FFC">
        <w:rPr>
          <w:b/>
          <w:bCs/>
          <w:color w:val="FF0000"/>
        </w:rPr>
        <w:t>PERCEPTUAL THOUGHT</w:t>
      </w:r>
      <w:r>
        <w:t xml:space="preserve"> </w:t>
      </w:r>
      <w:r w:rsidR="003E7FFC" w:rsidRPr="003E7FFC">
        <w:rPr>
          <w:b/>
          <w:bCs/>
          <w:color w:val="92D050"/>
        </w:rPr>
        <w:t>DUE TO</w:t>
      </w:r>
      <w:r w:rsidR="003E7FFC">
        <w:t xml:space="preserve"> </w:t>
      </w:r>
      <w:r w:rsidR="003E7FFC" w:rsidRPr="003E7FFC">
        <w:rPr>
          <w:b/>
          <w:bCs/>
          <w:color w:val="FF0000"/>
        </w:rPr>
        <w:t xml:space="preserve">ANY </w:t>
      </w:r>
      <w:r w:rsidRPr="003E7FFC">
        <w:rPr>
          <w:b/>
          <w:bCs/>
          <w:color w:val="FF0000"/>
        </w:rPr>
        <w:t>THOUGHT CONTROL</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EAACD1F" w14:textId="33C438D6" w:rsidR="00CF157A" w:rsidRPr="00C47150" w:rsidRDefault="00CF157A" w:rsidP="00CF157A">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3E7FFC" w:rsidRPr="003E7FFC">
        <w:rPr>
          <w:b/>
          <w:bCs/>
          <w:color w:val="FF0000"/>
        </w:rPr>
        <w:t xml:space="preserve">ANY </w:t>
      </w:r>
      <w:r w:rsidRPr="003E7FFC">
        <w:rPr>
          <w:b/>
          <w:bCs/>
          <w:color w:val="FF0000"/>
        </w:rPr>
        <w:t>THOUGHT INTERCEPTION SYSTEM</w:t>
      </w:r>
      <w:r>
        <w:t xml:space="preserve"> </w:t>
      </w:r>
      <w:r w:rsidR="003E7FFC" w:rsidRPr="003E7FFC">
        <w:rPr>
          <w:b/>
          <w:bCs/>
          <w:color w:val="C00000"/>
        </w:rPr>
        <w:t>NEVER RUNS</w:t>
      </w:r>
      <w:r w:rsidR="003F77DB">
        <w:t xml:space="preserve">, </w:t>
      </w:r>
      <w:r w:rsidR="003F77DB" w:rsidRPr="00F850AF">
        <w:rPr>
          <w:b/>
          <w:bCs/>
          <w:color w:val="00B0F0"/>
        </w:rPr>
        <w:t>IMPLICITLY-EXPLICITLY DEFINED</w:t>
      </w:r>
      <w:r w:rsidR="003F77DB">
        <w:t>.</w:t>
      </w:r>
    </w:p>
    <w:p w14:paraId="098C054B" w14:textId="2D18E76A" w:rsidR="00CF157A" w:rsidRPr="003E7FFC" w:rsidRDefault="00CF157A" w:rsidP="00CF157A">
      <w:pPr>
        <w:ind w:left="360" w:hanging="360"/>
        <w:jc w:val="both"/>
        <w:rPr>
          <w:color w:val="808080" w:themeColor="background1" w:themeShade="80"/>
        </w:rPr>
      </w:pPr>
      <w:r w:rsidRPr="003E7FFC">
        <w:rPr>
          <w:color w:val="808080" w:themeColor="background1" w:themeShade="80"/>
          <w:u w:val="single"/>
        </w:rPr>
        <w:t>AUTONOMOUS INTERCEPTION SYSTEMS PREVENTION SECURITY SYSTEMS</w:t>
      </w:r>
      <w:r w:rsidRPr="003E7FFC">
        <w:rPr>
          <w:color w:val="808080" w:themeColor="background1" w:themeShade="80"/>
        </w:rPr>
        <w:t xml:space="preserve"> (</w:t>
      </w:r>
      <w:r w:rsidRPr="003E7FFC">
        <w:rPr>
          <w:b/>
          <w:bCs/>
          <w:color w:val="808080" w:themeColor="background1" w:themeShade="80"/>
        </w:rPr>
        <w:t>2022</w:t>
      </w:r>
      <w:r w:rsidRPr="003E7FFC">
        <w:rPr>
          <w:color w:val="808080" w:themeColor="background1" w:themeShade="80"/>
        </w:rPr>
        <w:t>) –</w:t>
      </w:r>
      <w:r w:rsidR="00CE476E" w:rsidRPr="003E7FFC">
        <w:rPr>
          <w:color w:val="808080" w:themeColor="background1" w:themeShade="80"/>
        </w:rPr>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3E7FFC">
        <w:rPr>
          <w:color w:val="808080" w:themeColor="background1" w:themeShade="80"/>
        </w:rPr>
        <w:t xml:space="preserve"> </w:t>
      </w:r>
      <w:r w:rsidRPr="003E7FFC">
        <w:rPr>
          <w:b/>
          <w:bCs/>
          <w:color w:val="808080" w:themeColor="background1" w:themeShade="80"/>
        </w:rPr>
        <w:t>INTERCEPTION SYSTEMS</w:t>
      </w:r>
      <w:r w:rsidR="003E7FFC" w:rsidRPr="003E7FFC">
        <w:rPr>
          <w:color w:val="808080" w:themeColor="background1" w:themeShade="80"/>
        </w:rPr>
        <w:t xml:space="preserve"> </w:t>
      </w:r>
      <w:r w:rsidR="003E7FFC" w:rsidRPr="003E7FFC">
        <w:rPr>
          <w:b/>
          <w:bCs/>
          <w:color w:val="808080" w:themeColor="background1" w:themeShade="80"/>
        </w:rPr>
        <w:t>NEVER RUNS</w:t>
      </w:r>
      <w:r w:rsidR="003E7FFC" w:rsidRPr="003E7FFC">
        <w:rPr>
          <w:color w:val="808080" w:themeColor="background1" w:themeShade="80"/>
        </w:rPr>
        <w:t xml:space="preserve">, </w:t>
      </w:r>
      <w:r w:rsidR="003F77DB" w:rsidRPr="003E7FFC">
        <w:rPr>
          <w:b/>
          <w:bCs/>
          <w:color w:val="808080" w:themeColor="background1" w:themeShade="80"/>
        </w:rPr>
        <w:t>IMPLICITLY-EXPLICITLY DEFINED</w:t>
      </w:r>
      <w:r w:rsidR="003F77DB" w:rsidRPr="003E7FFC">
        <w:rPr>
          <w:color w:val="808080" w:themeColor="background1" w:themeShade="80"/>
        </w:rPr>
        <w:t>.</w:t>
      </w:r>
      <w:r w:rsidR="003E7FFC">
        <w:rPr>
          <w:color w:val="808080" w:themeColor="background1" w:themeShade="80"/>
        </w:rPr>
        <w:t xml:space="preserve"> (DISABLED)</w:t>
      </w:r>
    </w:p>
    <w:p w14:paraId="5BB3B85B" w14:textId="33714E4A" w:rsidR="00CF157A" w:rsidRPr="00C47150" w:rsidRDefault="00CF157A" w:rsidP="00CF157A">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MEDICAL DAMAGES 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18B4580C" w14:textId="54EFF2BA" w:rsidR="00CF157A" w:rsidRPr="00C47150" w:rsidRDefault="00CF157A" w:rsidP="00CF157A">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 xml:space="preserve">MENTAL HEALTH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59A287CB" w14:textId="191D024D" w:rsidR="00CF157A" w:rsidRPr="00C47150" w:rsidRDefault="00CF157A" w:rsidP="00CF157A">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3E7FFC">
        <w:rPr>
          <w:b/>
          <w:bCs/>
          <w:color w:val="FF0000"/>
        </w:rPr>
        <w:t xml:space="preserve">ANY </w:t>
      </w:r>
      <w:r w:rsidRPr="003E7FFC">
        <w:rPr>
          <w:b/>
          <w:bCs/>
          <w:color w:val="FF0000"/>
        </w:rPr>
        <w:t xml:space="preserve">PERCEPTUAL THOUGHT </w:t>
      </w:r>
      <w:r w:rsidR="003E7FFC" w:rsidRPr="003E7FFC">
        <w:rPr>
          <w:b/>
          <w:bCs/>
          <w:color w:val="FF0000"/>
        </w:rPr>
        <w:t xml:space="preserve">DAMAGING </w:t>
      </w:r>
      <w:r w:rsidRPr="003E7FFC">
        <w:rPr>
          <w:b/>
          <w:bCs/>
          <w:color w:val="FF0000"/>
        </w:rPr>
        <w:t>SYSTEM</w:t>
      </w:r>
      <w:r>
        <w:t xml:space="preserve"> </w:t>
      </w:r>
      <w:r w:rsidR="003E7FFC" w:rsidRPr="003E7FFC">
        <w:rPr>
          <w:b/>
          <w:bCs/>
          <w:color w:val="C00000"/>
        </w:rPr>
        <w:t>NEVER RUNS</w:t>
      </w:r>
      <w:r w:rsidR="003E7FFC">
        <w:t xml:space="preserve">,                 </w:t>
      </w:r>
      <w:r w:rsidR="003E7FFC" w:rsidRPr="00F850AF">
        <w:rPr>
          <w:b/>
          <w:bCs/>
          <w:color w:val="00B0F0"/>
        </w:rPr>
        <w:t>IMPLICITLY-EXPLICITLY DEFINED</w:t>
      </w:r>
      <w:r w:rsidR="003E7FFC">
        <w:t>.</w:t>
      </w:r>
    </w:p>
    <w:p w14:paraId="0FD97DF9" w14:textId="46F612B8" w:rsidR="00CF157A" w:rsidRPr="00C47150" w:rsidRDefault="00CF157A" w:rsidP="00CF157A">
      <w:pPr>
        <w:ind w:left="360" w:hanging="360"/>
        <w:jc w:val="both"/>
      </w:pPr>
      <w:r w:rsidRPr="00C47150">
        <w:rPr>
          <w:u w:val="single"/>
        </w:rPr>
        <w:t xml:space="preserve">AUTONOMOUS </w:t>
      </w:r>
      <w:r>
        <w:rPr>
          <w:u w:val="single"/>
        </w:rPr>
        <w:t xml:space="preserve">THOUGHT DISORDER </w:t>
      </w:r>
      <w:r w:rsidR="00D67D1C">
        <w:rPr>
          <w:u w:val="single"/>
        </w:rPr>
        <w:t xml:space="preserve">CAUSING </w:t>
      </w:r>
      <w:r>
        <w:rPr>
          <w:u w:val="single"/>
        </w:rPr>
        <w:t xml:space="preserve">SYSTEM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003E7FFC" w:rsidRPr="00D67D1C">
        <w:rPr>
          <w:b/>
          <w:bCs/>
          <w:color w:val="FF0000"/>
        </w:rPr>
        <w:t xml:space="preserve">ANY </w:t>
      </w:r>
      <w:r w:rsidRPr="00D67D1C">
        <w:rPr>
          <w:b/>
          <w:bCs/>
          <w:color w:val="FF0000"/>
        </w:rPr>
        <w:t xml:space="preserve">THOUGHT DISORDER </w:t>
      </w:r>
      <w:r w:rsidR="00D67D1C" w:rsidRPr="00D67D1C">
        <w:rPr>
          <w:b/>
          <w:bCs/>
          <w:color w:val="FF0000"/>
        </w:rPr>
        <w:t xml:space="preserve">CAUSING </w:t>
      </w:r>
      <w:r w:rsidRPr="00D67D1C">
        <w:rPr>
          <w:b/>
          <w:bCs/>
          <w:color w:val="FF0000"/>
        </w:rPr>
        <w:t>SYSTEM</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236EDC7" w14:textId="2AF674FA" w:rsidR="00D67D1C" w:rsidRPr="00C47150" w:rsidRDefault="00D67D1C" w:rsidP="00D67D1C">
      <w:pPr>
        <w:ind w:left="360" w:hanging="360"/>
        <w:jc w:val="both"/>
      </w:pPr>
      <w:r w:rsidRPr="00C47150">
        <w:rPr>
          <w:u w:val="single"/>
        </w:rPr>
        <w:t xml:space="preserve">AUTONOMOUS </w:t>
      </w:r>
      <w:r>
        <w:rPr>
          <w:u w:val="single"/>
        </w:rPr>
        <w:t xml:space="preserve">THOUGHT DISORDER ALLOWING SYSTEM </w:t>
      </w:r>
      <w:r w:rsidRPr="00C47150">
        <w:rPr>
          <w:u w:val="single"/>
        </w:rPr>
        <w:t>PREVENTION SECURITY SYSTEMS</w:t>
      </w:r>
      <w:r w:rsidRPr="00F8033F">
        <w:t xml:space="preserve"> (</w:t>
      </w:r>
      <w:r w:rsidRPr="00F8033F">
        <w:rPr>
          <w:b/>
          <w:bCs/>
        </w:rPr>
        <w:t>2022</w:t>
      </w:r>
      <w:r w:rsidRPr="00F8033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8E27B7">
        <w:rPr>
          <w:b/>
          <w:bCs/>
          <w:color w:val="FF0000"/>
        </w:rPr>
        <w:t xml:space="preserve">ANY THOUGHT DISORDER </w:t>
      </w:r>
      <w:r>
        <w:rPr>
          <w:b/>
          <w:bCs/>
          <w:color w:val="FF0000"/>
        </w:rPr>
        <w:t>ALLOWING</w:t>
      </w:r>
      <w:r w:rsidRPr="008E27B7">
        <w:rPr>
          <w:b/>
          <w:bCs/>
          <w:color w:val="FF0000"/>
        </w:rPr>
        <w:t xml:space="preserve"> SYSTEM</w:t>
      </w:r>
      <w:r>
        <w:t xml:space="preserve"> </w:t>
      </w:r>
      <w:r w:rsidRPr="008E27B7">
        <w:rPr>
          <w:b/>
          <w:bCs/>
          <w:color w:val="C00000"/>
        </w:rPr>
        <w:t>NEVER RUNS</w:t>
      </w:r>
      <w:r>
        <w:t xml:space="preserve">,                               </w:t>
      </w:r>
      <w:r w:rsidRPr="00F850AF">
        <w:rPr>
          <w:b/>
          <w:bCs/>
          <w:color w:val="00B0F0"/>
        </w:rPr>
        <w:t>IMPLICITLY-EXPLICITLY DEFINED</w:t>
      </w:r>
      <w: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465A5BD9" w14:textId="459E3D2C" w:rsidR="00CE476E" w:rsidRDefault="00CE476E" w:rsidP="00CE476E">
      <w:pPr>
        <w:ind w:left="360" w:hanging="360"/>
        <w:jc w:val="both"/>
      </w:pPr>
      <w:r>
        <w:rPr>
          <w:u w:val="single"/>
        </w:rPr>
        <w:t>AUTONOMOUS WRIST TORTURE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3E7FFC">
        <w:rPr>
          <w:b/>
          <w:bCs/>
          <w:color w:val="FF0000"/>
        </w:rPr>
        <w:t>ANY WRIST TORTURE</w:t>
      </w:r>
      <w:r>
        <w:t xml:space="preserve"> </w:t>
      </w:r>
      <w:r w:rsidRPr="003E7FFC">
        <w:rPr>
          <w:b/>
          <w:bCs/>
          <w:color w:val="92D050"/>
        </w:rPr>
        <w:t>NEVER OCCURS</w:t>
      </w:r>
      <w:r>
        <w:t xml:space="preserve">, </w:t>
      </w:r>
      <w:r w:rsidRPr="003E7FFC">
        <w:rPr>
          <w:b/>
          <w:bCs/>
          <w:color w:val="00B0F0"/>
        </w:rPr>
        <w:t>IMPLICITLY-EXPLICITLY DEFINED</w:t>
      </w:r>
      <w:r>
        <w:t>.</w:t>
      </w:r>
    </w:p>
    <w:p w14:paraId="226DC0EB" w14:textId="174D65F3" w:rsidR="00CE476E" w:rsidRDefault="00CE476E" w:rsidP="00CE476E">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3E7FFC">
        <w:rPr>
          <w:b/>
          <w:bCs/>
          <w:color w:val="FF0000"/>
        </w:rPr>
        <w:t>ANY STIFF WRIST</w:t>
      </w:r>
      <w:r>
        <w:t xml:space="preserve"> </w:t>
      </w:r>
      <w:r w:rsidRPr="008E27B7">
        <w:rPr>
          <w:b/>
          <w:bCs/>
          <w:color w:val="92D050"/>
        </w:rPr>
        <w:t>NEVER OCCURS</w:t>
      </w:r>
      <w:r>
        <w:t xml:space="preserve">, </w:t>
      </w:r>
      <w:r w:rsidRPr="008E27B7">
        <w:rPr>
          <w:b/>
          <w:bCs/>
          <w:color w:val="00B0F0"/>
        </w:rPr>
        <w:t>IMPLICITLY-EXPLICITLY DEFINED</w:t>
      </w:r>
      <w:r>
        <w:t>.</w:t>
      </w:r>
    </w:p>
    <w:p w14:paraId="678EAEBE" w14:textId="1C85EB25" w:rsidR="00CE476E" w:rsidRDefault="00CE476E" w:rsidP="00CE476E">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BA42F1">
        <w:rPr>
          <w:b/>
          <w:bCs/>
        </w:rPr>
        <w:t>WRIST FLEX</w:t>
      </w:r>
      <w:r>
        <w:t xml:space="preserve"> </w:t>
      </w:r>
      <w:r w:rsidRPr="008E27B7">
        <w:rPr>
          <w:b/>
          <w:bCs/>
          <w:color w:val="92D050"/>
        </w:rPr>
        <w:t>NEVER OCCURS</w:t>
      </w:r>
      <w:r>
        <w:t xml:space="preserve">, </w:t>
      </w:r>
      <w:r w:rsidRPr="008E27B7">
        <w:rPr>
          <w:b/>
          <w:bCs/>
          <w:color w:val="00B0F0"/>
        </w:rPr>
        <w:t>IMPLICITLY-EXPLICITLY DEFINED</w:t>
      </w:r>
      <w:r>
        <w:t>.</w:t>
      </w:r>
    </w:p>
    <w:p w14:paraId="67D291C7" w14:textId="76ADC6F0" w:rsidR="00CE476E" w:rsidRDefault="00CE476E" w:rsidP="00CE476E">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DE4A70">
        <w:rPr>
          <w:b/>
          <w:bCs/>
        </w:rPr>
        <w:t>WRIST PUMP</w:t>
      </w:r>
      <w:r>
        <w:t xml:space="preserve">, as invented by Pentagon employees,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142F6892" w14:textId="2080BBEB" w:rsidR="00CE476E" w:rsidRPr="00F65848" w:rsidRDefault="00CE476E" w:rsidP="00CE476E">
      <w:pPr>
        <w:ind w:left="360" w:hanging="360"/>
        <w:jc w:val="both"/>
      </w:pPr>
      <w:commentRangeStart w:id="32"/>
      <w:r w:rsidRPr="00F65848">
        <w:rPr>
          <w:u w:val="single"/>
        </w:rPr>
        <w:t>AUTONOMOUS WRIST DAMAGE PREVENTION SECURITY SYSTEMS</w:t>
      </w:r>
      <w:r w:rsidRPr="00F65848">
        <w:t xml:space="preserve"> (</w:t>
      </w:r>
      <w:r w:rsidRPr="00F65848">
        <w:rPr>
          <w:b/>
          <w:bCs/>
        </w:rPr>
        <w:t>2022</w:t>
      </w:r>
      <w:r w:rsidRPr="00F65848">
        <w:t>) –</w:t>
      </w:r>
      <w:r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wrist, such as </w:t>
      </w:r>
      <w:r w:rsidRPr="00F65848">
        <w:rPr>
          <w:b/>
          <w:bCs/>
        </w:rPr>
        <w:t>WRIST WARRANTS</w:t>
      </w:r>
      <w:r w:rsidRPr="00F65848">
        <w:t xml:space="preserve">, including using any computer software that then uses the </w:t>
      </w:r>
      <w:r w:rsidRPr="00F65848">
        <w:rPr>
          <w:b/>
          <w:bCs/>
        </w:rPr>
        <w:t>WRIST WARRANT</w:t>
      </w:r>
      <w:r w:rsidRPr="00F65848">
        <w:t xml:space="preserve"> to conduct damages using radio frequency or laser space weapons, </w:t>
      </w:r>
      <w:r>
        <w:t xml:space="preserve">including </w:t>
      </w:r>
      <w:r w:rsidRPr="00F65848">
        <w:rPr>
          <w:b/>
          <w:bCs/>
        </w:rPr>
        <w:t>LASER STRIKES</w:t>
      </w:r>
      <w:r w:rsidRPr="00F65848">
        <w:t xml:space="preserve">, or </w:t>
      </w:r>
      <w:r w:rsidRPr="00F65848">
        <w:rPr>
          <w:b/>
          <w:bCs/>
        </w:rPr>
        <w:t>LASER CRIMES</w:t>
      </w:r>
      <w:r w:rsidRPr="00F65848">
        <w:t>,</w:t>
      </w:r>
      <w:r>
        <w:t xml:space="preserve"> or </w:t>
      </w:r>
      <w:r w:rsidRPr="00FE5858">
        <w:rPr>
          <w:b/>
          <w:bCs/>
        </w:rPr>
        <w:t>HURT WRISTS</w:t>
      </w:r>
      <w:r>
        <w:t xml:space="preserve">, or </w:t>
      </w:r>
      <w:r w:rsidRPr="00FE5858">
        <w:rPr>
          <w:b/>
          <w:bCs/>
        </w:rPr>
        <w:t>HURT WRIST</w:t>
      </w:r>
      <w:r>
        <w:t xml:space="preserve">,                    or </w:t>
      </w:r>
      <w:r w:rsidRPr="00FE5858">
        <w:rPr>
          <w:b/>
          <w:bCs/>
        </w:rPr>
        <w:t>WRIST PAIN</w:t>
      </w:r>
      <w:r>
        <w:t xml:space="preserve">, </w:t>
      </w:r>
      <w:r w:rsidRPr="00F65848">
        <w:t xml:space="preserve">including mind control in type, </w:t>
      </w:r>
      <w:r>
        <w:t>including wrist tension or wrist pain, by banning the activities in firmware, and future hardware, and by removing any software or any commands in any software by editing its source code and recompiling it</w:t>
      </w:r>
      <w:commentRangeEnd w:id="32"/>
      <w:r w:rsidR="00D741C7">
        <w:t xml:space="preserve">, </w:t>
      </w:r>
      <w:r w:rsidR="00D741C7" w:rsidRPr="00F850AF">
        <w:rPr>
          <w:b/>
          <w:bCs/>
          <w:color w:val="00B0F0"/>
        </w:rPr>
        <w:t>IMPLICITLY-EXPLICITLY DEFINED</w:t>
      </w:r>
      <w:r w:rsidR="00D741C7">
        <w:t>.</w:t>
      </w:r>
      <w:r>
        <w:rPr>
          <w:rStyle w:val="CommentReference"/>
        </w:rPr>
        <w:commentReference w:id="32"/>
      </w:r>
    </w:p>
    <w:p w14:paraId="108C8287" w14:textId="77777777" w:rsidR="00CE476E" w:rsidRDefault="00CE476E" w:rsidP="00CF157A">
      <w:pPr>
        <w:ind w:left="360" w:hanging="360"/>
        <w:jc w:val="both"/>
      </w:pPr>
    </w:p>
    <w:p w14:paraId="04A0727C" w14:textId="77777777" w:rsidR="00CF157A" w:rsidRDefault="00CF157A" w:rsidP="00CF157A">
      <w:pPr>
        <w:ind w:left="360" w:hanging="360"/>
        <w:jc w:val="both"/>
      </w:pPr>
    </w:p>
    <w:p w14:paraId="31305A49" w14:textId="77777777" w:rsidR="00CF157A" w:rsidRDefault="00CF157A">
      <w:pPr>
        <w:rPr>
          <w:u w:val="single"/>
        </w:rPr>
      </w:pPr>
      <w:r>
        <w:rPr>
          <w:u w:val="single"/>
        </w:rPr>
        <w:br w:type="page"/>
      </w:r>
    </w:p>
    <w:p w14:paraId="547AC34D" w14:textId="404639D7" w:rsidR="00CF157A" w:rsidRPr="00C0532F" w:rsidRDefault="00CF157A" w:rsidP="00CF157A">
      <w:pPr>
        <w:ind w:left="360" w:hanging="360"/>
        <w:jc w:val="both"/>
        <w:rPr>
          <w:b/>
          <w:bCs/>
        </w:rPr>
      </w:pPr>
      <w:r>
        <w:rPr>
          <w:b/>
          <w:sz w:val="24"/>
        </w:rPr>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742F9CDE"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t>MENTAL HEALTH PROTECTIVE SYSTEMS</w:t>
      </w:r>
    </w:p>
    <w:p w14:paraId="0D15EFA6" w14:textId="1E090ACC" w:rsidR="009C5A96" w:rsidRDefault="009C5A96" w:rsidP="009C5A96">
      <w:pPr>
        <w:ind w:left="360" w:hanging="360"/>
        <w:jc w:val="both"/>
      </w:pPr>
      <w:commentRangeStart w:id="33"/>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3"/>
      <w:r w:rsidR="00B24CF4" w:rsidRPr="006670CE">
        <w:rPr>
          <w:rStyle w:val="CommentReference"/>
        </w:rPr>
        <w:commentReference w:id="33"/>
      </w:r>
    </w:p>
    <w:p w14:paraId="430793E5" w14:textId="269EC7F2" w:rsidR="001037A8" w:rsidRPr="006670CE" w:rsidRDefault="00853D71" w:rsidP="001037A8">
      <w:pPr>
        <w:ind w:left="360" w:hanging="360"/>
        <w:jc w:val="both"/>
      </w:pPr>
      <w:commentRangeStart w:id="34"/>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4"/>
      <w:r w:rsidR="001037A8" w:rsidRPr="006670CE">
        <w:rPr>
          <w:rStyle w:val="CommentReference"/>
        </w:rPr>
        <w:commentReference w:id="34"/>
      </w:r>
    </w:p>
    <w:p w14:paraId="1FF3DBCC" w14:textId="0DFEF651" w:rsidR="00853D71" w:rsidRPr="006670CE" w:rsidRDefault="00853D71" w:rsidP="009C5A96">
      <w:pPr>
        <w:ind w:left="360" w:hanging="360"/>
        <w:jc w:val="both"/>
      </w:pPr>
      <w:commentRangeStart w:id="35"/>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5"/>
      <w:r w:rsidR="001037A8" w:rsidRPr="006670CE">
        <w:rPr>
          <w:rStyle w:val="CommentReference"/>
        </w:rPr>
        <w:commentReference w:id="35"/>
      </w:r>
    </w:p>
    <w:p w14:paraId="7BC9A47F" w14:textId="745F0D88" w:rsidR="000C1682" w:rsidRDefault="000C1682" w:rsidP="000C1682">
      <w:pPr>
        <w:ind w:left="360" w:hanging="360"/>
        <w:jc w:val="both"/>
      </w:pPr>
      <w:commentRangeStart w:id="36"/>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36"/>
      <w:r w:rsidR="00506E87">
        <w:rPr>
          <w:rStyle w:val="CommentReference"/>
        </w:rPr>
        <w:commentReference w:id="36"/>
      </w:r>
    </w:p>
    <w:p w14:paraId="1CBA87EF" w14:textId="54C172BE" w:rsidR="000C1682" w:rsidRDefault="000C1682" w:rsidP="000229F9">
      <w:pPr>
        <w:ind w:left="720" w:hanging="360"/>
        <w:jc w:val="both"/>
      </w:pPr>
      <w:commentRangeStart w:id="37"/>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37"/>
      <w:r w:rsidR="00B24CF4">
        <w:rPr>
          <w:rStyle w:val="CommentReference"/>
        </w:rPr>
        <w:commentReference w:id="37"/>
      </w:r>
    </w:p>
    <w:p w14:paraId="0B910FB8" w14:textId="40521584" w:rsidR="00F7149B" w:rsidRDefault="00F7149B" w:rsidP="00F7149B">
      <w:pPr>
        <w:ind w:left="720" w:hanging="360"/>
        <w:jc w:val="both"/>
      </w:pPr>
      <w:commentRangeStart w:id="38"/>
      <w:r>
        <w:rPr>
          <w:u w:val="single"/>
        </w:rPr>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38"/>
      <w:r>
        <w:rPr>
          <w:rStyle w:val="CommentReference"/>
        </w:rPr>
        <w:commentReference w:id="38"/>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39"/>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39"/>
      <w:r w:rsidR="00835EB0">
        <w:rPr>
          <w:rStyle w:val="CommentReference"/>
        </w:rPr>
        <w:commentReference w:id="39"/>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4" w:author="Patrick McElhiney" w:date="2022-09-18T13:49:00Z" w:initials="PM">
    <w:p w14:paraId="50C4F8D9" w14:textId="0ACE2A1F" w:rsidR="00652BEF" w:rsidRDefault="00652BEF" w:rsidP="0065487D">
      <w:pPr>
        <w:pStyle w:val="CommentText"/>
      </w:pPr>
      <w:r>
        <w:rPr>
          <w:rStyle w:val="CommentReference"/>
        </w:rPr>
        <w:annotationRef/>
      </w:r>
      <w:r>
        <w:t>This mode allegedly helps with INTELLIGENCE MODE, to write down things securely.</w:t>
      </w:r>
    </w:p>
  </w:comment>
  <w:comment w:id="5"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6"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7"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8"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9"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1"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2"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3"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4"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5"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6"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7"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8"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9"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20"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21"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2"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3"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4"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25"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26"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2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9"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30"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31"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32" w:author="Patrick McElhiney" w:date="2022-09-16T23:14:00Z" w:initials="PM">
    <w:p w14:paraId="79CB6461" w14:textId="77777777" w:rsidR="00CE476E" w:rsidRDefault="00CE476E" w:rsidP="00CE476E">
      <w:pPr>
        <w:pStyle w:val="CommentText"/>
      </w:pPr>
      <w:r>
        <w:rPr>
          <w:rStyle w:val="CommentReference"/>
        </w:rPr>
        <w:annotationRef/>
      </w:r>
      <w:r>
        <w:t>CHELSEA CLINTON and PENTAGON software does it to Patrick R. McElhiney.</w:t>
      </w:r>
    </w:p>
  </w:comment>
  <w:comment w:id="33"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34"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5"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6"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7"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8"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39"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9CB6461"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E549DE" w16cex:dateUtc="2022-09-17T03:14: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9CB6461" w16cid:durableId="26E549DE"/>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416DE" w14:textId="77777777" w:rsidR="00997A9E" w:rsidRDefault="00997A9E" w:rsidP="005B7682">
      <w:pPr>
        <w:spacing w:after="0" w:line="240" w:lineRule="auto"/>
      </w:pPr>
      <w:r>
        <w:separator/>
      </w:r>
    </w:p>
  </w:endnote>
  <w:endnote w:type="continuationSeparator" w:id="0">
    <w:p w14:paraId="5BA1E489" w14:textId="77777777" w:rsidR="00997A9E" w:rsidRDefault="00997A9E"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51141" w14:textId="77777777" w:rsidR="00BB4176" w:rsidRDefault="00BB41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EndPr/>
    <w:sdtContent>
      <w:sdt>
        <w:sdtPr>
          <w:id w:val="565050523"/>
          <w:docPartObj>
            <w:docPartGallery w:val="Page Numbers (Top of Page)"/>
            <w:docPartUnique/>
          </w:docPartObj>
        </w:sdtPr>
        <w:sdtEndPr/>
        <w:sdtContent>
          <w:p w14:paraId="6E2AFF5C" w14:textId="1ED169B7" w:rsidR="0078387A" w:rsidRDefault="00BB4176"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del w:id="46" w:author="Patrick McElhiney" w:date="2023-02-07T19:09:00Z">
              <w:r w:rsidR="000B42C6" w:rsidRPr="000B42C6" w:rsidDel="00BB4176">
                <w:rPr>
                  <w:b/>
                  <w:bCs/>
                  <w:u w:val="single"/>
                </w:rPr>
                <w:delText>MCE123</w:delText>
              </w:r>
              <w:r w:rsidR="000B42C6" w:rsidRPr="000B42C6" w:rsidDel="00BB4176">
                <w:rPr>
                  <w:b/>
                  <w:bCs/>
                  <w:vertAlign w:val="superscript"/>
                </w:rPr>
                <w:delText>SM</w:delText>
              </w:r>
              <w:r w:rsidR="000B42C6" w:rsidRPr="000B42C6" w:rsidDel="00BB4176">
                <w:rPr>
                  <w:b/>
                  <w:bCs/>
                </w:rPr>
                <w:delText xml:space="preserve"> COMPANY</w:delText>
              </w:r>
              <w:r w:rsidR="000B42C6" w:rsidDel="00BB4176">
                <w:delText xml:space="preserve"> 1999-2022</w:delText>
              </w:r>
            </w:del>
            <w:ins w:id="47" w:author="Patrick McElhiney" w:date="2023-02-07T19:09:00Z">
              <w:r>
                <w:rPr>
                  <w:b/>
                  <w:bCs/>
                  <w:u w:val="single"/>
                </w:rPr>
                <w:t>GLOBAL SECURITY SYSTEMS®, INC. 2020-2022</w:t>
              </w:r>
            </w:ins>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D0490" w14:textId="77777777" w:rsidR="00BB4176" w:rsidRDefault="00BB4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0CE3E" w14:textId="77777777" w:rsidR="00997A9E" w:rsidRDefault="00997A9E" w:rsidP="005B7682">
      <w:pPr>
        <w:spacing w:after="0" w:line="240" w:lineRule="auto"/>
      </w:pPr>
      <w:r>
        <w:separator/>
      </w:r>
    </w:p>
  </w:footnote>
  <w:footnote w:type="continuationSeparator" w:id="0">
    <w:p w14:paraId="7829DE0F" w14:textId="77777777" w:rsidR="00997A9E" w:rsidRDefault="00997A9E"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0C9E6" w14:textId="77777777" w:rsidR="00BB4176" w:rsidRDefault="00BB41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BB4176"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32D3175C"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del w:id="40" w:author="Patrick McElhiney" w:date="2023-02-07T19:09:00Z">
      <w:r w:rsidR="00E8322A" w:rsidRPr="00110AF9" w:rsidDel="00BB4176">
        <w:rPr>
          <w:b/>
          <w:bCs/>
          <w:color w:val="000000" w:themeColor="text1"/>
          <w:sz w:val="18"/>
          <w:u w:val="single"/>
        </w:rPr>
        <w:delText>PATRICK</w:delText>
      </w:r>
      <w:r w:rsidR="0078387A" w:rsidRPr="00110AF9" w:rsidDel="00BB4176">
        <w:rPr>
          <w:b/>
          <w:bCs/>
          <w:color w:val="000000" w:themeColor="text1"/>
          <w:sz w:val="18"/>
          <w:u w:val="single"/>
        </w:rPr>
        <w:delText xml:space="preserve"> R. </w:delText>
      </w:r>
      <w:r w:rsidR="00E8322A" w:rsidRPr="00110AF9" w:rsidDel="00BB4176">
        <w:rPr>
          <w:b/>
          <w:bCs/>
          <w:color w:val="000000" w:themeColor="text1"/>
          <w:sz w:val="18"/>
          <w:u w:val="single"/>
        </w:rPr>
        <w:delText>MCELHINEY</w:delText>
      </w:r>
    </w:del>
    <w:ins w:id="41" w:author="Patrick McElhiney" w:date="2023-02-07T19:09:00Z">
      <w:r w:rsidR="00BB4176">
        <w:rPr>
          <w:b/>
          <w:bCs/>
          <w:color w:val="000000" w:themeColor="text1"/>
          <w:sz w:val="18"/>
          <w:u w:val="single"/>
        </w:rPr>
        <w:t>PATRICK RUSSELL MCELHINEY</w:t>
      </w:r>
    </w:ins>
  </w:p>
  <w:p w14:paraId="0CF35C62" w14:textId="77777777" w:rsidR="0078387A" w:rsidRPr="00756B5A" w:rsidRDefault="0078387A" w:rsidP="005B7682">
    <w:pPr>
      <w:pStyle w:val="Header"/>
      <w:jc w:val="both"/>
      <w:rPr>
        <w:color w:val="FF0000"/>
        <w:sz w:val="10"/>
      </w:rPr>
    </w:pPr>
  </w:p>
  <w:p w14:paraId="6F2BE3E8" w14:textId="356FD880"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del w:id="42" w:author="Patrick McElhiney" w:date="2023-02-07T19:09:00Z">
      <w:r w:rsidRPr="00110AF9" w:rsidDel="00BB4176">
        <w:rPr>
          <w:b/>
          <w:bCs/>
          <w:iCs/>
          <w:color w:val="000000" w:themeColor="text1"/>
          <w:sz w:val="18"/>
          <w:u w:val="single"/>
        </w:rPr>
        <w:delText>P</w:delText>
      </w:r>
      <w:r w:rsidR="00110AF9" w:rsidRPr="00110AF9" w:rsidDel="00BB4176">
        <w:rPr>
          <w:b/>
          <w:bCs/>
          <w:iCs/>
          <w:color w:val="000000" w:themeColor="text1"/>
          <w:sz w:val="18"/>
          <w:u w:val="single"/>
        </w:rPr>
        <w:delText>ATRICK</w:delText>
      </w:r>
      <w:r w:rsidRPr="00110AF9" w:rsidDel="00BB4176">
        <w:rPr>
          <w:b/>
          <w:bCs/>
          <w:iCs/>
          <w:color w:val="000000" w:themeColor="text1"/>
          <w:sz w:val="18"/>
          <w:u w:val="single"/>
        </w:rPr>
        <w:delText xml:space="preserve"> R. </w:delText>
      </w:r>
      <w:r w:rsidR="00110AF9" w:rsidRPr="00110AF9" w:rsidDel="00BB4176">
        <w:rPr>
          <w:b/>
          <w:bCs/>
          <w:iCs/>
          <w:color w:val="000000" w:themeColor="text1"/>
          <w:sz w:val="18"/>
          <w:u w:val="single"/>
        </w:rPr>
        <w:delText>MCELHINEY</w:delText>
      </w:r>
    </w:del>
    <w:ins w:id="43" w:author="Patrick McElhiney" w:date="2023-02-07T19:09:00Z">
      <w:r w:rsidR="00BB4176">
        <w:rPr>
          <w:b/>
          <w:bCs/>
          <w:iCs/>
          <w:color w:val="000000" w:themeColor="text1"/>
          <w:sz w:val="18"/>
          <w:u w:val="single"/>
        </w:rPr>
        <w:t>PATRICK RUSSELL MCELHINEY</w:t>
      </w:r>
    </w:ins>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del w:id="44" w:author="Patrick McElhiney" w:date="2023-02-07T19:09:00Z">
      <w:r w:rsidR="00110AF9" w:rsidRPr="00110AF9" w:rsidDel="00BB4176">
        <w:rPr>
          <w:b/>
          <w:bCs/>
          <w:iCs/>
          <w:color w:val="000000" w:themeColor="text1"/>
          <w:sz w:val="18"/>
          <w:u w:val="single"/>
        </w:rPr>
        <w:delText>ANNA</w:delText>
      </w:r>
      <w:r w:rsidR="00840A5A" w:rsidRPr="00110AF9" w:rsidDel="00BB4176">
        <w:rPr>
          <w:b/>
          <w:bCs/>
          <w:iCs/>
          <w:color w:val="000000" w:themeColor="text1"/>
          <w:sz w:val="18"/>
          <w:u w:val="single"/>
        </w:rPr>
        <w:delText xml:space="preserve"> V. </w:delText>
      </w:r>
      <w:r w:rsidR="00110AF9" w:rsidRPr="00110AF9" w:rsidDel="00BB4176">
        <w:rPr>
          <w:b/>
          <w:bCs/>
          <w:iCs/>
          <w:color w:val="000000" w:themeColor="text1"/>
          <w:sz w:val="18"/>
          <w:u w:val="single"/>
        </w:rPr>
        <w:delText>KUSHCHENKO</w:delText>
      </w:r>
    </w:del>
    <w:ins w:id="45" w:author="Patrick McElhiney" w:date="2023-02-07T19:09:00Z">
      <w:r w:rsidR="00BB4176">
        <w:rPr>
          <w:b/>
          <w:bCs/>
          <w:iCs/>
          <w:color w:val="000000" w:themeColor="text1"/>
          <w:sz w:val="18"/>
          <w:u w:val="single"/>
        </w:rPr>
        <w:t>ANNA VASILY’EVNA KUSHCHENKO</w:t>
      </w:r>
    </w:ins>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BB4176">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3077C" w14:textId="77777777" w:rsidR="00BB4176" w:rsidRDefault="00BB4176">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trackRevisions/>
  <w:defaultTabStop w:val="720"/>
  <w:characterSpacingControl w:val="doNotCompress"/>
  <w:hdrShapeDefaults>
    <o:shapedefaults v:ext="edit" spidmax="2050"/>
    <o:shapelayout v:ext="edit">
      <o:idmap v:ext="edit" data="1"/>
      <o:rules v:ext="edit">
        <o:r id="V:Rule3" type="connector" idref="#_x0000_s1027"/>
        <o:r id="V:Rule4"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C73"/>
    <w:rsid w:val="00116FA2"/>
    <w:rsid w:val="00117D8B"/>
    <w:rsid w:val="00117E6D"/>
    <w:rsid w:val="001213B1"/>
    <w:rsid w:val="00124440"/>
    <w:rsid w:val="00124741"/>
    <w:rsid w:val="001249E6"/>
    <w:rsid w:val="00126B27"/>
    <w:rsid w:val="00126DB2"/>
    <w:rsid w:val="00127E8A"/>
    <w:rsid w:val="001334EB"/>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76CE"/>
    <w:rsid w:val="0043289F"/>
    <w:rsid w:val="00434D9D"/>
    <w:rsid w:val="00435D7E"/>
    <w:rsid w:val="0043735B"/>
    <w:rsid w:val="00440927"/>
    <w:rsid w:val="00440B81"/>
    <w:rsid w:val="00442696"/>
    <w:rsid w:val="00452FE9"/>
    <w:rsid w:val="00453105"/>
    <w:rsid w:val="0045312A"/>
    <w:rsid w:val="004556AF"/>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0397"/>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417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29535</Words>
  <Characters>168356</Characters>
  <Application>Microsoft Office Word</Application>
  <DocSecurity>0</DocSecurity>
  <Lines>1402</Lines>
  <Paragraphs>394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2022-09-26T22:33:00Z</cp:lastPrinted>
  <dcterms:created xsi:type="dcterms:W3CDTF">2022-10-10T11:29:00Z</dcterms:created>
  <dcterms:modified xsi:type="dcterms:W3CDTF">2023-02-08T00:09:00Z</dcterms:modified>
</cp:coreProperties>
</file>