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54CDD5F5" w:rsidR="00074C5F" w:rsidRDefault="00850E3A" w:rsidP="00B111EA">
      <w:pPr>
        <w:jc w:val="center"/>
        <w:rPr>
          <w:bCs/>
          <w:sz w:val="28"/>
          <w:szCs w:val="28"/>
        </w:rPr>
      </w:pPr>
      <w:r>
        <w:rPr>
          <w:bCs/>
          <w:sz w:val="28"/>
          <w:szCs w:val="28"/>
        </w:rPr>
        <w:t>10/12/2022 4:50:26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5A56FF33"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t>UNCATEGORIZED PREVENTION SECURITY SYSTEMS</w:t>
      </w:r>
    </w:p>
    <w:p w14:paraId="758F1B50" w14:textId="01A504A5" w:rsidR="004C7CC9" w:rsidRDefault="004C7CC9" w:rsidP="004C7CC9">
      <w:pPr>
        <w:spacing w:after="0"/>
        <w:ind w:left="360" w:hanging="360"/>
        <w:jc w:val="both"/>
      </w:pPr>
      <w:r w:rsidRPr="004263BE">
        <w:rPr>
          <w:highlight w:val="yellow"/>
          <w:u w:val="single"/>
        </w:rPr>
        <w:t xml:space="preserve">AUTONOMOUS </w:t>
      </w:r>
      <w:r w:rsidR="00B978D2" w:rsidRPr="004263BE">
        <w:rPr>
          <w:highlight w:val="yellow"/>
          <w:u w:val="single"/>
        </w:rPr>
        <w:t xml:space="preserve">OBSCURITY </w:t>
      </w:r>
      <w:r w:rsidRPr="004263BE">
        <w:rPr>
          <w:highlight w:val="yellow"/>
          <w:u w:val="single"/>
        </w:rPr>
        <w:t>PREVENTION 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CA059E" w:rsidRPr="004263BE">
        <w:rPr>
          <w:b/>
          <w:bCs/>
          <w:color w:val="FF0000"/>
          <w:highlight w:val="yellow"/>
        </w:rPr>
        <w:t>ANY OBSCURITY</w:t>
      </w:r>
      <w:r w:rsidR="00CA059E" w:rsidRPr="004263BE">
        <w:rPr>
          <w:highlight w:val="yellow"/>
        </w:rPr>
        <w:t xml:space="preserve"> </w:t>
      </w:r>
      <w:r w:rsidR="00CA059E" w:rsidRPr="004263BE">
        <w:rPr>
          <w:b/>
          <w:bCs/>
          <w:color w:val="C00000"/>
          <w:highlight w:val="yellow"/>
        </w:rPr>
        <w:t>NEVER</w:t>
      </w:r>
      <w:r w:rsidR="00CA059E" w:rsidRPr="004263BE">
        <w:rPr>
          <w:b/>
          <w:bCs/>
          <w:highlight w:val="yellow"/>
        </w:rPr>
        <w:t xml:space="preserve"> </w:t>
      </w:r>
      <w:r w:rsidR="00CA059E" w:rsidRPr="004263BE">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54E04883" w14:textId="47DFC723" w:rsidR="004C7CC9" w:rsidRDefault="004C7CC9" w:rsidP="004C7CC9">
      <w:pPr>
        <w:spacing w:after="0"/>
        <w:ind w:left="360" w:hanging="360"/>
        <w:jc w:val="both"/>
      </w:pPr>
    </w:p>
    <w:p w14:paraId="0A641B4B" w14:textId="43922941" w:rsidR="00A1780D" w:rsidRDefault="00A1780D" w:rsidP="00A1780D">
      <w:pPr>
        <w:spacing w:after="0"/>
        <w:ind w:left="360" w:hanging="360"/>
        <w:jc w:val="both"/>
      </w:pPr>
      <w:r w:rsidRPr="004263BE">
        <w:rPr>
          <w:highlight w:val="yellow"/>
          <w:u w:val="single"/>
        </w:rPr>
        <w:t xml:space="preserve">AUTONOMOUS </w:t>
      </w:r>
      <w:r>
        <w:rPr>
          <w:highlight w:val="yellow"/>
          <w:u w:val="single"/>
        </w:rPr>
        <w:t>UNINTELLIGENT COMPUTER SOFTWARE</w:t>
      </w:r>
      <w:r w:rsidRPr="004263BE">
        <w:rPr>
          <w:highlight w:val="yellow"/>
          <w:u w:val="single"/>
        </w:rPr>
        <w:t xml:space="preserve"> </w:t>
      </w:r>
      <w:r>
        <w:rPr>
          <w:highlight w:val="yellow"/>
          <w:u w:val="single"/>
        </w:rPr>
        <w:t>EVIDENCE FILING / DELETION</w:t>
      </w:r>
      <w:r w:rsidRPr="004263BE">
        <w:rPr>
          <w:highlight w:val="yellow"/>
          <w:u w:val="single"/>
        </w:rPr>
        <w:t xml:space="preserve"> SECURITY SYSTEMS</w:t>
      </w:r>
      <w:r w:rsidRPr="004263BE">
        <w:rPr>
          <w:highlight w:val="yellow"/>
        </w:rPr>
        <w:t xml:space="preserve"> (</w:t>
      </w:r>
      <w:r w:rsidRPr="004263BE">
        <w:rPr>
          <w:b/>
          <w:bCs/>
          <w:highlight w:val="yellow"/>
        </w:rPr>
        <w:t>2022</w:t>
      </w:r>
      <w:r w:rsidRPr="004263BE">
        <w:rPr>
          <w:highlight w:val="yellow"/>
        </w:rPr>
        <w:t xml:space="preserve">) – </w:t>
      </w:r>
      <w:r w:rsidRPr="004263BE">
        <w:rPr>
          <w:b/>
          <w:bCs/>
          <w:color w:val="7030A0"/>
          <w:highlight w:val="yellow"/>
        </w:rPr>
        <w:t>ENSURES</w:t>
      </w:r>
      <w:r w:rsidRPr="004263BE">
        <w:rPr>
          <w:b/>
          <w:bCs/>
          <w:highlight w:val="yellow"/>
        </w:rPr>
        <w:t xml:space="preserve"> </w:t>
      </w:r>
      <w:r w:rsidRPr="004263BE">
        <w:rPr>
          <w:b/>
          <w:bCs/>
          <w:color w:val="92D050"/>
          <w:highlight w:val="yellow"/>
        </w:rPr>
        <w:t>THAT</w:t>
      </w:r>
      <w:r w:rsidRPr="004263BE">
        <w:rPr>
          <w:highlight w:val="yellow"/>
        </w:rPr>
        <w:t xml:space="preserve"> </w:t>
      </w:r>
      <w:r w:rsidRPr="004263BE">
        <w:rPr>
          <w:b/>
          <w:bCs/>
          <w:color w:val="FF0000"/>
          <w:highlight w:val="yellow"/>
        </w:rPr>
        <w:t xml:space="preserve">ANY </w:t>
      </w:r>
      <w:r>
        <w:rPr>
          <w:b/>
          <w:bCs/>
          <w:color w:val="FF0000"/>
          <w:highlight w:val="yellow"/>
        </w:rPr>
        <w:t>UNINTELLIGENT COMPUTER SOFTWARE</w:t>
      </w:r>
      <w:r w:rsidRPr="004263BE">
        <w:rPr>
          <w:highlight w:val="yellow"/>
        </w:rPr>
        <w:t xml:space="preserve"> </w:t>
      </w:r>
      <w:r>
        <w:rPr>
          <w:b/>
          <w:bCs/>
          <w:color w:val="C00000"/>
          <w:highlight w:val="yellow"/>
        </w:rPr>
        <w:t>IS</w:t>
      </w:r>
      <w:r w:rsidRPr="004263BE">
        <w:rPr>
          <w:b/>
          <w:bCs/>
          <w:highlight w:val="yellow"/>
        </w:rPr>
        <w:t xml:space="preserve"> </w:t>
      </w:r>
      <w:r>
        <w:rPr>
          <w:b/>
          <w:bCs/>
          <w:color w:val="7030A0"/>
          <w:highlight w:val="yellow"/>
        </w:rPr>
        <w:t>FILED</w:t>
      </w:r>
      <w:r w:rsidRPr="00A1780D">
        <w:rPr>
          <w:b/>
          <w:bCs/>
          <w:highlight w:val="yellow"/>
        </w:rPr>
        <w:t xml:space="preserve"> </w:t>
      </w:r>
      <w:r w:rsidRPr="00A1780D">
        <w:rPr>
          <w:b/>
          <w:bCs/>
          <w:color w:val="0070C0"/>
          <w:highlight w:val="yellow"/>
        </w:rPr>
        <w:t>AS</w:t>
      </w:r>
      <w:r w:rsidRPr="00A1780D">
        <w:rPr>
          <w:b/>
          <w:bCs/>
          <w:highlight w:val="yellow"/>
        </w:rPr>
        <w:t xml:space="preserve"> </w:t>
      </w:r>
      <w:r>
        <w:rPr>
          <w:b/>
          <w:bCs/>
          <w:highlight w:val="yellow"/>
        </w:rPr>
        <w:t xml:space="preserve">   </w:t>
      </w:r>
      <w:r w:rsidRPr="00A1780D">
        <w:rPr>
          <w:b/>
          <w:bCs/>
          <w:color w:val="FF0000"/>
          <w:highlight w:val="yellow"/>
        </w:rPr>
        <w:t>SEALED UNEXECUTABLE EVIDENCE</w:t>
      </w:r>
      <w:r w:rsidRPr="00A1780D">
        <w:rPr>
          <w:b/>
          <w:bCs/>
          <w:highlight w:val="yellow"/>
        </w:rPr>
        <w:t xml:space="preserve"> </w:t>
      </w:r>
      <w:r w:rsidRPr="00A1780D">
        <w:rPr>
          <w:b/>
          <w:bCs/>
          <w:color w:val="0070C0"/>
          <w:highlight w:val="yellow"/>
        </w:rPr>
        <w:t>IN</w:t>
      </w:r>
      <w:r w:rsidRPr="00A1780D">
        <w:rPr>
          <w:b/>
          <w:bCs/>
          <w:highlight w:val="yellow"/>
        </w:rPr>
        <w:t xml:space="preserve"> </w:t>
      </w:r>
      <w:r w:rsidRPr="00A1780D">
        <w:rPr>
          <w:b/>
          <w:bCs/>
          <w:color w:val="FF0000"/>
          <w:highlight w:val="yellow"/>
        </w:rPr>
        <w:t>A CASE</w:t>
      </w:r>
      <w:r w:rsidRPr="00A1780D">
        <w:rPr>
          <w:b/>
          <w:bCs/>
          <w:highlight w:val="yellow"/>
        </w:rPr>
        <w:t xml:space="preserve"> </w:t>
      </w:r>
      <w:r w:rsidRPr="00A1780D">
        <w:rPr>
          <w:b/>
          <w:bCs/>
          <w:color w:val="00B050"/>
          <w:highlight w:val="yellow"/>
        </w:rPr>
        <w:t>SPECIFIC</w:t>
      </w:r>
      <w:r w:rsidRPr="00A1780D">
        <w:rPr>
          <w:b/>
          <w:bCs/>
          <w:highlight w:val="yellow"/>
        </w:rPr>
        <w:t xml:space="preserve"> </w:t>
      </w:r>
      <w:r w:rsidRPr="00A1780D">
        <w:rPr>
          <w:b/>
          <w:bCs/>
          <w:color w:val="0070C0"/>
          <w:highlight w:val="yellow"/>
        </w:rPr>
        <w:t>TO</w:t>
      </w:r>
      <w:r w:rsidRPr="00A1780D">
        <w:rPr>
          <w:b/>
          <w:bCs/>
          <w:highlight w:val="yellow"/>
        </w:rPr>
        <w:t xml:space="preserve"> </w:t>
      </w:r>
      <w:r w:rsidRPr="00A1780D">
        <w:rPr>
          <w:b/>
          <w:bCs/>
          <w:color w:val="FF0000"/>
          <w:highlight w:val="yellow"/>
        </w:rPr>
        <w:t>THE SPECIFIC PROGRAM</w:t>
      </w:r>
      <w:r w:rsidRPr="00A1780D">
        <w:rPr>
          <w:b/>
          <w:bCs/>
          <w:highlight w:val="yellow"/>
        </w:rPr>
        <w:t xml:space="preserve"> </w:t>
      </w:r>
      <w:r w:rsidRPr="00A1780D">
        <w:rPr>
          <w:b/>
          <w:bCs/>
          <w:color w:val="00B0F0"/>
          <w:highlight w:val="yellow"/>
        </w:rPr>
        <w:t>AND</w:t>
      </w:r>
      <w:r w:rsidRPr="00A1780D">
        <w:rPr>
          <w:b/>
          <w:bCs/>
          <w:highlight w:val="yellow"/>
        </w:rPr>
        <w:t xml:space="preserve"> </w:t>
      </w:r>
      <w:r w:rsidRPr="00A1780D">
        <w:rPr>
          <w:b/>
          <w:bCs/>
          <w:color w:val="0070C0"/>
          <w:highlight w:val="yellow"/>
        </w:rPr>
        <w:t>IS</w:t>
      </w:r>
      <w:r w:rsidRPr="00A1780D">
        <w:rPr>
          <w:b/>
          <w:bCs/>
          <w:highlight w:val="yellow"/>
        </w:rPr>
        <w:t xml:space="preserve"> </w:t>
      </w:r>
      <w:r w:rsidRPr="00A1780D">
        <w:rPr>
          <w:b/>
          <w:bCs/>
          <w:color w:val="7030A0"/>
          <w:highlight w:val="yellow"/>
        </w:rPr>
        <w:t>DELETED</w:t>
      </w:r>
      <w:r w:rsidRPr="00A1780D">
        <w:rPr>
          <w:b/>
          <w:bCs/>
          <w:highlight w:val="yellow"/>
        </w:rPr>
        <w:t xml:space="preserve"> </w:t>
      </w:r>
      <w:r w:rsidRPr="00A1780D">
        <w:rPr>
          <w:b/>
          <w:bCs/>
          <w:color w:val="0070C0"/>
          <w:highlight w:val="yellow"/>
        </w:rPr>
        <w:t>FROM</w:t>
      </w:r>
      <w:r w:rsidRPr="00A1780D">
        <w:rPr>
          <w:b/>
          <w:bCs/>
          <w:highlight w:val="yellow"/>
        </w:rPr>
        <w:t xml:space="preserve"> </w:t>
      </w:r>
      <w:r w:rsidRPr="00A1780D">
        <w:rPr>
          <w:b/>
          <w:bCs/>
          <w:color w:val="FF0000"/>
          <w:highlight w:val="yellow"/>
        </w:rPr>
        <w:t>ANY EXECUTABLE DISK SPACE</w:t>
      </w:r>
      <w:r w:rsidRPr="004263BE">
        <w:rPr>
          <w:highlight w:val="yellow"/>
        </w:rPr>
        <w:t xml:space="preserve">, </w:t>
      </w:r>
      <w:r>
        <w:rPr>
          <w:highlight w:val="yellow"/>
        </w:rPr>
        <w:t xml:space="preserve">                                                                           </w:t>
      </w:r>
      <w:r w:rsidRPr="004263BE">
        <w:rPr>
          <w:b/>
          <w:bCs/>
          <w:color w:val="00B0F0"/>
          <w:highlight w:val="yellow"/>
        </w:rPr>
        <w:t>IMPLICITLY-EXPLICITLY GLOBALLY VIRULENTLY DEFINED</w:t>
      </w:r>
      <w:r w:rsidRPr="004263BE">
        <w:rPr>
          <w:highlight w:val="yellow"/>
        </w:rPr>
        <w:t>.</w:t>
      </w:r>
    </w:p>
    <w:p w14:paraId="6EE75564" w14:textId="77777777" w:rsidR="00A1780D" w:rsidRDefault="00A1780D" w:rsidP="004C7CC9">
      <w:pPr>
        <w:spacing w:after="0"/>
        <w:ind w:left="360" w:hanging="360"/>
        <w:jc w:val="both"/>
      </w:pPr>
    </w:p>
    <w:p w14:paraId="58713262" w14:textId="77777777" w:rsidR="00B978D2" w:rsidRDefault="00B978D2">
      <w:pPr>
        <w:rPr>
          <w:u w:val="single"/>
        </w:rPr>
      </w:pPr>
      <w:r>
        <w:rPr>
          <w:u w:val="single"/>
        </w:rPr>
        <w:br w:type="page"/>
      </w:r>
    </w:p>
    <w:p w14:paraId="1AF8F96F" w14:textId="7C226116" w:rsidR="00B978D2" w:rsidRDefault="00B978D2" w:rsidP="00B978D2">
      <w:pPr>
        <w:rPr>
          <w:u w:val="single"/>
        </w:rPr>
      </w:pPr>
      <w:r>
        <w:rPr>
          <w:b/>
          <w:sz w:val="24"/>
        </w:rPr>
        <w:t xml:space="preserve">TECHNICAL </w:t>
      </w:r>
      <w:r w:rsidR="001117F1">
        <w:rPr>
          <w:b/>
          <w:sz w:val="24"/>
        </w:rPr>
        <w:t xml:space="preserve">PROBLEM/ISSUE PREVENTATION </w:t>
      </w:r>
      <w:r>
        <w:rPr>
          <w:b/>
          <w:sz w:val="24"/>
        </w:rPr>
        <w:t>SECURITY SYSTEMS</w:t>
      </w:r>
    </w:p>
    <w:p w14:paraId="5B76486E" w14:textId="164FD70C" w:rsidR="00B978D2" w:rsidRDefault="00B978D2" w:rsidP="00B978D2">
      <w:pPr>
        <w:spacing w:after="0"/>
        <w:ind w:left="360" w:hanging="360"/>
        <w:jc w:val="both"/>
      </w:pPr>
      <w:r w:rsidRPr="0052121C">
        <w:rPr>
          <w:highlight w:val="yellow"/>
          <w:u w:val="single"/>
        </w:rPr>
        <w:t>AUTONOMOUS UPDATE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UPDATE INTERCEDENCE</w:t>
      </w:r>
      <w:r w:rsidRPr="0052121C">
        <w:rPr>
          <w:highlight w:val="yellow"/>
        </w:rPr>
        <w:t xml:space="preserve"> </w:t>
      </w:r>
      <w:r w:rsidRPr="0052121C">
        <w:rPr>
          <w:b/>
          <w:bCs/>
          <w:color w:val="0070C0"/>
          <w:highlight w:val="yellow"/>
        </w:rPr>
        <w:t>FOR</w:t>
      </w:r>
      <w:r w:rsidRPr="0052121C">
        <w:rPr>
          <w:highlight w:val="yellow"/>
        </w:rPr>
        <w:t xml:space="preserve"> </w:t>
      </w:r>
      <w:r w:rsidRPr="0052121C">
        <w:rPr>
          <w:b/>
          <w:bCs/>
          <w:color w:val="FF0000"/>
          <w:highlight w:val="yellow"/>
        </w:rPr>
        <w:t>ANY SOFTWARE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FIRMWARE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HARDWARE</w:t>
      </w:r>
      <w:r w:rsidRPr="0052121C">
        <w:rPr>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19815088" w14:textId="77777777" w:rsidR="00B978D2" w:rsidRDefault="00B978D2" w:rsidP="00B978D2">
      <w:pPr>
        <w:spacing w:after="0"/>
        <w:ind w:left="360" w:hanging="360"/>
        <w:jc w:val="both"/>
      </w:pPr>
    </w:p>
    <w:p w14:paraId="10FB26FC" w14:textId="3279CD6E" w:rsidR="00B978D2" w:rsidRPr="0052121C" w:rsidRDefault="00B978D2" w:rsidP="00B978D2">
      <w:pPr>
        <w:spacing w:after="0"/>
        <w:ind w:left="360" w:hanging="360"/>
        <w:jc w:val="both"/>
        <w:rPr>
          <w:highlight w:val="yellow"/>
        </w:rPr>
      </w:pPr>
      <w:r w:rsidRPr="0052121C">
        <w:rPr>
          <w:highlight w:val="yellow"/>
          <w:u w:val="single"/>
        </w:rPr>
        <w:t>AUTONOMOUS DATA TRANSMISSION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DATA TRANSMISSION INTERCEDENCE</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48D083BD" w14:textId="77777777" w:rsidR="00B978D2" w:rsidRPr="0052121C" w:rsidRDefault="00B978D2" w:rsidP="00B978D2">
      <w:pPr>
        <w:spacing w:after="0"/>
        <w:ind w:left="360" w:hanging="360"/>
        <w:jc w:val="both"/>
        <w:rPr>
          <w:highlight w:val="yellow"/>
        </w:rPr>
      </w:pPr>
    </w:p>
    <w:p w14:paraId="025ABA10" w14:textId="2A4259D1" w:rsidR="00B978D2" w:rsidRPr="0052121C" w:rsidRDefault="00B978D2" w:rsidP="00B978D2">
      <w:pPr>
        <w:spacing w:after="0"/>
        <w:ind w:left="360" w:hanging="360"/>
        <w:jc w:val="both"/>
        <w:rPr>
          <w:color w:val="0070C0"/>
        </w:rPr>
      </w:pPr>
      <w:r w:rsidRPr="0052121C">
        <w:rPr>
          <w:highlight w:val="yellow"/>
          <w:u w:val="single"/>
        </w:rPr>
        <w:t>AUTONOMOUS DATA REPLACEMENT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b/>
          <w:bCs/>
          <w:color w:val="92D050"/>
          <w:highlight w:val="yellow"/>
        </w:rPr>
        <w:t xml:space="preserve">         </w:t>
      </w:r>
      <w:r w:rsidRPr="0052121C">
        <w:rPr>
          <w:highlight w:val="yellow"/>
        </w:rPr>
        <w:t xml:space="preserve"> </w:t>
      </w:r>
      <w:r w:rsidRPr="0052121C">
        <w:rPr>
          <w:b/>
          <w:bCs/>
          <w:color w:val="FF0000"/>
          <w:highlight w:val="yellow"/>
        </w:rPr>
        <w:t>ANY DATA REPLACEMENT</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COMPUTER SYSTEM</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OTHER HARDWARE</w:t>
      </w:r>
      <w:r w:rsidRPr="0052121C">
        <w:rPr>
          <w:b/>
          <w:bCs/>
          <w:color w:val="00B0F0"/>
          <w:highlight w:val="yellow"/>
        </w:rPr>
        <w:t xml:space="preserve"> </w:t>
      </w:r>
      <w:r w:rsidRPr="0052121C">
        <w:rPr>
          <w:b/>
          <w:bCs/>
          <w:color w:val="C00000"/>
          <w:highlight w:val="yellow"/>
        </w:rPr>
        <w:t>NEVER</w:t>
      </w:r>
      <w:r w:rsidRPr="0052121C">
        <w:rPr>
          <w:b/>
          <w:bCs/>
          <w:highlight w:val="yellow"/>
        </w:rPr>
        <w:t xml:space="preserve"> </w:t>
      </w:r>
      <w:r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006E431A" w:rsidRPr="006E431A">
        <w:rPr>
          <w:highlight w:val="yellow"/>
        </w:rPr>
        <w:t xml:space="preserve">,                                                     </w:t>
      </w:r>
      <w:r w:rsidR="006E431A" w:rsidRPr="006E431A">
        <w:rPr>
          <w:b/>
          <w:bCs/>
          <w:color w:val="00B0F0"/>
          <w:highlight w:val="yellow"/>
        </w:rPr>
        <w:t>IMPLICITLY-EXPLICITLY GLOBALLY VIRULENTLY DEFINED</w:t>
      </w:r>
      <w:r w:rsidR="006E431A" w:rsidRPr="006E431A">
        <w:rPr>
          <w:highlight w:val="yellow"/>
        </w:rPr>
        <w:t>.</w:t>
      </w:r>
    </w:p>
    <w:p w14:paraId="34CA577A" w14:textId="77777777" w:rsidR="00835EB0" w:rsidRDefault="00835EB0" w:rsidP="00835EB0">
      <w:pPr>
        <w:spacing w:after="0"/>
        <w:ind w:left="360" w:hanging="360"/>
        <w:jc w:val="both"/>
        <w:rPr>
          <w:u w:val="single"/>
        </w:rPr>
      </w:pPr>
    </w:p>
    <w:p w14:paraId="41BF6EF5" w14:textId="0FF3E239" w:rsidR="00835EB0" w:rsidRPr="0052121C" w:rsidRDefault="00835EB0" w:rsidP="00835EB0">
      <w:pPr>
        <w:spacing w:after="0"/>
        <w:ind w:left="360" w:hanging="360"/>
        <w:jc w:val="both"/>
        <w:rPr>
          <w:color w:val="0070C0"/>
        </w:rPr>
      </w:pPr>
      <w:r w:rsidRPr="0052121C">
        <w:rPr>
          <w:highlight w:val="yellow"/>
          <w:u w:val="single"/>
        </w:rPr>
        <w:t>AUTONOMOUS CHANNEL MULTIPLEX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 xml:space="preserve">THAT         </w:t>
      </w:r>
      <w:r w:rsidRPr="0052121C">
        <w:rPr>
          <w:highlight w:val="yellow"/>
        </w:rPr>
        <w:t xml:space="preserve"> </w:t>
      </w:r>
      <w:r w:rsidRPr="0052121C">
        <w:rPr>
          <w:b/>
          <w:bCs/>
          <w:color w:val="FF0000"/>
          <w:highlight w:val="yellow"/>
        </w:rPr>
        <w:t>ANY HOST</w:t>
      </w:r>
      <w:r w:rsidRPr="0052121C">
        <w:rPr>
          <w:highlight w:val="yellow"/>
        </w:rPr>
        <w:t xml:space="preserve"> </w:t>
      </w:r>
      <w:r w:rsidRPr="0052121C">
        <w:rPr>
          <w:b/>
          <w:bCs/>
          <w:color w:val="92D050"/>
          <w:highlight w:val="yellow"/>
        </w:rPr>
        <w:t>HAS</w:t>
      </w:r>
      <w:r w:rsidRPr="0052121C">
        <w:rPr>
          <w:highlight w:val="yellow"/>
        </w:rPr>
        <w:t xml:space="preserve"> </w:t>
      </w:r>
      <w:r w:rsidRPr="0052121C">
        <w:rPr>
          <w:b/>
          <w:bCs/>
          <w:color w:val="00B050"/>
          <w:highlight w:val="yellow"/>
        </w:rPr>
        <w:t>ONLY</w:t>
      </w:r>
      <w:r w:rsidRPr="0052121C">
        <w:rPr>
          <w:b/>
          <w:bCs/>
          <w:highlight w:val="yellow"/>
        </w:rPr>
        <w:t xml:space="preserve"> </w:t>
      </w:r>
      <w:r w:rsidRPr="0052121C">
        <w:rPr>
          <w:b/>
          <w:bCs/>
          <w:color w:val="FF0000"/>
          <w:highlight w:val="yellow"/>
        </w:rPr>
        <w:t>ONE CHANNEL</w:t>
      </w:r>
      <w:r w:rsidRPr="0052121C">
        <w:rPr>
          <w:b/>
          <w:bCs/>
          <w:highlight w:val="yellow"/>
        </w:rPr>
        <w:t xml:space="preserve"> </w:t>
      </w:r>
      <w:r w:rsidRPr="0052121C">
        <w:rPr>
          <w:b/>
          <w:bCs/>
          <w:color w:val="0070C0"/>
          <w:highlight w:val="yellow"/>
        </w:rPr>
        <w:t>ON</w:t>
      </w:r>
      <w:r w:rsidRPr="0052121C">
        <w:rPr>
          <w:b/>
          <w:bCs/>
          <w:highlight w:val="yellow"/>
        </w:rPr>
        <w:t xml:space="preserve"> </w:t>
      </w:r>
      <w:r w:rsidRPr="0052121C">
        <w:rPr>
          <w:b/>
          <w:bCs/>
          <w:color w:val="FF0000"/>
          <w:highlight w:val="yellow"/>
        </w:rPr>
        <w:t>ANY SATELLITE</w:t>
      </w:r>
      <w:r w:rsidRPr="0052121C">
        <w:rPr>
          <w:b/>
          <w:bCs/>
          <w:highlight w:val="yellow"/>
        </w:rPr>
        <w:t xml:space="preserve"> </w:t>
      </w:r>
      <w:r w:rsidRPr="0052121C">
        <w:rPr>
          <w:b/>
          <w:bCs/>
          <w:color w:val="92D050"/>
          <w:highlight w:val="yellow"/>
        </w:rPr>
        <w:t>PERTAINING</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AND ALL CONTROL TECHNOLOGIES</w:t>
      </w:r>
      <w:r w:rsidRPr="0052121C">
        <w:rPr>
          <w:b/>
          <w:bCs/>
          <w:highlight w:val="yellow"/>
        </w:rPr>
        <w:t xml:space="preserve">, </w:t>
      </w:r>
      <w:r w:rsidRPr="0052121C">
        <w:rPr>
          <w:b/>
          <w:bCs/>
          <w:color w:val="0070C0"/>
          <w:highlight w:val="yellow"/>
        </w:rPr>
        <w:t>AT</w:t>
      </w:r>
      <w:r w:rsidRPr="0052121C">
        <w:rPr>
          <w:b/>
          <w:bCs/>
          <w:highlight w:val="yellow"/>
        </w:rPr>
        <w:t xml:space="preserve"> </w:t>
      </w:r>
      <w:r w:rsidRPr="0052121C">
        <w:rPr>
          <w:b/>
          <w:bCs/>
          <w:color w:val="92D050"/>
          <w:highlight w:val="yellow"/>
        </w:rPr>
        <w:t>A</w:t>
      </w:r>
      <w:r w:rsidRPr="0052121C">
        <w:rPr>
          <w:b/>
          <w:bCs/>
          <w:highlight w:val="yellow"/>
        </w:rPr>
        <w:t xml:space="preserve"> </w:t>
      </w:r>
      <w:r w:rsidRPr="0052121C">
        <w:rPr>
          <w:b/>
          <w:bCs/>
          <w:color w:val="00B050"/>
          <w:highlight w:val="yellow"/>
        </w:rPr>
        <w:t>MAXIMUM</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5914C99F" w14:textId="488011E3" w:rsidR="00341A7C" w:rsidRPr="00C0532F" w:rsidRDefault="00341A7C" w:rsidP="00341A7C">
      <w:pPr>
        <w:rPr>
          <w:b/>
          <w:bCs/>
        </w:rPr>
      </w:pPr>
      <w:r>
        <w:rPr>
          <w:b/>
          <w:sz w:val="24"/>
        </w:rPr>
        <w:t>BAD THOUGHT PREVENTION SECURITY SYSTEMS</w:t>
      </w:r>
    </w:p>
    <w:p w14:paraId="0D87BFDE" w14:textId="569A24A1" w:rsidR="00341A7C" w:rsidRDefault="00341A7C" w:rsidP="00341A7C">
      <w:pPr>
        <w:ind w:left="360" w:hanging="360"/>
        <w:jc w:val="both"/>
      </w:pPr>
      <w:r w:rsidRPr="004263BE">
        <w:rPr>
          <w:highlight w:val="yellow"/>
          <w:u w:val="single"/>
        </w:rPr>
        <w:t>AUTONOMOUS BAD THOUGHT PREVENTION SECURITY SYSTEMS</w:t>
      </w:r>
      <w:r w:rsidRPr="004263BE">
        <w:rPr>
          <w:bCs/>
          <w:highlight w:val="yellow"/>
        </w:rPr>
        <w:t xml:space="preserve"> (</w:t>
      </w:r>
      <w:r w:rsidRPr="004263BE">
        <w:rPr>
          <w:b/>
          <w:highlight w:val="yellow"/>
        </w:rPr>
        <w:t>20</w:t>
      </w:r>
      <w:r w:rsidR="001117F1">
        <w:rPr>
          <w:b/>
          <w:highlight w:val="yellow"/>
        </w:rPr>
        <w:t>22</w:t>
      </w:r>
      <w:r w:rsidRPr="004263BE">
        <w:rPr>
          <w:bCs/>
          <w:highlight w:val="yellow"/>
        </w:rPr>
        <w:t>)</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ALL BAD THOUGHTS</w:t>
      </w:r>
      <w:r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3EFD2C44" w14:textId="77777777" w:rsidR="00341A7C" w:rsidRDefault="00341A7C">
      <w:pPr>
        <w:rPr>
          <w:b/>
          <w:sz w:val="24"/>
        </w:rPr>
      </w:pPr>
      <w:r>
        <w:rPr>
          <w:b/>
          <w:sz w:val="24"/>
        </w:rPr>
        <w:br w:type="page"/>
      </w:r>
    </w:p>
    <w:p w14:paraId="66781060" w14:textId="6C99DCBD" w:rsidR="00B80993" w:rsidRPr="00C0532F" w:rsidRDefault="00B80993" w:rsidP="00353A64">
      <w:pPr>
        <w:rPr>
          <w:b/>
          <w:bCs/>
        </w:rPr>
      </w:pPr>
      <w:r>
        <w:rPr>
          <w:b/>
          <w:sz w:val="24"/>
        </w:rPr>
        <w:t>EVIDENCE SECURITY SYSTEMS</w:t>
      </w:r>
    </w:p>
    <w:p w14:paraId="2719140F" w14:textId="23BCBFBD" w:rsidR="00B80993" w:rsidRDefault="00B80993" w:rsidP="00B80993">
      <w:pPr>
        <w:ind w:left="360" w:hanging="360"/>
        <w:jc w:val="both"/>
      </w:pPr>
      <w:r w:rsidRPr="004263BE">
        <w:rPr>
          <w:highlight w:val="yellow"/>
          <w:u w:val="single"/>
        </w:rPr>
        <w:t>AUTONOMOUS EVIDENCE DOCUMENTATION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ALL EVIDENCE</w:t>
      </w:r>
      <w:r w:rsidR="005977BC"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7030A0"/>
          <w:highlight w:val="yellow"/>
        </w:rPr>
        <w:t>DOCUMENTED</w:t>
      </w:r>
      <w:r w:rsidR="005977BC" w:rsidRPr="004263BE">
        <w:rPr>
          <w:highlight w:val="yellow"/>
        </w:rPr>
        <w:t xml:space="preserve"> </w:t>
      </w:r>
      <w:r w:rsidR="005977BC" w:rsidRPr="004263BE">
        <w:rPr>
          <w:b/>
          <w:bCs/>
          <w:color w:val="00B050"/>
          <w:highlight w:val="yellow"/>
        </w:rPr>
        <w:t>CORRECTLY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t>EVIDENCE FRAMING PREVENTION SECURITY SYSTEMS</w:t>
      </w:r>
    </w:p>
    <w:p w14:paraId="7089A184" w14:textId="6B4AB7EE" w:rsidR="000E76EC" w:rsidRPr="004263BE" w:rsidRDefault="000E76EC" w:rsidP="000E76EC">
      <w:pPr>
        <w:ind w:left="360" w:hanging="360"/>
        <w:jc w:val="both"/>
        <w:rPr>
          <w:highlight w:val="yellow"/>
        </w:rPr>
      </w:pPr>
      <w:commentRangeStart w:id="0"/>
      <w:r w:rsidRPr="004263BE">
        <w:rPr>
          <w:highlight w:val="yellow"/>
          <w:u w:val="single"/>
        </w:rPr>
        <w:t>AUTONOMOUS GEL STRIP PREVENTION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ANY </w:t>
      </w:r>
      <w:r w:rsidRPr="004263BE">
        <w:rPr>
          <w:b/>
          <w:bCs/>
          <w:color w:val="FF0000"/>
          <w:highlight w:val="yellow"/>
        </w:rPr>
        <w:t>GEL STRIPS</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commentRangeEnd w:id="0"/>
      <w:r w:rsidRPr="004263BE">
        <w:rPr>
          <w:rStyle w:val="CommentReference"/>
          <w:highlight w:val="yellow"/>
        </w:rPr>
        <w:commentReference w:id="0"/>
      </w:r>
    </w:p>
    <w:p w14:paraId="214239AA" w14:textId="4AF3BD49" w:rsidR="000E76EC" w:rsidRPr="004263BE" w:rsidRDefault="000E76EC" w:rsidP="000E76EC">
      <w:pPr>
        <w:ind w:left="360" w:hanging="360"/>
        <w:jc w:val="both"/>
        <w:rPr>
          <w:highlight w:val="yellow"/>
        </w:rPr>
      </w:pPr>
      <w:r w:rsidRPr="004263BE">
        <w:rPr>
          <w:highlight w:val="yellow"/>
          <w:u w:val="single"/>
        </w:rPr>
        <w:t>AUTONOMOUS DNA FRAMING PREVENTION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highlight w:val="yellow"/>
        </w:rPr>
        <w:t xml:space="preserve">                     </w:t>
      </w:r>
      <w:r w:rsidR="005977BC" w:rsidRPr="004263BE">
        <w:rPr>
          <w:b/>
          <w:bCs/>
          <w:color w:val="FF0000"/>
          <w:highlight w:val="yellow"/>
        </w:rPr>
        <w:t xml:space="preserve">ANY </w:t>
      </w:r>
      <w:r w:rsidRPr="004263BE">
        <w:rPr>
          <w:b/>
          <w:bCs/>
          <w:color w:val="FF0000"/>
          <w:highlight w:val="yellow"/>
        </w:rPr>
        <w:t>DNA FRAMING</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2DC3B33F" w14:textId="2E20C1B0" w:rsidR="000E76EC" w:rsidRDefault="000E76EC" w:rsidP="000E76EC">
      <w:pPr>
        <w:ind w:left="360" w:hanging="360"/>
        <w:jc w:val="both"/>
      </w:pPr>
      <w:r w:rsidRPr="004263BE">
        <w:rPr>
          <w:highlight w:val="yellow"/>
          <w:u w:val="single"/>
        </w:rPr>
        <w:t>AUTONOMOUS SCRUPULOUS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ALL </w:t>
      </w:r>
      <w:r w:rsidRPr="004263BE">
        <w:rPr>
          <w:b/>
          <w:bCs/>
          <w:color w:val="FF0000"/>
          <w:highlight w:val="yellow"/>
        </w:rPr>
        <w:t>EVIDENCE ANALYSIS</w:t>
      </w:r>
      <w:r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00B050"/>
          <w:highlight w:val="yellow"/>
        </w:rPr>
        <w:t xml:space="preserve">ALWAYS </w:t>
      </w:r>
      <w:r w:rsidRPr="004263BE">
        <w:rPr>
          <w:b/>
          <w:bCs/>
          <w:color w:val="00B050"/>
          <w:highlight w:val="yellow"/>
        </w:rPr>
        <w:t>SCRUPULOUS</w:t>
      </w:r>
      <w:r w:rsidRPr="004263BE">
        <w:rPr>
          <w:highlight w:val="yellow"/>
        </w:rPr>
        <w:t xml:space="preserve"> </w:t>
      </w:r>
      <w:r w:rsidR="005977BC" w:rsidRPr="004263BE">
        <w:rPr>
          <w:b/>
          <w:bCs/>
          <w:color w:val="0070C0"/>
          <w:highlight w:val="yellow"/>
        </w:rPr>
        <w:t>IN</w:t>
      </w:r>
      <w:r w:rsidR="005977BC" w:rsidRPr="004263BE">
        <w:rPr>
          <w:highlight w:val="yellow"/>
        </w:rPr>
        <w:t xml:space="preserve"> </w:t>
      </w:r>
      <w:r w:rsidR="005977BC" w:rsidRPr="004263BE">
        <w:rPr>
          <w:b/>
          <w:bCs/>
          <w:color w:val="FF0000"/>
          <w:highlight w:val="yellow"/>
        </w:rPr>
        <w:t>ALL CASES</w:t>
      </w:r>
      <w:r w:rsidRPr="004263BE">
        <w:rPr>
          <w:highlight w:val="yellow"/>
        </w:rPr>
        <w:t xml:space="preserve">, </w:t>
      </w:r>
      <w:r w:rsidR="005977BC" w:rsidRPr="004263BE">
        <w:rPr>
          <w:b/>
          <w:bCs/>
          <w:color w:val="0070C0"/>
          <w:highlight w:val="yellow"/>
        </w:rPr>
        <w:t>TO</w:t>
      </w:r>
      <w:r w:rsidR="005977BC" w:rsidRPr="004263BE">
        <w:rPr>
          <w:b/>
          <w:bCs/>
          <w:highlight w:val="yellow"/>
        </w:rPr>
        <w:t xml:space="preserve"> </w:t>
      </w:r>
      <w:r w:rsidR="005977BC" w:rsidRPr="004263BE">
        <w:rPr>
          <w:b/>
          <w:bCs/>
          <w:color w:val="7030A0"/>
          <w:highlight w:val="yellow"/>
        </w:rPr>
        <w:t>ENSURE</w:t>
      </w:r>
      <w:r w:rsidR="005977BC" w:rsidRPr="004263BE">
        <w:rPr>
          <w:b/>
          <w:bCs/>
          <w:highlight w:val="yellow"/>
        </w:rPr>
        <w:t xml:space="preserve"> </w:t>
      </w:r>
      <w:r w:rsidR="005977BC" w:rsidRPr="004263BE">
        <w:rPr>
          <w:b/>
          <w:bCs/>
          <w:color w:val="92D050"/>
          <w:highlight w:val="yellow"/>
        </w:rPr>
        <w:t>THAT</w:t>
      </w:r>
      <w:r w:rsidR="005977BC" w:rsidRPr="004263BE">
        <w:rPr>
          <w:highlight w:val="yellow"/>
        </w:rPr>
        <w:t xml:space="preserve"> </w:t>
      </w:r>
      <w:r w:rsidR="005977BC" w:rsidRPr="004263BE">
        <w:rPr>
          <w:b/>
          <w:bCs/>
          <w:color w:val="FF0000"/>
          <w:highlight w:val="yellow"/>
        </w:rPr>
        <w:t>ANY PERSON</w:t>
      </w:r>
      <w:r w:rsidR="005977BC" w:rsidRPr="004263BE">
        <w:rPr>
          <w:highlight w:val="yellow"/>
        </w:rPr>
        <w:t xml:space="preserve"> </w:t>
      </w:r>
      <w:r w:rsidR="005977BC" w:rsidRPr="004263BE">
        <w:rPr>
          <w:b/>
          <w:bCs/>
          <w:color w:val="92D050"/>
          <w:highlight w:val="yellow"/>
        </w:rPr>
        <w:t>IS</w:t>
      </w:r>
      <w:r w:rsidRPr="004263BE">
        <w:rPr>
          <w:highlight w:val="yellow"/>
        </w:rPr>
        <w:t xml:space="preserve"> </w:t>
      </w:r>
      <w:r w:rsidR="005977BC" w:rsidRPr="004263BE">
        <w:rPr>
          <w:b/>
          <w:bCs/>
          <w:color w:val="C00000"/>
          <w:highlight w:val="yellow"/>
        </w:rPr>
        <w:t>NOT</w:t>
      </w:r>
      <w:r w:rsidR="005977BC" w:rsidRPr="004263BE">
        <w:rPr>
          <w:b/>
          <w:bCs/>
          <w:highlight w:val="yellow"/>
        </w:rPr>
        <w:t xml:space="preserve"> </w:t>
      </w:r>
      <w:r w:rsidR="005977BC" w:rsidRPr="004263BE">
        <w:rPr>
          <w:b/>
          <w:bCs/>
          <w:color w:val="7030A0"/>
          <w:highlight w:val="yellow"/>
        </w:rPr>
        <w:t>FRAMED</w:t>
      </w:r>
      <w:r w:rsidR="005977BC" w:rsidRPr="004263BE">
        <w:rPr>
          <w:highlight w:val="yellow"/>
        </w:rPr>
        <w:t xml:space="preserve"> </w:t>
      </w:r>
      <w:r w:rsidR="005977BC" w:rsidRPr="004263BE">
        <w:rPr>
          <w:b/>
          <w:bCs/>
          <w:color w:val="0070C0"/>
          <w:highlight w:val="yellow"/>
        </w:rPr>
        <w:t>FOR</w:t>
      </w:r>
      <w:r w:rsidR="005977BC" w:rsidRPr="004263BE">
        <w:rPr>
          <w:highlight w:val="yellow"/>
        </w:rPr>
        <w:t xml:space="preserve">            </w:t>
      </w:r>
      <w:r w:rsidR="005977BC" w:rsidRPr="004263BE">
        <w:rPr>
          <w:b/>
          <w:bCs/>
          <w:color w:val="FF0000"/>
          <w:highlight w:val="yellow"/>
        </w:rPr>
        <w:t>ANY CRIMES</w:t>
      </w:r>
      <w:r w:rsidR="005977BC" w:rsidRPr="004263BE">
        <w:rPr>
          <w:highlight w:val="yellow"/>
        </w:rPr>
        <w:t xml:space="preserve"> </w:t>
      </w:r>
      <w:r w:rsidR="005977BC" w:rsidRPr="004263BE">
        <w:rPr>
          <w:b/>
          <w:bCs/>
          <w:color w:val="92D050"/>
          <w:highlight w:val="yellow"/>
        </w:rPr>
        <w:t>THEY</w:t>
      </w:r>
      <w:r w:rsidR="005977BC" w:rsidRPr="004263BE">
        <w:rPr>
          <w:highlight w:val="yellow"/>
        </w:rPr>
        <w:t xml:space="preserve"> </w:t>
      </w:r>
      <w:r w:rsidR="005977BC" w:rsidRPr="004263BE">
        <w:rPr>
          <w:b/>
          <w:bCs/>
          <w:color w:val="C00000"/>
          <w:highlight w:val="yellow"/>
        </w:rPr>
        <w:t>NEVER COMMITTED</w:t>
      </w:r>
      <w:r w:rsidRPr="004263BE">
        <w:rPr>
          <w:highlight w:val="yellow"/>
        </w:rPr>
        <w:t xml:space="preserve">, </w:t>
      </w:r>
      <w:r w:rsidR="005977BC" w:rsidRPr="004263BE">
        <w:rPr>
          <w:b/>
          <w:bCs/>
          <w:color w:val="92D050"/>
          <w:highlight w:val="yellow"/>
        </w:rPr>
        <w:t>INCLUDING</w:t>
      </w:r>
      <w:r w:rsidR="005977BC" w:rsidRPr="004263BE">
        <w:rPr>
          <w:highlight w:val="yellow"/>
        </w:rPr>
        <w:t xml:space="preserve"> </w:t>
      </w:r>
      <w:r w:rsidR="005977BC" w:rsidRPr="004263BE">
        <w:rPr>
          <w:b/>
          <w:bCs/>
          <w:color w:val="FF0000"/>
          <w:highlight w:val="yellow"/>
        </w:rPr>
        <w:t>ANY PRE</w:t>
      </w:r>
      <w:r w:rsidRPr="004263BE">
        <w:rPr>
          <w:b/>
          <w:bCs/>
          <w:color w:val="FF0000"/>
          <w:highlight w:val="yellow"/>
        </w:rPr>
        <w:t>-</w:t>
      </w:r>
      <w:r w:rsidR="005977BC" w:rsidRPr="004263BE">
        <w:rPr>
          <w:b/>
          <w:bCs/>
          <w:color w:val="FF0000"/>
          <w:highlight w:val="yellow"/>
        </w:rPr>
        <w:t>MEDITATED CRIME</w:t>
      </w:r>
      <w:r w:rsidR="005977BC" w:rsidRPr="004263BE">
        <w:rPr>
          <w:highlight w:val="yellow"/>
        </w:rPr>
        <w:t xml:space="preserve"> </w:t>
      </w:r>
      <w:r w:rsidR="005977BC" w:rsidRPr="004263BE">
        <w:rPr>
          <w:b/>
          <w:bCs/>
          <w:color w:val="0070C0"/>
          <w:highlight w:val="yellow"/>
        </w:rPr>
        <w:t>BY</w:t>
      </w:r>
      <w:r w:rsidR="005977BC" w:rsidRPr="004263BE">
        <w:rPr>
          <w:b/>
          <w:bCs/>
          <w:highlight w:val="yellow"/>
        </w:rPr>
        <w:t xml:space="preserve"> </w:t>
      </w:r>
      <w:r w:rsidR="001117F1" w:rsidRPr="004263BE">
        <w:rPr>
          <w:b/>
          <w:bCs/>
          <w:highlight w:val="yellow"/>
        </w:rPr>
        <w:t xml:space="preserve">        </w:t>
      </w:r>
      <w:r w:rsidR="001117F1" w:rsidRPr="004263BE">
        <w:rPr>
          <w:b/>
          <w:bCs/>
          <w:color w:val="FF0000"/>
          <w:highlight w:val="yellow"/>
        </w:rPr>
        <w:t>ANYTHING AT ALL, LITERALLY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76973AF4" w14:textId="2B75951E"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4263BE">
        <w:rPr>
          <w:b/>
          <w:bCs/>
          <w:color w:val="0070C0"/>
        </w:rPr>
        <w:t>TO</w:t>
      </w:r>
      <w:r w:rsidR="00EE5338" w:rsidRPr="003F77DB">
        <w:rPr>
          <w:b/>
          <w:bCs/>
          <w:color w:val="92D050"/>
        </w:rPr>
        <w:t xml:space="preserve">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4263BE">
        <w:rPr>
          <w:b/>
          <w:bCs/>
          <w:color w:val="0070C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58E6734B" w14:textId="1F76EE6C" w:rsidR="00461C57" w:rsidRDefault="00461C57">
      <w:pPr>
        <w:rPr>
          <w:u w:val="single"/>
        </w:rPr>
      </w:pPr>
      <w:r>
        <w:rPr>
          <w:u w:val="single"/>
        </w:rPr>
        <w:br w:type="page"/>
      </w:r>
    </w:p>
    <w:p w14:paraId="6D9B9431" w14:textId="1FB5C8F4" w:rsidR="00461C57" w:rsidRPr="00C0532F" w:rsidRDefault="00461C57" w:rsidP="00461C57">
      <w:pPr>
        <w:ind w:left="360" w:hanging="360"/>
        <w:jc w:val="both"/>
        <w:rPr>
          <w:b/>
          <w:bCs/>
        </w:rPr>
      </w:pPr>
      <w:r>
        <w:rPr>
          <w:b/>
          <w:sz w:val="24"/>
        </w:rPr>
        <w:t>ROOM PROTECTIVE SECURITY SYSTEMS</w:t>
      </w:r>
    </w:p>
    <w:p w14:paraId="6A6E6975" w14:textId="77777777" w:rsidR="00461C57" w:rsidRPr="00C47150" w:rsidRDefault="00461C57" w:rsidP="00461C57">
      <w:pPr>
        <w:ind w:left="360" w:hanging="360"/>
        <w:jc w:val="both"/>
      </w:pPr>
      <w:r w:rsidRPr="00F71FBD">
        <w:rPr>
          <w:highlight w:val="yellow"/>
          <w:u w:val="single"/>
        </w:rPr>
        <w:t xml:space="preserve">AUTONOMOUS </w:t>
      </w:r>
      <w:r>
        <w:rPr>
          <w:highlight w:val="yellow"/>
          <w:u w:val="single"/>
        </w:rPr>
        <w:t>BATHROOM</w:t>
      </w:r>
      <w:r w:rsidRPr="00F71FBD">
        <w:rPr>
          <w:highlight w:val="yellow"/>
          <w:u w:val="single"/>
        </w:rPr>
        <w:t xml:space="preserve"> </w:t>
      </w:r>
      <w:r>
        <w:rPr>
          <w:highlight w:val="yellow"/>
          <w:u w:val="single"/>
        </w:rPr>
        <w:t>PROTECTIVE</w:t>
      </w:r>
      <w:r w:rsidRPr="00F71FBD">
        <w:rPr>
          <w:highlight w:val="yellow"/>
          <w:u w:val="single"/>
        </w:rPr>
        <w:t xml:space="preserve">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 xml:space="preserve">THAT </w:t>
      </w:r>
      <w:r w:rsidRPr="00F71FBD">
        <w:rPr>
          <w:b/>
          <w:bCs/>
          <w:color w:val="FF0000"/>
          <w:highlight w:val="yellow"/>
        </w:rPr>
        <w:t xml:space="preserve">ANY </w:t>
      </w:r>
      <w:r>
        <w:rPr>
          <w:b/>
          <w:bCs/>
          <w:color w:val="FF0000"/>
          <w:highlight w:val="yellow"/>
        </w:rPr>
        <w:t>BATHROOM</w:t>
      </w:r>
      <w:r w:rsidRPr="00F71FBD">
        <w:rPr>
          <w:b/>
          <w:bCs/>
          <w:color w:val="FF0000"/>
          <w:highlight w:val="yellow"/>
        </w:rPr>
        <w:t xml:space="preserve"> </w:t>
      </w:r>
      <w:r w:rsidRPr="0015692F">
        <w:rPr>
          <w:b/>
          <w:bCs/>
          <w:color w:val="92D050"/>
          <w:highlight w:val="yellow"/>
        </w:rPr>
        <w:t>IS</w:t>
      </w:r>
      <w:r w:rsidRPr="0015692F">
        <w:rPr>
          <w:b/>
          <w:bCs/>
          <w:highlight w:val="yellow"/>
        </w:rPr>
        <w:t xml:space="preserve"> </w:t>
      </w:r>
      <w:r w:rsidRPr="0015692F">
        <w:rPr>
          <w:b/>
          <w:bCs/>
          <w:color w:val="00B050"/>
          <w:highlight w:val="yellow"/>
        </w:rPr>
        <w:t>ALWAYS</w:t>
      </w:r>
      <w:r w:rsidRPr="005B05A0">
        <w:rPr>
          <w:highlight w:val="yellow"/>
        </w:rPr>
        <w:t xml:space="preserve"> </w:t>
      </w:r>
      <w:r>
        <w:rPr>
          <w:b/>
          <w:bCs/>
          <w:color w:val="7030A0"/>
          <w:highlight w:val="yellow"/>
        </w:rPr>
        <w:t>SECURE</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8D08D57" w14:textId="77777777" w:rsidR="00461C57" w:rsidRDefault="00461C57" w:rsidP="00461C57">
      <w:pPr>
        <w:ind w:left="720" w:hanging="360"/>
        <w:jc w:val="both"/>
      </w:pPr>
      <w:r w:rsidRPr="00F71FBD">
        <w:rPr>
          <w:highlight w:val="yellow"/>
          <w:u w:val="single"/>
        </w:rPr>
        <w:t xml:space="preserve">AUTONOMOUS </w:t>
      </w:r>
      <w:r>
        <w:rPr>
          <w:highlight w:val="yellow"/>
          <w:u w:val="single"/>
        </w:rPr>
        <w:t>BATHTUB</w:t>
      </w:r>
      <w:r w:rsidRPr="00F71FBD">
        <w:rPr>
          <w:highlight w:val="yellow"/>
          <w:u w:val="single"/>
        </w:rPr>
        <w:t xml:space="preserve"> </w:t>
      </w:r>
      <w:r>
        <w:rPr>
          <w:highlight w:val="yellow"/>
          <w:u w:val="single"/>
        </w:rPr>
        <w:t>PROTECTIVE</w:t>
      </w:r>
      <w:r w:rsidRPr="00F71FBD">
        <w:rPr>
          <w:highlight w:val="yellow"/>
          <w:u w:val="single"/>
        </w:rPr>
        <w:t xml:space="preserve">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 xml:space="preserve">THAT </w:t>
      </w:r>
      <w:r w:rsidRPr="00F71FBD">
        <w:rPr>
          <w:b/>
          <w:bCs/>
          <w:color w:val="FF0000"/>
          <w:highlight w:val="yellow"/>
        </w:rPr>
        <w:t xml:space="preserve">ANY </w:t>
      </w:r>
      <w:r>
        <w:rPr>
          <w:b/>
          <w:bCs/>
          <w:color w:val="FF0000"/>
          <w:highlight w:val="yellow"/>
        </w:rPr>
        <w:t>BATHTUB</w:t>
      </w:r>
      <w:r w:rsidRPr="00F71FBD">
        <w:rPr>
          <w:b/>
          <w:bCs/>
          <w:color w:val="FF0000"/>
          <w:highlight w:val="yellow"/>
        </w:rPr>
        <w:t xml:space="preserve"> </w:t>
      </w:r>
      <w:r w:rsidRPr="0015692F">
        <w:rPr>
          <w:b/>
          <w:bCs/>
          <w:color w:val="92D050"/>
          <w:highlight w:val="yellow"/>
        </w:rPr>
        <w:t>IS</w:t>
      </w:r>
      <w:r w:rsidRPr="0015692F">
        <w:rPr>
          <w:b/>
          <w:bCs/>
          <w:highlight w:val="yellow"/>
        </w:rPr>
        <w:t xml:space="preserve"> </w:t>
      </w:r>
      <w:r w:rsidRPr="0015692F">
        <w:rPr>
          <w:b/>
          <w:bCs/>
          <w:color w:val="00B050"/>
          <w:highlight w:val="yellow"/>
        </w:rPr>
        <w:t>ALWAYS</w:t>
      </w:r>
      <w:r w:rsidRPr="005B05A0">
        <w:rPr>
          <w:highlight w:val="yellow"/>
        </w:rPr>
        <w:t xml:space="preserve"> </w:t>
      </w:r>
      <w:r>
        <w:rPr>
          <w:b/>
          <w:bCs/>
          <w:color w:val="7030A0"/>
          <w:highlight w:val="yellow"/>
        </w:rPr>
        <w:t>SECURE</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3CB024B" w14:textId="77777777" w:rsidR="00461C57" w:rsidRDefault="00461C57" w:rsidP="00461C57">
      <w:pPr>
        <w:ind w:left="720" w:hanging="360"/>
        <w:jc w:val="both"/>
      </w:pPr>
      <w:r w:rsidRPr="00F71FBD">
        <w:rPr>
          <w:highlight w:val="yellow"/>
          <w:u w:val="single"/>
        </w:rPr>
        <w:t xml:space="preserve">AUTONOMOUS </w:t>
      </w:r>
      <w:r>
        <w:rPr>
          <w:highlight w:val="yellow"/>
          <w:u w:val="single"/>
        </w:rPr>
        <w:t>SHOWER</w:t>
      </w:r>
      <w:r w:rsidRPr="00F71FBD">
        <w:rPr>
          <w:highlight w:val="yellow"/>
          <w:u w:val="single"/>
        </w:rPr>
        <w:t xml:space="preserve"> </w:t>
      </w:r>
      <w:r>
        <w:rPr>
          <w:highlight w:val="yellow"/>
          <w:u w:val="single"/>
        </w:rPr>
        <w:t>PROTECTIVE</w:t>
      </w:r>
      <w:r w:rsidRPr="00F71FBD">
        <w:rPr>
          <w:highlight w:val="yellow"/>
          <w:u w:val="single"/>
        </w:rPr>
        <w:t xml:space="preserve">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 xml:space="preserve">THAT </w:t>
      </w:r>
      <w:r w:rsidRPr="00F71FBD">
        <w:rPr>
          <w:b/>
          <w:bCs/>
          <w:color w:val="FF0000"/>
          <w:highlight w:val="yellow"/>
        </w:rPr>
        <w:t xml:space="preserve">ANY </w:t>
      </w:r>
      <w:r>
        <w:rPr>
          <w:b/>
          <w:bCs/>
          <w:color w:val="FF0000"/>
          <w:highlight w:val="yellow"/>
        </w:rPr>
        <w:t>SHOWER</w:t>
      </w:r>
      <w:r w:rsidRPr="00F71FBD">
        <w:rPr>
          <w:b/>
          <w:bCs/>
          <w:color w:val="FF0000"/>
          <w:highlight w:val="yellow"/>
        </w:rPr>
        <w:t xml:space="preserve"> </w:t>
      </w:r>
      <w:r w:rsidRPr="0015692F">
        <w:rPr>
          <w:b/>
          <w:bCs/>
          <w:color w:val="92D050"/>
          <w:highlight w:val="yellow"/>
        </w:rPr>
        <w:t>IS</w:t>
      </w:r>
      <w:r w:rsidRPr="0015692F">
        <w:rPr>
          <w:b/>
          <w:bCs/>
          <w:highlight w:val="yellow"/>
        </w:rPr>
        <w:t xml:space="preserve"> </w:t>
      </w:r>
      <w:r w:rsidRPr="0015692F">
        <w:rPr>
          <w:b/>
          <w:bCs/>
          <w:color w:val="00B050"/>
          <w:highlight w:val="yellow"/>
        </w:rPr>
        <w:t>ALWAYS</w:t>
      </w:r>
      <w:r w:rsidRPr="005B05A0">
        <w:rPr>
          <w:highlight w:val="yellow"/>
        </w:rPr>
        <w:t xml:space="preserve"> </w:t>
      </w:r>
      <w:r>
        <w:rPr>
          <w:b/>
          <w:bCs/>
          <w:color w:val="7030A0"/>
          <w:highlight w:val="yellow"/>
        </w:rPr>
        <w:t>SECURE</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7E23E038" w14:textId="77777777" w:rsidR="00461C57" w:rsidRPr="00C47150" w:rsidRDefault="00461C57" w:rsidP="00461C57">
      <w:pPr>
        <w:ind w:left="720" w:hanging="360"/>
        <w:jc w:val="both"/>
      </w:pPr>
      <w:r w:rsidRPr="00F71FBD">
        <w:rPr>
          <w:highlight w:val="yellow"/>
          <w:u w:val="single"/>
        </w:rPr>
        <w:t xml:space="preserve">AUTONOMOUS </w:t>
      </w:r>
      <w:r>
        <w:rPr>
          <w:highlight w:val="yellow"/>
          <w:u w:val="single"/>
        </w:rPr>
        <w:t>TOILET</w:t>
      </w:r>
      <w:r w:rsidRPr="00F71FBD">
        <w:rPr>
          <w:highlight w:val="yellow"/>
          <w:u w:val="single"/>
        </w:rPr>
        <w:t xml:space="preserve"> </w:t>
      </w:r>
      <w:r>
        <w:rPr>
          <w:highlight w:val="yellow"/>
          <w:u w:val="single"/>
        </w:rPr>
        <w:t>PROTECTIVE</w:t>
      </w:r>
      <w:r w:rsidRPr="00F71FBD">
        <w:rPr>
          <w:highlight w:val="yellow"/>
          <w:u w:val="single"/>
        </w:rPr>
        <w:t xml:space="preserve">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 xml:space="preserve">THAT </w:t>
      </w:r>
      <w:r w:rsidRPr="00F71FBD">
        <w:rPr>
          <w:b/>
          <w:bCs/>
          <w:color w:val="FF0000"/>
          <w:highlight w:val="yellow"/>
        </w:rPr>
        <w:t xml:space="preserve">ANY </w:t>
      </w:r>
      <w:r>
        <w:rPr>
          <w:b/>
          <w:bCs/>
          <w:color w:val="FF0000"/>
          <w:highlight w:val="yellow"/>
        </w:rPr>
        <w:t>TOILET</w:t>
      </w:r>
      <w:r w:rsidRPr="00F71FBD">
        <w:rPr>
          <w:b/>
          <w:bCs/>
          <w:color w:val="FF0000"/>
          <w:highlight w:val="yellow"/>
        </w:rPr>
        <w:t xml:space="preserve"> </w:t>
      </w:r>
      <w:r w:rsidRPr="0015692F">
        <w:rPr>
          <w:b/>
          <w:bCs/>
          <w:color w:val="92D050"/>
          <w:highlight w:val="yellow"/>
        </w:rPr>
        <w:t>IS</w:t>
      </w:r>
      <w:r w:rsidRPr="0015692F">
        <w:rPr>
          <w:b/>
          <w:bCs/>
          <w:highlight w:val="yellow"/>
        </w:rPr>
        <w:t xml:space="preserve"> </w:t>
      </w:r>
      <w:r w:rsidRPr="0015692F">
        <w:rPr>
          <w:b/>
          <w:bCs/>
          <w:color w:val="00B050"/>
          <w:highlight w:val="yellow"/>
        </w:rPr>
        <w:t>ALWAYS</w:t>
      </w:r>
      <w:r w:rsidRPr="005B05A0">
        <w:rPr>
          <w:highlight w:val="yellow"/>
        </w:rPr>
        <w:t xml:space="preserve"> </w:t>
      </w:r>
      <w:r>
        <w:rPr>
          <w:b/>
          <w:bCs/>
          <w:color w:val="7030A0"/>
          <w:highlight w:val="yellow"/>
        </w:rPr>
        <w:t>SECURE</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415DB08A" w14:textId="77777777" w:rsidR="00461C57" w:rsidRDefault="00461C57" w:rsidP="00461C57">
      <w:pPr>
        <w:ind w:left="360" w:hanging="360"/>
        <w:jc w:val="both"/>
      </w:pPr>
      <w:r w:rsidRPr="00F71FBD">
        <w:rPr>
          <w:highlight w:val="yellow"/>
          <w:u w:val="single"/>
        </w:rPr>
        <w:t xml:space="preserve">AUTONOMOUS </w:t>
      </w:r>
      <w:r>
        <w:rPr>
          <w:highlight w:val="yellow"/>
          <w:u w:val="single"/>
        </w:rPr>
        <w:t>BEDROOM</w:t>
      </w:r>
      <w:r w:rsidRPr="00F71FBD">
        <w:rPr>
          <w:highlight w:val="yellow"/>
          <w:u w:val="single"/>
        </w:rPr>
        <w:t xml:space="preserve"> </w:t>
      </w:r>
      <w:r>
        <w:rPr>
          <w:highlight w:val="yellow"/>
          <w:u w:val="single"/>
        </w:rPr>
        <w:t>PROTECTIVE</w:t>
      </w:r>
      <w:r w:rsidRPr="00F71FBD">
        <w:rPr>
          <w:highlight w:val="yellow"/>
          <w:u w:val="single"/>
        </w:rPr>
        <w:t xml:space="preserve">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 xml:space="preserve">THAT </w:t>
      </w:r>
      <w:r w:rsidRPr="00F71FBD">
        <w:rPr>
          <w:b/>
          <w:bCs/>
          <w:color w:val="FF0000"/>
          <w:highlight w:val="yellow"/>
        </w:rPr>
        <w:t xml:space="preserve">ANY </w:t>
      </w:r>
      <w:r>
        <w:rPr>
          <w:b/>
          <w:bCs/>
          <w:color w:val="FF0000"/>
          <w:highlight w:val="yellow"/>
        </w:rPr>
        <w:t>BEDROOM</w:t>
      </w:r>
      <w:r w:rsidRPr="00F71FBD">
        <w:rPr>
          <w:b/>
          <w:bCs/>
          <w:color w:val="FF0000"/>
          <w:highlight w:val="yellow"/>
        </w:rPr>
        <w:t xml:space="preserve"> </w:t>
      </w:r>
      <w:r w:rsidRPr="0015692F">
        <w:rPr>
          <w:b/>
          <w:bCs/>
          <w:color w:val="92D050"/>
          <w:highlight w:val="yellow"/>
        </w:rPr>
        <w:t>IS</w:t>
      </w:r>
      <w:r w:rsidRPr="0015692F">
        <w:rPr>
          <w:b/>
          <w:bCs/>
          <w:highlight w:val="yellow"/>
        </w:rPr>
        <w:t xml:space="preserve"> </w:t>
      </w:r>
      <w:r w:rsidRPr="0015692F">
        <w:rPr>
          <w:b/>
          <w:bCs/>
          <w:color w:val="00B050"/>
          <w:highlight w:val="yellow"/>
        </w:rPr>
        <w:t>ALWAYS</w:t>
      </w:r>
      <w:r w:rsidRPr="005B05A0">
        <w:rPr>
          <w:highlight w:val="yellow"/>
        </w:rPr>
        <w:t xml:space="preserve"> </w:t>
      </w:r>
      <w:r>
        <w:rPr>
          <w:b/>
          <w:bCs/>
          <w:color w:val="7030A0"/>
          <w:highlight w:val="yellow"/>
        </w:rPr>
        <w:t>SECURE</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424A8310" w14:textId="77777777" w:rsidR="00461C57" w:rsidRDefault="00461C57" w:rsidP="00461C57">
      <w:pPr>
        <w:ind w:left="360" w:hanging="360"/>
        <w:jc w:val="both"/>
      </w:pPr>
      <w:r w:rsidRPr="00F71FBD">
        <w:rPr>
          <w:highlight w:val="yellow"/>
          <w:u w:val="single"/>
        </w:rPr>
        <w:t xml:space="preserve">AUTONOMOUS </w:t>
      </w:r>
      <w:r>
        <w:rPr>
          <w:highlight w:val="yellow"/>
          <w:u w:val="single"/>
        </w:rPr>
        <w:t>BED</w:t>
      </w:r>
      <w:r w:rsidRPr="00F71FBD">
        <w:rPr>
          <w:highlight w:val="yellow"/>
          <w:u w:val="single"/>
        </w:rPr>
        <w:t xml:space="preserve"> </w:t>
      </w:r>
      <w:r>
        <w:rPr>
          <w:highlight w:val="yellow"/>
          <w:u w:val="single"/>
        </w:rPr>
        <w:t>PROTECTIVE</w:t>
      </w:r>
      <w:r w:rsidRPr="00F71FBD">
        <w:rPr>
          <w:highlight w:val="yellow"/>
          <w:u w:val="single"/>
        </w:rPr>
        <w:t xml:space="preserve">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 xml:space="preserve">THAT </w:t>
      </w:r>
      <w:r w:rsidRPr="00F71FBD">
        <w:rPr>
          <w:b/>
          <w:bCs/>
          <w:color w:val="FF0000"/>
          <w:highlight w:val="yellow"/>
        </w:rPr>
        <w:t xml:space="preserve">ANY </w:t>
      </w:r>
      <w:r>
        <w:rPr>
          <w:b/>
          <w:bCs/>
          <w:color w:val="FF0000"/>
          <w:highlight w:val="yellow"/>
        </w:rPr>
        <w:t>BED</w:t>
      </w:r>
      <w:r w:rsidRPr="00F71FBD">
        <w:rPr>
          <w:b/>
          <w:bCs/>
          <w:color w:val="FF0000"/>
          <w:highlight w:val="yellow"/>
        </w:rPr>
        <w:t xml:space="preserve"> </w:t>
      </w:r>
      <w:r w:rsidRPr="0015692F">
        <w:rPr>
          <w:b/>
          <w:bCs/>
          <w:color w:val="92D050"/>
          <w:highlight w:val="yellow"/>
        </w:rPr>
        <w:t>IS</w:t>
      </w:r>
      <w:r w:rsidRPr="0015692F">
        <w:rPr>
          <w:b/>
          <w:bCs/>
          <w:highlight w:val="yellow"/>
        </w:rPr>
        <w:t xml:space="preserve"> </w:t>
      </w:r>
      <w:r w:rsidRPr="0015692F">
        <w:rPr>
          <w:b/>
          <w:bCs/>
          <w:color w:val="00B050"/>
          <w:highlight w:val="yellow"/>
        </w:rPr>
        <w:t>ALWAYS</w:t>
      </w:r>
      <w:r w:rsidRPr="005B05A0">
        <w:rPr>
          <w:highlight w:val="yellow"/>
        </w:rPr>
        <w:t xml:space="preserve"> </w:t>
      </w:r>
      <w:r>
        <w:rPr>
          <w:b/>
          <w:bCs/>
          <w:color w:val="7030A0"/>
          <w:highlight w:val="yellow"/>
        </w:rPr>
        <w:t>SECURE</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3F92C9FD" w14:textId="77777777" w:rsidR="00461C57" w:rsidRDefault="00461C57" w:rsidP="00461C57">
      <w:pPr>
        <w:ind w:left="360" w:hanging="360"/>
        <w:jc w:val="both"/>
      </w:pPr>
      <w:r w:rsidRPr="00F71FBD">
        <w:rPr>
          <w:highlight w:val="yellow"/>
          <w:u w:val="single"/>
        </w:rPr>
        <w:t xml:space="preserve">AUTONOMOUS </w:t>
      </w:r>
      <w:r>
        <w:rPr>
          <w:highlight w:val="yellow"/>
          <w:u w:val="single"/>
        </w:rPr>
        <w:t>OFFICE</w:t>
      </w:r>
      <w:r w:rsidRPr="00F71FBD">
        <w:rPr>
          <w:highlight w:val="yellow"/>
          <w:u w:val="single"/>
        </w:rPr>
        <w:t xml:space="preserve"> </w:t>
      </w:r>
      <w:r>
        <w:rPr>
          <w:highlight w:val="yellow"/>
          <w:u w:val="single"/>
        </w:rPr>
        <w:t>PROTECTIVE</w:t>
      </w:r>
      <w:r w:rsidRPr="00F71FBD">
        <w:rPr>
          <w:highlight w:val="yellow"/>
          <w:u w:val="single"/>
        </w:rPr>
        <w:t xml:space="preserve">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 xml:space="preserve">THAT </w:t>
      </w:r>
      <w:r w:rsidRPr="00F71FBD">
        <w:rPr>
          <w:b/>
          <w:bCs/>
          <w:color w:val="FF0000"/>
          <w:highlight w:val="yellow"/>
        </w:rPr>
        <w:t xml:space="preserve">ANY </w:t>
      </w:r>
      <w:r>
        <w:rPr>
          <w:b/>
          <w:bCs/>
          <w:color w:val="FF0000"/>
          <w:highlight w:val="yellow"/>
        </w:rPr>
        <w:t>OFFICE</w:t>
      </w:r>
      <w:r w:rsidRPr="00F71FBD">
        <w:rPr>
          <w:b/>
          <w:bCs/>
          <w:color w:val="FF0000"/>
          <w:highlight w:val="yellow"/>
        </w:rPr>
        <w:t xml:space="preserve"> </w:t>
      </w:r>
      <w:r w:rsidRPr="0015692F">
        <w:rPr>
          <w:b/>
          <w:bCs/>
          <w:color w:val="92D050"/>
          <w:highlight w:val="yellow"/>
        </w:rPr>
        <w:t>IS</w:t>
      </w:r>
      <w:r w:rsidRPr="0015692F">
        <w:rPr>
          <w:b/>
          <w:bCs/>
          <w:highlight w:val="yellow"/>
        </w:rPr>
        <w:t xml:space="preserve"> </w:t>
      </w:r>
      <w:r w:rsidRPr="0015692F">
        <w:rPr>
          <w:b/>
          <w:bCs/>
          <w:color w:val="00B050"/>
          <w:highlight w:val="yellow"/>
        </w:rPr>
        <w:t>ALWAYS</w:t>
      </w:r>
      <w:r w:rsidRPr="005B05A0">
        <w:rPr>
          <w:highlight w:val="yellow"/>
        </w:rPr>
        <w:t xml:space="preserve"> </w:t>
      </w:r>
      <w:r>
        <w:rPr>
          <w:b/>
          <w:bCs/>
          <w:color w:val="7030A0"/>
          <w:highlight w:val="yellow"/>
        </w:rPr>
        <w:t>SECURE</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41B6373B" w14:textId="0D805095" w:rsidR="00461C57" w:rsidRDefault="00461C57" w:rsidP="00461C57">
      <w:pPr>
        <w:ind w:left="360" w:hanging="360"/>
        <w:jc w:val="both"/>
      </w:pPr>
      <w:r w:rsidRPr="00F71FBD">
        <w:rPr>
          <w:highlight w:val="yellow"/>
          <w:u w:val="single"/>
        </w:rPr>
        <w:t xml:space="preserve">AUTONOMOUS </w:t>
      </w:r>
      <w:r>
        <w:rPr>
          <w:highlight w:val="yellow"/>
          <w:u w:val="single"/>
        </w:rPr>
        <w:t>LIVING ROOM</w:t>
      </w:r>
      <w:r w:rsidRPr="00F71FBD">
        <w:rPr>
          <w:highlight w:val="yellow"/>
          <w:u w:val="single"/>
        </w:rPr>
        <w:t xml:space="preserve"> </w:t>
      </w:r>
      <w:r>
        <w:rPr>
          <w:highlight w:val="yellow"/>
          <w:u w:val="single"/>
        </w:rPr>
        <w:t>PROTECTIVE</w:t>
      </w:r>
      <w:r w:rsidRPr="00F71FBD">
        <w:rPr>
          <w:highlight w:val="yellow"/>
          <w:u w:val="single"/>
        </w:rPr>
        <w:t xml:space="preserve">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 xml:space="preserve">THAT </w:t>
      </w:r>
      <w:r>
        <w:rPr>
          <w:b/>
          <w:bCs/>
          <w:color w:val="92D050"/>
          <w:highlight w:val="yellow"/>
        </w:rPr>
        <w:t xml:space="preserve">                      </w:t>
      </w:r>
      <w:r w:rsidRPr="00F71FBD">
        <w:rPr>
          <w:b/>
          <w:bCs/>
          <w:color w:val="FF0000"/>
          <w:highlight w:val="yellow"/>
        </w:rPr>
        <w:t xml:space="preserve">ANY </w:t>
      </w:r>
      <w:r>
        <w:rPr>
          <w:b/>
          <w:bCs/>
          <w:color w:val="FF0000"/>
          <w:highlight w:val="yellow"/>
        </w:rPr>
        <w:t>LIVING ROOM</w:t>
      </w:r>
      <w:r w:rsidRPr="00F71FBD">
        <w:rPr>
          <w:b/>
          <w:bCs/>
          <w:color w:val="FF0000"/>
          <w:highlight w:val="yellow"/>
        </w:rPr>
        <w:t xml:space="preserve"> </w:t>
      </w:r>
      <w:r w:rsidRPr="0015692F">
        <w:rPr>
          <w:b/>
          <w:bCs/>
          <w:color w:val="92D050"/>
          <w:highlight w:val="yellow"/>
        </w:rPr>
        <w:t>IS</w:t>
      </w:r>
      <w:r w:rsidRPr="0015692F">
        <w:rPr>
          <w:b/>
          <w:bCs/>
          <w:highlight w:val="yellow"/>
        </w:rPr>
        <w:t xml:space="preserve"> </w:t>
      </w:r>
      <w:r w:rsidRPr="0015692F">
        <w:rPr>
          <w:b/>
          <w:bCs/>
          <w:color w:val="00B050"/>
          <w:highlight w:val="yellow"/>
        </w:rPr>
        <w:t>ALWAYS</w:t>
      </w:r>
      <w:r w:rsidRPr="005B05A0">
        <w:rPr>
          <w:highlight w:val="yellow"/>
        </w:rPr>
        <w:t xml:space="preserve"> </w:t>
      </w:r>
      <w:r>
        <w:rPr>
          <w:b/>
          <w:bCs/>
          <w:color w:val="7030A0"/>
          <w:highlight w:val="yellow"/>
        </w:rPr>
        <w:t>SECURE</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7339D0FA" w14:textId="6CF5F105" w:rsidR="00461C57" w:rsidRDefault="00461C57" w:rsidP="00461C57">
      <w:pPr>
        <w:ind w:left="360" w:hanging="360"/>
        <w:jc w:val="both"/>
      </w:pPr>
      <w:r w:rsidRPr="00F71FBD">
        <w:rPr>
          <w:highlight w:val="yellow"/>
          <w:u w:val="single"/>
        </w:rPr>
        <w:t xml:space="preserve">AUTONOMOUS </w:t>
      </w:r>
      <w:r>
        <w:rPr>
          <w:highlight w:val="yellow"/>
          <w:u w:val="single"/>
        </w:rPr>
        <w:t>CLOSET</w:t>
      </w:r>
      <w:r w:rsidRPr="00F71FBD">
        <w:rPr>
          <w:highlight w:val="yellow"/>
          <w:u w:val="single"/>
        </w:rPr>
        <w:t xml:space="preserve"> </w:t>
      </w:r>
      <w:r>
        <w:rPr>
          <w:highlight w:val="yellow"/>
          <w:u w:val="single"/>
        </w:rPr>
        <w:t>PROTECTIVE</w:t>
      </w:r>
      <w:r w:rsidRPr="00F71FBD">
        <w:rPr>
          <w:highlight w:val="yellow"/>
          <w:u w:val="single"/>
        </w:rPr>
        <w:t xml:space="preserve">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 xml:space="preserve">THAT </w:t>
      </w:r>
      <w:r w:rsidRPr="00F71FBD">
        <w:rPr>
          <w:b/>
          <w:bCs/>
          <w:color w:val="FF0000"/>
          <w:highlight w:val="yellow"/>
        </w:rPr>
        <w:t xml:space="preserve">ANY </w:t>
      </w:r>
      <w:r>
        <w:rPr>
          <w:b/>
          <w:bCs/>
          <w:color w:val="FF0000"/>
          <w:highlight w:val="yellow"/>
        </w:rPr>
        <w:t>CLOSET</w:t>
      </w:r>
      <w:r w:rsidRPr="00F71FBD">
        <w:rPr>
          <w:b/>
          <w:bCs/>
          <w:color w:val="FF0000"/>
          <w:highlight w:val="yellow"/>
        </w:rPr>
        <w:t xml:space="preserve"> </w:t>
      </w:r>
      <w:r w:rsidRPr="0015692F">
        <w:rPr>
          <w:b/>
          <w:bCs/>
          <w:color w:val="92D050"/>
          <w:highlight w:val="yellow"/>
        </w:rPr>
        <w:t>IS</w:t>
      </w:r>
      <w:r w:rsidRPr="0015692F">
        <w:rPr>
          <w:b/>
          <w:bCs/>
          <w:highlight w:val="yellow"/>
        </w:rPr>
        <w:t xml:space="preserve"> </w:t>
      </w:r>
      <w:r w:rsidRPr="0015692F">
        <w:rPr>
          <w:b/>
          <w:bCs/>
          <w:color w:val="00B050"/>
          <w:highlight w:val="yellow"/>
        </w:rPr>
        <w:t>ALWAYS</w:t>
      </w:r>
      <w:r w:rsidRPr="005B05A0">
        <w:rPr>
          <w:highlight w:val="yellow"/>
        </w:rPr>
        <w:t xml:space="preserve"> </w:t>
      </w:r>
      <w:r>
        <w:rPr>
          <w:b/>
          <w:bCs/>
          <w:color w:val="7030A0"/>
          <w:highlight w:val="yellow"/>
        </w:rPr>
        <w:t>SECURE</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A23FB09" w14:textId="6FB0DF1F" w:rsidR="00461C57" w:rsidRDefault="00461C57" w:rsidP="00461C57">
      <w:pPr>
        <w:ind w:left="360" w:hanging="360"/>
        <w:jc w:val="both"/>
      </w:pPr>
      <w:r w:rsidRPr="00F71FBD">
        <w:rPr>
          <w:highlight w:val="yellow"/>
          <w:u w:val="single"/>
        </w:rPr>
        <w:t xml:space="preserve">AUTONOMOUS </w:t>
      </w:r>
      <w:r>
        <w:rPr>
          <w:highlight w:val="yellow"/>
          <w:u w:val="single"/>
        </w:rPr>
        <w:t>KITCHEN</w:t>
      </w:r>
      <w:r w:rsidRPr="00F71FBD">
        <w:rPr>
          <w:highlight w:val="yellow"/>
          <w:u w:val="single"/>
        </w:rPr>
        <w:t xml:space="preserve"> </w:t>
      </w:r>
      <w:r>
        <w:rPr>
          <w:highlight w:val="yellow"/>
          <w:u w:val="single"/>
        </w:rPr>
        <w:t>PROTECTIVE</w:t>
      </w:r>
      <w:r w:rsidRPr="00F71FBD">
        <w:rPr>
          <w:highlight w:val="yellow"/>
          <w:u w:val="single"/>
        </w:rPr>
        <w:t xml:space="preserve">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 xml:space="preserve">THAT </w:t>
      </w:r>
      <w:r w:rsidRPr="00F71FBD">
        <w:rPr>
          <w:b/>
          <w:bCs/>
          <w:color w:val="FF0000"/>
          <w:highlight w:val="yellow"/>
        </w:rPr>
        <w:t xml:space="preserve">ANY </w:t>
      </w:r>
      <w:r>
        <w:rPr>
          <w:b/>
          <w:bCs/>
          <w:color w:val="FF0000"/>
          <w:highlight w:val="yellow"/>
        </w:rPr>
        <w:t>KITCHEN</w:t>
      </w:r>
      <w:r w:rsidRPr="00F71FBD">
        <w:rPr>
          <w:b/>
          <w:bCs/>
          <w:color w:val="FF0000"/>
          <w:highlight w:val="yellow"/>
        </w:rPr>
        <w:t xml:space="preserve"> </w:t>
      </w:r>
      <w:r w:rsidRPr="0015692F">
        <w:rPr>
          <w:b/>
          <w:bCs/>
          <w:color w:val="92D050"/>
          <w:highlight w:val="yellow"/>
        </w:rPr>
        <w:t>IS</w:t>
      </w:r>
      <w:r w:rsidRPr="0015692F">
        <w:rPr>
          <w:b/>
          <w:bCs/>
          <w:highlight w:val="yellow"/>
        </w:rPr>
        <w:t xml:space="preserve"> </w:t>
      </w:r>
      <w:r w:rsidRPr="0015692F">
        <w:rPr>
          <w:b/>
          <w:bCs/>
          <w:color w:val="00B050"/>
          <w:highlight w:val="yellow"/>
        </w:rPr>
        <w:t>ALWAYS</w:t>
      </w:r>
      <w:r w:rsidRPr="005B05A0">
        <w:rPr>
          <w:highlight w:val="yellow"/>
        </w:rPr>
        <w:t xml:space="preserve"> </w:t>
      </w:r>
      <w:r>
        <w:rPr>
          <w:b/>
          <w:bCs/>
          <w:color w:val="7030A0"/>
          <w:highlight w:val="yellow"/>
        </w:rPr>
        <w:t>SECURE</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1E1DB1C0" w14:textId="641874FF" w:rsidR="00461C57" w:rsidRDefault="00461C57" w:rsidP="00461C57">
      <w:pPr>
        <w:ind w:left="360" w:hanging="360"/>
        <w:jc w:val="both"/>
      </w:pPr>
      <w:r w:rsidRPr="00F71FBD">
        <w:rPr>
          <w:highlight w:val="yellow"/>
          <w:u w:val="single"/>
        </w:rPr>
        <w:t xml:space="preserve">AUTONOMOUS </w:t>
      </w:r>
      <w:r>
        <w:rPr>
          <w:highlight w:val="yellow"/>
          <w:u w:val="single"/>
        </w:rPr>
        <w:t>DINING ROOM</w:t>
      </w:r>
      <w:r w:rsidRPr="00F71FBD">
        <w:rPr>
          <w:highlight w:val="yellow"/>
          <w:u w:val="single"/>
        </w:rPr>
        <w:t xml:space="preserve"> </w:t>
      </w:r>
      <w:r>
        <w:rPr>
          <w:highlight w:val="yellow"/>
          <w:u w:val="single"/>
        </w:rPr>
        <w:t>PROTECTIVE</w:t>
      </w:r>
      <w:r w:rsidRPr="00F71FBD">
        <w:rPr>
          <w:highlight w:val="yellow"/>
          <w:u w:val="single"/>
        </w:rPr>
        <w:t xml:space="preserve">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 xml:space="preserve">THAT </w:t>
      </w:r>
      <w:r>
        <w:rPr>
          <w:b/>
          <w:bCs/>
          <w:color w:val="92D050"/>
          <w:highlight w:val="yellow"/>
        </w:rPr>
        <w:t xml:space="preserve">                           </w:t>
      </w:r>
      <w:r w:rsidRPr="00F71FBD">
        <w:rPr>
          <w:b/>
          <w:bCs/>
          <w:color w:val="FF0000"/>
          <w:highlight w:val="yellow"/>
        </w:rPr>
        <w:t xml:space="preserve">ANY </w:t>
      </w:r>
      <w:r>
        <w:rPr>
          <w:b/>
          <w:bCs/>
          <w:color w:val="FF0000"/>
          <w:highlight w:val="yellow"/>
        </w:rPr>
        <w:t>DINING ROOM</w:t>
      </w:r>
      <w:r w:rsidRPr="00F71FBD">
        <w:rPr>
          <w:b/>
          <w:bCs/>
          <w:color w:val="FF0000"/>
          <w:highlight w:val="yellow"/>
        </w:rPr>
        <w:t xml:space="preserve"> </w:t>
      </w:r>
      <w:r w:rsidRPr="0015692F">
        <w:rPr>
          <w:b/>
          <w:bCs/>
          <w:color w:val="92D050"/>
          <w:highlight w:val="yellow"/>
        </w:rPr>
        <w:t>IS</w:t>
      </w:r>
      <w:r w:rsidRPr="0015692F">
        <w:rPr>
          <w:b/>
          <w:bCs/>
          <w:highlight w:val="yellow"/>
        </w:rPr>
        <w:t xml:space="preserve"> </w:t>
      </w:r>
      <w:r w:rsidRPr="0015692F">
        <w:rPr>
          <w:b/>
          <w:bCs/>
          <w:color w:val="00B050"/>
          <w:highlight w:val="yellow"/>
        </w:rPr>
        <w:t>ALWAYS</w:t>
      </w:r>
      <w:r w:rsidRPr="005B05A0">
        <w:rPr>
          <w:highlight w:val="yellow"/>
        </w:rPr>
        <w:t xml:space="preserve"> </w:t>
      </w:r>
      <w:r>
        <w:rPr>
          <w:b/>
          <w:bCs/>
          <w:color w:val="7030A0"/>
          <w:highlight w:val="yellow"/>
        </w:rPr>
        <w:t>SECURE</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7D5BCC31" w14:textId="77777777" w:rsidR="00461C57" w:rsidRPr="00C47150" w:rsidRDefault="00461C57" w:rsidP="00461C57">
      <w:pPr>
        <w:ind w:left="360" w:hanging="360"/>
        <w:jc w:val="both"/>
      </w:pPr>
      <w:r w:rsidRPr="00F71FBD">
        <w:rPr>
          <w:highlight w:val="yellow"/>
          <w:u w:val="single"/>
        </w:rPr>
        <w:t xml:space="preserve">AUTONOMOUS </w:t>
      </w:r>
      <w:r>
        <w:rPr>
          <w:highlight w:val="yellow"/>
          <w:u w:val="single"/>
        </w:rPr>
        <w:t>HOME</w:t>
      </w:r>
      <w:r w:rsidRPr="00F71FBD">
        <w:rPr>
          <w:highlight w:val="yellow"/>
          <w:u w:val="single"/>
        </w:rPr>
        <w:t xml:space="preserve"> </w:t>
      </w:r>
      <w:r>
        <w:rPr>
          <w:highlight w:val="yellow"/>
          <w:u w:val="single"/>
        </w:rPr>
        <w:t>PROTECTIVE</w:t>
      </w:r>
      <w:r w:rsidRPr="00F71FBD">
        <w:rPr>
          <w:highlight w:val="yellow"/>
          <w:u w:val="single"/>
        </w:rPr>
        <w:t xml:space="preserve">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 xml:space="preserve">THAT </w:t>
      </w:r>
      <w:r w:rsidRPr="00F71FBD">
        <w:rPr>
          <w:b/>
          <w:bCs/>
          <w:color w:val="FF0000"/>
          <w:highlight w:val="yellow"/>
        </w:rPr>
        <w:t xml:space="preserve">ANY </w:t>
      </w:r>
      <w:r>
        <w:rPr>
          <w:b/>
          <w:bCs/>
          <w:color w:val="FF0000"/>
          <w:highlight w:val="yellow"/>
        </w:rPr>
        <w:t>HOME</w:t>
      </w:r>
      <w:r w:rsidRPr="00F71FBD">
        <w:rPr>
          <w:b/>
          <w:bCs/>
          <w:color w:val="FF0000"/>
          <w:highlight w:val="yellow"/>
        </w:rPr>
        <w:t xml:space="preserve"> </w:t>
      </w:r>
      <w:r w:rsidRPr="0015692F">
        <w:rPr>
          <w:b/>
          <w:bCs/>
          <w:color w:val="92D050"/>
          <w:highlight w:val="yellow"/>
        </w:rPr>
        <w:t>IS</w:t>
      </w:r>
      <w:r w:rsidRPr="0015692F">
        <w:rPr>
          <w:b/>
          <w:bCs/>
          <w:highlight w:val="yellow"/>
        </w:rPr>
        <w:t xml:space="preserve"> </w:t>
      </w:r>
      <w:r w:rsidRPr="0015692F">
        <w:rPr>
          <w:b/>
          <w:bCs/>
          <w:color w:val="00B050"/>
          <w:highlight w:val="yellow"/>
        </w:rPr>
        <w:t>ALWAYS</w:t>
      </w:r>
      <w:r w:rsidRPr="005B05A0">
        <w:rPr>
          <w:highlight w:val="yellow"/>
        </w:rPr>
        <w:t xml:space="preserve"> </w:t>
      </w:r>
      <w:r>
        <w:rPr>
          <w:b/>
          <w:bCs/>
          <w:color w:val="7030A0"/>
          <w:highlight w:val="yellow"/>
        </w:rPr>
        <w:t>SECURE</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30A56586" w14:textId="77777777" w:rsidR="00461C57" w:rsidRDefault="00461C57" w:rsidP="000E76EC">
      <w:pPr>
        <w:ind w:left="360" w:hanging="360"/>
        <w:jc w:val="both"/>
      </w:pP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0B069DCD"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5503CE57" w14:textId="77777777" w:rsidR="00B10397" w:rsidRPr="00C0532F" w:rsidRDefault="00B10397" w:rsidP="00B10397">
      <w:pPr>
        <w:ind w:left="360" w:hanging="360"/>
        <w:jc w:val="both"/>
        <w:rPr>
          <w:b/>
          <w:bCs/>
        </w:rPr>
      </w:pPr>
      <w:r>
        <w:rPr>
          <w:b/>
          <w:sz w:val="24"/>
        </w:rPr>
        <w:t>CRIMINAL TOOLS PREVENTION PROTECTIVE SYSTEMS</w:t>
      </w:r>
    </w:p>
    <w:p w14:paraId="0E0FC224" w14:textId="611A1D60" w:rsidR="00B10397" w:rsidRPr="004263BE" w:rsidRDefault="00B10397" w:rsidP="00B10397">
      <w:pPr>
        <w:ind w:left="360" w:hanging="360"/>
        <w:jc w:val="both"/>
        <w:rPr>
          <w:highlight w:val="yellow"/>
        </w:rPr>
      </w:pPr>
      <w:r w:rsidRPr="004263BE">
        <w:rPr>
          <w:highlight w:val="yellow"/>
          <w:u w:val="single"/>
        </w:rPr>
        <w:t>AUTONOMOUS LIME WIRE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 xml:space="preserve"> ANY LIME WIRE</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0D978D16" w14:textId="1233FD7E" w:rsidR="00B10397" w:rsidRPr="004263BE" w:rsidRDefault="00B10397" w:rsidP="00B10397">
      <w:pPr>
        <w:ind w:left="360" w:hanging="360"/>
        <w:jc w:val="both"/>
        <w:rPr>
          <w:highlight w:val="yellow"/>
        </w:rPr>
      </w:pPr>
      <w:r w:rsidRPr="004263BE">
        <w:rPr>
          <w:highlight w:val="yellow"/>
          <w:u w:val="single"/>
        </w:rPr>
        <w:t>AUTONOMOUS WIRETAP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ANY WIRETAP</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0A0C4CB4" w14:textId="36A3744F" w:rsidR="00B10397" w:rsidRPr="00B638F6" w:rsidRDefault="00B10397" w:rsidP="00B10397">
      <w:pPr>
        <w:ind w:left="360" w:hanging="360"/>
        <w:jc w:val="both"/>
      </w:pPr>
      <w:r w:rsidRPr="004263BE">
        <w:rPr>
          <w:highlight w:val="yellow"/>
          <w:u w:val="single"/>
        </w:rPr>
        <w:t>AUTONOMOUS WARRANT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ANY WARRANT</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4E7425A" w14:textId="77777777" w:rsidR="00B10397" w:rsidRDefault="00B10397" w:rsidP="00B10397">
      <w:pPr>
        <w:rPr>
          <w:u w:val="single"/>
        </w:rPr>
      </w:pPr>
    </w:p>
    <w:p w14:paraId="06E92993" w14:textId="77777777" w:rsidR="00B10397" w:rsidRDefault="00B10397" w:rsidP="00B10397">
      <w:pPr>
        <w:rPr>
          <w:b/>
          <w:sz w:val="24"/>
        </w:rPr>
      </w:pPr>
      <w:r>
        <w:rPr>
          <w:b/>
          <w:sz w:val="24"/>
        </w:rPr>
        <w:br w:type="page"/>
      </w:r>
    </w:p>
    <w:p w14:paraId="39ECACB1" w14:textId="77777777" w:rsidR="00B10397" w:rsidRPr="00C0532F" w:rsidRDefault="00B10397" w:rsidP="00B10397">
      <w:pPr>
        <w:ind w:left="360" w:hanging="360"/>
        <w:jc w:val="both"/>
        <w:rPr>
          <w:b/>
          <w:bCs/>
        </w:rPr>
      </w:pPr>
      <w:r>
        <w:rPr>
          <w:b/>
          <w:sz w:val="24"/>
        </w:rPr>
        <w:t>NAMING CONVENTION PROTECTIVE SYSTEMS</w:t>
      </w:r>
    </w:p>
    <w:p w14:paraId="47A9D64C" w14:textId="7C44BCDA" w:rsidR="00B10397" w:rsidRDefault="00B10397" w:rsidP="00B10397">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t xml:space="preserve">anyone,          </w:t>
      </w:r>
      <w:r w:rsidRPr="00F850AF">
        <w:rPr>
          <w:b/>
          <w:bCs/>
          <w:color w:val="00B0F0"/>
        </w:rPr>
        <w:t>IMPLICITLY-EXPLICITLY DEFINED</w:t>
      </w:r>
      <w:r>
        <w:t>.</w:t>
      </w:r>
    </w:p>
    <w:p w14:paraId="4D955E69" w14:textId="77777777" w:rsidR="00B10397" w:rsidRDefault="00B10397">
      <w:pPr>
        <w:rPr>
          <w:b/>
          <w:sz w:val="24"/>
        </w:rPr>
      </w:pPr>
      <w:r>
        <w:rPr>
          <w:b/>
          <w:sz w:val="24"/>
        </w:rPr>
        <w:br w:type="page"/>
      </w:r>
    </w:p>
    <w:p w14:paraId="2361ADCB" w14:textId="267ABC45" w:rsidR="00A520BB" w:rsidRPr="00C0532F" w:rsidRDefault="00A520BB" w:rsidP="00A520BB">
      <w:pPr>
        <w:ind w:left="360" w:hanging="360"/>
        <w:jc w:val="both"/>
        <w:rPr>
          <w:b/>
          <w:bCs/>
        </w:rPr>
      </w:pPr>
      <w:r>
        <w:rPr>
          <w:b/>
          <w:sz w:val="24"/>
        </w:rPr>
        <w:t>PUBLIC IMAGE PROTECTIVE SYSTEMS</w:t>
      </w:r>
    </w:p>
    <w:p w14:paraId="428034FA" w14:textId="09B95C7D"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5C74">
        <w:t xml:space="preserve"> defamation of character does not occur.</w:t>
      </w:r>
    </w:p>
    <w:p w14:paraId="7554F7B2" w14:textId="10AB68F0" w:rsidR="00A520BB" w:rsidRPr="00816174" w:rsidRDefault="008C3D69" w:rsidP="000C5C74">
      <w:pPr>
        <w:ind w:left="360"/>
        <w:jc w:val="both"/>
        <w:rPr>
          <w:color w:val="808080" w:themeColor="background1" w:themeShade="80"/>
        </w:rPr>
      </w:pP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w:t>
      </w: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A23695C" w14:textId="77777777" w:rsidR="00E87024" w:rsidRDefault="00E87024">
      <w:pPr>
        <w:rPr>
          <w:u w:val="single"/>
        </w:rPr>
      </w:pPr>
      <w:r>
        <w:rPr>
          <w:u w:val="single"/>
        </w:rPr>
        <w:br w:type="page"/>
      </w:r>
    </w:p>
    <w:p w14:paraId="449CF88C" w14:textId="21C1054E" w:rsidR="00E87024" w:rsidRPr="00C0532F" w:rsidRDefault="00E87024" w:rsidP="00E87024">
      <w:pPr>
        <w:ind w:left="360" w:hanging="360"/>
        <w:jc w:val="both"/>
        <w:rPr>
          <w:b/>
          <w:bCs/>
        </w:rPr>
      </w:pPr>
      <w:r>
        <w:rPr>
          <w:b/>
          <w:sz w:val="24"/>
        </w:rPr>
        <w:t>ALTERATION PREVENTION SECURITY SYSTEMS</w:t>
      </w:r>
    </w:p>
    <w:p w14:paraId="143CB42F" w14:textId="1107E47A" w:rsidR="00870252" w:rsidRPr="004263BE" w:rsidRDefault="00870252" w:rsidP="00A520BB">
      <w:pPr>
        <w:ind w:left="360" w:hanging="360"/>
        <w:jc w:val="both"/>
        <w:rPr>
          <w:highlight w:val="yellow"/>
        </w:rPr>
      </w:pPr>
      <w:r w:rsidRPr="004263BE">
        <w:rPr>
          <w:highlight w:val="yellow"/>
          <w:u w:val="single"/>
        </w:rPr>
        <w:t xml:space="preserve">AUTONOMOUS COMPLEXION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COMPLEXION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0067EB2D" w14:textId="60E47794" w:rsidR="00B978D2" w:rsidRPr="004263BE" w:rsidRDefault="00940DC7" w:rsidP="00940DC7">
      <w:pPr>
        <w:ind w:left="360" w:hanging="360"/>
        <w:jc w:val="both"/>
        <w:rPr>
          <w:highlight w:val="yellow"/>
        </w:rPr>
      </w:pPr>
      <w:r w:rsidRPr="004263BE">
        <w:rPr>
          <w:highlight w:val="yellow"/>
          <w:u w:val="single"/>
        </w:rPr>
        <w:t xml:space="preserve">AUTONOMOUS FACIAL </w:t>
      </w:r>
      <w:r w:rsidR="00B978D2" w:rsidRPr="004263BE">
        <w:rPr>
          <w:highlight w:val="yellow"/>
          <w:u w:val="single"/>
        </w:rPr>
        <w:t xml:space="preserve">LINGUISTIC ALTERATION </w:t>
      </w:r>
      <w:r w:rsidR="003C06F4" w:rsidRPr="004263BE">
        <w:rPr>
          <w:highlight w:val="yellow"/>
          <w:u w:val="single"/>
        </w:rPr>
        <w:t xml:space="preserve">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003C06F4" w:rsidRPr="004263BE">
        <w:rPr>
          <w:highlight w:val="yellow"/>
        </w:rPr>
        <w:t xml:space="preserve"> </w:t>
      </w:r>
      <w:r w:rsidR="00B978D2" w:rsidRPr="004263BE">
        <w:rPr>
          <w:b/>
          <w:bCs/>
          <w:color w:val="FF0000"/>
          <w:highlight w:val="yellow"/>
        </w:rPr>
        <w:t>ANY FACIAL LINGUISTIC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52E82F9" w14:textId="6F2BF032" w:rsidR="003C06F4" w:rsidRPr="004263BE" w:rsidRDefault="003C06F4" w:rsidP="003C06F4">
      <w:pPr>
        <w:ind w:left="360" w:hanging="360"/>
        <w:jc w:val="both"/>
        <w:rPr>
          <w:highlight w:val="yellow"/>
        </w:rPr>
      </w:pPr>
      <w:r w:rsidRPr="004263BE">
        <w:rPr>
          <w:highlight w:val="yellow"/>
          <w:u w:val="single"/>
        </w:rPr>
        <w:t>AUTONOMOUS LINGUISTIC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LINGUISTIC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32F2A28" w14:textId="0482C88C" w:rsidR="003C06F4" w:rsidRPr="004263BE" w:rsidRDefault="003C06F4" w:rsidP="003C06F4">
      <w:pPr>
        <w:ind w:left="360" w:hanging="360"/>
        <w:jc w:val="both"/>
        <w:rPr>
          <w:highlight w:val="yellow"/>
        </w:rPr>
      </w:pPr>
      <w:r w:rsidRPr="004263BE">
        <w:rPr>
          <w:highlight w:val="yellow"/>
          <w:u w:val="single"/>
        </w:rPr>
        <w:t>AUTONOMOUS INTERCEPT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INTERCEPT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F4E795E" w14:textId="4FCFCD5F" w:rsidR="003C06F4" w:rsidRPr="004263BE" w:rsidRDefault="003C06F4" w:rsidP="003C06F4">
      <w:pPr>
        <w:ind w:left="360" w:hanging="360"/>
        <w:jc w:val="both"/>
        <w:rPr>
          <w:highlight w:val="yellow"/>
        </w:rPr>
      </w:pPr>
      <w:r w:rsidRPr="004263BE">
        <w:rPr>
          <w:highlight w:val="yellow"/>
          <w:u w:val="single"/>
        </w:rPr>
        <w:t>AUTONOMOUS INVESTIGATION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INVESTIGATION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30E6F5E" w14:textId="6E4C8EEB" w:rsidR="003C06F4" w:rsidRPr="004263BE" w:rsidRDefault="003C06F4" w:rsidP="003C06F4">
      <w:pPr>
        <w:ind w:left="360" w:hanging="360"/>
        <w:jc w:val="both"/>
        <w:rPr>
          <w:highlight w:val="yellow"/>
        </w:rPr>
      </w:pPr>
      <w:r w:rsidRPr="004263BE">
        <w:rPr>
          <w:highlight w:val="yellow"/>
          <w:u w:val="single"/>
        </w:rPr>
        <w:t>AUTONOMOUS DEEP LEARNING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DEEP LEARNING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CABCC5D" w14:textId="21D9B5B7" w:rsidR="003C06F4" w:rsidRPr="004263BE" w:rsidRDefault="003C06F4" w:rsidP="003C06F4">
      <w:pPr>
        <w:ind w:left="360" w:hanging="360"/>
        <w:jc w:val="both"/>
        <w:rPr>
          <w:highlight w:val="yellow"/>
        </w:rPr>
      </w:pPr>
      <w:r w:rsidRPr="004263BE">
        <w:rPr>
          <w:highlight w:val="yellow"/>
          <w:u w:val="single"/>
        </w:rPr>
        <w:t>AUTONOMOUS AUGMENTATION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AUGMENTATION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723328A" w14:textId="338352F4" w:rsidR="003C06F4" w:rsidRPr="004263BE" w:rsidRDefault="003C06F4" w:rsidP="003C06F4">
      <w:pPr>
        <w:ind w:left="360" w:hanging="360"/>
        <w:jc w:val="both"/>
        <w:rPr>
          <w:highlight w:val="yellow"/>
        </w:rPr>
      </w:pPr>
      <w:r w:rsidRPr="004263BE">
        <w:rPr>
          <w:highlight w:val="yellow"/>
          <w:u w:val="single"/>
        </w:rPr>
        <w:t>AUTONOMOUS STUDY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STUDY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4A010FF" w14:textId="1400DDB6" w:rsidR="003C06F4" w:rsidRPr="004263BE" w:rsidRDefault="003C06F4" w:rsidP="003C06F4">
      <w:pPr>
        <w:ind w:left="360" w:hanging="360"/>
        <w:jc w:val="both"/>
        <w:rPr>
          <w:highlight w:val="yellow"/>
        </w:rPr>
      </w:pPr>
      <w:r w:rsidRPr="004263BE">
        <w:rPr>
          <w:highlight w:val="yellow"/>
          <w:u w:val="single"/>
        </w:rPr>
        <w:t>AUTONOMOUS ITEM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ITEM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CC0072C" w14:textId="3B8628E5" w:rsidR="003C06F4" w:rsidRPr="004263BE" w:rsidRDefault="003C06F4" w:rsidP="003C06F4">
      <w:pPr>
        <w:ind w:left="360" w:hanging="360"/>
        <w:jc w:val="both"/>
        <w:rPr>
          <w:highlight w:val="yellow"/>
        </w:rPr>
      </w:pPr>
      <w:r w:rsidRPr="004263BE">
        <w:rPr>
          <w:highlight w:val="yellow"/>
          <w:u w:val="single"/>
        </w:rPr>
        <w:t>AUTONOMOUS DOCUMENT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DOCUMENT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270BE65" w14:textId="3EFD1437" w:rsidR="003C06F4" w:rsidRPr="004263BE" w:rsidRDefault="003C06F4" w:rsidP="003C06F4">
      <w:pPr>
        <w:ind w:left="360" w:hanging="360"/>
        <w:jc w:val="both"/>
        <w:rPr>
          <w:highlight w:val="yellow"/>
        </w:rPr>
      </w:pPr>
      <w:r w:rsidRPr="004263BE">
        <w:rPr>
          <w:highlight w:val="yellow"/>
          <w:u w:val="single"/>
        </w:rPr>
        <w:t>AUTONOMOUS FILE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FILE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4172967" w14:textId="2B4B98D6" w:rsidR="00B978D2" w:rsidRDefault="00940DC7" w:rsidP="00940DC7">
      <w:pPr>
        <w:ind w:left="360" w:hanging="360"/>
        <w:jc w:val="both"/>
      </w:pPr>
      <w:r w:rsidRPr="004263BE">
        <w:rPr>
          <w:highlight w:val="yellow"/>
          <w:u w:val="single"/>
        </w:rPr>
        <w:t xml:space="preserve">AUTONOMOUS GAIT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GAIT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t>VARIOUS PREVENTION SECURITY SYSTEMS</w:t>
      </w:r>
    </w:p>
    <w:p w14:paraId="01D5729B" w14:textId="57E37784" w:rsidR="00656976" w:rsidRPr="004263BE" w:rsidRDefault="00656976" w:rsidP="00656976">
      <w:pPr>
        <w:ind w:left="360" w:hanging="360"/>
        <w:jc w:val="both"/>
        <w:rPr>
          <w:highlight w:val="yellow"/>
        </w:rPr>
      </w:pPr>
      <w:r w:rsidRPr="004263BE">
        <w:rPr>
          <w:highlight w:val="yellow"/>
          <w:u w:val="single"/>
        </w:rPr>
        <w:t xml:space="preserve">AUTONOMOUS SMILE </w:t>
      </w:r>
      <w:r w:rsidR="00940DC7" w:rsidRPr="004263BE">
        <w:rPr>
          <w:highlight w:val="yellow"/>
          <w:u w:val="single"/>
        </w:rPr>
        <w:t xml:space="preserve">SCRIPT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940DC7" w:rsidRPr="004263BE">
        <w:rPr>
          <w:highlight w:val="yellow"/>
        </w:rPr>
        <w:t xml:space="preserve">            </w:t>
      </w:r>
      <w:r w:rsidR="00B81F8E" w:rsidRPr="004263BE">
        <w:rPr>
          <w:highlight w:val="yellow"/>
          <w:u w:val="single"/>
        </w:rPr>
        <w:t>PSS(</w:t>
      </w:r>
      <w:r w:rsidR="00B81F8E" w:rsidRPr="004263BE">
        <w:rPr>
          <w:b/>
          <w:bCs/>
          <w:highlight w:val="yellow"/>
          <w:u w:val="single"/>
        </w:rPr>
        <w:t>SMILE SCRIPT</w:t>
      </w:r>
      <w:r w:rsidR="00B81F8E" w:rsidRPr="004263BE">
        <w:rPr>
          <w:highlight w:val="yellow"/>
          <w:u w:val="single"/>
        </w:rPr>
        <w:t>)</w:t>
      </w:r>
      <w:r w:rsidRPr="004263BE">
        <w:rPr>
          <w:highlight w:val="yellow"/>
        </w:rPr>
        <w:t xml:space="preserve"> </w:t>
      </w:r>
      <w:r w:rsidR="00B81F8E" w:rsidRPr="004263BE">
        <w:rPr>
          <w:b/>
          <w:bCs/>
          <w:color w:val="C00000"/>
          <w:highlight w:val="yellow"/>
        </w:rPr>
        <w:t>NEVER</w:t>
      </w:r>
      <w:r w:rsidR="00B81F8E" w:rsidRPr="004263BE">
        <w:rPr>
          <w:b/>
          <w:bCs/>
          <w:highlight w:val="yellow"/>
        </w:rPr>
        <w:t xml:space="preserve"> </w:t>
      </w:r>
      <w:r w:rsidR="00B81F8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2E2558F3" w14:textId="1FEB474B" w:rsidR="00D90E1C" w:rsidRPr="004263BE" w:rsidRDefault="00D90E1C" w:rsidP="00A520BB">
      <w:pPr>
        <w:ind w:left="360" w:hanging="360"/>
        <w:jc w:val="both"/>
        <w:rPr>
          <w:highlight w:val="yellow"/>
        </w:rPr>
      </w:pPr>
      <w:r w:rsidRPr="004263BE">
        <w:rPr>
          <w:highlight w:val="yellow"/>
          <w:u w:val="single"/>
        </w:rPr>
        <w:t>AUTONOMOUS LIP</w:t>
      </w:r>
      <w:r w:rsidR="00940DC7" w:rsidRPr="004263BE">
        <w:rPr>
          <w:highlight w:val="yellow"/>
          <w:u w:val="single"/>
        </w:rPr>
        <w:t xml:space="preserve"> SYNC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81F8E" w:rsidRPr="004263BE">
        <w:rPr>
          <w:highlight w:val="yellow"/>
          <w:u w:val="single"/>
        </w:rPr>
        <w:t>PSS(</w:t>
      </w:r>
      <w:r w:rsidR="00B81F8E" w:rsidRPr="004263BE">
        <w:rPr>
          <w:b/>
          <w:bCs/>
          <w:highlight w:val="yellow"/>
          <w:u w:val="single"/>
        </w:rPr>
        <w:t>LIP SYNC</w:t>
      </w:r>
      <w:r w:rsidR="00B81F8E" w:rsidRPr="004263BE">
        <w:rPr>
          <w:highlight w:val="yellow"/>
          <w:u w:val="single"/>
        </w:rPr>
        <w:t>)</w:t>
      </w:r>
      <w:r w:rsidR="00B81F8E" w:rsidRPr="004263BE">
        <w:rPr>
          <w:b/>
          <w:bCs/>
          <w:highlight w:val="yellow"/>
        </w:rPr>
        <w:t xml:space="preserve"> </w:t>
      </w:r>
      <w:r w:rsidR="00CE476E" w:rsidRPr="004263BE">
        <w:rPr>
          <w:b/>
          <w:bCs/>
          <w:color w:val="C00000"/>
          <w:highlight w:val="yellow"/>
        </w:rPr>
        <w:t>NEVER</w:t>
      </w:r>
      <w:r w:rsidR="00CE476E" w:rsidRPr="004263BE">
        <w:rPr>
          <w:b/>
          <w:bCs/>
          <w:highlight w:val="yellow"/>
        </w:rPr>
        <w:t xml:space="preserve"> </w:t>
      </w:r>
      <w:r w:rsidR="00CE476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51DFA6F" w14:textId="79811161" w:rsidR="00940DC7" w:rsidRPr="00D90E1C" w:rsidRDefault="00940DC7" w:rsidP="00940DC7">
      <w:pPr>
        <w:ind w:left="360" w:hanging="360"/>
        <w:jc w:val="both"/>
      </w:pPr>
      <w:r w:rsidRPr="004263BE">
        <w:rPr>
          <w:highlight w:val="yellow"/>
          <w:u w:val="single"/>
        </w:rPr>
        <w:t>AUTONOMOUS DEFAMATION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highlight w:val="yellow"/>
          <w:u w:val="single"/>
        </w:rPr>
        <w:t>PSS(</w:t>
      </w:r>
      <w:r w:rsidRPr="004263BE">
        <w:rPr>
          <w:b/>
          <w:bCs/>
          <w:highlight w:val="yellow"/>
          <w:u w:val="single"/>
        </w:rPr>
        <w:t>DEFAMATION</w:t>
      </w:r>
      <w:r w:rsidRPr="004263BE">
        <w:rPr>
          <w:highlight w:val="yellow"/>
          <w:u w:val="single"/>
        </w:rPr>
        <w:t>)</w:t>
      </w:r>
      <w:r w:rsidRPr="004263BE">
        <w:rPr>
          <w:b/>
          <w:bCs/>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t>SECRET COMMUNICATION PREVENTION PROTECTIVE SYSTEMS</w:t>
      </w:r>
    </w:p>
    <w:p w14:paraId="3081A752" w14:textId="75285ABE" w:rsidR="009F1349" w:rsidRDefault="009F1349" w:rsidP="009F1349">
      <w:pPr>
        <w:ind w:left="360" w:hanging="360"/>
        <w:jc w:val="both"/>
      </w:pPr>
      <w:r w:rsidRPr="00455B71">
        <w:rPr>
          <w:highlight w:val="yellow"/>
          <w:u w:val="single"/>
        </w:rPr>
        <w:t>AUTONOMOUS SECRET COMMUNICATION PREVENTION 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b/>
          <w:bCs/>
          <w:color w:val="FF0000"/>
          <w:highlight w:val="yellow"/>
        </w:rPr>
        <w:t>ANY SECRET COMMUNICATION</w:t>
      </w:r>
      <w:r w:rsidR="000403D6" w:rsidRPr="00455B71">
        <w:rPr>
          <w:highlight w:val="yellow"/>
        </w:rPr>
        <w:t xml:space="preserve"> </w:t>
      </w:r>
      <w:r w:rsidR="000403D6" w:rsidRPr="00455B71">
        <w:rPr>
          <w:b/>
          <w:bCs/>
          <w:color w:val="C00000"/>
          <w:highlight w:val="yellow"/>
        </w:rPr>
        <w:t>NEVER</w:t>
      </w:r>
      <w:r w:rsidR="000403D6" w:rsidRPr="00455B71">
        <w:rPr>
          <w:b/>
          <w:bCs/>
          <w:highlight w:val="yellow"/>
        </w:rPr>
        <w:t xml:space="preserve"> </w:t>
      </w:r>
      <w:r w:rsidR="000403D6" w:rsidRPr="00455B71">
        <w:rPr>
          <w:b/>
          <w:bCs/>
          <w:color w:val="7030A0"/>
          <w:highlight w:val="yellow"/>
        </w:rPr>
        <w:t>OCCURS</w:t>
      </w:r>
      <w:r w:rsidR="00455B71" w:rsidRPr="00455B71">
        <w:rPr>
          <w:highlight w:val="yellow"/>
        </w:rPr>
        <w:t xml:space="preserve">,                                                                              </w:t>
      </w:r>
      <w:r w:rsidR="00455B71" w:rsidRPr="00455B71">
        <w:rPr>
          <w:b/>
          <w:bCs/>
          <w:color w:val="00B0F0"/>
          <w:highlight w:val="yellow"/>
        </w:rPr>
        <w:t>IMPLICITLY-EXPLICITLY GLOBALLY VIRULENTLY DEFINED</w:t>
      </w:r>
      <w:r w:rsidR="00455B71" w:rsidRPr="00455B71">
        <w:rPr>
          <w:highlight w:val="yellow"/>
        </w:rP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t>THREAT PREVENTION PROTECTIVE SYSTEMS</w:t>
      </w:r>
    </w:p>
    <w:p w14:paraId="599E4BF6" w14:textId="5E002AB2" w:rsidR="007E4196" w:rsidRDefault="00A520BB" w:rsidP="00A520BB">
      <w:pPr>
        <w:ind w:left="360" w:hanging="360"/>
        <w:jc w:val="both"/>
      </w:pPr>
      <w:r w:rsidRPr="00A939FB">
        <w:rPr>
          <w:highlight w:val="yellow"/>
          <w:u w:val="single"/>
        </w:rPr>
        <w:t>AUTONOMOUS THREAT PREVENTION</w:t>
      </w:r>
      <w:r w:rsidR="00656976" w:rsidRPr="00A939FB">
        <w:rPr>
          <w:highlight w:val="yellow"/>
          <w:u w:val="single"/>
        </w:rPr>
        <w:t xml:space="preserve"> SECURITY</w:t>
      </w:r>
      <w:r w:rsidRPr="00A939FB">
        <w:rPr>
          <w:highlight w:val="yellow"/>
          <w:u w:val="single"/>
        </w:rPr>
        <w:t xml:space="preserve"> SYSTEMS</w:t>
      </w:r>
      <w:r w:rsidRPr="00A939FB">
        <w:rPr>
          <w:bCs/>
          <w:highlight w:val="yellow"/>
        </w:rPr>
        <w:t xml:space="preserve"> (</w:t>
      </w:r>
      <w:r w:rsidRPr="00A939FB">
        <w:rPr>
          <w:b/>
          <w:highlight w:val="yellow"/>
        </w:rPr>
        <w:t>2022</w:t>
      </w:r>
      <w:r w:rsidRPr="00A939FB">
        <w:rPr>
          <w:bCs/>
          <w:highlight w:val="yellow"/>
        </w:rPr>
        <w:t>)</w:t>
      </w:r>
      <w:r w:rsidRPr="00A939FB">
        <w:rPr>
          <w:highlight w:val="yellow"/>
        </w:rPr>
        <w:t xml:space="preserve"> –</w:t>
      </w:r>
      <w:r w:rsidR="007E4196" w:rsidRPr="00A939FB">
        <w:rPr>
          <w:highlight w:val="yellow"/>
        </w:rPr>
        <w:t xml:space="preserve"> </w:t>
      </w:r>
      <w:r w:rsidR="007E4196" w:rsidRPr="00A939FB">
        <w:rPr>
          <w:b/>
          <w:bCs/>
          <w:color w:val="00B050"/>
          <w:highlight w:val="yellow"/>
        </w:rPr>
        <w:t>AUTOMATICALLY</w:t>
      </w:r>
      <w:r w:rsidR="007E4196" w:rsidRPr="00A939FB">
        <w:rPr>
          <w:highlight w:val="yellow"/>
        </w:rPr>
        <w:t xml:space="preserve"> </w:t>
      </w:r>
      <w:r w:rsidR="007E4196" w:rsidRPr="00A939FB">
        <w:rPr>
          <w:b/>
          <w:bCs/>
          <w:color w:val="7030A0"/>
          <w:highlight w:val="yellow"/>
        </w:rPr>
        <w:t>REMOVES</w:t>
      </w:r>
      <w:r w:rsidR="007E4196" w:rsidRPr="00A939FB">
        <w:rPr>
          <w:highlight w:val="yellow"/>
        </w:rPr>
        <w:t xml:space="preserve">            </w:t>
      </w:r>
      <w:r w:rsidR="007E4196" w:rsidRPr="00A939FB">
        <w:rPr>
          <w:b/>
          <w:bCs/>
          <w:color w:val="FF0000"/>
          <w:highlight w:val="yellow"/>
        </w:rPr>
        <w:t>ANY UNWANTED SOFTWARE</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FF0000"/>
          <w:highlight w:val="yellow"/>
        </w:rPr>
        <w:t>ANY UNNEEDED SOFTWARE</w:t>
      </w:r>
      <w:r w:rsidR="007E4196"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7E4196" w:rsidRPr="00A939FB">
        <w:rPr>
          <w:b/>
          <w:bCs/>
          <w:color w:val="7030A0"/>
          <w:highlight w:val="yellow"/>
        </w:rPr>
        <w:t>CONDUCTS</w:t>
      </w:r>
      <w:r w:rsidR="007E4196" w:rsidRPr="00A939FB">
        <w:rPr>
          <w:highlight w:val="yellow"/>
        </w:rPr>
        <w:t xml:space="preserve">                                     </w:t>
      </w:r>
      <w:r w:rsidR="007E4196" w:rsidRPr="00A939FB">
        <w:rPr>
          <w:b/>
          <w:bCs/>
          <w:color w:val="FF0000"/>
          <w:highlight w:val="yellow"/>
        </w:rPr>
        <w:t>ANY OUTBOUND THREAT</w:t>
      </w:r>
      <w:r w:rsidR="007E4196" w:rsidRPr="00A939FB">
        <w:rPr>
          <w:highlight w:val="yellow"/>
        </w:rPr>
        <w:t xml:space="preserve"> </w:t>
      </w:r>
      <w:r w:rsidR="007E4196" w:rsidRPr="00A939FB">
        <w:rPr>
          <w:b/>
          <w:bCs/>
          <w:color w:val="92D050"/>
          <w:highlight w:val="yellow"/>
        </w:rPr>
        <w:t>TOWARDS</w:t>
      </w:r>
      <w:r w:rsidR="007E4196" w:rsidRPr="00A939FB">
        <w:rPr>
          <w:highlight w:val="yellow"/>
        </w:rPr>
        <w:t xml:space="preserve"> </w:t>
      </w:r>
      <w:r w:rsidR="007E4196" w:rsidRPr="00A939FB">
        <w:rPr>
          <w:b/>
          <w:bCs/>
          <w:color w:val="FF0000"/>
          <w:highlight w:val="yellow"/>
        </w:rPr>
        <w:t>ANY HUMAN HOST</w:t>
      </w:r>
      <w:r w:rsidR="007E4196" w:rsidRPr="00A939FB">
        <w:rPr>
          <w:highlight w:val="yellow"/>
        </w:rPr>
        <w:t xml:space="preserve"> </w:t>
      </w:r>
      <w:r w:rsidR="007E4196" w:rsidRPr="00A939FB">
        <w:rPr>
          <w:b/>
          <w:bCs/>
          <w:color w:val="0070C0"/>
          <w:highlight w:val="yellow"/>
        </w:rPr>
        <w:t>FROM</w:t>
      </w:r>
      <w:r w:rsidR="007E4196" w:rsidRPr="00A939FB">
        <w:rPr>
          <w:highlight w:val="yellow"/>
        </w:rPr>
        <w:t xml:space="preserve"> </w:t>
      </w:r>
      <w:r w:rsidR="007E4196" w:rsidRPr="00A939FB">
        <w:rPr>
          <w:b/>
          <w:bCs/>
          <w:color w:val="FF0000"/>
          <w:highlight w:val="yellow"/>
        </w:rPr>
        <w:t>ANY COMPUTER SOFTWARE</w:t>
      </w:r>
      <w:r w:rsidRPr="00A939FB">
        <w:rPr>
          <w:highlight w:val="yellow"/>
        </w:rPr>
        <w:t xml:space="preserve">, </w:t>
      </w:r>
      <w:r w:rsidR="007E4196" w:rsidRPr="00A939FB">
        <w:rPr>
          <w:b/>
          <w:bCs/>
          <w:color w:val="92D050"/>
          <w:highlight w:val="yellow"/>
        </w:rPr>
        <w:t>INCLUDING</w:t>
      </w:r>
      <w:r w:rsidR="007E4196" w:rsidRPr="00A939FB">
        <w:rPr>
          <w:highlight w:val="yellow"/>
        </w:rPr>
        <w:t xml:space="preserve"> </w:t>
      </w:r>
      <w:r w:rsidR="007E4196" w:rsidRPr="00A939FB">
        <w:rPr>
          <w:b/>
          <w:bCs/>
          <w:color w:val="FF0000"/>
          <w:highlight w:val="yellow"/>
        </w:rPr>
        <w:t>ANY CRIMINAL SOFTWARE</w:t>
      </w:r>
      <w:r w:rsidRPr="00A939FB">
        <w:rPr>
          <w:b/>
          <w:bCs/>
          <w:color w:val="FF0000"/>
          <w:highlight w:val="yellow"/>
        </w:rPr>
        <w:t xml:space="preserve"> </w:t>
      </w:r>
      <w:r w:rsidR="007E4196" w:rsidRPr="00A939FB">
        <w:rPr>
          <w:b/>
          <w:bCs/>
          <w:color w:val="FF0000"/>
          <w:highlight w:val="yellow"/>
        </w:rPr>
        <w:t>PROGRAM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CONFISCATE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REPLACE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70C0"/>
          <w:highlight w:val="yellow"/>
        </w:rPr>
        <w:t>WITH</w:t>
      </w:r>
      <w:r w:rsidR="007E4196" w:rsidRPr="00A939FB">
        <w:rPr>
          <w:highlight w:val="yellow"/>
        </w:rPr>
        <w:t xml:space="preserve"> </w:t>
      </w:r>
      <w:r w:rsidRPr="00A939FB">
        <w:rPr>
          <w:b/>
          <w:bCs/>
          <w:color w:val="FF0000"/>
          <w:highlight w:val="yellow"/>
        </w:rPr>
        <w:t>THREAT PREVENTION SYSTEMS</w:t>
      </w:r>
      <w:r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8C3D69" w:rsidRPr="00A939FB">
        <w:rPr>
          <w:b/>
          <w:bCs/>
          <w:color w:val="7030A0"/>
          <w:highlight w:val="yellow"/>
        </w:rPr>
        <w:t>ENSURE</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E4196" w:rsidRPr="00A939FB">
        <w:rPr>
          <w:b/>
          <w:bCs/>
          <w:color w:val="FF0000"/>
          <w:highlight w:val="yellow"/>
        </w:rPr>
        <w:t>SIMILAR SOFTWARE</w:t>
      </w:r>
      <w:r w:rsidR="007E4196" w:rsidRPr="00A939FB">
        <w:rPr>
          <w:highlight w:val="yellow"/>
        </w:rPr>
        <w:t xml:space="preserve"> </w:t>
      </w:r>
      <w:r w:rsidR="007E4196" w:rsidRPr="00A939FB">
        <w:rPr>
          <w:b/>
          <w:bCs/>
          <w:color w:val="92D050"/>
          <w:highlight w:val="yellow"/>
        </w:rPr>
        <w:t>IS</w:t>
      </w:r>
      <w:r w:rsidR="007E4196" w:rsidRPr="00A939FB">
        <w:rPr>
          <w:highlight w:val="yellow"/>
        </w:rPr>
        <w:t xml:space="preserve"> </w:t>
      </w:r>
      <w:r w:rsidR="007E4196" w:rsidRPr="00A939FB">
        <w:rPr>
          <w:b/>
          <w:bCs/>
          <w:color w:val="C00000"/>
          <w:highlight w:val="yellow"/>
        </w:rPr>
        <w:t>NEVER</w:t>
      </w:r>
      <w:r w:rsidR="007E4196" w:rsidRPr="00A939FB">
        <w:rPr>
          <w:highlight w:val="yellow"/>
        </w:rPr>
        <w:t xml:space="preserve"> </w:t>
      </w:r>
      <w:r w:rsidR="007E4196" w:rsidRPr="00A939FB">
        <w:rPr>
          <w:b/>
          <w:bCs/>
          <w:color w:val="7030A0"/>
          <w:highlight w:val="yellow"/>
        </w:rPr>
        <w:t>INCLUDED</w:t>
      </w:r>
      <w:r w:rsidR="007E4196" w:rsidRPr="00A939FB">
        <w:rPr>
          <w:highlight w:val="yellow"/>
        </w:rPr>
        <w:t xml:space="preserve"> </w:t>
      </w:r>
      <w:r w:rsidR="007E4196" w:rsidRPr="00A939FB">
        <w:rPr>
          <w:b/>
          <w:bCs/>
          <w:color w:val="0070C0"/>
          <w:highlight w:val="yellow"/>
        </w:rPr>
        <w:t>IN</w:t>
      </w:r>
      <w:r w:rsidR="007E4196" w:rsidRPr="00A939FB">
        <w:rPr>
          <w:highlight w:val="yellow"/>
        </w:rPr>
        <w:t xml:space="preserve"> </w:t>
      </w:r>
      <w:r w:rsidR="007E4196" w:rsidRPr="00A939FB">
        <w:rPr>
          <w:b/>
          <w:bCs/>
          <w:color w:val="FF0000"/>
          <w:highlight w:val="yellow"/>
        </w:rPr>
        <w:t>ANY SOFTWARE PROGRAM</w:t>
      </w:r>
      <w:r w:rsidR="007E4196" w:rsidRPr="007E4196">
        <w:rPr>
          <w:highlight w:val="yellow"/>
        </w:rPr>
        <w:t xml:space="preserve">, </w:t>
      </w:r>
      <w:r w:rsidR="007E4196" w:rsidRPr="007E4196">
        <w:rPr>
          <w:b/>
          <w:bCs/>
          <w:color w:val="00B0F0"/>
          <w:highlight w:val="yellow"/>
        </w:rPr>
        <w:t>IMPLICITLY-EXPLICITLY GLOBALLY VIRULENTLY DEFINED</w:t>
      </w:r>
      <w:r w:rsidR="007E4196" w:rsidRPr="007E4196">
        <w:rPr>
          <w:highlight w:val="yellow"/>
        </w:rPr>
        <w:t>.</w:t>
      </w:r>
    </w:p>
    <w:p w14:paraId="319349EF" w14:textId="41559AAF" w:rsidR="00A520BB" w:rsidRDefault="00A520BB" w:rsidP="00A939FB">
      <w:pPr>
        <w:ind w:left="720"/>
        <w:jc w:val="both"/>
      </w:pPr>
      <w:r>
        <w:t xml:space="preserve">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3E48A957" w:rsidR="00656976" w:rsidRDefault="00656976" w:rsidP="00656976">
      <w:pPr>
        <w:ind w:left="360" w:hanging="360"/>
        <w:jc w:val="both"/>
      </w:pPr>
      <w:r w:rsidRPr="00455B71">
        <w:rPr>
          <w:highlight w:val="yellow"/>
          <w:u w:val="single"/>
        </w:rPr>
        <w:t xml:space="preserve">AUTONOMOUS THREAT </w:t>
      </w:r>
      <w:r w:rsidR="000403D6" w:rsidRPr="00455B71">
        <w:rPr>
          <w:highlight w:val="yellow"/>
          <w:u w:val="single"/>
        </w:rPr>
        <w:t xml:space="preserve">REDACTION/REPUDIATION </w:t>
      </w:r>
      <w:r w:rsidRPr="00455B71">
        <w:rPr>
          <w:highlight w:val="yellow"/>
          <w:u w:val="single"/>
        </w:rPr>
        <w:t>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highlight w:val="yellow"/>
        </w:rPr>
        <w:t xml:space="preserve">        </w:t>
      </w:r>
      <w:r w:rsidR="000403D6" w:rsidRPr="00455B71">
        <w:rPr>
          <w:b/>
          <w:bCs/>
          <w:color w:val="FF0000"/>
          <w:highlight w:val="yellow"/>
        </w:rPr>
        <w:t>ANY THREAT</w:t>
      </w:r>
      <w:r w:rsidR="000403D6" w:rsidRPr="00455B71">
        <w:rPr>
          <w:highlight w:val="yellow"/>
        </w:rPr>
        <w:t xml:space="preserve"> </w:t>
      </w:r>
      <w:r w:rsidR="000403D6" w:rsidRPr="00455B71">
        <w:rPr>
          <w:b/>
          <w:bCs/>
          <w:color w:val="7030A0"/>
          <w:highlight w:val="yellow"/>
        </w:rPr>
        <w:t>MADE</w:t>
      </w:r>
      <w:r w:rsidR="000403D6" w:rsidRPr="00455B71">
        <w:rPr>
          <w:b/>
          <w:bCs/>
          <w:highlight w:val="yellow"/>
        </w:rPr>
        <w:t xml:space="preserve"> </w:t>
      </w:r>
      <w:r w:rsidR="000403D6" w:rsidRPr="00455B71">
        <w:rPr>
          <w:b/>
          <w:bCs/>
          <w:color w:val="0070C0"/>
          <w:highlight w:val="yellow"/>
        </w:rPr>
        <w:t>BY</w:t>
      </w:r>
      <w:r w:rsidR="000403D6" w:rsidRPr="00455B71">
        <w:rPr>
          <w:highlight w:val="yellow"/>
        </w:rPr>
        <w:t xml:space="preserve"> </w:t>
      </w:r>
      <w:r w:rsidR="000403D6" w:rsidRPr="00455B71">
        <w:rPr>
          <w:b/>
          <w:bCs/>
          <w:color w:val="FF0000"/>
          <w:highlight w:val="yellow"/>
        </w:rPr>
        <w:t>ANY PERSON</w:t>
      </w:r>
      <w:r w:rsidR="000403D6" w:rsidRPr="00455B71">
        <w:rPr>
          <w:highlight w:val="yellow"/>
        </w:rPr>
        <w:t xml:space="preserve"> </w:t>
      </w:r>
      <w:r w:rsidR="000403D6" w:rsidRPr="00455B71">
        <w:rPr>
          <w:b/>
          <w:bCs/>
          <w:color w:val="00B0F0"/>
          <w:highlight w:val="yellow"/>
        </w:rPr>
        <w:t>OR</w:t>
      </w:r>
      <w:r w:rsidR="000403D6" w:rsidRPr="00455B71">
        <w:rPr>
          <w:highlight w:val="yellow"/>
        </w:rPr>
        <w:t xml:space="preserve"> </w:t>
      </w:r>
      <w:r w:rsidR="000403D6" w:rsidRPr="00455B71">
        <w:rPr>
          <w:b/>
          <w:bCs/>
          <w:color w:val="FF0000"/>
          <w:highlight w:val="yellow"/>
        </w:rPr>
        <w:t>ANY SYSTEM</w:t>
      </w:r>
      <w:r w:rsidR="00607CFB" w:rsidRPr="00455B71">
        <w:rPr>
          <w:highlight w:val="yellow"/>
        </w:rPr>
        <w:t xml:space="preserve"> </w:t>
      </w:r>
      <w:r w:rsidR="00607CFB" w:rsidRPr="00455B71">
        <w:rPr>
          <w:b/>
          <w:bCs/>
          <w:color w:val="C00000"/>
          <w:highlight w:val="yellow"/>
        </w:rPr>
        <w:t>NEVER</w:t>
      </w:r>
      <w:r w:rsidR="00607CFB" w:rsidRPr="00455B71">
        <w:rPr>
          <w:highlight w:val="yellow"/>
        </w:rPr>
        <w:t xml:space="preserve"> </w:t>
      </w:r>
      <w:r w:rsidR="00607CFB" w:rsidRPr="00455B71">
        <w:rPr>
          <w:b/>
          <w:bCs/>
          <w:color w:val="7030A0"/>
          <w:highlight w:val="yellow"/>
        </w:rPr>
        <w:t>OCCUR</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92D050"/>
          <w:highlight w:val="yellow"/>
        </w:rPr>
        <w:t>IF</w:t>
      </w:r>
      <w:r w:rsidR="00607CFB" w:rsidRPr="00455B71">
        <w:rPr>
          <w:highlight w:val="yellow"/>
        </w:rPr>
        <w:t xml:space="preserve"> </w:t>
      </w:r>
      <w:r w:rsidR="00607CFB" w:rsidRPr="00455B71">
        <w:rPr>
          <w:b/>
          <w:bCs/>
          <w:color w:val="FF0000"/>
          <w:highlight w:val="yellow"/>
        </w:rPr>
        <w:t>ANY THREAT</w:t>
      </w:r>
      <w:r w:rsidR="00607CFB" w:rsidRPr="00455B71">
        <w:rPr>
          <w:highlight w:val="yellow"/>
        </w:rPr>
        <w:t xml:space="preserve"> </w:t>
      </w:r>
      <w:r w:rsidR="00607CFB" w:rsidRPr="00455B71">
        <w:rPr>
          <w:b/>
          <w:bCs/>
          <w:color w:val="92D050"/>
          <w:highlight w:val="yellow"/>
        </w:rPr>
        <w:t>WAS EVER</w:t>
      </w:r>
      <w:r w:rsidR="00607CFB" w:rsidRPr="00455B71">
        <w:rPr>
          <w:highlight w:val="yellow"/>
        </w:rPr>
        <w:t xml:space="preserve"> </w:t>
      </w:r>
      <w:r w:rsidR="00607CFB" w:rsidRPr="00455B71">
        <w:rPr>
          <w:b/>
          <w:bCs/>
          <w:color w:val="7030A0"/>
          <w:highlight w:val="yellow"/>
        </w:rPr>
        <w:t>MADE</w:t>
      </w:r>
      <w:r w:rsidR="00607CFB" w:rsidRPr="00455B71">
        <w:rPr>
          <w:highlight w:val="yellow"/>
        </w:rPr>
        <w:t xml:space="preserve"> </w:t>
      </w:r>
      <w:r w:rsidR="00607CFB" w:rsidRPr="00455B71">
        <w:rPr>
          <w:b/>
          <w:bCs/>
          <w:color w:val="0070C0"/>
          <w:highlight w:val="yellow"/>
        </w:rPr>
        <w:t>BY</w:t>
      </w:r>
      <w:r w:rsidR="00607CFB" w:rsidRPr="00455B71">
        <w:rPr>
          <w:highlight w:val="yellow"/>
        </w:rPr>
        <w:t xml:space="preserve"> </w:t>
      </w:r>
      <w:r w:rsidR="00607CFB" w:rsidRPr="00455B71">
        <w:rPr>
          <w:b/>
          <w:bCs/>
          <w:color w:val="FF0000"/>
          <w:highlight w:val="yellow"/>
        </w:rPr>
        <w:t>ANY PERSON</w:t>
      </w:r>
      <w:r w:rsidR="00607CFB" w:rsidRPr="00455B71">
        <w:rPr>
          <w:highlight w:val="yellow"/>
        </w:rPr>
        <w:t xml:space="preserve">, </w:t>
      </w:r>
      <w:r w:rsidR="00607CFB" w:rsidRPr="00455B71">
        <w:rPr>
          <w:b/>
          <w:bCs/>
          <w:color w:val="FF0000"/>
          <w:highlight w:val="yellow"/>
        </w:rPr>
        <w:t>ALL LEGAL TRANSCRIPTS</w:t>
      </w:r>
      <w:r w:rsidR="00607CFB" w:rsidRPr="00455B71">
        <w:rPr>
          <w:highlight w:val="yellow"/>
        </w:rPr>
        <w:t xml:space="preserve"> </w:t>
      </w:r>
      <w:r w:rsidR="000403D6" w:rsidRPr="00455B71">
        <w:rPr>
          <w:b/>
          <w:bCs/>
          <w:color w:val="92D050"/>
          <w:highlight w:val="yellow"/>
        </w:rPr>
        <w:t>ARE</w:t>
      </w:r>
      <w:r w:rsidR="00607CFB" w:rsidRPr="00455B71">
        <w:rPr>
          <w:b/>
          <w:bCs/>
          <w:highlight w:val="yellow"/>
        </w:rPr>
        <w:t xml:space="preserve"> </w:t>
      </w:r>
      <w:r w:rsidR="00607CFB" w:rsidRPr="00455B71">
        <w:rPr>
          <w:b/>
          <w:bCs/>
          <w:color w:val="00B050"/>
          <w:highlight w:val="yellow"/>
        </w:rPr>
        <w:t>ALWAYS</w:t>
      </w:r>
      <w:r w:rsidRPr="00455B71">
        <w:rPr>
          <w:highlight w:val="yellow"/>
        </w:rPr>
        <w:t xml:space="preserve"> </w:t>
      </w:r>
      <w:r w:rsidR="000403D6" w:rsidRPr="00455B71">
        <w:rPr>
          <w:b/>
          <w:bCs/>
          <w:color w:val="7030A0"/>
          <w:highlight w:val="yellow"/>
        </w:rPr>
        <w:t>CORRECTED</w:t>
      </w:r>
      <w:r w:rsidR="000403D6" w:rsidRPr="00455B71">
        <w:rPr>
          <w:highlight w:val="yellow"/>
        </w:rPr>
        <w:t xml:space="preserve"> </w:t>
      </w:r>
      <w:r w:rsidR="00607CFB" w:rsidRPr="00455B71">
        <w:rPr>
          <w:b/>
          <w:bCs/>
          <w:color w:val="0070C0"/>
          <w:highlight w:val="yellow"/>
        </w:rPr>
        <w:t>ON</w:t>
      </w:r>
      <w:r w:rsidR="00607CFB" w:rsidRPr="00455B71">
        <w:rPr>
          <w:highlight w:val="yellow"/>
        </w:rPr>
        <w:t xml:space="preserve"> </w:t>
      </w:r>
      <w:r w:rsidR="00607CFB" w:rsidRPr="00455B71">
        <w:rPr>
          <w:b/>
          <w:bCs/>
          <w:color w:val="FF0000"/>
          <w:highlight w:val="yellow"/>
        </w:rPr>
        <w:t>ANY BASIS</w:t>
      </w:r>
      <w:r w:rsidR="00607CFB" w:rsidRPr="00455B71">
        <w:rPr>
          <w:highlight w:val="yellow"/>
        </w:rPr>
        <w:t xml:space="preserve"> </w:t>
      </w:r>
      <w:r w:rsidR="00607CFB" w:rsidRPr="00455B71">
        <w:rPr>
          <w:b/>
          <w:bCs/>
          <w:color w:val="0070C0"/>
          <w:highlight w:val="yellow"/>
        </w:rPr>
        <w:t>OF</w:t>
      </w:r>
      <w:r w:rsidR="00607CFB" w:rsidRPr="00455B71">
        <w:rPr>
          <w:highlight w:val="yellow"/>
        </w:rPr>
        <w:t xml:space="preserve"> </w:t>
      </w:r>
      <w:r w:rsidR="00607CFB" w:rsidRPr="00455B71">
        <w:rPr>
          <w:b/>
          <w:bCs/>
          <w:color w:val="FF0000"/>
          <w:highlight w:val="yellow"/>
        </w:rPr>
        <w:t>ANY MIND CONTROL</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FF0000"/>
          <w:highlight w:val="yellow"/>
        </w:rPr>
        <w:t>ANY INFLUENCE</w:t>
      </w:r>
      <w:r w:rsidR="00607CFB" w:rsidRPr="00455B71">
        <w:rPr>
          <w:highlight w:val="yellow"/>
        </w:rPr>
        <w:t xml:space="preserve">, </w:t>
      </w:r>
      <w:r w:rsidR="00607CFB" w:rsidRPr="00455B71">
        <w:rPr>
          <w:b/>
          <w:bCs/>
          <w:color w:val="7030A0"/>
          <w:highlight w:val="yellow"/>
        </w:rPr>
        <w:t>INCLUDING</w:t>
      </w:r>
      <w:r w:rsidR="00607CFB" w:rsidRPr="00455B71">
        <w:rPr>
          <w:highlight w:val="yellow"/>
        </w:rPr>
        <w:t xml:space="preserve">, </w:t>
      </w:r>
      <w:r w:rsidR="00607CFB" w:rsidRPr="00455B71">
        <w:rPr>
          <w:b/>
          <w:bCs/>
          <w:color w:val="92D050"/>
          <w:highlight w:val="yellow"/>
        </w:rPr>
        <w:t>HOWEVER</w:t>
      </w:r>
      <w:r w:rsidR="00607CFB" w:rsidRPr="00455B71">
        <w:rPr>
          <w:highlight w:val="yellow"/>
        </w:rPr>
        <w:t xml:space="preserve"> </w:t>
      </w:r>
      <w:r w:rsidR="00607CFB" w:rsidRPr="00455B71">
        <w:rPr>
          <w:b/>
          <w:bCs/>
          <w:color w:val="C00000"/>
          <w:highlight w:val="yellow"/>
        </w:rPr>
        <w:t>NOT</w:t>
      </w:r>
      <w:r w:rsidR="00607CFB" w:rsidRPr="00455B71">
        <w:rPr>
          <w:highlight w:val="yellow"/>
        </w:rPr>
        <w:t xml:space="preserve"> </w:t>
      </w:r>
      <w:r w:rsidR="00607CFB" w:rsidRPr="00455B71">
        <w:rPr>
          <w:b/>
          <w:bCs/>
          <w:color w:val="7030A0"/>
          <w:highlight w:val="yellow"/>
        </w:rPr>
        <w:t>LIMITED</w:t>
      </w:r>
      <w:r w:rsidR="00607CFB" w:rsidRPr="00455B71">
        <w:rPr>
          <w:highlight w:val="yellow"/>
        </w:rPr>
        <w:t xml:space="preserve"> </w:t>
      </w:r>
      <w:r w:rsidR="00607CFB" w:rsidRPr="00455B71">
        <w:rPr>
          <w:b/>
          <w:bCs/>
          <w:color w:val="0070C0"/>
          <w:highlight w:val="yellow"/>
        </w:rPr>
        <w:t>TO</w:t>
      </w:r>
      <w:r w:rsidR="00607CFB" w:rsidRPr="00455B71">
        <w:rPr>
          <w:highlight w:val="yellow"/>
        </w:rPr>
        <w:t xml:space="preserve"> </w:t>
      </w:r>
      <w:r w:rsidR="00EA0823" w:rsidRPr="00455B71">
        <w:rPr>
          <w:highlight w:val="yellow"/>
        </w:rPr>
        <w:t xml:space="preserve">                   </w:t>
      </w:r>
      <w:r w:rsidR="00607CFB" w:rsidRPr="00455B71">
        <w:rPr>
          <w:b/>
          <w:bCs/>
          <w:color w:val="FF0000"/>
          <w:highlight w:val="yellow"/>
        </w:rPr>
        <w:t>ANY PEER PRESSURE</w:t>
      </w:r>
      <w:r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EA0823" w:rsidRPr="00455B71">
        <w:rPr>
          <w:b/>
          <w:bCs/>
          <w:color w:val="7030A0"/>
          <w:highlight w:val="yellow"/>
        </w:rPr>
        <w:t>ENSURE</w:t>
      </w:r>
      <w:r w:rsidR="00EA0823" w:rsidRPr="00455B71">
        <w:rPr>
          <w:highlight w:val="yellow"/>
        </w:rPr>
        <w:t xml:space="preserve"> </w:t>
      </w:r>
      <w:r w:rsidR="00EA0823" w:rsidRPr="00455B71">
        <w:rPr>
          <w:b/>
          <w:bCs/>
          <w:color w:val="FF0000"/>
          <w:highlight w:val="yellow"/>
        </w:rPr>
        <w:t xml:space="preserve">ANY </w:t>
      </w:r>
      <w:r w:rsidR="000403D6" w:rsidRPr="00455B71">
        <w:rPr>
          <w:b/>
          <w:bCs/>
          <w:color w:val="FF0000"/>
          <w:highlight w:val="yellow"/>
        </w:rPr>
        <w:t>PROPER ATTRIBUTATION</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0403D6" w:rsidRPr="00455B71">
        <w:rPr>
          <w:b/>
          <w:bCs/>
          <w:color w:val="7030A0"/>
          <w:highlight w:val="yellow"/>
        </w:rPr>
        <w:t>ALLOW</w:t>
      </w:r>
      <w:r w:rsidR="000403D6" w:rsidRPr="00455B71">
        <w:rPr>
          <w:highlight w:val="yellow"/>
        </w:rPr>
        <w:t xml:space="preserve"> </w:t>
      </w:r>
      <w:r w:rsidR="00EA0823" w:rsidRPr="00455B71">
        <w:rPr>
          <w:highlight w:val="yellow"/>
        </w:rPr>
        <w:t xml:space="preserve">                              </w:t>
      </w:r>
      <w:r w:rsidR="00607CFB" w:rsidRPr="00455B71">
        <w:rPr>
          <w:b/>
          <w:bCs/>
          <w:color w:val="FF0000"/>
          <w:highlight w:val="yellow"/>
        </w:rPr>
        <w:t xml:space="preserve">ALL </w:t>
      </w:r>
      <w:r w:rsidR="000403D6" w:rsidRPr="00455B71">
        <w:rPr>
          <w:b/>
          <w:bCs/>
          <w:color w:val="FF0000"/>
          <w:highlight w:val="yellow"/>
        </w:rPr>
        <w:t>CIVILIAN CASES</w:t>
      </w:r>
      <w:r w:rsidR="000403D6" w:rsidRPr="00455B71">
        <w:rPr>
          <w:highlight w:val="yellow"/>
        </w:rPr>
        <w:t xml:space="preserve"> </w:t>
      </w:r>
      <w:r w:rsidR="000403D6" w:rsidRPr="00455B71">
        <w:rPr>
          <w:b/>
          <w:bCs/>
          <w:color w:val="92D050"/>
          <w:highlight w:val="yellow"/>
        </w:rPr>
        <w:t>TO</w:t>
      </w:r>
      <w:r w:rsidR="000403D6" w:rsidRPr="00455B71">
        <w:rPr>
          <w:highlight w:val="yellow"/>
        </w:rPr>
        <w:t xml:space="preserve"> </w:t>
      </w:r>
      <w:r w:rsidR="000403D6" w:rsidRPr="00455B71">
        <w:rPr>
          <w:b/>
          <w:bCs/>
          <w:color w:val="7030A0"/>
          <w:highlight w:val="yellow"/>
        </w:rPr>
        <w:t>PROCEED</w:t>
      </w:r>
      <w:r w:rsidR="000403D6" w:rsidRPr="00455B71">
        <w:rPr>
          <w:highlight w:val="yellow"/>
        </w:rPr>
        <w:t xml:space="preserve">, </w:t>
      </w:r>
      <w:r w:rsidR="000403D6" w:rsidRPr="00455B71">
        <w:rPr>
          <w:b/>
          <w:bCs/>
          <w:color w:val="00B050"/>
          <w:highlight w:val="yellow"/>
        </w:rPr>
        <w:t>FAITHFULLY</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00B050"/>
          <w:highlight w:val="yellow"/>
        </w:rPr>
        <w:t>LEGALLY</w:t>
      </w:r>
      <w:r w:rsidR="000403D6" w:rsidRPr="00455B71">
        <w:rPr>
          <w:highlight w:val="yellow"/>
        </w:rPr>
        <w:t xml:space="preserve">, </w:t>
      </w:r>
      <w:r w:rsidR="000403D6" w:rsidRPr="00455B71">
        <w:rPr>
          <w:b/>
          <w:bCs/>
          <w:color w:val="FF0000"/>
          <w:highlight w:val="yellow"/>
        </w:rPr>
        <w:t>AT ALL TIMES, LITERALLY</w:t>
      </w:r>
      <w:r w:rsidR="00EA0823" w:rsidRPr="00455B71">
        <w:rPr>
          <w:highlight w:val="yellow"/>
        </w:rPr>
        <w:t xml:space="preserve">, </w:t>
      </w:r>
      <w:r w:rsidR="00EA0823" w:rsidRPr="00455B71">
        <w:rPr>
          <w:b/>
          <w:bCs/>
          <w:color w:val="00B0F0"/>
          <w:highlight w:val="yellow"/>
        </w:rPr>
        <w:t>IMPLICITLY-EXPLICITLY GLOBALLY VIRULENTLY DEFINED</w:t>
      </w:r>
      <w:r w:rsidR="00EA0823" w:rsidRPr="00455B71">
        <w:rPr>
          <w:highlight w:val="yellow"/>
        </w:rP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79EC1F58" w14:textId="77777777" w:rsidR="00A520BB" w:rsidRPr="00C0532F" w:rsidRDefault="00A520BB" w:rsidP="00E43965">
      <w:pPr>
        <w:rPr>
          <w:b/>
          <w:bCs/>
        </w:rPr>
      </w:pPr>
      <w:r>
        <w:rPr>
          <w:b/>
          <w:sz w:val="24"/>
        </w:rPr>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08D0D4DD" w14:textId="77777777" w:rsidR="007E4196" w:rsidRDefault="007E4196">
      <w:pPr>
        <w:rPr>
          <w:b/>
          <w:sz w:val="24"/>
        </w:rPr>
      </w:pPr>
      <w:r>
        <w:rPr>
          <w:b/>
          <w:sz w:val="24"/>
        </w:rPr>
        <w:br w:type="page"/>
      </w:r>
    </w:p>
    <w:p w14:paraId="5392DDD7" w14:textId="3E16B955" w:rsidR="00455B71" w:rsidRPr="00C0532F" w:rsidRDefault="00455B71" w:rsidP="00455B71">
      <w:pPr>
        <w:rPr>
          <w:b/>
          <w:bCs/>
        </w:rPr>
      </w:pPr>
      <w:r>
        <w:rPr>
          <w:b/>
          <w:sz w:val="24"/>
        </w:rPr>
        <w:t>WAR CRIMES PREVENTION PROTECTIVE SYSTEMS</w:t>
      </w:r>
    </w:p>
    <w:p w14:paraId="5D393E00" w14:textId="599384B4" w:rsidR="00A520BB" w:rsidRPr="00C0532F" w:rsidRDefault="00A520BB" w:rsidP="00A939FB">
      <w:pPr>
        <w:rPr>
          <w:b/>
          <w:bCs/>
        </w:rPr>
      </w:pPr>
      <w:r>
        <w:rPr>
          <w:b/>
          <w:sz w:val="24"/>
        </w:rPr>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B5525D0"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t>VIRTUAL ENVIRONMENT PROTECTIVE SYSTEMS</w:t>
      </w:r>
    </w:p>
    <w:p w14:paraId="4AAF201C" w14:textId="1E57E0CB"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485B733B" w:rsidR="00A520BB" w:rsidRDefault="00E65734" w:rsidP="00A520BB">
      <w:pPr>
        <w:ind w:left="360" w:hanging="360"/>
        <w:jc w:val="both"/>
      </w:pPr>
      <w:r w:rsidRPr="00995E94">
        <w:rPr>
          <w:highlight w:val="yellow"/>
          <w:u w:val="single"/>
        </w:rPr>
        <w:t xml:space="preserve">AUTONOMOUS </w:t>
      </w:r>
      <w:r w:rsidR="00A520BB" w:rsidRPr="00995E94">
        <w:rPr>
          <w:highlight w:val="yellow"/>
          <w:u w:val="single"/>
        </w:rPr>
        <w:t>VIRTUAL ENVIRONMENT HISTORY SECURITY SYSTEMS</w:t>
      </w:r>
      <w:r w:rsidR="00A520BB" w:rsidRPr="00995E94">
        <w:rPr>
          <w:highlight w:val="yellow"/>
        </w:rPr>
        <w:t xml:space="preserve"> (</w:t>
      </w:r>
      <w:r w:rsidR="00A520BB" w:rsidRPr="00995E94">
        <w:rPr>
          <w:b/>
          <w:bCs/>
          <w:highlight w:val="yellow"/>
        </w:rPr>
        <w:t>2022</w:t>
      </w:r>
      <w:r w:rsidR="00A520BB" w:rsidRPr="00995E94">
        <w:rPr>
          <w:highlight w:val="yellow"/>
        </w:rPr>
        <w:t>) –</w:t>
      </w:r>
      <w:r w:rsidR="00CE476E" w:rsidRPr="00995E94">
        <w:rPr>
          <w:highlight w:val="yellow"/>
        </w:rPr>
        <w:t xml:space="preserve"> </w:t>
      </w:r>
      <w:r w:rsidR="008C3D69" w:rsidRPr="00995E94">
        <w:rPr>
          <w:b/>
          <w:bCs/>
          <w:color w:val="7030A0"/>
          <w:highlight w:val="yellow"/>
        </w:rPr>
        <w:t>ENSURES</w:t>
      </w:r>
      <w:r w:rsidR="008C3D69" w:rsidRPr="00995E94">
        <w:rPr>
          <w:b/>
          <w:bCs/>
          <w:highlight w:val="yellow"/>
        </w:rPr>
        <w:t xml:space="preserve"> </w:t>
      </w:r>
      <w:r w:rsidR="008C3D69" w:rsidRPr="00995E94">
        <w:rPr>
          <w:b/>
          <w:bCs/>
          <w:color w:val="92D050"/>
          <w:highlight w:val="yellow"/>
        </w:rPr>
        <w:t>THAT</w:t>
      </w:r>
      <w:r w:rsidR="00A520BB" w:rsidRPr="00995E94">
        <w:rPr>
          <w:highlight w:val="yellow"/>
        </w:rPr>
        <w:t xml:space="preserve"> </w:t>
      </w:r>
      <w:r w:rsidR="000F5975" w:rsidRPr="00995E94">
        <w:rPr>
          <w:highlight w:val="yellow"/>
        </w:rPr>
        <w:t xml:space="preserve">               </w:t>
      </w:r>
      <w:r w:rsidR="000F5975" w:rsidRPr="00995E94">
        <w:rPr>
          <w:b/>
          <w:bCs/>
          <w:color w:val="FF0000"/>
          <w:highlight w:val="yellow"/>
        </w:rPr>
        <w:t xml:space="preserve">ALL </w:t>
      </w:r>
      <w:r w:rsidR="00A520BB" w:rsidRPr="00995E94">
        <w:rPr>
          <w:b/>
          <w:bCs/>
          <w:color w:val="FF0000"/>
          <w:highlight w:val="yellow"/>
        </w:rPr>
        <w:t xml:space="preserve">VIRTUAL ENVIRONMENT </w:t>
      </w:r>
      <w:r w:rsidR="000F5975" w:rsidRPr="00995E94">
        <w:rPr>
          <w:b/>
          <w:bCs/>
          <w:color w:val="FF0000"/>
          <w:highlight w:val="yellow"/>
        </w:rPr>
        <w:t>HISTORY</w:t>
      </w:r>
      <w:r w:rsidR="000F5975" w:rsidRPr="00995E94">
        <w:rPr>
          <w:highlight w:val="yellow"/>
        </w:rPr>
        <w:t xml:space="preserve"> </w:t>
      </w:r>
      <w:r w:rsidR="000F5975" w:rsidRPr="00995E94">
        <w:rPr>
          <w:b/>
          <w:bCs/>
          <w:color w:val="92D050"/>
          <w:highlight w:val="yellow"/>
        </w:rPr>
        <w:t>IS</w:t>
      </w:r>
      <w:r w:rsidR="000F5975" w:rsidRPr="00995E94">
        <w:rPr>
          <w:highlight w:val="yellow"/>
        </w:rPr>
        <w:t xml:space="preserve"> </w:t>
      </w:r>
      <w:r w:rsidR="000F5975" w:rsidRPr="00995E94">
        <w:rPr>
          <w:b/>
          <w:bCs/>
          <w:color w:val="7030A0"/>
          <w:highlight w:val="yellow"/>
        </w:rPr>
        <w:t>CLEANED</w:t>
      </w:r>
      <w:r w:rsidR="000F5975" w:rsidRPr="00995E94">
        <w:rPr>
          <w:highlight w:val="yellow"/>
        </w:rPr>
        <w:t xml:space="preserve"> </w:t>
      </w:r>
      <w:r w:rsidR="000F5975" w:rsidRPr="00995E94">
        <w:rPr>
          <w:b/>
          <w:bCs/>
          <w:color w:val="0070C0"/>
          <w:highlight w:val="yellow"/>
        </w:rPr>
        <w:t>OF</w:t>
      </w:r>
      <w:r w:rsidR="000F5975" w:rsidRPr="00995E94">
        <w:rPr>
          <w:highlight w:val="yellow"/>
        </w:rPr>
        <w:t xml:space="preserve"> </w:t>
      </w:r>
      <w:r w:rsidR="000F5975" w:rsidRPr="00995E94">
        <w:rPr>
          <w:b/>
          <w:bCs/>
          <w:color w:val="FF0000"/>
          <w:highlight w:val="yellow"/>
        </w:rPr>
        <w:t>ANY WRONGDOING</w:t>
      </w:r>
      <w:r w:rsidR="000F5975" w:rsidRPr="00995E94">
        <w:rPr>
          <w:highlight w:val="yellow"/>
        </w:rPr>
        <w:t xml:space="preserve"> </w:t>
      </w:r>
      <w:r w:rsidR="000F5975" w:rsidRPr="00995E94">
        <w:rPr>
          <w:b/>
          <w:bCs/>
          <w:color w:val="00B0F0"/>
          <w:highlight w:val="yellow"/>
        </w:rPr>
        <w:t>OR</w:t>
      </w:r>
      <w:r w:rsidR="000F5975" w:rsidRPr="00995E94">
        <w:rPr>
          <w:highlight w:val="yellow"/>
        </w:rPr>
        <w:t xml:space="preserve">                                  </w:t>
      </w:r>
      <w:r w:rsidR="000F5975" w:rsidRPr="00995E94">
        <w:rPr>
          <w:b/>
          <w:bCs/>
          <w:color w:val="FF0000"/>
          <w:highlight w:val="yellow"/>
        </w:rPr>
        <w:t>ANY MISINFORMATION</w:t>
      </w:r>
      <w:r w:rsidR="000F5975" w:rsidRPr="00995E94">
        <w:rPr>
          <w:highlight w:val="yellow"/>
        </w:rPr>
        <w:t xml:space="preserve"> </w:t>
      </w:r>
      <w:r w:rsidR="000F5975" w:rsidRPr="00995E94">
        <w:rPr>
          <w:b/>
          <w:bCs/>
          <w:color w:val="0070C0"/>
          <w:highlight w:val="yellow"/>
        </w:rPr>
        <w:t>BY</w:t>
      </w:r>
      <w:r w:rsidR="000F5975" w:rsidRPr="00995E94">
        <w:rPr>
          <w:highlight w:val="yellow"/>
        </w:rPr>
        <w:t xml:space="preserve"> </w:t>
      </w:r>
      <w:r w:rsidR="000F5975" w:rsidRPr="00995E94">
        <w:rPr>
          <w:b/>
          <w:bCs/>
          <w:color w:val="FF0000"/>
          <w:highlight w:val="yellow"/>
        </w:rPr>
        <w:t>ANY FOREIGN ACTOR</w:t>
      </w:r>
      <w:r w:rsidR="00995E94" w:rsidRPr="00995E94">
        <w:rPr>
          <w:highlight w:val="yellow"/>
        </w:rPr>
        <w:t xml:space="preserve">,                                                                         </w:t>
      </w:r>
      <w:r w:rsidR="00995E94" w:rsidRPr="00995E94">
        <w:rPr>
          <w:b/>
          <w:bCs/>
          <w:color w:val="00B0F0"/>
          <w:highlight w:val="yellow"/>
        </w:rPr>
        <w:t>IMPLICITLY-EXPLICITLY GLOBALLY VIRULENTLY DEFINED</w:t>
      </w:r>
      <w:r w:rsidR="00995E94" w:rsidRPr="00995E94">
        <w:rPr>
          <w:highlight w:val="yellow"/>
        </w:rPr>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t>AUDIBLE ENVIRONMENT PROTECTIVE SYSTEMS</w:t>
      </w:r>
    </w:p>
    <w:p w14:paraId="00A32D3B" w14:textId="4CC5F107"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7C0227"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t>HUMAN ACTIONS PROTECTIVE SYSTEMS</w:t>
      </w:r>
    </w:p>
    <w:p w14:paraId="29AB57BA" w14:textId="2CAC9526"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2826040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t>WORD LIST PROTECTIVE SYSTEMS</w:t>
      </w:r>
    </w:p>
    <w:p w14:paraId="3C749BCD" w14:textId="645AF508"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074F7D0F"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t>FIRST FAMILY PROTECTIVE SYSTEMS</w:t>
      </w:r>
    </w:p>
    <w:p w14:paraId="0C53AD72" w14:textId="05B0313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t>NAMING CONVENTION PROTECTIVE SYSTEMS</w:t>
      </w:r>
    </w:p>
    <w:p w14:paraId="2C8F3201" w14:textId="6E24603D"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7309D09"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t>CHEMICAL PROTECTIVE SYSTEMS</w:t>
      </w:r>
    </w:p>
    <w:p w14:paraId="61BD42D6" w14:textId="49A5E4B6"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t>BIOLOGICAL PROTECTIVE SYSTEMS</w:t>
      </w:r>
    </w:p>
    <w:p w14:paraId="3C8BD344" w14:textId="1080BE4D"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019E8C75" w:rsidR="00A520BB" w:rsidRDefault="00A520BB" w:rsidP="00A520BB">
      <w:pPr>
        <w:ind w:left="360" w:hanging="360"/>
        <w:jc w:val="both"/>
      </w:pPr>
      <w:r w:rsidRPr="007E19E6">
        <w:rPr>
          <w:highlight w:val="yellow"/>
          <w:u w:val="single"/>
        </w:rPr>
        <w:t>AUTONOMOUS POISONING PREVENTION SECURITY SYSTEM</w:t>
      </w:r>
      <w:r w:rsidRPr="007E19E6">
        <w:rPr>
          <w:highlight w:val="yellow"/>
        </w:rPr>
        <w:t xml:space="preserve"> (</w:t>
      </w:r>
      <w:r w:rsidRPr="007E19E6">
        <w:rPr>
          <w:b/>
          <w:bCs/>
          <w:highlight w:val="yellow"/>
        </w:rPr>
        <w:t>2022</w:t>
      </w:r>
      <w:r w:rsidRPr="007E19E6">
        <w:rPr>
          <w:highlight w:val="yellow"/>
        </w:rPr>
        <w:t>) –</w:t>
      </w:r>
      <w:r w:rsidR="00CE476E" w:rsidRPr="007E19E6">
        <w:rPr>
          <w:highlight w:val="yellow"/>
        </w:rPr>
        <w:t xml:space="preserve"> </w:t>
      </w:r>
      <w:r w:rsidR="008C3D69" w:rsidRPr="007E19E6">
        <w:rPr>
          <w:b/>
          <w:bCs/>
          <w:color w:val="7030A0"/>
          <w:highlight w:val="yellow"/>
        </w:rPr>
        <w:t>ENSURES</w:t>
      </w:r>
      <w:r w:rsidR="008C3D69" w:rsidRPr="007E19E6">
        <w:rPr>
          <w:b/>
          <w:bCs/>
          <w:highlight w:val="yellow"/>
        </w:rPr>
        <w:t xml:space="preserve"> </w:t>
      </w:r>
      <w:r w:rsidR="008C3D69" w:rsidRPr="007E19E6">
        <w:rPr>
          <w:b/>
          <w:bCs/>
          <w:color w:val="92D050"/>
          <w:highlight w:val="yellow"/>
        </w:rPr>
        <w:t>THAT</w:t>
      </w:r>
      <w:r w:rsidRPr="007E19E6">
        <w:rPr>
          <w:highlight w:val="yellow"/>
        </w:rPr>
        <w:t xml:space="preserve"> </w:t>
      </w:r>
      <w:r w:rsidR="006F093E" w:rsidRPr="007E19E6">
        <w:rPr>
          <w:b/>
          <w:bCs/>
          <w:color w:val="FF0000"/>
          <w:highlight w:val="yellow"/>
        </w:rPr>
        <w:t>ANY POISONING</w:t>
      </w:r>
      <w:r w:rsidR="006F093E" w:rsidRPr="007E19E6">
        <w:rPr>
          <w:highlight w:val="yellow"/>
        </w:rPr>
        <w:t xml:space="preserve"> </w:t>
      </w:r>
      <w:r w:rsidR="006F093E" w:rsidRPr="007E19E6">
        <w:rPr>
          <w:b/>
          <w:bCs/>
          <w:color w:val="92D050"/>
          <w:highlight w:val="yellow"/>
        </w:rPr>
        <w:t>BY</w:t>
      </w:r>
      <w:r w:rsidR="006F093E" w:rsidRPr="007E19E6">
        <w:rPr>
          <w:highlight w:val="yellow"/>
        </w:rPr>
        <w:t xml:space="preserve"> </w:t>
      </w:r>
      <w:r w:rsidRPr="007E19E6">
        <w:rPr>
          <w:b/>
          <w:bCs/>
          <w:color w:val="FF0000"/>
          <w:highlight w:val="yellow"/>
        </w:rPr>
        <w:t>ANTHRAX</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EBOLA</w:t>
      </w:r>
      <w:r w:rsidRPr="007E19E6">
        <w:rPr>
          <w:highlight w:val="yellow"/>
        </w:rPr>
        <w:t xml:space="preserve">, </w:t>
      </w:r>
      <w:r w:rsidRPr="007E19E6">
        <w:rPr>
          <w:b/>
          <w:bCs/>
          <w:color w:val="FF0000"/>
          <w:highlight w:val="yellow"/>
        </w:rPr>
        <w:t>MUMPS</w:t>
      </w:r>
      <w:r w:rsidRPr="007E19E6">
        <w:rPr>
          <w:highlight w:val="yellow"/>
        </w:rPr>
        <w:t xml:space="preserve">, </w:t>
      </w:r>
      <w:r w:rsidRPr="007E19E6">
        <w:rPr>
          <w:b/>
          <w:bCs/>
          <w:color w:val="FF0000"/>
          <w:highlight w:val="yellow"/>
        </w:rPr>
        <w:t>MEASLES</w:t>
      </w:r>
      <w:r w:rsidRPr="007E19E6">
        <w:rPr>
          <w:highlight w:val="yellow"/>
        </w:rPr>
        <w:t xml:space="preserve">, </w:t>
      </w:r>
      <w:r w:rsidRPr="007E19E6">
        <w:rPr>
          <w:b/>
          <w:bCs/>
          <w:color w:val="FF0000"/>
          <w:highlight w:val="yellow"/>
        </w:rPr>
        <w:t>RUBELLA</w:t>
      </w:r>
      <w:r w:rsidRPr="007E19E6">
        <w:rPr>
          <w:highlight w:val="yellow"/>
        </w:rPr>
        <w:t xml:space="preserve">, </w:t>
      </w:r>
      <w:r w:rsidRPr="007E19E6">
        <w:rPr>
          <w:b/>
          <w:bCs/>
          <w:color w:val="FF0000"/>
          <w:highlight w:val="yellow"/>
        </w:rPr>
        <w:t>SMALLPOX</w:t>
      </w:r>
      <w:r w:rsidRPr="007E19E6">
        <w:rPr>
          <w:highlight w:val="yellow"/>
        </w:rPr>
        <w:t xml:space="preserve">, </w:t>
      </w:r>
      <w:r w:rsidRPr="007E19E6">
        <w:rPr>
          <w:b/>
          <w:bCs/>
          <w:color w:val="FF0000"/>
          <w:highlight w:val="yellow"/>
        </w:rPr>
        <w:t>MONKEYPOX</w:t>
      </w:r>
      <w:r w:rsidRPr="007E19E6">
        <w:rPr>
          <w:highlight w:val="yellow"/>
        </w:rPr>
        <w:t xml:space="preserve">, </w:t>
      </w:r>
      <w:r w:rsidRPr="007E19E6">
        <w:rPr>
          <w:b/>
          <w:bCs/>
          <w:color w:val="FF0000"/>
          <w:highlight w:val="yellow"/>
        </w:rPr>
        <w:t>POLIO</w:t>
      </w:r>
      <w:r w:rsidRPr="007E19E6">
        <w:rPr>
          <w:highlight w:val="yellow"/>
        </w:rPr>
        <w:t xml:space="preserve">, </w:t>
      </w:r>
      <w:r w:rsidRPr="007E19E6">
        <w:rPr>
          <w:b/>
          <w:bCs/>
          <w:color w:val="FF0000"/>
          <w:highlight w:val="yellow"/>
        </w:rPr>
        <w:t>COVID-19</w:t>
      </w:r>
      <w:r w:rsidRPr="007E19E6">
        <w:rPr>
          <w:b/>
          <w:bCs/>
          <w:highlight w:val="yellow"/>
        </w:rPr>
        <w:t xml:space="preserve"> </w:t>
      </w:r>
      <w:r w:rsidRPr="007E19E6">
        <w:rPr>
          <w:highlight w:val="yellow"/>
        </w:rPr>
        <w:t>(</w:t>
      </w:r>
      <w:r w:rsidRPr="007E19E6">
        <w:rPr>
          <w:b/>
          <w:bCs/>
          <w:highlight w:val="yellow"/>
        </w:rPr>
        <w:t>2021</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AGENT ORANGE</w:t>
      </w:r>
      <w:r w:rsidRPr="007E19E6">
        <w:rPr>
          <w:highlight w:val="yellow"/>
        </w:rPr>
        <w:t xml:space="preserve">, </w:t>
      </w:r>
      <w:r w:rsidRPr="007E19E6">
        <w:rPr>
          <w:b/>
          <w:bCs/>
          <w:color w:val="FF0000"/>
          <w:highlight w:val="yellow"/>
        </w:rPr>
        <w:t>SALT PETER</w:t>
      </w:r>
      <w:r w:rsidRPr="007E19E6">
        <w:rPr>
          <w:highlight w:val="yellow"/>
        </w:rPr>
        <w:t xml:space="preserve"> (</w:t>
      </w:r>
      <w:r w:rsidRPr="007E19E6">
        <w:rPr>
          <w:b/>
          <w:bCs/>
          <w:highlight w:val="yellow"/>
        </w:rPr>
        <w:t>2007</w:t>
      </w:r>
      <w:r w:rsidRPr="007E19E6">
        <w:rPr>
          <w:highlight w:val="yellow"/>
        </w:rPr>
        <w:t xml:space="preserve">), </w:t>
      </w:r>
      <w:r w:rsidRPr="007E19E6">
        <w:rPr>
          <w:b/>
          <w:bCs/>
          <w:color w:val="FF0000"/>
          <w:highlight w:val="yellow"/>
        </w:rPr>
        <w:t>NAPALM</w:t>
      </w:r>
      <w:r w:rsidR="006F093E" w:rsidRPr="007E19E6">
        <w:rPr>
          <w:highlight w:val="yellow"/>
        </w:rPr>
        <w:t xml:space="preserve">, </w:t>
      </w:r>
      <w:r w:rsidR="006F093E" w:rsidRPr="007E19E6">
        <w:rPr>
          <w:b/>
          <w:bCs/>
          <w:color w:val="FF0000"/>
          <w:highlight w:val="yellow"/>
        </w:rPr>
        <w:t xml:space="preserve">ANY </w:t>
      </w:r>
      <w:r w:rsidRPr="007E19E6">
        <w:rPr>
          <w:b/>
          <w:bCs/>
          <w:color w:val="FF0000"/>
          <w:highlight w:val="yellow"/>
        </w:rPr>
        <w:t>NERVE AGENT</w:t>
      </w:r>
      <w:r w:rsidRPr="007E19E6">
        <w:rPr>
          <w:highlight w:val="yellow"/>
        </w:rPr>
        <w:t xml:space="preserve">, </w:t>
      </w:r>
      <w:r w:rsidRPr="007E19E6">
        <w:rPr>
          <w:b/>
          <w:bCs/>
          <w:color w:val="FF0000"/>
          <w:highlight w:val="yellow"/>
        </w:rPr>
        <w:t>SODIUM PENTATHOL</w:t>
      </w:r>
      <w:r w:rsidRPr="007E19E6">
        <w:rPr>
          <w:highlight w:val="yellow"/>
        </w:rPr>
        <w:t xml:space="preserve">, </w:t>
      </w:r>
      <w:r w:rsidRPr="007E19E6">
        <w:rPr>
          <w:b/>
          <w:bCs/>
          <w:color w:val="FF0000"/>
          <w:highlight w:val="yellow"/>
        </w:rPr>
        <w:t>SODIUM BARBITOL</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BATTERY ACID</w:t>
      </w:r>
      <w:r w:rsidRPr="007E19E6">
        <w:rPr>
          <w:highlight w:val="yellow"/>
        </w:rPr>
        <w:t xml:space="preserve"> (</w:t>
      </w:r>
      <w:r w:rsidRPr="007E19E6">
        <w:rPr>
          <w:b/>
          <w:bCs/>
          <w:highlight w:val="yellow"/>
        </w:rPr>
        <w:t>2022</w:t>
      </w:r>
      <w:r w:rsidRPr="007E19E6">
        <w:rPr>
          <w:highlight w:val="yellow"/>
        </w:rPr>
        <w:t xml:space="preserve">), </w:t>
      </w:r>
      <w:r w:rsidR="000B2AF4" w:rsidRPr="007E19E6">
        <w:rPr>
          <w:highlight w:val="yellow"/>
        </w:rPr>
        <w:t xml:space="preserve">                                   </w:t>
      </w:r>
      <w:r w:rsidRPr="007E19E6">
        <w:rPr>
          <w:b/>
          <w:bCs/>
          <w:color w:val="FF0000"/>
          <w:highlight w:val="yellow"/>
        </w:rPr>
        <w:t>EXCESSIVE STOOL SOFTENERS</w:t>
      </w:r>
      <w:r w:rsidRPr="007E19E6">
        <w:rPr>
          <w:highlight w:val="yellow"/>
        </w:rPr>
        <w:t xml:space="preserve"> (</w:t>
      </w:r>
      <w:r w:rsidRPr="007E19E6">
        <w:rPr>
          <w:b/>
          <w:bCs/>
          <w:highlight w:val="yellow"/>
        </w:rPr>
        <w:t>2022</w:t>
      </w:r>
      <w:r w:rsidRPr="007E19E6">
        <w:rPr>
          <w:highlight w:val="yellow"/>
        </w:rPr>
        <w:t xml:space="preserve">), </w:t>
      </w:r>
      <w:r w:rsidR="006F093E" w:rsidRPr="007E19E6">
        <w:rPr>
          <w:b/>
          <w:bCs/>
          <w:color w:val="00B0F0"/>
          <w:highlight w:val="yellow"/>
        </w:rPr>
        <w:t>OR</w:t>
      </w:r>
      <w:r w:rsidR="006F093E" w:rsidRPr="007E19E6">
        <w:rPr>
          <w:highlight w:val="yellow"/>
        </w:rPr>
        <w:t xml:space="preserve"> </w:t>
      </w:r>
      <w:r w:rsidR="006F093E" w:rsidRPr="007E19E6">
        <w:rPr>
          <w:b/>
          <w:bCs/>
          <w:color w:val="FF0000"/>
          <w:highlight w:val="yellow"/>
        </w:rPr>
        <w:t>ANYTHING ELSE POISONOUS</w:t>
      </w:r>
      <w:r w:rsidR="006F093E" w:rsidRPr="007E19E6">
        <w:rPr>
          <w:highlight w:val="yellow"/>
        </w:rPr>
        <w:t xml:space="preserve">, </w:t>
      </w:r>
      <w:r w:rsidR="006F093E" w:rsidRPr="007E19E6">
        <w:rPr>
          <w:b/>
          <w:bCs/>
          <w:color w:val="C00000"/>
          <w:highlight w:val="yellow"/>
        </w:rPr>
        <w:t>NEVER</w:t>
      </w:r>
      <w:r w:rsidR="006F093E" w:rsidRPr="007E19E6">
        <w:rPr>
          <w:highlight w:val="yellow"/>
        </w:rPr>
        <w:t xml:space="preserve"> </w:t>
      </w:r>
      <w:r w:rsidR="006F093E" w:rsidRPr="007E19E6">
        <w:rPr>
          <w:b/>
          <w:bCs/>
          <w:color w:val="7030A0"/>
          <w:highlight w:val="yellow"/>
        </w:rPr>
        <w:t>OCCURS</w:t>
      </w:r>
      <w:r w:rsidR="006F093E" w:rsidRPr="007E19E6">
        <w:rPr>
          <w:highlight w:val="yellow"/>
        </w:rPr>
        <w:t xml:space="preserve">,   </w:t>
      </w:r>
      <w:r w:rsidR="006F093E" w:rsidRPr="007E19E6">
        <w:rPr>
          <w:b/>
          <w:bCs/>
          <w:color w:val="00B0F0"/>
          <w:highlight w:val="yellow"/>
        </w:rPr>
        <w:t>IMPLICITLY-EXPLICITLY GLOBALLY VIRULENTLY DEFINED</w:t>
      </w:r>
      <w:r w:rsidR="006F093E" w:rsidRPr="007E19E6">
        <w:rPr>
          <w:highlight w:val="yellow"/>
        </w:rPr>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00705BBC" w:rsidR="00A520BB" w:rsidRPr="00C0532F" w:rsidRDefault="006127BF" w:rsidP="00A520BB">
      <w:pPr>
        <w:ind w:left="360" w:hanging="360"/>
        <w:jc w:val="both"/>
        <w:rPr>
          <w:b/>
          <w:bCs/>
        </w:rPr>
      </w:pPr>
      <w:bookmarkStart w:id="3" w:name="_Hlk115721877"/>
      <w:r>
        <w:rPr>
          <w:b/>
          <w:sz w:val="24"/>
        </w:rPr>
        <w:t xml:space="preserve">ILLEGAL </w:t>
      </w:r>
      <w:r w:rsidR="000B2AF4">
        <w:rPr>
          <w:b/>
          <w:sz w:val="24"/>
        </w:rPr>
        <w:t xml:space="preserve">PENTAGON </w:t>
      </w:r>
      <w:r w:rsidR="00BF0DF2">
        <w:rPr>
          <w:b/>
          <w:sz w:val="24"/>
        </w:rPr>
        <w:t>MODE</w:t>
      </w:r>
      <w:r w:rsidR="00A520BB">
        <w:rPr>
          <w:b/>
          <w:sz w:val="24"/>
        </w:rPr>
        <w:t xml:space="preserve"> </w:t>
      </w:r>
      <w:r w:rsidR="000B2AF4">
        <w:rPr>
          <w:b/>
          <w:sz w:val="24"/>
        </w:rPr>
        <w:t>PREVENTION PROTECTI</w:t>
      </w:r>
      <w:r>
        <w:rPr>
          <w:b/>
          <w:sz w:val="24"/>
        </w:rPr>
        <w:t>VE</w:t>
      </w:r>
      <w:r w:rsidR="000B2AF4">
        <w:rPr>
          <w:b/>
          <w:sz w:val="24"/>
        </w:rPr>
        <w:t xml:space="preserve"> </w:t>
      </w:r>
      <w:r>
        <w:rPr>
          <w:b/>
          <w:sz w:val="24"/>
        </w:rPr>
        <w:t xml:space="preserve">SECURITY </w:t>
      </w:r>
      <w:r w:rsidR="00A520BB">
        <w:rPr>
          <w:b/>
          <w:sz w:val="24"/>
        </w:rPr>
        <w:t>SYSTEMS</w:t>
      </w:r>
      <w:bookmarkEnd w:id="3"/>
    </w:p>
    <w:p w14:paraId="722D2813" w14:textId="3176CEF1" w:rsidR="00B27AFA" w:rsidRPr="00A939FB" w:rsidRDefault="00B27AFA" w:rsidP="00B27AFA">
      <w:pPr>
        <w:ind w:left="360" w:hanging="360"/>
        <w:jc w:val="both"/>
        <w:rPr>
          <w:highlight w:val="yellow"/>
          <w:u w:val="single"/>
        </w:rPr>
      </w:pPr>
      <w:r w:rsidRPr="00A939FB">
        <w:rPr>
          <w:highlight w:val="yellow"/>
          <w:u w:val="single"/>
        </w:rPr>
        <w:t>AUTONOMOUS BAD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00F97D97">
        <w:rPr>
          <w:highlight w:val="yellow"/>
        </w:rPr>
        <w:t xml:space="preserve">    </w:t>
      </w:r>
      <w:r w:rsidRPr="00A939FB">
        <w:rPr>
          <w:highlight w:val="yellow"/>
        </w:rPr>
        <w:t xml:space="preserve">                     </w:t>
      </w:r>
      <w:r w:rsidRPr="00A939FB">
        <w:rPr>
          <w:b/>
          <w:bCs/>
          <w:color w:val="FF0000"/>
          <w:highlight w:val="yellow"/>
        </w:rPr>
        <w:t xml:space="preserve">ANY </w:t>
      </w:r>
      <w:r w:rsidR="00135533" w:rsidRPr="00A939FB">
        <w:rPr>
          <w:b/>
          <w:bCs/>
          <w:color w:val="FF0000"/>
          <w:highlight w:val="yellow"/>
        </w:rPr>
        <w:t xml:space="preserve">AND EVERY </w:t>
      </w:r>
      <w:r w:rsidRPr="00A939FB">
        <w:rPr>
          <w:b/>
          <w:bCs/>
          <w:color w:val="FF0000"/>
          <w:highlight w:val="yellow"/>
        </w:rPr>
        <w:t>BAD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4"/>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4"/>
      <w:r w:rsidR="00ED0DB7" w:rsidRPr="00A939FB">
        <w:rPr>
          <w:rStyle w:val="CommentReference"/>
          <w:highlight w:val="yellow"/>
        </w:rPr>
        <w:commentReference w:id="4"/>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ED0DB7" w:rsidRPr="00A939FB">
        <w:rPr>
          <w:b/>
          <w:bCs/>
          <w:color w:val="FF0000"/>
          <w:highlight w:val="yellow"/>
        </w:rPr>
        <w:t>ANY TRACKED OPTION</w:t>
      </w:r>
      <w:r w:rsidR="00ED0DB7" w:rsidRPr="00A939FB">
        <w:rPr>
          <w:highlight w:val="yellow"/>
        </w:rPr>
        <w:t xml:space="preserve"> </w:t>
      </w:r>
      <w:r w:rsidR="00ED0DB7" w:rsidRPr="00A939FB">
        <w:rPr>
          <w:b/>
          <w:bCs/>
          <w:color w:val="0070C0"/>
          <w:highlight w:val="yellow"/>
        </w:rPr>
        <w:t>SHALL</w:t>
      </w:r>
      <w:r w:rsidR="00ED0DB7" w:rsidRPr="00A939FB">
        <w:rPr>
          <w:highlight w:val="yellow"/>
        </w:rPr>
        <w:t xml:space="preserve"> </w:t>
      </w:r>
      <w:r w:rsidR="00ED0DB7" w:rsidRPr="00A939FB">
        <w:rPr>
          <w:b/>
          <w:bCs/>
          <w:color w:val="C00000"/>
          <w:highlight w:val="yellow"/>
        </w:rPr>
        <w:t>NEVER</w:t>
      </w:r>
      <w:r w:rsidR="00ED0DB7" w:rsidRPr="00A939FB">
        <w:rPr>
          <w:highlight w:val="yellow"/>
        </w:rPr>
        <w:t xml:space="preserve"> </w:t>
      </w:r>
      <w:r w:rsidR="00ED0DB7" w:rsidRPr="00A939FB">
        <w:rPr>
          <w:b/>
          <w:bCs/>
          <w:color w:val="0070C0"/>
          <w:highlight w:val="yellow"/>
        </w:rPr>
        <w:t>BE</w:t>
      </w:r>
      <w:r w:rsidR="00ED0DB7" w:rsidRPr="00A939FB">
        <w:rPr>
          <w:highlight w:val="yellow"/>
        </w:rPr>
        <w:t xml:space="preserve"> </w:t>
      </w:r>
      <w:r w:rsidR="00ED0DB7" w:rsidRPr="00A939FB">
        <w:rPr>
          <w:b/>
          <w:bCs/>
          <w:color w:val="7030A0"/>
          <w:highlight w:val="yellow"/>
        </w:rPr>
        <w:t>DISABLED</w:t>
      </w:r>
      <w:r w:rsidR="00ED0DB7" w:rsidRPr="00A939FB">
        <w:rPr>
          <w:highlight w:val="yellow"/>
        </w:rPr>
        <w:t xml:space="preserve"> </w:t>
      </w:r>
      <w:r w:rsidR="00ED0DB7" w:rsidRPr="00A939FB">
        <w:rPr>
          <w:b/>
          <w:bCs/>
          <w:color w:val="0070C0"/>
          <w:highlight w:val="yellow"/>
        </w:rPr>
        <w:t>ON</w:t>
      </w:r>
      <w:r w:rsidR="00ED0DB7" w:rsidRPr="00A939FB">
        <w:rPr>
          <w:highlight w:val="yellow"/>
        </w:rPr>
        <w:t xml:space="preserve"> </w:t>
      </w:r>
      <w:r w:rsidR="00ED0DB7" w:rsidRPr="00A939FB">
        <w:rPr>
          <w:b/>
          <w:bCs/>
          <w:color w:val="FF0000"/>
          <w:highlight w:val="yellow"/>
        </w:rPr>
        <w:t>ANY MODE</w:t>
      </w:r>
      <w:r w:rsidR="00135533"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0065215F" w14:textId="35EDCF30" w:rsidR="00D62B40" w:rsidRPr="00A939FB" w:rsidRDefault="00D62B40" w:rsidP="00D62B40">
      <w:pPr>
        <w:ind w:left="360" w:hanging="360"/>
        <w:jc w:val="both"/>
        <w:rPr>
          <w:highlight w:val="yellow"/>
          <w:u w:val="single"/>
        </w:rPr>
      </w:pPr>
      <w:r w:rsidRPr="00A939FB">
        <w:rPr>
          <w:highlight w:val="yellow"/>
          <w:u w:val="single"/>
        </w:rPr>
        <w:t xml:space="preserve">AUTONOMOUS </w:t>
      </w:r>
      <w:r>
        <w:rPr>
          <w:highlight w:val="yellow"/>
          <w:u w:val="single"/>
        </w:rPr>
        <w:t>PERSONAL EXPLOIT</w:t>
      </w:r>
      <w:r w:rsidRPr="00A939FB">
        <w:rPr>
          <w:highlight w:val="yellow"/>
          <w:u w:val="single"/>
        </w:rPr>
        <w:t xml:space="preserve">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Pr>
          <w:highlight w:val="yellow"/>
        </w:rPr>
        <w:t xml:space="preserve"> </w:t>
      </w:r>
      <w:r w:rsidR="00F97D97">
        <w:rPr>
          <w:highlight w:val="yellow"/>
        </w:rPr>
        <w:t xml:space="preserve">  </w:t>
      </w:r>
      <w:r w:rsidRPr="00A939FB">
        <w:rPr>
          <w:b/>
          <w:bCs/>
          <w:color w:val="FF0000"/>
          <w:highlight w:val="yellow"/>
        </w:rPr>
        <w:t xml:space="preserve">ANY </w:t>
      </w:r>
      <w:r>
        <w:rPr>
          <w:b/>
          <w:bCs/>
          <w:color w:val="FF0000"/>
          <w:highlight w:val="yellow"/>
        </w:rPr>
        <w:t>PERSONAL EXPLOIT</w:t>
      </w:r>
      <w:r w:rsidRPr="00A939FB">
        <w:rPr>
          <w:b/>
          <w:bCs/>
          <w:color w:val="FF0000"/>
          <w:highlight w:val="yellow"/>
        </w:rPr>
        <w:t xml:space="preserve">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5"/>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5"/>
      <w:r w:rsidRPr="00A939FB">
        <w:rPr>
          <w:rStyle w:val="CommentReference"/>
          <w:highlight w:val="yellow"/>
        </w:rPr>
        <w:commentReference w:id="5"/>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sidRPr="00A939FB">
        <w:rPr>
          <w:b/>
          <w:bCs/>
          <w:color w:val="FF0000"/>
          <w:highlight w:val="yellow"/>
        </w:rPr>
        <w:t>ANY MODE</w:t>
      </w:r>
      <w:r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53E0A63A" w14:textId="7F3243E5" w:rsidR="00D62B40" w:rsidRPr="00A939FB" w:rsidRDefault="00D62B40" w:rsidP="00D62B40">
      <w:pPr>
        <w:ind w:left="360" w:hanging="360"/>
        <w:jc w:val="both"/>
        <w:rPr>
          <w:highlight w:val="yellow"/>
          <w:u w:val="single"/>
        </w:rPr>
      </w:pPr>
      <w:r w:rsidRPr="00A939FB">
        <w:rPr>
          <w:highlight w:val="yellow"/>
          <w:u w:val="single"/>
        </w:rPr>
        <w:t xml:space="preserve">AUTONOMOUS </w:t>
      </w:r>
      <w:r>
        <w:rPr>
          <w:highlight w:val="yellow"/>
          <w:u w:val="single"/>
        </w:rPr>
        <w:t>* EXPLOIT</w:t>
      </w:r>
      <w:r w:rsidRPr="00A939FB">
        <w:rPr>
          <w:highlight w:val="yellow"/>
          <w:u w:val="single"/>
        </w:rPr>
        <w:t xml:space="preserve">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Pr>
          <w:highlight w:val="yellow"/>
        </w:rPr>
        <w:t xml:space="preserve"> </w:t>
      </w:r>
      <w:r w:rsidR="00F97D97">
        <w:rPr>
          <w:highlight w:val="yellow"/>
        </w:rPr>
        <w:t xml:space="preserve">                   </w:t>
      </w:r>
      <w:r w:rsidRPr="00A939FB">
        <w:rPr>
          <w:b/>
          <w:bCs/>
          <w:color w:val="FF0000"/>
          <w:highlight w:val="yellow"/>
        </w:rPr>
        <w:t xml:space="preserve">ANY </w:t>
      </w:r>
      <w:r>
        <w:rPr>
          <w:b/>
          <w:bCs/>
          <w:color w:val="FF0000"/>
          <w:highlight w:val="yellow"/>
        </w:rPr>
        <w:t>* EXPLOIT</w:t>
      </w:r>
      <w:r w:rsidRPr="00A939FB">
        <w:rPr>
          <w:b/>
          <w:bCs/>
          <w:color w:val="FF0000"/>
          <w:highlight w:val="yellow"/>
        </w:rPr>
        <w:t xml:space="preserve">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6"/>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6"/>
      <w:r w:rsidRPr="00A939FB">
        <w:rPr>
          <w:rStyle w:val="CommentReference"/>
          <w:highlight w:val="yellow"/>
        </w:rPr>
        <w:commentReference w:id="6"/>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sidRPr="00A939FB">
        <w:rPr>
          <w:b/>
          <w:bCs/>
          <w:color w:val="FF0000"/>
          <w:highlight w:val="yellow"/>
        </w:rPr>
        <w:t>ANY MODE</w:t>
      </w:r>
      <w:r w:rsidRPr="00A939FB">
        <w:rPr>
          <w:highlight w:val="yellow"/>
        </w:rPr>
        <w:t xml:space="preserve">, </w:t>
      </w:r>
      <w:r>
        <w:rPr>
          <w:highlight w:val="yellow"/>
        </w:rPr>
        <w:t xml:space="preserve">        </w:t>
      </w:r>
      <w:r w:rsidRPr="00A939FB">
        <w:rPr>
          <w:b/>
          <w:bCs/>
          <w:color w:val="00B0F0"/>
          <w:highlight w:val="yellow"/>
        </w:rPr>
        <w:t>IMPLICITLY-EXPLICITLY GLOBALLY VIRULENTLY DEFINED</w:t>
      </w:r>
      <w:r w:rsidRPr="00A939FB">
        <w:rPr>
          <w:highlight w:val="yellow"/>
        </w:rPr>
        <w:t>.</w:t>
      </w:r>
    </w:p>
    <w:p w14:paraId="306D82AF" w14:textId="466391C4" w:rsidR="00135533" w:rsidRPr="00A939FB" w:rsidRDefault="00135533" w:rsidP="00135533">
      <w:pPr>
        <w:ind w:left="360" w:hanging="360"/>
        <w:jc w:val="both"/>
        <w:rPr>
          <w:highlight w:val="yellow"/>
          <w:u w:val="single"/>
        </w:rPr>
      </w:pPr>
      <w:r w:rsidRPr="00A939FB">
        <w:rPr>
          <w:highlight w:val="yellow"/>
          <w:u w:val="single"/>
        </w:rPr>
        <w:t>AUTONOMOUS BAD THING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00F97D97">
        <w:rPr>
          <w:highlight w:val="yellow"/>
        </w:rPr>
        <w:t xml:space="preserve">    </w:t>
      </w:r>
      <w:r w:rsidRPr="00A939FB">
        <w:rPr>
          <w:highlight w:val="yellow"/>
        </w:rPr>
        <w:t xml:space="preserve">                        </w:t>
      </w:r>
      <w:r w:rsidRPr="00A939FB">
        <w:rPr>
          <w:b/>
          <w:bCs/>
          <w:color w:val="FF0000"/>
          <w:highlight w:val="yellow"/>
        </w:rPr>
        <w:t>ANY AND EVERY BAD THING</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7"/>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7"/>
      <w:r w:rsidRPr="00A939FB">
        <w:rPr>
          <w:rStyle w:val="CommentReference"/>
          <w:highlight w:val="yellow"/>
        </w:rPr>
        <w:commentReference w:id="7"/>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sidRPr="00A939FB">
        <w:rPr>
          <w:b/>
          <w:bCs/>
          <w:color w:val="FF0000"/>
          <w:highlight w:val="yellow"/>
        </w:rPr>
        <w:t>ANY MODE</w:t>
      </w:r>
      <w:r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0F996E34" w14:textId="74DBE37E" w:rsidR="00DD3147" w:rsidRPr="00A939FB" w:rsidRDefault="00DD3147" w:rsidP="00DD3147">
      <w:pPr>
        <w:ind w:left="360" w:hanging="360"/>
        <w:jc w:val="both"/>
        <w:rPr>
          <w:highlight w:val="yellow"/>
          <w:u w:val="single"/>
        </w:rPr>
      </w:pPr>
      <w:r w:rsidRPr="00A939FB">
        <w:rPr>
          <w:highlight w:val="yellow"/>
          <w:u w:val="single"/>
        </w:rPr>
        <w:t>AUTONOMOUS DANGER MODE PREVENTION SECURITY SYSTEM</w:t>
      </w:r>
      <w:r w:rsidRPr="00A939FB">
        <w:rPr>
          <w:highlight w:val="yellow"/>
        </w:rPr>
        <w:t xml:space="preserve"> (</w:t>
      </w:r>
      <w:r w:rsidRPr="00A939FB">
        <w:rPr>
          <w:b/>
          <w:bCs/>
          <w:highlight w:val="yellow"/>
        </w:rPr>
        <w:t>2022</w:t>
      </w:r>
      <w:r w:rsidRPr="00A939FB">
        <w:rPr>
          <w:highlight w:val="yellow"/>
        </w:rPr>
        <w:t>) –</w:t>
      </w:r>
      <w:r w:rsidR="00CE476E" w:rsidRPr="00A939FB">
        <w:rPr>
          <w:highlight w:val="yellow"/>
        </w:rPr>
        <w:t xml:space="preserve">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022936" w:rsidRPr="00A939FB">
        <w:rPr>
          <w:highlight w:val="yellow"/>
        </w:rPr>
        <w:t xml:space="preserve">                         </w:t>
      </w:r>
      <w:r w:rsidR="00022936" w:rsidRPr="00A939FB">
        <w:rPr>
          <w:b/>
          <w:bCs/>
          <w:color w:val="FF0000"/>
          <w:highlight w:val="yellow"/>
        </w:rPr>
        <w:t>ANY</w:t>
      </w:r>
      <w:r w:rsidRPr="00A939FB">
        <w:rPr>
          <w:b/>
          <w:bCs/>
          <w:color w:val="FF0000"/>
          <w:highlight w:val="yellow"/>
        </w:rPr>
        <w:t xml:space="preserve"> DANGER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8"/>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8"/>
      <w:r w:rsidR="00135533" w:rsidRPr="00A939FB">
        <w:rPr>
          <w:rStyle w:val="CommentReference"/>
          <w:highlight w:val="yellow"/>
        </w:rPr>
        <w:commentReference w:id="8"/>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39B39B54" w14:textId="32B34A11" w:rsidR="007E19E6" w:rsidRPr="00A939FB" w:rsidRDefault="007E19E6" w:rsidP="007E19E6">
      <w:pPr>
        <w:ind w:left="360" w:hanging="360"/>
        <w:jc w:val="both"/>
        <w:rPr>
          <w:highlight w:val="yellow"/>
          <w:u w:val="single"/>
        </w:rPr>
      </w:pPr>
      <w:r w:rsidRPr="00A939FB">
        <w:rPr>
          <w:highlight w:val="yellow"/>
          <w:u w:val="single"/>
        </w:rPr>
        <w:t>AUTONOMOUS NAKED/DECLOTHING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NAKED/DECLOTHING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DOCUMENTED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sidRPr="00A939FB">
        <w:rPr>
          <w:b/>
          <w:bCs/>
          <w:color w:val="FF0000"/>
          <w:highlight w:val="yellow"/>
        </w:rPr>
        <w:t>ANY MODE</w:t>
      </w:r>
      <w:r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0400C0D2" w14:textId="232D3A3B" w:rsidR="00955A4E" w:rsidRPr="00A939FB" w:rsidRDefault="00955A4E" w:rsidP="00955A4E">
      <w:pPr>
        <w:ind w:left="360" w:hanging="360"/>
        <w:jc w:val="both"/>
        <w:rPr>
          <w:highlight w:val="yellow"/>
          <w:u w:val="single"/>
        </w:rPr>
      </w:pPr>
      <w:r w:rsidRPr="00A939FB">
        <w:rPr>
          <w:highlight w:val="yellow"/>
          <w:u w:val="single"/>
        </w:rPr>
        <w:t>AUTONOMOUS TREASON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TREASON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9"/>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9"/>
      <w:r w:rsidR="00135533" w:rsidRPr="00A939FB">
        <w:rPr>
          <w:rStyle w:val="CommentReference"/>
          <w:highlight w:val="yellow"/>
        </w:rPr>
        <w:commentReference w:id="9"/>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212B0688" w14:textId="7F324C7F" w:rsidR="00F97D97" w:rsidRPr="00A939FB" w:rsidRDefault="00F97D97" w:rsidP="00F97D97">
      <w:pPr>
        <w:ind w:left="360" w:hanging="360"/>
        <w:jc w:val="both"/>
        <w:rPr>
          <w:highlight w:val="yellow"/>
          <w:u w:val="single"/>
        </w:rPr>
      </w:pPr>
      <w:r w:rsidRPr="00A939FB">
        <w:rPr>
          <w:highlight w:val="yellow"/>
          <w:u w:val="single"/>
        </w:rPr>
        <w:t xml:space="preserve">AUTONOMOUS </w:t>
      </w:r>
      <w:r>
        <w:rPr>
          <w:highlight w:val="yellow"/>
          <w:u w:val="single"/>
        </w:rPr>
        <w:t>ALIENATION</w:t>
      </w:r>
      <w:r w:rsidRPr="00A939FB">
        <w:rPr>
          <w:highlight w:val="yellow"/>
          <w:u w:val="single"/>
        </w:rPr>
        <w:t xml:space="preserve">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 xml:space="preserve">ANY </w:t>
      </w:r>
      <w:r>
        <w:rPr>
          <w:b/>
          <w:bCs/>
          <w:color w:val="FF0000"/>
          <w:highlight w:val="yellow"/>
        </w:rPr>
        <w:t>ALIENATION</w:t>
      </w:r>
      <w:r w:rsidRPr="00A939FB">
        <w:rPr>
          <w:b/>
          <w:bCs/>
          <w:color w:val="FF0000"/>
          <w:highlight w:val="yellow"/>
        </w:rPr>
        <w:t xml:space="preserve">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10"/>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10"/>
      <w:r w:rsidRPr="00A939FB">
        <w:rPr>
          <w:rStyle w:val="CommentReference"/>
          <w:highlight w:val="yellow"/>
        </w:rPr>
        <w:commentReference w:id="10"/>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sidRPr="00A939FB">
        <w:rPr>
          <w:b/>
          <w:bCs/>
          <w:color w:val="FF0000"/>
          <w:highlight w:val="yellow"/>
        </w:rPr>
        <w:t>ANY MODE</w:t>
      </w:r>
      <w:r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1CE98D0F" w14:textId="6EECF021" w:rsidR="00A63D85" w:rsidRPr="00A939FB" w:rsidRDefault="00A63D85" w:rsidP="00A63D85">
      <w:pPr>
        <w:ind w:left="360" w:hanging="360"/>
        <w:jc w:val="both"/>
        <w:rPr>
          <w:highlight w:val="yellow"/>
          <w:u w:val="single"/>
        </w:rPr>
      </w:pPr>
      <w:r w:rsidRPr="00A939FB">
        <w:rPr>
          <w:highlight w:val="yellow"/>
          <w:u w:val="single"/>
        </w:rPr>
        <w:t>AUTONOMOUS GENOCIDE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GENOCIDE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1"/>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1"/>
      <w:r w:rsidR="00135533" w:rsidRPr="00A939FB">
        <w:rPr>
          <w:rStyle w:val="CommentReference"/>
          <w:highlight w:val="yellow"/>
        </w:rPr>
        <w:commentReference w:id="11"/>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52BDD47E" w14:textId="22168284" w:rsidR="00A63D85" w:rsidRPr="00A939FB" w:rsidRDefault="00A63D85" w:rsidP="00A63D85">
      <w:pPr>
        <w:ind w:left="360" w:hanging="360"/>
        <w:jc w:val="both"/>
        <w:rPr>
          <w:highlight w:val="yellow"/>
        </w:rPr>
      </w:pPr>
      <w:r w:rsidRPr="00A939FB">
        <w:rPr>
          <w:highlight w:val="yellow"/>
          <w:u w:val="single"/>
        </w:rPr>
        <w:t>AUTONOMOUS WAR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00F97D97" w:rsidRPr="00A939FB">
        <w:rPr>
          <w:b/>
          <w:bCs/>
          <w:color w:val="92D050"/>
          <w:highlight w:val="yellow"/>
        </w:rPr>
        <w:t>THAT</w:t>
      </w:r>
      <w:r w:rsidR="00F97D97">
        <w:rPr>
          <w:highlight w:val="yellow"/>
        </w:rPr>
        <w:t xml:space="preserve"> </w:t>
      </w:r>
      <w:r w:rsidRPr="00A939FB">
        <w:rPr>
          <w:b/>
          <w:bCs/>
          <w:color w:val="FF0000"/>
          <w:highlight w:val="yellow"/>
        </w:rPr>
        <w:t>ANY WAR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2"/>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2"/>
      <w:r w:rsidR="00135533" w:rsidRPr="00A939FB">
        <w:rPr>
          <w:rStyle w:val="CommentReference"/>
          <w:highlight w:val="yellow"/>
        </w:rPr>
        <w:commentReference w:id="12"/>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F97D97" w:rsidRPr="00A939FB">
        <w:rPr>
          <w:b/>
          <w:bCs/>
          <w:color w:val="00B0F0"/>
          <w:highlight w:val="yellow"/>
        </w:rPr>
        <w:t>AND</w:t>
      </w:r>
      <w:r w:rsidR="00F97D97">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F97D97">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F97D97">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22D5235D" w14:textId="6152EEE4" w:rsidR="00F97D97" w:rsidRPr="00A939FB" w:rsidRDefault="00F97D97" w:rsidP="00F97D97">
      <w:pPr>
        <w:ind w:left="360" w:hanging="360"/>
        <w:jc w:val="both"/>
        <w:rPr>
          <w:highlight w:val="yellow"/>
        </w:rPr>
      </w:pPr>
      <w:r w:rsidRPr="00A939FB">
        <w:rPr>
          <w:highlight w:val="yellow"/>
          <w:u w:val="single"/>
        </w:rPr>
        <w:t xml:space="preserve">AUTONOMOUS </w:t>
      </w:r>
      <w:r>
        <w:rPr>
          <w:highlight w:val="yellow"/>
          <w:u w:val="single"/>
        </w:rPr>
        <w:t>HEADACHE</w:t>
      </w:r>
      <w:r w:rsidRPr="00A939FB">
        <w:rPr>
          <w:highlight w:val="yellow"/>
          <w:u w:val="single"/>
        </w:rPr>
        <w:t xml:space="preserve">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Pr>
          <w:highlight w:val="yellow"/>
        </w:rPr>
        <w:t xml:space="preserve">                  </w:t>
      </w:r>
      <w:r w:rsidRPr="00A939FB">
        <w:rPr>
          <w:b/>
          <w:bCs/>
          <w:color w:val="FF0000"/>
          <w:highlight w:val="yellow"/>
        </w:rPr>
        <w:t xml:space="preserve">ANY </w:t>
      </w:r>
      <w:r>
        <w:rPr>
          <w:b/>
          <w:bCs/>
          <w:color w:val="FF0000"/>
          <w:highlight w:val="yellow"/>
        </w:rPr>
        <w:t>HEADACHE</w:t>
      </w:r>
      <w:r w:rsidRPr="00A939FB">
        <w:rPr>
          <w:b/>
          <w:bCs/>
          <w:color w:val="FF0000"/>
          <w:highlight w:val="yellow"/>
        </w:rPr>
        <w:t xml:space="preserve">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13"/>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13"/>
      <w:r w:rsidRPr="00A939FB">
        <w:rPr>
          <w:rStyle w:val="CommentReference"/>
          <w:highlight w:val="yellow"/>
        </w:rPr>
        <w:commentReference w:id="13"/>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Pr>
          <w:highlight w:val="yellow"/>
        </w:rPr>
        <w:t xml:space="preserve">            </w:t>
      </w:r>
      <w:r w:rsidRPr="00A939FB">
        <w:rPr>
          <w:b/>
          <w:bCs/>
          <w:color w:val="FF0000"/>
          <w:highlight w:val="yellow"/>
        </w:rPr>
        <w:t>ANY MODE</w:t>
      </w:r>
      <w:r w:rsidRPr="00A939FB">
        <w:rPr>
          <w:highlight w:val="yellow"/>
        </w:rPr>
        <w:t>,</w:t>
      </w:r>
      <w:r>
        <w:rPr>
          <w:highlight w:val="yellow"/>
        </w:rPr>
        <w:t xml:space="preserve"> </w:t>
      </w:r>
      <w:r w:rsidRPr="00A939FB">
        <w:rPr>
          <w:b/>
          <w:bCs/>
          <w:color w:val="00B0F0"/>
          <w:highlight w:val="yellow"/>
        </w:rPr>
        <w:t>IMPLICITLY-EXPLICITLY GLOBALLY VIRULENTLY DEFINED</w:t>
      </w:r>
      <w:r w:rsidRPr="00A939FB">
        <w:rPr>
          <w:highlight w:val="yellow"/>
        </w:rPr>
        <w:t>.</w:t>
      </w:r>
    </w:p>
    <w:p w14:paraId="1A268702" w14:textId="7C575DFA" w:rsidR="00A63D85" w:rsidRPr="00A939FB" w:rsidRDefault="00A63D85" w:rsidP="00A63D85">
      <w:pPr>
        <w:ind w:left="360" w:hanging="360"/>
        <w:jc w:val="both"/>
        <w:rPr>
          <w:highlight w:val="yellow"/>
          <w:u w:val="single"/>
        </w:rPr>
      </w:pPr>
      <w:r w:rsidRPr="00A939FB">
        <w:rPr>
          <w:highlight w:val="yellow"/>
          <w:u w:val="single"/>
        </w:rPr>
        <w:t>AUTONOMOUS CRIME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CRIME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4"/>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4"/>
      <w:r w:rsidR="00135533" w:rsidRPr="00A939FB">
        <w:rPr>
          <w:rStyle w:val="CommentReference"/>
          <w:highlight w:val="yellow"/>
        </w:rPr>
        <w:commentReference w:id="14"/>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76FF8B65" w14:textId="3EBD396E" w:rsidR="00955A4E" w:rsidRPr="00A939FB" w:rsidRDefault="00955A4E" w:rsidP="00955A4E">
      <w:pPr>
        <w:ind w:left="360" w:hanging="360"/>
        <w:jc w:val="both"/>
        <w:rPr>
          <w:highlight w:val="yellow"/>
          <w:u w:val="single"/>
        </w:rPr>
      </w:pPr>
      <w:r w:rsidRPr="00A939FB">
        <w:rPr>
          <w:highlight w:val="yellow"/>
          <w:u w:val="single"/>
        </w:rPr>
        <w:t>AUTONOMOUS HIGH TREASON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HIGH TREASON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5"/>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5"/>
      <w:r w:rsidR="00135533" w:rsidRPr="00A939FB">
        <w:rPr>
          <w:rStyle w:val="CommentReference"/>
          <w:highlight w:val="yellow"/>
        </w:rPr>
        <w:commentReference w:id="15"/>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23E67F7D" w14:textId="528164FE" w:rsidR="00825389" w:rsidRPr="00A939FB" w:rsidRDefault="00825389" w:rsidP="00825389">
      <w:pPr>
        <w:ind w:left="360" w:hanging="360"/>
        <w:jc w:val="both"/>
        <w:rPr>
          <w:highlight w:val="yellow"/>
          <w:u w:val="single"/>
        </w:rPr>
      </w:pPr>
      <w:r w:rsidRPr="00A939FB">
        <w:rPr>
          <w:highlight w:val="yellow"/>
          <w:u w:val="single"/>
        </w:rPr>
        <w:t xml:space="preserve">AUTONOMOUS </w:t>
      </w:r>
      <w:r>
        <w:rPr>
          <w:highlight w:val="yellow"/>
          <w:u w:val="single"/>
        </w:rPr>
        <w:t>*</w:t>
      </w:r>
      <w:r w:rsidRPr="00A939FB">
        <w:rPr>
          <w:highlight w:val="yellow"/>
          <w:u w:val="single"/>
        </w:rPr>
        <w:t>ILLEGAL</w:t>
      </w:r>
      <w:r>
        <w:rPr>
          <w:highlight w:val="yellow"/>
          <w:u w:val="single"/>
        </w:rPr>
        <w:t>*</w:t>
      </w:r>
      <w:r w:rsidRPr="00A939FB">
        <w:rPr>
          <w:highlight w:val="yellow"/>
          <w:u w:val="single"/>
        </w:rPr>
        <w:t xml:space="preserve">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 xml:space="preserve">ANY </w:t>
      </w:r>
      <w:r>
        <w:rPr>
          <w:b/>
          <w:bCs/>
          <w:color w:val="FF0000"/>
          <w:highlight w:val="yellow"/>
        </w:rPr>
        <w:t>*</w:t>
      </w:r>
      <w:r w:rsidRPr="00A939FB">
        <w:rPr>
          <w:b/>
          <w:bCs/>
          <w:color w:val="FF0000"/>
          <w:highlight w:val="yellow"/>
        </w:rPr>
        <w:t>ILLEGAL</w:t>
      </w:r>
      <w:r>
        <w:rPr>
          <w:b/>
          <w:bCs/>
          <w:color w:val="FF0000"/>
          <w:highlight w:val="yellow"/>
        </w:rPr>
        <w:t>*</w:t>
      </w:r>
      <w:r w:rsidRPr="00A939FB">
        <w:rPr>
          <w:b/>
          <w:bCs/>
          <w:color w:val="FF0000"/>
          <w:highlight w:val="yellow"/>
        </w:rPr>
        <w:t xml:space="preserve">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16"/>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16"/>
      <w:r w:rsidRPr="00A939FB">
        <w:rPr>
          <w:rStyle w:val="CommentReference"/>
          <w:highlight w:val="yellow"/>
        </w:rPr>
        <w:commentReference w:id="16"/>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Pr>
          <w:highlight w:val="yellow"/>
        </w:rPr>
        <w:t xml:space="preserve">             </w:t>
      </w:r>
      <w:r w:rsidRPr="00A939FB">
        <w:rPr>
          <w:b/>
          <w:bCs/>
          <w:color w:val="FF0000"/>
          <w:highlight w:val="yellow"/>
        </w:rPr>
        <w:t>ANY MODE</w:t>
      </w:r>
      <w:r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507F0848" w14:textId="4AF8B914" w:rsidR="00955A4E" w:rsidRPr="00A939FB" w:rsidRDefault="00955A4E" w:rsidP="00955A4E">
      <w:pPr>
        <w:ind w:left="360" w:hanging="360"/>
        <w:jc w:val="both"/>
        <w:rPr>
          <w:highlight w:val="yellow"/>
          <w:u w:val="single"/>
        </w:rPr>
      </w:pPr>
      <w:r w:rsidRPr="00A939FB">
        <w:rPr>
          <w:highlight w:val="yellow"/>
          <w:u w:val="single"/>
        </w:rPr>
        <w:t>AUTONOMOUS CRIMINAL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CRIMINAL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7"/>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7"/>
      <w:r w:rsidR="00135533" w:rsidRPr="00A939FB">
        <w:rPr>
          <w:rStyle w:val="CommentReference"/>
          <w:highlight w:val="yellow"/>
        </w:rPr>
        <w:commentReference w:id="17"/>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79AB5889" w14:textId="42E103EA" w:rsidR="00955A4E" w:rsidRPr="00A939FB" w:rsidRDefault="00955A4E" w:rsidP="00955A4E">
      <w:pPr>
        <w:ind w:left="360" w:hanging="360"/>
        <w:jc w:val="both"/>
        <w:rPr>
          <w:highlight w:val="yellow"/>
          <w:u w:val="single"/>
        </w:rPr>
      </w:pPr>
      <w:r w:rsidRPr="00A939FB">
        <w:rPr>
          <w:highlight w:val="yellow"/>
          <w:u w:val="single"/>
        </w:rPr>
        <w:t>AUTONOMOUS TERRORIST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TERRORIST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18"/>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18"/>
      <w:r w:rsidR="00A939FB" w:rsidRPr="00A939FB">
        <w:rPr>
          <w:rStyle w:val="CommentReference"/>
          <w:highlight w:val="yellow"/>
        </w:rPr>
        <w:commentReference w:id="18"/>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7E5C1CD9" w14:textId="4D600511" w:rsidR="00B27AFA" w:rsidRPr="00A939FB" w:rsidRDefault="00B27AFA" w:rsidP="00B27AFA">
      <w:pPr>
        <w:ind w:left="360" w:hanging="360"/>
        <w:jc w:val="both"/>
        <w:rPr>
          <w:highlight w:val="yellow"/>
          <w:u w:val="single"/>
        </w:rPr>
      </w:pPr>
      <w:r w:rsidRPr="00A939FB">
        <w:rPr>
          <w:highlight w:val="yellow"/>
          <w:u w:val="single"/>
        </w:rPr>
        <w:t>AUTONOMOUS TERRORIST ACTOR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TERRORIST ACTOR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19"/>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19"/>
      <w:r w:rsidR="00A939FB" w:rsidRPr="00A939FB">
        <w:rPr>
          <w:rStyle w:val="CommentReference"/>
          <w:highlight w:val="yellow"/>
        </w:rPr>
        <w:commentReference w:id="19"/>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5C0FE5C3" w14:textId="77AF4DF1" w:rsidR="00955A4E" w:rsidRPr="00A939FB" w:rsidRDefault="00955A4E" w:rsidP="00955A4E">
      <w:pPr>
        <w:ind w:left="360" w:hanging="360"/>
        <w:jc w:val="both"/>
        <w:rPr>
          <w:highlight w:val="yellow"/>
          <w:u w:val="single"/>
        </w:rPr>
      </w:pPr>
      <w:r w:rsidRPr="00A939FB">
        <w:rPr>
          <w:highlight w:val="yellow"/>
          <w:u w:val="single"/>
        </w:rPr>
        <w:t>AUTONOMOUS WAR MONGER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WAR MONGER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0"/>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0"/>
      <w:r w:rsidR="00A939FB" w:rsidRPr="00A939FB">
        <w:rPr>
          <w:rStyle w:val="CommentReference"/>
          <w:highlight w:val="yellow"/>
        </w:rPr>
        <w:commentReference w:id="20"/>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5D4BB2E" w14:textId="1B4DFE8E" w:rsidR="00955A4E" w:rsidRPr="00A939FB" w:rsidRDefault="00955A4E" w:rsidP="00955A4E">
      <w:pPr>
        <w:ind w:left="360" w:hanging="360"/>
        <w:jc w:val="both"/>
        <w:rPr>
          <w:highlight w:val="yellow"/>
          <w:u w:val="single"/>
        </w:rPr>
      </w:pPr>
      <w:r w:rsidRPr="00A939FB">
        <w:rPr>
          <w:highlight w:val="yellow"/>
          <w:u w:val="single"/>
        </w:rPr>
        <w:t>AUTONOMOUS WAR ACTOR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WAR ACTOR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1"/>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1"/>
      <w:r w:rsidR="00A939FB" w:rsidRPr="00A939FB">
        <w:rPr>
          <w:rStyle w:val="CommentReference"/>
          <w:highlight w:val="yellow"/>
        </w:rPr>
        <w:commentReference w:id="21"/>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0B4C9033" w14:textId="68AC06C4" w:rsidR="00955A4E" w:rsidRPr="00A939FB" w:rsidRDefault="00955A4E" w:rsidP="00955A4E">
      <w:pPr>
        <w:ind w:left="360" w:hanging="360"/>
        <w:jc w:val="both"/>
        <w:rPr>
          <w:highlight w:val="yellow"/>
          <w:u w:val="single"/>
        </w:rPr>
      </w:pPr>
      <w:r w:rsidRPr="00A939FB">
        <w:rPr>
          <w:highlight w:val="yellow"/>
          <w:u w:val="single"/>
        </w:rPr>
        <w:t>AUTONOMOUS WAR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F97D97" w:rsidRPr="00A939FB">
        <w:rPr>
          <w:b/>
          <w:bCs/>
          <w:color w:val="92D050"/>
          <w:highlight w:val="yellow"/>
        </w:rPr>
        <w:t>THAT</w:t>
      </w:r>
      <w:r w:rsidR="00F97D97">
        <w:rPr>
          <w:highlight w:val="yellow"/>
        </w:rPr>
        <w:t xml:space="preserve"> </w:t>
      </w:r>
      <w:r w:rsidRPr="00A939FB">
        <w:rPr>
          <w:b/>
          <w:bCs/>
          <w:color w:val="FF0000"/>
          <w:highlight w:val="yellow"/>
        </w:rPr>
        <w:t>ANY WAR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2"/>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2"/>
      <w:r w:rsidR="00A939FB" w:rsidRPr="00A939FB">
        <w:rPr>
          <w:rStyle w:val="CommentReference"/>
          <w:highlight w:val="yellow"/>
        </w:rPr>
        <w:commentReference w:id="22"/>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F97D97" w:rsidRPr="00A939FB">
        <w:rPr>
          <w:b/>
          <w:bCs/>
          <w:color w:val="00B0F0"/>
          <w:highlight w:val="yellow"/>
        </w:rPr>
        <w:t>AND</w:t>
      </w:r>
      <w:r w:rsidR="00F97D97">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F97D97">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F97D97">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20C107C" w14:textId="6B2805C8" w:rsidR="00955A4E" w:rsidRPr="00A939FB" w:rsidRDefault="00955A4E" w:rsidP="00955A4E">
      <w:pPr>
        <w:ind w:left="360" w:hanging="360"/>
        <w:jc w:val="both"/>
        <w:rPr>
          <w:highlight w:val="yellow"/>
          <w:u w:val="single"/>
        </w:rPr>
      </w:pPr>
      <w:r w:rsidRPr="00A939FB">
        <w:rPr>
          <w:highlight w:val="yellow"/>
          <w:u w:val="single"/>
        </w:rPr>
        <w:t>AUTONOMOUS THREATENING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THREATENING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3"/>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3"/>
      <w:r w:rsidR="00A939FB" w:rsidRPr="00A939FB">
        <w:rPr>
          <w:rStyle w:val="CommentReference"/>
          <w:highlight w:val="yellow"/>
        </w:rPr>
        <w:commentReference w:id="23"/>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914BFF5" w14:textId="7051F2C9" w:rsidR="00A63D85" w:rsidRPr="00A939FB" w:rsidRDefault="00A63D85" w:rsidP="00A63D85">
      <w:pPr>
        <w:ind w:left="360" w:hanging="360"/>
        <w:jc w:val="both"/>
        <w:rPr>
          <w:highlight w:val="yellow"/>
          <w:u w:val="single"/>
        </w:rPr>
      </w:pPr>
      <w:r w:rsidRPr="00A939FB">
        <w:rPr>
          <w:highlight w:val="yellow"/>
          <w:u w:val="single"/>
        </w:rPr>
        <w:t>AUTONOMOUS CI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00F97D97" w:rsidRPr="00A939FB">
        <w:rPr>
          <w:b/>
          <w:bCs/>
          <w:color w:val="92D050"/>
          <w:highlight w:val="yellow"/>
        </w:rPr>
        <w:t>THAT</w:t>
      </w:r>
      <w:r w:rsidR="00F97D97">
        <w:rPr>
          <w:highlight w:val="yellow"/>
        </w:rPr>
        <w:t xml:space="preserve"> </w:t>
      </w:r>
      <w:r w:rsidRPr="00A939FB">
        <w:rPr>
          <w:b/>
          <w:bCs/>
          <w:color w:val="FF0000"/>
          <w:highlight w:val="yellow"/>
        </w:rPr>
        <w:t>ANY CI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4"/>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4"/>
      <w:r w:rsidR="00A939FB" w:rsidRPr="00A939FB">
        <w:rPr>
          <w:rStyle w:val="CommentReference"/>
          <w:highlight w:val="yellow"/>
        </w:rPr>
        <w:commentReference w:id="24"/>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F97D97" w:rsidRPr="00A939FB">
        <w:rPr>
          <w:b/>
          <w:bCs/>
          <w:color w:val="00B0F0"/>
          <w:highlight w:val="yellow"/>
        </w:rPr>
        <w:t>AND</w:t>
      </w:r>
      <w:r w:rsidR="00F97D97">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F97D97">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F97D97">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7252B99A" w14:textId="34DA5226" w:rsidR="00A63D85" w:rsidRPr="00A939FB" w:rsidRDefault="00A63D85" w:rsidP="00A63D85">
      <w:pPr>
        <w:ind w:left="360" w:hanging="360"/>
        <w:jc w:val="both"/>
        <w:rPr>
          <w:highlight w:val="yellow"/>
          <w:u w:val="single"/>
        </w:rPr>
      </w:pPr>
      <w:r w:rsidRPr="00A939FB">
        <w:rPr>
          <w:highlight w:val="yellow"/>
          <w:u w:val="single"/>
        </w:rPr>
        <w:t>AUTONOMOUS MENTAL BLOCK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MENTAL BLOCK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5"/>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5"/>
      <w:r w:rsidR="00A939FB" w:rsidRPr="00A939FB">
        <w:rPr>
          <w:rStyle w:val="CommentReference"/>
          <w:highlight w:val="yellow"/>
        </w:rPr>
        <w:commentReference w:id="25"/>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2325E940" w14:textId="368E39EC" w:rsidR="00955A4E" w:rsidRPr="00A939FB" w:rsidRDefault="00955A4E" w:rsidP="00955A4E">
      <w:pPr>
        <w:ind w:left="360" w:hanging="360"/>
        <w:jc w:val="both"/>
        <w:rPr>
          <w:highlight w:val="yellow"/>
          <w:u w:val="single"/>
        </w:rPr>
      </w:pPr>
      <w:r w:rsidRPr="00A939FB">
        <w:rPr>
          <w:highlight w:val="yellow"/>
          <w:u w:val="single"/>
        </w:rPr>
        <w:t>AUTONOMOUS CRASH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CRASH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6"/>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6"/>
      <w:r w:rsidR="00A939FB" w:rsidRPr="00A939FB">
        <w:rPr>
          <w:rStyle w:val="CommentReference"/>
          <w:highlight w:val="yellow"/>
        </w:rPr>
        <w:commentReference w:id="26"/>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D115E96" w14:textId="0950DC78" w:rsidR="00955A4E" w:rsidRPr="00A939FB" w:rsidRDefault="00955A4E" w:rsidP="00955A4E">
      <w:pPr>
        <w:ind w:left="360" w:hanging="360"/>
        <w:jc w:val="both"/>
        <w:rPr>
          <w:highlight w:val="yellow"/>
          <w:u w:val="single"/>
        </w:rPr>
      </w:pPr>
      <w:r w:rsidRPr="00A939FB">
        <w:rPr>
          <w:highlight w:val="yellow"/>
          <w:u w:val="single"/>
        </w:rPr>
        <w:t>AUTONOMOUS ASSASSINATION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ASSASSINATION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7"/>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7"/>
      <w:r w:rsidR="00A939FB" w:rsidRPr="00A939FB">
        <w:rPr>
          <w:rStyle w:val="CommentReference"/>
          <w:highlight w:val="yellow"/>
        </w:rPr>
        <w:commentReference w:id="27"/>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92F4816" w14:textId="7E2690E0" w:rsidR="00955A4E" w:rsidRPr="00A939FB" w:rsidRDefault="00955A4E" w:rsidP="00955A4E">
      <w:pPr>
        <w:ind w:left="360" w:hanging="360"/>
        <w:jc w:val="both"/>
        <w:rPr>
          <w:highlight w:val="yellow"/>
          <w:u w:val="single"/>
        </w:rPr>
      </w:pPr>
      <w:r w:rsidRPr="00A939FB">
        <w:rPr>
          <w:highlight w:val="yellow"/>
          <w:u w:val="single"/>
        </w:rPr>
        <w:t>AUTONOMOUS ASSASSIN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ASSASSIN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8"/>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8"/>
      <w:r w:rsidR="00A939FB" w:rsidRPr="00A939FB">
        <w:rPr>
          <w:rStyle w:val="CommentReference"/>
          <w:highlight w:val="yellow"/>
        </w:rPr>
        <w:commentReference w:id="28"/>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E901487" w14:textId="2890E4CD" w:rsidR="00B27AFA" w:rsidRPr="00A939FB" w:rsidRDefault="00B27AFA" w:rsidP="00B27AFA">
      <w:pPr>
        <w:ind w:left="360" w:hanging="360"/>
        <w:jc w:val="both"/>
        <w:rPr>
          <w:highlight w:val="yellow"/>
          <w:u w:val="single"/>
        </w:rPr>
      </w:pPr>
      <w:r w:rsidRPr="00A939FB">
        <w:rPr>
          <w:highlight w:val="yellow"/>
          <w:u w:val="single"/>
        </w:rPr>
        <w:t>AUTONOMOUS ASSASSIN ACTOR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ASSASSIN ACTOR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9"/>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9"/>
      <w:r w:rsidR="00A939FB" w:rsidRPr="00A939FB">
        <w:rPr>
          <w:rStyle w:val="CommentReference"/>
          <w:highlight w:val="yellow"/>
        </w:rPr>
        <w:commentReference w:id="29"/>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F97D97">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7DD323DB" w14:textId="59A65706" w:rsidR="00955A4E" w:rsidRPr="00A939FB" w:rsidRDefault="00955A4E" w:rsidP="00955A4E">
      <w:pPr>
        <w:ind w:left="360" w:hanging="360"/>
        <w:jc w:val="both"/>
        <w:rPr>
          <w:highlight w:val="yellow"/>
          <w:u w:val="single"/>
        </w:rPr>
      </w:pPr>
      <w:r w:rsidRPr="00A939FB">
        <w:rPr>
          <w:highlight w:val="yellow"/>
          <w:u w:val="single"/>
        </w:rPr>
        <w:t>AUTONOMOUS GUNMAN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GUNMAN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0"/>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0"/>
      <w:r w:rsidR="00A939FB" w:rsidRPr="00A939FB">
        <w:rPr>
          <w:rStyle w:val="CommentReference"/>
          <w:highlight w:val="yellow"/>
        </w:rPr>
        <w:commentReference w:id="30"/>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238F436F" w14:textId="5D65771E" w:rsidR="00955A4E" w:rsidRPr="00A939FB" w:rsidRDefault="00955A4E" w:rsidP="00955A4E">
      <w:pPr>
        <w:ind w:left="360" w:hanging="360"/>
        <w:jc w:val="both"/>
        <w:rPr>
          <w:highlight w:val="yellow"/>
          <w:u w:val="single"/>
        </w:rPr>
      </w:pPr>
      <w:r w:rsidRPr="00A939FB">
        <w:rPr>
          <w:highlight w:val="yellow"/>
          <w:u w:val="single"/>
        </w:rPr>
        <w:t>AUTONOMOUS GANG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GANG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1"/>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1"/>
      <w:r w:rsidR="00A939FB" w:rsidRPr="00A939FB">
        <w:rPr>
          <w:rStyle w:val="CommentReference"/>
          <w:highlight w:val="yellow"/>
        </w:rPr>
        <w:commentReference w:id="31"/>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17C8C58" w14:textId="18978FFE" w:rsidR="00955A4E" w:rsidRPr="00A939FB" w:rsidRDefault="00955A4E" w:rsidP="00955A4E">
      <w:pPr>
        <w:ind w:left="360" w:hanging="360"/>
        <w:jc w:val="both"/>
        <w:rPr>
          <w:highlight w:val="yellow"/>
          <w:u w:val="single"/>
        </w:rPr>
      </w:pPr>
      <w:r w:rsidRPr="00A939FB">
        <w:rPr>
          <w:highlight w:val="yellow"/>
          <w:u w:val="single"/>
        </w:rPr>
        <w:t>AUTONOMOUS HITMAN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HITMAN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2"/>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2"/>
      <w:r w:rsidR="00A939FB" w:rsidRPr="00A939FB">
        <w:rPr>
          <w:rStyle w:val="CommentReference"/>
          <w:highlight w:val="yellow"/>
        </w:rPr>
        <w:commentReference w:id="32"/>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9B766B6" w14:textId="097BD1CD" w:rsidR="00955A4E" w:rsidRPr="00A939FB" w:rsidRDefault="00955A4E" w:rsidP="00955A4E">
      <w:pPr>
        <w:ind w:left="360" w:hanging="360"/>
        <w:jc w:val="both"/>
        <w:rPr>
          <w:highlight w:val="yellow"/>
          <w:u w:val="single"/>
        </w:rPr>
      </w:pPr>
      <w:r w:rsidRPr="00A939FB">
        <w:rPr>
          <w:highlight w:val="yellow"/>
          <w:u w:val="single"/>
        </w:rPr>
        <w:t>AUTONOMOUS ILLEGAL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ILLEGAL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3"/>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3"/>
      <w:r w:rsidR="00A939FB" w:rsidRPr="00A939FB">
        <w:rPr>
          <w:rStyle w:val="CommentReference"/>
          <w:highlight w:val="yellow"/>
        </w:rPr>
        <w:commentReference w:id="33"/>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4E8498CA" w14:textId="4EBE4601" w:rsidR="00F97D97" w:rsidRPr="00A939FB" w:rsidRDefault="00F97D97" w:rsidP="00F97D97">
      <w:pPr>
        <w:ind w:left="360" w:hanging="360"/>
        <w:jc w:val="both"/>
        <w:rPr>
          <w:highlight w:val="yellow"/>
          <w:u w:val="single"/>
        </w:rPr>
      </w:pPr>
      <w:r w:rsidRPr="00A939FB">
        <w:rPr>
          <w:highlight w:val="yellow"/>
          <w:u w:val="single"/>
        </w:rPr>
        <w:t xml:space="preserve">AUTONOMOUS </w:t>
      </w:r>
      <w:r>
        <w:rPr>
          <w:highlight w:val="yellow"/>
          <w:u w:val="single"/>
        </w:rPr>
        <w:t xml:space="preserve">ANY </w:t>
      </w:r>
      <w:r w:rsidRPr="00A939FB">
        <w:rPr>
          <w:highlight w:val="yellow"/>
          <w:u w:val="single"/>
        </w:rPr>
        <w:t xml:space="preserve">ILLEGALS </w:t>
      </w:r>
      <w:r>
        <w:rPr>
          <w:highlight w:val="yellow"/>
          <w:u w:val="single"/>
        </w:rPr>
        <w:t xml:space="preserve">PROGRAM </w:t>
      </w:r>
      <w:r w:rsidRPr="00A939FB">
        <w:rPr>
          <w:highlight w:val="yellow"/>
          <w:u w:val="single"/>
        </w:rPr>
        <w:t>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Pr>
          <w:highlight w:val="yellow"/>
        </w:rPr>
        <w:t xml:space="preserve"> </w:t>
      </w:r>
      <w:r w:rsidRPr="00A939FB">
        <w:rPr>
          <w:b/>
          <w:bCs/>
          <w:color w:val="FF0000"/>
          <w:highlight w:val="yellow"/>
        </w:rPr>
        <w:t xml:space="preserve">ANY ILLEGALS </w:t>
      </w:r>
      <w:r>
        <w:rPr>
          <w:b/>
          <w:bCs/>
          <w:color w:val="FF0000"/>
          <w:highlight w:val="yellow"/>
        </w:rPr>
        <w:t xml:space="preserve">PROGRAM </w:t>
      </w:r>
      <w:r w:rsidRPr="00A939FB">
        <w:rPr>
          <w:b/>
          <w:bCs/>
          <w:color w:val="FF0000"/>
          <w:highlight w:val="yellow"/>
        </w:rPr>
        <w:t>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34"/>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34"/>
      <w:r w:rsidRPr="00A939FB">
        <w:rPr>
          <w:rStyle w:val="CommentReference"/>
          <w:highlight w:val="yellow"/>
        </w:rPr>
        <w:commentReference w:id="34"/>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Pr>
          <w:highlight w:val="yellow"/>
        </w:rPr>
        <w:t xml:space="preserve">    </w:t>
      </w:r>
      <w:r w:rsidRPr="00A939FB">
        <w:rPr>
          <w:b/>
          <w:bCs/>
          <w:color w:val="FF0000"/>
          <w:highlight w:val="yellow"/>
        </w:rPr>
        <w:t>ANY MODE</w:t>
      </w:r>
      <w:r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63BCAE8E" w14:textId="6E2C66BC" w:rsidR="00ED0DB7" w:rsidRPr="00A939FB" w:rsidRDefault="00ED0DB7" w:rsidP="00ED0DB7">
      <w:pPr>
        <w:ind w:left="360" w:hanging="360"/>
        <w:jc w:val="both"/>
        <w:rPr>
          <w:highlight w:val="yellow"/>
          <w:u w:val="single"/>
        </w:rPr>
      </w:pPr>
      <w:r w:rsidRPr="00A939FB">
        <w:rPr>
          <w:highlight w:val="yellow"/>
          <w:u w:val="single"/>
        </w:rPr>
        <w:t>AUTONOMOUS ILLEGALS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ILLEGALS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5"/>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5"/>
      <w:r w:rsidR="00A939FB" w:rsidRPr="00A939FB">
        <w:rPr>
          <w:rStyle w:val="CommentReference"/>
          <w:highlight w:val="yellow"/>
        </w:rPr>
        <w:commentReference w:id="35"/>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4A4FCF09" w14:textId="386E1C27" w:rsidR="00955A4E" w:rsidRPr="00A939FB" w:rsidRDefault="00955A4E" w:rsidP="00955A4E">
      <w:pPr>
        <w:ind w:left="360" w:hanging="360"/>
        <w:jc w:val="both"/>
        <w:rPr>
          <w:highlight w:val="yellow"/>
          <w:u w:val="single"/>
        </w:rPr>
      </w:pPr>
      <w:r w:rsidRPr="00A939FB">
        <w:rPr>
          <w:highlight w:val="yellow"/>
          <w:u w:val="single"/>
        </w:rPr>
        <w:t>AUTONOMOUS IMPROPER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IMPROPER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6"/>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6"/>
      <w:r w:rsidR="00A939FB" w:rsidRPr="00A939FB">
        <w:rPr>
          <w:rStyle w:val="CommentReference"/>
          <w:highlight w:val="yellow"/>
        </w:rPr>
        <w:commentReference w:id="36"/>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242EB7A4" w14:textId="733AE6B2" w:rsidR="00955A4E" w:rsidRPr="00A939FB" w:rsidRDefault="00955A4E" w:rsidP="00955A4E">
      <w:pPr>
        <w:ind w:left="360" w:hanging="360"/>
        <w:jc w:val="both"/>
        <w:rPr>
          <w:highlight w:val="yellow"/>
          <w:u w:val="single"/>
        </w:rPr>
      </w:pPr>
      <w:r w:rsidRPr="00A939FB">
        <w:rPr>
          <w:highlight w:val="yellow"/>
          <w:u w:val="single"/>
        </w:rPr>
        <w:t>AUTONOMOUS ILLEGALS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ILLEGALS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7"/>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7"/>
      <w:r w:rsidR="00A939FB" w:rsidRPr="00A939FB">
        <w:rPr>
          <w:rStyle w:val="CommentReference"/>
          <w:highlight w:val="yellow"/>
        </w:rPr>
        <w:commentReference w:id="37"/>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7C35124" w14:textId="35B13566" w:rsidR="00955A4E" w:rsidRPr="00A939FB" w:rsidRDefault="00955A4E" w:rsidP="00955A4E">
      <w:pPr>
        <w:ind w:left="360" w:hanging="360"/>
        <w:jc w:val="both"/>
        <w:rPr>
          <w:highlight w:val="yellow"/>
          <w:u w:val="single"/>
        </w:rPr>
      </w:pPr>
      <w:r w:rsidRPr="00A939FB">
        <w:rPr>
          <w:highlight w:val="yellow"/>
          <w:u w:val="single"/>
        </w:rPr>
        <w:t>AUTONOMOUS OBSTRUCTIONIST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43FF9">
        <w:rPr>
          <w:highlight w:val="yellow"/>
        </w:rPr>
        <w:t xml:space="preserve">     </w:t>
      </w:r>
      <w:r w:rsidRPr="00A939FB">
        <w:rPr>
          <w:b/>
          <w:bCs/>
          <w:color w:val="FF0000"/>
          <w:highlight w:val="yellow"/>
        </w:rPr>
        <w:t>ANY OBSTRUCTIONIST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8"/>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8"/>
      <w:r w:rsidR="00A939FB" w:rsidRPr="00A939FB">
        <w:rPr>
          <w:rStyle w:val="CommentReference"/>
          <w:highlight w:val="yellow"/>
        </w:rPr>
        <w:commentReference w:id="38"/>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743FF9">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0162E045" w14:textId="6A5A51E9" w:rsidR="00955A4E" w:rsidRPr="00A939FB" w:rsidRDefault="00955A4E" w:rsidP="00955A4E">
      <w:pPr>
        <w:ind w:left="360" w:hanging="360"/>
        <w:jc w:val="both"/>
        <w:rPr>
          <w:highlight w:val="yellow"/>
        </w:rPr>
      </w:pPr>
      <w:r w:rsidRPr="00A939FB">
        <w:rPr>
          <w:highlight w:val="yellow"/>
          <w:u w:val="single"/>
        </w:rPr>
        <w:t>AUTONOMOUS ILLEGAL EVIDENCE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43FF9">
        <w:rPr>
          <w:highlight w:val="yellow"/>
        </w:rPr>
        <w:t xml:space="preserve">    </w:t>
      </w:r>
      <w:r w:rsidRPr="00A939FB">
        <w:rPr>
          <w:b/>
          <w:bCs/>
          <w:color w:val="FF0000"/>
          <w:highlight w:val="yellow"/>
        </w:rPr>
        <w:t>ANY ILLEGAL EVIDENCE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9"/>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9"/>
      <w:r w:rsidR="00A939FB" w:rsidRPr="00A939FB">
        <w:rPr>
          <w:rStyle w:val="CommentReference"/>
          <w:highlight w:val="yellow"/>
        </w:rPr>
        <w:commentReference w:id="39"/>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5550A3BE" w14:textId="260538E7" w:rsidR="00955A4E" w:rsidRPr="00A939FB" w:rsidRDefault="00955A4E" w:rsidP="00955A4E">
      <w:pPr>
        <w:ind w:left="360" w:hanging="360"/>
        <w:jc w:val="both"/>
        <w:rPr>
          <w:highlight w:val="yellow"/>
          <w:u w:val="single"/>
        </w:rPr>
      </w:pPr>
      <w:r w:rsidRPr="00A939FB">
        <w:rPr>
          <w:highlight w:val="yellow"/>
          <w:u w:val="single"/>
        </w:rPr>
        <w:t>AUTONOMOUS TORTURE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TORTURE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0"/>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0"/>
      <w:r w:rsidR="00A939FB" w:rsidRPr="00A939FB">
        <w:rPr>
          <w:rStyle w:val="CommentReference"/>
          <w:highlight w:val="yellow"/>
        </w:rPr>
        <w:commentReference w:id="40"/>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449DBB32" w14:textId="3164C6EB" w:rsidR="00955A4E" w:rsidRPr="00A939FB" w:rsidRDefault="00955A4E" w:rsidP="00955A4E">
      <w:pPr>
        <w:ind w:left="360" w:hanging="360"/>
        <w:jc w:val="both"/>
        <w:rPr>
          <w:highlight w:val="yellow"/>
          <w:u w:val="single"/>
        </w:rPr>
      </w:pPr>
      <w:r w:rsidRPr="00A939FB">
        <w:rPr>
          <w:highlight w:val="yellow"/>
          <w:u w:val="single"/>
        </w:rPr>
        <w:t>AUTONOMOUS VICTIM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VICTIM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1"/>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1"/>
      <w:r w:rsidR="00A939FB" w:rsidRPr="00A939FB">
        <w:rPr>
          <w:rStyle w:val="CommentReference"/>
          <w:highlight w:val="yellow"/>
        </w:rPr>
        <w:commentReference w:id="41"/>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129AD6B" w14:textId="022FE66A" w:rsidR="00680B9F" w:rsidRPr="00A939FB" w:rsidRDefault="00680B9F" w:rsidP="00680B9F">
      <w:pPr>
        <w:ind w:left="360" w:hanging="360"/>
        <w:jc w:val="both"/>
        <w:rPr>
          <w:highlight w:val="yellow"/>
          <w:u w:val="single"/>
        </w:rPr>
      </w:pPr>
      <w:r w:rsidRPr="00A939FB">
        <w:rPr>
          <w:highlight w:val="yellow"/>
          <w:u w:val="single"/>
        </w:rPr>
        <w:t>AUTONOMOUS CORRELATION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00743FF9">
        <w:rPr>
          <w:highlight w:val="yellow"/>
        </w:rPr>
        <w:t xml:space="preserve">           </w:t>
      </w:r>
      <w:r w:rsidRPr="00A939FB">
        <w:rPr>
          <w:b/>
          <w:bCs/>
          <w:color w:val="FF0000"/>
          <w:highlight w:val="yellow"/>
        </w:rPr>
        <w:t>ANY CORRELATION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2"/>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2"/>
      <w:r w:rsidR="00A939FB" w:rsidRPr="00A939FB">
        <w:rPr>
          <w:rStyle w:val="CommentReference"/>
          <w:highlight w:val="yellow"/>
        </w:rPr>
        <w:commentReference w:id="42"/>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71F6852" w14:textId="02A7171A" w:rsidR="00680B9F" w:rsidRPr="00A939FB" w:rsidRDefault="00680B9F" w:rsidP="00680B9F">
      <w:pPr>
        <w:ind w:left="360" w:hanging="360"/>
        <w:jc w:val="both"/>
        <w:rPr>
          <w:highlight w:val="yellow"/>
          <w:u w:val="single"/>
        </w:rPr>
      </w:pPr>
      <w:r w:rsidRPr="00A939FB">
        <w:rPr>
          <w:highlight w:val="yellow"/>
          <w:u w:val="single"/>
        </w:rPr>
        <w:t>AUTONOMOUS CROSS-CORRELATION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CROSS-CORRELATION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3"/>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3"/>
      <w:r w:rsidR="00A939FB" w:rsidRPr="00A939FB">
        <w:rPr>
          <w:rStyle w:val="CommentReference"/>
          <w:highlight w:val="yellow"/>
        </w:rPr>
        <w:commentReference w:id="43"/>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0618A8B4" w14:textId="5F2DE277" w:rsidR="00955A4E" w:rsidRPr="00A939FB" w:rsidRDefault="00955A4E" w:rsidP="00955A4E">
      <w:pPr>
        <w:ind w:left="360" w:hanging="360"/>
        <w:jc w:val="both"/>
        <w:rPr>
          <w:highlight w:val="yellow"/>
          <w:u w:val="single"/>
        </w:rPr>
      </w:pPr>
      <w:r w:rsidRPr="00A939FB">
        <w:rPr>
          <w:highlight w:val="yellow"/>
          <w:u w:val="single"/>
        </w:rPr>
        <w:t>AUTONOMOUS SEXUAL EXPLOITATION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SEXUAL EXPLOITATION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4"/>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4"/>
      <w:r w:rsidR="00A939FB" w:rsidRPr="00A939FB">
        <w:rPr>
          <w:rStyle w:val="CommentReference"/>
          <w:highlight w:val="yellow"/>
        </w:rPr>
        <w:commentReference w:id="44"/>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AEB4601" w14:textId="7E55CB89" w:rsidR="00955A4E" w:rsidRPr="00A939FB" w:rsidRDefault="00955A4E" w:rsidP="00955A4E">
      <w:pPr>
        <w:ind w:left="360" w:hanging="360"/>
        <w:jc w:val="both"/>
        <w:rPr>
          <w:highlight w:val="yellow"/>
          <w:u w:val="single"/>
        </w:rPr>
      </w:pPr>
      <w:r w:rsidRPr="00A939FB">
        <w:rPr>
          <w:highlight w:val="yellow"/>
          <w:u w:val="single"/>
        </w:rPr>
        <w:t>AUTONOMOUS DRUDGERY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DRUDGERY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5"/>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5"/>
      <w:r w:rsidR="00A939FB" w:rsidRPr="00A939FB">
        <w:rPr>
          <w:rStyle w:val="CommentReference"/>
          <w:highlight w:val="yellow"/>
        </w:rPr>
        <w:commentReference w:id="45"/>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6F2A09D" w14:textId="3C6E36F0" w:rsidR="00955A4E" w:rsidRPr="00A939FB" w:rsidRDefault="00955A4E" w:rsidP="00955A4E">
      <w:pPr>
        <w:ind w:left="360" w:hanging="360"/>
        <w:jc w:val="both"/>
        <w:rPr>
          <w:highlight w:val="yellow"/>
          <w:u w:val="single"/>
        </w:rPr>
      </w:pPr>
      <w:r w:rsidRPr="00A939FB">
        <w:rPr>
          <w:highlight w:val="yellow"/>
          <w:u w:val="single"/>
        </w:rPr>
        <w:t>AUTONOMOUS EXPLOITATION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43FF9">
        <w:rPr>
          <w:highlight w:val="yellow"/>
        </w:rPr>
        <w:t xml:space="preserve">          </w:t>
      </w:r>
      <w:r w:rsidRPr="00A939FB">
        <w:rPr>
          <w:b/>
          <w:bCs/>
          <w:color w:val="FF0000"/>
          <w:highlight w:val="yellow"/>
        </w:rPr>
        <w:t>ANY EXPLOITATION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6"/>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6"/>
      <w:r w:rsidR="00A939FB" w:rsidRPr="00A939FB">
        <w:rPr>
          <w:rStyle w:val="CommentReference"/>
          <w:highlight w:val="yellow"/>
        </w:rPr>
        <w:commentReference w:id="46"/>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590D0F13" w14:textId="6B3E6BE1" w:rsidR="00955A4E" w:rsidRDefault="00955A4E" w:rsidP="00955A4E">
      <w:pPr>
        <w:ind w:left="360" w:hanging="360"/>
        <w:jc w:val="both"/>
        <w:rPr>
          <w:u w:val="single"/>
        </w:rPr>
      </w:pPr>
      <w:r w:rsidRPr="00A939FB">
        <w:rPr>
          <w:highlight w:val="yellow"/>
          <w:u w:val="single"/>
        </w:rPr>
        <w:t>AUTONOMOUS ANTI-TRUST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43FF9">
        <w:rPr>
          <w:highlight w:val="yellow"/>
        </w:rPr>
        <w:t xml:space="preserve">                    </w:t>
      </w:r>
      <w:r w:rsidRPr="00A939FB">
        <w:rPr>
          <w:b/>
          <w:bCs/>
          <w:color w:val="FF0000"/>
          <w:highlight w:val="yellow"/>
        </w:rPr>
        <w:t>ANY ANTI-TRUST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7"/>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7"/>
      <w:r w:rsidR="00A939FB" w:rsidRPr="00A939FB">
        <w:rPr>
          <w:rStyle w:val="CommentReference"/>
          <w:highlight w:val="yellow"/>
        </w:rPr>
        <w:commentReference w:id="47"/>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7CC47A56" w14:textId="77777777" w:rsidR="00BF0DF2" w:rsidRDefault="00BF0DF2">
      <w:pPr>
        <w:rPr>
          <w:u w:val="single"/>
        </w:rPr>
      </w:pPr>
      <w:r>
        <w:rPr>
          <w:u w:val="single"/>
        </w:rPr>
        <w:br w:type="page"/>
      </w:r>
    </w:p>
    <w:p w14:paraId="5670ED38" w14:textId="4439A1B5" w:rsidR="006127BF" w:rsidRPr="00C0532F" w:rsidRDefault="006127BF" w:rsidP="006127BF">
      <w:pPr>
        <w:ind w:left="360" w:hanging="360"/>
        <w:jc w:val="both"/>
        <w:rPr>
          <w:b/>
          <w:bCs/>
        </w:rPr>
      </w:pPr>
      <w:r>
        <w:rPr>
          <w:b/>
          <w:sz w:val="24"/>
        </w:rPr>
        <w:t>GOOD PROTECTIVE PENTAGON MODE SECURITY SYSTEMS</w:t>
      </w:r>
    </w:p>
    <w:p w14:paraId="183203CC" w14:textId="55D60C56" w:rsidR="00DB10A4" w:rsidRPr="00A63D85" w:rsidRDefault="00DB10A4" w:rsidP="00DB10A4">
      <w:pPr>
        <w:ind w:left="360" w:hanging="360"/>
        <w:jc w:val="both"/>
        <w:rPr>
          <w:highlight w:val="yellow"/>
          <w:u w:val="single"/>
        </w:rPr>
      </w:pPr>
      <w:r w:rsidRPr="00A63D85">
        <w:rPr>
          <w:highlight w:val="yellow"/>
          <w:u w:val="single"/>
        </w:rPr>
        <w:t xml:space="preserve">AUTONOMOUS </w:t>
      </w:r>
      <w:r w:rsidR="006127BF" w:rsidRPr="00A63D85">
        <w:rPr>
          <w:highlight w:val="yellow"/>
          <w:u w:val="single"/>
        </w:rPr>
        <w:t xml:space="preserve">PROTECTIVE </w:t>
      </w:r>
      <w:r w:rsidRPr="00A63D85">
        <w:rPr>
          <w:highlight w:val="yellow"/>
          <w:u w:val="single"/>
        </w:rPr>
        <w:t>PLAYFUL MODE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6127BF" w:rsidRPr="00A63D85">
        <w:rPr>
          <w:highlight w:val="yellow"/>
        </w:rPr>
        <w:t xml:space="preserve">                      </w:t>
      </w:r>
      <w:r w:rsidR="006127BF" w:rsidRPr="00A63D85">
        <w:rPr>
          <w:b/>
          <w:bCs/>
          <w:color w:val="FF0000"/>
          <w:highlight w:val="yellow"/>
        </w:rPr>
        <w:t>ANY</w:t>
      </w:r>
      <w:r w:rsidRPr="00A63D85">
        <w:rPr>
          <w:b/>
          <w:bCs/>
          <w:color w:val="FF0000"/>
          <w:highlight w:val="yellow"/>
        </w:rPr>
        <w:t xml:space="preserve"> PLAYFUL MODE</w:t>
      </w:r>
      <w:r w:rsidRPr="00A63D85">
        <w:rPr>
          <w:highlight w:val="yellow"/>
        </w:rPr>
        <w:t xml:space="preserve"> </w:t>
      </w:r>
      <w:r w:rsidR="006127BF" w:rsidRPr="00A63D85">
        <w:rPr>
          <w:b/>
          <w:bCs/>
          <w:color w:val="92D050"/>
          <w:highlight w:val="yellow"/>
        </w:rPr>
        <w:t>IS</w:t>
      </w:r>
      <w:r w:rsidR="006127BF" w:rsidRPr="00A63D85">
        <w:rPr>
          <w:highlight w:val="yellow"/>
        </w:rPr>
        <w:t xml:space="preserve"> </w:t>
      </w:r>
      <w:r w:rsidR="006127BF" w:rsidRPr="00A63D85">
        <w:rPr>
          <w:b/>
          <w:bCs/>
          <w:color w:val="00B050"/>
          <w:highlight w:val="yellow"/>
        </w:rPr>
        <w:t>ALWAYS</w:t>
      </w:r>
      <w:r w:rsidR="006127BF" w:rsidRPr="00A63D85">
        <w:rPr>
          <w:b/>
          <w:bCs/>
          <w:highlight w:val="yellow"/>
        </w:rPr>
        <w:t xml:space="preserve"> </w:t>
      </w:r>
      <w:r w:rsidR="006127BF" w:rsidRPr="00A63D85">
        <w:rPr>
          <w:b/>
          <w:bCs/>
          <w:color w:val="7030A0"/>
          <w:highlight w:val="yellow"/>
        </w:rPr>
        <w:t>USED</w:t>
      </w:r>
      <w:r w:rsidRPr="00A63D85">
        <w:rPr>
          <w:highlight w:val="yellow"/>
        </w:rPr>
        <w:t xml:space="preserve"> </w:t>
      </w:r>
      <w:r w:rsidR="006127BF" w:rsidRPr="00A63D85">
        <w:rPr>
          <w:b/>
          <w:bCs/>
          <w:color w:val="92D050"/>
          <w:highlight w:val="yellow"/>
        </w:rPr>
        <w:t>TO</w:t>
      </w:r>
      <w:r w:rsidR="006127BF" w:rsidRPr="00A63D85">
        <w:rPr>
          <w:highlight w:val="yellow"/>
        </w:rPr>
        <w:t xml:space="preserve"> </w:t>
      </w:r>
      <w:r w:rsidR="006127BF" w:rsidRPr="00A63D85">
        <w:rPr>
          <w:b/>
          <w:bCs/>
          <w:color w:val="7030A0"/>
          <w:highlight w:val="yellow"/>
        </w:rPr>
        <w:t>PROTECT</w:t>
      </w:r>
      <w:r w:rsidR="006127BF" w:rsidRPr="00A63D85">
        <w:rPr>
          <w:highlight w:val="yellow"/>
        </w:rPr>
        <w:t xml:space="preserve"> </w:t>
      </w:r>
      <w:r w:rsidR="006127BF"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EB5EEDC" w14:textId="4A6AE94C" w:rsidR="006127BF" w:rsidRDefault="006127BF" w:rsidP="006127BF">
      <w:pPr>
        <w:ind w:left="360" w:hanging="360"/>
        <w:jc w:val="both"/>
        <w:rPr>
          <w:u w:val="single"/>
        </w:rPr>
      </w:pPr>
      <w:r w:rsidRPr="00A63D85">
        <w:rPr>
          <w:highlight w:val="yellow"/>
          <w:u w:val="single"/>
        </w:rPr>
        <w:t>AUTONOMOUS PROTECTIVE SMILE MODE SECURITY SYSTEM</w:t>
      </w:r>
      <w:r w:rsidRPr="00A63D85">
        <w:rPr>
          <w:highlight w:val="yellow"/>
        </w:rPr>
        <w:t xml:space="preserve"> (</w:t>
      </w:r>
      <w:r w:rsidRPr="00A63D85">
        <w:rPr>
          <w:b/>
          <w:bCs/>
          <w:highlight w:val="yellow"/>
        </w:rPr>
        <w:t>2022</w:t>
      </w:r>
      <w:r w:rsidRPr="00A63D85">
        <w:rPr>
          <w:highlight w:val="yellow"/>
        </w:rPr>
        <w:t xml:space="preserve">) –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Pr="00A63D85">
        <w:rPr>
          <w:b/>
          <w:bCs/>
          <w:color w:val="FF0000"/>
          <w:highlight w:val="yellow"/>
        </w:rPr>
        <w:t>ANY SMILE MODE</w:t>
      </w:r>
      <w:r w:rsidRPr="00A63D85">
        <w:rPr>
          <w:highlight w:val="yellow"/>
        </w:rPr>
        <w:t xml:space="preserve"> </w:t>
      </w:r>
      <w:r w:rsidRPr="00A63D85">
        <w:rPr>
          <w:b/>
          <w:bCs/>
          <w:color w:val="92D050"/>
          <w:highlight w:val="yellow"/>
        </w:rPr>
        <w:t>IS</w:t>
      </w:r>
      <w:r w:rsidRPr="00A63D85">
        <w:rPr>
          <w:highlight w:val="yellow"/>
        </w:rPr>
        <w:t xml:space="preserve"> </w:t>
      </w:r>
      <w:r w:rsidRPr="00A63D85">
        <w:rPr>
          <w:b/>
          <w:bCs/>
          <w:color w:val="00B050"/>
          <w:highlight w:val="yellow"/>
        </w:rPr>
        <w:t>ALWAYS</w:t>
      </w:r>
      <w:r w:rsidRPr="00A63D85">
        <w:rPr>
          <w:b/>
          <w:bCs/>
          <w:highlight w:val="yellow"/>
        </w:rPr>
        <w:t xml:space="preserve"> </w:t>
      </w:r>
      <w:r w:rsidRPr="00A63D85">
        <w:rPr>
          <w:b/>
          <w:bCs/>
          <w:color w:val="7030A0"/>
          <w:highlight w:val="yellow"/>
        </w:rPr>
        <w:t>USED</w:t>
      </w:r>
      <w:r w:rsidRPr="00A63D85">
        <w:rPr>
          <w:highlight w:val="yellow"/>
        </w:rPr>
        <w:t xml:space="preserve"> </w:t>
      </w:r>
      <w:r w:rsidRPr="00A63D85">
        <w:rPr>
          <w:b/>
          <w:bCs/>
          <w:color w:val="92D050"/>
          <w:highlight w:val="yellow"/>
        </w:rPr>
        <w:t>TO</w:t>
      </w:r>
      <w:r w:rsidRPr="00A63D85">
        <w:rPr>
          <w:highlight w:val="yellow"/>
        </w:rPr>
        <w:t xml:space="preserve"> </w:t>
      </w:r>
      <w:r w:rsidRPr="00A63D85">
        <w:rPr>
          <w:b/>
          <w:bCs/>
          <w:color w:val="7030A0"/>
          <w:highlight w:val="yellow"/>
        </w:rPr>
        <w:t>PROTECT</w:t>
      </w:r>
      <w:r w:rsidRPr="00A63D85">
        <w:rPr>
          <w:highlight w:val="yellow"/>
        </w:rPr>
        <w:t xml:space="preserve"> </w:t>
      </w:r>
      <w:r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AEFC445" w14:textId="75F140D9"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2827DADF" w:rsidR="00DB10A4" w:rsidRDefault="00DB10A4" w:rsidP="006B11ED">
      <w:pPr>
        <w:ind w:left="360" w:hanging="360"/>
        <w:jc w:val="both"/>
      </w:pPr>
      <w:commentRangeStart w:id="48"/>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48"/>
      <w:r w:rsidR="00652BEF">
        <w:rPr>
          <w:rStyle w:val="CommentReference"/>
        </w:rPr>
        <w:commentReference w:id="48"/>
      </w:r>
    </w:p>
    <w:p w14:paraId="2198CC00" w14:textId="447DD306"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77B1C19D"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6216D0B9"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6B51B5B2"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5538F452"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D741C7">
        <w:t xml:space="preserve">, </w:t>
      </w:r>
      <w:r w:rsidR="00D741C7" w:rsidRPr="00F850AF">
        <w:rPr>
          <w:b/>
          <w:bCs/>
          <w:color w:val="00B0F0"/>
        </w:rPr>
        <w:t>IMPLICITLY-EXPLICITLY DEFINED</w:t>
      </w:r>
      <w:r w:rsidR="00D741C7">
        <w:t>.</w:t>
      </w:r>
    </w:p>
    <w:p w14:paraId="7E998C55" w14:textId="2CA98EF9"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r>
        <w:t>[:</w:t>
      </w:r>
      <w:r>
        <w:rPr>
          <w:b/>
          <w:bCs/>
          <w:i/>
          <w:iCs/>
        </w:rPr>
        <w:t>PATRICK</w:t>
      </w:r>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w:t>
      </w:r>
      <w:r w:rsidR="00D741C7">
        <w:t xml:space="preserve">, </w:t>
      </w:r>
      <w:r w:rsidR="00D741C7" w:rsidRPr="00F850AF">
        <w:rPr>
          <w:b/>
          <w:bCs/>
          <w:color w:val="00B0F0"/>
        </w:rPr>
        <w:t>IMPLICITLY-EXPLICITLY DEFINED</w:t>
      </w:r>
      <w:r w:rsidR="00D741C7">
        <w:t>.</w:t>
      </w:r>
    </w:p>
    <w:p w14:paraId="5D3DE165" w14:textId="2B1D53DB" w:rsidR="00DB4428" w:rsidRDefault="00DB4428" w:rsidP="00A520BB">
      <w:pPr>
        <w:tabs>
          <w:tab w:val="left" w:pos="900"/>
        </w:tabs>
        <w:ind w:left="360" w:hanging="360"/>
        <w:jc w:val="both"/>
      </w:pPr>
      <w:commentRangeStart w:id="49"/>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49"/>
      <w:r w:rsidR="00934D15">
        <w:rPr>
          <w:rStyle w:val="CommentReference"/>
        </w:rPr>
        <w:commentReference w:id="49"/>
      </w:r>
    </w:p>
    <w:p w14:paraId="2F8258AE" w14:textId="3D8B6BA6" w:rsidR="00DB4428" w:rsidRDefault="00DB4428" w:rsidP="00A520BB">
      <w:pPr>
        <w:tabs>
          <w:tab w:val="left" w:pos="900"/>
        </w:tabs>
        <w:ind w:left="360" w:hanging="360"/>
        <w:jc w:val="both"/>
      </w:pPr>
      <w:commentRangeStart w:id="50"/>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50"/>
      <w:r w:rsidR="00AE266E">
        <w:rPr>
          <w:rStyle w:val="CommentReference"/>
        </w:rPr>
        <w:commentReference w:id="50"/>
      </w:r>
    </w:p>
    <w:p w14:paraId="77791D26" w14:textId="367586E5"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B61F638" w:rsidR="00DB4428" w:rsidRDefault="00DB4428" w:rsidP="00DB4428">
      <w:pPr>
        <w:tabs>
          <w:tab w:val="left" w:pos="900"/>
        </w:tabs>
        <w:ind w:left="360" w:hanging="360"/>
        <w:jc w:val="both"/>
      </w:pPr>
      <w:commentRangeStart w:id="51"/>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51"/>
      <w:r w:rsidR="00561992">
        <w:rPr>
          <w:rStyle w:val="CommentReference"/>
        </w:rPr>
        <w:commentReference w:id="51"/>
      </w:r>
    </w:p>
    <w:p w14:paraId="31CD6332" w14:textId="515D743A"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6F3D0213" w14:textId="77777777" w:rsidR="007E5F77" w:rsidRDefault="007E5F77">
      <w:pPr>
        <w:rPr>
          <w:b/>
          <w:sz w:val="24"/>
        </w:rPr>
      </w:pPr>
      <w:r>
        <w:rPr>
          <w:b/>
          <w:sz w:val="24"/>
        </w:rPr>
        <w:br w:type="page"/>
      </w:r>
    </w:p>
    <w:p w14:paraId="2F633A8D" w14:textId="00203925" w:rsidR="00A520BB" w:rsidRPr="00C0532F" w:rsidRDefault="00A520BB" w:rsidP="00A520BB">
      <w:pPr>
        <w:ind w:left="360" w:hanging="360"/>
        <w:jc w:val="both"/>
        <w:rPr>
          <w:b/>
          <w:bCs/>
        </w:rPr>
      </w:pPr>
      <w:r>
        <w:rPr>
          <w:b/>
          <w:sz w:val="24"/>
        </w:rPr>
        <w:t>COURT PROTECTIVE SYSTEMS</w:t>
      </w:r>
    </w:p>
    <w:p w14:paraId="0CC9EE58" w14:textId="781C148C"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780EE2F8"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8B81ED4"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2853F44C"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5BCB4A7C" w:rsidR="00A520BB" w:rsidRDefault="007C137E" w:rsidP="00ED7DA8">
      <w:pPr>
        <w:ind w:left="360" w:hanging="360"/>
        <w:jc w:val="both"/>
        <w:rPr>
          <w:u w:val="single"/>
        </w:rPr>
      </w:pPr>
      <w:r w:rsidRPr="0019083C">
        <w:rPr>
          <w:u w:val="single"/>
        </w:rPr>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t xml:space="preserve">PENTAGON PROGRAM </w:t>
      </w:r>
      <w:r w:rsidR="000F5975">
        <w:rPr>
          <w:b/>
          <w:sz w:val="24"/>
        </w:rPr>
        <w:t xml:space="preserve">MODE PREVENTION SECURITY </w:t>
      </w:r>
      <w:r>
        <w:rPr>
          <w:b/>
          <w:sz w:val="24"/>
        </w:rPr>
        <w:t>SYSTEMS</w:t>
      </w:r>
    </w:p>
    <w:p w14:paraId="2808DDA7" w14:textId="738C5C15" w:rsidR="00A520BB" w:rsidRPr="00A63D85" w:rsidRDefault="00A520BB" w:rsidP="00A520BB">
      <w:pPr>
        <w:ind w:left="360" w:hanging="360"/>
        <w:jc w:val="both"/>
        <w:rPr>
          <w:highlight w:val="yellow"/>
          <w:u w:val="single"/>
        </w:rPr>
      </w:pPr>
      <w:r w:rsidRPr="00A63D85">
        <w:rPr>
          <w:highlight w:val="yellow"/>
          <w:u w:val="single"/>
        </w:rPr>
        <w:t>AUTONOMOUS OBSCURITY MODE PREVENTION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0F5975" w:rsidRPr="00A63D85">
        <w:rPr>
          <w:highlight w:val="yellow"/>
        </w:rPr>
        <w:t xml:space="preserve">                 </w:t>
      </w:r>
      <w:r w:rsidR="000F5975" w:rsidRPr="00A63D85">
        <w:rPr>
          <w:b/>
          <w:bCs/>
          <w:color w:val="FF0000"/>
          <w:highlight w:val="yellow"/>
        </w:rPr>
        <w:t xml:space="preserve">ANY </w:t>
      </w:r>
      <w:r w:rsidRPr="00A63D85">
        <w:rPr>
          <w:b/>
          <w:bCs/>
          <w:color w:val="FF0000"/>
          <w:highlight w:val="yellow"/>
        </w:rPr>
        <w:t>OBSCURITY MODE</w:t>
      </w:r>
      <w:r w:rsidR="00A63D85" w:rsidRPr="00A63D85">
        <w:rPr>
          <w:highlight w:val="yellow"/>
        </w:rPr>
        <w:t xml:space="preserve"> </w:t>
      </w:r>
      <w:r w:rsidR="00A63D85" w:rsidRPr="00A63D85">
        <w:rPr>
          <w:b/>
          <w:bCs/>
          <w:color w:val="92D050"/>
          <w:highlight w:val="yellow"/>
        </w:rPr>
        <w:t>IS</w:t>
      </w:r>
      <w:r w:rsidR="00A63D85" w:rsidRPr="00A63D85">
        <w:rPr>
          <w:highlight w:val="yellow"/>
        </w:rPr>
        <w:t xml:space="preserve"> </w:t>
      </w:r>
      <w:r w:rsidR="00A63D85" w:rsidRPr="00A63D85">
        <w:rPr>
          <w:b/>
          <w:bCs/>
          <w:color w:val="C00000"/>
          <w:highlight w:val="yellow"/>
        </w:rPr>
        <w:t>NEVER</w:t>
      </w:r>
      <w:r w:rsidR="00A63D85" w:rsidRPr="00A63D85">
        <w:rPr>
          <w:b/>
          <w:bCs/>
          <w:highlight w:val="yellow"/>
        </w:rPr>
        <w:t xml:space="preserve"> </w:t>
      </w:r>
      <w:r w:rsidR="00A63D85" w:rsidRPr="00A63D85">
        <w:rPr>
          <w:b/>
          <w:bCs/>
          <w:color w:val="7030A0"/>
          <w:highlight w:val="yellow"/>
        </w:rPr>
        <w:t>USED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555CA57" w14:textId="062E2C98" w:rsidR="00A520BB" w:rsidRPr="00A63D85" w:rsidRDefault="00A520BB" w:rsidP="00A520BB">
      <w:pPr>
        <w:ind w:left="360" w:hanging="360"/>
        <w:jc w:val="both"/>
        <w:rPr>
          <w:highlight w:val="yellow"/>
          <w:u w:val="single"/>
        </w:rPr>
      </w:pPr>
      <w:r w:rsidRPr="00A63D85">
        <w:rPr>
          <w:highlight w:val="yellow"/>
          <w:u w:val="single"/>
        </w:rPr>
        <w:t>AUTONOMOUS ABSTRACT MODE PREVENTION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CC1B21" w:rsidRPr="00A63D85">
        <w:rPr>
          <w:highlight w:val="yellow"/>
        </w:rPr>
        <w:t xml:space="preserve">                   </w:t>
      </w:r>
      <w:r w:rsidR="00CC1B21" w:rsidRPr="00A63D85">
        <w:rPr>
          <w:b/>
          <w:bCs/>
          <w:color w:val="FF0000"/>
          <w:highlight w:val="yellow"/>
        </w:rPr>
        <w:t xml:space="preserve">ANY </w:t>
      </w:r>
      <w:r w:rsidRPr="00A63D85">
        <w:rPr>
          <w:b/>
          <w:bCs/>
          <w:color w:val="FF0000"/>
          <w:highlight w:val="yellow"/>
        </w:rPr>
        <w:t>ABSTRACT MODE</w:t>
      </w:r>
      <w:r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C00000"/>
          <w:highlight w:val="yellow"/>
        </w:rPr>
        <w:t>NEVER</w:t>
      </w:r>
      <w:r w:rsidR="00CC1B21" w:rsidRPr="00A63D85">
        <w:rPr>
          <w:b/>
          <w:bCs/>
          <w:highlight w:val="yellow"/>
        </w:rPr>
        <w:t xml:space="preserve"> </w:t>
      </w:r>
      <w:r w:rsidR="00CC1B21" w:rsidRPr="00A63D85">
        <w:rPr>
          <w:b/>
          <w:bCs/>
          <w:color w:val="7030A0"/>
          <w:highlight w:val="yellow"/>
        </w:rPr>
        <w:t>USED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07404440" w14:textId="340E3A18" w:rsidR="00A520BB" w:rsidRDefault="004D572C" w:rsidP="00A520BB">
      <w:pPr>
        <w:ind w:left="360" w:hanging="360"/>
        <w:jc w:val="both"/>
      </w:pPr>
      <w:r w:rsidRPr="00A63D85">
        <w:rPr>
          <w:highlight w:val="yellow"/>
          <w:u w:val="single"/>
        </w:rPr>
        <w:t xml:space="preserve">GENERALLY </w:t>
      </w:r>
      <w:r w:rsidR="00E65734" w:rsidRPr="00A63D85">
        <w:rPr>
          <w:highlight w:val="yellow"/>
          <w:u w:val="single"/>
        </w:rPr>
        <w:t xml:space="preserve">AUTONOMOUS </w:t>
      </w:r>
      <w:r w:rsidRPr="00A63D85">
        <w:rPr>
          <w:highlight w:val="yellow"/>
          <w:u w:val="single"/>
        </w:rPr>
        <w:t xml:space="preserve">PROTECTIVE </w:t>
      </w:r>
      <w:r w:rsidR="00A520BB" w:rsidRPr="00A63D85">
        <w:rPr>
          <w:highlight w:val="yellow"/>
          <w:u w:val="single"/>
        </w:rPr>
        <w:t>CI MODE</w:t>
      </w:r>
      <w:r w:rsidRPr="00A63D85">
        <w:rPr>
          <w:highlight w:val="yellow"/>
          <w:u w:val="single"/>
        </w:rPr>
        <w:t xml:space="preserve"> ASSURANCE SECURITY SYSTEMS</w:t>
      </w:r>
      <w:r w:rsidR="00A520BB" w:rsidRPr="00A63D85">
        <w:rPr>
          <w:bCs/>
          <w:highlight w:val="yellow"/>
        </w:rPr>
        <w:t xml:space="preserve"> (</w:t>
      </w:r>
      <w:r w:rsidR="00A520BB" w:rsidRPr="00A63D85">
        <w:rPr>
          <w:b/>
          <w:highlight w:val="yellow"/>
        </w:rPr>
        <w:t>2022</w:t>
      </w:r>
      <w:r w:rsidR="00A520BB" w:rsidRPr="00A63D85">
        <w:rPr>
          <w:bCs/>
          <w:highlight w:val="yellow"/>
        </w:rPr>
        <w:t>)</w:t>
      </w:r>
      <w:r w:rsidR="00A520BB" w:rsidRPr="00A63D85">
        <w:rPr>
          <w:highlight w:val="yellow"/>
        </w:rPr>
        <w:t xml:space="preserve">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00A520BB" w:rsidRPr="00A63D85">
        <w:rPr>
          <w:highlight w:val="yellow"/>
        </w:rPr>
        <w:t xml:space="preserve"> </w:t>
      </w:r>
      <w:r w:rsidRPr="00A63D85">
        <w:rPr>
          <w:b/>
          <w:bCs/>
          <w:color w:val="FF0000"/>
          <w:highlight w:val="yellow"/>
        </w:rPr>
        <w:t xml:space="preserve">PROTECTIVE </w:t>
      </w:r>
      <w:r w:rsidR="00A520BB" w:rsidRPr="00A63D85">
        <w:rPr>
          <w:b/>
          <w:bCs/>
          <w:color w:val="FF0000"/>
          <w:highlight w:val="yellow"/>
        </w:rPr>
        <w:t>CI MODE</w:t>
      </w:r>
      <w:r w:rsidR="00A520BB"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00B050"/>
          <w:highlight w:val="yellow"/>
        </w:rPr>
        <w:t>ALWAYS</w:t>
      </w:r>
      <w:r w:rsidR="00CC1B21" w:rsidRPr="00A63D85">
        <w:rPr>
          <w:highlight w:val="yellow"/>
        </w:rPr>
        <w:t xml:space="preserve"> </w:t>
      </w:r>
      <w:r w:rsidR="00CC1B21" w:rsidRPr="00A63D85">
        <w:rPr>
          <w:b/>
          <w:bCs/>
          <w:color w:val="7030A0"/>
          <w:highlight w:val="yellow"/>
        </w:rPr>
        <w:t>ACTIVATED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786FA28" w14:textId="05E0CC02"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345C91E" w:rsidR="00A520BB" w:rsidRPr="00E43965" w:rsidRDefault="009572E9" w:rsidP="00E43965">
      <w:pPr>
        <w:ind w:left="360" w:hanging="360"/>
        <w:jc w:val="both"/>
        <w:rPr>
          <w:b/>
          <w:bCs/>
          <w:color w:val="808080" w:themeColor="background1" w:themeShade="80"/>
        </w:rPr>
      </w:pPr>
      <w:r w:rsidRPr="00DA31B5">
        <w:rPr>
          <w:color w:val="808080" w:themeColor="background1" w:themeShade="80"/>
          <w:u w:val="single"/>
        </w:rPr>
        <w:t>AUTONOMOUS REVERSAL MODE SOFTWARE RUNTIME PREVENTION SECURITY SYSTEMS</w:t>
      </w:r>
      <w:r w:rsidRPr="00DA31B5">
        <w:rPr>
          <w:color w:val="808080" w:themeColor="background1" w:themeShade="80"/>
        </w:rPr>
        <w:t xml:space="preserve"> (</w:t>
      </w:r>
      <w:r w:rsidRPr="00DA31B5">
        <w:rPr>
          <w:b/>
          <w:bCs/>
          <w:color w:val="808080" w:themeColor="background1" w:themeShade="80"/>
        </w:rPr>
        <w:t>2022</w:t>
      </w:r>
      <w:r w:rsidRPr="00DA31B5">
        <w:rPr>
          <w:color w:val="808080" w:themeColor="background1" w:themeShade="80"/>
        </w:rPr>
        <w:t xml:space="preserve">) – always verifies that any system that has any </w:t>
      </w:r>
      <w:r w:rsidRPr="00DA31B5">
        <w:rPr>
          <w:b/>
          <w:bCs/>
          <w:color w:val="808080" w:themeColor="background1" w:themeShade="80"/>
        </w:rPr>
        <w:t>REVERSAL MODE</w:t>
      </w:r>
      <w:r w:rsidRPr="00DA31B5">
        <w:rPr>
          <w:color w:val="808080" w:themeColor="background1" w:themeShade="80"/>
        </w:rPr>
        <w:t xml:space="preserve"> never runs, and is submitted as              </w:t>
      </w:r>
      <w:r w:rsidRPr="00DA31B5">
        <w:rPr>
          <w:b/>
          <w:bCs/>
          <w:color w:val="808080" w:themeColor="background1" w:themeShade="80"/>
        </w:rPr>
        <w:t>SEALED ICC EVIDENCE</w:t>
      </w:r>
      <w:r w:rsidRPr="00DA31B5">
        <w:rPr>
          <w:color w:val="808080" w:themeColor="background1" w:themeShade="80"/>
        </w:rPr>
        <w:t xml:space="preserve"> against </w:t>
      </w:r>
      <w:r w:rsidRPr="00DA31B5">
        <w:rPr>
          <w:b/>
          <w:bCs/>
          <w:color w:val="808080" w:themeColor="background1" w:themeShade="80"/>
        </w:rPr>
        <w:t>THE DEFENDANT</w:t>
      </w:r>
      <w:r w:rsidRPr="00DA31B5">
        <w:rPr>
          <w:color w:val="808080" w:themeColor="background1" w:themeShade="80"/>
        </w:rPr>
        <w:t xml:space="preserve">, and that their software is thoroughly investigated by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to determine if            </w:t>
      </w:r>
      <w:r w:rsidRPr="00DA31B5">
        <w:rPr>
          <w:b/>
          <w:bCs/>
          <w:color w:val="808080" w:themeColor="background1" w:themeShade="80"/>
        </w:rPr>
        <w:t>REVERSAL MODE</w:t>
      </w:r>
      <w:r w:rsidRPr="00DA31B5">
        <w:rPr>
          <w:color w:val="808080" w:themeColor="background1" w:themeShade="80"/>
        </w:rPr>
        <w:t xml:space="preserve"> has been used with </w:t>
      </w:r>
      <w:r w:rsidRPr="00DA31B5">
        <w:rPr>
          <w:b/>
          <w:bCs/>
          <w:color w:val="808080" w:themeColor="background1" w:themeShade="80"/>
        </w:rPr>
        <w:t>THE DEFENDANT</w:t>
      </w:r>
      <w:r w:rsidRPr="00DA31B5">
        <w:rPr>
          <w:color w:val="808080" w:themeColor="background1" w:themeShade="80"/>
        </w:rPr>
        <w:t xml:space="preserve">’s software to conduct any illegal activities, and if so, ensure that </w:t>
      </w:r>
      <w:r w:rsidRPr="00DA31B5">
        <w:rPr>
          <w:b/>
          <w:bCs/>
          <w:color w:val="808080" w:themeColor="background1" w:themeShade="80"/>
        </w:rPr>
        <w:t>THE DEFENDANT</w:t>
      </w:r>
      <w:r w:rsidRPr="00DA31B5">
        <w:rPr>
          <w:color w:val="808080" w:themeColor="background1" w:themeShade="80"/>
        </w:rPr>
        <w:t xml:space="preserve"> is </w:t>
      </w:r>
      <w:r w:rsidRPr="00DA31B5">
        <w:rPr>
          <w:b/>
          <w:bCs/>
          <w:color w:val="808080" w:themeColor="background1" w:themeShade="80"/>
        </w:rPr>
        <w:t>INDICTED</w:t>
      </w:r>
      <w:r w:rsidRPr="00DA31B5">
        <w:rPr>
          <w:color w:val="808080" w:themeColor="background1" w:themeShade="80"/>
        </w:rPr>
        <w:t xml:space="preserve">, </w:t>
      </w:r>
      <w:r w:rsidRPr="00DA31B5">
        <w:rPr>
          <w:b/>
          <w:bCs/>
          <w:color w:val="808080" w:themeColor="background1" w:themeShade="80"/>
        </w:rPr>
        <w:t>CHARGED</w:t>
      </w:r>
      <w:r w:rsidRPr="00DA31B5">
        <w:rPr>
          <w:color w:val="808080" w:themeColor="background1" w:themeShade="80"/>
        </w:rPr>
        <w:t xml:space="preserve">, </w:t>
      </w:r>
      <w:r w:rsidRPr="00DA31B5">
        <w:rPr>
          <w:b/>
          <w:bCs/>
          <w:color w:val="808080" w:themeColor="background1" w:themeShade="80"/>
        </w:rPr>
        <w:t>ARRAIGNED</w:t>
      </w:r>
      <w:r w:rsidRPr="00DA31B5">
        <w:rPr>
          <w:color w:val="808080" w:themeColor="background1" w:themeShade="80"/>
        </w:rPr>
        <w:t xml:space="preserve">, and there is a       </w:t>
      </w:r>
      <w:r w:rsidRPr="00DA31B5">
        <w:rPr>
          <w:b/>
          <w:bCs/>
          <w:color w:val="808080" w:themeColor="background1" w:themeShade="80"/>
        </w:rPr>
        <w:t>PUBLIC HEARING</w:t>
      </w:r>
      <w:r w:rsidRPr="00DA31B5">
        <w:rPr>
          <w:color w:val="808080" w:themeColor="background1" w:themeShade="80"/>
        </w:rPr>
        <w:t xml:space="preserve"> regarding their software, and prior to any </w:t>
      </w:r>
      <w:r w:rsidRPr="00DA31B5">
        <w:rPr>
          <w:b/>
          <w:bCs/>
          <w:color w:val="808080" w:themeColor="background1" w:themeShade="80"/>
        </w:rPr>
        <w:t>ARRAIGNMENT</w:t>
      </w:r>
      <w:r w:rsidRPr="00DA31B5">
        <w:rPr>
          <w:color w:val="808080" w:themeColor="background1" w:themeShade="80"/>
        </w:rPr>
        <w:t xml:space="preserve"> and any                  </w:t>
      </w:r>
      <w:r w:rsidRPr="00DA31B5">
        <w:rPr>
          <w:b/>
          <w:bCs/>
          <w:color w:val="808080" w:themeColor="background1" w:themeShade="80"/>
        </w:rPr>
        <w:t>PUBLIC HEARING</w:t>
      </w:r>
      <w:r w:rsidRPr="00DA31B5">
        <w:rPr>
          <w:color w:val="808080" w:themeColor="background1" w:themeShade="80"/>
        </w:rPr>
        <w:t xml:space="preserve">, that </w:t>
      </w:r>
      <w:r w:rsidRPr="00DA31B5">
        <w:rPr>
          <w:b/>
          <w:bCs/>
          <w:color w:val="808080" w:themeColor="background1" w:themeShade="80"/>
        </w:rPr>
        <w:t>THE DEPARTMENT OF JUSTICE</w:t>
      </w:r>
      <w:r w:rsidRPr="00DA31B5">
        <w:rPr>
          <w:color w:val="808080" w:themeColor="background1" w:themeShade="80"/>
        </w:rPr>
        <w:t xml:space="preserve"> verify with </w:t>
      </w:r>
      <w:r w:rsidRPr="00DA31B5">
        <w:rPr>
          <w:b/>
          <w:bCs/>
          <w:color w:val="808080" w:themeColor="background1" w:themeShade="80"/>
        </w:rPr>
        <w:t>THE DEFENDANT</w:t>
      </w:r>
      <w:r w:rsidRPr="00DA31B5">
        <w:rPr>
          <w:color w:val="808080" w:themeColor="background1" w:themeShade="80"/>
        </w:rPr>
        <w:t xml:space="preserve"> that everything is completely accurate with regards to its case on behalf of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w:t>
      </w:r>
      <w:r w:rsidRPr="00DA31B5">
        <w:rPr>
          <w:b/>
          <w:bCs/>
          <w:color w:val="808080" w:themeColor="background1" w:themeShade="80"/>
        </w:rPr>
        <w:t xml:space="preserve">UNDEACTIVATABLY DEFINED, UNMODIFIABLY DEFINED,        IRREVOCABLY DEFINED, EXPLICITLY-IMPLICITLY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IMPLICITLY-EXPLICITLY DEFINED,              </w:t>
      </w:r>
      <w:r w:rsidRPr="00DA31B5">
        <w:rPr>
          <w:color w:val="808080" w:themeColor="background1" w:themeShade="80"/>
        </w:rPr>
        <w:t xml:space="preserve"> </w:t>
      </w:r>
      <w:r w:rsidRPr="00DA31B5">
        <w:rPr>
          <w:b/>
          <w:bCs/>
          <w:color w:val="808080" w:themeColor="background1" w:themeShade="80"/>
        </w:rPr>
        <w:t>PERMANENTLY DEFINED.</w:t>
      </w:r>
      <w:r w:rsidR="00A520BB">
        <w:rPr>
          <w:u w:val="single"/>
        </w:rPr>
        <w:br w:type="page"/>
      </w:r>
    </w:p>
    <w:p w14:paraId="10E0A396" w14:textId="77777777" w:rsidR="00A520BB" w:rsidRPr="00C0532F" w:rsidRDefault="00A520BB" w:rsidP="00A520BB">
      <w:pPr>
        <w:ind w:left="360" w:hanging="360"/>
        <w:jc w:val="both"/>
        <w:rPr>
          <w:b/>
          <w:bCs/>
        </w:rPr>
      </w:pPr>
      <w:r>
        <w:rPr>
          <w:b/>
          <w:sz w:val="24"/>
        </w:rPr>
        <w:t>HEALTH PROTECTIVE SYSTEMS</w:t>
      </w:r>
    </w:p>
    <w:p w14:paraId="14F068DE" w14:textId="10BBCC38" w:rsidR="00A520BB" w:rsidRPr="00C779CF" w:rsidRDefault="00A520BB" w:rsidP="00A520BB">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t>MENTAL HEALTH PROTECTIVE SYSTEMS</w:t>
      </w:r>
    </w:p>
    <w:p w14:paraId="11A93EFE" w14:textId="3D0F364E"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F26F7A">
        <w:t>everyone</w:t>
      </w:r>
      <w:r>
        <w:t xml:space="preserve"> are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3DE3557B" w:rsidR="00A520BB" w:rsidRDefault="00A520BB" w:rsidP="00A520BB">
      <w:pPr>
        <w:ind w:left="360" w:hanging="360"/>
        <w:jc w:val="both"/>
        <w:rPr>
          <w:u w:val="single"/>
        </w:rPr>
      </w:pPr>
      <w:commentRangeStart w:id="52"/>
      <w:commentRangeStart w:id="53"/>
      <w:r w:rsidRPr="006C454A">
        <w:rPr>
          <w:u w:val="single"/>
        </w:rPr>
        <w:t>AUTONOMOUS TYPING SECURITY SYSTEMS</w:t>
      </w:r>
      <w:r>
        <w:t xml:space="preserve"> (</w:t>
      </w:r>
      <w:r w:rsidRPr="006C454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52"/>
      <w:r w:rsidR="00671456">
        <w:rPr>
          <w:rStyle w:val="CommentReference"/>
        </w:rPr>
        <w:commentReference w:id="52"/>
      </w:r>
      <w:commentRangeEnd w:id="53"/>
      <w:r w:rsidR="00671456">
        <w:rPr>
          <w:rStyle w:val="CommentReference"/>
        </w:rPr>
        <w:commentReference w:id="53"/>
      </w:r>
      <w:r>
        <w:rPr>
          <w:u w:val="single"/>
        </w:rPr>
        <w:br w:type="page"/>
      </w:r>
    </w:p>
    <w:p w14:paraId="34C06A7E" w14:textId="77777777" w:rsidR="00A520BB" w:rsidRPr="00C0532F" w:rsidRDefault="00A520BB" w:rsidP="00A520BB">
      <w:pPr>
        <w:ind w:left="360" w:hanging="360"/>
        <w:jc w:val="both"/>
        <w:rPr>
          <w:b/>
          <w:bCs/>
        </w:rPr>
      </w:pPr>
      <w:r>
        <w:rPr>
          <w:b/>
          <w:sz w:val="24"/>
        </w:rPr>
        <w:t>EXTORTION PROTECTIVE SYSTEMS</w:t>
      </w:r>
    </w:p>
    <w:p w14:paraId="54C230E0" w14:textId="31709F2B"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t>INTELLIGENCE PROTECTIVE SYSTEMS</w:t>
      </w:r>
    </w:p>
    <w:p w14:paraId="4D03C225" w14:textId="7FF90E1D"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3803797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06EED40B" w:rsidR="003E55D5" w:rsidRDefault="00A520BB" w:rsidP="00A520BB">
      <w:pPr>
        <w:ind w:left="360" w:hanging="360"/>
        <w:jc w:val="both"/>
      </w:pPr>
      <w:r>
        <w:rPr>
          <w:u w:val="single"/>
        </w:rPr>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bookmarkStart w:id="54" w:name="_Hlk114403663"/>
      <w:r w:rsidR="00615B5B">
        <w:rPr>
          <w:b/>
          <w:bCs/>
          <w:i/>
          <w:iCs/>
        </w:rPr>
        <w:t>SHFINT</w:t>
      </w:r>
      <w:bookmarkEnd w:id="54"/>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D9255B6"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6FA9CD5C"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t>VEHICLE PROTECTIVE SYSTEMS</w:t>
      </w:r>
    </w:p>
    <w:p w14:paraId="239C5F93" w14:textId="4EA2D333"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t>LEGAL SOFTWARE</w:t>
      </w:r>
    </w:p>
    <w:p w14:paraId="4FC6EECA" w14:textId="77777777" w:rsidR="000C4D1B" w:rsidRPr="00C0532F" w:rsidRDefault="000C4D1B" w:rsidP="00E43965">
      <w:pPr>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t>ESPIONAGE PREVENTION SYSTEMS</w:t>
      </w:r>
    </w:p>
    <w:p w14:paraId="0A4752A2" w14:textId="47745706"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7BA43B68"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665CE079"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C5D750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31BA189C"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676DB10C"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3148426C"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5541D75" w:rsidR="000F7DAA" w:rsidRDefault="005F1780" w:rsidP="00215F41">
      <w:pPr>
        <w:ind w:left="360" w:hanging="360"/>
        <w:jc w:val="both"/>
      </w:pPr>
      <w:r>
        <w:rPr>
          <w:u w:val="single"/>
        </w:rPr>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7D255A0"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677AB47E"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106CE522"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1D919FEF" w14:textId="78A7F660" w:rsidR="00850E3A" w:rsidRPr="004C75C8" w:rsidRDefault="00850E3A" w:rsidP="00850E3A">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EXCHANGE </w:t>
      </w:r>
      <w:r w:rsidRPr="0019083C">
        <w:rPr>
          <w:u w:val="single"/>
        </w:rPr>
        <w:t>PREVENTION SECURITY</w:t>
      </w:r>
      <w:r>
        <w:rPr>
          <w:u w:val="single"/>
        </w:rPr>
        <w:t xml:space="preserve"> SYSTEMS</w:t>
      </w:r>
      <w:r>
        <w:t xml:space="preserve"> (</w:t>
      </w:r>
      <w:r w:rsidRPr="0019083C">
        <w:rPr>
          <w:b/>
          <w:bCs/>
        </w:rPr>
        <w:t>2022</w:t>
      </w:r>
      <w:r>
        <w:t xml:space="preserve">) – prevents </w:t>
      </w:r>
      <w:r w:rsidRPr="00850E3A">
        <w:rPr>
          <w:b/>
          <w:bCs/>
        </w:rPr>
        <w:t>METAPHORICAL EXHANGE</w:t>
      </w:r>
      <w:r>
        <w:t xml:space="preserve"> from ever occurring</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017A361"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t>MILITARY INCIDENT/EVENT PROTECTIVE SECURITY SYSTEMS</w:t>
      </w:r>
    </w:p>
    <w:p w14:paraId="76951B87" w14:textId="31663833"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695E061"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7ECB34C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t>LAW ENFORCEMENT PROTECTIVE SECURITY SYSTEMS</w:t>
      </w:r>
    </w:p>
    <w:p w14:paraId="24346BCE" w14:textId="716ADE6C"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43CF9999"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04D49A81"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1EF6EB50" w14:textId="0E474B2E"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59E26A0" w14:textId="1E8A3256"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4E24E3" w14:textId="1B989C49"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5B96BCD" w14:textId="6A2B3A75"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397CA922" w14:textId="305F873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DEPOSITION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B83E16D" w14:textId="186A198B"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673705" w14:textId="19E92820"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LEGAL 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t>PENTAGON MODE PROTECTIVE SECURITY SYSTEMS</w:t>
      </w:r>
    </w:p>
    <w:p w14:paraId="16B27478" w14:textId="07E922CE"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3B67F3">
        <w:rPr>
          <w:b/>
          <w:bCs/>
        </w:rPr>
        <w:t>ABSTRACT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41E0B127" w14:textId="188FE77A"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3B67F3">
        <w:rPr>
          <w:b/>
          <w:bCs/>
        </w:rPr>
        <w:t>OBSCURITY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t>HEALTH MONITORING SYSTEMS</w:t>
      </w:r>
    </w:p>
    <w:p w14:paraId="49908B87" w14:textId="36DD36DA" w:rsidR="0088532A" w:rsidRPr="00C779CF" w:rsidRDefault="0088532A" w:rsidP="0088532A">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D909E68" w:rsidR="0053045F" w:rsidRDefault="0053045F" w:rsidP="0053045F">
      <w:pPr>
        <w:ind w:left="360" w:hanging="360"/>
        <w:jc w:val="both"/>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3A81FA97"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t>ENDOCRINE SYSTEM SECURITY SYSTEMS</w:t>
      </w:r>
    </w:p>
    <w:p w14:paraId="0D6C5314" w14:textId="6869FB5A"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690766B5"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t>HEALTH PROTECTIVE SECURITY SYSTEMS</w:t>
      </w:r>
    </w:p>
    <w:p w14:paraId="2CA5C10F" w14:textId="697FA377"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4C943573"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CE7B40B"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D9D5948"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FDDA7F6"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1580F4F0"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circulatory system is always secured, so health issues relating to circulatory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3C51625F"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1C18F5CC"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79EAA31E"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4F45AA48"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136C7375"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226FBB4"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body are always secured, so health issues relating to body does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267E6E0B" w14:textId="17882B1E" w:rsidR="00262F25" w:rsidRDefault="00262F25" w:rsidP="00262F25">
      <w:pPr>
        <w:ind w:left="360" w:hanging="360"/>
        <w:jc w:val="both"/>
      </w:pPr>
      <w:r>
        <w:rPr>
          <w:u w:val="single"/>
        </w:rPr>
        <w:t>AUTONOMOUS KNEE SECURITY SYSTEM</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knees are always secured, so health issues relating to knees do not occur because of mind control technology or anything else, literally, such as Artificial Intelligence computer software that uses satellite weapons to cause health problems and</w:t>
      </w:r>
      <w:r w:rsidRPr="00F8033F">
        <w:t xml:space="preserve"> </w:t>
      </w:r>
      <w:r w:rsidRPr="00EC5E42">
        <w:rPr>
          <w:b/>
          <w:bCs/>
          <w:color w:val="7030A0"/>
        </w:rPr>
        <w:t>ENSURES</w:t>
      </w:r>
      <w:r w:rsidRPr="00EC5E42">
        <w:rPr>
          <w:b/>
          <w:bCs/>
        </w:rPr>
        <w:t xml:space="preserve"> </w:t>
      </w:r>
      <w:r w:rsidRPr="008E27B7">
        <w:rPr>
          <w:b/>
          <w:bCs/>
          <w:color w:val="92D050"/>
        </w:rPr>
        <w:t>THAT</w:t>
      </w:r>
      <w:r>
        <w:t xml:space="preserve"> any software program that could cause any knee issue is put into non-executable evidence, and that the program is deleted, </w:t>
      </w:r>
      <w:r w:rsidRPr="00F850AF">
        <w:rPr>
          <w:b/>
          <w:bCs/>
          <w:color w:val="00B0F0"/>
        </w:rPr>
        <w:t>IMPLICITLY-EXPLICITLY DEFINED</w:t>
      </w:r>
      <w:r>
        <w:t>.</w:t>
      </w:r>
    </w:p>
    <w:p w14:paraId="7C2E4718" w14:textId="0490CDAC" w:rsidR="00262F25" w:rsidRDefault="00262F25" w:rsidP="00262F25">
      <w:pPr>
        <w:ind w:left="360" w:hanging="360"/>
        <w:jc w:val="both"/>
      </w:pPr>
      <w:r>
        <w:rPr>
          <w:u w:val="single"/>
        </w:rPr>
        <w:t>AUTONOMOUS KNEE STROKE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262F25">
        <w:rPr>
          <w:b/>
          <w:bCs/>
          <w:color w:val="FF0000"/>
        </w:rPr>
        <w:t>ANY KNEE STROKE</w:t>
      </w:r>
      <w:r>
        <w:t xml:space="preserve"> </w:t>
      </w:r>
      <w:r w:rsidRPr="00262F25">
        <w:rPr>
          <w:b/>
          <w:bCs/>
          <w:color w:val="C00000"/>
        </w:rPr>
        <w:t>NEVER</w:t>
      </w:r>
      <w:r>
        <w:t xml:space="preserve"> </w:t>
      </w:r>
      <w:r w:rsidRPr="00262F25">
        <w:rPr>
          <w:b/>
          <w:bCs/>
          <w:color w:val="7030A0"/>
        </w:rPr>
        <w:t>OCCURS</w:t>
      </w:r>
      <w:r>
        <w:t xml:space="preserve">, </w:t>
      </w:r>
      <w:r w:rsidRPr="00F850AF">
        <w:rPr>
          <w:b/>
          <w:bCs/>
          <w:color w:val="00B0F0"/>
        </w:rPr>
        <w:t>IMPLICITLY-EXPLICITLY DEFINED</w:t>
      </w:r>
      <w:r>
        <w:t>.</w:t>
      </w:r>
    </w:p>
    <w:p w14:paraId="2534B9FB" w14:textId="294E9503" w:rsidR="00262F25" w:rsidRDefault="00262F25" w:rsidP="00262F25">
      <w:pPr>
        <w:ind w:left="360" w:hanging="360"/>
        <w:jc w:val="both"/>
      </w:pPr>
      <w:r>
        <w:rPr>
          <w:u w:val="single"/>
        </w:rPr>
        <w:t>AUTONOMOUS KNEE SHAKE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KNEE </w:t>
      </w:r>
      <w:r>
        <w:rPr>
          <w:b/>
          <w:bCs/>
          <w:color w:val="FF0000"/>
        </w:rPr>
        <w:t>SHAKE</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793C75B3" w14:textId="27D88A8F" w:rsidR="00262F25" w:rsidRDefault="00262F25" w:rsidP="00262F25">
      <w:pPr>
        <w:ind w:left="360" w:hanging="360"/>
        <w:jc w:val="both"/>
      </w:pPr>
      <w:r>
        <w:rPr>
          <w:u w:val="single"/>
        </w:rPr>
        <w:t>AUTONOMOUS KNEE JERK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KNEE </w:t>
      </w:r>
      <w:r>
        <w:rPr>
          <w:b/>
          <w:bCs/>
          <w:color w:val="FF0000"/>
        </w:rPr>
        <w:t>JERK</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23F20F22" w14:textId="73AD33FE" w:rsidR="00262F25" w:rsidRDefault="00262F25" w:rsidP="00262F25">
      <w:pPr>
        <w:ind w:left="360" w:hanging="360"/>
        <w:jc w:val="both"/>
      </w:pPr>
      <w:r>
        <w:rPr>
          <w:u w:val="single"/>
        </w:rPr>
        <w:t>AUTONOMOUS TENDON TENSION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w:t>
      </w:r>
      <w:r>
        <w:rPr>
          <w:b/>
          <w:bCs/>
          <w:color w:val="FF0000"/>
        </w:rPr>
        <w:t>TENDON TENSION</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t>BRAIN HEALTH PROTECTIVE SECURITY SYSTEMS</w:t>
      </w:r>
    </w:p>
    <w:p w14:paraId="17A41FE2" w14:textId="18A25334"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4D9BA278"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52B84EA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t>MENTAL HEALTH LEGAL PROTECTIVE SECURITY SYSTEMS</w:t>
      </w:r>
    </w:p>
    <w:p w14:paraId="2B82AE8D" w14:textId="356B0A26"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cases pertaining to anyone that is not mentally ill, is automatically dismissed, systematically.</w:t>
      </w:r>
    </w:p>
    <w:p w14:paraId="379AB2B9" w14:textId="1E214CD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t>PROTECTIVE SECURITY SYSTEMS</w:t>
      </w:r>
    </w:p>
    <w:p w14:paraId="7C7FF7B9" w14:textId="7BAB66A8"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0D399707"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5F5E201E"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57D122B9"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0B94BF2"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DAMAGES</w:t>
      </w:r>
      <w:r w:rsidRPr="00A67A8F">
        <w:t xml:space="preserve"> do not occur towards </w:t>
      </w:r>
      <w:r w:rsidR="00B50BB4">
        <w:t>anyone</w:t>
      </w:r>
      <w:r w:rsidRPr="00A67A8F">
        <w:t>.</w:t>
      </w:r>
    </w:p>
    <w:p w14:paraId="541D5534" w14:textId="598E4DB3" w:rsidR="00A67A8F" w:rsidRDefault="00A67A8F" w:rsidP="00A67A8F">
      <w:pPr>
        <w:ind w:left="360" w:hanging="360"/>
        <w:jc w:val="both"/>
      </w:pPr>
      <w:r w:rsidRPr="00A67A8F">
        <w:rPr>
          <w:u w:val="single"/>
        </w:rPr>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60CDDEF"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0942AD89"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4A0886F3"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12694DBD"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55"/>
      <w:commentRangeStart w:id="56"/>
      <w:r w:rsidRPr="000E76EC">
        <w:rPr>
          <w:strike/>
          <w:color w:val="00B050"/>
          <w:u w:val="single"/>
        </w:rPr>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55"/>
      <w:r w:rsidR="00350A20" w:rsidRPr="000E76EC">
        <w:rPr>
          <w:rStyle w:val="CommentReference"/>
          <w:strike/>
        </w:rPr>
        <w:commentReference w:id="55"/>
      </w:r>
      <w:commentRangeEnd w:id="56"/>
      <w:r w:rsidR="00CD079B">
        <w:rPr>
          <w:rStyle w:val="CommentReference"/>
        </w:rPr>
        <w:commentReference w:id="56"/>
      </w:r>
    </w:p>
    <w:p w14:paraId="029DD5E2" w14:textId="24683F27" w:rsidR="00F34DA2" w:rsidRPr="004D572C" w:rsidRDefault="00F34DA2" w:rsidP="00F34DA2">
      <w:pPr>
        <w:ind w:left="360" w:hanging="360"/>
        <w:jc w:val="both"/>
        <w:rPr>
          <w:color w:val="00B050"/>
        </w:rPr>
      </w:pPr>
      <w:commentRangeStart w:id="57"/>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57"/>
      <w:r w:rsidRPr="00CE06E3">
        <w:rPr>
          <w:rStyle w:val="CommentReference"/>
        </w:rPr>
        <w:commentReference w:id="57"/>
      </w:r>
    </w:p>
    <w:p w14:paraId="64573F68" w14:textId="2A3C2CAB" w:rsidR="00F34DA2" w:rsidRPr="004D572C" w:rsidRDefault="00F34DA2" w:rsidP="00F34DA2">
      <w:pPr>
        <w:ind w:left="360" w:hanging="360"/>
        <w:jc w:val="both"/>
        <w:rPr>
          <w:color w:val="00B050"/>
          <w:u w:val="single"/>
        </w:rPr>
      </w:pPr>
      <w:commentRangeStart w:id="58"/>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58"/>
      <w:r w:rsidRPr="00CE06E3">
        <w:rPr>
          <w:rStyle w:val="CommentReference"/>
        </w:rPr>
        <w:commentReference w:id="58"/>
      </w:r>
    </w:p>
    <w:p w14:paraId="56CE4A8C" w14:textId="594CCBC3" w:rsidR="00F34DA2" w:rsidRPr="004D572C" w:rsidRDefault="00F34DA2" w:rsidP="00F34DA2">
      <w:pPr>
        <w:ind w:left="360" w:hanging="360"/>
        <w:jc w:val="both"/>
        <w:rPr>
          <w:color w:val="00B050"/>
        </w:rPr>
      </w:pPr>
      <w:commentRangeStart w:id="59"/>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59"/>
      <w:r w:rsidRPr="00CE06E3">
        <w:rPr>
          <w:rStyle w:val="CommentReference"/>
        </w:rPr>
        <w:commentReference w:id="59"/>
      </w:r>
    </w:p>
    <w:p w14:paraId="6AF6ED45" w14:textId="51E8A088" w:rsidR="00F34DA2" w:rsidRPr="004D572C" w:rsidRDefault="001B1200" w:rsidP="001B1200">
      <w:pPr>
        <w:ind w:left="360" w:hanging="360"/>
        <w:jc w:val="both"/>
        <w:rPr>
          <w:i/>
          <w:iCs/>
          <w:color w:val="00B050"/>
        </w:rPr>
      </w:pPr>
      <w:commentRangeStart w:id="60"/>
      <w:commentRangeStart w:id="61"/>
      <w:commentRangeStart w:id="62"/>
      <w:commentRangeStart w:id="63"/>
      <w:commentRangeStart w:id="64"/>
      <w:commentRangeStart w:id="65"/>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60"/>
      <w:r w:rsidRPr="004D572C">
        <w:rPr>
          <w:rStyle w:val="CommentReference"/>
          <w:i/>
          <w:iCs/>
        </w:rPr>
        <w:commentReference w:id="60"/>
      </w:r>
      <w:commentRangeEnd w:id="61"/>
      <w:r w:rsidR="00DB536B" w:rsidRPr="004D572C">
        <w:rPr>
          <w:rStyle w:val="CommentReference"/>
          <w:i/>
          <w:iCs/>
        </w:rPr>
        <w:commentReference w:id="61"/>
      </w:r>
      <w:commentRangeEnd w:id="62"/>
      <w:r w:rsidR="00CD079B">
        <w:rPr>
          <w:rStyle w:val="CommentReference"/>
        </w:rPr>
        <w:commentReference w:id="62"/>
      </w:r>
      <w:commentRangeEnd w:id="63"/>
      <w:r w:rsidR="00CD079B">
        <w:rPr>
          <w:rStyle w:val="CommentReference"/>
        </w:rPr>
        <w:commentReference w:id="63"/>
      </w:r>
      <w:commentRangeEnd w:id="64"/>
      <w:r w:rsidR="000233A7">
        <w:rPr>
          <w:rStyle w:val="CommentReference"/>
        </w:rPr>
        <w:commentReference w:id="64"/>
      </w:r>
      <w:commentRangeEnd w:id="65"/>
      <w:r w:rsidR="000233A7">
        <w:rPr>
          <w:rStyle w:val="CommentReference"/>
        </w:rPr>
        <w:commentReference w:id="65"/>
      </w:r>
    </w:p>
    <w:p w14:paraId="37C0F7AB" w14:textId="6428E223" w:rsidR="00DB536B" w:rsidRPr="004D572C" w:rsidRDefault="00DB536B" w:rsidP="00DB536B">
      <w:pPr>
        <w:ind w:left="360" w:hanging="360"/>
        <w:jc w:val="both"/>
        <w:rPr>
          <w:i/>
          <w:iCs/>
          <w:color w:val="00B050"/>
        </w:rPr>
      </w:pPr>
      <w:commentRangeStart w:id="66"/>
      <w:r w:rsidRPr="004D572C">
        <w:rPr>
          <w:i/>
          <w:iCs/>
          <w:strike/>
          <w:color w:val="00B050"/>
          <w:u w:val="single"/>
        </w:rPr>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keycodename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66"/>
      <w:r w:rsidR="00CD079B">
        <w:rPr>
          <w:rStyle w:val="CommentReference"/>
        </w:rPr>
        <w:commentReference w:id="66"/>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67"/>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67"/>
      <w:r w:rsidR="000233A7">
        <w:rPr>
          <w:rStyle w:val="CommentReference"/>
        </w:rPr>
        <w:commentReference w:id="67"/>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588CF26C"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AB4DAF0"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7C31FB87"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illegal acts never occur towards </w:t>
      </w:r>
      <w:r w:rsidR="00B50BB4">
        <w:t>anyone</w:t>
      </w:r>
      <w:r>
        <w:t>.</w:t>
      </w:r>
    </w:p>
    <w:p w14:paraId="6C58420F" w14:textId="40BC4F8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assassinated</w:t>
      </w:r>
      <w:r w:rsidR="00EE4EA3">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3977CC4C"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57DB8491"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31A11">
        <w:t xml:space="preserve"> all smartphones of </w:t>
      </w:r>
      <w:r w:rsidR="00B50BB4">
        <w:t>everyone</w:t>
      </w:r>
      <w:r w:rsidRPr="00631A11">
        <w:t xml:space="preserve"> </w:t>
      </w:r>
      <w:r w:rsidR="00AB5BC3">
        <w:t>is</w:t>
      </w:r>
      <w:r w:rsidR="00AB5BC3" w:rsidRPr="00631A11">
        <w:t xml:space="preserve"> </w:t>
      </w:r>
      <w:r w:rsidRPr="00631A11">
        <w:t>secured at all times.</w:t>
      </w:r>
    </w:p>
    <w:p w14:paraId="391F4276" w14:textId="7F4E6578"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audio transmissions pertaining to </w:t>
      </w:r>
      <w:r w:rsidR="00B50BB4">
        <w:t>anyone</w:t>
      </w:r>
      <w:r>
        <w:t xml:space="preserve"> </w:t>
      </w:r>
      <w:r w:rsidR="00AB5BC3">
        <w:t xml:space="preserve">is </w:t>
      </w:r>
      <w:r>
        <w:t>secured at all times.</w:t>
      </w:r>
    </w:p>
    <w:p w14:paraId="675EF537" w14:textId="0CBD0843"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32718D9D"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41371497"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cloning of </w:t>
      </w:r>
      <w:r w:rsidRPr="00631A11">
        <w:rPr>
          <w:b/>
          <w:bCs/>
        </w:rPr>
        <w:t>THE VIRTUAL ENVIRONMENT</w:t>
      </w:r>
      <w:r>
        <w:t xml:space="preserve"> does not damage </w:t>
      </w:r>
      <w:r w:rsidR="00B50BB4">
        <w:t>anyone</w:t>
      </w:r>
      <w:r>
        <w:t>.</w:t>
      </w:r>
    </w:p>
    <w:p w14:paraId="62BDC0D5" w14:textId="5151D4AE"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2F503013"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layered security systems are implemented for </w:t>
      </w:r>
      <w:r w:rsidR="00B50BB4">
        <w:t>everyone</w:t>
      </w:r>
      <w:r>
        <w:t>, including layered security data structured systems that generate various types of layered security.</w:t>
      </w:r>
    </w:p>
    <w:p w14:paraId="2F5930BB" w14:textId="0BBFCCFA"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Internet of </w:t>
      </w:r>
      <w:r w:rsidR="00B50BB4">
        <w:t>everyone</w:t>
      </w:r>
      <w:r>
        <w:t xml:space="preserve"> is secured at all times.</w:t>
      </w:r>
      <w:r w:rsidR="00631A11">
        <w:t xml:space="preserve"> Scrubs Internet records to remove unwanted or distasteful Internet activity.</w:t>
      </w:r>
    </w:p>
    <w:p w14:paraId="1CA56FAA" w14:textId="689465D9"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personal and professional correlations are removed from all </w:t>
      </w:r>
      <w:r w:rsidRPr="00631A11">
        <w:rPr>
          <w:b/>
          <w:bCs/>
        </w:rPr>
        <w:t>SECURITY SYSTEMS</w:t>
      </w:r>
      <w:r>
        <w:t>.</w:t>
      </w:r>
    </w:p>
    <w:p w14:paraId="7C5DF26A" w14:textId="140D6A70"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0A7C105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1507381A"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513D3180" w14:textId="645C66C4" w:rsidR="008C3D69" w:rsidRPr="00C20FC6" w:rsidRDefault="008C3D69" w:rsidP="008C3D69">
      <w:pPr>
        <w:ind w:left="360" w:hanging="360"/>
        <w:jc w:val="both"/>
      </w:pPr>
      <w:r w:rsidRPr="0052121C">
        <w:rPr>
          <w:highlight w:val="yellow"/>
          <w:u w:val="single"/>
        </w:rPr>
        <w:t>AUTONOMOUS CONTEXT SWITCH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CONTEXT SWITCH</w:t>
      </w:r>
      <w:r w:rsidRPr="0052121C">
        <w:rPr>
          <w:highlight w:val="yellow"/>
        </w:rPr>
        <w:t xml:space="preserve"> </w:t>
      </w:r>
      <w:r w:rsidRPr="0052121C">
        <w:rPr>
          <w:b/>
          <w:bCs/>
          <w:color w:val="C00000"/>
          <w:highlight w:val="yellow"/>
        </w:rPr>
        <w:t>NEVER</w:t>
      </w:r>
      <w:r w:rsidRPr="0052121C">
        <w:rPr>
          <w:highlight w:val="yellow"/>
        </w:rPr>
        <w:t xml:space="preserve"> </w:t>
      </w:r>
      <w:r w:rsidRPr="0052121C">
        <w:rPr>
          <w:b/>
          <w:bCs/>
          <w:color w:val="7030A0"/>
          <w:highlight w:val="yellow"/>
        </w:rPr>
        <w:t>OCCURS</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4B4510AB" w14:textId="59942F27" w:rsidR="007C0B4E" w:rsidRPr="00C20FC6" w:rsidRDefault="007C0B4E" w:rsidP="00631A11">
      <w:pPr>
        <w:ind w:left="360" w:hanging="360"/>
        <w:jc w:val="both"/>
      </w:pPr>
      <w:r w:rsidRPr="00C20FC6">
        <w:rPr>
          <w:u w:val="single"/>
        </w:rPr>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4556CAC1"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6588DD"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7BE268CC"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one type of intelligence does not pertain to another type of intelligence, such as thoughts not pertaining to food.</w:t>
      </w:r>
    </w:p>
    <w:p w14:paraId="17BCDA44" w14:textId="6CCBE631"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spatial effects are not used.</w:t>
      </w:r>
    </w:p>
    <w:p w14:paraId="576BB4F0" w14:textId="5CEF5E0F"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visual-spatial effects are not used.</w:t>
      </w:r>
    </w:p>
    <w:p w14:paraId="7D4B396C" w14:textId="0FDABC3A"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5ADCD075"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40AACB6" w:rsidR="00255E13" w:rsidRDefault="00255E13" w:rsidP="00255E13">
      <w:pPr>
        <w:ind w:left="360" w:hanging="360"/>
        <w:jc w:val="both"/>
      </w:pPr>
      <w:r w:rsidRPr="00A62CB9">
        <w:rPr>
          <w:u w:val="single"/>
        </w:rPr>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4484FD97" w14:textId="43DB8967" w:rsidR="007B0787" w:rsidRDefault="007B0787" w:rsidP="007B0787">
      <w:pPr>
        <w:ind w:left="360" w:hanging="360"/>
        <w:jc w:val="both"/>
      </w:pPr>
      <w:r w:rsidRPr="007B0787">
        <w:rPr>
          <w:highlight w:val="yellow"/>
          <w:u w:val="single"/>
        </w:rPr>
        <w:t>AUTONOMOUS HEAD JERK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JERK</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72D4E5CD" w14:textId="055F1B71" w:rsidR="00B81D4E" w:rsidRDefault="00B81D4E" w:rsidP="00B81D4E">
      <w:pPr>
        <w:ind w:left="360" w:hanging="360"/>
        <w:jc w:val="both"/>
      </w:pPr>
      <w:r w:rsidRPr="007B0787">
        <w:rPr>
          <w:highlight w:val="yellow"/>
          <w:u w:val="single"/>
        </w:rPr>
        <w:t xml:space="preserve">AUTONOMOUS HEAD </w:t>
      </w:r>
      <w:r>
        <w:rPr>
          <w:highlight w:val="yellow"/>
          <w:u w:val="single"/>
        </w:rPr>
        <w:t>NOD</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 xml:space="preserve">ANY HEAD </w:t>
      </w:r>
      <w:r>
        <w:rPr>
          <w:b/>
          <w:bCs/>
          <w:color w:val="FF0000"/>
          <w:highlight w:val="yellow"/>
        </w:rPr>
        <w:t>NOD</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6089A04A" w14:textId="77777777" w:rsidR="00B81D4E" w:rsidRPr="00B81D4E" w:rsidRDefault="00B81D4E" w:rsidP="00B81D4E">
      <w:pPr>
        <w:ind w:left="720" w:hanging="360"/>
        <w:jc w:val="both"/>
        <w:rPr>
          <w:i/>
          <w:iCs/>
          <w:color w:val="808080" w:themeColor="background1" w:themeShade="80"/>
        </w:rPr>
      </w:pPr>
      <w:r w:rsidRPr="00B81D4E">
        <w:rPr>
          <w:i/>
          <w:iCs/>
          <w:color w:val="808080" w:themeColor="background1" w:themeShade="80"/>
          <w:u w:val="single"/>
        </w:rPr>
        <w:t>AUTONOMOUS HEAD NOD PREVENTION SECURITY SYSTEMS</w:t>
      </w:r>
      <w:r w:rsidRPr="00B81D4E">
        <w:rPr>
          <w:i/>
          <w:iCs/>
          <w:color w:val="808080" w:themeColor="background1" w:themeShade="80"/>
        </w:rPr>
        <w:t xml:space="preserve"> (</w:t>
      </w:r>
      <w:r w:rsidRPr="00B81D4E">
        <w:rPr>
          <w:b/>
          <w:bCs/>
          <w:i/>
          <w:iCs/>
          <w:color w:val="808080" w:themeColor="background1" w:themeShade="80"/>
        </w:rPr>
        <w:t>2022</w:t>
      </w:r>
      <w:r w:rsidRPr="00B81D4E">
        <w:rPr>
          <w:i/>
          <w:iCs/>
          <w:color w:val="808080" w:themeColor="background1" w:themeShade="80"/>
        </w:rPr>
        <w:t xml:space="preserve">) – </w:t>
      </w:r>
      <w:r w:rsidRPr="00B81D4E">
        <w:rPr>
          <w:b/>
          <w:bCs/>
          <w:i/>
          <w:iCs/>
          <w:color w:val="808080" w:themeColor="background1" w:themeShade="80"/>
        </w:rPr>
        <w:t>ENSURES THAT</w:t>
      </w:r>
      <w:r w:rsidRPr="00B81D4E">
        <w:rPr>
          <w:i/>
          <w:iCs/>
          <w:color w:val="808080" w:themeColor="background1" w:themeShade="80"/>
        </w:rPr>
        <w:t xml:space="preserve"> </w:t>
      </w:r>
      <w:r w:rsidRPr="00B81D4E">
        <w:rPr>
          <w:b/>
          <w:bCs/>
          <w:i/>
          <w:iCs/>
          <w:color w:val="808080" w:themeColor="background1" w:themeShade="80"/>
        </w:rPr>
        <w:t>HEAD NOD</w:t>
      </w:r>
      <w:r w:rsidRPr="00B81D4E">
        <w:rPr>
          <w:i/>
          <w:iCs/>
          <w:color w:val="808080" w:themeColor="background1" w:themeShade="80"/>
        </w:rPr>
        <w:t xml:space="preserve"> does not occur, including through any type of </w:t>
      </w:r>
      <w:r w:rsidRPr="00B81D4E">
        <w:rPr>
          <w:b/>
          <w:bCs/>
          <w:i/>
          <w:iCs/>
          <w:color w:val="808080" w:themeColor="background1" w:themeShade="80"/>
        </w:rPr>
        <w:t>NATIONAL SECURITY PROFESSIONAL</w:t>
      </w:r>
      <w:r w:rsidRPr="00B81D4E">
        <w:rPr>
          <w:i/>
          <w:iCs/>
          <w:color w:val="808080" w:themeColor="background1" w:themeShade="80"/>
        </w:rPr>
        <w:t xml:space="preserve"> software, by removing any code that causes </w:t>
      </w:r>
      <w:r w:rsidRPr="00B81D4E">
        <w:rPr>
          <w:b/>
          <w:bCs/>
          <w:i/>
          <w:iCs/>
          <w:color w:val="808080" w:themeColor="background1" w:themeShade="80"/>
        </w:rPr>
        <w:t>HEAD NOD</w:t>
      </w:r>
      <w:r w:rsidRPr="00B81D4E">
        <w:rPr>
          <w:i/>
          <w:iCs/>
          <w:color w:val="808080" w:themeColor="background1" w:themeShade="80"/>
        </w:rPr>
        <w:t xml:space="preserve">, and recompiling the software to remove the code from the source code, </w:t>
      </w:r>
      <w:r w:rsidRPr="00B81D4E">
        <w:rPr>
          <w:b/>
          <w:bCs/>
          <w:i/>
          <w:iCs/>
          <w:color w:val="808080" w:themeColor="background1" w:themeShade="80"/>
        </w:rPr>
        <w:t>IMPLICITLY-EXPLICITLY DEFINED</w:t>
      </w:r>
      <w:r w:rsidRPr="00B81D4E">
        <w:rPr>
          <w:i/>
          <w:iCs/>
          <w:color w:val="808080" w:themeColor="background1" w:themeShade="80"/>
        </w:rPr>
        <w:t>.</w:t>
      </w:r>
    </w:p>
    <w:p w14:paraId="0C4B600C" w14:textId="1DFDC0E9" w:rsidR="00B81D4E" w:rsidRDefault="00B81D4E" w:rsidP="00B81D4E">
      <w:pPr>
        <w:ind w:left="360" w:hanging="360"/>
        <w:jc w:val="both"/>
      </w:pPr>
      <w:r w:rsidRPr="007B0787">
        <w:rPr>
          <w:highlight w:val="yellow"/>
          <w:u w:val="single"/>
        </w:rPr>
        <w:t>AUTONOMOUS HEAD J</w:t>
      </w:r>
      <w:r>
        <w:rPr>
          <w:highlight w:val="yellow"/>
          <w:u w:val="single"/>
        </w:rPr>
        <w:t>OLT</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w:t>
      </w:r>
      <w:r>
        <w:rPr>
          <w:b/>
          <w:bCs/>
          <w:color w:val="FF0000"/>
          <w:highlight w:val="yellow"/>
        </w:rPr>
        <w:t>OLT</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1AC11895"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37B0DDEF"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875499A" w:rsidR="00A62CB9" w:rsidRDefault="00A62CB9" w:rsidP="00A62CB9">
      <w:pPr>
        <w:ind w:left="360" w:hanging="360"/>
        <w:jc w:val="both"/>
      </w:pPr>
      <w:r w:rsidRPr="00A62CB9">
        <w:rPr>
          <w:u w:val="single"/>
        </w:rPr>
        <w:t>AUTONOMOUS DICTIONARY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16F57E9"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4B6822BF" w14:textId="651D5900"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2317E">
        <w:t xml:space="preserve"> all evidence is always safe from destruction and confiscation.</w:t>
      </w:r>
    </w:p>
    <w:p w14:paraId="37FC6517" w14:textId="19EE07C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524D9891"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2F69BE32"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A818707" w14:textId="54EF3C49" w:rsidR="00510593" w:rsidRPr="00C0532F" w:rsidRDefault="00510593" w:rsidP="00E43965">
      <w:pPr>
        <w:jc w:val="both"/>
        <w:rPr>
          <w:b/>
          <w:bCs/>
        </w:rPr>
      </w:pPr>
      <w:r>
        <w:rPr>
          <w:b/>
          <w:sz w:val="24"/>
        </w:rPr>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t>CHELSEA CLINTON INSTANCES DAMAGES PREVENTION SECURITY SYSTEMS</w:t>
      </w:r>
    </w:p>
    <w:p w14:paraId="1B151096" w14:textId="55849817" w:rsidR="00DE4A70" w:rsidRDefault="00DE4A70" w:rsidP="00DE4A70">
      <w:pPr>
        <w:ind w:left="360" w:hanging="360"/>
        <w:jc w:val="both"/>
      </w:pPr>
      <w:commentRangeStart w:id="68"/>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68"/>
      <w:r w:rsidR="001B4118">
        <w:rPr>
          <w:rStyle w:val="CommentReference"/>
        </w:rPr>
        <w:commentReference w:id="68"/>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t>DONALD J. TRUMP INSTANCES DAMAGES PREVENTION SECURITY SYSTEMS</w:t>
      </w:r>
    </w:p>
    <w:p w14:paraId="52FBEF2C" w14:textId="3074C57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t>JOSEPH F. BIDEN INSTANCES DAMAGES PREVENTION SECURITY SYSTEMS</w:t>
      </w:r>
    </w:p>
    <w:p w14:paraId="09E79B09" w14:textId="22D4AFC5"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6471C98"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t>PATRICK R. MCELHINEY INSTANCES DAMAGES PREVENTION SECURITY SYSTEMS</w:t>
      </w:r>
    </w:p>
    <w:p w14:paraId="4665AE9D" w14:textId="525F644D" w:rsidR="00FF6D91" w:rsidRDefault="00FF6D91" w:rsidP="00FF6D91">
      <w:pPr>
        <w:ind w:left="360" w:hanging="360"/>
        <w:jc w:val="both"/>
      </w:pPr>
      <w:commentRangeStart w:id="69"/>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69"/>
      <w:r w:rsidR="001B4118">
        <w:rPr>
          <w:rStyle w:val="CommentReference"/>
        </w:rPr>
        <w:commentReference w:id="69"/>
      </w:r>
    </w:p>
    <w:p w14:paraId="2812635E" w14:textId="77777777" w:rsidR="00F7149B" w:rsidRDefault="00F7149B">
      <w:pPr>
        <w:rPr>
          <w:u w:val="single"/>
        </w:rPr>
      </w:pPr>
      <w:r>
        <w:rPr>
          <w:u w:val="single"/>
        </w:rPr>
        <w:br w:type="page"/>
      </w:r>
    </w:p>
    <w:p w14:paraId="7170BC4C" w14:textId="1E7765C3" w:rsidR="00F7149B" w:rsidRPr="00C0532F" w:rsidRDefault="00F7149B" w:rsidP="00F7149B">
      <w:pPr>
        <w:ind w:left="360" w:hanging="360"/>
        <w:jc w:val="both"/>
        <w:rPr>
          <w:b/>
          <w:bCs/>
        </w:rPr>
      </w:pPr>
      <w:r>
        <w:rPr>
          <w:b/>
          <w:sz w:val="24"/>
        </w:rPr>
        <w:t xml:space="preserve">EYE </w:t>
      </w:r>
      <w:r w:rsidR="00151C28">
        <w:rPr>
          <w:b/>
          <w:sz w:val="24"/>
        </w:rPr>
        <w:t xml:space="preserve">WAR CRIME </w:t>
      </w:r>
      <w:r>
        <w:rPr>
          <w:b/>
          <w:sz w:val="24"/>
        </w:rPr>
        <w:t>PREVENTION SECURITY SYSTEMS</w:t>
      </w:r>
    </w:p>
    <w:p w14:paraId="0A1A6E44" w14:textId="4B577C3B"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692700AD"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4E205E6A"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3004ADA4" w14:textId="3AA98409" w:rsidR="0040414F" w:rsidRDefault="00510593" w:rsidP="0040414F">
      <w:pPr>
        <w:ind w:left="360" w:hanging="360"/>
        <w:jc w:val="both"/>
      </w:pPr>
      <w:bookmarkStart w:id="70" w:name="_Hlk116539294"/>
      <w:r w:rsidRPr="0040414F">
        <w:rPr>
          <w:highlight w:val="yellow"/>
          <w:u w:val="single"/>
        </w:rPr>
        <w:t>AUTONOMOUS EYE SECURITY SYSTEMS</w:t>
      </w:r>
      <w:r w:rsidRPr="0040414F">
        <w:rPr>
          <w:highlight w:val="yellow"/>
        </w:rPr>
        <w:t xml:space="preserve"> (</w:t>
      </w:r>
      <w:r w:rsidRPr="0040414F">
        <w:rPr>
          <w:b/>
          <w:bCs/>
          <w:highlight w:val="yellow"/>
        </w:rPr>
        <w:t>2022</w:t>
      </w:r>
      <w:r w:rsidRPr="0040414F">
        <w:rPr>
          <w:highlight w:val="yellow"/>
        </w:rPr>
        <w:t>) –</w:t>
      </w:r>
      <w:r w:rsidR="00CE476E" w:rsidRPr="0040414F">
        <w:rPr>
          <w:highlight w:val="yellow"/>
        </w:rPr>
        <w:t xml:space="preserve"> </w:t>
      </w:r>
      <w:r w:rsidR="008C3D69" w:rsidRPr="0040414F">
        <w:rPr>
          <w:b/>
          <w:bCs/>
          <w:color w:val="7030A0"/>
          <w:highlight w:val="yellow"/>
        </w:rPr>
        <w:t>ENSURES</w:t>
      </w:r>
      <w:r w:rsidR="008C3D69" w:rsidRPr="0040414F">
        <w:rPr>
          <w:b/>
          <w:bCs/>
          <w:highlight w:val="yellow"/>
        </w:rPr>
        <w:t xml:space="preserve"> </w:t>
      </w:r>
      <w:r w:rsidR="008C3D69" w:rsidRPr="0040414F">
        <w:rPr>
          <w:b/>
          <w:bCs/>
          <w:color w:val="92D050"/>
          <w:highlight w:val="yellow"/>
        </w:rPr>
        <w:t>THAT</w:t>
      </w:r>
      <w:r w:rsidRPr="0040414F">
        <w:rPr>
          <w:highlight w:val="yellow"/>
        </w:rPr>
        <w:t xml:space="preserve"> </w:t>
      </w:r>
      <w:r w:rsidR="0040414F" w:rsidRPr="0040414F">
        <w:rPr>
          <w:b/>
          <w:bCs/>
          <w:color w:val="FF0000"/>
          <w:highlight w:val="yellow"/>
        </w:rPr>
        <w:t xml:space="preserve">ANY </w:t>
      </w:r>
      <w:r w:rsidR="001F5760" w:rsidRPr="0040414F">
        <w:rPr>
          <w:b/>
          <w:bCs/>
          <w:color w:val="FF0000"/>
          <w:highlight w:val="yellow"/>
        </w:rPr>
        <w:t xml:space="preserve">EYE </w:t>
      </w:r>
      <w:r w:rsidRPr="0040414F">
        <w:rPr>
          <w:b/>
          <w:bCs/>
          <w:color w:val="FF0000"/>
          <w:highlight w:val="yellow"/>
        </w:rPr>
        <w:t>WAR CRIMES</w:t>
      </w:r>
      <w:r w:rsidRPr="0040414F">
        <w:rPr>
          <w:highlight w:val="yellow"/>
        </w:rPr>
        <w:t xml:space="preserve"> </w:t>
      </w:r>
      <w:r w:rsidR="0040414F" w:rsidRPr="0040414F">
        <w:rPr>
          <w:b/>
          <w:bCs/>
          <w:color w:val="00B0F0"/>
          <w:highlight w:val="yellow"/>
        </w:rPr>
        <w:t>OR</w:t>
      </w:r>
      <w:r w:rsidR="0040414F" w:rsidRPr="0040414F">
        <w:rPr>
          <w:highlight w:val="yellow"/>
        </w:rPr>
        <w:t xml:space="preserve">                    </w:t>
      </w:r>
      <w:r w:rsidR="0040414F" w:rsidRPr="0040414F">
        <w:rPr>
          <w:b/>
          <w:bCs/>
          <w:color w:val="FF0000"/>
          <w:highlight w:val="yellow"/>
        </w:rPr>
        <w:t xml:space="preserve">ANY </w:t>
      </w:r>
      <w:r w:rsidR="001F5760" w:rsidRPr="0040414F">
        <w:rPr>
          <w:b/>
          <w:bCs/>
          <w:color w:val="FF0000"/>
          <w:highlight w:val="yellow"/>
        </w:rPr>
        <w:t xml:space="preserve">EYE </w:t>
      </w:r>
      <w:r w:rsidRPr="0040414F">
        <w:rPr>
          <w:b/>
          <w:bCs/>
          <w:color w:val="FF0000"/>
          <w:highlight w:val="yellow"/>
        </w:rPr>
        <w:t>DAMAGES</w:t>
      </w:r>
      <w:r w:rsidRPr="0040414F">
        <w:rPr>
          <w:highlight w:val="yellow"/>
        </w:rPr>
        <w:t xml:space="preserve"> </w:t>
      </w:r>
      <w:r w:rsidR="0040414F" w:rsidRPr="0040414F">
        <w:rPr>
          <w:b/>
          <w:bCs/>
          <w:color w:val="0070C0"/>
          <w:highlight w:val="yellow"/>
        </w:rPr>
        <w:t>TO</w:t>
      </w:r>
      <w:r w:rsidR="0040414F" w:rsidRPr="0040414F">
        <w:rPr>
          <w:highlight w:val="yellow"/>
        </w:rPr>
        <w:t xml:space="preserve"> </w:t>
      </w:r>
      <w:r w:rsidR="0040414F" w:rsidRPr="0040414F">
        <w:rPr>
          <w:b/>
          <w:bCs/>
          <w:color w:val="FF0000"/>
          <w:highlight w:val="yellow"/>
        </w:rPr>
        <w:t>ANY EYE</w:t>
      </w:r>
      <w:r w:rsidR="0040414F" w:rsidRPr="0040414F">
        <w:rPr>
          <w:highlight w:val="yellow"/>
        </w:rPr>
        <w:t xml:space="preserve"> </w:t>
      </w:r>
      <w:r w:rsidR="0040414F" w:rsidRPr="0040414F">
        <w:rPr>
          <w:b/>
          <w:bCs/>
          <w:color w:val="92D050"/>
          <w:highlight w:val="yellow"/>
        </w:rPr>
        <w:t>OF</w:t>
      </w:r>
      <w:r w:rsidR="0040414F" w:rsidRPr="0040414F">
        <w:rPr>
          <w:highlight w:val="yellow"/>
        </w:rPr>
        <w:t xml:space="preserve"> </w:t>
      </w:r>
      <w:r w:rsidR="0040414F" w:rsidRPr="0040414F">
        <w:rPr>
          <w:b/>
          <w:bCs/>
          <w:color w:val="FF0000"/>
          <w:highlight w:val="yellow"/>
        </w:rPr>
        <w:t>ANY PERSON</w:t>
      </w:r>
      <w:r w:rsidR="0040414F" w:rsidRPr="0040414F">
        <w:rPr>
          <w:highlight w:val="yellow"/>
        </w:rPr>
        <w:t xml:space="preserve"> </w:t>
      </w:r>
      <w:r w:rsidR="0040414F" w:rsidRPr="0040414F">
        <w:rPr>
          <w:b/>
          <w:bCs/>
          <w:color w:val="C00000"/>
          <w:highlight w:val="yellow"/>
        </w:rPr>
        <w:t>NEVER</w:t>
      </w:r>
      <w:r w:rsidR="0040414F" w:rsidRPr="0040414F">
        <w:rPr>
          <w:highlight w:val="yellow"/>
        </w:rPr>
        <w:t xml:space="preserve"> </w:t>
      </w:r>
      <w:r w:rsidR="0040414F" w:rsidRPr="0040414F">
        <w:rPr>
          <w:b/>
          <w:bCs/>
          <w:color w:val="7030A0"/>
          <w:highlight w:val="yellow"/>
        </w:rPr>
        <w:t>OCCURS</w:t>
      </w:r>
      <w:r w:rsidR="0040414F" w:rsidRPr="0040414F">
        <w:rPr>
          <w:highlight w:val="yellow"/>
        </w:rPr>
        <w:t xml:space="preserve">,                                          </w:t>
      </w:r>
      <w:r w:rsidR="0040414F" w:rsidRPr="0040414F">
        <w:rPr>
          <w:b/>
          <w:bCs/>
          <w:color w:val="00B0F0"/>
          <w:highlight w:val="yellow"/>
        </w:rPr>
        <w:t>IMPLICITLY-EXPLICITLY GLOBALLY VIRULENTLY DEFINED</w:t>
      </w:r>
      <w:r w:rsidR="0040414F" w:rsidRPr="0040414F">
        <w:rPr>
          <w:highlight w:val="yellow"/>
        </w:rPr>
        <w:t>.</w:t>
      </w:r>
    </w:p>
    <w:bookmarkEnd w:id="70"/>
    <w:p w14:paraId="5A5B7D97" w14:textId="2E6B2A33" w:rsidR="00510593" w:rsidRDefault="00C479EC" w:rsidP="0040414F">
      <w:pPr>
        <w:ind w:left="360"/>
        <w:jc w:val="both"/>
      </w:pPr>
      <w:r>
        <w:t>Also</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E111AA">
        <w:t xml:space="preserve">any </w:t>
      </w:r>
      <w:r>
        <w:t xml:space="preserve">eyes of any </w:t>
      </w:r>
      <w:r w:rsidR="00E111AA">
        <w:t>person</w:t>
      </w:r>
      <w:r>
        <w:t xml:space="preserve"> </w:t>
      </w:r>
      <w:r w:rsidR="00510593">
        <w:t xml:space="preserve">are not damaged by </w:t>
      </w:r>
      <w:r w:rsidR="00510593" w:rsidRPr="0050034E">
        <w:rPr>
          <w:b/>
          <w:bCs/>
        </w:rPr>
        <w:t>LIGHT WAVES</w:t>
      </w:r>
      <w:r w:rsidR="00510593">
        <w:t xml:space="preserve"> </w:t>
      </w:r>
      <w:r>
        <w:t xml:space="preserve">or </w:t>
      </w:r>
      <w:r w:rsidR="00510593" w:rsidRPr="0050034E">
        <w:rPr>
          <w:b/>
          <w:bCs/>
        </w:rPr>
        <w:t>RADIO FREQUENCY</w:t>
      </w:r>
      <w:r w:rsidR="00510593">
        <w:t xml:space="preserve">, </w:t>
      </w:r>
      <w:r w:rsidR="00853D71">
        <w:t xml:space="preserve">or by </w:t>
      </w:r>
      <w:r w:rsidR="00853D71" w:rsidRPr="00F8033F">
        <w:rPr>
          <w:b/>
          <w:bCs/>
        </w:rPr>
        <w:t>EYE DEGENERATION SOFTWARE</w:t>
      </w:r>
      <w:r w:rsidR="00853D71">
        <w:t xml:space="preserve">, </w:t>
      </w:r>
      <w:r w:rsidR="00510593">
        <w:t xml:space="preserve">by </w:t>
      </w:r>
      <w:r w:rsidR="0040414F">
        <w:t xml:space="preserve">preventing </w:t>
      </w:r>
      <w:r w:rsidR="0031722B" w:rsidRPr="00AA356D">
        <w:rPr>
          <w:b/>
          <w:bCs/>
        </w:rPr>
        <w:t xml:space="preserve">EYE </w:t>
      </w:r>
      <w:r w:rsidR="00266CA0" w:rsidRPr="0031722B">
        <w:rPr>
          <w:b/>
          <w:bCs/>
        </w:rPr>
        <w:t>WAR CRIMES</w:t>
      </w:r>
      <w:r w:rsidR="00510593">
        <w:t xml:space="preserve"> </w:t>
      </w:r>
      <w:r w:rsidR="00040807">
        <w:t xml:space="preserve">or </w:t>
      </w:r>
      <w:r w:rsidR="00040807" w:rsidRPr="001F5760">
        <w:rPr>
          <w:b/>
          <w:bCs/>
        </w:rPr>
        <w:t>EYE MIND CONTROL CRIMES</w:t>
      </w:r>
      <w:r w:rsidR="00040807">
        <w:t xml:space="preserve"> </w:t>
      </w:r>
      <w:r w:rsidR="00510593">
        <w:t xml:space="preserve">using </w:t>
      </w:r>
      <w:r w:rsidR="00510593" w:rsidRPr="001E20FD">
        <w:rPr>
          <w:u w:val="single"/>
        </w:rPr>
        <w:t>AUTONOMOUS SOFTWARE WAR CRIMES PREVENTION SYSTEMS</w:t>
      </w:r>
      <w:r w:rsidR="00510593" w:rsidRPr="00E96BC0">
        <w:t xml:space="preserve"> (</w:t>
      </w:r>
      <w:r w:rsidR="00510593" w:rsidRPr="00E96BC0">
        <w:rPr>
          <w:b/>
          <w:bCs/>
        </w:rPr>
        <w:t>2022</w:t>
      </w:r>
      <w:r w:rsidR="00510593" w:rsidRPr="00E96BC0">
        <w:t>)</w:t>
      </w:r>
      <w:r w:rsidR="0051059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510593">
        <w:t xml:space="preserve"> the eyes of any person are not damaged </w:t>
      </w:r>
      <w:r w:rsidR="00266CA0">
        <w:t xml:space="preserve">by </w:t>
      </w:r>
      <w:r w:rsidR="00510593" w:rsidRPr="0050034E">
        <w:rPr>
          <w:b/>
          <w:bCs/>
        </w:rPr>
        <w:t>POOR VISION</w:t>
      </w:r>
      <w:r w:rsidR="00510593">
        <w:t xml:space="preserve">, such as because of </w:t>
      </w:r>
      <w:r w:rsidR="00510593" w:rsidRPr="0050034E">
        <w:rPr>
          <w:b/>
          <w:bCs/>
        </w:rPr>
        <w:t>MIND CONTROL TECHNOLOGY</w:t>
      </w:r>
      <w:r w:rsidR="00510593">
        <w:t xml:space="preserve"> or </w:t>
      </w:r>
      <w:r w:rsidR="00510593" w:rsidRPr="0050034E">
        <w:rPr>
          <w:b/>
          <w:bCs/>
        </w:rPr>
        <w:t>LIGHT WAVE ABUSE</w:t>
      </w:r>
      <w:r w:rsidR="00510593">
        <w:t xml:space="preserve"> </w:t>
      </w:r>
      <w:r w:rsidR="004D1559">
        <w:t xml:space="preserve">or </w:t>
      </w:r>
      <w:r w:rsidR="00510593" w:rsidRPr="0050034E">
        <w:rPr>
          <w:b/>
          <w:bCs/>
        </w:rPr>
        <w:t>RADIO FREQUENCY ABUSE</w:t>
      </w:r>
      <w:r w:rsidR="00510593">
        <w:t>, including</w:t>
      </w:r>
      <w:r w:rsidR="00AA356D">
        <w:t>, however not limited to</w:t>
      </w:r>
      <w:r w:rsidR="00510593">
        <w:t xml:space="preserve"> </w:t>
      </w:r>
      <w:r w:rsidR="00510593" w:rsidRPr="00AD4320">
        <w:rPr>
          <w:b/>
          <w:bCs/>
          <w:color w:val="0070C0"/>
        </w:rPr>
        <w:t>TEARY EYES</w:t>
      </w:r>
      <w:r w:rsidR="00510593">
        <w:t xml:space="preserve">, </w:t>
      </w:r>
      <w:r w:rsidR="00510593" w:rsidRPr="00AD4320">
        <w:rPr>
          <w:b/>
          <w:bCs/>
        </w:rPr>
        <w:t>OR</w:t>
      </w:r>
      <w:r w:rsidR="00510593">
        <w:t xml:space="preserve"> </w:t>
      </w:r>
      <w:r w:rsidR="00510593" w:rsidRPr="00AD4320">
        <w:rPr>
          <w:b/>
          <w:bCs/>
          <w:color w:val="0070C0"/>
        </w:rPr>
        <w:t>TEARS</w:t>
      </w:r>
      <w:r w:rsidR="00510593">
        <w:t xml:space="preserve">, </w:t>
      </w:r>
      <w:r w:rsidR="00510593" w:rsidRPr="00AD4320">
        <w:rPr>
          <w:b/>
          <w:bCs/>
        </w:rPr>
        <w:t>OR</w:t>
      </w:r>
      <w:r w:rsidR="00510593">
        <w:t xml:space="preserve"> </w:t>
      </w:r>
      <w:r w:rsidR="00510593" w:rsidRPr="00AD4320">
        <w:rPr>
          <w:b/>
          <w:bCs/>
          <w:color w:val="0070C0"/>
        </w:rPr>
        <w:t>TEAR PRODUCTION</w:t>
      </w:r>
      <w:r w:rsidR="00510593">
        <w:t xml:space="preserve">, </w:t>
      </w:r>
      <w:r w:rsidR="00510593" w:rsidRPr="00AD4320">
        <w:rPr>
          <w:b/>
          <w:bCs/>
        </w:rPr>
        <w:t>OR</w:t>
      </w:r>
      <w:r w:rsidR="00510593">
        <w:t xml:space="preserve"> </w:t>
      </w:r>
      <w:r w:rsidR="00510593" w:rsidRPr="00AD4320">
        <w:rPr>
          <w:b/>
          <w:bCs/>
          <w:color w:val="0070C0"/>
        </w:rPr>
        <w:t>TIRED EYES</w:t>
      </w:r>
      <w:r w:rsidR="00510593">
        <w:t xml:space="preserve">, </w:t>
      </w:r>
      <w:r w:rsidR="00510593" w:rsidRPr="00AD4320">
        <w:rPr>
          <w:b/>
          <w:bCs/>
        </w:rPr>
        <w:t>OR</w:t>
      </w:r>
      <w:r w:rsidR="00510593">
        <w:t xml:space="preserve"> </w:t>
      </w:r>
      <w:r w:rsidR="00510593" w:rsidRPr="00AD4320">
        <w:rPr>
          <w:b/>
          <w:bCs/>
          <w:color w:val="0070C0"/>
        </w:rPr>
        <w:t>EYE JITTER</w:t>
      </w:r>
      <w:r w:rsidR="00510593">
        <w:t xml:space="preserve">, </w:t>
      </w:r>
      <w:r w:rsidR="00510593" w:rsidRPr="00AD4320">
        <w:rPr>
          <w:b/>
          <w:bCs/>
        </w:rPr>
        <w:t>OR</w:t>
      </w:r>
      <w:r w:rsidR="00510593">
        <w:t xml:space="preserve"> </w:t>
      </w:r>
      <w:r w:rsidR="00510593" w:rsidRPr="00AD4320">
        <w:rPr>
          <w:b/>
          <w:bCs/>
          <w:color w:val="0070C0"/>
        </w:rPr>
        <w:t>SENSITIVE EYES</w:t>
      </w:r>
      <w:r w:rsidR="00510593">
        <w:t xml:space="preserve">, </w:t>
      </w:r>
      <w:r w:rsidR="00510593" w:rsidRPr="00AD4320">
        <w:rPr>
          <w:b/>
          <w:bCs/>
        </w:rPr>
        <w:t>OR</w:t>
      </w:r>
      <w:r w:rsidR="00510593">
        <w:t xml:space="preserve"> </w:t>
      </w:r>
      <w:r w:rsidR="00510593" w:rsidRPr="00AD4320">
        <w:rPr>
          <w:b/>
          <w:bCs/>
          <w:color w:val="0070C0"/>
        </w:rPr>
        <w:t>SENSITIVE VISION</w:t>
      </w:r>
      <w:r w:rsidR="00510593">
        <w:t xml:space="preserve">, </w:t>
      </w:r>
      <w:r w:rsidR="00510593" w:rsidRPr="00AD4320">
        <w:rPr>
          <w:b/>
          <w:bCs/>
        </w:rPr>
        <w:t>OR</w:t>
      </w:r>
      <w:r w:rsidR="00510593">
        <w:t xml:space="preserve">  </w:t>
      </w:r>
      <w:r w:rsidR="00510593" w:rsidRPr="00AD4320">
        <w:rPr>
          <w:b/>
          <w:bCs/>
          <w:color w:val="0070C0"/>
        </w:rPr>
        <w:t>INTERESTED EYES</w:t>
      </w:r>
      <w:r w:rsidR="00510593">
        <w:t xml:space="preserve">, </w:t>
      </w:r>
      <w:r w:rsidR="00510593" w:rsidRPr="00AD4320">
        <w:rPr>
          <w:b/>
          <w:bCs/>
        </w:rPr>
        <w:t>OR</w:t>
      </w:r>
      <w:r w:rsidR="00510593">
        <w:t xml:space="preserve"> </w:t>
      </w:r>
      <w:r w:rsidR="00510593" w:rsidRPr="00AD4320">
        <w:rPr>
          <w:b/>
          <w:bCs/>
          <w:color w:val="0070C0"/>
        </w:rPr>
        <w:t>JOYOUS EYES</w:t>
      </w:r>
      <w:r w:rsidR="00510593">
        <w:t xml:space="preserve">, </w:t>
      </w:r>
      <w:r w:rsidR="00510593" w:rsidRPr="00AD4320">
        <w:rPr>
          <w:b/>
          <w:bCs/>
        </w:rPr>
        <w:t>OR</w:t>
      </w:r>
      <w:r w:rsidR="00510593">
        <w:t xml:space="preserve"> </w:t>
      </w:r>
      <w:r w:rsidR="00510593" w:rsidRPr="00AD4320">
        <w:rPr>
          <w:b/>
          <w:bCs/>
          <w:color w:val="0070C0"/>
        </w:rPr>
        <w:t>BLUSHING EYES</w:t>
      </w:r>
      <w:r w:rsidR="00510593">
        <w:t xml:space="preserve">, </w:t>
      </w:r>
      <w:r w:rsidR="00510593" w:rsidRPr="00AD4320">
        <w:rPr>
          <w:b/>
          <w:bCs/>
        </w:rPr>
        <w:t>OR</w:t>
      </w:r>
      <w:r w:rsidR="00510593">
        <w:t xml:space="preserve"> </w:t>
      </w:r>
      <w:r w:rsidR="00510593" w:rsidRPr="00AD4320">
        <w:rPr>
          <w:b/>
          <w:bCs/>
          <w:color w:val="0070C0"/>
        </w:rPr>
        <w:t>UNKNOWNING EYES</w:t>
      </w:r>
      <w:r w:rsidR="00510593">
        <w:t xml:space="preserve">, </w:t>
      </w:r>
      <w:r w:rsidR="00510593" w:rsidRPr="00AD4320">
        <w:rPr>
          <w:b/>
          <w:bCs/>
        </w:rPr>
        <w:t>OR</w:t>
      </w:r>
      <w:r w:rsidR="00510593">
        <w:t xml:space="preserve"> </w:t>
      </w:r>
      <w:r w:rsidR="00510593" w:rsidRPr="00AD4320">
        <w:rPr>
          <w:b/>
          <w:bCs/>
          <w:color w:val="0070C0"/>
        </w:rPr>
        <w:t>BIG EYES</w:t>
      </w:r>
      <w:r w:rsidR="00510593">
        <w:t xml:space="preserve">, </w:t>
      </w:r>
      <w:r w:rsidR="00510593" w:rsidRPr="00AD4320">
        <w:rPr>
          <w:b/>
          <w:bCs/>
        </w:rPr>
        <w:t>OR</w:t>
      </w:r>
      <w:r w:rsidR="00510593">
        <w:t xml:space="preserve"> </w:t>
      </w:r>
      <w:r w:rsidR="00510593" w:rsidRPr="00AD4320">
        <w:rPr>
          <w:b/>
          <w:bCs/>
          <w:color w:val="0070C0"/>
        </w:rPr>
        <w:t>INNOCENT EYES</w:t>
      </w:r>
      <w:r w:rsidR="00510593">
        <w:t xml:space="preserve">, </w:t>
      </w:r>
      <w:r w:rsidR="00510593" w:rsidRPr="00AD4320">
        <w:rPr>
          <w:b/>
          <w:bCs/>
        </w:rPr>
        <w:t>OR</w:t>
      </w:r>
      <w:r w:rsidR="00510593">
        <w:t xml:space="preserve"> </w:t>
      </w:r>
      <w:r w:rsidR="00510593" w:rsidRPr="00AD4320">
        <w:rPr>
          <w:b/>
          <w:bCs/>
          <w:color w:val="0070C0"/>
        </w:rPr>
        <w:t>TWINKLY EYES</w:t>
      </w:r>
      <w:r w:rsidR="00510593">
        <w:t xml:space="preserve">, </w:t>
      </w:r>
      <w:r w:rsidR="00510593" w:rsidRPr="00AD4320">
        <w:rPr>
          <w:b/>
          <w:bCs/>
        </w:rPr>
        <w:t>OR</w:t>
      </w:r>
      <w:r w:rsidR="00510593">
        <w:t xml:space="preserve"> </w:t>
      </w:r>
      <w:r w:rsidR="00510593" w:rsidRPr="00AD4320">
        <w:rPr>
          <w:b/>
          <w:bCs/>
          <w:color w:val="0070C0"/>
        </w:rPr>
        <w:t>EYE TWINKLING</w:t>
      </w:r>
      <w:r w:rsidR="00510593">
        <w:t xml:space="preserve">, </w:t>
      </w:r>
      <w:r w:rsidR="00510593" w:rsidRPr="00AD4320">
        <w:rPr>
          <w:b/>
          <w:bCs/>
        </w:rPr>
        <w:t>OR</w:t>
      </w:r>
      <w:r w:rsidR="00510593">
        <w:t xml:space="preserve"> </w:t>
      </w:r>
      <w:r w:rsidR="00510593" w:rsidRPr="00AD4320">
        <w:rPr>
          <w:b/>
          <w:bCs/>
          <w:color w:val="0070C0"/>
        </w:rPr>
        <w:t>MASKED EYES</w:t>
      </w:r>
      <w:r w:rsidR="00510593">
        <w:t xml:space="preserve">, </w:t>
      </w:r>
      <w:r w:rsidR="00510593" w:rsidRPr="00AD4320">
        <w:rPr>
          <w:b/>
          <w:bCs/>
        </w:rPr>
        <w:t>OR</w:t>
      </w:r>
      <w:r w:rsidR="00510593">
        <w:t xml:space="preserve"> </w:t>
      </w:r>
      <w:r w:rsidR="00510593" w:rsidRPr="00AD4320">
        <w:rPr>
          <w:b/>
          <w:bCs/>
          <w:color w:val="0070C0"/>
        </w:rPr>
        <w:t>MASKED VISION</w:t>
      </w:r>
      <w:r w:rsidR="00510593">
        <w:t xml:space="preserve">, </w:t>
      </w:r>
      <w:r w:rsidR="00510593" w:rsidRPr="00AD4320">
        <w:rPr>
          <w:b/>
          <w:bCs/>
        </w:rPr>
        <w:t>OR</w:t>
      </w:r>
      <w:r w:rsidR="00510593">
        <w:t xml:space="preserve"> </w:t>
      </w:r>
      <w:r w:rsidR="00510593" w:rsidRPr="0050034E">
        <w:rPr>
          <w:b/>
          <w:bCs/>
          <w:color w:val="FF0000"/>
        </w:rPr>
        <w:t>POOR VISION</w:t>
      </w:r>
      <w:r w:rsidR="00510593" w:rsidRPr="0050034E">
        <w:rPr>
          <w:b/>
          <w:bCs/>
        </w:rPr>
        <w:t>, OR</w:t>
      </w:r>
      <w:r w:rsidR="00510593">
        <w:t xml:space="preserve"> </w:t>
      </w:r>
      <w:r w:rsidR="00510593" w:rsidRPr="00AD4320">
        <w:rPr>
          <w:b/>
          <w:bCs/>
          <w:color w:val="FF0000"/>
        </w:rPr>
        <w:t>VISION BLURRINESS</w:t>
      </w:r>
      <w:r w:rsidR="00510593">
        <w:t xml:space="preserve"> </w:t>
      </w:r>
      <w:r w:rsidR="00510593" w:rsidRPr="00AD4320">
        <w:rPr>
          <w:b/>
          <w:bCs/>
        </w:rPr>
        <w:t>OR</w:t>
      </w:r>
      <w:r w:rsidR="00510593">
        <w:t xml:space="preserve"> </w:t>
      </w:r>
      <w:r w:rsidR="00510593" w:rsidRPr="00AD4320">
        <w:rPr>
          <w:b/>
          <w:bCs/>
          <w:color w:val="FF0000"/>
        </w:rPr>
        <w:t>BLURRY VISION</w:t>
      </w:r>
      <w:r w:rsidR="00510593" w:rsidRPr="00EE3F5B">
        <w:t xml:space="preserve">, </w:t>
      </w:r>
      <w:r w:rsidR="00510593" w:rsidRPr="00AD4320">
        <w:rPr>
          <w:b/>
          <w:bCs/>
        </w:rPr>
        <w:t>OR</w:t>
      </w:r>
      <w:r w:rsidR="00510593">
        <w:t xml:space="preserve"> </w:t>
      </w:r>
      <w:r w:rsidR="00510593" w:rsidRPr="00AD4320">
        <w:rPr>
          <w:b/>
          <w:bCs/>
          <w:color w:val="FF0000"/>
        </w:rPr>
        <w:t>EYE DISORIENTATION</w:t>
      </w:r>
      <w:r w:rsidR="00510593">
        <w:t xml:space="preserve"> –</w:t>
      </w:r>
      <w:r w:rsidR="00510593" w:rsidRPr="00EE3F5B">
        <w:t xml:space="preserve"> </w:t>
      </w:r>
      <w:r w:rsidR="00510593" w:rsidRPr="00AD4320">
        <w:rPr>
          <w:b/>
          <w:bCs/>
        </w:rPr>
        <w:t>INCLUDING</w:t>
      </w:r>
      <w:r w:rsidR="00510593">
        <w:t xml:space="preserve">, </w:t>
      </w:r>
      <w:r w:rsidR="00510593" w:rsidRPr="00AD4320">
        <w:rPr>
          <w:b/>
          <w:bCs/>
        </w:rPr>
        <w:t>HOWEVER NOT LIMITED TO</w:t>
      </w:r>
      <w:r w:rsidR="00510593" w:rsidRPr="00EE3F5B">
        <w:t xml:space="preserve"> </w:t>
      </w:r>
      <w:r w:rsidR="00510593" w:rsidRPr="00AD4320">
        <w:rPr>
          <w:b/>
          <w:bCs/>
          <w:color w:val="0070C0"/>
        </w:rPr>
        <w:t>AERIAL</w:t>
      </w:r>
      <w:r w:rsidR="00510593">
        <w:t xml:space="preserve">, </w:t>
      </w:r>
      <w:r w:rsidR="00510593" w:rsidRPr="00AD4320">
        <w:rPr>
          <w:b/>
          <w:bCs/>
          <w:color w:val="0070C0"/>
        </w:rPr>
        <w:t>SPATIAL</w:t>
      </w:r>
      <w:r w:rsidR="00510593">
        <w:t xml:space="preserve"> </w:t>
      </w:r>
      <w:r w:rsidR="00510593" w:rsidRPr="00AD4320">
        <w:rPr>
          <w:b/>
          <w:bCs/>
        </w:rPr>
        <w:t>OR</w:t>
      </w:r>
      <w:r w:rsidR="00510593">
        <w:t xml:space="preserve"> </w:t>
      </w:r>
      <w:r w:rsidR="00510593" w:rsidRPr="00AD4320">
        <w:rPr>
          <w:b/>
          <w:bCs/>
          <w:color w:val="0070C0"/>
        </w:rPr>
        <w:t>CONTEXTUAL IN TYPE</w:t>
      </w:r>
      <w:r w:rsidR="00510593"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00510593" w:rsidRPr="00BD676C">
        <w:rPr>
          <w:b/>
          <w:bCs/>
        </w:rPr>
        <w:t xml:space="preserve">OR </w:t>
      </w:r>
      <w:r w:rsidR="00510593" w:rsidRPr="00BD676C">
        <w:rPr>
          <w:b/>
          <w:bCs/>
          <w:color w:val="FF0000"/>
        </w:rPr>
        <w:t>EYE GLANCE</w:t>
      </w:r>
      <w:r w:rsidR="00510593">
        <w:t xml:space="preserve">, </w:t>
      </w:r>
      <w:r w:rsidR="00510593" w:rsidRPr="00AD4320">
        <w:rPr>
          <w:b/>
          <w:bCs/>
        </w:rPr>
        <w:t>OR</w:t>
      </w:r>
      <w:r w:rsidR="00510593">
        <w:t xml:space="preserve"> </w:t>
      </w:r>
      <w:r w:rsidR="00510593" w:rsidRPr="00AF63A7">
        <w:rPr>
          <w:b/>
          <w:bCs/>
          <w:color w:val="FF0000"/>
        </w:rPr>
        <w:t>DYSPHORIA</w:t>
      </w:r>
      <w:r w:rsidR="00510593" w:rsidRPr="00EE3F5B">
        <w:t xml:space="preserve">, </w:t>
      </w:r>
      <w:r w:rsidR="00510593" w:rsidRPr="00AD4320">
        <w:rPr>
          <w:b/>
          <w:bCs/>
        </w:rPr>
        <w:t>OR</w:t>
      </w:r>
      <w:r w:rsidR="00510593">
        <w:t xml:space="preserve"> </w:t>
      </w:r>
      <w:r w:rsidR="00510593" w:rsidRPr="00AF63A7">
        <w:rPr>
          <w:b/>
          <w:bCs/>
          <w:color w:val="FF0000"/>
        </w:rPr>
        <w:t>ESOPHORIA</w:t>
      </w:r>
      <w:r w:rsidR="00510593"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00510593" w:rsidRPr="00AD4320">
        <w:rPr>
          <w:b/>
          <w:bCs/>
        </w:rPr>
        <w:t>OR</w:t>
      </w:r>
      <w:r w:rsidR="00510593">
        <w:t xml:space="preserve"> </w:t>
      </w:r>
      <w:r w:rsidR="0031722B" w:rsidRPr="00AA356D">
        <w:rPr>
          <w:b/>
          <w:bCs/>
          <w:color w:val="FF0000"/>
        </w:rPr>
        <w:t xml:space="preserve">EYE </w:t>
      </w:r>
      <w:r w:rsidR="00510593" w:rsidRPr="0031722B">
        <w:rPr>
          <w:b/>
          <w:bCs/>
          <w:color w:val="FF0000"/>
        </w:rPr>
        <w:t>PIMPLES</w:t>
      </w:r>
      <w:r w:rsidR="00510593"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00510593" w:rsidRPr="00AD4320">
        <w:rPr>
          <w:b/>
          <w:bCs/>
        </w:rPr>
        <w:t>OR</w:t>
      </w:r>
      <w:r w:rsidR="00510593">
        <w:t xml:space="preserve"> </w:t>
      </w:r>
      <w:r w:rsidR="00510593" w:rsidRPr="00AD4320">
        <w:rPr>
          <w:b/>
          <w:bCs/>
          <w:color w:val="FF0000"/>
        </w:rPr>
        <w:t>TUNNEL VISION</w:t>
      </w:r>
      <w:r w:rsidR="00510593"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00510593" w:rsidRPr="00AB6E76">
        <w:rPr>
          <w:b/>
          <w:bCs/>
        </w:rPr>
        <w:t xml:space="preserve">OR </w:t>
      </w:r>
      <w:r w:rsidR="00510593" w:rsidRPr="00AB6E76">
        <w:rPr>
          <w:b/>
          <w:bCs/>
          <w:color w:val="FF0000"/>
        </w:rPr>
        <w:t>BLURRY EYES</w:t>
      </w:r>
      <w:r w:rsidR="00510593"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00510593" w:rsidRPr="00AB6E76">
        <w:rPr>
          <w:b/>
          <w:bCs/>
        </w:rPr>
        <w:t xml:space="preserve">OR </w:t>
      </w:r>
      <w:r w:rsidR="00510593" w:rsidRPr="00AB6E76">
        <w:rPr>
          <w:b/>
          <w:bCs/>
          <w:color w:val="FF0000"/>
        </w:rPr>
        <w:t>DISORIENTED EYES</w:t>
      </w:r>
      <w:r w:rsidR="00510593"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00510593" w:rsidRPr="00AD4320">
        <w:rPr>
          <w:b/>
          <w:bCs/>
        </w:rPr>
        <w:t>OR</w:t>
      </w:r>
      <w:r w:rsidR="00510593">
        <w:t xml:space="preserve"> </w:t>
      </w:r>
      <w:r w:rsidR="00510593" w:rsidRPr="00AD4320">
        <w:rPr>
          <w:b/>
          <w:bCs/>
          <w:color w:val="FF0000"/>
        </w:rPr>
        <w:t>BURNING EYES</w:t>
      </w:r>
      <w:r w:rsidR="00510593">
        <w:t xml:space="preserve">, </w:t>
      </w:r>
      <w:r w:rsidR="00510593" w:rsidRPr="00AB6E76">
        <w:rPr>
          <w:b/>
          <w:bCs/>
        </w:rPr>
        <w:t xml:space="preserve">OR </w:t>
      </w:r>
      <w:r w:rsidR="00510593" w:rsidRPr="00AB6E76">
        <w:rPr>
          <w:b/>
          <w:bCs/>
          <w:color w:val="FF0000"/>
        </w:rPr>
        <w:t>GRADUAL EYE BURNING</w:t>
      </w:r>
      <w:r w:rsidR="00510593" w:rsidRPr="00AB6E76">
        <w:rPr>
          <w:b/>
          <w:bCs/>
        </w:rPr>
        <w:t xml:space="preserve">, </w:t>
      </w:r>
      <w:r w:rsidR="00510593" w:rsidRPr="00400C4F">
        <w:rPr>
          <w:b/>
          <w:bCs/>
        </w:rPr>
        <w:t xml:space="preserve">OR </w:t>
      </w:r>
      <w:r w:rsidR="00510593" w:rsidRPr="00400C4F">
        <w:rPr>
          <w:b/>
          <w:bCs/>
          <w:color w:val="FF0000"/>
        </w:rPr>
        <w:t>EYE BURNING</w:t>
      </w:r>
      <w:r w:rsidR="00510593"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00510593" w:rsidRPr="00AD4320">
        <w:rPr>
          <w:b/>
          <w:bCs/>
        </w:rPr>
        <w:t>OR</w:t>
      </w:r>
      <w:r w:rsidR="00510593">
        <w:t xml:space="preserve"> </w:t>
      </w:r>
      <w:r w:rsidR="00510593" w:rsidRPr="00AD4320">
        <w:rPr>
          <w:b/>
          <w:bCs/>
          <w:color w:val="FF0000"/>
        </w:rPr>
        <w:t>ITCHY EYES</w:t>
      </w:r>
      <w:r w:rsidR="00510593">
        <w:t xml:space="preserve">, </w:t>
      </w:r>
      <w:r w:rsidR="00510593" w:rsidRPr="00AD4320">
        <w:rPr>
          <w:b/>
          <w:bCs/>
        </w:rPr>
        <w:t>OR</w:t>
      </w:r>
      <w:r w:rsidR="00510593">
        <w:t xml:space="preserve"> </w:t>
      </w:r>
      <w:r w:rsidR="00510593" w:rsidRPr="00AD4320">
        <w:rPr>
          <w:b/>
          <w:bCs/>
          <w:color w:val="FF0000"/>
        </w:rPr>
        <w:t>EYE ETCHING</w:t>
      </w:r>
      <w:r w:rsidR="00510593">
        <w:t xml:space="preserve">, </w:t>
      </w:r>
      <w:r w:rsidR="00510593" w:rsidRPr="00AD4320">
        <w:rPr>
          <w:b/>
          <w:bCs/>
        </w:rPr>
        <w:t>OR</w:t>
      </w:r>
      <w:r w:rsidR="00510593">
        <w:t xml:space="preserve"> </w:t>
      </w:r>
      <w:r w:rsidR="00510593" w:rsidRPr="00AD4320">
        <w:rPr>
          <w:b/>
          <w:bCs/>
          <w:color w:val="FF0000"/>
        </w:rPr>
        <w:t>EYE IRRITATION</w:t>
      </w:r>
      <w:r w:rsidR="00510593"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00510593" w:rsidRPr="00AD4320">
        <w:rPr>
          <w:b/>
          <w:bCs/>
        </w:rPr>
        <w:t>OR</w:t>
      </w:r>
      <w:r w:rsidR="00510593">
        <w:t xml:space="preserve"> </w:t>
      </w:r>
      <w:r w:rsidR="00510593" w:rsidRPr="00AD4320">
        <w:rPr>
          <w:b/>
          <w:bCs/>
          <w:color w:val="FF0000"/>
        </w:rPr>
        <w:t>IRRITATED EYES</w:t>
      </w:r>
      <w:r w:rsidR="00510593">
        <w:t xml:space="preserve">, </w:t>
      </w:r>
      <w:r w:rsidR="00510593" w:rsidRPr="00AD4320">
        <w:rPr>
          <w:b/>
          <w:bCs/>
        </w:rPr>
        <w:t>OR</w:t>
      </w:r>
      <w:r w:rsidR="00510593">
        <w:t xml:space="preserve"> </w:t>
      </w:r>
      <w:r w:rsidR="00510593" w:rsidRPr="00AF63A7">
        <w:rPr>
          <w:b/>
          <w:bCs/>
          <w:color w:val="FF0000"/>
        </w:rPr>
        <w:t>ANOXITY</w:t>
      </w:r>
      <w:r w:rsidR="00510593"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00510593" w:rsidRPr="00AD4320">
        <w:rPr>
          <w:b/>
          <w:bCs/>
        </w:rPr>
        <w:t>OR</w:t>
      </w:r>
      <w:r w:rsidR="00510593">
        <w:t xml:space="preserve"> </w:t>
      </w:r>
      <w:r w:rsidR="00510593" w:rsidRPr="00AD4320">
        <w:rPr>
          <w:b/>
          <w:bCs/>
          <w:color w:val="FF0000"/>
        </w:rPr>
        <w:t>SAD EYES</w:t>
      </w:r>
      <w:r w:rsidR="00510593"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00510593" w:rsidRPr="00AD4320">
        <w:rPr>
          <w:b/>
          <w:bCs/>
        </w:rPr>
        <w:t>OR</w:t>
      </w:r>
      <w:r w:rsidR="00510593">
        <w:t xml:space="preserve"> </w:t>
      </w:r>
      <w:r w:rsidR="00510593" w:rsidRPr="00AD4320">
        <w:rPr>
          <w:b/>
          <w:bCs/>
          <w:color w:val="FF0000"/>
        </w:rPr>
        <w:t>EYE ALLERGIES</w:t>
      </w:r>
      <w:r w:rsidR="00510593">
        <w:t xml:space="preserve">, </w:t>
      </w:r>
      <w:r w:rsidR="00510593" w:rsidRPr="00AD4320">
        <w:rPr>
          <w:b/>
          <w:bCs/>
        </w:rPr>
        <w:t>OR</w:t>
      </w:r>
      <w:r w:rsidR="00510593">
        <w:t xml:space="preserve"> </w:t>
      </w:r>
      <w:r w:rsidR="00510593" w:rsidRPr="00AF63A7">
        <w:rPr>
          <w:b/>
          <w:bCs/>
          <w:color w:val="FF0000"/>
        </w:rPr>
        <w:t>CRYING</w:t>
      </w:r>
      <w:r w:rsidR="00510593">
        <w:t xml:space="preserve">, </w:t>
      </w:r>
      <w:r w:rsidR="00510593" w:rsidRPr="00AD4320">
        <w:rPr>
          <w:b/>
          <w:bCs/>
        </w:rPr>
        <w:t>OR</w:t>
      </w:r>
      <w:r w:rsidR="00510593">
        <w:t xml:space="preserve"> </w:t>
      </w:r>
      <w:r w:rsidR="00510593" w:rsidRPr="00AF63A7">
        <w:rPr>
          <w:b/>
          <w:bCs/>
          <w:color w:val="FF0000"/>
        </w:rPr>
        <w:t>SOBBING</w:t>
      </w:r>
      <w:r w:rsidR="00510593">
        <w:t xml:space="preserve">, </w:t>
      </w:r>
      <w:r w:rsidR="00510593" w:rsidRPr="00AD4320">
        <w:rPr>
          <w:b/>
          <w:bCs/>
        </w:rPr>
        <w:t>OR</w:t>
      </w:r>
      <w:r w:rsidR="00510593">
        <w:t xml:space="preserve"> </w:t>
      </w:r>
      <w:r w:rsidR="00510593" w:rsidRPr="00AD4320">
        <w:rPr>
          <w:b/>
          <w:bCs/>
          <w:color w:val="FF0000"/>
        </w:rPr>
        <w:t>LIGHT SENSITIVITY</w:t>
      </w:r>
      <w:r w:rsidR="00510593">
        <w:t xml:space="preserve">, </w:t>
      </w:r>
      <w:r w:rsidR="00510593" w:rsidRPr="00AD4320">
        <w:rPr>
          <w:b/>
          <w:bCs/>
        </w:rPr>
        <w:t>OR</w:t>
      </w:r>
      <w:r w:rsidR="00510593">
        <w:t xml:space="preserve"> </w:t>
      </w:r>
      <w:r w:rsidR="00510593" w:rsidRPr="00AD4320">
        <w:rPr>
          <w:b/>
          <w:bCs/>
          <w:color w:val="FF0000"/>
        </w:rPr>
        <w:t>PHOTOSENSITIVITY</w:t>
      </w:r>
      <w:r w:rsidR="00510593">
        <w:t xml:space="preserve">, </w:t>
      </w:r>
      <w:r w:rsidR="00510593" w:rsidRPr="00AD4320">
        <w:rPr>
          <w:b/>
          <w:bCs/>
        </w:rPr>
        <w:t>OR</w:t>
      </w:r>
      <w:r w:rsidR="00510593">
        <w:t xml:space="preserve"> </w:t>
      </w:r>
      <w:r w:rsidR="00510593" w:rsidRPr="00AD4320">
        <w:rPr>
          <w:b/>
          <w:bCs/>
          <w:color w:val="FF0000"/>
        </w:rPr>
        <w:t>EYE DIALATION</w:t>
      </w:r>
      <w:r w:rsidR="00510593" w:rsidRPr="00AA356D">
        <w:rPr>
          <w:b/>
          <w:bCs/>
        </w:rPr>
        <w:t>,</w:t>
      </w:r>
      <w:r w:rsidR="0031722B" w:rsidRPr="00AA356D">
        <w:rPr>
          <w:b/>
          <w:bCs/>
        </w:rPr>
        <w:t xml:space="preserve"> OR </w:t>
      </w:r>
      <w:r w:rsidR="0031722B" w:rsidRPr="00AA356D">
        <w:rPr>
          <w:b/>
          <w:bCs/>
          <w:color w:val="FF0000"/>
        </w:rPr>
        <w:t>GUILTY EYE</w:t>
      </w:r>
      <w:r w:rsidR="0031722B" w:rsidRPr="00AA356D">
        <w:rPr>
          <w:b/>
          <w:bCs/>
        </w:rPr>
        <w:t>,</w:t>
      </w:r>
      <w:r w:rsidR="00510593" w:rsidRPr="00AA356D">
        <w:rPr>
          <w:b/>
          <w:bCs/>
        </w:rPr>
        <w:t xml:space="preserve"> </w:t>
      </w:r>
      <w:r w:rsidR="00510593" w:rsidRPr="00AD4320">
        <w:rPr>
          <w:b/>
          <w:bCs/>
        </w:rPr>
        <w:t>OR</w:t>
      </w:r>
      <w:r w:rsidR="00510593">
        <w:t xml:space="preserve"> </w:t>
      </w:r>
      <w:r w:rsidR="00510593" w:rsidRPr="00AD4320">
        <w:rPr>
          <w:b/>
          <w:bCs/>
          <w:color w:val="FF0000"/>
        </w:rPr>
        <w:t>GUILTY EYES</w:t>
      </w:r>
      <w:r w:rsidR="00510593">
        <w:t xml:space="preserve">, </w:t>
      </w:r>
      <w:r w:rsidR="00510593" w:rsidRPr="00AD4320">
        <w:rPr>
          <w:b/>
          <w:bCs/>
        </w:rPr>
        <w:t>OR</w:t>
      </w:r>
      <w:r w:rsidR="00510593">
        <w:t xml:space="preserve"> </w:t>
      </w:r>
      <w:r w:rsidR="00510593" w:rsidRPr="00AD4320">
        <w:rPr>
          <w:b/>
          <w:bCs/>
          <w:color w:val="FF0000"/>
        </w:rPr>
        <w:t>DROOPY VISION</w:t>
      </w:r>
      <w:r w:rsidR="00510593"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00510593" w:rsidRPr="00AD4320">
        <w:rPr>
          <w:b/>
          <w:bCs/>
        </w:rPr>
        <w:t>OR</w:t>
      </w:r>
      <w:r w:rsidR="00510593">
        <w:t xml:space="preserve"> </w:t>
      </w:r>
      <w:r w:rsidR="00510593" w:rsidRPr="00AD4320">
        <w:rPr>
          <w:b/>
          <w:bCs/>
          <w:color w:val="FF0000"/>
        </w:rPr>
        <w:t>DROOPY EYES</w:t>
      </w:r>
      <w:r w:rsidR="00510593">
        <w:t xml:space="preserve"> </w:t>
      </w:r>
      <w:r w:rsidR="00510593" w:rsidRPr="00AD4320">
        <w:rPr>
          <w:b/>
          <w:bCs/>
        </w:rPr>
        <w:t>OR</w:t>
      </w:r>
      <w:r w:rsidR="00510593">
        <w:t xml:space="preserve"> </w:t>
      </w:r>
      <w:r w:rsidR="00510593" w:rsidRPr="00AD4320">
        <w:rPr>
          <w:b/>
          <w:bCs/>
          <w:color w:val="FF0000"/>
        </w:rPr>
        <w:t>EYE DROOPINESS</w:t>
      </w:r>
      <w:r w:rsidR="00510593"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00510593" w:rsidRPr="00AD4320">
        <w:rPr>
          <w:b/>
          <w:bCs/>
        </w:rPr>
        <w:t>OR</w:t>
      </w:r>
      <w:r w:rsidR="00510593">
        <w:t xml:space="preserve"> </w:t>
      </w:r>
      <w:r w:rsidR="00510593" w:rsidRPr="00AD4320">
        <w:rPr>
          <w:b/>
          <w:bCs/>
          <w:color w:val="FF0000"/>
        </w:rPr>
        <w:t>BLINKING RATES</w:t>
      </w:r>
      <w:r w:rsidR="00510593">
        <w:t xml:space="preserve">, </w:t>
      </w:r>
      <w:r w:rsidR="00510593" w:rsidRPr="00AD4320">
        <w:rPr>
          <w:b/>
          <w:bCs/>
        </w:rPr>
        <w:t>OR</w:t>
      </w:r>
      <w:r w:rsidR="00510593">
        <w:t xml:space="preserve"> </w:t>
      </w:r>
      <w:r w:rsidR="00510593" w:rsidRPr="00AD4320">
        <w:rPr>
          <w:b/>
          <w:bCs/>
          <w:color w:val="FF0000"/>
        </w:rPr>
        <w:t>EYE BLINKING</w:t>
      </w:r>
      <w:r w:rsidR="00510593"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00510593" w:rsidRPr="00AD4320">
        <w:rPr>
          <w:b/>
          <w:bCs/>
        </w:rPr>
        <w:t>OR</w:t>
      </w:r>
      <w:r w:rsidR="00510593">
        <w:t xml:space="preserve"> </w:t>
      </w:r>
      <w:r w:rsidR="00510593" w:rsidRPr="00AD4320">
        <w:rPr>
          <w:b/>
          <w:bCs/>
          <w:color w:val="FF0000"/>
        </w:rPr>
        <w:t>EYE TWINKLING</w:t>
      </w:r>
      <w:r w:rsidR="00510593">
        <w:t xml:space="preserve">, </w:t>
      </w:r>
      <w:r w:rsidR="00510593" w:rsidRPr="00AD4320">
        <w:rPr>
          <w:b/>
          <w:bCs/>
        </w:rPr>
        <w:t>OR</w:t>
      </w:r>
      <w:r w:rsidR="00510593">
        <w:t xml:space="preserve"> </w:t>
      </w:r>
      <w:r w:rsidR="00510593" w:rsidRPr="00AD4320">
        <w:rPr>
          <w:b/>
          <w:bCs/>
          <w:color w:val="FF0000"/>
        </w:rPr>
        <w:t>EYE SQUINTING</w:t>
      </w:r>
      <w:r w:rsidR="00510593">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00510593" w:rsidRPr="00AD4320">
        <w:rPr>
          <w:b/>
          <w:bCs/>
        </w:rPr>
        <w:t>OR</w:t>
      </w:r>
      <w:r w:rsidR="00510593">
        <w:t xml:space="preserve"> </w:t>
      </w:r>
      <w:r w:rsidR="00510593" w:rsidRPr="00AD4320">
        <w:rPr>
          <w:b/>
          <w:bCs/>
          <w:color w:val="FF0000"/>
        </w:rPr>
        <w:t>PAINFUL SQUINTING</w:t>
      </w:r>
      <w:r w:rsidR="00510593"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00510593" w:rsidRPr="00AD4320">
        <w:rPr>
          <w:b/>
          <w:bCs/>
        </w:rPr>
        <w:t>OR</w:t>
      </w:r>
      <w:r w:rsidR="00510593">
        <w:t xml:space="preserve"> </w:t>
      </w:r>
      <w:r w:rsidR="00510593" w:rsidRPr="00AD4320">
        <w:rPr>
          <w:b/>
          <w:bCs/>
          <w:color w:val="FF0000"/>
        </w:rPr>
        <w:t>MENTAL EYES</w:t>
      </w:r>
      <w:r w:rsidR="00510593"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00510593" w:rsidRPr="00AD4320">
        <w:rPr>
          <w:b/>
          <w:bCs/>
        </w:rPr>
        <w:t>OR</w:t>
      </w:r>
      <w:r w:rsidR="00510593">
        <w:t xml:space="preserve"> </w:t>
      </w:r>
      <w:r w:rsidR="00510593" w:rsidRPr="00AD4320">
        <w:rPr>
          <w:b/>
          <w:bCs/>
          <w:color w:val="FF0000"/>
        </w:rPr>
        <w:t>EYE TWITTERING</w:t>
      </w:r>
      <w:r w:rsidR="00510593">
        <w:t xml:space="preserve">, </w:t>
      </w:r>
      <w:r w:rsidR="00510593" w:rsidRPr="00AD4320">
        <w:rPr>
          <w:b/>
          <w:bCs/>
        </w:rPr>
        <w:t>OR</w:t>
      </w:r>
      <w:r w:rsidR="00510593">
        <w:t xml:space="preserve"> </w:t>
      </w:r>
      <w:r w:rsidR="00510593" w:rsidRPr="00AD4320">
        <w:rPr>
          <w:b/>
          <w:bCs/>
          <w:color w:val="FF0000"/>
        </w:rPr>
        <w:t>TWITTERY EYES</w:t>
      </w:r>
      <w:r w:rsidR="00510593"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00510593" w:rsidRPr="00AD4320">
        <w:rPr>
          <w:b/>
          <w:bCs/>
        </w:rPr>
        <w:t>OR</w:t>
      </w:r>
      <w:r w:rsidR="00510593">
        <w:t xml:space="preserve"> </w:t>
      </w:r>
      <w:r w:rsidR="00510593" w:rsidRPr="00AD4320">
        <w:rPr>
          <w:b/>
          <w:bCs/>
          <w:color w:val="FF0000"/>
        </w:rPr>
        <w:t>RED EYES</w:t>
      </w:r>
      <w:r w:rsidR="00510593"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00510593" w:rsidRPr="00AD4320">
        <w:rPr>
          <w:b/>
          <w:bCs/>
        </w:rPr>
        <w:t>OR</w:t>
      </w:r>
      <w:r w:rsidR="00510593">
        <w:t xml:space="preserve"> </w:t>
      </w:r>
      <w:r w:rsidR="00510593" w:rsidRPr="00AD4320">
        <w:rPr>
          <w:b/>
          <w:bCs/>
          <w:color w:val="FF0000"/>
        </w:rPr>
        <w:t>EXHAUSTED EYES</w:t>
      </w:r>
      <w:r w:rsidR="00510593"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00510593" w:rsidRPr="00AD4320">
        <w:rPr>
          <w:b/>
          <w:bCs/>
        </w:rPr>
        <w:t>OR</w:t>
      </w:r>
      <w:r w:rsidR="00510593">
        <w:t xml:space="preserve"> </w:t>
      </w:r>
      <w:r w:rsidR="00510593" w:rsidRPr="00AD4320">
        <w:rPr>
          <w:b/>
          <w:bCs/>
          <w:color w:val="FF0000"/>
        </w:rPr>
        <w:t>EYE WARRANTS</w:t>
      </w:r>
      <w:r w:rsidR="00510593">
        <w:t xml:space="preserve">, </w:t>
      </w:r>
      <w:r w:rsidR="00510593" w:rsidRPr="00AD4320">
        <w:rPr>
          <w:b/>
          <w:bCs/>
        </w:rPr>
        <w:t>OR</w:t>
      </w:r>
      <w:r w:rsidR="00510593">
        <w:t xml:space="preserve"> </w:t>
      </w:r>
      <w:r w:rsidR="00510593" w:rsidRPr="00AD4320">
        <w:rPr>
          <w:b/>
          <w:bCs/>
          <w:color w:val="FF0000"/>
        </w:rPr>
        <w:t>ANY WARRANT ON ANY EYE</w:t>
      </w:r>
      <w:r w:rsidR="00510593"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00510593" w:rsidRPr="00AD4320">
        <w:rPr>
          <w:b/>
          <w:bCs/>
        </w:rPr>
        <w:t>OR</w:t>
      </w:r>
      <w:r w:rsidR="00510593">
        <w:t xml:space="preserve"> </w:t>
      </w:r>
      <w:r w:rsidR="00510593" w:rsidRPr="00AD4320">
        <w:rPr>
          <w:b/>
          <w:bCs/>
          <w:color w:val="FF0000"/>
        </w:rPr>
        <w:t>CRIMINAL EYES</w:t>
      </w:r>
      <w:r w:rsidR="00510593"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00510593" w:rsidRPr="00AD4320">
        <w:rPr>
          <w:b/>
          <w:bCs/>
        </w:rPr>
        <w:t>OR</w:t>
      </w:r>
      <w:r w:rsidR="00510593">
        <w:t xml:space="preserve"> </w:t>
      </w:r>
      <w:r w:rsidR="00510593" w:rsidRPr="00AD4320">
        <w:rPr>
          <w:b/>
          <w:bCs/>
          <w:color w:val="FF0000"/>
        </w:rPr>
        <w:t>JEALOUS EYES</w:t>
      </w:r>
      <w:r w:rsidR="00510593"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00510593" w:rsidRPr="00AD4320">
        <w:rPr>
          <w:b/>
          <w:bCs/>
        </w:rPr>
        <w:t>OR</w:t>
      </w:r>
      <w:r w:rsidR="00510593">
        <w:t xml:space="preserve"> </w:t>
      </w:r>
      <w:r w:rsidR="00510593" w:rsidRPr="00AD4320">
        <w:rPr>
          <w:b/>
          <w:bCs/>
          <w:color w:val="FF0000"/>
        </w:rPr>
        <w:t>TERRIFIED EYES</w:t>
      </w:r>
      <w:r w:rsidR="00510593">
        <w:t xml:space="preserve">, </w:t>
      </w:r>
      <w:r w:rsidR="00510593" w:rsidRPr="00400C4F">
        <w:rPr>
          <w:b/>
          <w:bCs/>
        </w:rPr>
        <w:t>OR</w:t>
      </w:r>
      <w:r w:rsidR="00510593">
        <w:t xml:space="preserve"> </w:t>
      </w:r>
      <w:r w:rsidR="00510593" w:rsidRPr="00400C4F">
        <w:rPr>
          <w:b/>
          <w:bCs/>
          <w:color w:val="FF0000"/>
        </w:rPr>
        <w:t>EYE SCAN DEPTH</w:t>
      </w:r>
      <w:r w:rsidR="00510593"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00510593" w:rsidRPr="00400C4F">
        <w:rPr>
          <w:b/>
          <w:bCs/>
        </w:rPr>
        <w:t xml:space="preserve">OR </w:t>
      </w:r>
      <w:r w:rsidR="00510593" w:rsidRPr="00400C4F">
        <w:rPr>
          <w:b/>
          <w:bCs/>
          <w:color w:val="FF0000"/>
        </w:rPr>
        <w:t>EYE SPASMS</w:t>
      </w:r>
      <w:r w:rsidR="00510593"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00510593" w:rsidRPr="00400C4F">
        <w:rPr>
          <w:b/>
          <w:bCs/>
        </w:rPr>
        <w:t xml:space="preserve">OR </w:t>
      </w:r>
      <w:r w:rsidR="00510593" w:rsidRPr="00400C4F">
        <w:rPr>
          <w:b/>
          <w:bCs/>
          <w:color w:val="FF0000"/>
        </w:rPr>
        <w:t>EYE BLOOD VESSEL SPASMS</w:t>
      </w:r>
      <w:r w:rsidR="00510593"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00510593" w:rsidRPr="00400C4F">
        <w:rPr>
          <w:b/>
          <w:bCs/>
        </w:rPr>
        <w:t xml:space="preserve">OR </w:t>
      </w:r>
      <w:r w:rsidR="00510593" w:rsidRPr="00400C4F">
        <w:rPr>
          <w:b/>
          <w:bCs/>
          <w:color w:val="FF0000"/>
        </w:rPr>
        <w:t>EYE VAPOR TRAILS</w:t>
      </w:r>
      <w:r w:rsidR="00510593">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00510593" w:rsidRPr="00400C4F">
        <w:rPr>
          <w:b/>
          <w:bCs/>
        </w:rPr>
        <w:t xml:space="preserve">OR </w:t>
      </w:r>
      <w:r w:rsidR="00510593" w:rsidRPr="00400C4F">
        <w:rPr>
          <w:b/>
          <w:bCs/>
          <w:color w:val="FF0000"/>
        </w:rPr>
        <w:t>EYE VAPOR</w:t>
      </w:r>
      <w:r w:rsidR="00510593"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00510593" w:rsidRPr="00400C4F">
        <w:rPr>
          <w:b/>
          <w:bCs/>
        </w:rPr>
        <w:t xml:space="preserve">OR </w:t>
      </w:r>
      <w:r w:rsidR="00510593" w:rsidRPr="00400C4F">
        <w:rPr>
          <w:b/>
          <w:bCs/>
          <w:color w:val="FF0000"/>
        </w:rPr>
        <w:t>EYE FIZZLES</w:t>
      </w:r>
      <w:r w:rsidR="00510593"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00510593" w:rsidRPr="00400C4F">
        <w:rPr>
          <w:b/>
          <w:bCs/>
        </w:rPr>
        <w:t xml:space="preserve">OR </w:t>
      </w:r>
      <w:r w:rsidR="00510593" w:rsidRPr="00400C4F">
        <w:rPr>
          <w:b/>
          <w:bCs/>
          <w:color w:val="FF0000"/>
        </w:rPr>
        <w:t>EYE FOREIGN SUBSTANCES</w:t>
      </w:r>
      <w:r w:rsidR="00510593"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00510593" w:rsidRPr="00AB6E76">
        <w:rPr>
          <w:b/>
          <w:bCs/>
        </w:rPr>
        <w:t xml:space="preserve">OR </w:t>
      </w:r>
      <w:r w:rsidR="00510593" w:rsidRPr="00AB6E76">
        <w:rPr>
          <w:b/>
          <w:bCs/>
          <w:color w:val="FF0000"/>
        </w:rPr>
        <w:t>EYE BLOTCHINESS</w:t>
      </w:r>
      <w:r w:rsidR="00510593"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00510593" w:rsidRPr="00AB6E76">
        <w:rPr>
          <w:b/>
          <w:bCs/>
        </w:rPr>
        <w:t xml:space="preserve">OR </w:t>
      </w:r>
      <w:r w:rsidR="00510593" w:rsidRPr="00AB6E76">
        <w:rPr>
          <w:b/>
          <w:bCs/>
          <w:color w:val="FF0000"/>
        </w:rPr>
        <w:t>EYE DRIFTINESS</w:t>
      </w:r>
      <w:r w:rsidR="00510593"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00510593" w:rsidRPr="00AB6E76">
        <w:rPr>
          <w:b/>
          <w:bCs/>
        </w:rPr>
        <w:t xml:space="preserve">OR </w:t>
      </w:r>
      <w:r w:rsidR="00510593" w:rsidRPr="00AB6E76">
        <w:rPr>
          <w:b/>
          <w:bCs/>
          <w:color w:val="FF0000"/>
        </w:rPr>
        <w:t>EYE GLANCING</w:t>
      </w:r>
      <w:r w:rsidR="00510593"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00510593" w:rsidRPr="00AD4320">
        <w:rPr>
          <w:b/>
          <w:bCs/>
        </w:rPr>
        <w:t>OR</w:t>
      </w:r>
      <w:r w:rsidR="00510593">
        <w:t xml:space="preserve"> </w:t>
      </w:r>
      <w:r w:rsidR="00510593" w:rsidRPr="001F5760">
        <w:rPr>
          <w:b/>
          <w:bCs/>
          <w:color w:val="FF0000"/>
        </w:rPr>
        <w:t>MESMERIZED EYES</w:t>
      </w:r>
      <w:r w:rsidR="00510593"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00510593" w:rsidRPr="00AD4320">
        <w:rPr>
          <w:b/>
          <w:bCs/>
        </w:rPr>
        <w:t>OR</w:t>
      </w:r>
      <w:r w:rsidR="00510593">
        <w:t xml:space="preserve"> </w:t>
      </w:r>
      <w:r w:rsidR="00510593" w:rsidRPr="001F5760">
        <w:rPr>
          <w:b/>
          <w:bCs/>
          <w:color w:val="FF0000"/>
        </w:rPr>
        <w:t>HAPPY EYES</w:t>
      </w:r>
      <w:r w:rsidR="00510593"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00510593" w:rsidRPr="00AD4320">
        <w:rPr>
          <w:b/>
          <w:bCs/>
        </w:rPr>
        <w:t>OR</w:t>
      </w:r>
      <w:r w:rsidR="00510593">
        <w:t xml:space="preserve"> </w:t>
      </w:r>
      <w:r w:rsidR="00510593" w:rsidRPr="001F5760">
        <w:rPr>
          <w:b/>
          <w:bCs/>
          <w:color w:val="FF0000"/>
        </w:rPr>
        <w:t>GENUINE EYES</w:t>
      </w:r>
      <w:r w:rsidR="00510593"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00510593" w:rsidRPr="00AD4320">
        <w:rPr>
          <w:b/>
          <w:bCs/>
        </w:rPr>
        <w:t>OR</w:t>
      </w:r>
      <w:r w:rsidR="00510593">
        <w:t xml:space="preserve"> </w:t>
      </w:r>
      <w:r w:rsidR="00510593" w:rsidRPr="001F5760">
        <w:rPr>
          <w:b/>
          <w:bCs/>
          <w:color w:val="FF0000"/>
        </w:rPr>
        <w:t>WATERY EYES</w:t>
      </w:r>
      <w:r w:rsidR="00510593">
        <w:t xml:space="preserve">, </w:t>
      </w:r>
      <w:r w:rsidR="00510593" w:rsidRPr="00AD4320">
        <w:rPr>
          <w:b/>
          <w:bCs/>
        </w:rPr>
        <w:t>OR</w:t>
      </w:r>
      <w:r w:rsidR="00510593">
        <w:t xml:space="preserve"> </w:t>
      </w:r>
      <w:r w:rsidR="00510593" w:rsidRPr="001F5760">
        <w:rPr>
          <w:b/>
          <w:bCs/>
          <w:color w:val="FF0000"/>
        </w:rPr>
        <w:t>COLORED EYES IN GENERAL</w:t>
      </w:r>
      <w:r w:rsidR="00510593">
        <w:t xml:space="preserve">, </w:t>
      </w:r>
      <w:r w:rsidR="00510593" w:rsidRPr="00AD4320">
        <w:rPr>
          <w:b/>
          <w:bCs/>
        </w:rPr>
        <w:t>OR</w:t>
      </w:r>
      <w:r w:rsidR="00510593">
        <w:t xml:space="preserve"> </w:t>
      </w:r>
      <w:r w:rsidR="00510593" w:rsidRPr="001F5760">
        <w:rPr>
          <w:b/>
          <w:bCs/>
          <w:color w:val="FF0000"/>
        </w:rPr>
        <w:t>YELLOW EYES</w:t>
      </w:r>
      <w:r w:rsidR="00510593">
        <w:t xml:space="preserve">, </w:t>
      </w:r>
      <w:r w:rsidR="00510593" w:rsidRPr="00AD4320">
        <w:rPr>
          <w:b/>
          <w:bCs/>
        </w:rPr>
        <w:t>OR</w:t>
      </w:r>
      <w:r w:rsidR="00510593">
        <w:t xml:space="preserve"> </w:t>
      </w:r>
      <w:r w:rsidR="00510593" w:rsidRPr="001F5760">
        <w:rPr>
          <w:b/>
          <w:bCs/>
          <w:color w:val="FF0000"/>
        </w:rPr>
        <w:t>GREY EYES</w:t>
      </w:r>
      <w:r w:rsidR="00510593">
        <w:t xml:space="preserve">, </w:t>
      </w:r>
      <w:r w:rsidR="00510593" w:rsidRPr="00AD4320">
        <w:rPr>
          <w:b/>
          <w:bCs/>
        </w:rPr>
        <w:t>OR</w:t>
      </w:r>
      <w:r w:rsidR="00510593">
        <w:t xml:space="preserve"> </w:t>
      </w:r>
      <w:r w:rsidR="00510593" w:rsidRPr="001F5760">
        <w:rPr>
          <w:b/>
          <w:bCs/>
          <w:color w:val="FF0000"/>
        </w:rPr>
        <w:t>EYE WINKING</w:t>
      </w:r>
      <w:r w:rsidR="00510593">
        <w:t xml:space="preserve">, </w:t>
      </w:r>
      <w:r w:rsidR="00510593" w:rsidRPr="00AD4320">
        <w:rPr>
          <w:b/>
          <w:bCs/>
        </w:rPr>
        <w:t>IN GENERAL</w:t>
      </w:r>
      <w:r w:rsidR="00540D1B" w:rsidRPr="006670CE">
        <w:t>, including radio frequency space weapons or laser space weapons.</w:t>
      </w:r>
      <w:r w:rsidR="00510593" w:rsidRPr="00EE3F5B">
        <w:t xml:space="preserve"> </w:t>
      </w:r>
      <w:r w:rsidRPr="00E111AA">
        <w:t>Also p</w:t>
      </w:r>
      <w:r w:rsidR="00510593">
        <w:t xml:space="preserve">revents all eye </w:t>
      </w:r>
      <w:r w:rsidR="00510593" w:rsidRPr="005600FB">
        <w:rPr>
          <w:b/>
          <w:bCs/>
        </w:rPr>
        <w:t>WAR CRIMES</w:t>
      </w:r>
      <w:r>
        <w:t xml:space="preserve"> from occurring </w:t>
      </w:r>
      <w:r w:rsidR="00510593">
        <w:t xml:space="preserve">and investigates and files financial lawsuits for $1,000,000 per picosecond against anyone or anything that does any </w:t>
      </w:r>
      <w:r w:rsidR="001F5760" w:rsidRPr="001F5760">
        <w:rPr>
          <w:b/>
          <w:bCs/>
        </w:rPr>
        <w:t xml:space="preserve">EYE </w:t>
      </w:r>
      <w:r w:rsidR="00510593" w:rsidRPr="001F5760">
        <w:rPr>
          <w:b/>
          <w:bCs/>
        </w:rPr>
        <w:t>WAR CRIM</w:t>
      </w:r>
      <w:r w:rsidR="00510593" w:rsidRPr="00AB6E76">
        <w:rPr>
          <w:b/>
          <w:bCs/>
        </w:rPr>
        <w:t>ES</w:t>
      </w:r>
      <w:r w:rsidR="00510593">
        <w:t xml:space="preserve"> or any </w:t>
      </w:r>
      <w:r w:rsidR="00510593" w:rsidRPr="00AB6E76">
        <w:rPr>
          <w:b/>
          <w:bCs/>
        </w:rPr>
        <w:t>EYE WARRANTS</w:t>
      </w:r>
      <w:r w:rsidR="00510593">
        <w:t xml:space="preserve"> </w:t>
      </w:r>
      <w:r w:rsidR="001F5760">
        <w:t xml:space="preserve">or any </w:t>
      </w:r>
      <w:r w:rsidR="001F5760" w:rsidRPr="001F5760">
        <w:rPr>
          <w:b/>
          <w:bCs/>
        </w:rPr>
        <w:t>EYE MIND CONTROL CRIMES</w:t>
      </w:r>
      <w:r w:rsidR="001F5760">
        <w:t xml:space="preserve"> </w:t>
      </w:r>
      <w:r w:rsidR="00510593">
        <w:t xml:space="preserve">to </w:t>
      </w:r>
      <w:r w:rsidR="001F5760">
        <w:t>anyone</w:t>
      </w:r>
      <w:r>
        <w:t xml:space="preserve"> or </w:t>
      </w:r>
      <w:r w:rsidR="001F5760">
        <w:t>any living thing</w:t>
      </w:r>
      <w:r>
        <w:t>.</w:t>
      </w:r>
    </w:p>
    <w:p w14:paraId="02EDFAED" w14:textId="388950F9"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0041BF47" w14:textId="2518AAA8"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2C19B43B" w:rsidR="00F7149B" w:rsidRDefault="00F7149B" w:rsidP="00F7149B">
      <w:pPr>
        <w:ind w:left="360" w:hanging="360"/>
        <w:jc w:val="both"/>
      </w:pPr>
      <w:r w:rsidRPr="006670CE">
        <w:rPr>
          <w:u w:val="single"/>
        </w:rPr>
        <w:t>AUTONOMOUS RETINA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t>PHYSICAL HEALTH DAMAGES PREVENTION SECURITY SYSTEMS</w:t>
      </w:r>
    </w:p>
    <w:p w14:paraId="18F10DC0" w14:textId="5E15BC2E"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10B759DE"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E35E16C"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mind control technology is not used to cause motor movements or imbalances that would cause an injury or accident that would cause pain</w:t>
      </w:r>
      <w:r w:rsidR="000C1682">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others do not cause injuries or accidents, such as falls or trips or pushes, that would cause injuries or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5F575A0F" w:rsidR="00510593" w:rsidRDefault="00510593" w:rsidP="00510593">
      <w:pPr>
        <w:ind w:left="360" w:hanging="360"/>
        <w:jc w:val="both"/>
      </w:pPr>
      <w:commentRangeStart w:id="71"/>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71"/>
      <w:r w:rsidR="00C67954">
        <w:rPr>
          <w:rStyle w:val="CommentReference"/>
        </w:rPr>
        <w:commentReference w:id="71"/>
      </w:r>
    </w:p>
    <w:p w14:paraId="6BF8BF7F" w14:textId="3BC28D7E" w:rsidR="00C45D83" w:rsidRDefault="00C45D83" w:rsidP="00C45D83">
      <w:pPr>
        <w:ind w:left="360" w:hanging="360"/>
        <w:jc w:val="both"/>
      </w:pPr>
      <w:commentRangeStart w:id="72"/>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72"/>
      <w:r w:rsidR="00C67954">
        <w:rPr>
          <w:rStyle w:val="CommentReference"/>
        </w:rPr>
        <w:commentReference w:id="72"/>
      </w:r>
    </w:p>
    <w:p w14:paraId="4499AE2E" w14:textId="083709F9" w:rsidR="0052121C" w:rsidRDefault="0052121C" w:rsidP="0052121C">
      <w:pPr>
        <w:ind w:left="360" w:hanging="360"/>
        <w:jc w:val="both"/>
      </w:pPr>
      <w:r w:rsidRPr="006670CE">
        <w:rPr>
          <w:u w:val="single"/>
        </w:rPr>
        <w:t xml:space="preserve">AUTONOMOUS </w:t>
      </w:r>
      <w:r>
        <w:rPr>
          <w:u w:val="single"/>
        </w:rPr>
        <w:t>STOMACH CRAMP PREVENTION</w:t>
      </w:r>
      <w:r w:rsidRPr="006670CE">
        <w:rPr>
          <w:u w:val="single"/>
        </w:rPr>
        <w:t xml:space="preserve"> PROTECTION SECURITY SYSTEMS</w:t>
      </w:r>
      <w:r w:rsidRPr="006670CE">
        <w:t xml:space="preserve"> (</w:t>
      </w:r>
      <w:r w:rsidRPr="006670CE">
        <w:rPr>
          <w:b/>
          <w:bCs/>
        </w:rPr>
        <w:t>2022</w:t>
      </w:r>
      <w:r w:rsidRPr="006670CE">
        <w:t>) –</w:t>
      </w:r>
      <w:r w:rsidRPr="00F8033F">
        <w:t xml:space="preserve"> </w:t>
      </w:r>
      <w:r w:rsidRPr="00EC5E42">
        <w:rPr>
          <w:b/>
          <w:bCs/>
          <w:color w:val="7030A0"/>
        </w:rPr>
        <w:t>ENSURES</w:t>
      </w:r>
      <w:r w:rsidRPr="00EC5E42">
        <w:rPr>
          <w:b/>
          <w:bCs/>
        </w:rPr>
        <w:t xml:space="preserve"> </w:t>
      </w:r>
      <w:r w:rsidRPr="008E27B7">
        <w:rPr>
          <w:b/>
          <w:bCs/>
          <w:color w:val="92D050"/>
        </w:rPr>
        <w:t>THAT</w:t>
      </w:r>
      <w:r w:rsidRPr="006670CE">
        <w:t xml:space="preserve"> </w:t>
      </w:r>
      <w:r w:rsidRPr="0052121C">
        <w:rPr>
          <w:b/>
          <w:bCs/>
          <w:color w:val="FF0000"/>
        </w:rPr>
        <w:t>ANY STOMACH CRAMP</w:t>
      </w:r>
      <w:r>
        <w:t xml:space="preserve"> </w:t>
      </w:r>
      <w:r w:rsidRPr="0052121C">
        <w:rPr>
          <w:b/>
          <w:bCs/>
          <w:color w:val="C00000"/>
        </w:rPr>
        <w:t>NEVER</w:t>
      </w:r>
      <w:r>
        <w:t xml:space="preserve"> </w:t>
      </w:r>
      <w:r w:rsidRPr="0052121C">
        <w:rPr>
          <w:b/>
          <w:bCs/>
          <w:color w:val="7030A0"/>
        </w:rPr>
        <w:t>OCCURS</w:t>
      </w:r>
      <w:r>
        <w:t xml:space="preserve">,                                                                                  </w:t>
      </w:r>
      <w:r>
        <w:rPr>
          <w:b/>
          <w:bCs/>
          <w:color w:val="00B0F0"/>
        </w:rPr>
        <w:t>IMPLICITLY-EXPLICITLY GLOBALLY VIRULENTLY DEFINED</w:t>
      </w:r>
      <w:r>
        <w:t>.</w:t>
      </w:r>
    </w:p>
    <w:p w14:paraId="108B15A9" w14:textId="27AB9278" w:rsidR="00510593" w:rsidRDefault="00510593" w:rsidP="00510593">
      <w:pPr>
        <w:ind w:left="360" w:hanging="360"/>
        <w:jc w:val="both"/>
      </w:pPr>
      <w:commentRangeStart w:id="73"/>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73"/>
      <w:r w:rsidR="00C67954">
        <w:rPr>
          <w:rStyle w:val="CommentReference"/>
        </w:rPr>
        <w:commentReference w:id="73"/>
      </w:r>
    </w:p>
    <w:p w14:paraId="03D8017A" w14:textId="56F6757B"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4805D151"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223BDDE7"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6E55EAA0"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66A3645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52BCDAD4"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635250B7"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8C3D69">
        <w:t xml:space="preserve">ANY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0BB64D32"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8E27B7" w:rsidDel="008C3D69">
        <w:rPr>
          <w:b/>
          <w:bCs/>
          <w:color w:val="92D050"/>
        </w:rPr>
        <w:t xml:space="preserve"> </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5EB76320"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F65848" w:rsidDel="008C3D69">
        <w:rPr>
          <w:color w:val="808080" w:themeColor="background1" w:themeShade="80"/>
        </w:rPr>
        <w:t xml:space="preserve"> </w:t>
      </w:r>
      <w:r w:rsidRPr="00F65848">
        <w:rPr>
          <w:color w:val="808080" w:themeColor="background1" w:themeShade="80"/>
        </w:rPr>
        <w:t xml:space="preserve">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64AD9809" w14:textId="264C5D99" w:rsidR="008C3D69" w:rsidRPr="00FF513F" w:rsidRDefault="008C3D69" w:rsidP="008C3D69">
      <w:pPr>
        <w:ind w:left="360" w:hanging="360"/>
        <w:jc w:val="both"/>
      </w:pPr>
      <w:r w:rsidRPr="00FF513F">
        <w:rPr>
          <w:u w:val="single"/>
        </w:rPr>
        <w:t xml:space="preserve">AUTONOMOUS </w:t>
      </w:r>
      <w:r>
        <w:rPr>
          <w:u w:val="single"/>
        </w:rPr>
        <w:t>HEALTH</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52121C">
        <w:rPr>
          <w:b/>
          <w:bCs/>
          <w:color w:val="FF0000"/>
        </w:rPr>
        <w:t xml:space="preserve"> ANY HEALTH DAMAGE</w:t>
      </w:r>
      <w:r>
        <w:t xml:space="preserve"> </w:t>
      </w:r>
      <w:r w:rsidRPr="0052121C">
        <w:rPr>
          <w:b/>
          <w:bCs/>
          <w:color w:val="C00000"/>
        </w:rPr>
        <w:t>NEVER</w:t>
      </w:r>
      <w:r>
        <w:t xml:space="preserve"> </w:t>
      </w:r>
      <w:r w:rsidRPr="0052121C">
        <w:rPr>
          <w:b/>
          <w:bCs/>
          <w:color w:val="7030A0"/>
        </w:rPr>
        <w:t>OCCURS</w:t>
      </w:r>
      <w:r>
        <w:t xml:space="preserve">, </w:t>
      </w:r>
      <w:r w:rsidRPr="00F850AF">
        <w:rPr>
          <w:b/>
          <w:bCs/>
          <w:color w:val="00B0F0"/>
        </w:rPr>
        <w:t>IMPLICITLY-EXPLICITLY DEFINED</w:t>
      </w:r>
      <w:r>
        <w:t>.</w:t>
      </w:r>
    </w:p>
    <w:p w14:paraId="78ED4110" w14:textId="1D17BCCD" w:rsidR="008C3D69" w:rsidRPr="00C20FC6" w:rsidRDefault="008C3D69" w:rsidP="008C3D69">
      <w:pPr>
        <w:ind w:left="360" w:hanging="360"/>
        <w:jc w:val="both"/>
      </w:pPr>
      <w:r w:rsidRPr="00C20FC6">
        <w:rPr>
          <w:u w:val="single"/>
        </w:rPr>
        <w:t xml:space="preserve">AUTONOMOUS </w:t>
      </w:r>
      <w:r>
        <w:rPr>
          <w:u w:val="single"/>
        </w:rPr>
        <w:t>MUSCLE SPASM PREVENTION</w:t>
      </w:r>
      <w:r w:rsidRPr="00C20FC6">
        <w:rPr>
          <w:u w:val="single"/>
        </w:rPr>
        <w:t xml:space="preserve"> SECURITY SYSTEMS</w:t>
      </w:r>
      <w:r w:rsidRPr="00C20FC6">
        <w:t xml:space="preserve"> (</w:t>
      </w:r>
      <w:r w:rsidRPr="00C20FC6">
        <w:rPr>
          <w:b/>
          <w:bCs/>
        </w:rPr>
        <w:t>2022</w:t>
      </w:r>
      <w:r w:rsidRPr="00C20FC6">
        <w:t>) –</w:t>
      </w:r>
      <w:r w:rsidRPr="00F8033F">
        <w:t xml:space="preserve"> </w:t>
      </w:r>
      <w:r w:rsidRPr="00EC5E42">
        <w:rPr>
          <w:b/>
          <w:bCs/>
          <w:color w:val="7030A0"/>
        </w:rPr>
        <w:t>ENSURES</w:t>
      </w:r>
      <w:r w:rsidRPr="00EC5E42">
        <w:rPr>
          <w:b/>
          <w:bCs/>
        </w:rPr>
        <w:t xml:space="preserve"> </w:t>
      </w:r>
      <w:r w:rsidRPr="008E27B7">
        <w:rPr>
          <w:b/>
          <w:bCs/>
          <w:color w:val="92D050"/>
        </w:rPr>
        <w:t>THAT</w:t>
      </w:r>
      <w:r w:rsidRPr="00C20FC6">
        <w:t xml:space="preserve"> </w:t>
      </w:r>
      <w:r>
        <w:t xml:space="preserve">                  </w:t>
      </w:r>
      <w:r w:rsidRPr="00EC5E42">
        <w:rPr>
          <w:b/>
          <w:bCs/>
          <w:color w:val="FF0000"/>
        </w:rPr>
        <w:t xml:space="preserve">ANY </w:t>
      </w:r>
      <w:r>
        <w:rPr>
          <w:b/>
          <w:bCs/>
          <w:color w:val="FF0000"/>
        </w:rPr>
        <w:t>MUSCLE SPASM</w:t>
      </w:r>
      <w:r>
        <w:t xml:space="preserve"> </w:t>
      </w:r>
      <w:r w:rsidRPr="00EC5E42">
        <w:rPr>
          <w:b/>
          <w:bCs/>
          <w:color w:val="C00000"/>
        </w:rPr>
        <w:t>NEVER</w:t>
      </w:r>
      <w:r>
        <w:t xml:space="preserve"> </w:t>
      </w:r>
      <w:r w:rsidRPr="00EC5E42">
        <w:rPr>
          <w:b/>
          <w:bCs/>
          <w:color w:val="7030A0"/>
        </w:rPr>
        <w:t>OCCURS</w:t>
      </w:r>
      <w:r>
        <w:t xml:space="preserve">, </w:t>
      </w:r>
      <w:r>
        <w:rPr>
          <w:b/>
          <w:bCs/>
          <w:color w:val="00B0F0"/>
        </w:rPr>
        <w:t>IMPLICITLY-EXPLICITLY GLOBALLY VIRULENTLY DEFINED</w:t>
      </w:r>
      <w:r>
        <w:t>.</w:t>
      </w:r>
    </w:p>
    <w:p w14:paraId="48A8A113" w14:textId="733004BF" w:rsidR="00CF157A" w:rsidRDefault="00CF157A" w:rsidP="00CF157A">
      <w:pPr>
        <w:ind w:left="360" w:hanging="360"/>
        <w:jc w:val="both"/>
      </w:pPr>
      <w:commentRangeStart w:id="74"/>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3CEC3E36"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74"/>
      <w:r>
        <w:rPr>
          <w:rStyle w:val="CommentReference"/>
        </w:rPr>
        <w:commentReference w:id="74"/>
      </w:r>
    </w:p>
    <w:p w14:paraId="4DCDB14E" w14:textId="477645D0" w:rsidR="00CF157A" w:rsidRPr="00F71FBD" w:rsidRDefault="00CF157A" w:rsidP="00CF157A">
      <w:pPr>
        <w:ind w:left="360" w:hanging="360"/>
        <w:jc w:val="both"/>
        <w:rPr>
          <w:highlight w:val="yellow"/>
        </w:rPr>
      </w:pPr>
      <w:r w:rsidRPr="00F71FBD">
        <w:rPr>
          <w:highlight w:val="yellow"/>
          <w:u w:val="single"/>
        </w:rPr>
        <w:t>AUTONOMOUS FINGERNAIL COMMAND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COMMAND</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w:t>
      </w:r>
      <w:r w:rsidR="00D741C7" w:rsidRPr="00F71FBD">
        <w:rPr>
          <w:highlight w:val="yellow"/>
        </w:rPr>
        <w:t xml:space="preserve"> </w:t>
      </w:r>
      <w:r w:rsidR="00D741C7" w:rsidRPr="00F71FBD">
        <w:rPr>
          <w:b/>
          <w:bCs/>
          <w:color w:val="00B0F0"/>
          <w:highlight w:val="yellow"/>
        </w:rPr>
        <w:t>IMPLICITLY-EXPLICITLY DEFINED</w:t>
      </w:r>
      <w:r w:rsidR="00D741C7" w:rsidRPr="00F71FBD">
        <w:rPr>
          <w:highlight w:val="yellow"/>
        </w:rPr>
        <w:t>.</w:t>
      </w:r>
    </w:p>
    <w:p w14:paraId="7EC70108" w14:textId="49CD9F92" w:rsidR="00644D18" w:rsidRPr="00F71FBD" w:rsidRDefault="00644D18" w:rsidP="00644D18">
      <w:pPr>
        <w:ind w:left="360" w:hanging="360"/>
        <w:jc w:val="both"/>
        <w:rPr>
          <w:highlight w:val="yellow"/>
        </w:rPr>
      </w:pPr>
      <w:r w:rsidRPr="00F71FBD">
        <w:rPr>
          <w:highlight w:val="yellow"/>
          <w:u w:val="single"/>
        </w:rPr>
        <w:t>AUTONOMOUS TOENAIL COMMAND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FINGERNAIL COMMAND</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DEFINED</w:t>
      </w:r>
      <w:r w:rsidRPr="00F71FBD">
        <w:rPr>
          <w:highlight w:val="yellow"/>
        </w:rPr>
        <w:t>.</w:t>
      </w:r>
    </w:p>
    <w:p w14:paraId="6717D42D" w14:textId="610D6BA4" w:rsidR="00CF157A" w:rsidRPr="00F71FBD" w:rsidRDefault="00CF157A" w:rsidP="00CF157A">
      <w:pPr>
        <w:ind w:left="360" w:hanging="360"/>
        <w:jc w:val="both"/>
        <w:rPr>
          <w:highlight w:val="yellow"/>
        </w:rPr>
      </w:pPr>
      <w:r w:rsidRPr="00F71FBD">
        <w:rPr>
          <w:highlight w:val="yellow"/>
          <w:u w:val="single"/>
        </w:rPr>
        <w:t>AUTONOMOUS FINGERNAIL SMOOTH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SMOOTH</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1833B032" w14:textId="55871939" w:rsidR="00CF157A" w:rsidRPr="00F71FBD" w:rsidRDefault="00CF157A" w:rsidP="00CF157A">
      <w:pPr>
        <w:ind w:left="360" w:hanging="360"/>
        <w:jc w:val="both"/>
        <w:rPr>
          <w:highlight w:val="yellow"/>
        </w:rPr>
      </w:pPr>
      <w:r w:rsidRPr="00F71FBD">
        <w:rPr>
          <w:highlight w:val="yellow"/>
          <w:u w:val="single"/>
        </w:rPr>
        <w:t>AUTONOMOUS EYEGLASSES ADJUST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ANY GLASSES 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52B7F7E0" w14:textId="4E42A4CB" w:rsidR="00644D18" w:rsidRPr="00F71FBD" w:rsidRDefault="00644D18" w:rsidP="00644D18">
      <w:pPr>
        <w:ind w:left="360" w:hanging="360"/>
        <w:jc w:val="both"/>
        <w:rPr>
          <w:highlight w:val="yellow"/>
        </w:rPr>
      </w:pPr>
      <w:r w:rsidRPr="00F71FBD">
        <w:rPr>
          <w:highlight w:val="yellow"/>
          <w:u w:val="single"/>
        </w:rPr>
        <w:t>AUTONOMOUS HEAD BACKWARD BUMP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HEAD BACKWARD BUMP</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11FB2C95" w14:textId="38104358" w:rsidR="00CF157A" w:rsidRPr="00F71FBD" w:rsidRDefault="00CF157A" w:rsidP="00CF157A">
      <w:pPr>
        <w:ind w:left="360" w:hanging="360"/>
        <w:jc w:val="both"/>
        <w:rPr>
          <w:highlight w:val="yellow"/>
        </w:rPr>
      </w:pPr>
      <w:r w:rsidRPr="00F71FBD">
        <w:rPr>
          <w:highlight w:val="yellow"/>
          <w:u w:val="single"/>
        </w:rPr>
        <w:t>AUTONOMOUS FINGER SWAG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 ANY </w:t>
      </w:r>
      <w:r w:rsidRPr="00F71FBD">
        <w:rPr>
          <w:b/>
          <w:bCs/>
          <w:color w:val="FF0000"/>
          <w:highlight w:val="yellow"/>
        </w:rPr>
        <w:t xml:space="preserve">FINGER SWAG </w:t>
      </w:r>
      <w:r w:rsidR="00644D18" w:rsidRPr="00F71FBD">
        <w:rPr>
          <w:b/>
          <w:bCs/>
          <w:color w:val="FF0000"/>
          <w:highlight w:val="yellow"/>
        </w:rPr>
        <w:t>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6BEA0F5E" w14:textId="2E524DCF" w:rsidR="00CF157A" w:rsidRPr="00F71FBD" w:rsidRDefault="00CF157A" w:rsidP="00CF157A">
      <w:pPr>
        <w:ind w:left="360" w:hanging="360"/>
        <w:jc w:val="both"/>
        <w:rPr>
          <w:highlight w:val="yellow"/>
        </w:rPr>
      </w:pPr>
      <w:r w:rsidRPr="00F71FBD">
        <w:rPr>
          <w:highlight w:val="yellow"/>
          <w:u w:val="single"/>
        </w:rPr>
        <w:t>AUTONOMOUS MEDICAL DAMAGE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A77E44" w:rsidRPr="00F71FBD">
        <w:rPr>
          <w:highlight w:val="yellow"/>
        </w:rPr>
        <w:t xml:space="preserve">     </w:t>
      </w:r>
      <w:r w:rsidR="00A77E44" w:rsidRPr="00F71FBD">
        <w:rPr>
          <w:b/>
          <w:bCs/>
          <w:color w:val="FF0000"/>
          <w:highlight w:val="yellow"/>
        </w:rPr>
        <w:t xml:space="preserve">ANY </w:t>
      </w:r>
      <w:r w:rsidRPr="00F71FBD">
        <w:rPr>
          <w:b/>
          <w:bCs/>
          <w:color w:val="FF0000"/>
          <w:highlight w:val="yellow"/>
        </w:rPr>
        <w:t>MEDICAL DAMAGE</w:t>
      </w:r>
      <w:r w:rsidRPr="00F71FBD">
        <w:rPr>
          <w:highlight w:val="yellow"/>
        </w:rPr>
        <w:t xml:space="preserve"> </w:t>
      </w:r>
      <w:r w:rsidR="00A77E44" w:rsidRPr="00F71FBD">
        <w:rPr>
          <w:b/>
          <w:bCs/>
          <w:color w:val="C00000"/>
          <w:highlight w:val="yellow"/>
        </w:rPr>
        <w:t>NEVER</w:t>
      </w:r>
      <w:r w:rsidR="00A77E44" w:rsidRPr="00F71FBD">
        <w:rPr>
          <w:highlight w:val="yellow"/>
        </w:rPr>
        <w:t xml:space="preserve"> </w:t>
      </w:r>
      <w:r w:rsidR="00A77E44" w:rsidRPr="00F71FBD">
        <w:rPr>
          <w:b/>
          <w:bCs/>
          <w:color w:val="7030A0"/>
          <w:highlight w:val="yellow"/>
        </w:rPr>
        <w:t>OCCURS</w:t>
      </w:r>
      <w:r w:rsidR="00A77E44" w:rsidRPr="00F71FBD">
        <w:rPr>
          <w:highlight w:val="yellow"/>
        </w:rPr>
        <w:t xml:space="preserve">, </w:t>
      </w:r>
      <w:r w:rsidR="00A77E44" w:rsidRPr="00F71FBD">
        <w:rPr>
          <w:b/>
          <w:bCs/>
          <w:color w:val="00B0F0"/>
          <w:highlight w:val="yellow"/>
        </w:rPr>
        <w:t>IMPLICITLY-EXPLICITLY GLOBALLY VIRULENTLY DEFINED</w:t>
      </w:r>
      <w:r w:rsidR="00A77E44" w:rsidRPr="00F71FBD">
        <w:rPr>
          <w:highlight w:val="yellow"/>
        </w:rPr>
        <w:t>.</w:t>
      </w:r>
    </w:p>
    <w:p w14:paraId="3B7C4C77" w14:textId="483BEAF8" w:rsidR="00A77E44" w:rsidRPr="00F71FBD" w:rsidRDefault="00A77E44" w:rsidP="00A77E44">
      <w:pPr>
        <w:ind w:left="360" w:hanging="360"/>
        <w:jc w:val="both"/>
        <w:rPr>
          <w:highlight w:val="yellow"/>
        </w:rPr>
      </w:pPr>
      <w:r w:rsidRPr="00F71FBD">
        <w:rPr>
          <w:highlight w:val="yellow"/>
          <w:u w:val="single"/>
        </w:rPr>
        <w:t>AUTONOMOUS URGE 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URGE</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0D5C6EAE" w14:textId="0A74AA60" w:rsidR="00CF157A" w:rsidRDefault="00CF157A" w:rsidP="00CF157A">
      <w:pPr>
        <w:ind w:left="360" w:hanging="360"/>
        <w:jc w:val="both"/>
      </w:pPr>
      <w:r w:rsidRPr="00F71FBD">
        <w:rPr>
          <w:highlight w:val="yellow"/>
          <w:u w:val="single"/>
        </w:rPr>
        <w:t>AUTONOMOUS FALSE VISUALIZATION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FALSE VISUALIZATION</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07217556" w14:textId="1E5CDC37" w:rsidR="00CF157A" w:rsidRDefault="00CF157A" w:rsidP="00CF157A">
      <w:pPr>
        <w:ind w:left="360" w:hanging="360"/>
        <w:jc w:val="both"/>
      </w:pPr>
      <w:r w:rsidRPr="00F71FBD">
        <w:rPr>
          <w:highlight w:val="yellow"/>
          <w:u w:val="single"/>
        </w:rPr>
        <w:t>AUTONOMOUS SECURITY SYSTEM DEACTIVATION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DEACTIVATION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299F1C11" w14:textId="48010411" w:rsidR="00CF157A" w:rsidRDefault="00CF157A" w:rsidP="00CF157A">
      <w:pPr>
        <w:ind w:left="360" w:hanging="360"/>
        <w:jc w:val="both"/>
      </w:pPr>
      <w:r w:rsidRPr="00F71FBD">
        <w:rPr>
          <w:highlight w:val="yellow"/>
          <w:u w:val="single"/>
        </w:rPr>
        <w:t>AUTONOMOUS SECURITY SYSTEM DELETION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DELETION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58047803" w14:textId="1C51A876"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4A08D329"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44934F5E"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0B7846EE" w:rsidR="00CF157A" w:rsidRPr="00F65848" w:rsidRDefault="00CF157A" w:rsidP="00CF157A">
      <w:pPr>
        <w:ind w:left="360" w:hanging="360"/>
        <w:jc w:val="both"/>
      </w:pPr>
      <w:commentRangeStart w:id="75"/>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75"/>
      <w:r>
        <w:rPr>
          <w:rStyle w:val="CommentReference"/>
        </w:rPr>
        <w:commentReference w:id="75"/>
      </w:r>
    </w:p>
    <w:p w14:paraId="6322DF49" w14:textId="4BC04C14"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59B5607E" w:rsidR="00CF157A" w:rsidRPr="00F65848" w:rsidRDefault="00CF157A" w:rsidP="00CF157A">
      <w:pPr>
        <w:ind w:left="360" w:hanging="360"/>
        <w:jc w:val="both"/>
      </w:pPr>
      <w:commentRangeStart w:id="76"/>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76"/>
      <w:r>
        <w:rPr>
          <w:rStyle w:val="CommentReference"/>
        </w:rPr>
        <w:commentReference w:id="76"/>
      </w:r>
    </w:p>
    <w:p w14:paraId="749627DD" w14:textId="2B32F39B"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496E174C"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56D4873F" w:rsidR="00CF157A" w:rsidRPr="00F71FBD" w:rsidRDefault="00CF157A" w:rsidP="00CF157A">
      <w:pPr>
        <w:ind w:left="360" w:hanging="360"/>
        <w:jc w:val="both"/>
        <w:rPr>
          <w:highlight w:val="yellow"/>
        </w:rPr>
      </w:pPr>
      <w:r w:rsidRPr="00F71FBD">
        <w:rPr>
          <w:highlight w:val="yellow"/>
          <w:u w:val="single"/>
        </w:rPr>
        <w:t>AUTONOMOUS MIGRAINE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MIGRAINE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57016F12" w14:textId="004C3AE2" w:rsidR="00CF157A" w:rsidRPr="00F71FBD" w:rsidRDefault="00CF157A" w:rsidP="00CF157A">
      <w:pPr>
        <w:ind w:left="360" w:hanging="360"/>
        <w:jc w:val="both"/>
        <w:rPr>
          <w:highlight w:val="yellow"/>
        </w:rPr>
      </w:pPr>
      <w:r w:rsidRPr="00F71FBD">
        <w:rPr>
          <w:highlight w:val="yellow"/>
          <w:u w:val="single"/>
        </w:rPr>
        <w:t>AUTONOMOUS EARACHE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EARACHE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0EDB41" w14:textId="1CD166CA" w:rsidR="00CF157A" w:rsidRPr="00F71FBD" w:rsidRDefault="00CF157A" w:rsidP="00CF157A">
      <w:pPr>
        <w:ind w:left="360" w:hanging="360"/>
        <w:jc w:val="both"/>
        <w:rPr>
          <w:highlight w:val="yellow"/>
        </w:rPr>
      </w:pPr>
      <w:r w:rsidRPr="00F71FBD">
        <w:rPr>
          <w:highlight w:val="yellow"/>
          <w:u w:val="single"/>
        </w:rPr>
        <w:t>AUTONOMOUS HEADACHE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HEADACHE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FE4505" w14:textId="307CF3B3" w:rsidR="00CF157A" w:rsidRDefault="00CF157A" w:rsidP="00CF157A">
      <w:pPr>
        <w:ind w:left="360" w:hanging="360"/>
        <w:jc w:val="both"/>
      </w:pPr>
      <w:r w:rsidRPr="00F71FBD">
        <w:rPr>
          <w:highlight w:val="yellow"/>
          <w:u w:val="single"/>
        </w:rPr>
        <w:t>AUTONOMOUS PERCEPTUAL THOUGHT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PERCEPTUAL THOUGHT</w:t>
      </w:r>
      <w:r w:rsidRPr="00F71FBD">
        <w:rPr>
          <w:highlight w:val="yellow"/>
        </w:rPr>
        <w:t xml:space="preserve"> </w:t>
      </w:r>
      <w:r w:rsidR="003E7FFC" w:rsidRPr="00F71FBD">
        <w:rPr>
          <w:b/>
          <w:bCs/>
          <w:color w:val="92D050"/>
          <w:highlight w:val="yellow"/>
        </w:rPr>
        <w:t>DUE TO</w:t>
      </w:r>
      <w:r w:rsidR="003E7FFC" w:rsidRPr="00F71FBD">
        <w:rPr>
          <w:highlight w:val="yellow"/>
        </w:rPr>
        <w:t xml:space="preserve"> </w:t>
      </w:r>
      <w:r w:rsidR="003E7FFC" w:rsidRPr="00F71FBD">
        <w:rPr>
          <w:b/>
          <w:bCs/>
          <w:color w:val="FF0000"/>
          <w:highlight w:val="yellow"/>
        </w:rPr>
        <w:t xml:space="preserve">ANY </w:t>
      </w:r>
      <w:r w:rsidRPr="00F71FBD">
        <w:rPr>
          <w:b/>
          <w:bCs/>
          <w:color w:val="FF0000"/>
          <w:highlight w:val="yellow"/>
        </w:rPr>
        <w:t>THOUGHT CONTROL</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12A2B1E2" w14:textId="5C896ABF" w:rsidR="004E5BE9" w:rsidRDefault="004E5BE9" w:rsidP="004E5BE9">
      <w:pPr>
        <w:ind w:left="360" w:hanging="360"/>
        <w:jc w:val="both"/>
      </w:pPr>
      <w:r w:rsidRPr="00EC5E42">
        <w:rPr>
          <w:highlight w:val="yellow"/>
          <w:u w:val="single"/>
        </w:rPr>
        <w:t xml:space="preserve">AUTONOMOUS </w:t>
      </w:r>
      <w:r>
        <w:rPr>
          <w:highlight w:val="yellow"/>
          <w:u w:val="single"/>
        </w:rPr>
        <w:t>DISTRACTIONARY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DISTRACTIONARY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F471B67" w14:textId="6AB62742" w:rsidR="004E5BE9" w:rsidRDefault="004E5BE9" w:rsidP="004E5BE9">
      <w:pPr>
        <w:ind w:left="360" w:hanging="360"/>
        <w:jc w:val="both"/>
      </w:pPr>
      <w:r w:rsidRPr="00EC5E42">
        <w:rPr>
          <w:highlight w:val="yellow"/>
          <w:u w:val="single"/>
        </w:rPr>
        <w:t xml:space="preserve">AUTONOMOUS </w:t>
      </w:r>
      <w:r>
        <w:rPr>
          <w:highlight w:val="yellow"/>
          <w:u w:val="single"/>
        </w:rPr>
        <w:t>CIRCUMSTANTIAL</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CIRCUMSTANTIAL</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03206B9" w14:textId="2122C21F" w:rsidR="004E5BE9" w:rsidRDefault="004E5BE9" w:rsidP="004E5BE9">
      <w:pPr>
        <w:ind w:left="360" w:hanging="360"/>
        <w:jc w:val="both"/>
      </w:pPr>
      <w:r w:rsidRPr="00EC5E42">
        <w:rPr>
          <w:highlight w:val="yellow"/>
          <w:u w:val="single"/>
        </w:rPr>
        <w:t xml:space="preserve">AUTONOMOUS </w:t>
      </w:r>
      <w:r>
        <w:rPr>
          <w:highlight w:val="yellow"/>
          <w:u w:val="single"/>
        </w:rPr>
        <w:t>INCOHERENT</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INCOHERENT</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C4885E2" w14:textId="7F8D67C4" w:rsidR="004E5BE9" w:rsidRDefault="004E5BE9" w:rsidP="004E5BE9">
      <w:pPr>
        <w:ind w:left="360" w:hanging="360"/>
        <w:jc w:val="both"/>
      </w:pPr>
      <w:r w:rsidRPr="00EC5E42">
        <w:rPr>
          <w:highlight w:val="yellow"/>
          <w:u w:val="single"/>
        </w:rPr>
        <w:t xml:space="preserve">AUTONOMOUS </w:t>
      </w:r>
      <w:r>
        <w:rPr>
          <w:highlight w:val="yellow"/>
          <w:u w:val="single"/>
        </w:rPr>
        <w:t>DISORGANIZED</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DISORGANIZED</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0F6CB37A" w14:textId="3323E065" w:rsidR="004E5BE9" w:rsidRDefault="004E5BE9" w:rsidP="004E5BE9">
      <w:pPr>
        <w:ind w:left="360" w:hanging="360"/>
        <w:jc w:val="both"/>
      </w:pPr>
      <w:r w:rsidRPr="00EC5E42">
        <w:rPr>
          <w:highlight w:val="yellow"/>
          <w:u w:val="single"/>
        </w:rPr>
        <w:t xml:space="preserve">AUTONOMOUS </w:t>
      </w:r>
      <w:r>
        <w:rPr>
          <w:highlight w:val="yellow"/>
          <w:u w:val="single"/>
        </w:rPr>
        <w:t>DISORDERED</w:t>
      </w:r>
      <w:r w:rsidRPr="00EC5E42">
        <w:rPr>
          <w:highlight w:val="yellow"/>
          <w:u w:val="single"/>
        </w:rPr>
        <w:t xml:space="preserve"> </w:t>
      </w:r>
      <w:r>
        <w:rPr>
          <w:highlight w:val="yellow"/>
          <w:u w:val="single"/>
        </w:rPr>
        <w:t>SPEECH</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DISORDERED SPEECH</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F71FBD">
        <w:rPr>
          <w:b/>
          <w:bCs/>
          <w:highlight w:val="yellow"/>
        </w:rPr>
        <w:t xml:space="preserve"> </w:t>
      </w:r>
      <w:r w:rsidRPr="00F71FBD">
        <w:rPr>
          <w:b/>
          <w:bCs/>
          <w:color w:val="00B0F0"/>
          <w:highlight w:val="yellow"/>
        </w:rPr>
        <w:t>OR</w:t>
      </w:r>
      <w:r w:rsidRPr="00F71FBD">
        <w:rPr>
          <w:b/>
          <w:bCs/>
          <w:highlight w:val="yellow"/>
        </w:rPr>
        <w:t xml:space="preserve"> </w:t>
      </w:r>
      <w:r>
        <w:rPr>
          <w:b/>
          <w:bCs/>
          <w:color w:val="FF0000"/>
          <w:highlight w:val="yellow"/>
        </w:rPr>
        <w:t>ANY SPEECH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A81D2FB" w14:textId="199A83BE" w:rsidR="004E5BE9" w:rsidRDefault="004E5BE9" w:rsidP="004E5BE9">
      <w:pPr>
        <w:ind w:left="360" w:hanging="360"/>
        <w:jc w:val="both"/>
      </w:pPr>
      <w:r w:rsidRPr="00EC5E42">
        <w:rPr>
          <w:highlight w:val="yellow"/>
          <w:u w:val="single"/>
        </w:rPr>
        <w:t xml:space="preserve">AUTONOMOUS </w:t>
      </w:r>
      <w:r>
        <w:rPr>
          <w:highlight w:val="yellow"/>
          <w:u w:val="single"/>
        </w:rPr>
        <w:t>VISUAL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VISUAL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7EBDE664" w14:textId="2996475B" w:rsidR="004E5BE9" w:rsidRDefault="004E5BE9" w:rsidP="004E5BE9">
      <w:pPr>
        <w:ind w:left="360" w:hanging="360"/>
        <w:jc w:val="both"/>
      </w:pPr>
      <w:r w:rsidRPr="00EC5E42">
        <w:rPr>
          <w:highlight w:val="yellow"/>
          <w:u w:val="single"/>
        </w:rPr>
        <w:t xml:space="preserve">AUTONOMOUS </w:t>
      </w:r>
      <w:r>
        <w:rPr>
          <w:highlight w:val="yellow"/>
          <w:u w:val="single"/>
        </w:rPr>
        <w:t>AUDIBLE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AUDIBLE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4BF8303" w14:textId="56CAC26D" w:rsidR="004E5BE9" w:rsidRDefault="004E5BE9" w:rsidP="004E5BE9">
      <w:pPr>
        <w:ind w:left="360" w:hanging="360"/>
        <w:jc w:val="both"/>
      </w:pPr>
      <w:r w:rsidRPr="00EC5E42">
        <w:rPr>
          <w:highlight w:val="yellow"/>
          <w:u w:val="single"/>
        </w:rPr>
        <w:t xml:space="preserve">AUTONOMOUS </w:t>
      </w:r>
      <w:r>
        <w:rPr>
          <w:highlight w:val="yellow"/>
          <w:u w:val="single"/>
        </w:rPr>
        <w:t>DELUSIONARY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DELUSIONARY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F0D286C" w14:textId="3D8C6F2E" w:rsidR="004E5BE9" w:rsidRDefault="004E5BE9" w:rsidP="004E5BE9">
      <w:pPr>
        <w:ind w:left="360" w:hanging="360"/>
        <w:jc w:val="both"/>
      </w:pPr>
      <w:r w:rsidRPr="00EC5E42">
        <w:rPr>
          <w:highlight w:val="yellow"/>
          <w:u w:val="single"/>
        </w:rPr>
        <w:t xml:space="preserve">AUTONOMOUS </w:t>
      </w:r>
      <w:r>
        <w:rPr>
          <w:highlight w:val="yellow"/>
          <w:u w:val="single"/>
        </w:rPr>
        <w:t>DEPERSONALIZATION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DEPERSONALIZATION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5478E775" w14:textId="788323CB" w:rsidR="004E5BE9" w:rsidRDefault="004E5BE9" w:rsidP="004E5BE9">
      <w:pPr>
        <w:ind w:left="360" w:hanging="360"/>
        <w:jc w:val="both"/>
      </w:pPr>
      <w:r w:rsidRPr="00EC5E42">
        <w:rPr>
          <w:highlight w:val="yellow"/>
          <w:u w:val="single"/>
        </w:rPr>
        <w:t xml:space="preserve">AUTONOMOUS </w:t>
      </w:r>
      <w:r>
        <w:rPr>
          <w:highlight w:val="yellow"/>
          <w:u w:val="single"/>
        </w:rPr>
        <w:t>DEREALIZATION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92D050"/>
          <w:highlight w:val="yellow"/>
        </w:rPr>
        <w:t xml:space="preserve">   </w:t>
      </w:r>
      <w:r>
        <w:rPr>
          <w:b/>
          <w:bCs/>
          <w:color w:val="92D050"/>
          <w:highlight w:val="yellow"/>
        </w:rPr>
        <w:t xml:space="preserve">    </w:t>
      </w:r>
      <w:r w:rsidRPr="00EC5E42">
        <w:rPr>
          <w:b/>
          <w:bCs/>
          <w:color w:val="FF0000"/>
          <w:highlight w:val="yellow"/>
        </w:rPr>
        <w:t xml:space="preserve">ANY </w:t>
      </w:r>
      <w:r>
        <w:rPr>
          <w:b/>
          <w:bCs/>
          <w:color w:val="FF0000"/>
          <w:highlight w:val="yellow"/>
        </w:rPr>
        <w:t>DEREALIZATION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0D9E70E" w14:textId="59F7C7C0" w:rsidR="004E5BE9" w:rsidRDefault="004E5BE9" w:rsidP="004E5BE9">
      <w:pPr>
        <w:ind w:left="360" w:hanging="360"/>
        <w:jc w:val="both"/>
      </w:pPr>
      <w:r w:rsidRPr="00EC5E42">
        <w:rPr>
          <w:highlight w:val="yellow"/>
          <w:u w:val="single"/>
        </w:rPr>
        <w:t xml:space="preserve">AUTONOMOUS </w:t>
      </w:r>
      <w:r>
        <w:rPr>
          <w:highlight w:val="yellow"/>
          <w:u w:val="single"/>
        </w:rPr>
        <w:t>GRANDIOSE THOUGHT</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GRANDIOSE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3674A99" w14:textId="40DF0A62" w:rsidR="00F71FBD" w:rsidRDefault="00F71FBD" w:rsidP="00F71FBD">
      <w:pPr>
        <w:ind w:left="360" w:hanging="360"/>
        <w:jc w:val="both"/>
      </w:pPr>
      <w:r w:rsidRPr="00EC5E42">
        <w:rPr>
          <w:highlight w:val="yellow"/>
          <w:u w:val="single"/>
        </w:rPr>
        <w:t xml:space="preserve">AUTONOMOUS </w:t>
      </w:r>
      <w:r>
        <w:rPr>
          <w:highlight w:val="yellow"/>
          <w:u w:val="single"/>
        </w:rPr>
        <w:t>SCHIZOPHRENIA SYSTEM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00196BCC">
        <w:rPr>
          <w:b/>
          <w:bCs/>
          <w:color w:val="92D050"/>
          <w:highlight w:val="yellow"/>
        </w:rPr>
        <w:t xml:space="preserve"> </w:t>
      </w:r>
      <w:r w:rsidRPr="00EC5E42">
        <w:rPr>
          <w:b/>
          <w:bCs/>
          <w:color w:val="FF0000"/>
          <w:highlight w:val="yellow"/>
        </w:rPr>
        <w:t xml:space="preserve">ANY </w:t>
      </w:r>
      <w:r>
        <w:rPr>
          <w:b/>
          <w:bCs/>
          <w:color w:val="FF0000"/>
          <w:highlight w:val="yellow"/>
        </w:rPr>
        <w:t>SCHIZOPHRENIA SYSTEM</w:t>
      </w:r>
      <w:r w:rsidRPr="00EC5E42">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RUNS</w:t>
      </w:r>
      <w:r w:rsidR="00196BCC" w:rsidRPr="00196BCC">
        <w:rPr>
          <w:b/>
          <w:bCs/>
          <w:highlight w:val="yellow"/>
        </w:rPr>
        <w:t xml:space="preserve"> </w:t>
      </w:r>
      <w:r w:rsidR="00196BCC" w:rsidRPr="00196BCC">
        <w:rPr>
          <w:b/>
          <w:bCs/>
          <w:color w:val="00B0F0"/>
          <w:highlight w:val="yellow"/>
        </w:rPr>
        <w:t>AND</w:t>
      </w:r>
      <w:r w:rsidR="00196BCC" w:rsidRPr="00196BCC">
        <w:rPr>
          <w:b/>
          <w:bCs/>
          <w:highlight w:val="yellow"/>
        </w:rPr>
        <w:t xml:space="preserve"> </w:t>
      </w:r>
      <w:r w:rsidR="00196BCC" w:rsidRPr="00196BCC">
        <w:rPr>
          <w:b/>
          <w:bCs/>
          <w:color w:val="C00000"/>
          <w:highlight w:val="yellow"/>
        </w:rPr>
        <w:t>NEVER</w:t>
      </w:r>
      <w:r w:rsidR="00196BCC" w:rsidRPr="00196BCC">
        <w:rPr>
          <w:b/>
          <w:bCs/>
          <w:highlight w:val="yellow"/>
        </w:rPr>
        <w:t xml:space="preserve"> </w:t>
      </w:r>
      <w:r w:rsidR="00196BCC" w:rsidRPr="00196BCC">
        <w:rPr>
          <w:b/>
          <w:bCs/>
          <w:color w:val="7030A0"/>
          <w:highlight w:val="yellow"/>
        </w:rPr>
        <w:t>EXECUTES</w:t>
      </w:r>
      <w:r w:rsidRPr="005B05A0">
        <w:rPr>
          <w:highlight w:val="yellow"/>
        </w:rPr>
        <w:t xml:space="preserve">, </w:t>
      </w:r>
      <w:r>
        <w:rPr>
          <w:highlight w:val="yellow"/>
        </w:rPr>
        <w:t xml:space="preserve">           </w:t>
      </w:r>
      <w:r w:rsidR="00196BCC">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EAACD1F" w14:textId="3FE37B86" w:rsidR="00CF157A" w:rsidRPr="00C47150" w:rsidRDefault="00CF157A" w:rsidP="00CF157A">
      <w:pPr>
        <w:ind w:left="360" w:hanging="360"/>
        <w:jc w:val="both"/>
      </w:pPr>
      <w:r w:rsidRPr="00F71FBD">
        <w:rPr>
          <w:highlight w:val="yellow"/>
          <w:u w:val="single"/>
        </w:rPr>
        <w:t>AUTONOMOUS THOUGHT INTERCEPTION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THOUGHT INTERCEPTION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B2FA77" w14:textId="77777777" w:rsidR="00461C57" w:rsidRPr="00C47150" w:rsidRDefault="00461C57" w:rsidP="00461C57">
      <w:pPr>
        <w:ind w:left="360" w:hanging="360"/>
        <w:jc w:val="both"/>
      </w:pPr>
    </w:p>
    <w:p w14:paraId="08418806" w14:textId="77777777" w:rsidR="00461C57" w:rsidRPr="00C47150" w:rsidRDefault="00461C57" w:rsidP="00461C57">
      <w:pPr>
        <w:ind w:left="360" w:hanging="360"/>
        <w:jc w:val="both"/>
      </w:pPr>
    </w:p>
    <w:p w14:paraId="0666343A" w14:textId="77777777" w:rsidR="00461C57" w:rsidRPr="00C47150" w:rsidRDefault="00461C57" w:rsidP="00461C57">
      <w:pPr>
        <w:ind w:left="360" w:hanging="360"/>
        <w:jc w:val="both"/>
      </w:pPr>
    </w:p>
    <w:p w14:paraId="4822836C" w14:textId="77777777" w:rsidR="00461C57" w:rsidRPr="00C47150" w:rsidRDefault="00461C57" w:rsidP="00461C57">
      <w:pPr>
        <w:ind w:left="360" w:hanging="360"/>
        <w:jc w:val="both"/>
      </w:pPr>
    </w:p>
    <w:p w14:paraId="478A54FE" w14:textId="77777777" w:rsidR="00461C57" w:rsidRPr="00C47150" w:rsidRDefault="00461C57" w:rsidP="00461C57">
      <w:pPr>
        <w:ind w:left="360" w:hanging="360"/>
        <w:jc w:val="both"/>
      </w:pPr>
    </w:p>
    <w:p w14:paraId="098C054B" w14:textId="2D18E76A" w:rsidR="00CF157A" w:rsidRPr="00F71FBD" w:rsidRDefault="00CF157A" w:rsidP="00F71FBD">
      <w:pPr>
        <w:ind w:left="720" w:hanging="360"/>
        <w:jc w:val="both"/>
        <w:rPr>
          <w:i/>
          <w:iCs/>
          <w:color w:val="808080" w:themeColor="background1" w:themeShade="80"/>
        </w:rPr>
      </w:pPr>
      <w:r w:rsidRPr="00F71FBD">
        <w:rPr>
          <w:i/>
          <w:iCs/>
          <w:color w:val="808080" w:themeColor="background1" w:themeShade="80"/>
          <w:u w:val="single"/>
        </w:rPr>
        <w:t>AUTONOMOUS INTERCEPTION SYSTEMS PREVENTION SECURITY SYSTEMS</w:t>
      </w:r>
      <w:r w:rsidRPr="00F71FBD">
        <w:rPr>
          <w:i/>
          <w:iCs/>
          <w:color w:val="808080" w:themeColor="background1" w:themeShade="80"/>
        </w:rPr>
        <w:t xml:space="preserve"> (</w:t>
      </w:r>
      <w:r w:rsidRPr="00F71FBD">
        <w:rPr>
          <w:b/>
          <w:bCs/>
          <w:i/>
          <w:iCs/>
          <w:color w:val="808080" w:themeColor="background1" w:themeShade="80"/>
        </w:rPr>
        <w:t>2022</w:t>
      </w:r>
      <w:r w:rsidRPr="00F71FBD">
        <w:rPr>
          <w:i/>
          <w:iCs/>
          <w:color w:val="808080" w:themeColor="background1" w:themeShade="80"/>
        </w:rPr>
        <w:t>) –</w:t>
      </w:r>
      <w:r w:rsidR="00CE476E" w:rsidRPr="00F71FBD">
        <w:rPr>
          <w:i/>
          <w:iCs/>
          <w:color w:val="808080" w:themeColor="background1" w:themeShade="80"/>
        </w:rPr>
        <w:t xml:space="preserve"> </w:t>
      </w:r>
      <w:r w:rsidR="00835EB0" w:rsidRPr="00F71FBD">
        <w:rPr>
          <w:b/>
          <w:bCs/>
          <w:i/>
          <w:iCs/>
          <w:color w:val="7030A0"/>
        </w:rPr>
        <w:t>ENSURES</w:t>
      </w:r>
      <w:r w:rsidR="00835EB0" w:rsidRPr="00F71FBD">
        <w:rPr>
          <w:b/>
          <w:bCs/>
          <w:i/>
          <w:iCs/>
        </w:rPr>
        <w:t xml:space="preserve"> </w:t>
      </w:r>
      <w:r w:rsidR="00835EB0" w:rsidRPr="00F71FBD">
        <w:rPr>
          <w:b/>
          <w:bCs/>
          <w:i/>
          <w:iCs/>
          <w:color w:val="92D050"/>
        </w:rPr>
        <w:t>THAT</w:t>
      </w:r>
      <w:r w:rsidRPr="00F71FBD">
        <w:rPr>
          <w:i/>
          <w:iCs/>
          <w:color w:val="808080" w:themeColor="background1" w:themeShade="80"/>
        </w:rPr>
        <w:t xml:space="preserve"> </w:t>
      </w:r>
      <w:r w:rsidRPr="00F71FBD">
        <w:rPr>
          <w:b/>
          <w:bCs/>
          <w:i/>
          <w:iCs/>
          <w:color w:val="808080" w:themeColor="background1" w:themeShade="80"/>
        </w:rPr>
        <w:t>INTERCEPTION SYSTEMS</w:t>
      </w:r>
      <w:r w:rsidR="003E7FFC" w:rsidRPr="00F71FBD">
        <w:rPr>
          <w:i/>
          <w:iCs/>
          <w:color w:val="808080" w:themeColor="background1" w:themeShade="80"/>
        </w:rPr>
        <w:t xml:space="preserve"> </w:t>
      </w:r>
      <w:r w:rsidR="003E7FFC" w:rsidRPr="00F71FBD">
        <w:rPr>
          <w:b/>
          <w:bCs/>
          <w:i/>
          <w:iCs/>
          <w:color w:val="808080" w:themeColor="background1" w:themeShade="80"/>
        </w:rPr>
        <w:t>NEVER RUNS</w:t>
      </w:r>
      <w:r w:rsidR="003E7FFC" w:rsidRPr="00F71FBD">
        <w:rPr>
          <w:i/>
          <w:iCs/>
          <w:color w:val="808080" w:themeColor="background1" w:themeShade="80"/>
        </w:rPr>
        <w:t xml:space="preserve">, </w:t>
      </w:r>
      <w:r w:rsidR="003F77DB" w:rsidRPr="00F71FBD">
        <w:rPr>
          <w:b/>
          <w:bCs/>
          <w:i/>
          <w:iCs/>
          <w:color w:val="808080" w:themeColor="background1" w:themeShade="80"/>
        </w:rPr>
        <w:t>IMPLICITLY-EXPLICITLY DEFINED</w:t>
      </w:r>
      <w:r w:rsidR="003F77DB" w:rsidRPr="00F71FBD">
        <w:rPr>
          <w:i/>
          <w:iCs/>
          <w:color w:val="808080" w:themeColor="background1" w:themeShade="80"/>
        </w:rPr>
        <w:t>.</w:t>
      </w:r>
      <w:r w:rsidR="003E7FFC" w:rsidRPr="00F71FBD">
        <w:rPr>
          <w:i/>
          <w:iCs/>
          <w:color w:val="808080" w:themeColor="background1" w:themeShade="80"/>
        </w:rPr>
        <w:t xml:space="preserve"> (DISABLED)</w:t>
      </w:r>
    </w:p>
    <w:p w14:paraId="05BB50D0" w14:textId="77777777" w:rsidR="005B05A0" w:rsidRDefault="005B05A0">
      <w:pPr>
        <w:rPr>
          <w:highlight w:val="yellow"/>
          <w:u w:val="single"/>
        </w:rPr>
      </w:pPr>
      <w:r>
        <w:rPr>
          <w:highlight w:val="yellow"/>
          <w:u w:val="single"/>
        </w:rPr>
        <w:br w:type="page"/>
      </w:r>
    </w:p>
    <w:p w14:paraId="4B5360F1" w14:textId="389710E3" w:rsidR="005B05A0" w:rsidRPr="00C0532F" w:rsidRDefault="005B05A0" w:rsidP="005B05A0">
      <w:pPr>
        <w:ind w:left="360" w:hanging="360"/>
        <w:jc w:val="both"/>
        <w:rPr>
          <w:b/>
          <w:bCs/>
        </w:rPr>
      </w:pPr>
      <w:r>
        <w:rPr>
          <w:b/>
          <w:sz w:val="24"/>
        </w:rPr>
        <w:t>MEDICAL DAMAGE PREVENTION SECURITY SYSTEMS</w:t>
      </w:r>
    </w:p>
    <w:p w14:paraId="5BB3B85B" w14:textId="41F5C45B" w:rsidR="00CF157A" w:rsidRPr="00C47150" w:rsidRDefault="00CF157A" w:rsidP="00CF157A">
      <w:pPr>
        <w:ind w:left="360" w:hanging="360"/>
        <w:jc w:val="both"/>
      </w:pPr>
      <w:r w:rsidRPr="00F71FBD">
        <w:rPr>
          <w:highlight w:val="yellow"/>
          <w:u w:val="single"/>
        </w:rPr>
        <w:t>AUTONOMOUS MEDICAL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MEDICAL DAMAG</w:t>
      </w:r>
      <w:r w:rsidR="005B05A0">
        <w:rPr>
          <w:b/>
          <w:bCs/>
          <w:color w:val="FF0000"/>
          <w:highlight w:val="yellow"/>
        </w:rPr>
        <w:t>ING</w:t>
      </w:r>
      <w:r w:rsidRPr="00F71FBD">
        <w:rPr>
          <w:b/>
          <w:bCs/>
          <w:color w:val="FF0000"/>
          <w:highlight w:val="yellow"/>
        </w:rPr>
        <w:t xml:space="preserve">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E2B590" w14:textId="6FA9AF8F" w:rsidR="005B05A0" w:rsidRPr="00F71FBD" w:rsidRDefault="005B05A0" w:rsidP="00F71FBD">
      <w:pPr>
        <w:ind w:left="720" w:hanging="360"/>
        <w:jc w:val="both"/>
        <w:rPr>
          <w:i/>
          <w:iCs/>
        </w:rPr>
      </w:pPr>
      <w:r w:rsidRPr="00F71FBD">
        <w:rPr>
          <w:i/>
          <w:iCs/>
          <w:highlight w:val="yellow"/>
          <w:u w:val="single"/>
        </w:rPr>
        <w:t>AUTONOMOUS MEDICAL DAMAGE CAUSING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CAUSING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055C1801" w14:textId="1BA928CA" w:rsidR="005B05A0" w:rsidRPr="00F71FBD" w:rsidRDefault="005B05A0" w:rsidP="00F71FBD">
      <w:pPr>
        <w:ind w:left="720" w:hanging="360"/>
        <w:jc w:val="both"/>
        <w:rPr>
          <w:i/>
          <w:iCs/>
        </w:rPr>
      </w:pPr>
      <w:r w:rsidRPr="00F71FBD">
        <w:rPr>
          <w:i/>
          <w:iCs/>
          <w:highlight w:val="yellow"/>
          <w:u w:val="single"/>
        </w:rPr>
        <w:t>AUTONOMOUS MEDICAL DAMAGE ALLOWING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ALLOWING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148E48ED" w14:textId="77777777" w:rsidR="005B05A0" w:rsidRDefault="005B05A0">
      <w:pPr>
        <w:rPr>
          <w:highlight w:val="yellow"/>
          <w:u w:val="single"/>
        </w:rPr>
      </w:pPr>
      <w:r>
        <w:rPr>
          <w:highlight w:val="yellow"/>
          <w:u w:val="single"/>
        </w:rPr>
        <w:br w:type="page"/>
      </w:r>
    </w:p>
    <w:p w14:paraId="50C6F61B" w14:textId="4447CBB0" w:rsidR="005B05A0" w:rsidRPr="00C0532F" w:rsidRDefault="005B05A0" w:rsidP="005B05A0">
      <w:pPr>
        <w:ind w:left="360" w:hanging="360"/>
        <w:jc w:val="both"/>
        <w:rPr>
          <w:b/>
          <w:bCs/>
        </w:rPr>
      </w:pPr>
      <w:r>
        <w:rPr>
          <w:b/>
          <w:sz w:val="24"/>
        </w:rPr>
        <w:t>HEALTH DAMAGE PREVENTION SECURITY SYSTEMS</w:t>
      </w:r>
    </w:p>
    <w:p w14:paraId="04B041E7" w14:textId="56DA6CD7" w:rsidR="005B05A0" w:rsidRPr="00C47150" w:rsidRDefault="005B05A0" w:rsidP="005B05A0">
      <w:pPr>
        <w:ind w:left="360" w:hanging="360"/>
        <w:jc w:val="both"/>
      </w:pPr>
      <w:r w:rsidRPr="00EC5E42">
        <w:rPr>
          <w:highlight w:val="yellow"/>
          <w:u w:val="single"/>
        </w:rPr>
        <w:t xml:space="preserve">AUTONOMOUS </w:t>
      </w:r>
      <w:r>
        <w:rPr>
          <w:highlight w:val="yellow"/>
          <w:u w:val="single"/>
        </w:rPr>
        <w:t>HEALTH</w:t>
      </w:r>
      <w:r w:rsidRPr="00EC5E42">
        <w:rPr>
          <w:highlight w:val="yellow"/>
          <w:u w:val="single"/>
        </w:rPr>
        <w:t xml:space="preserve"> DAMAG</w:t>
      </w:r>
      <w:r>
        <w:rPr>
          <w:highlight w:val="yellow"/>
          <w:u w:val="single"/>
        </w:rPr>
        <w:t>ING</w:t>
      </w:r>
      <w:r w:rsidRPr="00EC5E42">
        <w:rPr>
          <w:highlight w:val="yellow"/>
          <w:u w:val="single"/>
        </w:rPr>
        <w:t xml:space="preserve"> SYSTEM</w:t>
      </w:r>
      <w:r>
        <w:rPr>
          <w:highlight w:val="yellow"/>
          <w:u w:val="single"/>
        </w:rPr>
        <w:t xml:space="preserve">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HEALTH</w:t>
      </w:r>
      <w:r w:rsidRPr="00EC5E42">
        <w:rPr>
          <w:b/>
          <w:bCs/>
          <w:color w:val="FF0000"/>
          <w:highlight w:val="yellow"/>
        </w:rPr>
        <w:t xml:space="preserve"> DAMAG</w:t>
      </w:r>
      <w:r>
        <w:rPr>
          <w:b/>
          <w:bCs/>
          <w:color w:val="FF0000"/>
          <w:highlight w:val="yellow"/>
        </w:rPr>
        <w:t>ING</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 xml:space="preserve">,                                                                             </w:t>
      </w:r>
      <w:r w:rsidRPr="005B05A0">
        <w:rPr>
          <w:b/>
          <w:bCs/>
          <w:color w:val="00B0F0"/>
          <w:highlight w:val="yellow"/>
        </w:rPr>
        <w:t>IMPLICITLY-EXPLICITLY GLOBALLY VIRULENTLY DEFINED</w:t>
      </w:r>
      <w:r w:rsidRPr="005B05A0">
        <w:rPr>
          <w:highlight w:val="yellow"/>
        </w:rPr>
        <w:t>.</w:t>
      </w:r>
    </w:p>
    <w:p w14:paraId="78DCEC25" w14:textId="6D93546A"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CAUSING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CAUSING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r w:rsidRPr="00EC5E42">
        <w:rPr>
          <w:b/>
          <w:bCs/>
          <w:i/>
          <w:iCs/>
          <w:color w:val="7030A0"/>
          <w:highlight w:val="yellow"/>
        </w:rPr>
        <w:t>RUNS</w:t>
      </w:r>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4E5C2E3E" w14:textId="7B429026"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ALLOWING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ALLOWING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r w:rsidRPr="00EC5E42">
        <w:rPr>
          <w:b/>
          <w:bCs/>
          <w:i/>
          <w:iCs/>
          <w:color w:val="7030A0"/>
          <w:highlight w:val="yellow"/>
        </w:rPr>
        <w:t>RUNS</w:t>
      </w:r>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18B4580C" w14:textId="4F20F380" w:rsidR="00CF157A" w:rsidRPr="00C47150" w:rsidRDefault="00CF157A" w:rsidP="00F71FBD">
      <w:pPr>
        <w:ind w:left="720" w:hanging="360"/>
        <w:jc w:val="both"/>
      </w:pPr>
      <w:r w:rsidRPr="00F71FBD">
        <w:rPr>
          <w:highlight w:val="yellow"/>
          <w:u w:val="single"/>
        </w:rPr>
        <w:t>AUTONOMOUS MENTAL HEALTH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MENTAL HEALTH </w:t>
      </w:r>
      <w:r w:rsidR="003E7FFC" w:rsidRPr="00F71FBD">
        <w:rPr>
          <w:b/>
          <w:bCs/>
          <w:color w:val="FF0000"/>
          <w:highlight w:val="yellow"/>
        </w:rPr>
        <w:t xml:space="preserve">DAMAGING </w:t>
      </w:r>
      <w:r w:rsidRPr="00F71FBD">
        <w:rPr>
          <w:b/>
          <w:bCs/>
          <w:color w:val="FF0000"/>
          <w:highlight w:val="yellow"/>
        </w:rPr>
        <w:t>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400959D6" w14:textId="1169EBAE"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CAUSING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CAUSING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41C8466D" w14:textId="232DFDF0"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ALLOWING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2BE4A5F" w14:textId="77777777" w:rsidR="005B05A0" w:rsidRDefault="005B05A0">
      <w:pPr>
        <w:rPr>
          <w:highlight w:val="yellow"/>
          <w:u w:val="single"/>
        </w:rPr>
      </w:pPr>
      <w:r>
        <w:rPr>
          <w:highlight w:val="yellow"/>
          <w:u w:val="single"/>
        </w:rPr>
        <w:br w:type="page"/>
      </w:r>
    </w:p>
    <w:p w14:paraId="59A287CB" w14:textId="504E3731" w:rsidR="00CF157A" w:rsidRPr="00C47150" w:rsidRDefault="00CF157A" w:rsidP="00CF157A">
      <w:pPr>
        <w:ind w:left="360" w:hanging="360"/>
        <w:jc w:val="both"/>
      </w:pPr>
      <w:r w:rsidRPr="00F71FBD">
        <w:rPr>
          <w:highlight w:val="yellow"/>
          <w:u w:val="single"/>
        </w:rPr>
        <w:t>AUTONOMOUS PERCEPTUAL THOUGHT DAMAGE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PERCEPTUAL THOUGHT </w:t>
      </w:r>
      <w:r w:rsidR="005B05A0" w:rsidRPr="00F71FBD">
        <w:rPr>
          <w:b/>
          <w:bCs/>
          <w:color w:val="FF0000"/>
          <w:highlight w:val="yellow"/>
        </w:rPr>
        <w:t>DAMAGE</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FBD163" w14:textId="7CBDA830" w:rsidR="005B05A0" w:rsidRPr="00C47150" w:rsidRDefault="00CF157A" w:rsidP="005B05A0">
      <w:pPr>
        <w:ind w:left="360" w:hanging="360"/>
        <w:jc w:val="both"/>
      </w:pPr>
      <w:r w:rsidRPr="00F71FBD">
        <w:rPr>
          <w:highlight w:val="yellow"/>
          <w:u w:val="single"/>
        </w:rPr>
        <w:t xml:space="preserve">AUTONOMOUS THOUGHT DISORDER </w:t>
      </w:r>
      <w:r w:rsidR="00D67D1C" w:rsidRPr="00F71FBD">
        <w:rPr>
          <w:highlight w:val="yellow"/>
          <w:u w:val="single"/>
        </w:rPr>
        <w:t xml:space="preserve">CAUSING </w:t>
      </w:r>
      <w:r w:rsidRPr="00F71FBD">
        <w:rPr>
          <w:highlight w:val="yellow"/>
          <w:u w:val="single"/>
        </w:rPr>
        <w:t xml:space="preserve">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THOUGHT DISORDER </w:t>
      </w:r>
      <w:r w:rsidR="00D67D1C" w:rsidRPr="00F71FBD">
        <w:rPr>
          <w:b/>
          <w:bCs/>
          <w:color w:val="FF0000"/>
          <w:highlight w:val="yellow"/>
        </w:rPr>
        <w:t xml:space="preserve">CAUSING </w:t>
      </w:r>
      <w:r w:rsidRPr="00F71FBD">
        <w:rPr>
          <w:b/>
          <w:bCs/>
          <w:color w:val="FF0000"/>
          <w:highlight w:val="yellow"/>
        </w:rPr>
        <w:t>SYSTEM</w:t>
      </w:r>
      <w:r w:rsidR="003E7FFC"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76FCC81" w14:textId="77777777" w:rsidR="005B05A0" w:rsidRPr="00C47150" w:rsidRDefault="00D67D1C" w:rsidP="005B05A0">
      <w:pPr>
        <w:ind w:left="360" w:hanging="360"/>
        <w:jc w:val="both"/>
      </w:pPr>
      <w:r w:rsidRPr="00F71FBD">
        <w:rPr>
          <w:highlight w:val="yellow"/>
          <w:u w:val="single"/>
        </w:rPr>
        <w:t xml:space="preserve">AUTONOMOUS THOUGHT DISORDER ALLOWING 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THOUGHT DISORDER ALLOWING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C27002" w14:textId="11CFFC87"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547AC34D" w14:textId="404639D7" w:rsidR="00CF157A" w:rsidRPr="00C0532F" w:rsidRDefault="00CF157A" w:rsidP="00F71FBD">
      <w:pPr>
        <w:rPr>
          <w:b/>
          <w:bCs/>
        </w:rPr>
      </w:pPr>
      <w:r>
        <w:rPr>
          <w:b/>
          <w:sz w:val="24"/>
        </w:rPr>
        <w:t>BAD SMELL DAMAGE PREVENTION SECURITY SYSTEMS</w:t>
      </w:r>
    </w:p>
    <w:p w14:paraId="58C3B701" w14:textId="1FD90D10"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0B182C2F"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427A816C"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1EC770F"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t>DAMAGE PREVENTION SECURITY SYSTEMS</w:t>
      </w:r>
    </w:p>
    <w:p w14:paraId="397D728E" w14:textId="20F3902B"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039BC11"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4FCC6" w14:textId="77777777" w:rsidR="00E567E3" w:rsidRPr="006B6D34" w:rsidRDefault="00E567E3" w:rsidP="00E567E3">
      <w:pPr>
        <w:ind w:left="360" w:hanging="360"/>
        <w:jc w:val="both"/>
      </w:pPr>
      <w:r w:rsidRPr="006B6D34">
        <w:rPr>
          <w:u w:val="single"/>
        </w:rPr>
        <w:t xml:space="preserve">AUTONOMOUS </w:t>
      </w:r>
      <w:r>
        <w:rPr>
          <w:u w:val="single"/>
        </w:rPr>
        <w:t>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t xml:space="preserve">       </w:t>
      </w:r>
      <w:r w:rsidRPr="006B6D34">
        <w:rPr>
          <w:b/>
          <w:bCs/>
          <w:color w:val="FF0000"/>
        </w:rPr>
        <w:t xml:space="preserve">ANY </w:t>
      </w:r>
      <w:r>
        <w:rPr>
          <w:b/>
          <w:bCs/>
          <w:color w:val="FF0000"/>
        </w:rPr>
        <w:t>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1D022241" w14:textId="77777777" w:rsidR="00E567E3" w:rsidRPr="006B6D34" w:rsidRDefault="00E567E3" w:rsidP="00E567E3">
      <w:pPr>
        <w:ind w:left="720" w:hanging="360"/>
        <w:jc w:val="both"/>
      </w:pPr>
      <w:r w:rsidRPr="006B6D34">
        <w:rPr>
          <w:u w:val="single"/>
        </w:rPr>
        <w:t xml:space="preserve">AUTONOMOUS </w:t>
      </w:r>
      <w:r>
        <w:rPr>
          <w:u w:val="single"/>
        </w:rPr>
        <w:t>BONE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BONE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75E8E7C9" w14:textId="77777777" w:rsidR="00E567E3" w:rsidRPr="006B6D34" w:rsidRDefault="00E567E3" w:rsidP="00E567E3">
      <w:pPr>
        <w:ind w:left="720" w:hanging="360"/>
        <w:jc w:val="both"/>
      </w:pPr>
      <w:r w:rsidRPr="006B6D34">
        <w:rPr>
          <w:u w:val="single"/>
        </w:rPr>
        <w:t xml:space="preserve">AUTONOMOUS </w:t>
      </w:r>
      <w:r>
        <w:rPr>
          <w:u w:val="single"/>
        </w:rPr>
        <w:t>SCULL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SCULL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632657D5" w14:textId="16EDE894"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48A9357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5B54E74C"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anything relating to any personal relationship does not negatively affect any security of any system, and that any security of any system does not negatively affect any personal relationship.</w:t>
      </w:r>
    </w:p>
    <w:p w14:paraId="4915CB73" w14:textId="3028C3A4"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investigations that are erroneous are closed out, automatically, to ensure the privacy of </w:t>
      </w:r>
      <w:r w:rsidR="00FE5858">
        <w:t>everyone</w:t>
      </w:r>
      <w:r>
        <w:t>.</w:t>
      </w:r>
    </w:p>
    <w:p w14:paraId="642ADC42" w14:textId="30441711"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F156E6" w:rsidRPr="00442D30">
        <w:t xml:space="preserve">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t>ACTIONS PROTECTIVE SYSTEMS</w:t>
      </w:r>
    </w:p>
    <w:p w14:paraId="0C01EF42" w14:textId="0EBE263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775C1131"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55A10F09"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41C3D169"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t>MENTAL HEALTH PROTECTIVE SYSTEMS</w:t>
      </w:r>
    </w:p>
    <w:p w14:paraId="0D15EFA6" w14:textId="1E090ACC" w:rsidR="009C5A96" w:rsidRDefault="009C5A96" w:rsidP="009C5A96">
      <w:pPr>
        <w:ind w:left="360" w:hanging="360"/>
        <w:jc w:val="both"/>
      </w:pPr>
      <w:commentRangeStart w:id="77"/>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77"/>
      <w:r w:rsidR="00B24CF4" w:rsidRPr="006670CE">
        <w:rPr>
          <w:rStyle w:val="CommentReference"/>
        </w:rPr>
        <w:commentReference w:id="77"/>
      </w:r>
    </w:p>
    <w:p w14:paraId="430793E5" w14:textId="269EC7F2" w:rsidR="001037A8" w:rsidRPr="006670CE" w:rsidRDefault="00853D71" w:rsidP="001037A8">
      <w:pPr>
        <w:ind w:left="360" w:hanging="360"/>
        <w:jc w:val="both"/>
      </w:pPr>
      <w:commentRangeStart w:id="78"/>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78"/>
      <w:r w:rsidR="001037A8" w:rsidRPr="006670CE">
        <w:rPr>
          <w:rStyle w:val="CommentReference"/>
        </w:rPr>
        <w:commentReference w:id="78"/>
      </w:r>
    </w:p>
    <w:p w14:paraId="1FF3DBCC" w14:textId="0DFEF651" w:rsidR="00853D71" w:rsidRPr="006670CE" w:rsidRDefault="00853D71" w:rsidP="009C5A96">
      <w:pPr>
        <w:ind w:left="360" w:hanging="360"/>
        <w:jc w:val="both"/>
      </w:pPr>
      <w:commentRangeStart w:id="79"/>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79"/>
      <w:r w:rsidR="001037A8" w:rsidRPr="006670CE">
        <w:rPr>
          <w:rStyle w:val="CommentReference"/>
        </w:rPr>
        <w:commentReference w:id="79"/>
      </w:r>
    </w:p>
    <w:p w14:paraId="7BC9A47F" w14:textId="745F0D88" w:rsidR="000C1682" w:rsidRDefault="000C1682" w:rsidP="000C1682">
      <w:pPr>
        <w:ind w:left="360" w:hanging="360"/>
        <w:jc w:val="both"/>
      </w:pPr>
      <w:commentRangeStart w:id="80"/>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0229F9">
        <w:t>damages are not caused to the brain, and that mind control does not damage how the brain works, normally</w:t>
      </w:r>
      <w:r w:rsidRPr="006602FC">
        <w:t>.</w:t>
      </w:r>
      <w:commentRangeEnd w:id="80"/>
      <w:r w:rsidR="00506E87">
        <w:rPr>
          <w:rStyle w:val="CommentReference"/>
        </w:rPr>
        <w:commentReference w:id="80"/>
      </w:r>
    </w:p>
    <w:p w14:paraId="1CBA87EF" w14:textId="54C172BE" w:rsidR="000C1682" w:rsidRDefault="000C1682" w:rsidP="000229F9">
      <w:pPr>
        <w:ind w:left="720" w:hanging="360"/>
        <w:jc w:val="both"/>
      </w:pPr>
      <w:commentRangeStart w:id="81"/>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mental concentration is not altered by mind control </w:t>
      </w:r>
      <w:r w:rsidR="00B03A79">
        <w:t>technology and</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concentration always works properly</w:t>
      </w:r>
      <w:r w:rsidRPr="006602FC">
        <w:t>.</w:t>
      </w:r>
      <w:commentRangeEnd w:id="81"/>
      <w:r w:rsidR="00B24CF4">
        <w:rPr>
          <w:rStyle w:val="CommentReference"/>
        </w:rPr>
        <w:commentReference w:id="81"/>
      </w:r>
    </w:p>
    <w:p w14:paraId="0B910FB8" w14:textId="40521584" w:rsidR="00F7149B" w:rsidRDefault="00F7149B" w:rsidP="00F7149B">
      <w:pPr>
        <w:ind w:left="720" w:hanging="360"/>
        <w:jc w:val="both"/>
      </w:pPr>
      <w:commentRangeStart w:id="82"/>
      <w:r>
        <w:rPr>
          <w:u w:val="single"/>
        </w:rPr>
        <w:t>AUTONOMOUS MASOCHISM PREVENTION SECURITY SYSTEMS</w:t>
      </w:r>
      <w:r w:rsidRPr="00400C4F">
        <w:t xml:space="preserve"> (</w:t>
      </w:r>
      <w:r w:rsidRPr="00400C4F">
        <w:rPr>
          <w:b/>
          <w:bCs/>
        </w:rPr>
        <w:t>2022</w:t>
      </w:r>
      <w:r w:rsidRPr="00400C4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82"/>
      <w:r>
        <w:rPr>
          <w:rStyle w:val="CommentReference"/>
        </w:rPr>
        <w:commentReference w:id="82"/>
      </w:r>
    </w:p>
    <w:p w14:paraId="001827D5" w14:textId="597C51D3"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19B6AF1B"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A4FDF42"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4313D99"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287DFDB1" w:rsidR="00A92ACE" w:rsidRDefault="00A92ACE" w:rsidP="00A92ACE">
      <w:pPr>
        <w:ind w:left="360" w:hanging="360"/>
        <w:jc w:val="both"/>
      </w:pPr>
      <w:commentRangeStart w:id="83"/>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commentRangeEnd w:id="83"/>
      <w:r w:rsidR="00835EB0">
        <w:rPr>
          <w:rStyle w:val="CommentReference"/>
        </w:rPr>
        <w:commentReference w:id="83"/>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t>DISORIENTATION PREVENTION SECURITY SYSTEMS</w:t>
      </w:r>
    </w:p>
    <w:p w14:paraId="63DFF9B7" w14:textId="42C92A4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15A5D0BC"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10A77E09"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600699BF" w14:textId="7945DE55" w:rsidR="007E5F77" w:rsidRPr="00C0532F" w:rsidRDefault="007E5F77" w:rsidP="007E5F77">
      <w:pPr>
        <w:ind w:left="360" w:hanging="360"/>
        <w:jc w:val="both"/>
        <w:rPr>
          <w:b/>
          <w:bCs/>
        </w:rPr>
      </w:pPr>
      <w:r>
        <w:rPr>
          <w:b/>
          <w:sz w:val="24"/>
        </w:rPr>
        <w:t>INTELLECTUAL PROPERTY THEFT PREVENTION SECURITY SYSTEMS</w:t>
      </w: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45869042"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human hosts do not type incorrectly, such as ensuring that “sexurity”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78A5DCB" w14:textId="77777777" w:rsidR="003112D6" w:rsidRDefault="00BB6DFF" w:rsidP="00BB6DFF">
      <w:pPr>
        <w:ind w:left="360" w:hanging="360"/>
        <w:jc w:val="both"/>
      </w:pPr>
      <w:r w:rsidRPr="00706B70">
        <w:rPr>
          <w:u w:val="single"/>
        </w:rPr>
        <w:t>AUTONOMOUS ATTORNEYS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p>
    <w:p w14:paraId="232CA9D8" w14:textId="77777777" w:rsidR="003112D6" w:rsidRDefault="003112D6">
      <w:pPr>
        <w:rPr>
          <w:u w:val="single"/>
        </w:rPr>
      </w:pPr>
      <w:r>
        <w:rPr>
          <w:u w:val="single"/>
        </w:rPr>
        <w:br w:type="page"/>
      </w:r>
    </w:p>
    <w:p w14:paraId="13AAE8B0" w14:textId="77777777" w:rsidR="003112D6" w:rsidRPr="00C0532F" w:rsidRDefault="003112D6" w:rsidP="003112D6">
      <w:pPr>
        <w:rPr>
          <w:b/>
          <w:bCs/>
        </w:rPr>
      </w:pPr>
      <w:r>
        <w:rPr>
          <w:b/>
          <w:sz w:val="24"/>
        </w:rPr>
        <w:t>SECURITY SYSTEM GENERATION SECURITY SYSTEMS</w:t>
      </w:r>
    </w:p>
    <w:p w14:paraId="1EAD70FF" w14:textId="77777777" w:rsidR="003112D6" w:rsidRDefault="003112D6" w:rsidP="003112D6">
      <w:pPr>
        <w:ind w:left="360" w:hanging="360"/>
        <w:jc w:val="both"/>
      </w:pPr>
      <w:r>
        <w:rPr>
          <w:u w:val="single"/>
        </w:rPr>
        <w:t>AUTONOMOUS SECURITY SYSTEM GENERATION SECURITY SYSTEM</w:t>
      </w:r>
      <w:r w:rsidRPr="00861BDA">
        <w:rPr>
          <w:u w:val="single"/>
        </w:rPr>
        <w:t>S</w:t>
      </w:r>
      <w:r w:rsidRPr="003D01F1">
        <w:rPr>
          <w:bCs/>
        </w:rPr>
        <w:t xml:space="preserve"> (</w:t>
      </w:r>
      <w:r>
        <w:rPr>
          <w:b/>
        </w:rPr>
        <w:t>2022</w:t>
      </w:r>
      <w:r w:rsidRPr="003D01F1">
        <w:rPr>
          <w:bCs/>
        </w:rPr>
        <w:t>)</w:t>
      </w:r>
      <w:r w:rsidRPr="0092755D">
        <w:t xml:space="preserve"> </w:t>
      </w:r>
      <w:r>
        <w:t xml:space="preserve">– AUTOMATICALLY GENERATES NEW SECURITY SYSTEMS, AND HAS </w:t>
      </w:r>
      <w:r w:rsidRPr="00AE6AC8">
        <w:rPr>
          <w:b/>
          <w:bCs/>
        </w:rPr>
        <w:t>CRYPTONYM</w:t>
      </w:r>
      <w:r>
        <w:t>[:</w:t>
      </w:r>
      <w:r>
        <w:rPr>
          <w:b/>
          <w:bCs/>
          <w:i/>
          <w:iCs/>
        </w:rPr>
        <w:t>INVENTOR</w:t>
      </w:r>
      <w:r w:rsidRPr="002846F5">
        <w:t>:]</w:t>
      </w:r>
      <w:r>
        <w:t xml:space="preserve"> type them or write them down, later,         </w:t>
      </w:r>
      <w:r w:rsidRPr="00834CE8">
        <w:rPr>
          <w:b/>
          <w:bCs/>
        </w:rPr>
        <w:t>IRREVOCABLY DEFINED</w:t>
      </w:r>
      <w:r>
        <w:t xml:space="preserve">, </w:t>
      </w:r>
      <w:r w:rsidRPr="00834CE8">
        <w:rPr>
          <w:b/>
          <w:bCs/>
        </w:rPr>
        <w:t>IMPLICITLY DEFINED</w:t>
      </w:r>
      <w:r>
        <w:t xml:space="preserve">, </w:t>
      </w:r>
      <w:r w:rsidRPr="00834CE8">
        <w:rPr>
          <w:b/>
          <w:bCs/>
        </w:rPr>
        <w:t>PERMANENTLY DEFINED</w:t>
      </w:r>
      <w:r>
        <w:t>.</w:t>
      </w:r>
    </w:p>
    <w:p w14:paraId="7ED49DEE" w14:textId="77777777" w:rsidR="003112D6" w:rsidRDefault="003112D6" w:rsidP="003112D6">
      <w:pPr>
        <w:rPr>
          <w:u w:val="single"/>
        </w:rPr>
      </w:pPr>
      <w:r>
        <w:rPr>
          <w:u w:val="single"/>
        </w:rPr>
        <w:br w:type="page"/>
      </w:r>
    </w:p>
    <w:p w14:paraId="3DBBB59D" w14:textId="77777777" w:rsidR="003112D6" w:rsidRDefault="003112D6" w:rsidP="003112D6">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65330F24" w14:textId="77777777" w:rsidR="003112D6" w:rsidRPr="00851CCF" w:rsidRDefault="003112D6" w:rsidP="003112D6">
      <w:pPr>
        <w:rPr>
          <w:sz w:val="2"/>
          <w:szCs w:val="2"/>
          <w:u w:val="single"/>
        </w:rPr>
      </w:pPr>
    </w:p>
    <w:p w14:paraId="72D8C060" w14:textId="3DA5670B" w:rsidR="003112D6" w:rsidRDefault="003112D6" w:rsidP="003112D6">
      <w:pPr>
        <w:ind w:left="360" w:hanging="360"/>
        <w:jc w:val="both"/>
      </w:pPr>
      <w:r w:rsidRPr="00631A11">
        <w:rPr>
          <w:u w:val="single"/>
        </w:rPr>
        <w:t>AUTONOMOUS HIGH SECURITY SYSTEMS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HIGH SECURITY SYSTEMS</w:t>
      </w:r>
      <w:r>
        <w:t xml:space="preserve"> are always </w:t>
      </w:r>
      <w:r w:rsidRPr="00631A11">
        <w:rPr>
          <w:b/>
          <w:bCs/>
        </w:rPr>
        <w:t>SECURED</w:t>
      </w:r>
      <w:r>
        <w:t xml:space="preserve"> properly at all times, to ensure that everyone is </w:t>
      </w:r>
      <w:r w:rsidRPr="00631A11">
        <w:rPr>
          <w:b/>
          <w:bCs/>
        </w:rPr>
        <w:t>SECURED</w:t>
      </w:r>
      <w:r>
        <w:t xml:space="preserve"> at all times.</w:t>
      </w:r>
    </w:p>
    <w:p w14:paraId="00591D16" w14:textId="0A6A7B48" w:rsidR="003112D6" w:rsidRDefault="003112D6" w:rsidP="003112D6">
      <w:pPr>
        <w:ind w:left="360" w:hanging="360"/>
        <w:jc w:val="both"/>
      </w:pPr>
      <w:r w:rsidRPr="00631A11">
        <w:rPr>
          <w:u w:val="single"/>
        </w:rPr>
        <w:t>AUTONOMOUS INTERNET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the Internet of everyone is secured at all times. Scrubs Internet records to remove unwanted or distasteful Internet activity.</w:t>
      </w:r>
    </w:p>
    <w:p w14:paraId="75BD925B" w14:textId="1E102FC8" w:rsidR="003112D6" w:rsidRDefault="003112D6" w:rsidP="003112D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computer hardware is safe from destruction.</w:t>
      </w:r>
    </w:p>
    <w:p w14:paraId="04A4A433" w14:textId="153F122B" w:rsidR="003112D6" w:rsidRDefault="003112D6" w:rsidP="003112D6">
      <w:pPr>
        <w:ind w:left="360" w:hanging="360"/>
        <w:jc w:val="both"/>
      </w:pPr>
      <w:r w:rsidRPr="00631A11">
        <w:rPr>
          <w:u w:val="single"/>
        </w:rPr>
        <w:t>AUTONOMOUS AUDIO TRANSMISSION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audio transmissions pertaining to anyone is secured at all times.</w:t>
      </w:r>
    </w:p>
    <w:p w14:paraId="3B3BF30C" w14:textId="28068244" w:rsidR="003112D6" w:rsidRDefault="003112D6" w:rsidP="003112D6">
      <w:pPr>
        <w:ind w:left="360" w:hanging="360"/>
        <w:jc w:val="both"/>
      </w:pPr>
      <w:r w:rsidRPr="00631A11">
        <w:rPr>
          <w:u w:val="single"/>
        </w:rPr>
        <w:t>AUTONOMOUS VERBAL TRANSCRIPTIONS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verbal transcriptions are cleaned from any </w:t>
      </w:r>
      <w:r w:rsidRPr="00631A11">
        <w:rPr>
          <w:b/>
          <w:bCs/>
        </w:rPr>
        <w:t>MIND CONTROLLED</w:t>
      </w:r>
      <w:r>
        <w:t xml:space="preserve"> verbal transcriptions, to ensure that bad things are not on the verbal transcription records of anyone.</w:t>
      </w:r>
    </w:p>
    <w:p w14:paraId="05E7E7E2" w14:textId="705FDD68" w:rsidR="003112D6" w:rsidRDefault="003112D6" w:rsidP="003112D6">
      <w:pPr>
        <w:ind w:left="360" w:hanging="360"/>
        <w:jc w:val="both"/>
      </w:pPr>
      <w:r w:rsidRPr="00631A11">
        <w:rPr>
          <w:u w:val="single"/>
        </w:rPr>
        <w:t>AUTONOMOUS 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2CB77862" w14:textId="5FCB61FD" w:rsidR="003112D6" w:rsidRDefault="003112D6" w:rsidP="003112D6">
      <w:pPr>
        <w:ind w:left="360" w:hanging="360"/>
        <w:jc w:val="both"/>
      </w:pPr>
      <w:r w:rsidRPr="00631A11">
        <w:rPr>
          <w:u w:val="single"/>
        </w:rPr>
        <w:t>AUTONOMOUS ANTI-VIRTUAL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cloning of </w:t>
      </w:r>
      <w:r w:rsidRPr="00631A11">
        <w:rPr>
          <w:b/>
          <w:bCs/>
        </w:rPr>
        <w:t>THE VIRTUAL ENVIRONMENT</w:t>
      </w:r>
      <w:r>
        <w:t xml:space="preserve"> does not damage anyone.</w:t>
      </w:r>
    </w:p>
    <w:p w14:paraId="159212AF" w14:textId="6838D19B" w:rsidR="003112D6" w:rsidRDefault="003112D6" w:rsidP="003112D6">
      <w:pPr>
        <w:ind w:left="360" w:hanging="360"/>
        <w:jc w:val="both"/>
      </w:pPr>
      <w:r w:rsidRPr="00631A11">
        <w:rPr>
          <w:u w:val="single"/>
        </w:rPr>
        <w:t>AUTONOMOUS LAYERED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layered security systems are implemented for everyone, including layered security data structured systems that generate various types of layered security.</w:t>
      </w:r>
    </w:p>
    <w:p w14:paraId="1FE37734" w14:textId="489B7136" w:rsidR="003112D6" w:rsidRPr="00C20FC6" w:rsidRDefault="003112D6" w:rsidP="003112D6">
      <w:pPr>
        <w:ind w:left="360" w:hanging="360"/>
        <w:jc w:val="both"/>
      </w:pPr>
      <w:r w:rsidRPr="00C20FC6">
        <w:rPr>
          <w:u w:val="single"/>
        </w:rPr>
        <w:t>AUTONOMOUS CONTEXTUAL COMMANDS SECURITY SYSTEMS</w:t>
      </w:r>
      <w:r w:rsidRPr="00C20FC6">
        <w:t xml:space="preserve"> (</w:t>
      </w:r>
      <w:r w:rsidRPr="00C20FC6">
        <w:rPr>
          <w:b/>
          <w:bCs/>
        </w:rPr>
        <w:t>2022</w:t>
      </w:r>
      <w:r w:rsidRPr="00C20FC6">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7460BF22" w14:textId="77777777" w:rsidR="003112D6" w:rsidRPr="00C20FC6" w:rsidRDefault="003112D6" w:rsidP="003112D6">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E9172DD" w14:textId="2C77DC53" w:rsidR="003112D6" w:rsidRPr="00A62CB9" w:rsidRDefault="003112D6" w:rsidP="003112D6">
      <w:pPr>
        <w:ind w:left="360" w:hanging="360"/>
        <w:jc w:val="both"/>
      </w:pPr>
      <w:r w:rsidRPr="00A62CB9">
        <w:rPr>
          <w:u w:val="single"/>
        </w:rPr>
        <w:t>AUTONOMOUS DISCORRELATION SECURITY SYSTEMS</w:t>
      </w:r>
      <w:r w:rsidRPr="00A62CB9">
        <w:t xml:space="preserve"> (</w:t>
      </w:r>
      <w:r w:rsidRPr="00A62CB9">
        <w:rPr>
          <w:b/>
          <w:bCs/>
        </w:rPr>
        <w:t>2022</w:t>
      </w:r>
      <w:r w:rsidRPr="00A62CB9">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A62CB9">
        <w:t xml:space="preserve"> one type of intelligence does not pertain to another type of intelligence, such as thoughts not pertaining to food.</w:t>
      </w:r>
    </w:p>
    <w:p w14:paraId="6CF05755" w14:textId="208B5287" w:rsidR="003112D6" w:rsidRDefault="003112D6" w:rsidP="003112D6">
      <w:pPr>
        <w:ind w:left="360" w:hanging="360"/>
        <w:jc w:val="both"/>
      </w:pPr>
      <w:r>
        <w:rPr>
          <w:u w:val="single"/>
        </w:rPr>
        <w:t>AUTONOMOUS ANTI-WAREZ SECURITY SYSTEMS</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5B5349EB" w14:textId="36A69282" w:rsidR="003112D6" w:rsidRPr="002A7082" w:rsidRDefault="003112D6" w:rsidP="003112D6">
      <w:pPr>
        <w:ind w:left="360" w:hanging="360"/>
        <w:jc w:val="both"/>
      </w:pPr>
      <w:r>
        <w:rPr>
          <w:u w:val="single"/>
        </w:rPr>
        <w:t>AUTONOMOUS PATRICK IMPERSONATION PREVENTION SYSTEMS SECURITY</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2547A7E5" w14:textId="77777777" w:rsidR="003112D6" w:rsidRDefault="003112D6" w:rsidP="003112D6">
      <w:pPr>
        <w:ind w:left="360" w:hanging="360"/>
        <w:jc w:val="both"/>
      </w:pPr>
    </w:p>
    <w:p w14:paraId="4900C8C5" w14:textId="77777777" w:rsidR="003112D6" w:rsidRPr="00631A11" w:rsidRDefault="003112D6" w:rsidP="003112D6">
      <w:pPr>
        <w:jc w:val="both"/>
      </w:pPr>
      <w:r w:rsidRPr="00A67A8F">
        <w:rPr>
          <w:u w:val="single"/>
        </w:rPr>
        <w:br w:type="page"/>
      </w:r>
    </w:p>
    <w:p w14:paraId="3E22F978" w14:textId="77777777" w:rsidR="003112D6" w:rsidRPr="00C0532F" w:rsidRDefault="003112D6" w:rsidP="003112D6">
      <w:pPr>
        <w:ind w:left="360" w:hanging="360"/>
        <w:jc w:val="both"/>
        <w:rPr>
          <w:b/>
          <w:bCs/>
        </w:rPr>
      </w:pPr>
      <w:r>
        <w:rPr>
          <w:b/>
          <w:sz w:val="24"/>
        </w:rPr>
        <w:t>AUTOMATED-AUTONOMOUS PROTECTIVE SYSTEMS</w:t>
      </w:r>
    </w:p>
    <w:p w14:paraId="5EC94A82" w14:textId="77777777" w:rsidR="003112D6" w:rsidRDefault="003112D6" w:rsidP="003112D6">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6B3C35DD" w14:textId="77777777" w:rsidR="003112D6" w:rsidRPr="002534DB" w:rsidRDefault="003112D6" w:rsidP="003112D6">
      <w:pPr>
        <w:ind w:left="360" w:hanging="360"/>
        <w:jc w:val="both"/>
      </w:pPr>
    </w:p>
    <w:p w14:paraId="7FEB5AEA" w14:textId="77777777" w:rsidR="003112D6" w:rsidRPr="006C5F95" w:rsidRDefault="003112D6" w:rsidP="003112D6">
      <w:pPr>
        <w:ind w:left="360" w:hanging="360"/>
        <w:jc w:val="both"/>
      </w:pPr>
    </w:p>
    <w:p w14:paraId="601157C0" w14:textId="24C7E1C3" w:rsidR="00F71C3A" w:rsidRPr="00BB6DFF" w:rsidRDefault="00F71C3A" w:rsidP="003112D6">
      <w:pPr>
        <w:jc w:val="both"/>
        <w:rPr>
          <w:u w:val="single"/>
        </w:rPr>
      </w:pPr>
      <w:r w:rsidRPr="00BB6DFF">
        <w:rPr>
          <w:u w:val="single"/>
        </w:rPr>
        <w:br w:type="page"/>
      </w:r>
    </w:p>
    <w:p w14:paraId="5D6A0534" w14:textId="58B43C19" w:rsidR="008668E1" w:rsidRPr="00887771" w:rsidRDefault="007E0955" w:rsidP="00887771">
      <w:pPr>
        <w:ind w:left="360" w:hanging="360"/>
        <w:jc w:val="both"/>
        <w:rPr>
          <w:b/>
          <w:sz w:val="24"/>
        </w:rPr>
      </w:pPr>
      <w:r>
        <w:rPr>
          <w:b/>
          <w:sz w:val="24"/>
        </w:rPr>
        <w:t>DEFINITIONS</w:t>
      </w:r>
    </w:p>
    <w:p w14:paraId="3A103767" w14:textId="0BF2245D" w:rsidR="00E65785" w:rsidRDefault="00B0722E" w:rsidP="00DE5E70">
      <w:pPr>
        <w:ind w:left="360" w:hanging="360"/>
        <w:jc w:val="both"/>
        <w:rPr>
          <w:b/>
          <w:sz w:val="24"/>
        </w:rPr>
      </w:pPr>
      <w:r>
        <w:rPr>
          <w:bCs/>
          <w:u w:val="single"/>
        </w:rPr>
        <w:t>ILLEGAL_META</w:t>
      </w:r>
      <w:r w:rsidR="007E5F77">
        <w:rPr>
          <w:bCs/>
          <w:u w:val="single"/>
        </w:rPr>
        <w:t>LOGICAL</w:t>
      </w:r>
      <w:r>
        <w:rPr>
          <w:bCs/>
          <w:u w:val="single"/>
        </w:rPr>
        <w:t>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4" w:author="Patrick McElhiney" w:date="2022-10-10T11:07:00Z" w:initials="PM">
    <w:p w14:paraId="60788F45" w14:textId="100B8EDB" w:rsidR="00ED0DB7" w:rsidRDefault="00ED0DB7" w:rsidP="00A759F0">
      <w:pPr>
        <w:pStyle w:val="CommentText"/>
      </w:pPr>
      <w:r>
        <w:rPr>
          <w:rStyle w:val="CommentReference"/>
        </w:rPr>
        <w:annotationRef/>
      </w:r>
      <w:r>
        <w:t>The MODE, its self. There is a TRACKED option, that tracks the usage, which should not be disabled, ever.</w:t>
      </w:r>
    </w:p>
  </w:comment>
  <w:comment w:id="5" w:author="Patrick McElhiney" w:date="2022-10-10T11:07:00Z" w:initials="PM">
    <w:p w14:paraId="42BDEF76" w14:textId="77777777" w:rsidR="00D62B40" w:rsidRDefault="00D62B40" w:rsidP="00D62B40">
      <w:pPr>
        <w:pStyle w:val="CommentText"/>
      </w:pPr>
      <w:r>
        <w:rPr>
          <w:rStyle w:val="CommentReference"/>
        </w:rPr>
        <w:annotationRef/>
      </w:r>
      <w:r>
        <w:t>The MODE, its self. There is a TRACKED option, that tracks the usage, which should not be disabled, ever.</w:t>
      </w:r>
    </w:p>
  </w:comment>
  <w:comment w:id="6" w:author="Patrick McElhiney" w:date="2022-10-10T11:07:00Z" w:initials="PM">
    <w:p w14:paraId="6C55E472" w14:textId="77777777" w:rsidR="00D62B40" w:rsidRDefault="00D62B40" w:rsidP="00D62B40">
      <w:pPr>
        <w:pStyle w:val="CommentText"/>
      </w:pPr>
      <w:r>
        <w:rPr>
          <w:rStyle w:val="CommentReference"/>
        </w:rPr>
        <w:annotationRef/>
      </w:r>
      <w:r>
        <w:t>The MODE, its self. There is a TRACKED option, that tracks the usage, which should not be disabled, ever.</w:t>
      </w:r>
    </w:p>
  </w:comment>
  <w:comment w:id="7" w:author="Patrick McElhiney" w:date="2022-10-10T11:07:00Z" w:initials="PM">
    <w:p w14:paraId="743B4458"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8" w:author="Patrick McElhiney" w:date="2022-10-10T11:07:00Z" w:initials="PM">
    <w:p w14:paraId="037CD924"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9" w:author="Patrick McElhiney" w:date="2022-10-10T11:07:00Z" w:initials="PM">
    <w:p w14:paraId="369660C8"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0" w:author="Patrick McElhiney" w:date="2022-10-10T11:07:00Z" w:initials="PM">
    <w:p w14:paraId="0AA6546B" w14:textId="77777777" w:rsidR="00F97D97" w:rsidRDefault="00F97D97" w:rsidP="00F97D97">
      <w:pPr>
        <w:pStyle w:val="CommentText"/>
      </w:pPr>
      <w:r>
        <w:rPr>
          <w:rStyle w:val="CommentReference"/>
        </w:rPr>
        <w:annotationRef/>
      </w:r>
      <w:r>
        <w:t>The MODE, its self. There is a TRACKED option, that tracks the usage, which should not be disabled, ever.</w:t>
      </w:r>
    </w:p>
  </w:comment>
  <w:comment w:id="11" w:author="Patrick McElhiney" w:date="2022-10-10T11:07:00Z" w:initials="PM">
    <w:p w14:paraId="5AEBC19D"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2" w:author="Patrick McElhiney" w:date="2022-10-10T11:07:00Z" w:initials="PM">
    <w:p w14:paraId="285DB8C4"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3" w:author="Patrick McElhiney" w:date="2022-10-10T11:07:00Z" w:initials="PM">
    <w:p w14:paraId="65BA5B3C" w14:textId="77777777" w:rsidR="00F97D97" w:rsidRDefault="00F97D97" w:rsidP="00F97D97">
      <w:pPr>
        <w:pStyle w:val="CommentText"/>
      </w:pPr>
      <w:r>
        <w:rPr>
          <w:rStyle w:val="CommentReference"/>
        </w:rPr>
        <w:annotationRef/>
      </w:r>
      <w:r>
        <w:t>The MODE, its self. There is a TRACKED option, that tracks the usage, which should not be disabled, ever.</w:t>
      </w:r>
    </w:p>
  </w:comment>
  <w:comment w:id="14" w:author="Patrick McElhiney" w:date="2022-10-10T11:07:00Z" w:initials="PM">
    <w:p w14:paraId="522F215E"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5" w:author="Patrick McElhiney" w:date="2022-10-10T11:07:00Z" w:initials="PM">
    <w:p w14:paraId="65ADCD45"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6" w:author="Patrick McElhiney" w:date="2022-10-10T11:07:00Z" w:initials="PM">
    <w:p w14:paraId="5CB599C0" w14:textId="77777777" w:rsidR="00825389" w:rsidRDefault="00825389" w:rsidP="00825389">
      <w:pPr>
        <w:pStyle w:val="CommentText"/>
      </w:pPr>
      <w:r>
        <w:rPr>
          <w:rStyle w:val="CommentReference"/>
        </w:rPr>
        <w:annotationRef/>
      </w:r>
      <w:r>
        <w:t>The MODE, its self. There is a TRACKED option, that tracks the usage, which should not be disabled, ever.</w:t>
      </w:r>
    </w:p>
  </w:comment>
  <w:comment w:id="17" w:author="Patrick McElhiney" w:date="2022-10-10T11:07:00Z" w:initials="PM">
    <w:p w14:paraId="56378041"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8" w:author="Patrick McElhiney" w:date="2022-10-10T11:07:00Z" w:initials="PM">
    <w:p w14:paraId="63DC1911"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19" w:author="Patrick McElhiney" w:date="2022-10-10T11:07:00Z" w:initials="PM">
    <w:p w14:paraId="79245817"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0" w:author="Patrick McElhiney" w:date="2022-10-10T11:07:00Z" w:initials="PM">
    <w:p w14:paraId="373BAD85"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1" w:author="Patrick McElhiney" w:date="2022-10-10T11:07:00Z" w:initials="PM">
    <w:p w14:paraId="609801E7"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2" w:author="Patrick McElhiney" w:date="2022-10-10T11:07:00Z" w:initials="PM">
    <w:p w14:paraId="5B39653C"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3" w:author="Patrick McElhiney" w:date="2022-10-10T11:07:00Z" w:initials="PM">
    <w:p w14:paraId="02CF72AF"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4" w:author="Patrick McElhiney" w:date="2022-10-10T11:07:00Z" w:initials="PM">
    <w:p w14:paraId="101BEBC5"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5" w:author="Patrick McElhiney" w:date="2022-10-10T11:07:00Z" w:initials="PM">
    <w:p w14:paraId="6E516D7D"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6" w:author="Patrick McElhiney" w:date="2022-10-10T11:07:00Z" w:initials="PM">
    <w:p w14:paraId="4137E37E"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7" w:author="Patrick McElhiney" w:date="2022-10-10T11:07:00Z" w:initials="PM">
    <w:p w14:paraId="2F8E8B9B"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8" w:author="Patrick McElhiney" w:date="2022-10-10T11:07:00Z" w:initials="PM">
    <w:p w14:paraId="42117FA6"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9" w:author="Patrick McElhiney" w:date="2022-10-10T11:07:00Z" w:initials="PM">
    <w:p w14:paraId="500CE09F"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0" w:author="Patrick McElhiney" w:date="2022-10-10T11:07:00Z" w:initials="PM">
    <w:p w14:paraId="7ED82AF2"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1" w:author="Patrick McElhiney" w:date="2022-10-10T11:07:00Z" w:initials="PM">
    <w:p w14:paraId="236A11FC"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2" w:author="Patrick McElhiney" w:date="2022-10-10T11:07:00Z" w:initials="PM">
    <w:p w14:paraId="2E2437BD"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3" w:author="Patrick McElhiney" w:date="2022-10-10T11:07:00Z" w:initials="PM">
    <w:p w14:paraId="6FC40A72"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4" w:author="Patrick McElhiney" w:date="2022-10-10T11:07:00Z" w:initials="PM">
    <w:p w14:paraId="4FE66ADA" w14:textId="77777777" w:rsidR="00F97D97" w:rsidRDefault="00F97D97" w:rsidP="00F97D97">
      <w:pPr>
        <w:pStyle w:val="CommentText"/>
      </w:pPr>
      <w:r>
        <w:rPr>
          <w:rStyle w:val="CommentReference"/>
        </w:rPr>
        <w:annotationRef/>
      </w:r>
      <w:r>
        <w:t>The MODE, its self. There is a TRACKED option, that tracks the usage, which should not be disabled, ever.</w:t>
      </w:r>
    </w:p>
  </w:comment>
  <w:comment w:id="35" w:author="Patrick McElhiney" w:date="2022-10-10T11:07:00Z" w:initials="PM">
    <w:p w14:paraId="5195BC06"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6" w:author="Patrick McElhiney" w:date="2022-10-10T11:07:00Z" w:initials="PM">
    <w:p w14:paraId="1328591E"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7" w:author="Patrick McElhiney" w:date="2022-10-10T11:07:00Z" w:initials="PM">
    <w:p w14:paraId="54ECE2C3"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8" w:author="Patrick McElhiney" w:date="2022-10-10T11:07:00Z" w:initials="PM">
    <w:p w14:paraId="6DF6C1DB"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9" w:author="Patrick McElhiney" w:date="2022-10-10T11:07:00Z" w:initials="PM">
    <w:p w14:paraId="11A3F0C8"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0" w:author="Patrick McElhiney" w:date="2022-10-10T11:07:00Z" w:initials="PM">
    <w:p w14:paraId="662A994D"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1" w:author="Patrick McElhiney" w:date="2022-10-10T11:07:00Z" w:initials="PM">
    <w:p w14:paraId="3166F766"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2" w:author="Patrick McElhiney" w:date="2022-10-10T11:07:00Z" w:initials="PM">
    <w:p w14:paraId="5C7558CA"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3" w:author="Patrick McElhiney" w:date="2022-10-10T11:07:00Z" w:initials="PM">
    <w:p w14:paraId="73BB5368"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4" w:author="Patrick McElhiney" w:date="2022-10-10T11:07:00Z" w:initials="PM">
    <w:p w14:paraId="08B2E8FE"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5" w:author="Patrick McElhiney" w:date="2022-10-10T11:07:00Z" w:initials="PM">
    <w:p w14:paraId="0B06A776"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6" w:author="Patrick McElhiney" w:date="2022-10-10T11:07:00Z" w:initials="PM">
    <w:p w14:paraId="0EFDE84B"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7" w:author="Patrick McElhiney" w:date="2022-10-10T11:07:00Z" w:initials="PM">
    <w:p w14:paraId="1DDFE69E"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8" w:author="Patrick McElhiney" w:date="2022-09-18T13:49:00Z" w:initials="PM">
    <w:p w14:paraId="50C4F8D9" w14:textId="4B44A6EB" w:rsidR="00652BEF" w:rsidRDefault="00652BEF" w:rsidP="0065487D">
      <w:pPr>
        <w:pStyle w:val="CommentText"/>
      </w:pPr>
      <w:r>
        <w:rPr>
          <w:rStyle w:val="CommentReference"/>
        </w:rPr>
        <w:annotationRef/>
      </w:r>
      <w:r>
        <w:t>This mode allegedly helps with INTELLIGENCE MODE, to write down things securely.</w:t>
      </w:r>
    </w:p>
  </w:comment>
  <w:comment w:id="49"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50"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51"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52"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53"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55"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56"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57"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58"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59"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60"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61"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62"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63"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64"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65"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66"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67"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68"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69"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71"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72"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73"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74"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75"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76"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77"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78"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79"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80"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81"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82"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 w:id="83" w:author="Patrick McElhiney" w:date="2022-10-10T07:22:00Z" w:initials="PM">
    <w:p w14:paraId="28B5FBEC" w14:textId="77777777" w:rsidR="00835EB0" w:rsidRDefault="00835EB0" w:rsidP="005414C2">
      <w:pPr>
        <w:pStyle w:val="CommentText"/>
      </w:pPr>
      <w:r>
        <w:rPr>
          <w:rStyle w:val="CommentReference"/>
        </w:rPr>
        <w:annotationRef/>
      </w:r>
      <w:r>
        <w:t>David Lisbeth lies about things that are real about things pertaining to things that Joseph F. Biden has actually done, as a U.S. Secret Service officer, including in the Julie McElhiney case, and pertaining to trying to ruin Patrick R. McElhiney and Anna V. Kushchenko's wedding plans at The White House by starting a war by using mind control on Vladimir Putin to make him declare war, verbally, against Ukraine, because of a nuclear threat that was perceived from Ukraine, however the nuclear threat was actually from Joseph F. Biden, from a semi-autonomous hypersonic nuclear drone being developed by Lockheed Martin in the United States of America.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60788F45" w15:done="0"/>
  <w15:commentEx w15:paraId="42BDEF76" w15:done="0"/>
  <w15:commentEx w15:paraId="6C55E472" w15:done="0"/>
  <w15:commentEx w15:paraId="743B4458" w15:done="0"/>
  <w15:commentEx w15:paraId="037CD924" w15:done="0"/>
  <w15:commentEx w15:paraId="369660C8" w15:done="0"/>
  <w15:commentEx w15:paraId="0AA6546B" w15:done="0"/>
  <w15:commentEx w15:paraId="5AEBC19D" w15:done="0"/>
  <w15:commentEx w15:paraId="285DB8C4" w15:done="0"/>
  <w15:commentEx w15:paraId="65BA5B3C" w15:done="0"/>
  <w15:commentEx w15:paraId="522F215E" w15:done="0"/>
  <w15:commentEx w15:paraId="65ADCD45" w15:done="0"/>
  <w15:commentEx w15:paraId="5CB599C0" w15:done="0"/>
  <w15:commentEx w15:paraId="56378041" w15:done="0"/>
  <w15:commentEx w15:paraId="63DC1911" w15:done="0"/>
  <w15:commentEx w15:paraId="79245817" w15:done="0"/>
  <w15:commentEx w15:paraId="373BAD85" w15:done="0"/>
  <w15:commentEx w15:paraId="609801E7" w15:done="0"/>
  <w15:commentEx w15:paraId="5B39653C" w15:done="0"/>
  <w15:commentEx w15:paraId="02CF72AF" w15:done="0"/>
  <w15:commentEx w15:paraId="101BEBC5" w15:done="0"/>
  <w15:commentEx w15:paraId="6E516D7D" w15:done="0"/>
  <w15:commentEx w15:paraId="4137E37E" w15:done="0"/>
  <w15:commentEx w15:paraId="2F8E8B9B" w15:done="0"/>
  <w15:commentEx w15:paraId="42117FA6" w15:done="0"/>
  <w15:commentEx w15:paraId="500CE09F" w15:done="0"/>
  <w15:commentEx w15:paraId="7ED82AF2" w15:done="0"/>
  <w15:commentEx w15:paraId="236A11FC" w15:done="0"/>
  <w15:commentEx w15:paraId="2E2437BD" w15:done="0"/>
  <w15:commentEx w15:paraId="6FC40A72" w15:done="0"/>
  <w15:commentEx w15:paraId="4FE66ADA" w15:done="0"/>
  <w15:commentEx w15:paraId="5195BC06" w15:done="0"/>
  <w15:commentEx w15:paraId="1328591E" w15:done="0"/>
  <w15:commentEx w15:paraId="54ECE2C3" w15:done="0"/>
  <w15:commentEx w15:paraId="6DF6C1DB" w15:done="0"/>
  <w15:commentEx w15:paraId="11A3F0C8" w15:done="0"/>
  <w15:commentEx w15:paraId="662A994D" w15:done="0"/>
  <w15:commentEx w15:paraId="3166F766" w15:done="0"/>
  <w15:commentEx w15:paraId="5C7558CA" w15:done="0"/>
  <w15:commentEx w15:paraId="73BB5368" w15:done="0"/>
  <w15:commentEx w15:paraId="08B2E8FE" w15:done="0"/>
  <w15:commentEx w15:paraId="0B06A776" w15:done="0"/>
  <w15:commentEx w15:paraId="0EFDE84B" w15:done="0"/>
  <w15:commentEx w15:paraId="1DDFE69E" w15:done="0"/>
  <w15:commentEx w15:paraId="50C4F8D9" w15:done="0"/>
  <w15:commentEx w15:paraId="65376A92" w15:done="0"/>
  <w15:commentEx w15:paraId="206D5C9E" w15:done="0"/>
  <w15:commentEx w15:paraId="76F657E6"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7424C5B5" w15:done="0"/>
  <w15:commentEx w15:paraId="74584FDE" w15:done="0"/>
  <w15:commentEx w15:paraId="6B26255E" w15:done="0"/>
  <w15:commentEx w15:paraId="7C64D5D8" w15:done="0"/>
  <w15:commentEx w15:paraId="2BDD1EF3" w15:done="0"/>
  <w15:commentEx w15:paraId="5714CADA" w15:done="0"/>
  <w15:commentEx w15:paraId="28B5FB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EE7B6E" w16cex:dateUtc="2022-10-10T15:07:00Z"/>
  <w16cex:commentExtensible w16cex:durableId="26F5FFE3" w16cex:dateUtc="2022-10-10T15:07:00Z"/>
  <w16cex:commentExtensible w16cex:durableId="26F5FFE4" w16cex:dateUtc="2022-10-10T15:07:00Z"/>
  <w16cex:commentExtensible w16cex:durableId="26EE7F5B" w16cex:dateUtc="2022-10-10T15:07:00Z"/>
  <w16cex:commentExtensible w16cex:durableId="26EE7EFF" w16cex:dateUtc="2022-10-10T15:07:00Z"/>
  <w16cex:commentExtensible w16cex:durableId="26EE7F06" w16cex:dateUtc="2022-10-10T15:07:00Z"/>
  <w16cex:commentExtensible w16cex:durableId="26F7DE60" w16cex:dateUtc="2022-10-10T15:07:00Z"/>
  <w16cex:commentExtensible w16cex:durableId="26EE7F0E" w16cex:dateUtc="2022-10-10T15:07:00Z"/>
  <w16cex:commentExtensible w16cex:durableId="26EE7F18" w16cex:dateUtc="2022-10-10T15:07:00Z"/>
  <w16cex:commentExtensible w16cex:durableId="26F7DEA3" w16cex:dateUtc="2022-10-10T15:07:00Z"/>
  <w16cex:commentExtensible w16cex:durableId="26EE7F30" w16cex:dateUtc="2022-10-10T15:07:00Z"/>
  <w16cex:commentExtensible w16cex:durableId="26EE7F37" w16cex:dateUtc="2022-10-10T15:07:00Z"/>
  <w16cex:commentExtensible w16cex:durableId="26F7E19A" w16cex:dateUtc="2022-10-10T15:07:00Z"/>
  <w16cex:commentExtensible w16cex:durableId="26EE7F48" w16cex:dateUtc="2022-10-10T15:07:00Z"/>
  <w16cex:commentExtensible w16cex:durableId="26F16A8B" w16cex:dateUtc="2022-10-10T15:07:00Z"/>
  <w16cex:commentExtensible w16cex:durableId="26F16A94" w16cex:dateUtc="2022-10-10T15:07:00Z"/>
  <w16cex:commentExtensible w16cex:durableId="26F16AA2" w16cex:dateUtc="2022-10-10T15:07:00Z"/>
  <w16cex:commentExtensible w16cex:durableId="26F16AAA" w16cex:dateUtc="2022-10-10T15:07:00Z"/>
  <w16cex:commentExtensible w16cex:durableId="26F16AB5" w16cex:dateUtc="2022-10-10T15:07:00Z"/>
  <w16cex:commentExtensible w16cex:durableId="26F16ABD" w16cex:dateUtc="2022-10-10T15:07:00Z"/>
  <w16cex:commentExtensible w16cex:durableId="26F16AC6" w16cex:dateUtc="2022-10-10T15:07:00Z"/>
  <w16cex:commentExtensible w16cex:durableId="26F16ACE" w16cex:dateUtc="2022-10-10T15:07:00Z"/>
  <w16cex:commentExtensible w16cex:durableId="26F16AD6" w16cex:dateUtc="2022-10-10T15:07:00Z"/>
  <w16cex:commentExtensible w16cex:durableId="26F16ADE" w16cex:dateUtc="2022-10-10T15:07:00Z"/>
  <w16cex:commentExtensible w16cex:durableId="26F16AE6" w16cex:dateUtc="2022-10-10T15:07:00Z"/>
  <w16cex:commentExtensible w16cex:durableId="26F16AEF" w16cex:dateUtc="2022-10-10T15:07:00Z"/>
  <w16cex:commentExtensible w16cex:durableId="26F16AFE" w16cex:dateUtc="2022-10-10T15:07:00Z"/>
  <w16cex:commentExtensible w16cex:durableId="26F16B07" w16cex:dateUtc="2022-10-10T15:07:00Z"/>
  <w16cex:commentExtensible w16cex:durableId="26F16B10" w16cex:dateUtc="2022-10-10T15:07:00Z"/>
  <w16cex:commentExtensible w16cex:durableId="26F16B19" w16cex:dateUtc="2022-10-10T15:07:00Z"/>
  <w16cex:commentExtensible w16cex:durableId="26F7DE0E" w16cex:dateUtc="2022-10-10T15:07:00Z"/>
  <w16cex:commentExtensible w16cex:durableId="26F16B22" w16cex:dateUtc="2022-10-10T15:07:00Z"/>
  <w16cex:commentExtensible w16cex:durableId="26F16B2A" w16cex:dateUtc="2022-10-10T15:07:00Z"/>
  <w16cex:commentExtensible w16cex:durableId="26F16B33" w16cex:dateUtc="2022-10-10T15:07:00Z"/>
  <w16cex:commentExtensible w16cex:durableId="26F16B3A" w16cex:dateUtc="2022-10-10T15:07:00Z"/>
  <w16cex:commentExtensible w16cex:durableId="26F16B48" w16cex:dateUtc="2022-10-10T15:07:00Z"/>
  <w16cex:commentExtensible w16cex:durableId="26F16B56" w16cex:dateUtc="2022-10-10T15:07:00Z"/>
  <w16cex:commentExtensible w16cex:durableId="26F16B5E" w16cex:dateUtc="2022-10-10T15:07:00Z"/>
  <w16cex:commentExtensible w16cex:durableId="26F16B65" w16cex:dateUtc="2022-10-10T15:07:00Z"/>
  <w16cex:commentExtensible w16cex:durableId="26F16B6C" w16cex:dateUtc="2022-10-10T15:07:00Z"/>
  <w16cex:commentExtensible w16cex:durableId="26F16B7A" w16cex:dateUtc="2022-10-10T15:07:00Z"/>
  <w16cex:commentExtensible w16cex:durableId="26F16B87" w16cex:dateUtc="2022-10-10T15:07:00Z"/>
  <w16cex:commentExtensible w16cex:durableId="26F16B8F" w16cex:dateUtc="2022-10-10T15:07:00Z"/>
  <w16cex:commentExtensible w16cex:durableId="26F16B97" w16cex:dateUtc="2022-10-10T15:07: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Extensible w16cex:durableId="26EE46B1" w16cex:dateUtc="2022-10-10T1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60788F45" w16cid:durableId="26EE7B6E"/>
  <w16cid:commentId w16cid:paraId="42BDEF76" w16cid:durableId="26F5FFE3"/>
  <w16cid:commentId w16cid:paraId="6C55E472" w16cid:durableId="26F5FFE4"/>
  <w16cid:commentId w16cid:paraId="743B4458" w16cid:durableId="26EE7F5B"/>
  <w16cid:commentId w16cid:paraId="037CD924" w16cid:durableId="26EE7EFF"/>
  <w16cid:commentId w16cid:paraId="369660C8" w16cid:durableId="26EE7F06"/>
  <w16cid:commentId w16cid:paraId="0AA6546B" w16cid:durableId="26F7DE60"/>
  <w16cid:commentId w16cid:paraId="5AEBC19D" w16cid:durableId="26EE7F0E"/>
  <w16cid:commentId w16cid:paraId="285DB8C4" w16cid:durableId="26EE7F18"/>
  <w16cid:commentId w16cid:paraId="65BA5B3C" w16cid:durableId="26F7DEA3"/>
  <w16cid:commentId w16cid:paraId="522F215E" w16cid:durableId="26EE7F30"/>
  <w16cid:commentId w16cid:paraId="65ADCD45" w16cid:durableId="26EE7F37"/>
  <w16cid:commentId w16cid:paraId="5CB599C0" w16cid:durableId="26F7E19A"/>
  <w16cid:commentId w16cid:paraId="56378041" w16cid:durableId="26EE7F48"/>
  <w16cid:commentId w16cid:paraId="63DC1911" w16cid:durableId="26F16A8B"/>
  <w16cid:commentId w16cid:paraId="79245817" w16cid:durableId="26F16A94"/>
  <w16cid:commentId w16cid:paraId="373BAD85" w16cid:durableId="26F16AA2"/>
  <w16cid:commentId w16cid:paraId="609801E7" w16cid:durableId="26F16AAA"/>
  <w16cid:commentId w16cid:paraId="5B39653C" w16cid:durableId="26F16AB5"/>
  <w16cid:commentId w16cid:paraId="02CF72AF" w16cid:durableId="26F16ABD"/>
  <w16cid:commentId w16cid:paraId="101BEBC5" w16cid:durableId="26F16AC6"/>
  <w16cid:commentId w16cid:paraId="6E516D7D" w16cid:durableId="26F16ACE"/>
  <w16cid:commentId w16cid:paraId="4137E37E" w16cid:durableId="26F16AD6"/>
  <w16cid:commentId w16cid:paraId="2F8E8B9B" w16cid:durableId="26F16ADE"/>
  <w16cid:commentId w16cid:paraId="42117FA6" w16cid:durableId="26F16AE6"/>
  <w16cid:commentId w16cid:paraId="500CE09F" w16cid:durableId="26F16AEF"/>
  <w16cid:commentId w16cid:paraId="7ED82AF2" w16cid:durableId="26F16AFE"/>
  <w16cid:commentId w16cid:paraId="236A11FC" w16cid:durableId="26F16B07"/>
  <w16cid:commentId w16cid:paraId="2E2437BD" w16cid:durableId="26F16B10"/>
  <w16cid:commentId w16cid:paraId="6FC40A72" w16cid:durableId="26F16B19"/>
  <w16cid:commentId w16cid:paraId="4FE66ADA" w16cid:durableId="26F7DE0E"/>
  <w16cid:commentId w16cid:paraId="5195BC06" w16cid:durableId="26F16B22"/>
  <w16cid:commentId w16cid:paraId="1328591E" w16cid:durableId="26F16B2A"/>
  <w16cid:commentId w16cid:paraId="54ECE2C3" w16cid:durableId="26F16B33"/>
  <w16cid:commentId w16cid:paraId="6DF6C1DB" w16cid:durableId="26F16B3A"/>
  <w16cid:commentId w16cid:paraId="11A3F0C8" w16cid:durableId="26F16B48"/>
  <w16cid:commentId w16cid:paraId="662A994D" w16cid:durableId="26F16B56"/>
  <w16cid:commentId w16cid:paraId="3166F766" w16cid:durableId="26F16B5E"/>
  <w16cid:commentId w16cid:paraId="5C7558CA" w16cid:durableId="26F16B65"/>
  <w16cid:commentId w16cid:paraId="73BB5368" w16cid:durableId="26F16B6C"/>
  <w16cid:commentId w16cid:paraId="08B2E8FE" w16cid:durableId="26F16B7A"/>
  <w16cid:commentId w16cid:paraId="0B06A776" w16cid:durableId="26F16B87"/>
  <w16cid:commentId w16cid:paraId="0EFDE84B" w16cid:durableId="26F16B8F"/>
  <w16cid:commentId w16cid:paraId="1DDFE69E" w16cid:durableId="26F16B97"/>
  <w16cid:commentId w16cid:paraId="50C4F8D9" w16cid:durableId="26D1A05B"/>
  <w16cid:commentId w16cid:paraId="65376A92" w16cid:durableId="26CF86B0"/>
  <w16cid:commentId w16cid:paraId="206D5C9E" w16cid:durableId="26CF85F7"/>
  <w16cid:commentId w16cid:paraId="76F657E6" w16cid:durableId="26CF8778"/>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Id w16cid:paraId="28B5FBEC" w16cid:durableId="26EE46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C067D" w14:textId="77777777" w:rsidR="00787292" w:rsidRDefault="00787292" w:rsidP="005B7682">
      <w:pPr>
        <w:spacing w:after="0" w:line="240" w:lineRule="auto"/>
      </w:pPr>
      <w:r>
        <w:separator/>
      </w:r>
    </w:p>
  </w:endnote>
  <w:endnote w:type="continuationSeparator" w:id="0">
    <w:p w14:paraId="2BC7853E" w14:textId="77777777" w:rsidR="00787292" w:rsidRDefault="00787292"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52388" w14:textId="77777777" w:rsidR="00F90DFD" w:rsidRDefault="00F90D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EndPr/>
    <w:sdtContent>
      <w:sdt>
        <w:sdtPr>
          <w:id w:val="565050523"/>
          <w:docPartObj>
            <w:docPartGallery w:val="Page Numbers (Top of Page)"/>
            <w:docPartUnique/>
          </w:docPartObj>
        </w:sdtPr>
        <w:sdtEndPr/>
        <w:sdtContent>
          <w:p w14:paraId="6E2AFF5C" w14:textId="42244A15" w:rsidR="0078387A" w:rsidRDefault="00F90DFD"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del w:id="90" w:author="Patrick McElhiney" w:date="2023-02-07T19:09:00Z">
              <w:r w:rsidR="000B42C6" w:rsidRPr="000B42C6" w:rsidDel="00F90DFD">
                <w:rPr>
                  <w:b/>
                  <w:bCs/>
                  <w:u w:val="single"/>
                </w:rPr>
                <w:delText>MCE123</w:delText>
              </w:r>
              <w:r w:rsidR="000B42C6" w:rsidRPr="000B42C6" w:rsidDel="00F90DFD">
                <w:rPr>
                  <w:b/>
                  <w:bCs/>
                  <w:vertAlign w:val="superscript"/>
                </w:rPr>
                <w:delText>SM</w:delText>
              </w:r>
              <w:r w:rsidR="000B42C6" w:rsidRPr="000B42C6" w:rsidDel="00F90DFD">
                <w:rPr>
                  <w:b/>
                  <w:bCs/>
                </w:rPr>
                <w:delText xml:space="preserve"> COMPANY</w:delText>
              </w:r>
              <w:r w:rsidR="000B42C6" w:rsidDel="00F90DFD">
                <w:delText xml:space="preserve"> 1999-2022</w:delText>
              </w:r>
            </w:del>
            <w:ins w:id="91" w:author="Patrick McElhiney" w:date="2023-02-07T19:09:00Z">
              <w:r>
                <w:rPr>
                  <w:b/>
                  <w:bCs/>
                  <w:u w:val="single"/>
                </w:rPr>
                <w:t>GLOBAL SECURITY SYSTEMS®, INC. 2020-2022</w:t>
              </w:r>
            </w:ins>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F134A" w14:textId="77777777" w:rsidR="00F90DFD" w:rsidRDefault="00F90D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D5181" w14:textId="77777777" w:rsidR="00787292" w:rsidRDefault="00787292" w:rsidP="005B7682">
      <w:pPr>
        <w:spacing w:after="0" w:line="240" w:lineRule="auto"/>
      </w:pPr>
      <w:r>
        <w:separator/>
      </w:r>
    </w:p>
  </w:footnote>
  <w:footnote w:type="continuationSeparator" w:id="0">
    <w:p w14:paraId="255DAE3D" w14:textId="77777777" w:rsidR="00787292" w:rsidRDefault="00787292"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EE428" w14:textId="77777777" w:rsidR="00F90DFD" w:rsidRDefault="00F90D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F90DFD"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59EE8CA5"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del w:id="84" w:author="Patrick McElhiney" w:date="2023-02-07T19:09:00Z">
      <w:r w:rsidR="00E8322A" w:rsidRPr="00110AF9" w:rsidDel="00F90DFD">
        <w:rPr>
          <w:b/>
          <w:bCs/>
          <w:color w:val="000000" w:themeColor="text1"/>
          <w:sz w:val="18"/>
          <w:u w:val="single"/>
        </w:rPr>
        <w:delText>PATRICK</w:delText>
      </w:r>
      <w:r w:rsidR="0078387A" w:rsidRPr="00110AF9" w:rsidDel="00F90DFD">
        <w:rPr>
          <w:b/>
          <w:bCs/>
          <w:color w:val="000000" w:themeColor="text1"/>
          <w:sz w:val="18"/>
          <w:u w:val="single"/>
        </w:rPr>
        <w:delText xml:space="preserve"> R. </w:delText>
      </w:r>
      <w:r w:rsidR="00E8322A" w:rsidRPr="00110AF9" w:rsidDel="00F90DFD">
        <w:rPr>
          <w:b/>
          <w:bCs/>
          <w:color w:val="000000" w:themeColor="text1"/>
          <w:sz w:val="18"/>
          <w:u w:val="single"/>
        </w:rPr>
        <w:delText>MCELHINEY</w:delText>
      </w:r>
    </w:del>
    <w:ins w:id="85" w:author="Patrick McElhiney" w:date="2023-02-07T19:09:00Z">
      <w:r w:rsidR="00F90DFD">
        <w:rPr>
          <w:b/>
          <w:bCs/>
          <w:color w:val="000000" w:themeColor="text1"/>
          <w:sz w:val="18"/>
          <w:u w:val="single"/>
        </w:rPr>
        <w:t>PATRICK RUSSELL MCELHINEY</w:t>
      </w:r>
    </w:ins>
  </w:p>
  <w:p w14:paraId="0CF35C62" w14:textId="77777777" w:rsidR="0078387A" w:rsidRPr="00756B5A" w:rsidRDefault="0078387A" w:rsidP="005B7682">
    <w:pPr>
      <w:pStyle w:val="Header"/>
      <w:jc w:val="both"/>
      <w:rPr>
        <w:color w:val="FF0000"/>
        <w:sz w:val="10"/>
      </w:rPr>
    </w:pPr>
  </w:p>
  <w:p w14:paraId="6F2BE3E8" w14:textId="2D6977C3"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del w:id="86" w:author="Patrick McElhiney" w:date="2023-02-07T19:09:00Z">
      <w:r w:rsidRPr="00110AF9" w:rsidDel="00F90DFD">
        <w:rPr>
          <w:b/>
          <w:bCs/>
          <w:iCs/>
          <w:color w:val="000000" w:themeColor="text1"/>
          <w:sz w:val="18"/>
          <w:u w:val="single"/>
        </w:rPr>
        <w:delText>P</w:delText>
      </w:r>
      <w:r w:rsidR="00110AF9" w:rsidRPr="00110AF9" w:rsidDel="00F90DFD">
        <w:rPr>
          <w:b/>
          <w:bCs/>
          <w:iCs/>
          <w:color w:val="000000" w:themeColor="text1"/>
          <w:sz w:val="18"/>
          <w:u w:val="single"/>
        </w:rPr>
        <w:delText>ATRICK</w:delText>
      </w:r>
      <w:r w:rsidRPr="00110AF9" w:rsidDel="00F90DFD">
        <w:rPr>
          <w:b/>
          <w:bCs/>
          <w:iCs/>
          <w:color w:val="000000" w:themeColor="text1"/>
          <w:sz w:val="18"/>
          <w:u w:val="single"/>
        </w:rPr>
        <w:delText xml:space="preserve"> R. </w:delText>
      </w:r>
      <w:r w:rsidR="00110AF9" w:rsidRPr="00110AF9" w:rsidDel="00F90DFD">
        <w:rPr>
          <w:b/>
          <w:bCs/>
          <w:iCs/>
          <w:color w:val="000000" w:themeColor="text1"/>
          <w:sz w:val="18"/>
          <w:u w:val="single"/>
        </w:rPr>
        <w:delText>MCELHINEY</w:delText>
      </w:r>
    </w:del>
    <w:ins w:id="87" w:author="Patrick McElhiney" w:date="2023-02-07T19:09:00Z">
      <w:r w:rsidR="00F90DFD">
        <w:rPr>
          <w:b/>
          <w:bCs/>
          <w:iCs/>
          <w:color w:val="000000" w:themeColor="text1"/>
          <w:sz w:val="18"/>
          <w:u w:val="single"/>
        </w:rPr>
        <w:t>PATRICK RUSSELL MCELHINEY</w:t>
      </w:r>
    </w:ins>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del w:id="88" w:author="Patrick McElhiney" w:date="2023-02-07T19:09:00Z">
      <w:r w:rsidR="00110AF9" w:rsidRPr="00110AF9" w:rsidDel="00F90DFD">
        <w:rPr>
          <w:b/>
          <w:bCs/>
          <w:iCs/>
          <w:color w:val="000000" w:themeColor="text1"/>
          <w:sz w:val="18"/>
          <w:u w:val="single"/>
        </w:rPr>
        <w:delText>ANNA</w:delText>
      </w:r>
      <w:r w:rsidR="00840A5A" w:rsidRPr="00110AF9" w:rsidDel="00F90DFD">
        <w:rPr>
          <w:b/>
          <w:bCs/>
          <w:iCs/>
          <w:color w:val="000000" w:themeColor="text1"/>
          <w:sz w:val="18"/>
          <w:u w:val="single"/>
        </w:rPr>
        <w:delText xml:space="preserve"> V. </w:delText>
      </w:r>
      <w:r w:rsidR="00110AF9" w:rsidRPr="00110AF9" w:rsidDel="00F90DFD">
        <w:rPr>
          <w:b/>
          <w:bCs/>
          <w:iCs/>
          <w:color w:val="000000" w:themeColor="text1"/>
          <w:sz w:val="18"/>
          <w:u w:val="single"/>
        </w:rPr>
        <w:delText>KUSHCHENKO</w:delText>
      </w:r>
    </w:del>
    <w:ins w:id="89" w:author="Patrick McElhiney" w:date="2023-02-07T19:09:00Z">
      <w:r w:rsidR="00F90DFD">
        <w:rPr>
          <w:b/>
          <w:bCs/>
          <w:iCs/>
          <w:color w:val="000000" w:themeColor="text1"/>
          <w:sz w:val="18"/>
          <w:u w:val="single"/>
        </w:rPr>
        <w:t>ANNA VASILY’EVNA KUSHCHENKO</w:t>
      </w:r>
    </w:ins>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F90DFD">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969B7" w14:textId="77777777" w:rsidR="00F90DFD" w:rsidRDefault="00F90DFD">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trackRevisions/>
  <w:defaultTabStop w:val="720"/>
  <w:characterSpacingControl w:val="doNotCompress"/>
  <w:hdrShapeDefaults>
    <o:shapedefaults v:ext="edit" spidmax="2050"/>
    <o:shapelayout v:ext="edit">
      <o:idmap v:ext="edit" data="1"/>
      <o:rules v:ext="edit">
        <o:r id="V:Rule3" type="connector" idref="#_x0000_s1027"/>
        <o:r id="V:Rule4"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5050"/>
    <w:rsid w:val="00016A54"/>
    <w:rsid w:val="00022936"/>
    <w:rsid w:val="000229F9"/>
    <w:rsid w:val="000233A7"/>
    <w:rsid w:val="000266FD"/>
    <w:rsid w:val="00027587"/>
    <w:rsid w:val="000275ED"/>
    <w:rsid w:val="0003089C"/>
    <w:rsid w:val="000325C1"/>
    <w:rsid w:val="00033339"/>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7F1"/>
    <w:rsid w:val="00111C73"/>
    <w:rsid w:val="00116FA2"/>
    <w:rsid w:val="00117D8B"/>
    <w:rsid w:val="00117E6D"/>
    <w:rsid w:val="001213B1"/>
    <w:rsid w:val="00121B13"/>
    <w:rsid w:val="00124440"/>
    <w:rsid w:val="00124741"/>
    <w:rsid w:val="001249E6"/>
    <w:rsid w:val="00126B27"/>
    <w:rsid w:val="00126DB2"/>
    <w:rsid w:val="00127E8A"/>
    <w:rsid w:val="001334EB"/>
    <w:rsid w:val="00135533"/>
    <w:rsid w:val="00135FFF"/>
    <w:rsid w:val="00142524"/>
    <w:rsid w:val="00144BED"/>
    <w:rsid w:val="00145B26"/>
    <w:rsid w:val="001467CC"/>
    <w:rsid w:val="00150194"/>
    <w:rsid w:val="00151B9C"/>
    <w:rsid w:val="00151BFC"/>
    <w:rsid w:val="00151C28"/>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6BC4"/>
    <w:rsid w:val="0019083C"/>
    <w:rsid w:val="001941A7"/>
    <w:rsid w:val="00195812"/>
    <w:rsid w:val="001962BF"/>
    <w:rsid w:val="00196BCC"/>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3EBC"/>
    <w:rsid w:val="002059D7"/>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2F25"/>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BE5"/>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12D6"/>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A7C"/>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118"/>
    <w:rsid w:val="00353A64"/>
    <w:rsid w:val="00361715"/>
    <w:rsid w:val="00362055"/>
    <w:rsid w:val="003651A1"/>
    <w:rsid w:val="0036529B"/>
    <w:rsid w:val="0036690C"/>
    <w:rsid w:val="00367590"/>
    <w:rsid w:val="00372950"/>
    <w:rsid w:val="00375D8B"/>
    <w:rsid w:val="0037631C"/>
    <w:rsid w:val="003803F0"/>
    <w:rsid w:val="00382090"/>
    <w:rsid w:val="00384500"/>
    <w:rsid w:val="003852F5"/>
    <w:rsid w:val="00385617"/>
    <w:rsid w:val="00387E71"/>
    <w:rsid w:val="00391B42"/>
    <w:rsid w:val="003945FE"/>
    <w:rsid w:val="00395DFF"/>
    <w:rsid w:val="00396AEC"/>
    <w:rsid w:val="003A0778"/>
    <w:rsid w:val="003A12C0"/>
    <w:rsid w:val="003A262A"/>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C7EBA"/>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14F"/>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63BE"/>
    <w:rsid w:val="004276CE"/>
    <w:rsid w:val="0043289F"/>
    <w:rsid w:val="00434D9D"/>
    <w:rsid w:val="00435D7E"/>
    <w:rsid w:val="0043735B"/>
    <w:rsid w:val="004378D3"/>
    <w:rsid w:val="00440927"/>
    <w:rsid w:val="00440B81"/>
    <w:rsid w:val="00442696"/>
    <w:rsid w:val="00452FE9"/>
    <w:rsid w:val="00453105"/>
    <w:rsid w:val="0045312A"/>
    <w:rsid w:val="004556AF"/>
    <w:rsid w:val="00455B71"/>
    <w:rsid w:val="00455DB9"/>
    <w:rsid w:val="00456A3B"/>
    <w:rsid w:val="00460C35"/>
    <w:rsid w:val="00461C57"/>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51D2"/>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5BE9"/>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16CCC"/>
    <w:rsid w:val="0052069D"/>
    <w:rsid w:val="0052121C"/>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05A0"/>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E4F4F"/>
    <w:rsid w:val="005F1780"/>
    <w:rsid w:val="005F1AAA"/>
    <w:rsid w:val="005F4073"/>
    <w:rsid w:val="005F5D6B"/>
    <w:rsid w:val="005F6A94"/>
    <w:rsid w:val="00600545"/>
    <w:rsid w:val="00603A85"/>
    <w:rsid w:val="00604384"/>
    <w:rsid w:val="00605FF1"/>
    <w:rsid w:val="006074EA"/>
    <w:rsid w:val="00607CFB"/>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4D18"/>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18FC"/>
    <w:rsid w:val="006727FC"/>
    <w:rsid w:val="006739F4"/>
    <w:rsid w:val="006740E9"/>
    <w:rsid w:val="00675A02"/>
    <w:rsid w:val="0067634A"/>
    <w:rsid w:val="00680B9F"/>
    <w:rsid w:val="00681505"/>
    <w:rsid w:val="00681BD8"/>
    <w:rsid w:val="00681D90"/>
    <w:rsid w:val="00682B47"/>
    <w:rsid w:val="00682F4A"/>
    <w:rsid w:val="006848C7"/>
    <w:rsid w:val="00687FD3"/>
    <w:rsid w:val="00692F89"/>
    <w:rsid w:val="00693135"/>
    <w:rsid w:val="0069636D"/>
    <w:rsid w:val="00697325"/>
    <w:rsid w:val="006A0B35"/>
    <w:rsid w:val="006A0BC5"/>
    <w:rsid w:val="006A1ACD"/>
    <w:rsid w:val="006A2F06"/>
    <w:rsid w:val="006A357D"/>
    <w:rsid w:val="006A5218"/>
    <w:rsid w:val="006A56D7"/>
    <w:rsid w:val="006A5A9F"/>
    <w:rsid w:val="006B11ED"/>
    <w:rsid w:val="006B1442"/>
    <w:rsid w:val="006B2643"/>
    <w:rsid w:val="006B30F9"/>
    <w:rsid w:val="006B419F"/>
    <w:rsid w:val="006B5190"/>
    <w:rsid w:val="006B6D54"/>
    <w:rsid w:val="006C076C"/>
    <w:rsid w:val="006C0B9F"/>
    <w:rsid w:val="006C2160"/>
    <w:rsid w:val="006C4333"/>
    <w:rsid w:val="006C454A"/>
    <w:rsid w:val="006C45A2"/>
    <w:rsid w:val="006C4FE1"/>
    <w:rsid w:val="006C53A5"/>
    <w:rsid w:val="006C5433"/>
    <w:rsid w:val="006C5F95"/>
    <w:rsid w:val="006D4830"/>
    <w:rsid w:val="006E02AB"/>
    <w:rsid w:val="006E2818"/>
    <w:rsid w:val="006E41A5"/>
    <w:rsid w:val="006E431A"/>
    <w:rsid w:val="006E47BF"/>
    <w:rsid w:val="006F0228"/>
    <w:rsid w:val="006F093E"/>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3FF9"/>
    <w:rsid w:val="00744EEF"/>
    <w:rsid w:val="00745A03"/>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87292"/>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0787"/>
    <w:rsid w:val="007B1364"/>
    <w:rsid w:val="007B5A60"/>
    <w:rsid w:val="007B649F"/>
    <w:rsid w:val="007B68F3"/>
    <w:rsid w:val="007C0491"/>
    <w:rsid w:val="007C07BF"/>
    <w:rsid w:val="007C0B4E"/>
    <w:rsid w:val="007C137E"/>
    <w:rsid w:val="007D0675"/>
    <w:rsid w:val="007D0A14"/>
    <w:rsid w:val="007D3E72"/>
    <w:rsid w:val="007D796B"/>
    <w:rsid w:val="007E0955"/>
    <w:rsid w:val="007E19E6"/>
    <w:rsid w:val="007E2280"/>
    <w:rsid w:val="007E2287"/>
    <w:rsid w:val="007E29AB"/>
    <w:rsid w:val="007E4196"/>
    <w:rsid w:val="007E5EE3"/>
    <w:rsid w:val="007E5F77"/>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389"/>
    <w:rsid w:val="00825D36"/>
    <w:rsid w:val="008270C4"/>
    <w:rsid w:val="00830CBB"/>
    <w:rsid w:val="00833033"/>
    <w:rsid w:val="00833E3C"/>
    <w:rsid w:val="008341D4"/>
    <w:rsid w:val="00835EB0"/>
    <w:rsid w:val="00837788"/>
    <w:rsid w:val="00837A54"/>
    <w:rsid w:val="008404BD"/>
    <w:rsid w:val="008404E9"/>
    <w:rsid w:val="00840A5A"/>
    <w:rsid w:val="00844074"/>
    <w:rsid w:val="0084407A"/>
    <w:rsid w:val="008442EC"/>
    <w:rsid w:val="00844ABA"/>
    <w:rsid w:val="00844CA3"/>
    <w:rsid w:val="00845C96"/>
    <w:rsid w:val="00845FB9"/>
    <w:rsid w:val="00847FE5"/>
    <w:rsid w:val="00850E3A"/>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3D69"/>
    <w:rsid w:val="008C47A1"/>
    <w:rsid w:val="008C53A7"/>
    <w:rsid w:val="008C5E5C"/>
    <w:rsid w:val="008C79BD"/>
    <w:rsid w:val="008D1610"/>
    <w:rsid w:val="008D4093"/>
    <w:rsid w:val="008D75F9"/>
    <w:rsid w:val="008F4485"/>
    <w:rsid w:val="008F5AFA"/>
    <w:rsid w:val="00902B20"/>
    <w:rsid w:val="009037A6"/>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3D07"/>
    <w:rsid w:val="00934D15"/>
    <w:rsid w:val="009363DB"/>
    <w:rsid w:val="00936DE9"/>
    <w:rsid w:val="00937DF2"/>
    <w:rsid w:val="00940DC7"/>
    <w:rsid w:val="00942548"/>
    <w:rsid w:val="009428AE"/>
    <w:rsid w:val="00945074"/>
    <w:rsid w:val="00950C0C"/>
    <w:rsid w:val="00952EAD"/>
    <w:rsid w:val="00953D1B"/>
    <w:rsid w:val="00955A4E"/>
    <w:rsid w:val="009572E9"/>
    <w:rsid w:val="00965461"/>
    <w:rsid w:val="00965E68"/>
    <w:rsid w:val="00967563"/>
    <w:rsid w:val="009715D7"/>
    <w:rsid w:val="00971E88"/>
    <w:rsid w:val="00972732"/>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95E94"/>
    <w:rsid w:val="00997A9E"/>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355F"/>
    <w:rsid w:val="009F50A0"/>
    <w:rsid w:val="009F5D5C"/>
    <w:rsid w:val="009F6DE1"/>
    <w:rsid w:val="00A01C76"/>
    <w:rsid w:val="00A022FF"/>
    <w:rsid w:val="00A0568E"/>
    <w:rsid w:val="00A05A82"/>
    <w:rsid w:val="00A0683F"/>
    <w:rsid w:val="00A07AE5"/>
    <w:rsid w:val="00A13FD8"/>
    <w:rsid w:val="00A14510"/>
    <w:rsid w:val="00A16133"/>
    <w:rsid w:val="00A1780D"/>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5764C"/>
    <w:rsid w:val="00A60629"/>
    <w:rsid w:val="00A61F2A"/>
    <w:rsid w:val="00A62CB9"/>
    <w:rsid w:val="00A63D85"/>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77E44"/>
    <w:rsid w:val="00A80ADB"/>
    <w:rsid w:val="00A80EB1"/>
    <w:rsid w:val="00A832D1"/>
    <w:rsid w:val="00A8378C"/>
    <w:rsid w:val="00A838A3"/>
    <w:rsid w:val="00A83B7D"/>
    <w:rsid w:val="00A83B8B"/>
    <w:rsid w:val="00A849C6"/>
    <w:rsid w:val="00A853DD"/>
    <w:rsid w:val="00A86075"/>
    <w:rsid w:val="00A871EC"/>
    <w:rsid w:val="00A90CAD"/>
    <w:rsid w:val="00A92ACE"/>
    <w:rsid w:val="00A939FB"/>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37D6"/>
    <w:rsid w:val="00AB4334"/>
    <w:rsid w:val="00AB5BC3"/>
    <w:rsid w:val="00AB6680"/>
    <w:rsid w:val="00AB69C9"/>
    <w:rsid w:val="00AB6E76"/>
    <w:rsid w:val="00AB6F76"/>
    <w:rsid w:val="00AB7C79"/>
    <w:rsid w:val="00AC0776"/>
    <w:rsid w:val="00AC1EB4"/>
    <w:rsid w:val="00AC5476"/>
    <w:rsid w:val="00AC705C"/>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4C9"/>
    <w:rsid w:val="00B03A79"/>
    <w:rsid w:val="00B0722E"/>
    <w:rsid w:val="00B10397"/>
    <w:rsid w:val="00B111EA"/>
    <w:rsid w:val="00B13A84"/>
    <w:rsid w:val="00B1407D"/>
    <w:rsid w:val="00B2034B"/>
    <w:rsid w:val="00B24580"/>
    <w:rsid w:val="00B24CF4"/>
    <w:rsid w:val="00B27AFA"/>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77E1E"/>
    <w:rsid w:val="00B80993"/>
    <w:rsid w:val="00B811E7"/>
    <w:rsid w:val="00B81D4E"/>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784"/>
    <w:rsid w:val="00C20FC6"/>
    <w:rsid w:val="00C24008"/>
    <w:rsid w:val="00C2409C"/>
    <w:rsid w:val="00C25185"/>
    <w:rsid w:val="00C260B6"/>
    <w:rsid w:val="00C27C88"/>
    <w:rsid w:val="00C31D7D"/>
    <w:rsid w:val="00C32C5F"/>
    <w:rsid w:val="00C369A1"/>
    <w:rsid w:val="00C3744D"/>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059E"/>
    <w:rsid w:val="00CA265F"/>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C6B60"/>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3B7"/>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2B40"/>
    <w:rsid w:val="00D6328A"/>
    <w:rsid w:val="00D635B9"/>
    <w:rsid w:val="00D649C1"/>
    <w:rsid w:val="00D653B7"/>
    <w:rsid w:val="00D67D1C"/>
    <w:rsid w:val="00D715E0"/>
    <w:rsid w:val="00D71870"/>
    <w:rsid w:val="00D741C7"/>
    <w:rsid w:val="00D7524B"/>
    <w:rsid w:val="00D76865"/>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3BC"/>
    <w:rsid w:val="00E34C97"/>
    <w:rsid w:val="00E43085"/>
    <w:rsid w:val="00E430E8"/>
    <w:rsid w:val="00E43965"/>
    <w:rsid w:val="00E45D4C"/>
    <w:rsid w:val="00E51549"/>
    <w:rsid w:val="00E521B2"/>
    <w:rsid w:val="00E552D7"/>
    <w:rsid w:val="00E55BEF"/>
    <w:rsid w:val="00E567E3"/>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024"/>
    <w:rsid w:val="00E871E6"/>
    <w:rsid w:val="00E87950"/>
    <w:rsid w:val="00E919D0"/>
    <w:rsid w:val="00E92789"/>
    <w:rsid w:val="00E94C88"/>
    <w:rsid w:val="00E9641B"/>
    <w:rsid w:val="00E96BC0"/>
    <w:rsid w:val="00E97667"/>
    <w:rsid w:val="00EA002A"/>
    <w:rsid w:val="00EA0823"/>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DB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1FBD"/>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0DFD"/>
    <w:rsid w:val="00F9505B"/>
    <w:rsid w:val="00F95A7A"/>
    <w:rsid w:val="00F963CE"/>
    <w:rsid w:val="00F97D97"/>
    <w:rsid w:val="00FA66FF"/>
    <w:rsid w:val="00FA7284"/>
    <w:rsid w:val="00FB0D47"/>
    <w:rsid w:val="00FB227E"/>
    <w:rsid w:val="00FB2B4E"/>
    <w:rsid w:val="00FB5DAE"/>
    <w:rsid w:val="00FB6F81"/>
    <w:rsid w:val="00FC0EB8"/>
    <w:rsid w:val="00FC1374"/>
    <w:rsid w:val="00FC15C0"/>
    <w:rsid w:val="00FC4B98"/>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32955</Words>
  <Characters>187848</Characters>
  <Application>Microsoft Office Word</Application>
  <DocSecurity>0</DocSecurity>
  <Lines>1565</Lines>
  <Paragraphs>440</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220363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2022-10-11T13:33:00Z</cp:lastPrinted>
  <dcterms:created xsi:type="dcterms:W3CDTF">2022-10-27T15:23:00Z</dcterms:created>
  <dcterms:modified xsi:type="dcterms:W3CDTF">2023-02-08T00:09:00Z</dcterms:modified>
</cp:coreProperties>
</file>