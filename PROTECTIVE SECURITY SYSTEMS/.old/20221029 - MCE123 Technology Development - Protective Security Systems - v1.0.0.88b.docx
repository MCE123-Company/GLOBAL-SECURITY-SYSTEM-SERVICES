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commentRangeStart w:id="30"/>
      <w:commentRangeStart w:id="31"/>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commentRangeEnd w:id="30"/>
      <w:r w:rsidR="00373BF9">
        <w:rPr>
          <w:rStyle w:val="CommentReference"/>
        </w:rPr>
        <w:commentReference w:id="30"/>
      </w:r>
      <w:commentRangeEnd w:id="31"/>
      <w:r w:rsidR="00F52697">
        <w:rPr>
          <w:rStyle w:val="CommentReference"/>
        </w:rPr>
        <w:commentReference w:id="31"/>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2"/>
      <w:r>
        <w:rPr>
          <w:rStyle w:val="CommentReference"/>
        </w:rPr>
        <w:commentReference w:id="32"/>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3"/>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Pr>
          <w:rStyle w:val="CommentReference"/>
        </w:rPr>
        <w:commentReference w:id="34"/>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5"/>
      <w:r>
        <w:rPr>
          <w:highlight w:val="yellow"/>
          <w:u w:val="single"/>
        </w:rPr>
        <w:t>FORCED</w:t>
      </w:r>
      <w:commentRangeEnd w:id="35"/>
      <w:r>
        <w:rPr>
          <w:rStyle w:val="CommentReference"/>
        </w:rPr>
        <w:commentReference w:id="35"/>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B24CF4" w:rsidRPr="006670CE">
        <w:rPr>
          <w:rStyle w:val="CommentReference"/>
        </w:rPr>
        <w:commentReference w:id="36"/>
      </w:r>
    </w:p>
    <w:p w14:paraId="430793E5" w14:textId="269EC7F2" w:rsidR="001037A8" w:rsidRPr="006670CE" w:rsidRDefault="00853D71" w:rsidP="001037A8">
      <w:pPr>
        <w:ind w:left="360" w:hanging="360"/>
        <w:jc w:val="both"/>
      </w:pPr>
      <w:commentRangeStart w:id="3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1FF3DBCC" w14:textId="0DFEF651" w:rsidR="00853D71" w:rsidRPr="006670CE" w:rsidRDefault="00853D71" w:rsidP="009C5A96">
      <w:pPr>
        <w:ind w:left="360" w:hanging="360"/>
        <w:jc w:val="both"/>
      </w:pPr>
      <w:commentRangeStart w:id="3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sidR="001037A8" w:rsidRPr="006670CE">
        <w:rPr>
          <w:rStyle w:val="CommentReference"/>
        </w:rPr>
        <w:commentReference w:id="38"/>
      </w:r>
    </w:p>
    <w:p w14:paraId="7BC9A47F" w14:textId="745F0D88" w:rsidR="000C1682" w:rsidRDefault="000C1682" w:rsidP="000C1682">
      <w:pPr>
        <w:ind w:left="360" w:hanging="360"/>
        <w:jc w:val="both"/>
      </w:pPr>
      <w:commentRangeStart w:id="3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9"/>
      <w:r w:rsidR="00506E87">
        <w:rPr>
          <w:rStyle w:val="CommentReference"/>
        </w:rPr>
        <w:commentReference w:id="39"/>
      </w:r>
    </w:p>
    <w:p w14:paraId="1CBA87EF" w14:textId="54C172BE" w:rsidR="000C1682" w:rsidRDefault="000C1682" w:rsidP="000229F9">
      <w:pPr>
        <w:ind w:left="720" w:hanging="360"/>
        <w:jc w:val="both"/>
      </w:pPr>
      <w:commentRangeStart w:id="4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0"/>
      <w:r w:rsidR="00B24CF4">
        <w:rPr>
          <w:rStyle w:val="CommentReference"/>
        </w:rPr>
        <w:commentReference w:id="40"/>
      </w:r>
    </w:p>
    <w:p w14:paraId="0B910FB8" w14:textId="40521584" w:rsidR="00F7149B" w:rsidRDefault="00F7149B" w:rsidP="00F7149B">
      <w:pPr>
        <w:ind w:left="720" w:hanging="360"/>
        <w:jc w:val="both"/>
      </w:pPr>
      <w:commentRangeStart w:id="41"/>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2"/>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2"/>
      <w:r w:rsidR="00835EB0">
        <w:rPr>
          <w:rStyle w:val="CommentReference"/>
        </w:rPr>
        <w:commentReference w:id="42"/>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29T22:51:00Z" w:initials="PM">
    <w:p w14:paraId="5D86DD95" w14:textId="77777777" w:rsidR="00373BF9" w:rsidRDefault="00373BF9" w:rsidP="005F79FB">
      <w:pPr>
        <w:pStyle w:val="CommentText"/>
      </w:pPr>
      <w:r>
        <w:rPr>
          <w:rStyle w:val="CommentReference"/>
        </w:rPr>
        <w:annotationRef/>
      </w:r>
      <w:r>
        <w:t>It was connected to Donald J. Trump, who wanted to take Patrick R. McElhiney's Intellectual Property to take over the world. It was alleged by The Pentagon that Donald J. Trump was liable for past nuclear explosions around the world.</w:t>
      </w:r>
    </w:p>
  </w:comment>
  <w:comment w:id="31" w:author="Patrick McElhiney" w:date="2022-12-17T16:13:00Z" w:initials="PM">
    <w:p w14:paraId="353D84B5" w14:textId="77777777" w:rsidR="00F52697" w:rsidRDefault="00F52697" w:rsidP="00637279">
      <w:pPr>
        <w:pStyle w:val="CommentText"/>
      </w:pPr>
      <w:r>
        <w:rPr>
          <w:rStyle w:val="CommentReference"/>
        </w:rPr>
        <w:annotationRef/>
      </w:r>
      <w:r>
        <w:t>Chris Hawkinson was plotting to conduct 290 nuclear bombings, allegedly.</w:t>
      </w:r>
    </w:p>
  </w:comment>
  <w:comment w:id="32" w:author="Patrick McElhiney" w:date="2022-10-03T10:41:00Z" w:initials="PM">
    <w:p w14:paraId="70190BD8" w14:textId="388699F1"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5"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6"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2"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5D86DD95" w15:paraIdParent="31D95BA1" w15:done="0"/>
  <w15:commentEx w15:paraId="353D84B5"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7082CD9" w16cex:dateUtc="2022-10-30T02:51:00Z"/>
  <w16cex:commentExtensible w16cex:durableId="2748694E" w16cex:dateUtc="2022-12-17T21:1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5D86DD95" w16cid:durableId="27082CD9"/>
  <w16cid:commentId w16cid:paraId="353D84B5" w16cid:durableId="2748694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63438" w14:textId="77777777" w:rsidR="00E46233" w:rsidRDefault="00E46233" w:rsidP="005B7682">
      <w:pPr>
        <w:spacing w:after="0" w:line="240" w:lineRule="auto"/>
      </w:pPr>
      <w:r>
        <w:separator/>
      </w:r>
    </w:p>
  </w:endnote>
  <w:endnote w:type="continuationSeparator" w:id="0">
    <w:p w14:paraId="0D2C4118" w14:textId="77777777" w:rsidR="00E46233" w:rsidRDefault="00E4623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74B1" w14:textId="77777777" w:rsidR="00A963FD" w:rsidRDefault="00A96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840555B"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del w:id="49" w:author="Patrick McElhiney" w:date="2023-02-07T19:10:00Z">
              <w:r w:rsidR="000B42C6" w:rsidRPr="000B42C6" w:rsidDel="00A963FD">
                <w:rPr>
                  <w:b/>
                  <w:bCs/>
                  <w:u w:val="single"/>
                </w:rPr>
                <w:delText>MCE123</w:delText>
              </w:r>
              <w:r w:rsidR="000B42C6" w:rsidRPr="000B42C6" w:rsidDel="00A963FD">
                <w:rPr>
                  <w:b/>
                  <w:bCs/>
                  <w:vertAlign w:val="superscript"/>
                </w:rPr>
                <w:delText>SM</w:delText>
              </w:r>
              <w:r w:rsidR="000B42C6" w:rsidRPr="000B42C6" w:rsidDel="00A963FD">
                <w:rPr>
                  <w:b/>
                  <w:bCs/>
                </w:rPr>
                <w:delText xml:space="preserve"> COMPANY</w:delText>
              </w:r>
              <w:r w:rsidR="000B42C6" w:rsidDel="00A963FD">
                <w:delText xml:space="preserve"> 1999-2022</w:delText>
              </w:r>
            </w:del>
            <w:ins w:id="50" w:author="Patrick McElhiney" w:date="2023-02-07T19:10:00Z">
              <w:r w:rsidR="00A963FD">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9CC8" w14:textId="77777777" w:rsidR="00A963FD" w:rsidRDefault="00A96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319C" w14:textId="77777777" w:rsidR="00E46233" w:rsidRDefault="00E46233" w:rsidP="005B7682">
      <w:pPr>
        <w:spacing w:after="0" w:line="240" w:lineRule="auto"/>
      </w:pPr>
      <w:r>
        <w:separator/>
      </w:r>
    </w:p>
  </w:footnote>
  <w:footnote w:type="continuationSeparator" w:id="0">
    <w:p w14:paraId="1AA7AA3C" w14:textId="77777777" w:rsidR="00E46233" w:rsidRDefault="00E4623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F0A3" w14:textId="77777777" w:rsidR="00A963FD" w:rsidRDefault="00A96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D16898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3" w:author="Patrick McElhiney" w:date="2023-02-07T19:10:00Z">
      <w:r w:rsidR="00E8322A" w:rsidRPr="00110AF9" w:rsidDel="00A963FD">
        <w:rPr>
          <w:b/>
          <w:bCs/>
          <w:color w:val="000000" w:themeColor="text1"/>
          <w:sz w:val="18"/>
          <w:u w:val="single"/>
        </w:rPr>
        <w:delText>PATRICK</w:delText>
      </w:r>
      <w:r w:rsidR="0078387A" w:rsidRPr="00110AF9" w:rsidDel="00A963FD">
        <w:rPr>
          <w:b/>
          <w:bCs/>
          <w:color w:val="000000" w:themeColor="text1"/>
          <w:sz w:val="18"/>
          <w:u w:val="single"/>
        </w:rPr>
        <w:delText xml:space="preserve"> R. </w:delText>
      </w:r>
      <w:r w:rsidR="00E8322A" w:rsidRPr="00110AF9" w:rsidDel="00A963FD">
        <w:rPr>
          <w:b/>
          <w:bCs/>
          <w:color w:val="000000" w:themeColor="text1"/>
          <w:sz w:val="18"/>
          <w:u w:val="single"/>
        </w:rPr>
        <w:delText>MCELHINEY</w:delText>
      </w:r>
    </w:del>
    <w:ins w:id="44" w:author="Patrick McElhiney" w:date="2023-02-07T19:10:00Z">
      <w:r w:rsidR="00A963FD">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7921943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5" w:author="Patrick McElhiney" w:date="2023-02-07T19:10:00Z">
      <w:r w:rsidRPr="00110AF9" w:rsidDel="00A963FD">
        <w:rPr>
          <w:b/>
          <w:bCs/>
          <w:iCs/>
          <w:color w:val="000000" w:themeColor="text1"/>
          <w:sz w:val="18"/>
          <w:u w:val="single"/>
        </w:rPr>
        <w:delText>P</w:delText>
      </w:r>
      <w:r w:rsidR="00110AF9" w:rsidRPr="00110AF9" w:rsidDel="00A963FD">
        <w:rPr>
          <w:b/>
          <w:bCs/>
          <w:iCs/>
          <w:color w:val="000000" w:themeColor="text1"/>
          <w:sz w:val="18"/>
          <w:u w:val="single"/>
        </w:rPr>
        <w:delText>ATRICK</w:delText>
      </w:r>
      <w:r w:rsidRPr="00110AF9" w:rsidDel="00A963FD">
        <w:rPr>
          <w:b/>
          <w:bCs/>
          <w:iCs/>
          <w:color w:val="000000" w:themeColor="text1"/>
          <w:sz w:val="18"/>
          <w:u w:val="single"/>
        </w:rPr>
        <w:delText xml:space="preserve"> R. </w:delText>
      </w:r>
      <w:r w:rsidR="00110AF9" w:rsidRPr="00110AF9" w:rsidDel="00A963FD">
        <w:rPr>
          <w:b/>
          <w:bCs/>
          <w:iCs/>
          <w:color w:val="000000" w:themeColor="text1"/>
          <w:sz w:val="18"/>
          <w:u w:val="single"/>
        </w:rPr>
        <w:delText>MCELHINEY</w:delText>
      </w:r>
    </w:del>
    <w:ins w:id="46" w:author="Patrick McElhiney" w:date="2023-02-07T19:10:00Z">
      <w:r w:rsidR="00A963FD">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7" w:author="Patrick McElhiney" w:date="2023-02-07T19:10:00Z">
      <w:r w:rsidR="00110AF9" w:rsidRPr="00110AF9" w:rsidDel="00A963FD">
        <w:rPr>
          <w:b/>
          <w:bCs/>
          <w:iCs/>
          <w:color w:val="000000" w:themeColor="text1"/>
          <w:sz w:val="18"/>
          <w:u w:val="single"/>
        </w:rPr>
        <w:delText>ANNA</w:delText>
      </w:r>
      <w:r w:rsidR="00840A5A" w:rsidRPr="00110AF9" w:rsidDel="00A963FD">
        <w:rPr>
          <w:b/>
          <w:bCs/>
          <w:iCs/>
          <w:color w:val="000000" w:themeColor="text1"/>
          <w:sz w:val="18"/>
          <w:u w:val="single"/>
        </w:rPr>
        <w:delText xml:space="preserve"> V. </w:delText>
      </w:r>
      <w:r w:rsidR="00110AF9" w:rsidRPr="00110AF9" w:rsidDel="00A963FD">
        <w:rPr>
          <w:b/>
          <w:bCs/>
          <w:iCs/>
          <w:color w:val="000000" w:themeColor="text1"/>
          <w:sz w:val="18"/>
          <w:u w:val="single"/>
        </w:rPr>
        <w:delText>KUSHCHENKO</w:delText>
      </w:r>
    </w:del>
    <w:ins w:id="48" w:author="Patrick McElhiney" w:date="2023-02-07T19:10:00Z">
      <w:r w:rsidR="00A963FD">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F5D2" w14:textId="77777777" w:rsidR="00A963FD" w:rsidRDefault="00A963F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3FD"/>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46233"/>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2697"/>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27865</Words>
  <Characters>158832</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2022-10-29T04:03:00Z</cp:lastPrinted>
  <dcterms:created xsi:type="dcterms:W3CDTF">2022-12-17T21:14:00Z</dcterms:created>
  <dcterms:modified xsi:type="dcterms:W3CDTF">2023-02-08T00:10:00Z</dcterms:modified>
</cp:coreProperties>
</file>