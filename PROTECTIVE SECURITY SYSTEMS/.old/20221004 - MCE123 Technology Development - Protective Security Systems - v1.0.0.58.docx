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22D0" w14:textId="77777777" w:rsidR="0012756A" w:rsidRDefault="0012756A" w:rsidP="005B7682">
      <w:pPr>
        <w:spacing w:after="0" w:line="240" w:lineRule="auto"/>
      </w:pPr>
      <w:r>
        <w:separator/>
      </w:r>
    </w:p>
  </w:endnote>
  <w:endnote w:type="continuationSeparator" w:id="0">
    <w:p w14:paraId="3A29F6C9" w14:textId="77777777" w:rsidR="0012756A" w:rsidRDefault="0012756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CAE4" w14:textId="77777777" w:rsidR="009B31C4" w:rsidRDefault="009B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AFF042B"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B31C4">
              <w:rPr>
                <w:b/>
                <w:bCs/>
                <w:u w:val="single"/>
              </w:rPr>
              <w:t>GLOBAL SECURITY SYSTEMS</w:t>
            </w:r>
            <w:r w:rsidR="009B31C4" w:rsidRPr="005D031E">
              <w:rPr>
                <w:b/>
                <w:bCs/>
              </w:rPr>
              <w:t>®, INC.</w:t>
            </w:r>
            <w:r w:rsidR="009B31C4" w:rsidRPr="005D031E">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DAAC" w14:textId="77777777" w:rsidR="009B31C4" w:rsidRDefault="009B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EF3A" w14:textId="77777777" w:rsidR="0012756A" w:rsidRDefault="0012756A" w:rsidP="005B7682">
      <w:pPr>
        <w:spacing w:after="0" w:line="240" w:lineRule="auto"/>
      </w:pPr>
      <w:r>
        <w:separator/>
      </w:r>
    </w:p>
  </w:footnote>
  <w:footnote w:type="continuationSeparator" w:id="0">
    <w:p w14:paraId="344D27FA" w14:textId="77777777" w:rsidR="0012756A" w:rsidRDefault="0012756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15DF" w14:textId="77777777" w:rsidR="009B31C4" w:rsidRDefault="009B3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9CED9C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9B31C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4575F3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9B31C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9B31C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3D85" w14:textId="77777777" w:rsidR="009B31C4" w:rsidRDefault="009B31C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56A"/>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1E"/>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31C4"/>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28473</Words>
  <Characters>162302</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2022-10-04T15:55:00Z</dcterms:created>
  <dcterms:modified xsi:type="dcterms:W3CDTF">2023-02-09T18:54:00Z</dcterms:modified>
</cp:coreProperties>
</file>