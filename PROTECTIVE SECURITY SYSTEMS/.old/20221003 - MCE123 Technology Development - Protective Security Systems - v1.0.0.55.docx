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4935217" w:rsidR="00074C5F" w:rsidRDefault="00972732" w:rsidP="00B111EA">
      <w:pPr>
        <w:jc w:val="center"/>
        <w:rPr>
          <w:bCs/>
          <w:sz w:val="28"/>
          <w:szCs w:val="28"/>
        </w:rPr>
      </w:pPr>
      <w:r>
        <w:rPr>
          <w:bCs/>
          <w:sz w:val="28"/>
          <w:szCs w:val="28"/>
        </w:rPr>
        <w:t>10/4/2022 1:11:47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0C1F6C1D" w:rsidR="00341A7C" w:rsidRPr="00C0532F" w:rsidRDefault="00341A7C" w:rsidP="00341A7C">
      <w:pPr>
        <w:rPr>
          <w:b/>
          <w:bCs/>
        </w:rPr>
      </w:pPr>
      <w:r>
        <w:rPr>
          <w:b/>
          <w:sz w:val="24"/>
        </w:rPr>
        <w:t>BAD THOUGHT PREVENTION PROTECTIVE SECURITY SYSTEMS</w:t>
      </w:r>
    </w:p>
    <w:p w14:paraId="0D87BFDE" w14:textId="31AB20A2" w:rsidR="00341A7C" w:rsidRDefault="00341A7C" w:rsidP="00341A7C">
      <w:pPr>
        <w:ind w:left="360" w:hanging="360"/>
        <w:jc w:val="both"/>
      </w:pPr>
      <w:r>
        <w:rPr>
          <w:u w:val="single"/>
        </w:rPr>
        <w:t>AUTONOMOUS BAD THOUGHT PREVENTION PROTECTIVE SECURITY SYSTEMS</w:t>
      </w:r>
      <w:r w:rsidRPr="003D01F1">
        <w:rPr>
          <w:bCs/>
        </w:rPr>
        <w:t xml:space="preserve"> (</w:t>
      </w:r>
      <w:r>
        <w:rPr>
          <w:b/>
        </w:rPr>
        <w:t>2011</w:t>
      </w:r>
      <w:r w:rsidRPr="003D01F1">
        <w:rPr>
          <w:bCs/>
        </w:rPr>
        <w:t>)</w:t>
      </w:r>
      <w:r>
        <w:t xml:space="preserve"> –</w:t>
      </w:r>
      <w:r w:rsidRPr="00F8033F">
        <w:t xml:space="preserve"> </w:t>
      </w:r>
      <w:r w:rsidRPr="008E27B7">
        <w:rPr>
          <w:b/>
          <w:bCs/>
          <w:color w:val="92D050"/>
        </w:rPr>
        <w:t>ENSURES THAT</w:t>
      </w:r>
      <w:r>
        <w:t xml:space="preserve"> </w:t>
      </w:r>
      <w:r w:rsidRPr="00C32C5F">
        <w:rPr>
          <w:b/>
          <w:bCs/>
          <w:color w:val="FF0000"/>
        </w:rPr>
        <w:t xml:space="preserve">ALL </w:t>
      </w:r>
      <w:r>
        <w:rPr>
          <w:b/>
          <w:bCs/>
          <w:color w:val="FF0000"/>
        </w:rPr>
        <w:t>BAD THOUGHTS</w:t>
      </w:r>
      <w:r>
        <w:t xml:space="preserve"> </w:t>
      </w:r>
      <w:r w:rsidRPr="00341A7C">
        <w:rPr>
          <w:b/>
          <w:bCs/>
          <w:color w:val="C00000"/>
        </w:rPr>
        <w:t>NEVER OCCUR</w:t>
      </w:r>
      <w:r>
        <w:t xml:space="preserve">, </w:t>
      </w:r>
      <w:r w:rsidRPr="00F850AF">
        <w:rPr>
          <w:b/>
          <w:bCs/>
          <w:color w:val="00B0F0"/>
        </w:rPr>
        <w:t>IMPLICITLY-EXPLICITLY DEFINED</w:t>
      </w:r>
      <w:r>
        <w:t>.</w:t>
      </w:r>
    </w:p>
    <w:p w14:paraId="3EFD2C44" w14:textId="77777777" w:rsidR="00341A7C" w:rsidRDefault="00341A7C">
      <w:pPr>
        <w:rPr>
          <w:b/>
          <w:sz w:val="24"/>
        </w:rPr>
      </w:pPr>
      <w:r>
        <w:rPr>
          <w:b/>
          <w:sz w:val="24"/>
        </w:rPr>
        <w:br w:type="page"/>
      </w:r>
    </w:p>
    <w:p w14:paraId="66781060" w14:textId="4128381B" w:rsidR="00B80993" w:rsidRPr="00C0532F" w:rsidRDefault="00B80993" w:rsidP="00353A64">
      <w:pPr>
        <w:rPr>
          <w:b/>
          <w:bCs/>
        </w:rPr>
      </w:pPr>
      <w:r>
        <w:rPr>
          <w:b/>
          <w:sz w:val="24"/>
        </w:rPr>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6373D17F"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9BAC797" w14:textId="0A5BD786" w:rsidR="00940DC7" w:rsidRPr="00915854" w:rsidRDefault="00940DC7" w:rsidP="00915854">
      <w:pPr>
        <w:ind w:left="360"/>
        <w:jc w:val="both"/>
        <w:rPr>
          <w:color w:val="808080" w:themeColor="background1" w:themeShade="80"/>
        </w:rPr>
      </w:pPr>
      <w:r w:rsidRPr="00915854">
        <w:rPr>
          <w:color w:val="808080" w:themeColor="background1" w:themeShade="80"/>
        </w:rPr>
        <w:t>facial linguistics software is not manipulated by mind control computer programs, including by studying the programs offline, and ensuring that they are never running.</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D87DEE0" w14:textId="7767CC57" w:rsidR="00940DC7" w:rsidRPr="00915854" w:rsidRDefault="00940DC7" w:rsidP="00915854">
      <w:pPr>
        <w:ind w:left="360"/>
        <w:jc w:val="both"/>
        <w:rPr>
          <w:color w:val="808080" w:themeColor="background1" w:themeShade="80"/>
        </w:rPr>
      </w:pPr>
      <w:r w:rsidRPr="00915854">
        <w:rPr>
          <w:color w:val="808080" w:themeColor="background1" w:themeShade="80"/>
        </w:rPr>
        <w:t>gait detection software is not manipulated by mind control computer programs, including by studying the programs offline, and ensuring that they are never running.</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0400C0D2" w14:textId="54CB9862"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6FF8B65" w14:textId="4E2E8E07"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B77A888" w14:textId="18FC1B5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07F0848" w14:textId="4349FFB1"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9AB5889" w14:textId="01C824C5"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C0FE5C3" w14:textId="567C4345"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5D4BB2E" w14:textId="2646A921"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B4C9033" w14:textId="20FCA1EB"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20C107C" w14:textId="0428F4EE"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25E940" w14:textId="72A51FA1"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D115E96" w14:textId="55EB8D35"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2F4816" w14:textId="55DDF80D"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DD323DB" w14:textId="4BFE3833"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8F436F" w14:textId="504F7D3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17C8C58" w14:textId="6E58749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B766B6" w14:textId="1904FA6E"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A4FCF09" w14:textId="013DBD18"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42EB7A4" w14:textId="660FE631"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7C35124" w14:textId="16BFAA93"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162E045" w14:textId="65F624D1"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550A3BE" w14:textId="3BDFA57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49DBB32" w14:textId="0BE494F4"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618A8B4" w14:textId="37E2C28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AEB4601" w14:textId="1C5E8EA9"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6F2A09D" w14:textId="2B6177F0"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90D0F13" w14:textId="0E693F47"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t>GOOD PROTECTIVE PENTAGON MODE SECURITY SYSTEMS</w:t>
      </w:r>
    </w:p>
    <w:p w14:paraId="183203CC" w14:textId="395E4137" w:rsidR="00DB10A4" w:rsidRDefault="00DB10A4" w:rsidP="00DB10A4">
      <w:pPr>
        <w:ind w:left="360" w:hanging="360"/>
        <w:jc w:val="both"/>
        <w:rPr>
          <w:u w:val="single"/>
        </w:rPr>
      </w:pPr>
      <w:r w:rsidRPr="00C734DD">
        <w:rPr>
          <w:u w:val="single"/>
        </w:rPr>
        <w:t xml:space="preserve">AUTONOMOUS </w:t>
      </w:r>
      <w:r w:rsidR="006127BF">
        <w:rPr>
          <w:u w:val="single"/>
        </w:rPr>
        <w:t xml:space="preserve">PROTECTIVE </w:t>
      </w:r>
      <w:r>
        <w:rPr>
          <w:u w:val="single"/>
        </w:rPr>
        <w:t>PLAYFUL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6127BF">
        <w:t xml:space="preserve">                      </w:t>
      </w:r>
      <w:r w:rsidR="006127BF" w:rsidRPr="00955A4E">
        <w:rPr>
          <w:b/>
          <w:bCs/>
          <w:color w:val="FF0000"/>
        </w:rPr>
        <w:t>ANY</w:t>
      </w:r>
      <w:r w:rsidRPr="00955A4E">
        <w:rPr>
          <w:b/>
          <w:bCs/>
          <w:color w:val="FF0000"/>
        </w:rPr>
        <w:t xml:space="preserve"> PLAYFUL MODE</w:t>
      </w:r>
      <w:r>
        <w:t xml:space="preserve"> </w:t>
      </w:r>
      <w:r w:rsidR="006127BF" w:rsidRPr="00955A4E">
        <w:rPr>
          <w:b/>
          <w:bCs/>
          <w:color w:val="92D050"/>
        </w:rPr>
        <w:t>IS</w:t>
      </w:r>
      <w:r w:rsidR="006127BF">
        <w:t xml:space="preserve"> </w:t>
      </w:r>
      <w:r w:rsidR="006127BF" w:rsidRPr="00955A4E">
        <w:rPr>
          <w:b/>
          <w:bCs/>
          <w:color w:val="00B050"/>
        </w:rPr>
        <w:t>ALWAYS</w:t>
      </w:r>
      <w:r w:rsidR="006127BF" w:rsidRPr="00955A4E">
        <w:rPr>
          <w:b/>
          <w:bCs/>
        </w:rPr>
        <w:t xml:space="preserve"> </w:t>
      </w:r>
      <w:r w:rsidR="006127BF" w:rsidRPr="00955A4E">
        <w:rPr>
          <w:b/>
          <w:bCs/>
          <w:color w:val="7030A0"/>
        </w:rPr>
        <w:t>USED</w:t>
      </w:r>
      <w:r>
        <w:t xml:space="preserve"> </w:t>
      </w:r>
      <w:r w:rsidR="006127BF" w:rsidRPr="00955A4E">
        <w:rPr>
          <w:b/>
          <w:bCs/>
          <w:color w:val="92D050"/>
        </w:rPr>
        <w:t>TO</w:t>
      </w:r>
      <w:r w:rsidR="006127BF">
        <w:t xml:space="preserve"> </w:t>
      </w:r>
      <w:r w:rsidR="006127BF" w:rsidRPr="00955A4E">
        <w:rPr>
          <w:b/>
          <w:bCs/>
          <w:color w:val="7030A0"/>
        </w:rPr>
        <w:t>PROTECT</w:t>
      </w:r>
      <w:r w:rsidR="006127BF">
        <w:t xml:space="preserve"> </w:t>
      </w:r>
      <w:r w:rsidR="006127BF" w:rsidRPr="00955A4E">
        <w:rPr>
          <w:b/>
          <w:bCs/>
          <w:color w:val="FF0000"/>
        </w:rPr>
        <w:t>EVERY PROTECTEE</w:t>
      </w:r>
      <w:r w:rsidR="00740118">
        <w:t xml:space="preserve">, </w:t>
      </w:r>
      <w:r w:rsidR="00740118" w:rsidRPr="00955A4E">
        <w:rPr>
          <w:b/>
          <w:bCs/>
          <w:color w:val="00B0F0"/>
        </w:rPr>
        <w:t>IRREVOCABLY DEFINED</w:t>
      </w:r>
      <w:r w:rsidR="00740118">
        <w:t xml:space="preserve">, </w:t>
      </w:r>
      <w:r w:rsidR="00740118" w:rsidRPr="00955A4E">
        <w:rPr>
          <w:b/>
          <w:bCs/>
          <w:color w:val="00B0F0"/>
        </w:rPr>
        <w:t>IMPLICITLY</w:t>
      </w:r>
      <w:r w:rsidR="006127BF" w:rsidRPr="00955A4E">
        <w:rPr>
          <w:b/>
          <w:bCs/>
          <w:color w:val="00B0F0"/>
        </w:rPr>
        <w:t>-EXPLICITLY</w:t>
      </w:r>
      <w:r w:rsidR="00740118" w:rsidRPr="00955A4E">
        <w:rPr>
          <w:b/>
          <w:bCs/>
          <w:color w:val="00B0F0"/>
        </w:rPr>
        <w:t xml:space="preserve"> DEFINED</w:t>
      </w:r>
      <w:r w:rsidR="00740118">
        <w:t xml:space="preserve">, </w:t>
      </w:r>
      <w:r w:rsidR="00740118" w:rsidRPr="00955A4E">
        <w:rPr>
          <w:b/>
          <w:bCs/>
          <w:color w:val="00B0F0"/>
        </w:rPr>
        <w:t>PERMANENTLY DEFINED</w:t>
      </w:r>
      <w:r w:rsidR="00740118">
        <w:t>.</w:t>
      </w:r>
    </w:p>
    <w:p w14:paraId="2EB5EEDC" w14:textId="7CB02872" w:rsidR="006127BF" w:rsidRDefault="006127BF" w:rsidP="006127BF">
      <w:pPr>
        <w:ind w:left="360" w:hanging="360"/>
        <w:jc w:val="both"/>
        <w:rPr>
          <w:u w:val="single"/>
        </w:rPr>
      </w:pPr>
      <w:r w:rsidRPr="00C734DD">
        <w:rPr>
          <w:u w:val="single"/>
        </w:rPr>
        <w:t xml:space="preserve">AUTONOMOUS </w:t>
      </w:r>
      <w:r>
        <w:rPr>
          <w:u w:val="single"/>
        </w:rPr>
        <w:t>PROTECTIVE SMILE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OACTIVELY DEFINED</w:t>
      </w:r>
      <w:r w:rsidR="00D741C7">
        <w:t>,</w:t>
      </w:r>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4E79A" w14:textId="77777777" w:rsidR="00353118" w:rsidRDefault="00353118" w:rsidP="005B7682">
      <w:pPr>
        <w:spacing w:after="0" w:line="240" w:lineRule="auto"/>
      </w:pPr>
      <w:r>
        <w:separator/>
      </w:r>
    </w:p>
  </w:endnote>
  <w:endnote w:type="continuationSeparator" w:id="0">
    <w:p w14:paraId="61688C0E" w14:textId="77777777" w:rsidR="00353118" w:rsidRDefault="0035311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DEA94" w14:textId="77777777" w:rsidR="00997E95" w:rsidRDefault="00997E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75CDDE1A" w:rsidR="0078387A" w:rsidRDefault="00997E95"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46" w:author="Patrick McElhiney" w:date="2023-02-07T19:09:00Z">
              <w:r w:rsidR="000B42C6" w:rsidRPr="000B42C6" w:rsidDel="00997E95">
                <w:rPr>
                  <w:b/>
                  <w:bCs/>
                  <w:u w:val="single"/>
                </w:rPr>
                <w:delText>MCE123</w:delText>
              </w:r>
              <w:r w:rsidR="000B42C6" w:rsidRPr="000B42C6" w:rsidDel="00997E95">
                <w:rPr>
                  <w:b/>
                  <w:bCs/>
                  <w:vertAlign w:val="superscript"/>
                </w:rPr>
                <w:delText>SM</w:delText>
              </w:r>
              <w:r w:rsidR="000B42C6" w:rsidRPr="000B42C6" w:rsidDel="00997E95">
                <w:rPr>
                  <w:b/>
                  <w:bCs/>
                </w:rPr>
                <w:delText xml:space="preserve"> COMPANY</w:delText>
              </w:r>
              <w:r w:rsidR="000B42C6" w:rsidDel="00997E95">
                <w:delText xml:space="preserve"> 1999-2022</w:delText>
              </w:r>
            </w:del>
            <w:ins w:id="47" w:author="Patrick McElhiney" w:date="2023-02-07T19:09: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ED301" w14:textId="77777777" w:rsidR="00997E95" w:rsidRDefault="00997E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0FC99" w14:textId="77777777" w:rsidR="00353118" w:rsidRDefault="00353118" w:rsidP="005B7682">
      <w:pPr>
        <w:spacing w:after="0" w:line="240" w:lineRule="auto"/>
      </w:pPr>
      <w:r>
        <w:separator/>
      </w:r>
    </w:p>
  </w:footnote>
  <w:footnote w:type="continuationSeparator" w:id="0">
    <w:p w14:paraId="30BA1F93" w14:textId="77777777" w:rsidR="00353118" w:rsidRDefault="0035311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A90CB" w14:textId="77777777" w:rsidR="00997E95" w:rsidRDefault="00997E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997E95"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347BA86"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40" w:author="Patrick McElhiney" w:date="2023-02-07T19:09:00Z">
      <w:r w:rsidR="00E8322A" w:rsidRPr="00110AF9" w:rsidDel="00997E95">
        <w:rPr>
          <w:b/>
          <w:bCs/>
          <w:color w:val="000000" w:themeColor="text1"/>
          <w:sz w:val="18"/>
          <w:u w:val="single"/>
        </w:rPr>
        <w:delText>PATRICK</w:delText>
      </w:r>
      <w:r w:rsidR="0078387A" w:rsidRPr="00110AF9" w:rsidDel="00997E95">
        <w:rPr>
          <w:b/>
          <w:bCs/>
          <w:color w:val="000000" w:themeColor="text1"/>
          <w:sz w:val="18"/>
          <w:u w:val="single"/>
        </w:rPr>
        <w:delText xml:space="preserve"> R. </w:delText>
      </w:r>
      <w:r w:rsidR="00E8322A" w:rsidRPr="00110AF9" w:rsidDel="00997E95">
        <w:rPr>
          <w:b/>
          <w:bCs/>
          <w:color w:val="000000" w:themeColor="text1"/>
          <w:sz w:val="18"/>
          <w:u w:val="single"/>
        </w:rPr>
        <w:delText>MCELHINEY</w:delText>
      </w:r>
    </w:del>
    <w:ins w:id="41" w:author="Patrick McElhiney" w:date="2023-02-07T19:09:00Z">
      <w:r w:rsidR="00997E95">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7573C808"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42" w:author="Patrick McElhiney" w:date="2023-02-07T19:09:00Z">
      <w:r w:rsidRPr="00110AF9" w:rsidDel="00997E95">
        <w:rPr>
          <w:b/>
          <w:bCs/>
          <w:iCs/>
          <w:color w:val="000000" w:themeColor="text1"/>
          <w:sz w:val="18"/>
          <w:u w:val="single"/>
        </w:rPr>
        <w:delText>P</w:delText>
      </w:r>
      <w:r w:rsidR="00110AF9" w:rsidRPr="00110AF9" w:rsidDel="00997E95">
        <w:rPr>
          <w:b/>
          <w:bCs/>
          <w:iCs/>
          <w:color w:val="000000" w:themeColor="text1"/>
          <w:sz w:val="18"/>
          <w:u w:val="single"/>
        </w:rPr>
        <w:delText>ATRICK</w:delText>
      </w:r>
      <w:r w:rsidRPr="00110AF9" w:rsidDel="00997E95">
        <w:rPr>
          <w:b/>
          <w:bCs/>
          <w:iCs/>
          <w:color w:val="000000" w:themeColor="text1"/>
          <w:sz w:val="18"/>
          <w:u w:val="single"/>
        </w:rPr>
        <w:delText xml:space="preserve"> R. </w:delText>
      </w:r>
      <w:r w:rsidR="00110AF9" w:rsidRPr="00110AF9" w:rsidDel="00997E95">
        <w:rPr>
          <w:b/>
          <w:bCs/>
          <w:iCs/>
          <w:color w:val="000000" w:themeColor="text1"/>
          <w:sz w:val="18"/>
          <w:u w:val="single"/>
        </w:rPr>
        <w:delText>MCELHINEY</w:delText>
      </w:r>
    </w:del>
    <w:ins w:id="43" w:author="Patrick McElhiney" w:date="2023-02-07T19:09:00Z">
      <w:r w:rsidR="00997E95">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4" w:author="Patrick McElhiney" w:date="2023-02-07T19:09:00Z">
      <w:r w:rsidR="00110AF9" w:rsidRPr="00110AF9" w:rsidDel="00997E95">
        <w:rPr>
          <w:b/>
          <w:bCs/>
          <w:iCs/>
          <w:color w:val="000000" w:themeColor="text1"/>
          <w:sz w:val="18"/>
          <w:u w:val="single"/>
        </w:rPr>
        <w:delText>ANNA</w:delText>
      </w:r>
      <w:r w:rsidR="00840A5A" w:rsidRPr="00110AF9" w:rsidDel="00997E95">
        <w:rPr>
          <w:b/>
          <w:bCs/>
          <w:iCs/>
          <w:color w:val="000000" w:themeColor="text1"/>
          <w:sz w:val="18"/>
          <w:u w:val="single"/>
        </w:rPr>
        <w:delText xml:space="preserve"> V. </w:delText>
      </w:r>
      <w:r w:rsidR="00110AF9" w:rsidRPr="00110AF9" w:rsidDel="00997E95">
        <w:rPr>
          <w:b/>
          <w:bCs/>
          <w:iCs/>
          <w:color w:val="000000" w:themeColor="text1"/>
          <w:sz w:val="18"/>
          <w:u w:val="single"/>
        </w:rPr>
        <w:delText>KUSHCHENKO</w:delText>
      </w:r>
    </w:del>
    <w:ins w:id="45" w:author="Patrick McElhiney" w:date="2023-02-07T19:09:00Z">
      <w:r w:rsidR="00997E95">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997E95">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A9B96" w14:textId="77777777" w:rsidR="00997E95" w:rsidRDefault="00997E95">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7E95"/>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31295</Words>
  <Characters>178382</Characters>
  <Application>Microsoft Office Word</Application>
  <DocSecurity>0</DocSecurity>
  <Lines>1486</Lines>
  <Paragraphs>418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2022-09-26T22:33:00Z</cp:lastPrinted>
  <dcterms:created xsi:type="dcterms:W3CDTF">2022-10-04T05:11:00Z</dcterms:created>
  <dcterms:modified xsi:type="dcterms:W3CDTF">2023-02-08T00:09:00Z</dcterms:modified>
</cp:coreProperties>
</file>