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2AA917B9"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D868C1">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D868C1">
        <w:rPr>
          <w:b/>
          <w:bCs/>
          <w:color w:val="0070C0"/>
        </w:rPr>
        <w:t>FOR</w:t>
      </w:r>
      <w:r>
        <w:t xml:space="preserve"> </w:t>
      </w:r>
      <w:r w:rsidRPr="00D868C1">
        <w:rPr>
          <w:b/>
          <w:bCs/>
          <w:color w:val="FF0000"/>
        </w:rPr>
        <w:t>ANY SOFTWARE</w:t>
      </w:r>
      <w:r>
        <w:t xml:space="preserve"> </w:t>
      </w:r>
      <w:r w:rsidRPr="00D868C1">
        <w:rPr>
          <w:b/>
          <w:bCs/>
          <w:color w:val="00B0F0"/>
        </w:rPr>
        <w:t>OR</w:t>
      </w:r>
      <w:r>
        <w:t xml:space="preserve"> </w:t>
      </w:r>
      <w:r w:rsidRPr="00D868C1">
        <w:rPr>
          <w:b/>
          <w:bCs/>
          <w:color w:val="FF0000"/>
        </w:rPr>
        <w:t>ANY FIRMWARE</w:t>
      </w:r>
      <w:r>
        <w:t xml:space="preserve"> </w:t>
      </w:r>
      <w:r w:rsidRPr="00D868C1">
        <w:rPr>
          <w:b/>
          <w:bCs/>
          <w:color w:val="00B0F0"/>
        </w:rPr>
        <w:t>OR</w:t>
      </w:r>
      <w:r>
        <w:t xml:space="preserve"> </w:t>
      </w:r>
      <w:r w:rsidRPr="00D868C1">
        <w:rPr>
          <w:b/>
          <w:bCs/>
          <w:color w:val="FF0000"/>
        </w:rPr>
        <w:t>ANY HARDWARE</w:t>
      </w:r>
      <w:r>
        <w:t xml:space="preserve">      </w:t>
      </w:r>
      <w:r w:rsidRPr="00D868C1">
        <w:rPr>
          <w:b/>
          <w:bCs/>
          <w:color w:val="C00000"/>
        </w:rPr>
        <w:t>NEVER OCCURS</w:t>
      </w:r>
      <w:r w:rsidRPr="00D868C1">
        <w:rPr>
          <w:b/>
          <w:bCs/>
        </w:rPr>
        <w:t xml:space="preserve"> </w:t>
      </w:r>
      <w:r>
        <w:rPr>
          <w:b/>
          <w:bCs/>
          <w:color w:val="92D050"/>
        </w:rPr>
        <w:t>TO</w:t>
      </w:r>
      <w:r w:rsidRPr="00D868C1">
        <w:rPr>
          <w:b/>
          <w:bCs/>
        </w:rPr>
        <w:t xml:space="preserve"> </w:t>
      </w:r>
      <w:r w:rsidRPr="00D868C1">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D868C1">
        <w:rPr>
          <w:b/>
          <w:bCs/>
          <w:color w:val="00B0F0"/>
        </w:rPr>
        <w:t>OR</w:t>
      </w:r>
      <w:r>
        <w:t xml:space="preserve"> </w:t>
      </w:r>
      <w:r w:rsidRPr="00D868C1">
        <w:rPr>
          <w:b/>
          <w:bCs/>
          <w:color w:val="92D050"/>
        </w:rPr>
        <w:t>ON</w:t>
      </w:r>
      <w:r>
        <w:t xml:space="preserve"> </w:t>
      </w:r>
      <w:r w:rsidRPr="00D868C1">
        <w:rPr>
          <w:b/>
          <w:bCs/>
          <w:color w:val="FF0000"/>
        </w:rPr>
        <w:t>ANY COMPUTER SYSTEM</w:t>
      </w:r>
      <w:r>
        <w:t xml:space="preserve"> </w:t>
      </w:r>
      <w:r w:rsidRPr="00D868C1">
        <w:rPr>
          <w:b/>
          <w:bCs/>
          <w:color w:val="00B0F0"/>
        </w:rPr>
        <w:t>OR</w:t>
      </w:r>
      <w:r>
        <w:t xml:space="preserve"> </w:t>
      </w:r>
      <w:r w:rsidRPr="00D868C1">
        <w:rPr>
          <w:b/>
          <w:bCs/>
          <w:color w:val="92D050"/>
        </w:rPr>
        <w:t>ON</w:t>
      </w:r>
      <w:r>
        <w:t xml:space="preserve"> </w:t>
      </w:r>
      <w:r w:rsidRPr="00D868C1">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21C4D844"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D868C1">
        <w:rPr>
          <w:b/>
          <w:bCs/>
          <w:color w:val="FF0000"/>
        </w:rPr>
        <w:t>ANY COMPLEXION ALTERATION</w:t>
      </w:r>
      <w:r w:rsidR="00B978D2">
        <w:t xml:space="preserve"> </w:t>
      </w:r>
      <w:r w:rsidR="00B978D2" w:rsidRPr="00D868C1">
        <w:rPr>
          <w:b/>
          <w:bCs/>
          <w:color w:val="C00000"/>
        </w:rPr>
        <w:t>NEVER OCCURS</w:t>
      </w:r>
      <w:r w:rsidR="00B978D2">
        <w:t xml:space="preserve">, </w:t>
      </w:r>
      <w:r w:rsidR="00B978D2" w:rsidRPr="00D868C1">
        <w:rPr>
          <w:b/>
          <w:bCs/>
          <w:color w:val="00B0F0"/>
        </w:rPr>
        <w:t>IMPLICITLY-EXPLICITLY DEFINED</w:t>
      </w:r>
      <w:r w:rsidR="00B978D2">
        <w:t>.</w:t>
      </w:r>
    </w:p>
    <w:p w14:paraId="0067EB2D" w14:textId="68556030"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D868C1">
        <w:rPr>
          <w:b/>
          <w:bCs/>
          <w:color w:val="FF0000"/>
        </w:rPr>
        <w:t>ANY FACIAL LINGUISTIC ALTERATION</w:t>
      </w:r>
      <w:r w:rsidR="00B978D2">
        <w:t xml:space="preserve"> </w:t>
      </w:r>
      <w:r w:rsidR="00B978D2" w:rsidRPr="00D868C1">
        <w:rPr>
          <w:b/>
          <w:bCs/>
          <w:color w:val="C00000"/>
        </w:rPr>
        <w:t>NEVER OCCURS</w:t>
      </w:r>
      <w:r w:rsidR="00B978D2">
        <w:t xml:space="preserve">, </w:t>
      </w:r>
      <w:r w:rsidR="00B978D2" w:rsidRPr="00D868C1">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lastRenderedPageBreak/>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D868C1" w:rsidRDefault="00940DC7" w:rsidP="00D868C1">
      <w:pPr>
        <w:ind w:left="360"/>
        <w:jc w:val="both"/>
        <w:rPr>
          <w:color w:val="808080" w:themeColor="background1" w:themeShade="80"/>
        </w:rPr>
      </w:pPr>
      <w:r w:rsidRPr="00D868C1">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D868C1">
        <w:rPr>
          <w:b/>
          <w:bCs/>
          <w:color w:val="FF0000"/>
        </w:rPr>
        <w:t>ANY GAIT ALTERATION</w:t>
      </w:r>
      <w:r w:rsidR="00B978D2">
        <w:t xml:space="preserve"> </w:t>
      </w:r>
      <w:r w:rsidR="00B978D2" w:rsidRPr="00D868C1">
        <w:rPr>
          <w:b/>
          <w:bCs/>
          <w:color w:val="C00000"/>
        </w:rPr>
        <w:t>NEVER OCCURS</w:t>
      </w:r>
      <w:r w:rsidR="00B978D2">
        <w:t xml:space="preserve">, </w:t>
      </w:r>
      <w:r w:rsidR="00B978D2" w:rsidRPr="00D868C1">
        <w:rPr>
          <w:b/>
          <w:bCs/>
          <w:color w:val="00B0F0"/>
        </w:rPr>
        <w:t>IMPLICITLY-EXPLICITLY DEFINED</w:t>
      </w:r>
      <w:r w:rsidR="00B978D2">
        <w:t>.</w:t>
      </w:r>
    </w:p>
    <w:p w14:paraId="0D87DEE0" w14:textId="7767CC57" w:rsidR="00940DC7" w:rsidRPr="00D868C1" w:rsidRDefault="00940DC7" w:rsidP="00D868C1">
      <w:pPr>
        <w:ind w:left="360"/>
        <w:jc w:val="both"/>
        <w:rPr>
          <w:color w:val="808080" w:themeColor="background1" w:themeShade="80"/>
        </w:rPr>
      </w:pPr>
      <w:r w:rsidRPr="00D868C1">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23FEA" w14:textId="77777777" w:rsidR="006D3979" w:rsidRDefault="006D3979" w:rsidP="005B7682">
      <w:pPr>
        <w:spacing w:after="0" w:line="240" w:lineRule="auto"/>
      </w:pPr>
      <w:r>
        <w:separator/>
      </w:r>
    </w:p>
  </w:endnote>
  <w:endnote w:type="continuationSeparator" w:id="0">
    <w:p w14:paraId="33332FC8" w14:textId="77777777" w:rsidR="006D3979" w:rsidRDefault="006D397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23F12A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8A0860">
              <w:rPr>
                <w:b/>
                <w:bCs/>
                <w:u w:val="single"/>
              </w:rPr>
              <w:t>GLOBAL SECURITY SYSTEMS</w:t>
            </w:r>
            <w:r w:rsidR="008A0860" w:rsidRPr="00D868C1">
              <w:rPr>
                <w:b/>
                <w:bCs/>
              </w:rPr>
              <w:t>®, INC.</w:t>
            </w:r>
            <w:r w:rsidR="008A0860" w:rsidRPr="00D868C1">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31D8C" w14:textId="77777777" w:rsidR="006D3979" w:rsidRDefault="006D3979" w:rsidP="005B7682">
      <w:pPr>
        <w:spacing w:after="0" w:line="240" w:lineRule="auto"/>
      </w:pPr>
      <w:r>
        <w:separator/>
      </w:r>
    </w:p>
  </w:footnote>
  <w:footnote w:type="continuationSeparator" w:id="0">
    <w:p w14:paraId="638FED2E" w14:textId="77777777" w:rsidR="006D3979" w:rsidRDefault="006D397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6072330"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8A0860">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69612E6"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8A0860">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8A0860">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3979"/>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0860"/>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68C1"/>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30399</Words>
  <Characters>173278</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2022-10-03T23:35:00Z</dcterms:created>
  <dcterms:modified xsi:type="dcterms:W3CDTF">2023-02-09T18:49:00Z</dcterms:modified>
</cp:coreProperties>
</file>