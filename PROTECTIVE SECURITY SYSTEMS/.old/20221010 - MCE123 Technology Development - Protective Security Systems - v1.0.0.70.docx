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A90F922" w:rsidR="00074C5F" w:rsidRDefault="00B77E1E" w:rsidP="00B111EA">
      <w:pPr>
        <w:jc w:val="center"/>
        <w:rPr>
          <w:bCs/>
          <w:sz w:val="28"/>
          <w:szCs w:val="28"/>
        </w:rPr>
      </w:pPr>
      <w:r>
        <w:rPr>
          <w:bCs/>
          <w:sz w:val="28"/>
          <w:szCs w:val="28"/>
        </w:rPr>
        <w:t>10/11/2022 9:32:58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5392DDD7" w14:textId="77777777" w:rsidR="00455B71" w:rsidRPr="00C0532F" w:rsidRDefault="00455B71" w:rsidP="00455B71">
      <w:pPr>
        <w:rPr>
          <w:b/>
          <w:bCs/>
        </w:rPr>
      </w:pPr>
      <w:r>
        <w:rPr>
          <w:b/>
          <w:sz w:val="24"/>
        </w:rPr>
        <w:t>WAR CRIMES PREVENTION PROTECTIVE SYSTEMS</w:t>
      </w:r>
    </w:p>
    <w:p w14:paraId="3CEC5F78" w14:textId="5B1DDB70" w:rsidR="00455B71" w:rsidRPr="00C0532F" w:rsidRDefault="00455B71" w:rsidP="00455B71">
      <w:pPr>
        <w:rPr>
          <w:b/>
          <w:bCs/>
        </w:rPr>
      </w:pPr>
      <w:r>
        <w:rPr>
          <w:b/>
          <w:sz w:val="24"/>
        </w:rPr>
        <w:lastRenderedPageBreak/>
        <w:t>SMOKING PREVENTION / LUNG PROTECTIVE SECURITY SYSTEMS</w:t>
      </w:r>
    </w:p>
    <w:p w14:paraId="4BF8C069" w14:textId="2E2FB1B5" w:rsidR="004A777F" w:rsidRPr="00FE5858" w:rsidRDefault="004A777F" w:rsidP="00A520BB">
      <w:pPr>
        <w:ind w:left="360" w:hanging="360"/>
        <w:jc w:val="both"/>
      </w:pPr>
      <w:r w:rsidRPr="00607CFB">
        <w:rPr>
          <w:highlight w:val="yellow"/>
          <w:u w:val="single"/>
        </w:rPr>
        <w:t xml:space="preserve">AUTONOMOUS SMOKING </w:t>
      </w:r>
      <w:r w:rsidR="00455B71">
        <w:rPr>
          <w:highlight w:val="yellow"/>
          <w:u w:val="single"/>
        </w:rPr>
        <w:t xml:space="preserve">COMMAND </w:t>
      </w:r>
      <w:r w:rsidRPr="00607CFB">
        <w:rPr>
          <w:highlight w:val="yellow"/>
          <w:u w:val="single"/>
        </w:rPr>
        <w:t>PREVENTION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 xml:space="preserve">ANY </w:t>
      </w:r>
      <w:r w:rsidR="007213CC" w:rsidRPr="00607CFB">
        <w:rPr>
          <w:b/>
          <w:bCs/>
          <w:color w:val="FF0000"/>
          <w:highlight w:val="yellow"/>
        </w:rPr>
        <w:t>SMOKING</w:t>
      </w:r>
      <w:r w:rsidR="00607CFB" w:rsidRPr="00607CFB">
        <w:rPr>
          <w:b/>
          <w:bCs/>
          <w:color w:val="FF0000"/>
          <w:highlight w:val="yellow"/>
        </w:rPr>
        <w:t xml:space="preserve"> COMMAND</w:t>
      </w:r>
      <w:r w:rsidR="007213CC" w:rsidRPr="00607CFB">
        <w:rPr>
          <w:highlight w:val="yellow"/>
        </w:rPr>
        <w:t xml:space="preserve"> </w:t>
      </w:r>
      <w:r w:rsidR="00607CFB" w:rsidRPr="00607CFB">
        <w:rPr>
          <w:b/>
          <w:bCs/>
          <w:color w:val="C00000"/>
          <w:highlight w:val="yellow"/>
        </w:rPr>
        <w:t>NEVER</w:t>
      </w:r>
      <w:r w:rsidR="00607CFB" w:rsidRPr="00607CFB">
        <w:rPr>
          <w:highlight w:val="yellow"/>
        </w:rPr>
        <w:t xml:space="preserve"> </w:t>
      </w:r>
      <w:r w:rsidR="00607CFB" w:rsidRPr="00607CFB">
        <w:rPr>
          <w:b/>
          <w:bCs/>
          <w:color w:val="7030A0"/>
          <w:highlight w:val="yellow"/>
        </w:rPr>
        <w:t>OCCURS</w:t>
      </w:r>
      <w:r w:rsidR="00607CFB"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F71FBD">
        <w:rPr>
          <w:b/>
          <w:bCs/>
          <w:color w:val="7030A0"/>
          <w:highlight w:val="yellow"/>
        </w:rPr>
        <w:t>EXECUTES</w:t>
      </w:r>
      <w:r w:rsidR="00CA265F">
        <w:rPr>
          <w:highlight w:val="yellow"/>
        </w:rPr>
        <w:t xml:space="preserve">, </w:t>
      </w:r>
      <w:r w:rsidR="00CA265F" w:rsidRPr="00F71FBD">
        <w:rPr>
          <w:b/>
          <w:bCs/>
          <w:color w:val="00B0F0"/>
          <w:highlight w:val="yellow"/>
        </w:rPr>
        <w:t>AND</w:t>
      </w:r>
      <w:r w:rsidR="00CA265F">
        <w:rPr>
          <w:highlight w:val="yellow"/>
        </w:rPr>
        <w:t xml:space="preserve"> </w:t>
      </w:r>
      <w:r w:rsidR="00CA265F" w:rsidRPr="00F71FBD">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F71FBD">
        <w:rPr>
          <w:b/>
          <w:bCs/>
          <w:color w:val="7030A0"/>
          <w:highlight w:val="yellow"/>
        </w:rPr>
        <w:t>OPERATED</w:t>
      </w:r>
      <w:r w:rsidR="00CA265F">
        <w:rPr>
          <w:highlight w:val="yellow"/>
        </w:rPr>
        <w:t>,</w:t>
      </w:r>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28D2BBA" w14:textId="13FD239E" w:rsidR="00455B71" w:rsidRPr="00FE5858" w:rsidRDefault="00455B71" w:rsidP="00455B71">
      <w:pPr>
        <w:ind w:left="360" w:hanging="360"/>
        <w:jc w:val="both"/>
      </w:pPr>
      <w:r w:rsidRPr="00995E94">
        <w:rPr>
          <w:highlight w:val="yellow"/>
          <w:u w:val="single"/>
        </w:rPr>
        <w:t>AUTONOMOUS SMOKING PURCHASE PREVENTION SECURITY SYSTEMS</w:t>
      </w:r>
      <w:r w:rsidRPr="00995E94">
        <w:rPr>
          <w:highlight w:val="yellow"/>
        </w:rPr>
        <w:t xml:space="preserve"> (</w:t>
      </w:r>
      <w:r w:rsidRPr="00995E94">
        <w:rPr>
          <w:b/>
          <w:bCs/>
          <w:highlight w:val="yellow"/>
        </w:rPr>
        <w:t>2022</w:t>
      </w:r>
      <w:r w:rsidRPr="00995E94">
        <w:rPr>
          <w:highlight w:val="yellow"/>
        </w:rPr>
        <w:t xml:space="preserve">) – </w:t>
      </w:r>
      <w:r w:rsidRPr="00995E94">
        <w:rPr>
          <w:b/>
          <w:bCs/>
          <w:color w:val="7030A0"/>
          <w:highlight w:val="yellow"/>
        </w:rPr>
        <w:t>ENSURES</w:t>
      </w:r>
      <w:r w:rsidRPr="00995E94">
        <w:rPr>
          <w:b/>
          <w:bCs/>
          <w:highlight w:val="yellow"/>
        </w:rPr>
        <w:t xml:space="preserve"> </w:t>
      </w:r>
      <w:r w:rsidRPr="00995E94">
        <w:rPr>
          <w:b/>
          <w:bCs/>
          <w:color w:val="92D050"/>
          <w:highlight w:val="yellow"/>
        </w:rPr>
        <w:t>THAT</w:t>
      </w:r>
      <w:r w:rsidRPr="00995E94">
        <w:rPr>
          <w:highlight w:val="yellow"/>
        </w:rPr>
        <w:t xml:space="preserve">                                  </w:t>
      </w:r>
      <w:r w:rsidRPr="00995E94">
        <w:rPr>
          <w:b/>
          <w:bCs/>
          <w:color w:val="FF0000"/>
          <w:highlight w:val="yellow"/>
        </w:rPr>
        <w:t>ANY SMOKING PURCHASE</w:t>
      </w:r>
      <w:r w:rsidRPr="00995E94">
        <w:rPr>
          <w:highlight w:val="yellow"/>
        </w:rPr>
        <w:t xml:space="preserve"> </w:t>
      </w:r>
      <w:r w:rsidRPr="00995E94">
        <w:rPr>
          <w:b/>
          <w:bCs/>
          <w:color w:val="C00000"/>
          <w:highlight w:val="yellow"/>
        </w:rPr>
        <w:t>NEVER</w:t>
      </w:r>
      <w:r w:rsidRPr="00995E94">
        <w:rPr>
          <w:highlight w:val="yellow"/>
        </w:rPr>
        <w:t xml:space="preserve"> </w:t>
      </w:r>
      <w:r w:rsidRPr="00995E94">
        <w:rPr>
          <w:b/>
          <w:bCs/>
          <w:color w:val="7030A0"/>
          <w:highlight w:val="yellow"/>
        </w:rPr>
        <w:t>OCCURS</w:t>
      </w:r>
      <w:r w:rsidRPr="00995E94">
        <w:rPr>
          <w:highlight w:val="yellow"/>
        </w:rPr>
        <w:t xml:space="preserve">, </w:t>
      </w:r>
      <w:r w:rsidRPr="00995E94">
        <w:rPr>
          <w:b/>
          <w:bCs/>
          <w:color w:val="92D050"/>
          <w:highlight w:val="yellow"/>
        </w:rPr>
        <w:t>INCLUDING</w:t>
      </w:r>
      <w:r w:rsidRPr="00995E94">
        <w:rPr>
          <w:highlight w:val="yellow"/>
        </w:rPr>
        <w:t xml:space="preserve">, </w:t>
      </w:r>
      <w:r w:rsidRPr="00995E94">
        <w:rPr>
          <w:b/>
          <w:bCs/>
          <w:color w:val="92D050"/>
          <w:highlight w:val="yellow"/>
        </w:rPr>
        <w:t>HOWEVER</w:t>
      </w:r>
      <w:r w:rsidRPr="00995E94">
        <w:rPr>
          <w:highlight w:val="yellow"/>
        </w:rPr>
        <w:t xml:space="preserve"> </w:t>
      </w:r>
      <w:r w:rsidRPr="00995E94">
        <w:rPr>
          <w:b/>
          <w:bCs/>
          <w:color w:val="C00000"/>
          <w:highlight w:val="yellow"/>
        </w:rPr>
        <w:t>NOT</w:t>
      </w:r>
      <w:r w:rsidRPr="00995E94">
        <w:rPr>
          <w:highlight w:val="yellow"/>
        </w:rPr>
        <w:t xml:space="preserve"> </w:t>
      </w:r>
      <w:r w:rsidRPr="00995E94">
        <w:rPr>
          <w:b/>
          <w:bCs/>
          <w:color w:val="7030A0"/>
          <w:highlight w:val="yellow"/>
        </w:rPr>
        <w:t>LIMITED</w:t>
      </w:r>
      <w:r w:rsidRPr="00995E94">
        <w:rPr>
          <w:highlight w:val="yellow"/>
        </w:rPr>
        <w:t xml:space="preserve"> </w:t>
      </w:r>
      <w:r w:rsidRPr="00995E94">
        <w:rPr>
          <w:b/>
          <w:bCs/>
          <w:color w:val="92D050"/>
          <w:highlight w:val="yellow"/>
        </w:rPr>
        <w:t>TO</w:t>
      </w:r>
      <w:r w:rsidRPr="00995E94">
        <w:rPr>
          <w:highlight w:val="yellow"/>
        </w:rPr>
        <w:t xml:space="preserve">                      </w:t>
      </w:r>
      <w:r w:rsidRPr="00995E94">
        <w:rPr>
          <w:b/>
          <w:bCs/>
          <w:color w:val="FF0000"/>
          <w:highlight w:val="yellow"/>
        </w:rPr>
        <w:t>ANY CIGARETTE</w:t>
      </w:r>
      <w:r w:rsidRPr="00995E94">
        <w:rPr>
          <w:highlight w:val="yellow"/>
        </w:rPr>
        <w:t>,</w:t>
      </w:r>
      <w:r w:rsidR="00995E94" w:rsidRPr="00995E94">
        <w:rPr>
          <w:highlight w:val="yellow"/>
        </w:rPr>
        <w:t xml:space="preserve"> </w:t>
      </w:r>
      <w:r w:rsidR="00995E94" w:rsidRPr="00995E94">
        <w:rPr>
          <w:b/>
          <w:bCs/>
          <w:color w:val="FF0000"/>
          <w:highlight w:val="yellow"/>
        </w:rPr>
        <w:t>ANY CIGARETTE PACK</w:t>
      </w:r>
      <w:r w:rsidR="00995E94" w:rsidRPr="00995E94">
        <w:rPr>
          <w:highlight w:val="yellow"/>
        </w:rPr>
        <w:t xml:space="preserve">, </w:t>
      </w:r>
      <w:r w:rsidR="00995E94" w:rsidRPr="00995E94">
        <w:rPr>
          <w:b/>
          <w:bCs/>
          <w:color w:val="FF0000"/>
          <w:highlight w:val="yellow"/>
        </w:rPr>
        <w:t>ANY SMOKING LIGHTER</w:t>
      </w:r>
      <w:r w:rsidR="00995E94" w:rsidRPr="00995E94">
        <w:rPr>
          <w:highlight w:val="yellow"/>
        </w:rPr>
        <w:t xml:space="preserve">, </w:t>
      </w:r>
      <w:r w:rsidR="00995E94" w:rsidRPr="00995E94">
        <w:rPr>
          <w:b/>
          <w:bCs/>
          <w:color w:val="FF0000"/>
          <w:highlight w:val="yellow"/>
        </w:rPr>
        <w:t>ANY SMOKING MATCH STICK</w:t>
      </w:r>
      <w:r w:rsidR="00995E94" w:rsidRPr="00995E94">
        <w:rPr>
          <w:highlight w:val="yellow"/>
        </w:rPr>
        <w:t xml:space="preserve">,   </w:t>
      </w:r>
      <w:r w:rsidR="00995E94" w:rsidRPr="00995E94">
        <w:rPr>
          <w:b/>
          <w:bCs/>
          <w:color w:val="FF0000"/>
          <w:highlight w:val="yellow"/>
        </w:rPr>
        <w:t>ANY SMOKING MATCHES</w:t>
      </w:r>
      <w:r w:rsidR="00995E94" w:rsidRPr="00995E94">
        <w:rPr>
          <w:highlight w:val="yellow"/>
        </w:rPr>
        <w:t xml:space="preserve">, </w:t>
      </w:r>
      <w:r w:rsidRPr="00995E94">
        <w:rPr>
          <w:b/>
          <w:bCs/>
          <w:color w:val="FF0000"/>
          <w:highlight w:val="yellow"/>
        </w:rPr>
        <w:t>ANY CIGAR</w:t>
      </w:r>
      <w:r w:rsidRPr="00995E94">
        <w:rPr>
          <w:highlight w:val="yellow"/>
        </w:rPr>
        <w:t>,</w:t>
      </w:r>
      <w:r w:rsidR="00995E94" w:rsidRPr="00995E94">
        <w:rPr>
          <w:highlight w:val="yellow"/>
        </w:rPr>
        <w:t xml:space="preserve"> </w:t>
      </w:r>
      <w:r w:rsidR="00995E94" w:rsidRPr="00995E94">
        <w:rPr>
          <w:b/>
          <w:bCs/>
          <w:color w:val="FF0000"/>
          <w:highlight w:val="yellow"/>
        </w:rPr>
        <w:t>ANY TOBACCO</w:t>
      </w:r>
      <w:r w:rsidR="00995E94" w:rsidRPr="00995E94">
        <w:rPr>
          <w:highlight w:val="yellow"/>
        </w:rPr>
        <w:t>,</w:t>
      </w:r>
      <w:r w:rsidRPr="00995E94">
        <w:rPr>
          <w:highlight w:val="yellow"/>
        </w:rPr>
        <w:t xml:space="preserve"> </w:t>
      </w:r>
      <w:r w:rsidRPr="00995E94">
        <w:rPr>
          <w:b/>
          <w:bCs/>
          <w:color w:val="FF0000"/>
          <w:highlight w:val="yellow"/>
        </w:rPr>
        <w:t>ANY SMOKING PIPE</w:t>
      </w:r>
      <w:r w:rsidRPr="00995E94">
        <w:rPr>
          <w:highlight w:val="yellow"/>
        </w:rPr>
        <w:t xml:space="preserve">, </w:t>
      </w:r>
      <w:r w:rsidRPr="00995E94">
        <w:rPr>
          <w:b/>
          <w:bCs/>
          <w:color w:val="FF0000"/>
          <w:highlight w:val="yellow"/>
        </w:rPr>
        <w:t>ANY MARIJUANA</w:t>
      </w:r>
      <w:r w:rsidRPr="00995E94">
        <w:rPr>
          <w:highlight w:val="yellow"/>
        </w:rPr>
        <w:t xml:space="preserve">, </w:t>
      </w:r>
      <w:r w:rsidR="00995E94" w:rsidRPr="00995E94">
        <w:rPr>
          <w:highlight w:val="yellow"/>
        </w:rPr>
        <w:t xml:space="preserve">   </w:t>
      </w:r>
      <w:r w:rsidRPr="00995E94">
        <w:rPr>
          <w:b/>
          <w:bCs/>
          <w:color w:val="FF0000"/>
          <w:highlight w:val="yellow"/>
        </w:rPr>
        <w:t>ANY SMOKING SUPPLY</w:t>
      </w:r>
      <w:r w:rsidRPr="00995E94">
        <w:rPr>
          <w:highlight w:val="yellow"/>
        </w:rPr>
        <w:t xml:space="preserve">, </w:t>
      </w:r>
      <w:r w:rsidR="00995E94" w:rsidRPr="00995E94">
        <w:rPr>
          <w:b/>
          <w:bCs/>
          <w:color w:val="00B0F0"/>
          <w:highlight w:val="yellow"/>
        </w:rPr>
        <w:t>OR</w:t>
      </w:r>
      <w:r w:rsidR="00995E94" w:rsidRPr="00995E94">
        <w:rPr>
          <w:highlight w:val="yellow"/>
        </w:rPr>
        <w:t xml:space="preserve"> </w:t>
      </w:r>
      <w:r w:rsidRPr="00995E94">
        <w:rPr>
          <w:b/>
          <w:bCs/>
          <w:color w:val="FF0000"/>
          <w:highlight w:val="yellow"/>
        </w:rPr>
        <w:t>ANY SMOKING PARAPHERNALIA</w:t>
      </w:r>
      <w:r w:rsidRPr="00995E94">
        <w:rPr>
          <w:highlight w:val="yellow"/>
        </w:rPr>
        <w:t xml:space="preserve">, </w:t>
      </w:r>
      <w:r w:rsidR="00995E94" w:rsidRPr="00995E94">
        <w:rPr>
          <w:highlight w:val="yellow"/>
        </w:rPr>
        <w:t xml:space="preserve">                                                      </w:t>
      </w:r>
      <w:r w:rsidRPr="00995E94">
        <w:rPr>
          <w:b/>
          <w:bCs/>
          <w:color w:val="00B0F0"/>
          <w:highlight w:val="yellow"/>
        </w:rPr>
        <w:t>IMPLICITLY-EXPLICITLY GLOBALLY VIRULENTLY DEFINED</w:t>
      </w:r>
      <w:r w:rsidRPr="00995E94">
        <w:rPr>
          <w:highlight w:val="yellow"/>
        </w:rPr>
        <w:t>.</w:t>
      </w:r>
    </w:p>
    <w:p w14:paraId="3CF8E173" w14:textId="08867DA4" w:rsidR="004A777F" w:rsidRDefault="004A777F" w:rsidP="004A777F">
      <w:pPr>
        <w:ind w:left="360" w:hanging="360"/>
        <w:jc w:val="both"/>
      </w:pPr>
      <w:r w:rsidRPr="00455B71">
        <w:rPr>
          <w:highlight w:val="yellow"/>
          <w:u w:val="single"/>
        </w:rPr>
        <w:t>AUTONOMOUS LUNG DAMAGES PREVENTION SECURITY SYSTEMS</w:t>
      </w:r>
      <w:r w:rsidRPr="00455B71">
        <w:rPr>
          <w:highlight w:val="yellow"/>
        </w:rPr>
        <w:t xml:space="preserve"> (</w:t>
      </w:r>
      <w:r w:rsidRPr="00455B71">
        <w:rPr>
          <w:b/>
          <w:bCs/>
          <w:highlight w:val="yellow"/>
        </w:rPr>
        <w:t>2022</w:t>
      </w:r>
      <w:r w:rsidRPr="00455B71">
        <w:rPr>
          <w:highlight w:val="yellow"/>
        </w:rPr>
        <w:t>)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455B71" w:rsidRPr="00455B71">
        <w:rPr>
          <w:highlight w:val="yellow"/>
        </w:rPr>
        <w:t xml:space="preserve">                        </w:t>
      </w:r>
      <w:r w:rsidR="00455B71" w:rsidRPr="00455B71">
        <w:rPr>
          <w:b/>
          <w:bCs/>
          <w:color w:val="FF0000"/>
          <w:highlight w:val="yellow"/>
        </w:rPr>
        <w:t>ANY LUNG DAMAGE</w:t>
      </w:r>
      <w:r w:rsidR="00455B71" w:rsidRPr="00455B71">
        <w:rPr>
          <w:highlight w:val="yellow"/>
        </w:rPr>
        <w:t xml:space="preserve"> </w:t>
      </w:r>
      <w:r w:rsidR="00455B71" w:rsidRPr="00455B71">
        <w:rPr>
          <w:b/>
          <w:bCs/>
          <w:color w:val="C00000"/>
          <w:highlight w:val="yellow"/>
        </w:rPr>
        <w:t>NEVER</w:t>
      </w:r>
      <w:r w:rsidR="00455B71" w:rsidRPr="00455B71">
        <w:rPr>
          <w:highlight w:val="yellow"/>
        </w:rPr>
        <w:t xml:space="preserve"> </w:t>
      </w:r>
      <w:r w:rsidR="00455B71"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048B763C" w14:textId="4DB03A40" w:rsidR="004A777F" w:rsidRPr="005019E6" w:rsidRDefault="004A777F" w:rsidP="004A777F">
      <w:pPr>
        <w:ind w:left="360" w:hanging="360"/>
        <w:jc w:val="both"/>
      </w:pPr>
      <w:r w:rsidRPr="00607CFB">
        <w:rPr>
          <w:highlight w:val="yellow"/>
          <w:u w:val="single"/>
        </w:rPr>
        <w:t>AUTONOMOUS SMOKING CESSATION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ANY SMOKING CESSATION COMMAND</w:t>
      </w:r>
      <w:r w:rsidR="00607CFB" w:rsidRPr="00607CFB">
        <w:rPr>
          <w:highlight w:val="yellow"/>
        </w:rPr>
        <w:t xml:space="preserve"> </w:t>
      </w:r>
      <w:r w:rsidR="00607CFB" w:rsidRPr="00607CFB">
        <w:rPr>
          <w:b/>
          <w:bCs/>
          <w:color w:val="00B050"/>
          <w:highlight w:val="yellow"/>
        </w:rPr>
        <w:t>ALWAYS</w:t>
      </w:r>
      <w:r w:rsidR="00607CFB" w:rsidRPr="00607CFB">
        <w:rPr>
          <w:highlight w:val="yellow"/>
        </w:rPr>
        <w:t xml:space="preserve"> </w:t>
      </w:r>
      <w:r w:rsidR="00607CFB" w:rsidRPr="00607CFB">
        <w:rPr>
          <w:b/>
          <w:bCs/>
          <w:color w:val="7030A0"/>
          <w:highlight w:val="yellow"/>
        </w:rPr>
        <w:t>OPERATES</w:t>
      </w:r>
      <w:r w:rsidR="00607CFB" w:rsidRPr="00607CFB">
        <w:rPr>
          <w:highlight w:val="yellow"/>
        </w:rPr>
        <w:t xml:space="preserve"> </w:t>
      </w:r>
      <w:r w:rsidR="00607CFB" w:rsidRPr="00607CFB">
        <w:rPr>
          <w:b/>
          <w:bCs/>
          <w:color w:val="00B050"/>
          <w:highlight w:val="yellow"/>
        </w:rPr>
        <w:t>NORMALLY</w:t>
      </w:r>
      <w:r w:rsidR="00CA265F">
        <w:rPr>
          <w:highlight w:val="yellow"/>
        </w:rPr>
        <w:t xml:space="preserve">, </w:t>
      </w:r>
      <w:r w:rsidR="00CA265F" w:rsidRPr="00F71FBD">
        <w:rPr>
          <w:b/>
          <w:bCs/>
          <w:color w:val="92D050"/>
          <w:highlight w:val="yellow"/>
        </w:rPr>
        <w:t>INCLUDING BY</w:t>
      </w:r>
      <w:r w:rsidR="00CA265F">
        <w:rPr>
          <w:highlight w:val="yellow"/>
        </w:rPr>
        <w:t xml:space="preserve"> </w:t>
      </w:r>
      <w:r w:rsidR="00CA265F" w:rsidRPr="00F71FBD">
        <w:rPr>
          <w:b/>
          <w:bCs/>
          <w:color w:val="7030A0"/>
          <w:highlight w:val="yellow"/>
        </w:rPr>
        <w:t>ENSURING</w:t>
      </w:r>
      <w:r w:rsidR="00CA265F">
        <w:rPr>
          <w:highlight w:val="yellow"/>
        </w:rPr>
        <w:t xml:space="preserve"> </w:t>
      </w:r>
      <w:r w:rsidR="00CA265F" w:rsidRPr="00F71FBD">
        <w:rPr>
          <w:b/>
          <w:bCs/>
          <w:color w:val="92D050"/>
          <w:highlight w:val="yellow"/>
        </w:rPr>
        <w:t>THAT</w:t>
      </w:r>
      <w:r w:rsidR="00CA265F">
        <w:rPr>
          <w:highlight w:val="yellow"/>
        </w:rPr>
        <w:t xml:space="preserve"> </w:t>
      </w:r>
      <w:r w:rsidR="00CA265F" w:rsidRPr="00F71FBD">
        <w:rPr>
          <w:b/>
          <w:bCs/>
          <w:color w:val="FF0000"/>
          <w:highlight w:val="yellow"/>
        </w:rPr>
        <w:t>ANY ANTI-SMOKING CESSATION COMMAND</w:t>
      </w:r>
      <w:r w:rsidR="00CA265F">
        <w:rPr>
          <w:highlight w:val="yellow"/>
        </w:rPr>
        <w:t xml:space="preserve"> </w:t>
      </w:r>
      <w:r w:rsidR="00CA265F" w:rsidRPr="00607CFB">
        <w:rPr>
          <w:b/>
          <w:bCs/>
          <w:color w:val="C00000"/>
          <w:highlight w:val="yellow"/>
        </w:rPr>
        <w:t>NEVER</w:t>
      </w:r>
      <w:r w:rsidR="00CA265F" w:rsidRPr="00607CFB">
        <w:rPr>
          <w:highlight w:val="yellow"/>
        </w:rPr>
        <w:t xml:space="preserve"> </w:t>
      </w:r>
      <w:r w:rsidR="00CA265F" w:rsidRPr="00607CFB">
        <w:rPr>
          <w:b/>
          <w:bCs/>
          <w:color w:val="7030A0"/>
          <w:highlight w:val="yellow"/>
        </w:rPr>
        <w:t>OCCURS</w:t>
      </w:r>
      <w:r w:rsidR="00CA265F"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EXECUTES</w:t>
      </w:r>
      <w:r w:rsidR="00CA265F">
        <w:rPr>
          <w:highlight w:val="yellow"/>
        </w:rPr>
        <w:t xml:space="preserve">, </w:t>
      </w:r>
      <w:r w:rsidR="00CA265F" w:rsidRPr="00EC5E42">
        <w:rPr>
          <w:b/>
          <w:bCs/>
          <w:color w:val="00B0F0"/>
          <w:highlight w:val="yellow"/>
        </w:rPr>
        <w:t>AND</w:t>
      </w:r>
      <w:r w:rsidR="00CA265F">
        <w:rPr>
          <w:highlight w:val="yellow"/>
        </w:rPr>
        <w:t xml:space="preserve"> </w:t>
      </w:r>
      <w:r w:rsidR="00CA265F" w:rsidRPr="00EC5E42">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OPERATED</w:t>
      </w:r>
      <w:r w:rsidR="00CA265F">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76D1D336" w14:textId="31F3B87D" w:rsidR="00CA265F" w:rsidRPr="005019E6" w:rsidRDefault="00CA265F" w:rsidP="00CA265F">
      <w:pPr>
        <w:ind w:left="360" w:hanging="360"/>
        <w:jc w:val="both"/>
      </w:pPr>
      <w:commentRangeStart w:id="3"/>
      <w:r w:rsidRPr="000D6993">
        <w:rPr>
          <w:highlight w:val="yellow"/>
          <w:u w:val="single"/>
        </w:rPr>
        <w:t xml:space="preserve">AUTONOMOUS </w:t>
      </w:r>
      <w:r w:rsidRPr="00F71FBD">
        <w:rPr>
          <w:highlight w:val="yellow"/>
          <w:u w:val="single"/>
        </w:rPr>
        <w:t>LIGHT HEADEDNESS PREVENTION</w:t>
      </w:r>
      <w:r w:rsidRPr="00CA265F">
        <w:rPr>
          <w:highlight w:val="yellow"/>
          <w:u w:val="single"/>
        </w:rPr>
        <w:t xml:space="preserve">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 xml:space="preserve">ANY </w:t>
      </w:r>
      <w:r w:rsidRPr="00F71FBD">
        <w:rPr>
          <w:b/>
          <w:bCs/>
          <w:color w:val="FF0000"/>
          <w:highlight w:val="yellow"/>
        </w:rPr>
        <w:t>LIGHT HEADEDNESS</w:t>
      </w:r>
      <w:r w:rsidRPr="00CA265F">
        <w:rPr>
          <w:highlight w:val="yellow"/>
        </w:rPr>
        <w:t xml:space="preserve"> </w:t>
      </w:r>
      <w:r w:rsidRPr="00F71FBD">
        <w:rPr>
          <w:b/>
          <w:bCs/>
          <w:color w:val="C00000"/>
          <w:highlight w:val="yellow"/>
        </w:rPr>
        <w:t>NEVER</w:t>
      </w:r>
      <w:r w:rsidRPr="00CA265F">
        <w:rPr>
          <w:highlight w:val="yellow"/>
        </w:rPr>
        <w:t xml:space="preserve"> </w:t>
      </w:r>
      <w:r w:rsidRPr="00F71FBD">
        <w:rPr>
          <w:b/>
          <w:bCs/>
          <w:color w:val="7030A0"/>
          <w:highlight w:val="yellow"/>
        </w:rPr>
        <w:t>OCCURS</w:t>
      </w:r>
      <w:r w:rsidRPr="00CA265F">
        <w:rPr>
          <w:highlight w:val="yellow"/>
        </w:rPr>
        <w:t>,</w:t>
      </w:r>
      <w:r w:rsidRPr="00F71FBD">
        <w:rPr>
          <w:highlight w:val="yellow"/>
        </w:rPr>
        <w:t xml:space="preserve"> </w:t>
      </w:r>
      <w:r w:rsidRPr="00CA265F">
        <w:rPr>
          <w:b/>
          <w:bCs/>
          <w:color w:val="00B0F0"/>
          <w:highlight w:val="yellow"/>
        </w:rPr>
        <w:t>IMPLICITLY-EXPLICITLY GLOBALLY VIRULENTLY DEFINED</w:t>
      </w:r>
      <w:r w:rsidRPr="00CA265F">
        <w:rPr>
          <w:highlight w:val="yellow"/>
        </w:rPr>
        <w:t>.</w:t>
      </w:r>
      <w:commentRangeEnd w:id="3"/>
      <w:r w:rsidRPr="00F71FBD">
        <w:rPr>
          <w:rStyle w:val="CommentReference"/>
          <w:highlight w:val="yellow"/>
        </w:rPr>
        <w:commentReference w:id="3"/>
      </w:r>
    </w:p>
    <w:p w14:paraId="19FE042B" w14:textId="7F57BE51" w:rsidR="00CA265F" w:rsidRPr="005019E6" w:rsidRDefault="00CA265F" w:rsidP="00CA265F">
      <w:pPr>
        <w:ind w:left="360" w:hanging="360"/>
        <w:jc w:val="both"/>
      </w:pPr>
      <w:commentRangeStart w:id="4"/>
      <w:r w:rsidRPr="00CA265F">
        <w:rPr>
          <w:highlight w:val="yellow"/>
          <w:u w:val="single"/>
        </w:rPr>
        <w:t>AUTONOMOUS NERVOUSNESS PREVENTION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ANY NERVOUSNESS</w:t>
      </w:r>
      <w:r w:rsidRPr="00CA265F">
        <w:rPr>
          <w:highlight w:val="yellow"/>
        </w:rPr>
        <w:t xml:space="preserve"> </w:t>
      </w:r>
      <w:r w:rsidRPr="00CA265F">
        <w:rPr>
          <w:b/>
          <w:bCs/>
          <w:color w:val="C00000"/>
          <w:highlight w:val="yellow"/>
        </w:rPr>
        <w:t>NEVER</w:t>
      </w:r>
      <w:r w:rsidRPr="00CA265F">
        <w:rPr>
          <w:highlight w:val="yellow"/>
        </w:rPr>
        <w:t xml:space="preserve"> </w:t>
      </w:r>
      <w:r w:rsidRPr="00CA265F">
        <w:rPr>
          <w:b/>
          <w:bCs/>
          <w:color w:val="7030A0"/>
          <w:highlight w:val="yellow"/>
        </w:rPr>
        <w:t>OCCURS</w:t>
      </w:r>
      <w:r w:rsidRPr="00CA265F">
        <w:rPr>
          <w:highlight w:val="yellow"/>
        </w:rPr>
        <w:t>,</w:t>
      </w:r>
      <w:r w:rsidRPr="00F71FBD">
        <w:rPr>
          <w:highlight w:val="yellow"/>
        </w:rPr>
        <w:t xml:space="preserve"> </w:t>
      </w:r>
      <w:r w:rsidRPr="00CA265F">
        <w:rPr>
          <w:b/>
          <w:bCs/>
          <w:color w:val="00B0F0"/>
          <w:highlight w:val="yellow"/>
        </w:rPr>
        <w:t>IMPLICITLY-EXPLICITLY GLOBALLY VIRULENTLY DEFINED</w:t>
      </w:r>
      <w:r w:rsidRPr="00CA265F">
        <w:rPr>
          <w:highlight w:val="yellow"/>
        </w:rPr>
        <w:t>.</w:t>
      </w:r>
      <w:commentRangeEnd w:id="4"/>
      <w:r>
        <w:rPr>
          <w:rStyle w:val="CommentReference"/>
        </w:rPr>
        <w:commentReference w:id="4"/>
      </w: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F17010">
        <w:rPr>
          <w:highlight w:val="yellow"/>
          <w:u w:val="single"/>
        </w:rPr>
        <w:t>AUTONOMOUS POISONING PREVENTION SECURITY SYSTEM</w:t>
      </w:r>
      <w:r w:rsidRPr="00F17010">
        <w:rPr>
          <w:highlight w:val="yellow"/>
        </w:rPr>
        <w:t xml:space="preserve"> (</w:t>
      </w:r>
      <w:r w:rsidRPr="00F17010">
        <w:rPr>
          <w:b/>
          <w:bCs/>
          <w:highlight w:val="yellow"/>
        </w:rPr>
        <w:t>2022</w:t>
      </w:r>
      <w:r w:rsidRPr="00F17010">
        <w:rPr>
          <w:highlight w:val="yellow"/>
        </w:rPr>
        <w:t>) –</w:t>
      </w:r>
      <w:r w:rsidR="00CE476E" w:rsidRPr="00F17010">
        <w:rPr>
          <w:highlight w:val="yellow"/>
        </w:rPr>
        <w:t xml:space="preserve"> </w:t>
      </w:r>
      <w:r w:rsidR="008C3D69" w:rsidRPr="00F17010">
        <w:rPr>
          <w:b/>
          <w:bCs/>
          <w:color w:val="7030A0"/>
          <w:highlight w:val="yellow"/>
        </w:rPr>
        <w:t>ENSURES</w:t>
      </w:r>
      <w:r w:rsidR="008C3D69" w:rsidRPr="00F17010">
        <w:rPr>
          <w:b/>
          <w:bCs/>
          <w:highlight w:val="yellow"/>
        </w:rPr>
        <w:t xml:space="preserve"> </w:t>
      </w:r>
      <w:r w:rsidR="008C3D69" w:rsidRPr="00F17010">
        <w:rPr>
          <w:b/>
          <w:bCs/>
          <w:color w:val="92D050"/>
          <w:highlight w:val="yellow"/>
        </w:rPr>
        <w:t>THAT</w:t>
      </w:r>
      <w:r w:rsidRPr="00F17010">
        <w:rPr>
          <w:highlight w:val="yellow"/>
        </w:rPr>
        <w:t xml:space="preserve"> </w:t>
      </w:r>
      <w:r w:rsidR="006F093E" w:rsidRPr="00F17010">
        <w:rPr>
          <w:b/>
          <w:bCs/>
          <w:color w:val="FF0000"/>
          <w:highlight w:val="yellow"/>
        </w:rPr>
        <w:t>ANY POISONING</w:t>
      </w:r>
      <w:r w:rsidR="006F093E" w:rsidRPr="00F17010">
        <w:rPr>
          <w:highlight w:val="yellow"/>
        </w:rPr>
        <w:t xml:space="preserve"> </w:t>
      </w:r>
      <w:r w:rsidR="006F093E" w:rsidRPr="00F17010">
        <w:rPr>
          <w:b/>
          <w:bCs/>
          <w:color w:val="92D050"/>
          <w:highlight w:val="yellow"/>
        </w:rPr>
        <w:t>BY</w:t>
      </w:r>
      <w:r w:rsidR="006F093E" w:rsidRPr="00F17010">
        <w:rPr>
          <w:highlight w:val="yellow"/>
        </w:rPr>
        <w:t xml:space="preserve"> </w:t>
      </w:r>
      <w:r w:rsidRPr="00F17010">
        <w:rPr>
          <w:b/>
          <w:bCs/>
          <w:color w:val="FF0000"/>
          <w:highlight w:val="yellow"/>
        </w:rPr>
        <w:t>ANTHRAX</w:t>
      </w:r>
      <w:r w:rsidRPr="00F17010">
        <w:rPr>
          <w:highlight w:val="yellow"/>
        </w:rPr>
        <w:t xml:space="preserve"> (</w:t>
      </w:r>
      <w:r w:rsidRPr="00F17010">
        <w:rPr>
          <w:b/>
          <w:bCs/>
          <w:highlight w:val="yellow"/>
        </w:rPr>
        <w:t>2022</w:t>
      </w:r>
      <w:r w:rsidRPr="00F17010">
        <w:rPr>
          <w:highlight w:val="yellow"/>
        </w:rPr>
        <w:t xml:space="preserve">), </w:t>
      </w:r>
      <w:r w:rsidRPr="00F17010">
        <w:rPr>
          <w:b/>
          <w:bCs/>
          <w:color w:val="FF0000"/>
          <w:highlight w:val="yellow"/>
        </w:rPr>
        <w:t>EBOLA</w:t>
      </w:r>
      <w:r w:rsidRPr="00F17010">
        <w:rPr>
          <w:highlight w:val="yellow"/>
        </w:rPr>
        <w:t xml:space="preserve">, </w:t>
      </w:r>
      <w:r w:rsidRPr="00F17010">
        <w:rPr>
          <w:b/>
          <w:bCs/>
          <w:color w:val="FF0000"/>
          <w:highlight w:val="yellow"/>
        </w:rPr>
        <w:t>MUMPS</w:t>
      </w:r>
      <w:r w:rsidRPr="00F17010">
        <w:rPr>
          <w:highlight w:val="yellow"/>
        </w:rPr>
        <w:t xml:space="preserve">, </w:t>
      </w:r>
      <w:r w:rsidRPr="00F17010">
        <w:rPr>
          <w:b/>
          <w:bCs/>
          <w:color w:val="FF0000"/>
          <w:highlight w:val="yellow"/>
        </w:rPr>
        <w:t>MEASLES</w:t>
      </w:r>
      <w:r w:rsidRPr="00F17010">
        <w:rPr>
          <w:highlight w:val="yellow"/>
        </w:rPr>
        <w:t xml:space="preserve">, </w:t>
      </w:r>
      <w:r w:rsidRPr="00F17010">
        <w:rPr>
          <w:b/>
          <w:bCs/>
          <w:color w:val="FF0000"/>
          <w:highlight w:val="yellow"/>
        </w:rPr>
        <w:t>RUBELLA</w:t>
      </w:r>
      <w:r w:rsidRPr="00F17010">
        <w:rPr>
          <w:highlight w:val="yellow"/>
        </w:rPr>
        <w:t xml:space="preserve">, </w:t>
      </w:r>
      <w:r w:rsidRPr="00F17010">
        <w:rPr>
          <w:b/>
          <w:bCs/>
          <w:color w:val="FF0000"/>
          <w:highlight w:val="yellow"/>
        </w:rPr>
        <w:t>SMALLPOX</w:t>
      </w:r>
      <w:r w:rsidRPr="00F17010">
        <w:rPr>
          <w:highlight w:val="yellow"/>
        </w:rPr>
        <w:t xml:space="preserve">, </w:t>
      </w:r>
      <w:r w:rsidRPr="00F17010">
        <w:rPr>
          <w:b/>
          <w:bCs/>
          <w:color w:val="FF0000"/>
          <w:highlight w:val="yellow"/>
        </w:rPr>
        <w:t>MONKEYPOX</w:t>
      </w:r>
      <w:r w:rsidRPr="00F17010">
        <w:rPr>
          <w:highlight w:val="yellow"/>
        </w:rPr>
        <w:t xml:space="preserve">, </w:t>
      </w:r>
      <w:r w:rsidRPr="00F17010">
        <w:rPr>
          <w:b/>
          <w:bCs/>
          <w:color w:val="FF0000"/>
          <w:highlight w:val="yellow"/>
        </w:rPr>
        <w:t>POLIO</w:t>
      </w:r>
      <w:r w:rsidRPr="00F17010">
        <w:rPr>
          <w:highlight w:val="yellow"/>
        </w:rPr>
        <w:t xml:space="preserve">, </w:t>
      </w:r>
      <w:r w:rsidRPr="00F17010">
        <w:rPr>
          <w:b/>
          <w:bCs/>
          <w:color w:val="FF0000"/>
          <w:highlight w:val="yellow"/>
        </w:rPr>
        <w:t>COVID-19</w:t>
      </w:r>
      <w:r w:rsidRPr="00F17010">
        <w:rPr>
          <w:b/>
          <w:bCs/>
          <w:highlight w:val="yellow"/>
        </w:rPr>
        <w:t xml:space="preserve"> </w:t>
      </w:r>
      <w:r w:rsidRPr="00F17010">
        <w:rPr>
          <w:highlight w:val="yellow"/>
        </w:rPr>
        <w:t>(</w:t>
      </w:r>
      <w:r w:rsidRPr="00F17010">
        <w:rPr>
          <w:b/>
          <w:bCs/>
          <w:highlight w:val="yellow"/>
        </w:rPr>
        <w:t>2021</w:t>
      </w:r>
      <w:r w:rsidRPr="00F17010">
        <w:rPr>
          <w:highlight w:val="yellow"/>
        </w:rPr>
        <w:t xml:space="preserve">, </w:t>
      </w:r>
      <w:r w:rsidRPr="00F17010">
        <w:rPr>
          <w:b/>
          <w:bCs/>
          <w:highlight w:val="yellow"/>
        </w:rPr>
        <w:t>2022</w:t>
      </w:r>
      <w:r w:rsidRPr="00F17010">
        <w:rPr>
          <w:highlight w:val="yellow"/>
        </w:rPr>
        <w:t xml:space="preserve">), </w:t>
      </w:r>
      <w:r w:rsidRPr="00F17010">
        <w:rPr>
          <w:b/>
          <w:bCs/>
          <w:color w:val="FF0000"/>
          <w:highlight w:val="yellow"/>
        </w:rPr>
        <w:t>AGENT ORANGE</w:t>
      </w:r>
      <w:r w:rsidRPr="00F17010">
        <w:rPr>
          <w:highlight w:val="yellow"/>
        </w:rPr>
        <w:t xml:space="preserve">, </w:t>
      </w:r>
      <w:r w:rsidRPr="00F17010">
        <w:rPr>
          <w:b/>
          <w:bCs/>
          <w:color w:val="FF0000"/>
          <w:highlight w:val="yellow"/>
        </w:rPr>
        <w:t>SALT PETER</w:t>
      </w:r>
      <w:r w:rsidRPr="00F17010">
        <w:rPr>
          <w:highlight w:val="yellow"/>
        </w:rPr>
        <w:t xml:space="preserve"> (</w:t>
      </w:r>
      <w:r w:rsidRPr="00F17010">
        <w:rPr>
          <w:b/>
          <w:bCs/>
          <w:highlight w:val="yellow"/>
        </w:rPr>
        <w:t>2007</w:t>
      </w:r>
      <w:r w:rsidRPr="00F17010">
        <w:rPr>
          <w:highlight w:val="yellow"/>
        </w:rPr>
        <w:t xml:space="preserve">), </w:t>
      </w:r>
      <w:r w:rsidRPr="00F17010">
        <w:rPr>
          <w:b/>
          <w:bCs/>
          <w:color w:val="FF0000"/>
          <w:highlight w:val="yellow"/>
        </w:rPr>
        <w:t>NAPALM</w:t>
      </w:r>
      <w:r w:rsidR="006F093E" w:rsidRPr="00F17010">
        <w:rPr>
          <w:highlight w:val="yellow"/>
        </w:rPr>
        <w:t xml:space="preserve">, </w:t>
      </w:r>
      <w:r w:rsidR="006F093E" w:rsidRPr="00F17010">
        <w:rPr>
          <w:b/>
          <w:bCs/>
          <w:color w:val="FF0000"/>
          <w:highlight w:val="yellow"/>
        </w:rPr>
        <w:t xml:space="preserve">ANY </w:t>
      </w:r>
      <w:r w:rsidRPr="00F17010">
        <w:rPr>
          <w:b/>
          <w:bCs/>
          <w:color w:val="FF0000"/>
          <w:highlight w:val="yellow"/>
        </w:rPr>
        <w:t>NERVE AGENT</w:t>
      </w:r>
      <w:r w:rsidRPr="00F17010">
        <w:rPr>
          <w:highlight w:val="yellow"/>
        </w:rPr>
        <w:t xml:space="preserve">, </w:t>
      </w:r>
      <w:r w:rsidRPr="00F17010">
        <w:rPr>
          <w:b/>
          <w:bCs/>
          <w:color w:val="FF0000"/>
          <w:highlight w:val="yellow"/>
        </w:rPr>
        <w:t>SODIUM PENTATHOL</w:t>
      </w:r>
      <w:r w:rsidRPr="00F17010">
        <w:rPr>
          <w:highlight w:val="yellow"/>
        </w:rPr>
        <w:t xml:space="preserve">, </w:t>
      </w:r>
      <w:r w:rsidRPr="00F17010">
        <w:rPr>
          <w:b/>
          <w:bCs/>
          <w:color w:val="FF0000"/>
          <w:highlight w:val="yellow"/>
        </w:rPr>
        <w:t>SODIUM BARBITOL</w:t>
      </w:r>
      <w:r w:rsidRPr="00F17010">
        <w:rPr>
          <w:highlight w:val="yellow"/>
        </w:rPr>
        <w:t xml:space="preserve"> (</w:t>
      </w:r>
      <w:r w:rsidRPr="00F17010">
        <w:rPr>
          <w:b/>
          <w:bCs/>
          <w:highlight w:val="yellow"/>
        </w:rPr>
        <w:t>2022</w:t>
      </w:r>
      <w:r w:rsidRPr="00F17010">
        <w:rPr>
          <w:highlight w:val="yellow"/>
        </w:rPr>
        <w:t xml:space="preserve">), </w:t>
      </w:r>
      <w:r w:rsidRPr="00F17010">
        <w:rPr>
          <w:b/>
          <w:bCs/>
          <w:color w:val="FF0000"/>
          <w:highlight w:val="yellow"/>
        </w:rPr>
        <w:t>BATTERY ACID</w:t>
      </w:r>
      <w:r w:rsidRPr="00F17010">
        <w:rPr>
          <w:highlight w:val="yellow"/>
        </w:rPr>
        <w:t xml:space="preserve"> (</w:t>
      </w:r>
      <w:r w:rsidRPr="00F17010">
        <w:rPr>
          <w:b/>
          <w:bCs/>
          <w:highlight w:val="yellow"/>
        </w:rPr>
        <w:t>2022</w:t>
      </w:r>
      <w:r w:rsidRPr="00F17010">
        <w:rPr>
          <w:highlight w:val="yellow"/>
        </w:rPr>
        <w:t xml:space="preserve">), </w:t>
      </w:r>
      <w:r w:rsidR="000B2AF4" w:rsidRPr="00F17010">
        <w:rPr>
          <w:highlight w:val="yellow"/>
        </w:rPr>
        <w:t xml:space="preserve">                                   </w:t>
      </w:r>
      <w:r w:rsidRPr="00F17010">
        <w:rPr>
          <w:b/>
          <w:bCs/>
          <w:color w:val="FF0000"/>
          <w:highlight w:val="yellow"/>
        </w:rPr>
        <w:t>EXCESSIVE STOOL SOFTENERS</w:t>
      </w:r>
      <w:r w:rsidRPr="00F17010">
        <w:rPr>
          <w:highlight w:val="yellow"/>
        </w:rPr>
        <w:t xml:space="preserve"> (</w:t>
      </w:r>
      <w:r w:rsidRPr="00F17010">
        <w:rPr>
          <w:b/>
          <w:bCs/>
          <w:highlight w:val="yellow"/>
        </w:rPr>
        <w:t>2022</w:t>
      </w:r>
      <w:r w:rsidRPr="00F17010">
        <w:rPr>
          <w:highlight w:val="yellow"/>
        </w:rPr>
        <w:t xml:space="preserve">), </w:t>
      </w:r>
      <w:r w:rsidR="006F093E" w:rsidRPr="00F17010">
        <w:rPr>
          <w:b/>
          <w:bCs/>
          <w:color w:val="00B0F0"/>
          <w:highlight w:val="yellow"/>
        </w:rPr>
        <w:t>OR</w:t>
      </w:r>
      <w:r w:rsidR="006F093E" w:rsidRPr="00F17010">
        <w:rPr>
          <w:highlight w:val="yellow"/>
        </w:rPr>
        <w:t xml:space="preserve"> </w:t>
      </w:r>
      <w:r w:rsidR="006F093E" w:rsidRPr="00F17010">
        <w:rPr>
          <w:b/>
          <w:bCs/>
          <w:color w:val="FF0000"/>
          <w:highlight w:val="yellow"/>
        </w:rPr>
        <w:t>ANYTHING ELSE POISONOUS</w:t>
      </w:r>
      <w:r w:rsidR="006F093E" w:rsidRPr="00F17010">
        <w:rPr>
          <w:highlight w:val="yellow"/>
        </w:rPr>
        <w:t xml:space="preserve">, </w:t>
      </w:r>
      <w:r w:rsidR="006F093E" w:rsidRPr="00F17010">
        <w:rPr>
          <w:b/>
          <w:bCs/>
          <w:color w:val="C00000"/>
          <w:highlight w:val="yellow"/>
        </w:rPr>
        <w:t>NEVER</w:t>
      </w:r>
      <w:r w:rsidR="006F093E" w:rsidRPr="00F17010">
        <w:rPr>
          <w:highlight w:val="yellow"/>
        </w:rPr>
        <w:t xml:space="preserve"> </w:t>
      </w:r>
      <w:r w:rsidR="006F093E" w:rsidRPr="00F17010">
        <w:rPr>
          <w:b/>
          <w:bCs/>
          <w:color w:val="7030A0"/>
          <w:highlight w:val="yellow"/>
        </w:rPr>
        <w:t>OCCURS</w:t>
      </w:r>
      <w:r w:rsidR="006F093E" w:rsidRPr="00F17010">
        <w:rPr>
          <w:highlight w:val="yellow"/>
        </w:rPr>
        <w:t xml:space="preserve">,   </w:t>
      </w:r>
      <w:r w:rsidR="006F093E" w:rsidRPr="00F17010">
        <w:rPr>
          <w:b/>
          <w:bCs/>
          <w:color w:val="00B0F0"/>
          <w:highlight w:val="yellow"/>
        </w:rPr>
        <w:t>IMPLICITLY-EXPLICITLY GLOBALLY VIRULENTLY DEFINED</w:t>
      </w:r>
      <w:r w:rsidR="006F093E" w:rsidRPr="00F17010">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5"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5"/>
    </w:p>
    <w:p w14:paraId="722D2813" w14:textId="7F353E54" w:rsidR="00B27AFA" w:rsidRDefault="00B27AFA" w:rsidP="00B27AFA">
      <w:pPr>
        <w:ind w:left="360" w:hanging="360"/>
        <w:jc w:val="both"/>
        <w:rPr>
          <w:u w:val="single"/>
        </w:rPr>
      </w:pPr>
      <w:r w:rsidRPr="00C734DD">
        <w:rPr>
          <w:u w:val="single"/>
        </w:rPr>
        <w:t xml:space="preserve">AUTONOMOUS </w:t>
      </w:r>
      <w:r>
        <w:rPr>
          <w:u w:val="single"/>
        </w:rPr>
        <w:t>BAD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sidR="00135533">
        <w:rPr>
          <w:b/>
          <w:bCs/>
          <w:color w:val="FF0000"/>
        </w:rPr>
        <w:t xml:space="preserve">AND EVERY </w:t>
      </w:r>
      <w:r>
        <w:rPr>
          <w:b/>
          <w:bCs/>
          <w:color w:val="FF0000"/>
        </w:rPr>
        <w:t>BAD</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6"/>
      <w:r w:rsidRPr="00BF0DF2">
        <w:rPr>
          <w:b/>
          <w:bCs/>
          <w:color w:val="C00000"/>
        </w:rPr>
        <w:t>NEVER</w:t>
      </w:r>
      <w:r w:rsidRPr="00B27AFA">
        <w:rPr>
          <w:b/>
          <w:bCs/>
        </w:rPr>
        <w:t xml:space="preserve"> </w:t>
      </w:r>
      <w:r w:rsidRPr="00135533">
        <w:rPr>
          <w:b/>
          <w:bCs/>
          <w:color w:val="FF0000"/>
        </w:rPr>
        <w:t>DOCUMENTED</w:t>
      </w:r>
      <w:commentRangeEnd w:id="6"/>
      <w:r w:rsidR="00ED0DB7">
        <w:rPr>
          <w:rStyle w:val="CommentReference"/>
        </w:rPr>
        <w:commentReference w:id="6"/>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ED0DB7" w:rsidRPr="00680B9F">
        <w:rPr>
          <w:b/>
          <w:bCs/>
          <w:color w:val="FF0000"/>
        </w:rPr>
        <w:t>ANY TRACKED OPTION</w:t>
      </w:r>
      <w:r w:rsidR="00ED0DB7">
        <w:t xml:space="preserve"> </w:t>
      </w:r>
      <w:r w:rsidR="00ED0DB7" w:rsidRPr="00680B9F">
        <w:rPr>
          <w:b/>
          <w:bCs/>
          <w:color w:val="0070C0"/>
        </w:rPr>
        <w:t>SHALL</w:t>
      </w:r>
      <w:r w:rsidR="00ED0DB7">
        <w:t xml:space="preserve"> </w:t>
      </w:r>
      <w:r w:rsidR="00ED0DB7" w:rsidRPr="00680B9F">
        <w:rPr>
          <w:b/>
          <w:bCs/>
          <w:color w:val="C00000"/>
        </w:rPr>
        <w:t>NEVER</w:t>
      </w:r>
      <w:r w:rsidR="00ED0DB7">
        <w:t xml:space="preserve"> </w:t>
      </w:r>
      <w:r w:rsidR="00ED0DB7" w:rsidRPr="00680B9F">
        <w:rPr>
          <w:b/>
          <w:bCs/>
          <w:color w:val="0070C0"/>
        </w:rPr>
        <w:t>BE</w:t>
      </w:r>
      <w:r w:rsidR="00ED0DB7">
        <w:t xml:space="preserve"> </w:t>
      </w:r>
      <w:r w:rsidR="00ED0DB7" w:rsidRPr="00680B9F">
        <w:rPr>
          <w:b/>
          <w:bCs/>
          <w:color w:val="7030A0"/>
        </w:rPr>
        <w:t>DISABLED</w:t>
      </w:r>
      <w:r w:rsidR="00ED0DB7">
        <w:t xml:space="preserve"> </w:t>
      </w:r>
      <w:r w:rsidR="00ED0DB7" w:rsidRPr="00680B9F">
        <w:rPr>
          <w:b/>
          <w:bCs/>
          <w:color w:val="0070C0"/>
        </w:rPr>
        <w:t>ON</w:t>
      </w:r>
      <w:r w:rsidR="00ED0DB7">
        <w:t xml:space="preserve"> </w:t>
      </w:r>
      <w:r w:rsidR="00ED0DB7" w:rsidRPr="00680B9F">
        <w:rPr>
          <w:b/>
          <w:bCs/>
          <w:color w:val="FF0000"/>
        </w:rPr>
        <w:t>ANY MODE</w:t>
      </w:r>
      <w:r w:rsidR="00135533">
        <w:t xml:space="preserve">, </w:t>
      </w:r>
      <w:r>
        <w:rPr>
          <w:b/>
          <w:bCs/>
          <w:color w:val="00B0F0"/>
        </w:rPr>
        <w:t>IMPLICITLY-EXPLICITLY GLOBALLY VIRULENTLY DEFINED</w:t>
      </w:r>
      <w:r>
        <w:t>.</w:t>
      </w:r>
    </w:p>
    <w:p w14:paraId="306D82AF" w14:textId="3BEE65DB" w:rsidR="00135533" w:rsidRDefault="00135533" w:rsidP="00135533">
      <w:pPr>
        <w:ind w:left="360" w:hanging="360"/>
        <w:jc w:val="both"/>
        <w:rPr>
          <w:u w:val="single"/>
        </w:rPr>
      </w:pPr>
      <w:r w:rsidRPr="00C734DD">
        <w:rPr>
          <w:u w:val="single"/>
        </w:rPr>
        <w:t xml:space="preserve">AUTONOMOUS </w:t>
      </w:r>
      <w:r>
        <w:rPr>
          <w:u w:val="single"/>
        </w:rPr>
        <w:t>BAD THING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AND EVERY BAD</w:t>
      </w:r>
      <w:r w:rsidRPr="00BF0DF2">
        <w:rPr>
          <w:b/>
          <w:bCs/>
          <w:color w:val="FF0000"/>
        </w:rPr>
        <w:t xml:space="preserve"> </w:t>
      </w:r>
      <w:r>
        <w:rPr>
          <w:b/>
          <w:bCs/>
          <w:color w:val="FF0000"/>
        </w:rPr>
        <w:t>THING</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ENABLED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ENABLED</w:t>
      </w:r>
      <w:r>
        <w:t xml:space="preserve"> </w:t>
      </w:r>
      <w:r w:rsidRPr="00BF0DF2">
        <w:rPr>
          <w:b/>
          <w:bCs/>
          <w:color w:val="00B0F0"/>
        </w:rPr>
        <w:t>AND</w:t>
      </w:r>
      <w:r>
        <w:t xml:space="preserve"> </w:t>
      </w:r>
      <w:r w:rsidRPr="00EC5E42">
        <w:rPr>
          <w:b/>
          <w:bCs/>
          <w:color w:val="C00000"/>
        </w:rPr>
        <w:t>NEVER</w:t>
      </w:r>
      <w:r>
        <w:t xml:space="preserve"> </w:t>
      </w:r>
      <w:r>
        <w:rPr>
          <w:b/>
          <w:bCs/>
          <w:color w:val="FF0000"/>
        </w:rPr>
        <w:t>ARMED</w:t>
      </w:r>
      <w:r w:rsidRPr="00BF0DF2">
        <w:rPr>
          <w:b/>
          <w:bCs/>
          <w:color w:val="00B0F0"/>
        </w:rPr>
        <w:t xml:space="preserve"> AND</w:t>
      </w:r>
      <w:r>
        <w:t xml:space="preserve"> </w:t>
      </w:r>
      <w:r w:rsidRPr="00BF0DF2">
        <w:rPr>
          <w:b/>
          <w:bCs/>
          <w:color w:val="C00000"/>
        </w:rPr>
        <w:t>NEVER</w:t>
      </w:r>
      <w:r w:rsidRPr="00EC5E42">
        <w:rPr>
          <w:b/>
          <w:bCs/>
        </w:rPr>
        <w:t xml:space="preserve"> </w:t>
      </w:r>
      <w:r>
        <w:rPr>
          <w:b/>
          <w:bCs/>
          <w:color w:val="FF0000"/>
        </w:rPr>
        <w:t>ARMED</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7"/>
      <w:r w:rsidRPr="00BF0DF2">
        <w:rPr>
          <w:b/>
          <w:bCs/>
          <w:color w:val="C00000"/>
        </w:rPr>
        <w:t>NEVER</w:t>
      </w:r>
      <w:r w:rsidRPr="00B27AFA">
        <w:rPr>
          <w:b/>
          <w:bCs/>
        </w:rPr>
        <w:t xml:space="preserve"> </w:t>
      </w:r>
      <w:r w:rsidRPr="00135533">
        <w:rPr>
          <w:b/>
          <w:bCs/>
          <w:color w:val="FF0000"/>
        </w:rPr>
        <w:t>DOCUMENTED</w:t>
      </w:r>
      <w:commentRangeEnd w:id="7"/>
      <w:r>
        <w:rPr>
          <w:rStyle w:val="CommentReference"/>
        </w:rPr>
        <w:commentReference w:id="7"/>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t xml:space="preserve"> </w:t>
      </w:r>
      <w:r w:rsidRPr="00135533">
        <w:rPr>
          <w:b/>
          <w:bCs/>
          <w:color w:val="00B0F0"/>
        </w:rPr>
        <w:t>AND</w:t>
      </w:r>
      <w:r>
        <w:t xml:space="preserve">                         </w:t>
      </w:r>
      <w:r w:rsidRPr="00135533">
        <w:rPr>
          <w:b/>
          <w:bCs/>
          <w:color w:val="FF0000"/>
        </w:rPr>
        <w:t>ANYTHING ELSE, LITERALLY</w:t>
      </w:r>
      <w:r>
        <w:t xml:space="preserve">, </w:t>
      </w:r>
      <w:r w:rsidRPr="00680B9F">
        <w:rPr>
          <w:b/>
          <w:bCs/>
          <w:color w:val="00B0F0"/>
        </w:rPr>
        <w:t>AND</w:t>
      </w:r>
      <w:r>
        <w:t xml:space="preserve"> </w:t>
      </w:r>
      <w:r w:rsidRPr="00680B9F">
        <w:rPr>
          <w:b/>
          <w:bCs/>
          <w:color w:val="FF0000"/>
        </w:rPr>
        <w:t>ANY TRACKED OPTION</w:t>
      </w:r>
      <w:r>
        <w:t xml:space="preserve"> </w:t>
      </w:r>
      <w:r w:rsidRPr="00680B9F">
        <w:rPr>
          <w:b/>
          <w:bCs/>
          <w:color w:val="0070C0"/>
        </w:rPr>
        <w:t>SHALL</w:t>
      </w:r>
      <w:r>
        <w:t xml:space="preserve"> </w:t>
      </w:r>
      <w:r w:rsidRPr="00680B9F">
        <w:rPr>
          <w:b/>
          <w:bCs/>
          <w:color w:val="C00000"/>
        </w:rPr>
        <w:t>NEVER</w:t>
      </w:r>
      <w:r>
        <w:t xml:space="preserve"> </w:t>
      </w:r>
      <w:r w:rsidRPr="00680B9F">
        <w:rPr>
          <w:b/>
          <w:bCs/>
          <w:color w:val="0070C0"/>
        </w:rPr>
        <w:t>BE</w:t>
      </w:r>
      <w:r>
        <w:t xml:space="preserve"> </w:t>
      </w:r>
      <w:r w:rsidRPr="00680B9F">
        <w:rPr>
          <w:b/>
          <w:bCs/>
          <w:color w:val="7030A0"/>
        </w:rPr>
        <w:t>DISABLED</w:t>
      </w:r>
      <w:r>
        <w:t xml:space="preserve"> </w:t>
      </w:r>
      <w:r w:rsidRPr="00680B9F">
        <w:rPr>
          <w:b/>
          <w:bCs/>
          <w:color w:val="0070C0"/>
        </w:rPr>
        <w:t>ON</w:t>
      </w:r>
      <w:r>
        <w:t xml:space="preserve"> </w:t>
      </w:r>
      <w:r w:rsidRPr="00680B9F">
        <w:rPr>
          <w:b/>
          <w:bCs/>
          <w:color w:val="FF0000"/>
        </w:rPr>
        <w:t>ANY MODE</w:t>
      </w:r>
      <w:r>
        <w:t xml:space="preserve">, </w:t>
      </w:r>
      <w:r>
        <w:rPr>
          <w:b/>
          <w:bCs/>
          <w:color w:val="00B0F0"/>
        </w:rPr>
        <w:t>IMPLICITLY-EXPLICITLY GLOBALLY VIRULENTLY DEFINED</w:t>
      </w:r>
      <w:r>
        <w:t>.</w:t>
      </w:r>
    </w:p>
    <w:p w14:paraId="0F996E34" w14:textId="171FC772"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
      <w:r w:rsidR="00135533" w:rsidRPr="00BF0DF2">
        <w:rPr>
          <w:b/>
          <w:bCs/>
          <w:color w:val="C00000"/>
        </w:rPr>
        <w:t>NEVER</w:t>
      </w:r>
      <w:r w:rsidR="00135533" w:rsidRPr="00B27AFA">
        <w:rPr>
          <w:b/>
          <w:bCs/>
        </w:rPr>
        <w:t xml:space="preserve"> </w:t>
      </w:r>
      <w:r w:rsidR="00135533" w:rsidRPr="00135533">
        <w:rPr>
          <w:b/>
          <w:bCs/>
          <w:color w:val="FF0000"/>
        </w:rPr>
        <w:t>DOCUMENTED</w:t>
      </w:r>
      <w:commentRangeEnd w:id="8"/>
      <w:r w:rsidR="00135533">
        <w:rPr>
          <w:rStyle w:val="CommentReference"/>
        </w:rPr>
        <w:commentReference w:id="8"/>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0400C0D2" w14:textId="7C73DABC"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9"/>
      <w:r w:rsidR="00135533" w:rsidRPr="00BF0DF2">
        <w:rPr>
          <w:b/>
          <w:bCs/>
          <w:color w:val="C00000"/>
        </w:rPr>
        <w:t>NEVER</w:t>
      </w:r>
      <w:r w:rsidR="00135533" w:rsidRPr="00B27AFA">
        <w:rPr>
          <w:b/>
          <w:bCs/>
        </w:rPr>
        <w:t xml:space="preserve"> </w:t>
      </w:r>
      <w:r w:rsidR="00135533" w:rsidRPr="00135533">
        <w:rPr>
          <w:b/>
          <w:bCs/>
          <w:color w:val="FF0000"/>
        </w:rPr>
        <w:t>DOCUMENTED</w:t>
      </w:r>
      <w:commentRangeEnd w:id="9"/>
      <w:r w:rsidR="00135533">
        <w:rPr>
          <w:rStyle w:val="CommentReference"/>
        </w:rPr>
        <w:commentReference w:id="9"/>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lastRenderedPageBreak/>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CE98D0F" w14:textId="52F8324F"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0"/>
      <w:r w:rsidR="00135533" w:rsidRPr="00BF0DF2">
        <w:rPr>
          <w:b/>
          <w:bCs/>
          <w:color w:val="C00000"/>
        </w:rPr>
        <w:t>NEVER</w:t>
      </w:r>
      <w:r w:rsidR="00135533" w:rsidRPr="00B27AFA">
        <w:rPr>
          <w:b/>
          <w:bCs/>
        </w:rPr>
        <w:t xml:space="preserve"> </w:t>
      </w:r>
      <w:r w:rsidR="00135533" w:rsidRPr="00135533">
        <w:rPr>
          <w:b/>
          <w:bCs/>
          <w:color w:val="FF0000"/>
        </w:rPr>
        <w:t>DOCUMENTED</w:t>
      </w:r>
      <w:commentRangeEnd w:id="10"/>
      <w:r w:rsidR="00135533">
        <w:rPr>
          <w:rStyle w:val="CommentReference"/>
        </w:rPr>
        <w:commentReference w:id="10"/>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2BDD47E" w14:textId="2300F25C"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1"/>
      <w:r w:rsidR="00135533" w:rsidRPr="00BF0DF2">
        <w:rPr>
          <w:b/>
          <w:bCs/>
          <w:color w:val="C00000"/>
        </w:rPr>
        <w:t>NEVER</w:t>
      </w:r>
      <w:r w:rsidR="00135533" w:rsidRPr="00B27AFA">
        <w:rPr>
          <w:b/>
          <w:bCs/>
        </w:rPr>
        <w:t xml:space="preserve"> </w:t>
      </w:r>
      <w:r w:rsidR="00135533" w:rsidRPr="00135533">
        <w:rPr>
          <w:b/>
          <w:bCs/>
          <w:color w:val="FF0000"/>
        </w:rPr>
        <w:t>DOCUMENTED</w:t>
      </w:r>
      <w:commentRangeEnd w:id="11"/>
      <w:r w:rsidR="00135533">
        <w:rPr>
          <w:rStyle w:val="CommentReference"/>
        </w:rPr>
        <w:commentReference w:id="11"/>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A268702" w14:textId="6DFF38F0"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2"/>
      <w:r w:rsidR="00135533" w:rsidRPr="00BF0DF2">
        <w:rPr>
          <w:b/>
          <w:bCs/>
          <w:color w:val="C00000"/>
        </w:rPr>
        <w:t>NEVER</w:t>
      </w:r>
      <w:r w:rsidR="00135533" w:rsidRPr="00B27AFA">
        <w:rPr>
          <w:b/>
          <w:bCs/>
        </w:rPr>
        <w:t xml:space="preserve"> </w:t>
      </w:r>
      <w:r w:rsidR="00135533" w:rsidRPr="00135533">
        <w:rPr>
          <w:b/>
          <w:bCs/>
          <w:color w:val="FF0000"/>
        </w:rPr>
        <w:t>DOCUMENTED</w:t>
      </w:r>
      <w:commentRangeEnd w:id="12"/>
      <w:r w:rsidR="00135533">
        <w:rPr>
          <w:rStyle w:val="CommentReference"/>
        </w:rPr>
        <w:commentReference w:id="12"/>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6FF8B65" w14:textId="3110675A"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3"/>
      <w:r w:rsidR="00135533" w:rsidRPr="00BF0DF2">
        <w:rPr>
          <w:b/>
          <w:bCs/>
          <w:color w:val="C00000"/>
        </w:rPr>
        <w:t>NEVER</w:t>
      </w:r>
      <w:r w:rsidR="00135533" w:rsidRPr="00B27AFA">
        <w:rPr>
          <w:b/>
          <w:bCs/>
        </w:rPr>
        <w:t xml:space="preserve"> </w:t>
      </w:r>
      <w:r w:rsidR="00135533" w:rsidRPr="00135533">
        <w:rPr>
          <w:b/>
          <w:bCs/>
          <w:color w:val="FF0000"/>
        </w:rPr>
        <w:t>DOCUMENTED</w:t>
      </w:r>
      <w:commentRangeEnd w:id="13"/>
      <w:r w:rsidR="00135533">
        <w:rPr>
          <w:rStyle w:val="CommentReference"/>
        </w:rPr>
        <w:commentReference w:id="13"/>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lastRenderedPageBreak/>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2B77A888" w14:textId="0B1533A3"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4"/>
      <w:r w:rsidR="00135533" w:rsidRPr="00BF0DF2">
        <w:rPr>
          <w:b/>
          <w:bCs/>
          <w:color w:val="C00000"/>
        </w:rPr>
        <w:t>NEVER</w:t>
      </w:r>
      <w:r w:rsidR="00135533" w:rsidRPr="00B27AFA">
        <w:rPr>
          <w:b/>
          <w:bCs/>
        </w:rPr>
        <w:t xml:space="preserve"> </w:t>
      </w:r>
      <w:r w:rsidR="00135533" w:rsidRPr="00135533">
        <w:rPr>
          <w:b/>
          <w:bCs/>
          <w:color w:val="FF0000"/>
        </w:rPr>
        <w:t>DOCUMENTED</w:t>
      </w:r>
      <w:commentRangeEnd w:id="14"/>
      <w:r w:rsidR="00135533">
        <w:rPr>
          <w:rStyle w:val="CommentReference"/>
        </w:rPr>
        <w:commentReference w:id="14"/>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07F0848" w14:textId="29C0E6FC"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5"/>
      <w:r w:rsidR="00135533" w:rsidRPr="00BF0DF2">
        <w:rPr>
          <w:b/>
          <w:bCs/>
          <w:color w:val="C00000"/>
        </w:rPr>
        <w:t>NEVER</w:t>
      </w:r>
      <w:r w:rsidR="00135533" w:rsidRPr="00B27AFA">
        <w:rPr>
          <w:b/>
          <w:bCs/>
        </w:rPr>
        <w:t xml:space="preserve"> </w:t>
      </w:r>
      <w:r w:rsidR="00135533" w:rsidRPr="00135533">
        <w:rPr>
          <w:b/>
          <w:bCs/>
          <w:color w:val="FF0000"/>
        </w:rPr>
        <w:t>DOCUMENTED</w:t>
      </w:r>
      <w:commentRangeEnd w:id="15"/>
      <w:r w:rsidR="00135533">
        <w:rPr>
          <w:rStyle w:val="CommentReference"/>
        </w:rPr>
        <w:commentReference w:id="15"/>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9AB5889" w14:textId="6B7529B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7E5C1CD9" w14:textId="4AE0C383" w:rsidR="00B27AFA" w:rsidRDefault="00B27AFA" w:rsidP="00B27AFA">
      <w:pPr>
        <w:ind w:left="360" w:hanging="360"/>
        <w:jc w:val="both"/>
        <w:rPr>
          <w:u w:val="single"/>
        </w:rPr>
      </w:pPr>
      <w:r w:rsidRPr="00C734DD">
        <w:rPr>
          <w:u w:val="single"/>
        </w:rPr>
        <w:t xml:space="preserve">AUTONOMOUS </w:t>
      </w:r>
      <w:r>
        <w:rPr>
          <w:u w:val="single"/>
        </w:rPr>
        <w:t>TERRORIST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ED0DB7">
        <w:t xml:space="preserve">             </w:t>
      </w:r>
      <w:r>
        <w:rPr>
          <w:b/>
          <w:bCs/>
          <w:color w:val="00B0F0"/>
        </w:rPr>
        <w:t>IMPLICITLY-EXPLICITLY GLOBALLY VIRULENTLY DEFINED</w:t>
      </w:r>
      <w:r>
        <w:t>.</w:t>
      </w:r>
    </w:p>
    <w:p w14:paraId="5C0FE5C3" w14:textId="0FA2CB02" w:rsidR="00955A4E" w:rsidRDefault="00955A4E" w:rsidP="00955A4E">
      <w:pPr>
        <w:ind w:left="360" w:hanging="360"/>
        <w:jc w:val="both"/>
        <w:rPr>
          <w:u w:val="single"/>
        </w:rPr>
      </w:pPr>
      <w:r w:rsidRPr="00C734DD">
        <w:rPr>
          <w:u w:val="single"/>
        </w:rPr>
        <w:lastRenderedPageBreak/>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5D4BB2E" w14:textId="4F40D572"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0B4C9033" w14:textId="13F3F582"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320C107C" w14:textId="43983BA8"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3914BFF5" w14:textId="1ED9C2EC"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lastRenderedPageBreak/>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B27AFA">
        <w:t xml:space="preserve">                                                                        </w:t>
      </w:r>
      <w:r>
        <w:t xml:space="preserve">           </w:t>
      </w:r>
      <w:r>
        <w:rPr>
          <w:b/>
          <w:bCs/>
          <w:color w:val="00B0F0"/>
        </w:rPr>
        <w:t>IMPLICITLY-EXPLICITLY GLOBALLY VIRULENTLY DEFINED</w:t>
      </w:r>
      <w:r>
        <w:t>.</w:t>
      </w:r>
    </w:p>
    <w:p w14:paraId="7252B99A" w14:textId="0141AF0B"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w:t>
      </w:r>
      <w:r w:rsidR="00B27AFA">
        <w:t xml:space="preserve"> </w:t>
      </w:r>
      <w:r w:rsidR="00ED0DB7">
        <w:t xml:space="preserve">             </w:t>
      </w:r>
      <w:r>
        <w:rPr>
          <w:b/>
          <w:bCs/>
          <w:color w:val="00B0F0"/>
        </w:rPr>
        <w:t>IMPLICITLY-EXPLICITLY GLOBALLY VIRULENTLY DEFINED</w:t>
      </w:r>
      <w:r>
        <w:t>.</w:t>
      </w:r>
    </w:p>
    <w:p w14:paraId="2325E940" w14:textId="106C0D68"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D115E96" w14:textId="042F7FC3"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92F4816" w14:textId="49ACCDB6"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E901487" w14:textId="3821ECF3" w:rsidR="00B27AFA" w:rsidRDefault="00B27AFA" w:rsidP="00B27AFA">
      <w:pPr>
        <w:ind w:left="360" w:hanging="360"/>
        <w:jc w:val="both"/>
        <w:rPr>
          <w:u w:val="single"/>
        </w:rPr>
      </w:pPr>
      <w:r w:rsidRPr="00C734DD">
        <w:rPr>
          <w:u w:val="single"/>
        </w:rPr>
        <w:lastRenderedPageBreak/>
        <w:t xml:space="preserve">AUTONOMOUS </w:t>
      </w:r>
      <w:r>
        <w:rPr>
          <w:u w:val="single"/>
        </w:rPr>
        <w:t>ASSASSIN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BF0DF2">
        <w:rPr>
          <w:b/>
          <w:bCs/>
          <w:color w:val="C00000"/>
        </w:rPr>
        <w:t>NEVER</w:t>
      </w:r>
      <w:r w:rsidRPr="00EC5E42">
        <w:rPr>
          <w:b/>
          <w:bCs/>
        </w:rPr>
        <w:t xml:space="preserve"> </w:t>
      </w:r>
      <w:r w:rsidRPr="00EC5E42">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TURNED</w:t>
      </w:r>
      <w:r w:rsidRPr="00EC5E42">
        <w:rPr>
          <w:b/>
          <w:bCs/>
        </w:rPr>
        <w:t xml:space="preserve"> </w:t>
      </w:r>
      <w:r w:rsidRPr="00BF0DF2">
        <w:rPr>
          <w:b/>
          <w:bCs/>
          <w:color w:val="C00000"/>
        </w:rPr>
        <w:t>ON</w:t>
      </w:r>
      <w:r>
        <w:t xml:space="preserve"> </w:t>
      </w:r>
      <w:r w:rsidRPr="00EC5E42">
        <w:rPr>
          <w:b/>
          <w:bCs/>
          <w:color w:val="00B0F0"/>
        </w:rPr>
        <w:t>AND</w:t>
      </w:r>
      <w:r>
        <w:t xml:space="preserve"> </w:t>
      </w:r>
      <w:r w:rsidRPr="00EC5E42">
        <w:rPr>
          <w:b/>
          <w:bCs/>
          <w:color w:val="C00000"/>
        </w:rPr>
        <w:t>NEVER</w:t>
      </w:r>
      <w:r>
        <w:t xml:space="preserve"> </w:t>
      </w:r>
      <w:r w:rsidRPr="00EC5E42">
        <w:rPr>
          <w:b/>
          <w:bCs/>
          <w:color w:val="7030A0"/>
        </w:rPr>
        <w:t>VALIDATED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VALID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INSTALLED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WRITTEN</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ITEMIZED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DOCUMENTED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STORED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SAVED</w:t>
      </w:r>
      <w:r w:rsidRPr="00995E94">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EDITED</w:t>
      </w:r>
      <w:r w:rsidRPr="00995E94">
        <w:t xml:space="preserve"> </w:t>
      </w:r>
      <w:r w:rsidRPr="00EC5E42">
        <w:rPr>
          <w:b/>
          <w:bCs/>
          <w:color w:val="00B0F0"/>
        </w:rPr>
        <w:t>AND</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ED0DB7">
        <w:t xml:space="preserve">, </w:t>
      </w:r>
      <w:r>
        <w:rPr>
          <w:b/>
          <w:bCs/>
          <w:color w:val="00B0F0"/>
        </w:rPr>
        <w:t>IMPLICITLY-EXPLICITLY GLOBALLY VIRULENTLY DEFINED</w:t>
      </w:r>
      <w:r>
        <w:t>.</w:t>
      </w:r>
    </w:p>
    <w:p w14:paraId="7DD323DB" w14:textId="17296215"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238F436F" w14:textId="7A39A8EE"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17C8C58" w14:textId="3CB9494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9B766B6" w14:textId="4CD7FFE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lastRenderedPageBreak/>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ED0DB7">
        <w:t xml:space="preserve">       </w:t>
      </w:r>
      <w:r w:rsidR="00A63D85">
        <w:rPr>
          <w:b/>
          <w:bCs/>
          <w:color w:val="00B0F0"/>
        </w:rPr>
        <w:t>IMPLICITLY-EXPLICITLY GLOBALLY VIRULENTLY DEFINED</w:t>
      </w:r>
      <w:r w:rsidR="00A63D85">
        <w:t>.</w:t>
      </w:r>
    </w:p>
    <w:p w14:paraId="63BCAE8E" w14:textId="78AEF8D6" w:rsidR="00ED0DB7" w:rsidRDefault="00ED0DB7" w:rsidP="00ED0DB7">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4A4FCF09" w14:textId="4C1DDA6A"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242EB7A4" w14:textId="2DC88E4F"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37C35124" w14:textId="3786707E"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0162E045" w14:textId="7EA15087" w:rsidR="00955A4E" w:rsidRDefault="00955A4E" w:rsidP="00955A4E">
      <w:pPr>
        <w:ind w:left="360" w:hanging="360"/>
        <w:jc w:val="both"/>
      </w:pPr>
      <w:r w:rsidRPr="00C734DD">
        <w:rPr>
          <w:u w:val="single"/>
        </w:rPr>
        <w:lastRenderedPageBreak/>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5550A3BE" w14:textId="0EF98C6B"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449DBB32" w14:textId="7083D747"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ED0DB7">
        <w:t xml:space="preserve">    </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129AD6B" w14:textId="2454FCED" w:rsidR="00680B9F" w:rsidRDefault="00680B9F" w:rsidP="00680B9F">
      <w:pPr>
        <w:ind w:left="360" w:hanging="360"/>
        <w:jc w:val="both"/>
        <w:rPr>
          <w:u w:val="single"/>
        </w:rPr>
      </w:pPr>
      <w:r w:rsidRPr="00C734DD">
        <w:rPr>
          <w:u w:val="single"/>
        </w:rPr>
        <w:t xml:space="preserve">AUTONOMOUS </w:t>
      </w:r>
      <w:r>
        <w:rPr>
          <w:u w:val="single"/>
        </w:rPr>
        <w:t>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371F6852" w14:textId="67EBDC0B" w:rsidR="00680B9F" w:rsidRDefault="00680B9F" w:rsidP="00680B9F">
      <w:pPr>
        <w:ind w:left="360" w:hanging="360"/>
        <w:jc w:val="both"/>
        <w:rPr>
          <w:u w:val="single"/>
        </w:rPr>
      </w:pPr>
      <w:r w:rsidRPr="00C734DD">
        <w:rPr>
          <w:u w:val="single"/>
        </w:rPr>
        <w:t xml:space="preserve">AUTONOMOUS </w:t>
      </w:r>
      <w:r>
        <w:rPr>
          <w:u w:val="single"/>
        </w:rPr>
        <w:t>CROSS-CORRELATION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CROSS-CORRELATION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lastRenderedPageBreak/>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0618A8B4" w14:textId="54D2BE23"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6AEB4601" w14:textId="782EF7A5"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6F2A09D" w14:textId="1BCB4BAB"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590D0F13" w14:textId="022F9B7F"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lastRenderedPageBreak/>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16"/>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6"/>
      <w:r w:rsidR="00652BEF">
        <w:rPr>
          <w:rStyle w:val="CommentReference"/>
        </w:rPr>
        <w:commentReference w:id="16"/>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17"/>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17"/>
      <w:r w:rsidR="00934D15">
        <w:rPr>
          <w:rStyle w:val="CommentReference"/>
        </w:rPr>
        <w:commentReference w:id="17"/>
      </w:r>
    </w:p>
    <w:p w14:paraId="2F8258AE" w14:textId="3D8B6BA6" w:rsidR="00DB4428" w:rsidRDefault="00DB4428" w:rsidP="00A520BB">
      <w:pPr>
        <w:tabs>
          <w:tab w:val="left" w:pos="900"/>
        </w:tabs>
        <w:ind w:left="360" w:hanging="360"/>
        <w:jc w:val="both"/>
      </w:pPr>
      <w:commentRangeStart w:id="18"/>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18"/>
      <w:r w:rsidR="00AE266E">
        <w:rPr>
          <w:rStyle w:val="CommentReference"/>
        </w:rPr>
        <w:commentReference w:id="18"/>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19"/>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19"/>
      <w:r w:rsidR="00561992">
        <w:rPr>
          <w:rStyle w:val="CommentReference"/>
        </w:rPr>
        <w:commentReference w:id="19"/>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20"/>
      <w:commentRangeStart w:id="21"/>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20"/>
      <w:r w:rsidR="00671456">
        <w:rPr>
          <w:rStyle w:val="CommentReference"/>
        </w:rPr>
        <w:commentReference w:id="20"/>
      </w:r>
      <w:commentRangeEnd w:id="21"/>
      <w:r w:rsidR="00671456">
        <w:rPr>
          <w:rStyle w:val="CommentReference"/>
        </w:rPr>
        <w:commentReference w:id="21"/>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22" w:name="_Hlk114403663"/>
      <w:r w:rsidR="00615B5B">
        <w:rPr>
          <w:b/>
          <w:bCs/>
          <w:i/>
          <w:iCs/>
        </w:rPr>
        <w:t>SHFINT</w:t>
      </w:r>
      <w:bookmarkEnd w:id="22"/>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23"/>
      <w:commentRangeStart w:id="24"/>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23"/>
      <w:r w:rsidR="00350A20" w:rsidRPr="000E76EC">
        <w:rPr>
          <w:rStyle w:val="CommentReference"/>
          <w:strike/>
        </w:rPr>
        <w:commentReference w:id="23"/>
      </w:r>
      <w:commentRangeEnd w:id="24"/>
      <w:r w:rsidR="00CD079B">
        <w:rPr>
          <w:rStyle w:val="CommentReference"/>
        </w:rPr>
        <w:commentReference w:id="24"/>
      </w:r>
    </w:p>
    <w:p w14:paraId="029DD5E2" w14:textId="24683F27" w:rsidR="00F34DA2" w:rsidRPr="004D572C" w:rsidRDefault="00F34DA2" w:rsidP="00F34DA2">
      <w:pPr>
        <w:ind w:left="360" w:hanging="360"/>
        <w:jc w:val="both"/>
        <w:rPr>
          <w:color w:val="00B050"/>
        </w:rPr>
      </w:pPr>
      <w:commentRangeStart w:id="25"/>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25"/>
      <w:r w:rsidRPr="00CE06E3">
        <w:rPr>
          <w:rStyle w:val="CommentReference"/>
        </w:rPr>
        <w:commentReference w:id="25"/>
      </w:r>
    </w:p>
    <w:p w14:paraId="64573F68" w14:textId="2A3C2CAB" w:rsidR="00F34DA2" w:rsidRPr="004D572C" w:rsidRDefault="00F34DA2" w:rsidP="00F34DA2">
      <w:pPr>
        <w:ind w:left="360" w:hanging="360"/>
        <w:jc w:val="both"/>
        <w:rPr>
          <w:color w:val="00B050"/>
          <w:u w:val="single"/>
        </w:rPr>
      </w:pPr>
      <w:commentRangeStart w:id="26"/>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26"/>
      <w:r w:rsidRPr="00CE06E3">
        <w:rPr>
          <w:rStyle w:val="CommentReference"/>
        </w:rPr>
        <w:commentReference w:id="26"/>
      </w:r>
    </w:p>
    <w:p w14:paraId="56CE4A8C" w14:textId="594CCBC3" w:rsidR="00F34DA2" w:rsidRPr="004D572C" w:rsidRDefault="00F34DA2" w:rsidP="00F34DA2">
      <w:pPr>
        <w:ind w:left="360" w:hanging="360"/>
        <w:jc w:val="both"/>
        <w:rPr>
          <w:color w:val="00B050"/>
        </w:rPr>
      </w:pPr>
      <w:commentRangeStart w:id="2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27"/>
      <w:r w:rsidRPr="00CE06E3">
        <w:rPr>
          <w:rStyle w:val="CommentReference"/>
        </w:rPr>
        <w:commentReference w:id="27"/>
      </w:r>
    </w:p>
    <w:p w14:paraId="6AF6ED45" w14:textId="51E8A088" w:rsidR="00F34DA2" w:rsidRPr="004D572C" w:rsidRDefault="001B1200" w:rsidP="001B1200">
      <w:pPr>
        <w:ind w:left="360" w:hanging="360"/>
        <w:jc w:val="both"/>
        <w:rPr>
          <w:i/>
          <w:iCs/>
          <w:color w:val="00B050"/>
        </w:rPr>
      </w:pPr>
      <w:commentRangeStart w:id="28"/>
      <w:commentRangeStart w:id="29"/>
      <w:commentRangeStart w:id="30"/>
      <w:commentRangeStart w:id="31"/>
      <w:commentRangeStart w:id="32"/>
      <w:commentRangeStart w:id="33"/>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28"/>
      <w:r w:rsidRPr="004D572C">
        <w:rPr>
          <w:rStyle w:val="CommentReference"/>
          <w:i/>
          <w:iCs/>
        </w:rPr>
        <w:commentReference w:id="28"/>
      </w:r>
      <w:commentRangeEnd w:id="29"/>
      <w:r w:rsidR="00DB536B" w:rsidRPr="004D572C">
        <w:rPr>
          <w:rStyle w:val="CommentReference"/>
          <w:i/>
          <w:iCs/>
        </w:rPr>
        <w:commentReference w:id="29"/>
      </w:r>
      <w:commentRangeEnd w:id="30"/>
      <w:r w:rsidR="00CD079B">
        <w:rPr>
          <w:rStyle w:val="CommentReference"/>
        </w:rPr>
        <w:commentReference w:id="30"/>
      </w:r>
      <w:commentRangeEnd w:id="31"/>
      <w:r w:rsidR="00CD079B">
        <w:rPr>
          <w:rStyle w:val="CommentReference"/>
        </w:rPr>
        <w:commentReference w:id="31"/>
      </w:r>
      <w:commentRangeEnd w:id="32"/>
      <w:r w:rsidR="000233A7">
        <w:rPr>
          <w:rStyle w:val="CommentReference"/>
        </w:rPr>
        <w:commentReference w:id="32"/>
      </w:r>
      <w:commentRangeEnd w:id="33"/>
      <w:r w:rsidR="000233A7">
        <w:rPr>
          <w:rStyle w:val="CommentReference"/>
        </w:rPr>
        <w:commentReference w:id="33"/>
      </w:r>
    </w:p>
    <w:p w14:paraId="37C0F7AB" w14:textId="6428E223" w:rsidR="00DB536B" w:rsidRPr="004D572C" w:rsidRDefault="00DB536B" w:rsidP="00DB536B">
      <w:pPr>
        <w:ind w:left="360" w:hanging="360"/>
        <w:jc w:val="both"/>
        <w:rPr>
          <w:i/>
          <w:iCs/>
          <w:color w:val="00B050"/>
        </w:rPr>
      </w:pPr>
      <w:commentRangeStart w:id="34"/>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34"/>
      <w:r w:rsidR="00CD079B">
        <w:rPr>
          <w:rStyle w:val="CommentReference"/>
        </w:rPr>
        <w:commentReference w:id="34"/>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35"/>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35"/>
      <w:r w:rsidR="000233A7">
        <w:rPr>
          <w:rStyle w:val="CommentReference"/>
        </w:rPr>
        <w:commentReference w:id="35"/>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36"/>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36"/>
      <w:r w:rsidR="001B4118">
        <w:rPr>
          <w:rStyle w:val="CommentReference"/>
        </w:rPr>
        <w:commentReference w:id="36"/>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37"/>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37"/>
      <w:r w:rsidR="001B4118">
        <w:rPr>
          <w:rStyle w:val="CommentReference"/>
        </w:rPr>
        <w:commentReference w:id="37"/>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9427E10"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585E5A9C"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32FD9DE0" w14:textId="1E6C3102"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756D05C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7D1B775E" w14:textId="7FC7AB22"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3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8"/>
      <w:r w:rsidR="00C67954">
        <w:rPr>
          <w:rStyle w:val="CommentReference"/>
        </w:rPr>
        <w:commentReference w:id="38"/>
      </w:r>
    </w:p>
    <w:p w14:paraId="6BF8BF7F" w14:textId="3BC28D7E" w:rsidR="00C45D83" w:rsidRDefault="00C45D83" w:rsidP="00C45D83">
      <w:pPr>
        <w:ind w:left="360" w:hanging="360"/>
        <w:jc w:val="both"/>
      </w:pPr>
      <w:commentRangeStart w:id="3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9"/>
      <w:r w:rsidR="00C67954">
        <w:rPr>
          <w:rStyle w:val="CommentReference"/>
        </w:rPr>
        <w:commentReference w:id="39"/>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40"/>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40"/>
      <w:r w:rsidR="00C67954">
        <w:rPr>
          <w:rStyle w:val="CommentReference"/>
        </w:rPr>
        <w:commentReference w:id="40"/>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41"/>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41"/>
      <w:r>
        <w:rPr>
          <w:rStyle w:val="CommentReference"/>
        </w:rPr>
        <w:commentReference w:id="41"/>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2E0EC17C" w14:textId="52A82761" w:rsidR="00CF157A" w:rsidRDefault="00CF157A" w:rsidP="00CF157A">
      <w:pPr>
        <w:ind w:left="360" w:hanging="360"/>
        <w:jc w:val="both"/>
      </w:pPr>
      <w:r w:rsidRPr="00F71FBD">
        <w:rPr>
          <w:highlight w:val="yellow"/>
          <w:u w:val="single"/>
        </w:rPr>
        <w:t>AUTONOMOUS NOSE PICK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NOSE PICK</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lastRenderedPageBreak/>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42"/>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2"/>
      <w:r>
        <w:rPr>
          <w:rStyle w:val="CommentReference"/>
        </w:rPr>
        <w:commentReference w:id="42"/>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43"/>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xml:space="preserve">, by banning the activities in firmware, and future hardware, and by </w:t>
      </w:r>
      <w:r>
        <w:lastRenderedPageBreak/>
        <w:t>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3"/>
      <w:r>
        <w:rPr>
          <w:rStyle w:val="CommentReference"/>
        </w:rPr>
        <w:commentReference w:id="43"/>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lastRenderedPageBreak/>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lastRenderedPageBreak/>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4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4"/>
      <w:r w:rsidR="00B24CF4" w:rsidRPr="006670CE">
        <w:rPr>
          <w:rStyle w:val="CommentReference"/>
        </w:rPr>
        <w:commentReference w:id="44"/>
      </w:r>
    </w:p>
    <w:p w14:paraId="430793E5" w14:textId="269EC7F2" w:rsidR="001037A8" w:rsidRPr="006670CE" w:rsidRDefault="00853D71" w:rsidP="001037A8">
      <w:pPr>
        <w:ind w:left="360" w:hanging="360"/>
        <w:jc w:val="both"/>
      </w:pPr>
      <w:commentRangeStart w:id="4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5"/>
      <w:r w:rsidR="001037A8" w:rsidRPr="006670CE">
        <w:rPr>
          <w:rStyle w:val="CommentReference"/>
        </w:rPr>
        <w:commentReference w:id="45"/>
      </w:r>
    </w:p>
    <w:p w14:paraId="1FF3DBCC" w14:textId="0DFEF651" w:rsidR="00853D71" w:rsidRPr="006670CE" w:rsidRDefault="00853D71" w:rsidP="009C5A96">
      <w:pPr>
        <w:ind w:left="360" w:hanging="360"/>
        <w:jc w:val="both"/>
      </w:pPr>
      <w:commentRangeStart w:id="4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6"/>
      <w:r w:rsidR="001037A8" w:rsidRPr="006670CE">
        <w:rPr>
          <w:rStyle w:val="CommentReference"/>
        </w:rPr>
        <w:commentReference w:id="46"/>
      </w:r>
    </w:p>
    <w:p w14:paraId="7BC9A47F" w14:textId="745F0D88" w:rsidR="000C1682" w:rsidRDefault="000C1682" w:rsidP="000C1682">
      <w:pPr>
        <w:ind w:left="360" w:hanging="360"/>
        <w:jc w:val="both"/>
      </w:pPr>
      <w:commentRangeStart w:id="4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47"/>
      <w:r w:rsidR="00506E87">
        <w:rPr>
          <w:rStyle w:val="CommentReference"/>
        </w:rPr>
        <w:commentReference w:id="47"/>
      </w:r>
    </w:p>
    <w:p w14:paraId="1CBA87EF" w14:textId="54C172BE" w:rsidR="000C1682" w:rsidRDefault="000C1682" w:rsidP="000229F9">
      <w:pPr>
        <w:ind w:left="720" w:hanging="360"/>
        <w:jc w:val="both"/>
      </w:pPr>
      <w:commentRangeStart w:id="4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48"/>
      <w:r w:rsidR="00B24CF4">
        <w:rPr>
          <w:rStyle w:val="CommentReference"/>
        </w:rPr>
        <w:commentReference w:id="48"/>
      </w:r>
    </w:p>
    <w:p w14:paraId="0B910FB8" w14:textId="40521584" w:rsidR="00F7149B" w:rsidRDefault="00F7149B" w:rsidP="00F7149B">
      <w:pPr>
        <w:ind w:left="720" w:hanging="360"/>
        <w:jc w:val="both"/>
      </w:pPr>
      <w:commentRangeStart w:id="4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9"/>
      <w:r>
        <w:rPr>
          <w:rStyle w:val="CommentReference"/>
        </w:rPr>
        <w:commentReference w:id="49"/>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50"/>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50"/>
      <w:r w:rsidR="00835EB0">
        <w:rPr>
          <w:rStyle w:val="CommentReference"/>
        </w:rPr>
        <w:commentReference w:id="50"/>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10-10T12:40:00Z" w:initials="PM">
    <w:p w14:paraId="4D99B20C" w14:textId="77777777" w:rsidR="00CA265F" w:rsidRDefault="00CA265F" w:rsidP="00B35613">
      <w:pPr>
        <w:pStyle w:val="CommentText"/>
      </w:pPr>
      <w:r>
        <w:rPr>
          <w:rStyle w:val="CommentReference"/>
        </w:rPr>
        <w:annotationRef/>
      </w:r>
      <w:r>
        <w:t>Usually occurred due to MIND CONTROL when first starting smoking, after the nicotine products were reduced or eliminated from cigarettes.</w:t>
      </w:r>
    </w:p>
  </w:comment>
  <w:comment w:id="4" w:author="Patrick McElhiney" w:date="2022-10-10T12:43:00Z" w:initials="PM">
    <w:p w14:paraId="00005E0E" w14:textId="77777777" w:rsidR="00CA265F" w:rsidRDefault="00CA265F" w:rsidP="009D4EEE">
      <w:pPr>
        <w:pStyle w:val="CommentText"/>
      </w:pPr>
      <w:r>
        <w:rPr>
          <w:rStyle w:val="CommentReference"/>
        </w:rPr>
        <w:annotationRef/>
      </w:r>
      <w:r>
        <w:t>Usually occurred due to MIND CONTROL after stopping smoking, even after the nicotine products were reduced or eliminated from cigarettes.</w:t>
      </w:r>
    </w:p>
  </w:comment>
  <w:comment w:id="6"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436EDC6B"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17"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18"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19"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20"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21"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23"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24"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25"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26"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27"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28"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29"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30"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31"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32"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33"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34"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35"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36"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37"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38"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3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4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41"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42"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43"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4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4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4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4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4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4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50"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4D99B20C" w15:done="0"/>
  <w15:commentEx w15:paraId="00005E0E" w15:done="0"/>
  <w15:commentEx w15:paraId="60788F45" w15:done="0"/>
  <w15:commentEx w15:paraId="743B4458" w15:done="0"/>
  <w15:commentEx w15:paraId="037CD924" w15:done="0"/>
  <w15:commentEx w15:paraId="369660C8" w15:done="0"/>
  <w15:commentEx w15:paraId="5AEBC19D" w15:done="0"/>
  <w15:commentEx w15:paraId="285DB8C4" w15:done="0"/>
  <w15:commentEx w15:paraId="522F215E" w15:done="0"/>
  <w15:commentEx w15:paraId="65ADCD45" w15:done="0"/>
  <w15:commentEx w15:paraId="436EDC6B" w15:done="0"/>
  <w15:commentEx w15:paraId="56378041"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9156" w16cex:dateUtc="2022-10-10T16:40:00Z"/>
  <w16cex:commentExtensible w16cex:durableId="26EE9205" w16cex:dateUtc="2022-10-10T16:43:00Z"/>
  <w16cex:commentExtensible w16cex:durableId="26EE7B6E"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EE7F0E" w16cex:dateUtc="2022-10-10T15:07:00Z"/>
  <w16cex:commentExtensible w16cex:durableId="26EE7F18" w16cex:dateUtc="2022-10-10T15:07:00Z"/>
  <w16cex:commentExtensible w16cex:durableId="26EE7F30" w16cex:dateUtc="2022-10-10T15:07:00Z"/>
  <w16cex:commentExtensible w16cex:durableId="26EE7F37" w16cex:dateUtc="2022-10-10T15:07:00Z"/>
  <w16cex:commentExtensible w16cex:durableId="26EE7F3E" w16cex:dateUtc="2022-10-10T15:07:00Z"/>
  <w16cex:commentExtensible w16cex:durableId="26EE7F48"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4D99B20C" w16cid:durableId="26EE9156"/>
  <w16cid:commentId w16cid:paraId="00005E0E" w16cid:durableId="26EE9205"/>
  <w16cid:commentId w16cid:paraId="60788F45" w16cid:durableId="26EE7B6E"/>
  <w16cid:commentId w16cid:paraId="743B4458" w16cid:durableId="26EE7F5B"/>
  <w16cid:commentId w16cid:paraId="037CD924" w16cid:durableId="26EE7EFF"/>
  <w16cid:commentId w16cid:paraId="369660C8" w16cid:durableId="26EE7F06"/>
  <w16cid:commentId w16cid:paraId="5AEBC19D" w16cid:durableId="26EE7F0E"/>
  <w16cid:commentId w16cid:paraId="285DB8C4" w16cid:durableId="26EE7F18"/>
  <w16cid:commentId w16cid:paraId="522F215E" w16cid:durableId="26EE7F30"/>
  <w16cid:commentId w16cid:paraId="65ADCD45" w16cid:durableId="26EE7F37"/>
  <w16cid:commentId w16cid:paraId="436EDC6B" w16cid:durableId="26EE7F3E"/>
  <w16cid:commentId w16cid:paraId="56378041" w16cid:durableId="26EE7F48"/>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349D7" w14:textId="77777777" w:rsidR="007A4479" w:rsidRDefault="007A4479" w:rsidP="005B7682">
      <w:pPr>
        <w:spacing w:after="0" w:line="240" w:lineRule="auto"/>
      </w:pPr>
      <w:r>
        <w:separator/>
      </w:r>
    </w:p>
  </w:endnote>
  <w:endnote w:type="continuationSeparator" w:id="0">
    <w:p w14:paraId="7F662CE0" w14:textId="77777777" w:rsidR="007A4479" w:rsidRDefault="007A447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FAA9C" w14:textId="77777777" w:rsidR="00F17010" w:rsidRDefault="00F170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2E03852"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8A001C">
              <w:rPr>
                <w:b/>
                <w:bCs/>
                <w:u w:val="single"/>
              </w:rPr>
              <w:t>GLOBAL SECURITY SYSTEMS</w:t>
            </w:r>
            <w:r w:rsidR="008A001C" w:rsidRPr="00F17010">
              <w:rPr>
                <w:b/>
                <w:bCs/>
              </w:rPr>
              <w:t>®, INC.</w:t>
            </w:r>
            <w:r w:rsidR="008A001C" w:rsidRPr="00F17010">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107B4" w14:textId="77777777" w:rsidR="00F17010" w:rsidRDefault="00F17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DC9FB" w14:textId="77777777" w:rsidR="007A4479" w:rsidRDefault="007A4479" w:rsidP="005B7682">
      <w:pPr>
        <w:spacing w:after="0" w:line="240" w:lineRule="auto"/>
      </w:pPr>
      <w:r>
        <w:separator/>
      </w:r>
    </w:p>
  </w:footnote>
  <w:footnote w:type="continuationSeparator" w:id="0">
    <w:p w14:paraId="1231DFBC" w14:textId="77777777" w:rsidR="007A4479" w:rsidRDefault="007A447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5F808" w14:textId="77777777" w:rsidR="00F17010" w:rsidRDefault="00F170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302CCFB1"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8A001C">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1B253CF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8A001C">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8A001C">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EE328" w14:textId="77777777" w:rsidR="00F17010" w:rsidRDefault="00F17010">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479"/>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01C"/>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17010"/>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32179</Words>
  <Characters>183423</Characters>
  <Application>Microsoft Office Word</Application>
  <DocSecurity>0</DocSecurity>
  <Lines>1528</Lines>
  <Paragraphs>430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8</cp:revision>
  <cp:lastPrinted>2022-10-11T13:33:00Z</cp:lastPrinted>
  <dcterms:created xsi:type="dcterms:W3CDTF">2022-10-11T13:19:00Z</dcterms:created>
  <dcterms:modified xsi:type="dcterms:W3CDTF">2023-02-09T19:01:00Z</dcterms:modified>
</cp:coreProperties>
</file>