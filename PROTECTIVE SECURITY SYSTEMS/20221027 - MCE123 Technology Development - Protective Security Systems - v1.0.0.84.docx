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CDD5F5" w:rsidR="00074C5F" w:rsidRDefault="00850E3A" w:rsidP="00B111EA">
      <w:pPr>
        <w:jc w:val="center"/>
        <w:rPr>
          <w:bCs/>
          <w:sz w:val="28"/>
          <w:szCs w:val="28"/>
        </w:rPr>
      </w:pPr>
      <w:r>
        <w:rPr>
          <w:bCs/>
          <w:sz w:val="28"/>
          <w:szCs w:val="28"/>
        </w:rPr>
        <w:t>10/12/2022 4:50:26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47DFC723" w:rsidR="004C7CC9" w:rsidRDefault="004C7CC9" w:rsidP="004C7CC9">
      <w:pPr>
        <w:spacing w:after="0"/>
        <w:ind w:left="360" w:hanging="360"/>
        <w:jc w:val="both"/>
      </w:pPr>
    </w:p>
    <w:p w14:paraId="0A641B4B" w14:textId="43922941" w:rsidR="00A1780D" w:rsidRDefault="00A1780D" w:rsidP="00A1780D">
      <w:pPr>
        <w:spacing w:after="0"/>
        <w:ind w:left="360" w:hanging="360"/>
        <w:jc w:val="both"/>
      </w:pPr>
      <w:r w:rsidRPr="004263BE">
        <w:rPr>
          <w:highlight w:val="yellow"/>
          <w:u w:val="single"/>
        </w:rPr>
        <w:t xml:space="preserve">AUTONOMOUS </w:t>
      </w:r>
      <w:r>
        <w:rPr>
          <w:highlight w:val="yellow"/>
          <w:u w:val="single"/>
        </w:rPr>
        <w:t>UNINTELLIGENT COMPUTER SOFTWARE</w:t>
      </w:r>
      <w:r w:rsidRPr="004263BE">
        <w:rPr>
          <w:highlight w:val="yellow"/>
          <w:u w:val="single"/>
        </w:rPr>
        <w:t xml:space="preserve"> </w:t>
      </w:r>
      <w:r>
        <w:rPr>
          <w:highlight w:val="yellow"/>
          <w:u w:val="single"/>
        </w:rPr>
        <w:t>EVIDENCE FILING / DELETION</w:t>
      </w:r>
      <w:r w:rsidRPr="004263BE">
        <w:rPr>
          <w:highlight w:val="yellow"/>
          <w:u w:val="single"/>
        </w:rPr>
        <w:t xml:space="preserve">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ANY </w:t>
      </w:r>
      <w:r>
        <w:rPr>
          <w:b/>
          <w:bCs/>
          <w:color w:val="FF0000"/>
          <w:highlight w:val="yellow"/>
        </w:rPr>
        <w:t>UNINTELLIGENT COMPUTER SOFTWARE</w:t>
      </w:r>
      <w:r w:rsidRPr="004263BE">
        <w:rPr>
          <w:highlight w:val="yellow"/>
        </w:rPr>
        <w:t xml:space="preserve"> </w:t>
      </w:r>
      <w:r>
        <w:rPr>
          <w:b/>
          <w:bCs/>
          <w:color w:val="C00000"/>
          <w:highlight w:val="yellow"/>
        </w:rPr>
        <w:t>IS</w:t>
      </w:r>
      <w:r w:rsidRPr="004263BE">
        <w:rPr>
          <w:b/>
          <w:bCs/>
          <w:highlight w:val="yellow"/>
        </w:rPr>
        <w:t xml:space="preserve"> </w:t>
      </w:r>
      <w:r>
        <w:rPr>
          <w:b/>
          <w:bCs/>
          <w:color w:val="7030A0"/>
          <w:highlight w:val="yellow"/>
        </w:rPr>
        <w:t>FILED</w:t>
      </w:r>
      <w:r w:rsidRPr="00A1780D">
        <w:rPr>
          <w:b/>
          <w:bCs/>
          <w:highlight w:val="yellow"/>
        </w:rPr>
        <w:t xml:space="preserve"> </w:t>
      </w:r>
      <w:r w:rsidRPr="00A1780D">
        <w:rPr>
          <w:b/>
          <w:bCs/>
          <w:color w:val="0070C0"/>
          <w:highlight w:val="yellow"/>
        </w:rPr>
        <w:t>AS</w:t>
      </w:r>
      <w:r w:rsidRPr="00A1780D">
        <w:rPr>
          <w:b/>
          <w:bCs/>
          <w:highlight w:val="yellow"/>
        </w:rPr>
        <w:t xml:space="preserve"> </w:t>
      </w:r>
      <w:r>
        <w:rPr>
          <w:b/>
          <w:bCs/>
          <w:highlight w:val="yellow"/>
        </w:rPr>
        <w:t xml:space="preserve">   </w:t>
      </w:r>
      <w:r w:rsidRPr="00A1780D">
        <w:rPr>
          <w:b/>
          <w:bCs/>
          <w:color w:val="FF0000"/>
          <w:highlight w:val="yellow"/>
        </w:rPr>
        <w:t>SEALED UNEXECUTABLE EVIDENCE</w:t>
      </w:r>
      <w:r w:rsidRPr="00A1780D">
        <w:rPr>
          <w:b/>
          <w:bCs/>
          <w:highlight w:val="yellow"/>
        </w:rPr>
        <w:t xml:space="preserve"> </w:t>
      </w:r>
      <w:r w:rsidRPr="00A1780D">
        <w:rPr>
          <w:b/>
          <w:bCs/>
          <w:color w:val="0070C0"/>
          <w:highlight w:val="yellow"/>
        </w:rPr>
        <w:t>IN</w:t>
      </w:r>
      <w:r w:rsidRPr="00A1780D">
        <w:rPr>
          <w:b/>
          <w:bCs/>
          <w:highlight w:val="yellow"/>
        </w:rPr>
        <w:t xml:space="preserve"> </w:t>
      </w:r>
      <w:r w:rsidRPr="00A1780D">
        <w:rPr>
          <w:b/>
          <w:bCs/>
          <w:color w:val="FF0000"/>
          <w:highlight w:val="yellow"/>
        </w:rPr>
        <w:t>A CASE</w:t>
      </w:r>
      <w:r w:rsidRPr="00A1780D">
        <w:rPr>
          <w:b/>
          <w:bCs/>
          <w:highlight w:val="yellow"/>
        </w:rPr>
        <w:t xml:space="preserve"> </w:t>
      </w:r>
      <w:r w:rsidRPr="00A1780D">
        <w:rPr>
          <w:b/>
          <w:bCs/>
          <w:color w:val="00B050"/>
          <w:highlight w:val="yellow"/>
        </w:rPr>
        <w:t>SPECIFIC</w:t>
      </w:r>
      <w:r w:rsidRPr="00A1780D">
        <w:rPr>
          <w:b/>
          <w:bCs/>
          <w:highlight w:val="yellow"/>
        </w:rPr>
        <w:t xml:space="preserve"> </w:t>
      </w:r>
      <w:r w:rsidRPr="00A1780D">
        <w:rPr>
          <w:b/>
          <w:bCs/>
          <w:color w:val="0070C0"/>
          <w:highlight w:val="yellow"/>
        </w:rPr>
        <w:t>TO</w:t>
      </w:r>
      <w:r w:rsidRPr="00A1780D">
        <w:rPr>
          <w:b/>
          <w:bCs/>
          <w:highlight w:val="yellow"/>
        </w:rPr>
        <w:t xml:space="preserve"> </w:t>
      </w:r>
      <w:r w:rsidRPr="00A1780D">
        <w:rPr>
          <w:b/>
          <w:bCs/>
          <w:color w:val="FF0000"/>
          <w:highlight w:val="yellow"/>
        </w:rPr>
        <w:t>THE SPECIFIC PROGRAM</w:t>
      </w:r>
      <w:r w:rsidRPr="00A1780D">
        <w:rPr>
          <w:b/>
          <w:bCs/>
          <w:highlight w:val="yellow"/>
        </w:rPr>
        <w:t xml:space="preserve"> </w:t>
      </w:r>
      <w:r w:rsidRPr="00A1780D">
        <w:rPr>
          <w:b/>
          <w:bCs/>
          <w:color w:val="00B0F0"/>
          <w:highlight w:val="yellow"/>
        </w:rPr>
        <w:t>AND</w:t>
      </w:r>
      <w:r w:rsidRPr="00A1780D">
        <w:rPr>
          <w:b/>
          <w:bCs/>
          <w:highlight w:val="yellow"/>
        </w:rPr>
        <w:t xml:space="preserve"> </w:t>
      </w:r>
      <w:r w:rsidRPr="00A1780D">
        <w:rPr>
          <w:b/>
          <w:bCs/>
          <w:color w:val="0070C0"/>
          <w:highlight w:val="yellow"/>
        </w:rPr>
        <w:t>IS</w:t>
      </w:r>
      <w:r w:rsidRPr="00A1780D">
        <w:rPr>
          <w:b/>
          <w:bCs/>
          <w:highlight w:val="yellow"/>
        </w:rPr>
        <w:t xml:space="preserve"> </w:t>
      </w:r>
      <w:r w:rsidRPr="00A1780D">
        <w:rPr>
          <w:b/>
          <w:bCs/>
          <w:color w:val="7030A0"/>
          <w:highlight w:val="yellow"/>
        </w:rPr>
        <w:t>DELETED</w:t>
      </w:r>
      <w:r w:rsidRPr="00A1780D">
        <w:rPr>
          <w:b/>
          <w:bCs/>
          <w:highlight w:val="yellow"/>
        </w:rPr>
        <w:t xml:space="preserve"> </w:t>
      </w:r>
      <w:r w:rsidRPr="00A1780D">
        <w:rPr>
          <w:b/>
          <w:bCs/>
          <w:color w:val="0070C0"/>
          <w:highlight w:val="yellow"/>
        </w:rPr>
        <w:t>FROM</w:t>
      </w:r>
      <w:r w:rsidRPr="00A1780D">
        <w:rPr>
          <w:b/>
          <w:bCs/>
          <w:highlight w:val="yellow"/>
        </w:rPr>
        <w:t xml:space="preserve"> </w:t>
      </w:r>
      <w:r w:rsidRPr="00A1780D">
        <w:rPr>
          <w:b/>
          <w:bCs/>
          <w:color w:val="FF0000"/>
          <w:highlight w:val="yellow"/>
        </w:rPr>
        <w:t xml:space="preserve">ANY EXECUTABLE DISK </w:t>
      </w:r>
      <w:proofErr w:type="gramStart"/>
      <w:r w:rsidRPr="00A1780D">
        <w:rPr>
          <w:b/>
          <w:bCs/>
          <w:color w:val="FF0000"/>
          <w:highlight w:val="yellow"/>
        </w:rPr>
        <w:t>SPACE</w:t>
      </w:r>
      <w:r w:rsidRPr="004263BE">
        <w:rPr>
          <w:highlight w:val="yellow"/>
        </w:rPr>
        <w:t xml:space="preserve">, </w:t>
      </w:r>
      <w:r>
        <w:rPr>
          <w:highlight w:val="yellow"/>
        </w:rPr>
        <w:t xml:space="preserve">  </w:t>
      </w:r>
      <w:proofErr w:type="gramEnd"/>
      <w:r>
        <w:rPr>
          <w:highlight w:val="yellow"/>
        </w:rPr>
        <w:t xml:space="preserve">                                                                         </w:t>
      </w:r>
      <w:r w:rsidRPr="004263BE">
        <w:rPr>
          <w:b/>
          <w:bCs/>
          <w:color w:val="00B0F0"/>
          <w:highlight w:val="yellow"/>
        </w:rPr>
        <w:t>IMPLICITLY-EXPLICITLY GLOBALLY VIRULENTLY DEFINED</w:t>
      </w:r>
      <w:r w:rsidRPr="004263BE">
        <w:rPr>
          <w:highlight w:val="yellow"/>
        </w:rPr>
        <w:t>.</w:t>
      </w:r>
    </w:p>
    <w:p w14:paraId="6EE75564" w14:textId="77777777" w:rsidR="00A1780D" w:rsidRDefault="00A1780D"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 xml:space="preserve">ANY </w:t>
      </w:r>
      <w:proofErr w:type="gramStart"/>
      <w:r w:rsidRPr="0052121C">
        <w:rPr>
          <w:b/>
          <w:bCs/>
          <w:color w:val="FF0000"/>
          <w:highlight w:val="yellow"/>
        </w:rPr>
        <w:t>PROTECTEE</w:t>
      </w:r>
      <w:r w:rsidR="006E431A" w:rsidRPr="006E431A">
        <w:rPr>
          <w:highlight w:val="yellow"/>
        </w:rPr>
        <w:t xml:space="preserve">,   </w:t>
      </w:r>
      <w:proofErr w:type="gramEnd"/>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proofErr w:type="gramStart"/>
      <w:r w:rsidRPr="0052121C">
        <w:rPr>
          <w:b/>
          <w:bCs/>
          <w:color w:val="00B050"/>
          <w:highlight w:val="yellow"/>
        </w:rPr>
        <w:t>MAXIMUM</w:t>
      </w:r>
      <w:r w:rsidRPr="0052121C">
        <w:rPr>
          <w:highlight w:val="yellow"/>
        </w:rPr>
        <w:t xml:space="preserve">,   </w:t>
      </w:r>
      <w:proofErr w:type="gramEnd"/>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B75951E"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58E6734B" w14:textId="1F76EE6C" w:rsidR="00461C57" w:rsidRDefault="00461C57">
      <w:pPr>
        <w:rPr>
          <w:u w:val="single"/>
        </w:rPr>
      </w:pPr>
      <w:r>
        <w:rPr>
          <w:u w:val="single"/>
        </w:rPr>
        <w:br w:type="page"/>
      </w:r>
    </w:p>
    <w:p w14:paraId="4C5AB06E" w14:textId="72931A09" w:rsidR="00D04D10" w:rsidRPr="0006068F" w:rsidRDefault="00D04D10" w:rsidP="00F32BA1">
      <w:pPr>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39ECACB1" w14:textId="77777777" w:rsidR="00B10397" w:rsidRPr="00C0532F" w:rsidRDefault="00B10397" w:rsidP="00B13665">
      <w:pPr>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t xml:space="preserve">anyone,   </w:t>
      </w:r>
      <w:proofErr w:type="gramEnd"/>
      <w:r>
        <w:t xml:space="preserv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proofErr w:type="gramStart"/>
      <w:r w:rsidR="00B978D2"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proofErr w:type="gramStart"/>
      <w:r w:rsidR="000403D6" w:rsidRPr="00455B71">
        <w:rPr>
          <w:b/>
          <w:bCs/>
          <w:color w:val="7030A0"/>
          <w:highlight w:val="yellow"/>
        </w:rPr>
        <w:t>OCCURS</w:t>
      </w:r>
      <w:r w:rsidR="00455B71" w:rsidRPr="00455B71">
        <w:rPr>
          <w:highlight w:val="yellow"/>
        </w:rPr>
        <w:t xml:space="preserve">,   </w:t>
      </w:r>
      <w:proofErr w:type="gramEnd"/>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5E002AB2"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 xml:space="preserve">ANY FOREIGN </w:t>
      </w:r>
      <w:proofErr w:type="gramStart"/>
      <w:r w:rsidR="000F5975" w:rsidRPr="00995E94">
        <w:rPr>
          <w:b/>
          <w:bCs/>
          <w:color w:val="FF0000"/>
          <w:highlight w:val="yellow"/>
        </w:rPr>
        <w:t>ACTOR</w:t>
      </w:r>
      <w:r w:rsidR="00995E94" w:rsidRPr="00995E94">
        <w:rPr>
          <w:highlight w:val="yellow"/>
        </w:rPr>
        <w:t xml:space="preserve">,   </w:t>
      </w:r>
      <w:proofErr w:type="gramEnd"/>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FAB5FF5"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00E72927" w:rsidRPr="007E19E6">
        <w:rPr>
          <w:b/>
          <w:bCs/>
          <w:color w:val="FF0000"/>
          <w:highlight w:val="yellow"/>
        </w:rPr>
        <w:t xml:space="preserve">SODIUM </w:t>
      </w:r>
      <w:r w:rsidR="00E72927">
        <w:rPr>
          <w:b/>
          <w:bCs/>
          <w:color w:val="FF0000"/>
          <w:highlight w:val="yellow"/>
        </w:rPr>
        <w:t>CITRATE</w:t>
      </w:r>
      <w:r w:rsidR="00E72927" w:rsidRPr="007E19E6">
        <w:rPr>
          <w:highlight w:val="yellow"/>
        </w:rPr>
        <w:t xml:space="preserve"> (</w:t>
      </w:r>
      <w:r w:rsidR="00E72927" w:rsidRPr="007E19E6">
        <w:rPr>
          <w:b/>
          <w:bCs/>
          <w:highlight w:val="yellow"/>
        </w:rPr>
        <w:t>2022</w:t>
      </w:r>
      <w:r w:rsidR="00E72927"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6F093E" w:rsidRPr="007E19E6">
        <w:rPr>
          <w:b/>
          <w:bCs/>
          <w:color w:val="C00000"/>
          <w:highlight w:val="yellow"/>
        </w:rPr>
        <w:t>NEVER</w:t>
      </w:r>
      <w:r w:rsidR="006F093E" w:rsidRPr="007E19E6">
        <w:rPr>
          <w:highlight w:val="yellow"/>
        </w:rPr>
        <w:t xml:space="preserve"> </w:t>
      </w:r>
      <w:r w:rsidR="006F093E" w:rsidRPr="007E19E6">
        <w:rPr>
          <w:b/>
          <w:bCs/>
          <w:color w:val="7030A0"/>
          <w:highlight w:val="yellow"/>
        </w:rPr>
        <w:t>OCCURS</w:t>
      </w:r>
      <w:r w:rsidR="006F093E" w:rsidRPr="007E19E6">
        <w:rPr>
          <w:highlight w:val="yellow"/>
        </w:rPr>
        <w:t xml:space="preserve">,   </w:t>
      </w:r>
      <w:r w:rsidR="006F093E" w:rsidRPr="007E19E6">
        <w:rPr>
          <w:b/>
          <w:bCs/>
          <w:color w:val="00B0F0"/>
          <w:highlight w:val="yellow"/>
        </w:rPr>
        <w:t>IMPLICITLY-EXPLICITLY GLOBALLY VIRULENTLY DEFINED</w:t>
      </w:r>
      <w:r w:rsidR="006F093E" w:rsidRPr="007E19E6">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5670ED38" w14:textId="4439A1B5" w:rsidR="006127BF" w:rsidRPr="00C0532F" w:rsidRDefault="006127BF" w:rsidP="00B13665">
      <w:pPr>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3"/>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3"/>
      <w:r w:rsidR="00652BEF">
        <w:rPr>
          <w:rStyle w:val="CommentReference"/>
        </w:rPr>
        <w:commentReference w:id="3"/>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5D3DE165" w14:textId="2B1D53DB" w:rsidR="00DB4428" w:rsidRDefault="00DB4428" w:rsidP="00A520BB">
      <w:pPr>
        <w:tabs>
          <w:tab w:val="left" w:pos="900"/>
        </w:tabs>
        <w:ind w:left="360" w:hanging="360"/>
        <w:jc w:val="both"/>
      </w:pPr>
      <w:commentRangeStart w:id="4"/>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4"/>
      <w:r w:rsidR="00934D15">
        <w:rPr>
          <w:rStyle w:val="CommentReference"/>
        </w:rPr>
        <w:commentReference w:id="4"/>
      </w:r>
    </w:p>
    <w:p w14:paraId="2F8258AE" w14:textId="3D8B6BA6" w:rsidR="00DB4428" w:rsidRDefault="00DB4428" w:rsidP="00A520BB">
      <w:pPr>
        <w:tabs>
          <w:tab w:val="left" w:pos="900"/>
        </w:tabs>
        <w:ind w:left="360" w:hanging="360"/>
        <w:jc w:val="both"/>
      </w:pPr>
      <w:commentRangeStart w:id="5"/>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5"/>
      <w:r w:rsidR="00AE266E">
        <w:rPr>
          <w:rStyle w:val="CommentReference"/>
        </w:rPr>
        <w:commentReference w:id="5"/>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w:t>
      </w:r>
      <w:r>
        <w:lastRenderedPageBreak/>
        <w:t>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6"/>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6"/>
      <w:r w:rsidR="00561992">
        <w:rPr>
          <w:rStyle w:val="CommentReference"/>
        </w:rPr>
        <w:commentReference w:id="6"/>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54746DE8" w14:textId="77777777" w:rsidR="00A520BB" w:rsidRPr="00C0532F" w:rsidRDefault="00A520BB" w:rsidP="00404107">
      <w:pPr>
        <w:rPr>
          <w:b/>
          <w:bCs/>
        </w:rPr>
      </w:pPr>
      <w:r>
        <w:rPr>
          <w:b/>
          <w:sz w:val="24"/>
        </w:rPr>
        <w:lastRenderedPageBreak/>
        <w:t>MENTAL HEALTH PROTECTIVE SYSTEMS</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7"/>
      <w:commentRangeStart w:id="8"/>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7"/>
      <w:r w:rsidR="00671456">
        <w:rPr>
          <w:rStyle w:val="CommentReference"/>
        </w:rPr>
        <w:commentReference w:id="7"/>
      </w:r>
      <w:commentRangeEnd w:id="8"/>
      <w:r w:rsidR="00671456">
        <w:rPr>
          <w:rStyle w:val="CommentReference"/>
        </w:rPr>
        <w:commentReference w:id="8"/>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9" w:name="_Hlk114403663"/>
      <w:r w:rsidR="00615B5B">
        <w:rPr>
          <w:b/>
          <w:bCs/>
          <w:i/>
          <w:iCs/>
        </w:rPr>
        <w:t>SHFINT</w:t>
      </w:r>
      <w:bookmarkEnd w:id="9"/>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lastRenderedPageBreak/>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053EC0F9" w14:textId="75610CC3" w:rsidR="00434D9D" w:rsidRPr="00C0532F" w:rsidRDefault="00434D9D" w:rsidP="00404107">
      <w:pPr>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0490CDAC"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Pr="00262F25">
        <w:rPr>
          <w:b/>
          <w:bCs/>
          <w:color w:val="C00000"/>
        </w:rPr>
        <w:t>NEVER</w:t>
      </w:r>
      <w:r>
        <w:t xml:space="preserve"> </w:t>
      </w:r>
      <w:r w:rsidRPr="00262F25">
        <w:rPr>
          <w:b/>
          <w:bCs/>
          <w:color w:val="7030A0"/>
        </w:rPr>
        <w:t>OCCURS</w:t>
      </w:r>
      <w:r>
        <w:t xml:space="preserve">, </w:t>
      </w:r>
      <w:r w:rsidRPr="00F850AF">
        <w:rPr>
          <w:b/>
          <w:bCs/>
          <w:color w:val="00B0F0"/>
        </w:rPr>
        <w:t>IMPLICITLY-EXPLICITLY DEFINED</w:t>
      </w:r>
      <w:r>
        <w:t>.</w:t>
      </w:r>
    </w:p>
    <w:p w14:paraId="2534B9FB" w14:textId="294E9503"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793C75B3" w14:textId="27D88A8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23F20F22" w14:textId="73AD33FE"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Pr="00B77F38">
        <w:rPr>
          <w:b/>
          <w:bCs/>
          <w:color w:val="C00000"/>
        </w:rPr>
        <w:t>NEVER</w:t>
      </w:r>
      <w:r>
        <w:t xml:space="preserve"> </w:t>
      </w:r>
      <w:r w:rsidRPr="00B77F38">
        <w:rPr>
          <w:b/>
          <w:bCs/>
          <w:color w:val="7030A0"/>
        </w:rPr>
        <w:t>OCCURS</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0"/>
      <w:commentRangeStart w:id="11"/>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0"/>
      <w:r w:rsidR="00350A20" w:rsidRPr="000E76EC">
        <w:rPr>
          <w:rStyle w:val="CommentReference"/>
          <w:strike/>
        </w:rPr>
        <w:commentReference w:id="10"/>
      </w:r>
      <w:commentRangeEnd w:id="11"/>
      <w:r w:rsidR="00CD079B">
        <w:rPr>
          <w:rStyle w:val="CommentReference"/>
        </w:rPr>
        <w:commentReference w:id="11"/>
      </w:r>
    </w:p>
    <w:p w14:paraId="029DD5E2" w14:textId="24683F27" w:rsidR="00F34DA2" w:rsidRPr="004D572C" w:rsidRDefault="00F34DA2" w:rsidP="00F34DA2">
      <w:pPr>
        <w:ind w:left="360" w:hanging="360"/>
        <w:jc w:val="both"/>
        <w:rPr>
          <w:color w:val="00B050"/>
        </w:rPr>
      </w:pPr>
      <w:commentRangeStart w:id="12"/>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2"/>
      <w:r w:rsidRPr="00CE06E3">
        <w:rPr>
          <w:rStyle w:val="CommentReference"/>
        </w:rPr>
        <w:commentReference w:id="12"/>
      </w:r>
    </w:p>
    <w:p w14:paraId="64573F68" w14:textId="2A3C2CAB" w:rsidR="00F34DA2" w:rsidRPr="004D572C" w:rsidRDefault="00F34DA2" w:rsidP="00F34DA2">
      <w:pPr>
        <w:ind w:left="360" w:hanging="360"/>
        <w:jc w:val="both"/>
        <w:rPr>
          <w:color w:val="00B050"/>
          <w:u w:val="single"/>
        </w:rPr>
      </w:pPr>
      <w:commentRangeStart w:id="13"/>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3"/>
      <w:r w:rsidRPr="00CE06E3">
        <w:rPr>
          <w:rStyle w:val="CommentReference"/>
        </w:rPr>
        <w:commentReference w:id="13"/>
      </w:r>
    </w:p>
    <w:p w14:paraId="56CE4A8C" w14:textId="594CCBC3"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4"/>
      <w:r w:rsidRPr="00CE06E3">
        <w:rPr>
          <w:rStyle w:val="CommentReference"/>
        </w:rPr>
        <w:commentReference w:id="14"/>
      </w:r>
    </w:p>
    <w:p w14:paraId="6AF6ED45" w14:textId="51E8A088" w:rsidR="00F34DA2" w:rsidRPr="004D572C" w:rsidRDefault="001B1200" w:rsidP="001B1200">
      <w:pPr>
        <w:ind w:left="360" w:hanging="360"/>
        <w:jc w:val="both"/>
        <w:rPr>
          <w:i/>
          <w:iCs/>
          <w:color w:val="00B050"/>
        </w:rPr>
      </w:pPr>
      <w:commentRangeStart w:id="15"/>
      <w:commentRangeStart w:id="16"/>
      <w:commentRangeStart w:id="17"/>
      <w:commentRangeStart w:id="18"/>
      <w:commentRangeStart w:id="19"/>
      <w:commentRangeStart w:id="20"/>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5"/>
      <w:r w:rsidRPr="004D572C">
        <w:rPr>
          <w:rStyle w:val="CommentReference"/>
          <w:i/>
          <w:iCs/>
        </w:rPr>
        <w:commentReference w:id="15"/>
      </w:r>
      <w:commentRangeEnd w:id="16"/>
      <w:r w:rsidR="00DB536B" w:rsidRPr="004D572C">
        <w:rPr>
          <w:rStyle w:val="CommentReference"/>
          <w:i/>
          <w:iCs/>
        </w:rPr>
        <w:commentReference w:id="16"/>
      </w:r>
      <w:commentRangeEnd w:id="17"/>
      <w:r w:rsidR="00CD079B">
        <w:rPr>
          <w:rStyle w:val="CommentReference"/>
        </w:rPr>
        <w:commentReference w:id="17"/>
      </w:r>
      <w:commentRangeEnd w:id="18"/>
      <w:r w:rsidR="00CD079B">
        <w:rPr>
          <w:rStyle w:val="CommentReference"/>
        </w:rPr>
        <w:commentReference w:id="18"/>
      </w:r>
      <w:commentRangeEnd w:id="19"/>
      <w:r w:rsidR="000233A7">
        <w:rPr>
          <w:rStyle w:val="CommentReference"/>
        </w:rPr>
        <w:commentReference w:id="19"/>
      </w:r>
      <w:commentRangeEnd w:id="20"/>
      <w:r w:rsidR="000233A7">
        <w:rPr>
          <w:rStyle w:val="CommentReference"/>
        </w:rPr>
        <w:commentReference w:id="20"/>
      </w:r>
    </w:p>
    <w:p w14:paraId="37C0F7AB" w14:textId="6428E223" w:rsidR="00DB536B" w:rsidRPr="004D572C" w:rsidRDefault="00DB536B" w:rsidP="00DB536B">
      <w:pPr>
        <w:ind w:left="360" w:hanging="360"/>
        <w:jc w:val="both"/>
        <w:rPr>
          <w:i/>
          <w:iCs/>
          <w:color w:val="00B050"/>
        </w:rPr>
      </w:pPr>
      <w:commentRangeStart w:id="21"/>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1"/>
      <w:r w:rsidR="00CD079B">
        <w:rPr>
          <w:rStyle w:val="CommentReference"/>
        </w:rPr>
        <w:commentReference w:id="21"/>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2"/>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2"/>
      <w:r w:rsidR="000233A7">
        <w:rPr>
          <w:rStyle w:val="CommentReference"/>
        </w:rPr>
        <w:commentReference w:id="22"/>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23"/>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3"/>
      <w:r w:rsidR="001B4118">
        <w:rPr>
          <w:rStyle w:val="CommentReference"/>
        </w:rPr>
        <w:commentReference w:id="23"/>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24"/>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4"/>
      <w:r w:rsidR="001B4118">
        <w:rPr>
          <w:rStyle w:val="CommentReference"/>
        </w:rPr>
        <w:commentReference w:id="24"/>
      </w:r>
    </w:p>
    <w:p w14:paraId="2812635E" w14:textId="77777777" w:rsidR="00F7149B" w:rsidRDefault="00F7149B">
      <w:pPr>
        <w:rPr>
          <w:u w:val="single"/>
        </w:rPr>
      </w:pPr>
      <w:r>
        <w:rPr>
          <w:u w:val="single"/>
        </w:rPr>
        <w:br w:type="page"/>
      </w:r>
    </w:p>
    <w:p w14:paraId="7170BC4C" w14:textId="1E7765C3" w:rsidR="00F7149B" w:rsidRPr="00C0532F" w:rsidRDefault="00F7149B" w:rsidP="00F7149B">
      <w:pPr>
        <w:ind w:left="360" w:hanging="360"/>
        <w:jc w:val="both"/>
        <w:rPr>
          <w:b/>
          <w:bCs/>
        </w:rPr>
      </w:pPr>
      <w:r>
        <w:rPr>
          <w:b/>
          <w:sz w:val="24"/>
        </w:rPr>
        <w:lastRenderedPageBreak/>
        <w:t xml:space="preserve">EYE </w:t>
      </w:r>
      <w:r w:rsidR="00151C28">
        <w:rPr>
          <w:b/>
          <w:sz w:val="24"/>
        </w:rPr>
        <w:t xml:space="preserve">WAR CRIME </w:t>
      </w:r>
      <w:r>
        <w:rPr>
          <w:b/>
          <w:sz w:val="24"/>
        </w:rPr>
        <w:t>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3004ADA4" w14:textId="3AA98409" w:rsidR="0040414F" w:rsidRDefault="00510593" w:rsidP="0040414F">
      <w:pPr>
        <w:ind w:left="360" w:hanging="360"/>
        <w:jc w:val="both"/>
      </w:pPr>
      <w:bookmarkStart w:id="25" w:name="_Hlk116539294"/>
      <w:r w:rsidRPr="0040414F">
        <w:rPr>
          <w:highlight w:val="yellow"/>
          <w:u w:val="single"/>
        </w:rPr>
        <w:t>AUTONOMOUS EYE SECURITY SYSTEMS</w:t>
      </w:r>
      <w:r w:rsidRPr="0040414F">
        <w:rPr>
          <w:highlight w:val="yellow"/>
        </w:rPr>
        <w:t xml:space="preserve"> (</w:t>
      </w:r>
      <w:r w:rsidRPr="0040414F">
        <w:rPr>
          <w:b/>
          <w:bCs/>
          <w:highlight w:val="yellow"/>
        </w:rPr>
        <w:t>2022</w:t>
      </w:r>
      <w:r w:rsidRPr="0040414F">
        <w:rPr>
          <w:highlight w:val="yellow"/>
        </w:rPr>
        <w:t>) –</w:t>
      </w:r>
      <w:r w:rsidR="00CE476E" w:rsidRPr="0040414F">
        <w:rPr>
          <w:highlight w:val="yellow"/>
        </w:rPr>
        <w:t xml:space="preserve"> </w:t>
      </w:r>
      <w:r w:rsidR="008C3D69" w:rsidRPr="0040414F">
        <w:rPr>
          <w:b/>
          <w:bCs/>
          <w:color w:val="7030A0"/>
          <w:highlight w:val="yellow"/>
        </w:rPr>
        <w:t>ENSURES</w:t>
      </w:r>
      <w:r w:rsidR="008C3D69" w:rsidRPr="0040414F">
        <w:rPr>
          <w:b/>
          <w:bCs/>
          <w:highlight w:val="yellow"/>
        </w:rPr>
        <w:t xml:space="preserve"> </w:t>
      </w:r>
      <w:r w:rsidR="008C3D69" w:rsidRPr="0040414F">
        <w:rPr>
          <w:b/>
          <w:bCs/>
          <w:color w:val="92D050"/>
          <w:highlight w:val="yellow"/>
        </w:rPr>
        <w:t>THAT</w:t>
      </w:r>
      <w:r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WAR CRIMES</w:t>
      </w:r>
      <w:r w:rsidRPr="0040414F">
        <w:rPr>
          <w:highlight w:val="yellow"/>
        </w:rPr>
        <w:t xml:space="preserve"> </w:t>
      </w:r>
      <w:r w:rsidR="0040414F" w:rsidRPr="0040414F">
        <w:rPr>
          <w:b/>
          <w:bCs/>
          <w:color w:val="00B0F0"/>
          <w:highlight w:val="yellow"/>
        </w:rPr>
        <w:t>OR</w:t>
      </w:r>
      <w:r w:rsidR="0040414F" w:rsidRPr="0040414F">
        <w:rPr>
          <w:highlight w:val="yellow"/>
        </w:rPr>
        <w:t xml:space="preserve">                    </w:t>
      </w:r>
      <w:r w:rsidR="0040414F" w:rsidRPr="0040414F">
        <w:rPr>
          <w:b/>
          <w:bCs/>
          <w:color w:val="FF0000"/>
          <w:highlight w:val="yellow"/>
        </w:rPr>
        <w:t xml:space="preserve">ANY </w:t>
      </w:r>
      <w:r w:rsidR="001F5760" w:rsidRPr="0040414F">
        <w:rPr>
          <w:b/>
          <w:bCs/>
          <w:color w:val="FF0000"/>
          <w:highlight w:val="yellow"/>
        </w:rPr>
        <w:t xml:space="preserve">EYE </w:t>
      </w:r>
      <w:r w:rsidRPr="0040414F">
        <w:rPr>
          <w:b/>
          <w:bCs/>
          <w:color w:val="FF0000"/>
          <w:highlight w:val="yellow"/>
        </w:rPr>
        <w:t>DAMAGES</w:t>
      </w:r>
      <w:r w:rsidRPr="0040414F">
        <w:rPr>
          <w:highlight w:val="yellow"/>
        </w:rPr>
        <w:t xml:space="preserve"> </w:t>
      </w:r>
      <w:r w:rsidR="0040414F" w:rsidRPr="0040414F">
        <w:rPr>
          <w:b/>
          <w:bCs/>
          <w:color w:val="0070C0"/>
          <w:highlight w:val="yellow"/>
        </w:rPr>
        <w:t>TO</w:t>
      </w:r>
      <w:r w:rsidR="0040414F" w:rsidRPr="0040414F">
        <w:rPr>
          <w:highlight w:val="yellow"/>
        </w:rPr>
        <w:t xml:space="preserve"> </w:t>
      </w:r>
      <w:r w:rsidR="0040414F" w:rsidRPr="0040414F">
        <w:rPr>
          <w:b/>
          <w:bCs/>
          <w:color w:val="FF0000"/>
          <w:highlight w:val="yellow"/>
        </w:rPr>
        <w:t>ANY EYE</w:t>
      </w:r>
      <w:r w:rsidR="0040414F" w:rsidRPr="0040414F">
        <w:rPr>
          <w:highlight w:val="yellow"/>
        </w:rPr>
        <w:t xml:space="preserve"> </w:t>
      </w:r>
      <w:r w:rsidR="0040414F" w:rsidRPr="0040414F">
        <w:rPr>
          <w:b/>
          <w:bCs/>
          <w:color w:val="92D050"/>
          <w:highlight w:val="yellow"/>
        </w:rPr>
        <w:t>OF</w:t>
      </w:r>
      <w:r w:rsidR="0040414F" w:rsidRPr="0040414F">
        <w:rPr>
          <w:highlight w:val="yellow"/>
        </w:rPr>
        <w:t xml:space="preserve"> </w:t>
      </w:r>
      <w:r w:rsidR="0040414F" w:rsidRPr="0040414F">
        <w:rPr>
          <w:b/>
          <w:bCs/>
          <w:color w:val="FF0000"/>
          <w:highlight w:val="yellow"/>
        </w:rPr>
        <w:t>ANY PERSON</w:t>
      </w:r>
      <w:r w:rsidR="0040414F" w:rsidRPr="0040414F">
        <w:rPr>
          <w:highlight w:val="yellow"/>
        </w:rPr>
        <w:t xml:space="preserve"> </w:t>
      </w:r>
      <w:r w:rsidR="0040414F" w:rsidRPr="0040414F">
        <w:rPr>
          <w:b/>
          <w:bCs/>
          <w:color w:val="C00000"/>
          <w:highlight w:val="yellow"/>
        </w:rPr>
        <w:t>NEVER</w:t>
      </w:r>
      <w:r w:rsidR="0040414F" w:rsidRPr="0040414F">
        <w:rPr>
          <w:highlight w:val="yellow"/>
        </w:rPr>
        <w:t xml:space="preserve"> </w:t>
      </w:r>
      <w:proofErr w:type="gramStart"/>
      <w:r w:rsidR="0040414F" w:rsidRPr="0040414F">
        <w:rPr>
          <w:b/>
          <w:bCs/>
          <w:color w:val="7030A0"/>
          <w:highlight w:val="yellow"/>
        </w:rPr>
        <w:t>OCCURS</w:t>
      </w:r>
      <w:r w:rsidR="0040414F" w:rsidRPr="0040414F">
        <w:rPr>
          <w:highlight w:val="yellow"/>
        </w:rPr>
        <w:t xml:space="preserve">,   </w:t>
      </w:r>
      <w:proofErr w:type="gramEnd"/>
      <w:r w:rsidR="0040414F" w:rsidRPr="0040414F">
        <w:rPr>
          <w:highlight w:val="yellow"/>
        </w:rPr>
        <w:t xml:space="preserve">                                       </w:t>
      </w:r>
      <w:r w:rsidR="0040414F" w:rsidRPr="0040414F">
        <w:rPr>
          <w:b/>
          <w:bCs/>
          <w:color w:val="00B0F0"/>
          <w:highlight w:val="yellow"/>
        </w:rPr>
        <w:t>IMPLICITLY-EXPLICITLY GLOBALLY VIRULENTLY DEFINED</w:t>
      </w:r>
      <w:r w:rsidR="0040414F" w:rsidRPr="0040414F">
        <w:rPr>
          <w:highlight w:val="yellow"/>
        </w:rPr>
        <w:t>.</w:t>
      </w:r>
    </w:p>
    <w:bookmarkEnd w:id="25"/>
    <w:p w14:paraId="5A5B7D97" w14:textId="2E6B2A33" w:rsidR="00510593" w:rsidRDefault="00C479EC" w:rsidP="0040414F">
      <w:pPr>
        <w:ind w:left="360"/>
        <w:jc w:val="both"/>
      </w:pPr>
      <w:r>
        <w:t>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111AA">
        <w:t xml:space="preserve">any </w:t>
      </w:r>
      <w:r>
        <w:t xml:space="preserve">eyes of any </w:t>
      </w:r>
      <w:r w:rsidR="00E111AA">
        <w:t>person</w:t>
      </w:r>
      <w:r>
        <w:t xml:space="preserve"> </w:t>
      </w:r>
      <w:r w:rsidR="00510593">
        <w:t xml:space="preserve">are not damaged by </w:t>
      </w:r>
      <w:r w:rsidR="00510593" w:rsidRPr="0050034E">
        <w:rPr>
          <w:b/>
          <w:bCs/>
        </w:rPr>
        <w:t>LIGHT WAVES</w:t>
      </w:r>
      <w:r w:rsidR="00510593">
        <w:t xml:space="preserve"> </w:t>
      </w:r>
      <w:r>
        <w:t xml:space="preserve">or </w:t>
      </w:r>
      <w:r w:rsidR="00510593" w:rsidRPr="0050034E">
        <w:rPr>
          <w:b/>
          <w:bCs/>
        </w:rPr>
        <w:t>RADIO FREQUENCY</w:t>
      </w:r>
      <w:r w:rsidR="00510593">
        <w:t xml:space="preserve">, </w:t>
      </w:r>
      <w:r w:rsidR="00853D71">
        <w:t xml:space="preserve">or by </w:t>
      </w:r>
      <w:r w:rsidR="00853D71" w:rsidRPr="00F8033F">
        <w:rPr>
          <w:b/>
          <w:bCs/>
        </w:rPr>
        <w:t>EYE DEGENERATION SOFTWARE</w:t>
      </w:r>
      <w:r w:rsidR="00853D71">
        <w:t xml:space="preserve">, </w:t>
      </w:r>
      <w:r w:rsidR="00510593">
        <w:t xml:space="preserve">by </w:t>
      </w:r>
      <w:r w:rsidR="0040414F">
        <w:t xml:space="preserve">preventing </w:t>
      </w:r>
      <w:r w:rsidR="0031722B" w:rsidRPr="00AA356D">
        <w:rPr>
          <w:b/>
          <w:bCs/>
        </w:rPr>
        <w:t xml:space="preserve">EYE </w:t>
      </w:r>
      <w:r w:rsidR="00266CA0" w:rsidRPr="0031722B">
        <w:rPr>
          <w:b/>
          <w:bCs/>
        </w:rPr>
        <w:t>WAR CRIMES</w:t>
      </w:r>
      <w:r w:rsidR="00510593">
        <w:t xml:space="preserve"> </w:t>
      </w:r>
      <w:r w:rsidR="00040807">
        <w:t xml:space="preserve">or </w:t>
      </w:r>
      <w:r w:rsidR="00040807" w:rsidRPr="001F5760">
        <w:rPr>
          <w:b/>
          <w:bCs/>
        </w:rPr>
        <w:t>EYE MIND CONTROL CRIMES</w:t>
      </w:r>
      <w:r w:rsidR="00040807">
        <w:t xml:space="preserve"> </w:t>
      </w:r>
      <w:r w:rsidR="00510593">
        <w:t xml:space="preserve">using </w:t>
      </w:r>
      <w:r w:rsidR="00510593" w:rsidRPr="001E20FD">
        <w:rPr>
          <w:u w:val="single"/>
        </w:rPr>
        <w:t>AUTONOMOUS SOFTWARE WAR CRIMES PREVENTION SYSTEMS</w:t>
      </w:r>
      <w:r w:rsidR="00510593" w:rsidRPr="00E96BC0">
        <w:t xml:space="preserve"> (</w:t>
      </w:r>
      <w:r w:rsidR="00510593" w:rsidRPr="00E96BC0">
        <w:rPr>
          <w:b/>
          <w:bCs/>
        </w:rPr>
        <w:t>2022</w:t>
      </w:r>
      <w:r w:rsidR="00510593" w:rsidRPr="00E96BC0">
        <w:t>)</w:t>
      </w:r>
      <w:r w:rsidR="0051059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510593">
        <w:t xml:space="preserve"> the eyes of any person are not damaged </w:t>
      </w:r>
      <w:r w:rsidR="00266CA0">
        <w:t xml:space="preserve">by </w:t>
      </w:r>
      <w:r w:rsidR="00510593" w:rsidRPr="0050034E">
        <w:rPr>
          <w:b/>
          <w:bCs/>
        </w:rPr>
        <w:t>POOR VISION</w:t>
      </w:r>
      <w:r w:rsidR="00510593">
        <w:t xml:space="preserve">, such as because of </w:t>
      </w:r>
      <w:r w:rsidR="00510593" w:rsidRPr="0050034E">
        <w:rPr>
          <w:b/>
          <w:bCs/>
        </w:rPr>
        <w:t>MIND CONTROL TECHNOLOGY</w:t>
      </w:r>
      <w:r w:rsidR="00510593">
        <w:t xml:space="preserve"> or </w:t>
      </w:r>
      <w:r w:rsidR="00510593" w:rsidRPr="0050034E">
        <w:rPr>
          <w:b/>
          <w:bCs/>
        </w:rPr>
        <w:t>LIGHT WAVE ABUSE</w:t>
      </w:r>
      <w:r w:rsidR="00510593">
        <w:t xml:space="preserve"> </w:t>
      </w:r>
      <w:r w:rsidR="004D1559">
        <w:t xml:space="preserve">or </w:t>
      </w:r>
      <w:r w:rsidR="00510593" w:rsidRPr="0050034E">
        <w:rPr>
          <w:b/>
          <w:bCs/>
        </w:rPr>
        <w:t>RADIO FREQUENCY ABUSE</w:t>
      </w:r>
      <w:r w:rsidR="00510593">
        <w:t>, including</w:t>
      </w:r>
      <w:r w:rsidR="00AA356D">
        <w:t>, however not limited to</w:t>
      </w:r>
      <w:r w:rsidR="00510593">
        <w:t xml:space="preserve"> </w:t>
      </w:r>
      <w:r w:rsidR="00510593" w:rsidRPr="00AD4320">
        <w:rPr>
          <w:b/>
          <w:bCs/>
          <w:color w:val="0070C0"/>
        </w:rPr>
        <w:t>TEARY EYES</w:t>
      </w:r>
      <w:r w:rsidR="00510593">
        <w:t xml:space="preserve">, </w:t>
      </w:r>
      <w:r w:rsidR="00510593" w:rsidRPr="00AD4320">
        <w:rPr>
          <w:b/>
          <w:bCs/>
        </w:rPr>
        <w:t>OR</w:t>
      </w:r>
      <w:r w:rsidR="00510593">
        <w:t xml:space="preserve"> </w:t>
      </w:r>
      <w:r w:rsidR="00510593" w:rsidRPr="00AD4320">
        <w:rPr>
          <w:b/>
          <w:bCs/>
          <w:color w:val="0070C0"/>
        </w:rPr>
        <w:t>TEARS</w:t>
      </w:r>
      <w:r w:rsidR="00510593">
        <w:t xml:space="preserve">, </w:t>
      </w:r>
      <w:r w:rsidR="00510593" w:rsidRPr="00AD4320">
        <w:rPr>
          <w:b/>
          <w:bCs/>
        </w:rPr>
        <w:t>OR</w:t>
      </w:r>
      <w:r w:rsidR="00510593">
        <w:t xml:space="preserve"> </w:t>
      </w:r>
      <w:r w:rsidR="00510593" w:rsidRPr="00AD4320">
        <w:rPr>
          <w:b/>
          <w:bCs/>
          <w:color w:val="0070C0"/>
        </w:rPr>
        <w:t>TEAR PRODUCTION</w:t>
      </w:r>
      <w:r w:rsidR="00510593">
        <w:t xml:space="preserve">, </w:t>
      </w:r>
      <w:r w:rsidR="00510593" w:rsidRPr="00AD4320">
        <w:rPr>
          <w:b/>
          <w:bCs/>
        </w:rPr>
        <w:t>OR</w:t>
      </w:r>
      <w:r w:rsidR="00510593">
        <w:t xml:space="preserve"> </w:t>
      </w:r>
      <w:r w:rsidR="00510593" w:rsidRPr="00AD4320">
        <w:rPr>
          <w:b/>
          <w:bCs/>
          <w:color w:val="0070C0"/>
        </w:rPr>
        <w:t>TIRED EYES</w:t>
      </w:r>
      <w:r w:rsidR="00510593">
        <w:t xml:space="preserve">, </w:t>
      </w:r>
      <w:r w:rsidR="00510593" w:rsidRPr="00AD4320">
        <w:rPr>
          <w:b/>
          <w:bCs/>
        </w:rPr>
        <w:t>OR</w:t>
      </w:r>
      <w:r w:rsidR="00510593">
        <w:t xml:space="preserve"> </w:t>
      </w:r>
      <w:r w:rsidR="00510593" w:rsidRPr="00AD4320">
        <w:rPr>
          <w:b/>
          <w:bCs/>
          <w:color w:val="0070C0"/>
        </w:rPr>
        <w:t>EYE JITTER</w:t>
      </w:r>
      <w:r w:rsidR="00510593">
        <w:t xml:space="preserve">, </w:t>
      </w:r>
      <w:r w:rsidR="00510593" w:rsidRPr="00AD4320">
        <w:rPr>
          <w:b/>
          <w:bCs/>
        </w:rPr>
        <w:t>OR</w:t>
      </w:r>
      <w:r w:rsidR="00510593">
        <w:t xml:space="preserve"> </w:t>
      </w:r>
      <w:r w:rsidR="00510593" w:rsidRPr="00AD4320">
        <w:rPr>
          <w:b/>
          <w:bCs/>
          <w:color w:val="0070C0"/>
        </w:rPr>
        <w:t>SENSITIVE EYES</w:t>
      </w:r>
      <w:r w:rsidR="00510593">
        <w:t xml:space="preserve">, </w:t>
      </w:r>
      <w:r w:rsidR="00510593" w:rsidRPr="00AD4320">
        <w:rPr>
          <w:b/>
          <w:bCs/>
        </w:rPr>
        <w:t>OR</w:t>
      </w:r>
      <w:r w:rsidR="00510593">
        <w:t xml:space="preserve"> </w:t>
      </w:r>
      <w:r w:rsidR="00510593" w:rsidRPr="00AD4320">
        <w:rPr>
          <w:b/>
          <w:bCs/>
          <w:color w:val="0070C0"/>
        </w:rPr>
        <w:t>SENSITIVE VISION</w:t>
      </w:r>
      <w:r w:rsidR="00510593">
        <w:t xml:space="preserve">, </w:t>
      </w:r>
      <w:r w:rsidR="00510593" w:rsidRPr="00AD4320">
        <w:rPr>
          <w:b/>
          <w:bCs/>
        </w:rPr>
        <w:t>OR</w:t>
      </w:r>
      <w:r w:rsidR="00510593">
        <w:t xml:space="preserve">  </w:t>
      </w:r>
      <w:r w:rsidR="00510593" w:rsidRPr="00AD4320">
        <w:rPr>
          <w:b/>
          <w:bCs/>
          <w:color w:val="0070C0"/>
        </w:rPr>
        <w:t>INTERESTED EYES</w:t>
      </w:r>
      <w:r w:rsidR="00510593">
        <w:t xml:space="preserve">, </w:t>
      </w:r>
      <w:r w:rsidR="00510593" w:rsidRPr="00AD4320">
        <w:rPr>
          <w:b/>
          <w:bCs/>
        </w:rPr>
        <w:t>OR</w:t>
      </w:r>
      <w:r w:rsidR="00510593">
        <w:t xml:space="preserve"> </w:t>
      </w:r>
      <w:r w:rsidR="00510593" w:rsidRPr="00AD4320">
        <w:rPr>
          <w:b/>
          <w:bCs/>
          <w:color w:val="0070C0"/>
        </w:rPr>
        <w:t>JOYOUS EYES</w:t>
      </w:r>
      <w:r w:rsidR="00510593">
        <w:t xml:space="preserve">, </w:t>
      </w:r>
      <w:r w:rsidR="00510593" w:rsidRPr="00AD4320">
        <w:rPr>
          <w:b/>
          <w:bCs/>
        </w:rPr>
        <w:t>OR</w:t>
      </w:r>
      <w:r w:rsidR="00510593">
        <w:t xml:space="preserve"> </w:t>
      </w:r>
      <w:r w:rsidR="00510593" w:rsidRPr="00AD4320">
        <w:rPr>
          <w:b/>
          <w:bCs/>
          <w:color w:val="0070C0"/>
        </w:rPr>
        <w:t>BLUSHING EYES</w:t>
      </w:r>
      <w:r w:rsidR="00510593">
        <w:t xml:space="preserve">, </w:t>
      </w:r>
      <w:r w:rsidR="00510593" w:rsidRPr="00AD4320">
        <w:rPr>
          <w:b/>
          <w:bCs/>
        </w:rPr>
        <w:t>OR</w:t>
      </w:r>
      <w:r w:rsidR="00510593">
        <w:t xml:space="preserve"> </w:t>
      </w:r>
      <w:r w:rsidR="00510593" w:rsidRPr="00AD4320">
        <w:rPr>
          <w:b/>
          <w:bCs/>
          <w:color w:val="0070C0"/>
        </w:rPr>
        <w:t>UNKNOWNING EYES</w:t>
      </w:r>
      <w:r w:rsidR="00510593">
        <w:t xml:space="preserve">, </w:t>
      </w:r>
      <w:r w:rsidR="00510593" w:rsidRPr="00AD4320">
        <w:rPr>
          <w:b/>
          <w:bCs/>
        </w:rPr>
        <w:t>OR</w:t>
      </w:r>
      <w:r w:rsidR="00510593">
        <w:t xml:space="preserve"> </w:t>
      </w:r>
      <w:r w:rsidR="00510593" w:rsidRPr="00AD4320">
        <w:rPr>
          <w:b/>
          <w:bCs/>
          <w:color w:val="0070C0"/>
        </w:rPr>
        <w:t>BIG EYES</w:t>
      </w:r>
      <w:r w:rsidR="00510593">
        <w:t xml:space="preserve">, </w:t>
      </w:r>
      <w:r w:rsidR="00510593" w:rsidRPr="00AD4320">
        <w:rPr>
          <w:b/>
          <w:bCs/>
        </w:rPr>
        <w:t>OR</w:t>
      </w:r>
      <w:r w:rsidR="00510593">
        <w:t xml:space="preserve"> </w:t>
      </w:r>
      <w:r w:rsidR="00510593" w:rsidRPr="00AD4320">
        <w:rPr>
          <w:b/>
          <w:bCs/>
          <w:color w:val="0070C0"/>
        </w:rPr>
        <w:t>INNOCENT EYES</w:t>
      </w:r>
      <w:r w:rsidR="00510593">
        <w:t xml:space="preserve">, </w:t>
      </w:r>
      <w:r w:rsidR="00510593" w:rsidRPr="00AD4320">
        <w:rPr>
          <w:b/>
          <w:bCs/>
        </w:rPr>
        <w:t>OR</w:t>
      </w:r>
      <w:r w:rsidR="00510593">
        <w:t xml:space="preserve"> </w:t>
      </w:r>
      <w:r w:rsidR="00510593" w:rsidRPr="00AD4320">
        <w:rPr>
          <w:b/>
          <w:bCs/>
          <w:color w:val="0070C0"/>
        </w:rPr>
        <w:t>TWINKLY EYES</w:t>
      </w:r>
      <w:r w:rsidR="00510593">
        <w:t xml:space="preserve">, </w:t>
      </w:r>
      <w:r w:rsidR="00510593" w:rsidRPr="00AD4320">
        <w:rPr>
          <w:b/>
          <w:bCs/>
        </w:rPr>
        <w:t>OR</w:t>
      </w:r>
      <w:r w:rsidR="00510593">
        <w:t xml:space="preserve"> </w:t>
      </w:r>
      <w:r w:rsidR="00510593" w:rsidRPr="00AD4320">
        <w:rPr>
          <w:b/>
          <w:bCs/>
          <w:color w:val="0070C0"/>
        </w:rPr>
        <w:t>EYE TWINKLING</w:t>
      </w:r>
      <w:r w:rsidR="00510593">
        <w:t xml:space="preserve">, </w:t>
      </w:r>
      <w:r w:rsidR="00510593" w:rsidRPr="00AD4320">
        <w:rPr>
          <w:b/>
          <w:bCs/>
        </w:rPr>
        <w:t>OR</w:t>
      </w:r>
      <w:r w:rsidR="00510593">
        <w:t xml:space="preserve"> </w:t>
      </w:r>
      <w:r w:rsidR="00510593" w:rsidRPr="00AD4320">
        <w:rPr>
          <w:b/>
          <w:bCs/>
          <w:color w:val="0070C0"/>
        </w:rPr>
        <w:t>MASKED EYES</w:t>
      </w:r>
      <w:r w:rsidR="00510593">
        <w:t xml:space="preserve">, </w:t>
      </w:r>
      <w:r w:rsidR="00510593" w:rsidRPr="00AD4320">
        <w:rPr>
          <w:b/>
          <w:bCs/>
        </w:rPr>
        <w:t>OR</w:t>
      </w:r>
      <w:r w:rsidR="00510593">
        <w:t xml:space="preserve"> </w:t>
      </w:r>
      <w:r w:rsidR="00510593" w:rsidRPr="00AD4320">
        <w:rPr>
          <w:b/>
          <w:bCs/>
          <w:color w:val="0070C0"/>
        </w:rPr>
        <w:t>MASKED VISION</w:t>
      </w:r>
      <w:r w:rsidR="00510593">
        <w:t xml:space="preserve">, </w:t>
      </w:r>
      <w:r w:rsidR="00510593" w:rsidRPr="00AD4320">
        <w:rPr>
          <w:b/>
          <w:bCs/>
        </w:rPr>
        <w:t>OR</w:t>
      </w:r>
      <w:r w:rsidR="00510593">
        <w:t xml:space="preserve"> </w:t>
      </w:r>
      <w:r w:rsidR="00510593" w:rsidRPr="0050034E">
        <w:rPr>
          <w:b/>
          <w:bCs/>
          <w:color w:val="FF0000"/>
        </w:rPr>
        <w:t>POOR VISION</w:t>
      </w:r>
      <w:r w:rsidR="00510593" w:rsidRPr="0050034E">
        <w:rPr>
          <w:b/>
          <w:bCs/>
        </w:rPr>
        <w:t>, OR</w:t>
      </w:r>
      <w:r w:rsidR="00510593">
        <w:t xml:space="preserve"> </w:t>
      </w:r>
      <w:r w:rsidR="00510593" w:rsidRPr="00AD4320">
        <w:rPr>
          <w:b/>
          <w:bCs/>
          <w:color w:val="FF0000"/>
        </w:rPr>
        <w:t>VISION BLURRINESS</w:t>
      </w:r>
      <w:r w:rsidR="00510593">
        <w:t xml:space="preserve"> </w:t>
      </w:r>
      <w:r w:rsidR="00510593" w:rsidRPr="00AD4320">
        <w:rPr>
          <w:b/>
          <w:bCs/>
        </w:rPr>
        <w:t>OR</w:t>
      </w:r>
      <w:r w:rsidR="00510593">
        <w:t xml:space="preserve"> </w:t>
      </w:r>
      <w:r w:rsidR="00510593" w:rsidRPr="00AD4320">
        <w:rPr>
          <w:b/>
          <w:bCs/>
          <w:color w:val="FF0000"/>
        </w:rPr>
        <w:t>BLURRY VISION</w:t>
      </w:r>
      <w:r w:rsidR="00510593" w:rsidRPr="00EE3F5B">
        <w:t xml:space="preserve">, </w:t>
      </w:r>
      <w:r w:rsidR="00510593" w:rsidRPr="00AD4320">
        <w:rPr>
          <w:b/>
          <w:bCs/>
        </w:rPr>
        <w:t>OR</w:t>
      </w:r>
      <w:r w:rsidR="00510593">
        <w:t xml:space="preserve"> </w:t>
      </w:r>
      <w:r w:rsidR="00510593" w:rsidRPr="00AD4320">
        <w:rPr>
          <w:b/>
          <w:bCs/>
          <w:color w:val="FF0000"/>
        </w:rPr>
        <w:t>EYE DISORIENTATION</w:t>
      </w:r>
      <w:r w:rsidR="00510593">
        <w:t xml:space="preserve"> –</w:t>
      </w:r>
      <w:r w:rsidR="00510593" w:rsidRPr="00EE3F5B">
        <w:t xml:space="preserve"> </w:t>
      </w:r>
      <w:r w:rsidR="00510593" w:rsidRPr="00AD4320">
        <w:rPr>
          <w:b/>
          <w:bCs/>
        </w:rPr>
        <w:t>INCLUDING</w:t>
      </w:r>
      <w:r w:rsidR="00510593">
        <w:t xml:space="preserve">, </w:t>
      </w:r>
      <w:r w:rsidR="00510593" w:rsidRPr="00AD4320">
        <w:rPr>
          <w:b/>
          <w:bCs/>
        </w:rPr>
        <w:t>HOWEVER NOT LIMITED TO</w:t>
      </w:r>
      <w:r w:rsidR="00510593" w:rsidRPr="00EE3F5B">
        <w:t xml:space="preserve"> </w:t>
      </w:r>
      <w:r w:rsidR="00510593" w:rsidRPr="00AD4320">
        <w:rPr>
          <w:b/>
          <w:bCs/>
          <w:color w:val="0070C0"/>
        </w:rPr>
        <w:t>AERIAL</w:t>
      </w:r>
      <w:r w:rsidR="00510593">
        <w:t xml:space="preserve">, </w:t>
      </w:r>
      <w:r w:rsidR="00510593" w:rsidRPr="00AD4320">
        <w:rPr>
          <w:b/>
          <w:bCs/>
          <w:color w:val="0070C0"/>
        </w:rPr>
        <w:t>SPATIAL</w:t>
      </w:r>
      <w:r w:rsidR="00510593">
        <w:t xml:space="preserve"> </w:t>
      </w:r>
      <w:r w:rsidR="00510593" w:rsidRPr="00AD4320">
        <w:rPr>
          <w:b/>
          <w:bCs/>
        </w:rPr>
        <w:t>OR</w:t>
      </w:r>
      <w:r w:rsidR="00510593">
        <w:t xml:space="preserve"> </w:t>
      </w:r>
      <w:r w:rsidR="00510593" w:rsidRPr="00AD4320">
        <w:rPr>
          <w:b/>
          <w:bCs/>
          <w:color w:val="0070C0"/>
        </w:rPr>
        <w:t>CONTEXTUAL IN TYPE</w:t>
      </w:r>
      <w:r w:rsidR="00510593"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00510593" w:rsidRPr="00BD676C">
        <w:rPr>
          <w:b/>
          <w:bCs/>
        </w:rPr>
        <w:t xml:space="preserve">OR </w:t>
      </w:r>
      <w:r w:rsidR="00510593" w:rsidRPr="00BD676C">
        <w:rPr>
          <w:b/>
          <w:bCs/>
          <w:color w:val="FF0000"/>
        </w:rPr>
        <w:t>EYE GLANCE</w:t>
      </w:r>
      <w:r w:rsidR="00510593">
        <w:t xml:space="preserve">, </w:t>
      </w:r>
      <w:r w:rsidR="00510593" w:rsidRPr="00AD4320">
        <w:rPr>
          <w:b/>
          <w:bCs/>
        </w:rPr>
        <w:t>OR</w:t>
      </w:r>
      <w:r w:rsidR="00510593">
        <w:t xml:space="preserve"> </w:t>
      </w:r>
      <w:r w:rsidR="00510593" w:rsidRPr="00AF63A7">
        <w:rPr>
          <w:b/>
          <w:bCs/>
          <w:color w:val="FF0000"/>
        </w:rPr>
        <w:t>DYSPHORIA</w:t>
      </w:r>
      <w:r w:rsidR="00510593" w:rsidRPr="00EE3F5B">
        <w:t xml:space="preserve">, </w:t>
      </w:r>
      <w:r w:rsidR="00510593" w:rsidRPr="00AD4320">
        <w:rPr>
          <w:b/>
          <w:bCs/>
        </w:rPr>
        <w:t>OR</w:t>
      </w:r>
      <w:r w:rsidR="00510593">
        <w:t xml:space="preserve"> </w:t>
      </w:r>
      <w:r w:rsidR="00510593" w:rsidRPr="00AF63A7">
        <w:rPr>
          <w:b/>
          <w:bCs/>
          <w:color w:val="FF0000"/>
        </w:rPr>
        <w:t>ESOPHORIA</w:t>
      </w:r>
      <w:r w:rsidR="00510593"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00510593" w:rsidRPr="00AD4320">
        <w:rPr>
          <w:b/>
          <w:bCs/>
        </w:rPr>
        <w:t>OR</w:t>
      </w:r>
      <w:r w:rsidR="00510593">
        <w:t xml:space="preserve"> </w:t>
      </w:r>
      <w:r w:rsidR="0031722B" w:rsidRPr="00AA356D">
        <w:rPr>
          <w:b/>
          <w:bCs/>
          <w:color w:val="FF0000"/>
        </w:rPr>
        <w:t xml:space="preserve">EYE </w:t>
      </w:r>
      <w:r w:rsidR="00510593" w:rsidRPr="0031722B">
        <w:rPr>
          <w:b/>
          <w:bCs/>
          <w:color w:val="FF0000"/>
        </w:rPr>
        <w:t>PIMPLES</w:t>
      </w:r>
      <w:r w:rsidR="00510593"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00510593" w:rsidRPr="00AD4320">
        <w:rPr>
          <w:b/>
          <w:bCs/>
        </w:rPr>
        <w:t>OR</w:t>
      </w:r>
      <w:r w:rsidR="00510593">
        <w:t xml:space="preserve"> </w:t>
      </w:r>
      <w:r w:rsidR="00510593" w:rsidRPr="00AD4320">
        <w:rPr>
          <w:b/>
          <w:bCs/>
          <w:color w:val="FF0000"/>
        </w:rPr>
        <w:t>TUNNEL VISION</w:t>
      </w:r>
      <w:r w:rsidR="00510593"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00510593" w:rsidRPr="00AB6E76">
        <w:rPr>
          <w:b/>
          <w:bCs/>
        </w:rPr>
        <w:t xml:space="preserve">OR </w:t>
      </w:r>
      <w:r w:rsidR="00510593" w:rsidRPr="00AB6E76">
        <w:rPr>
          <w:b/>
          <w:bCs/>
          <w:color w:val="FF0000"/>
        </w:rPr>
        <w:t>BLURRY EYES</w:t>
      </w:r>
      <w:r w:rsidR="00510593"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00510593" w:rsidRPr="00AB6E76">
        <w:rPr>
          <w:b/>
          <w:bCs/>
        </w:rPr>
        <w:t xml:space="preserve">OR </w:t>
      </w:r>
      <w:r w:rsidR="00510593" w:rsidRPr="00AB6E76">
        <w:rPr>
          <w:b/>
          <w:bCs/>
          <w:color w:val="FF0000"/>
        </w:rPr>
        <w:t>DISORIENTED EYES</w:t>
      </w:r>
      <w:r w:rsidR="00510593"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00510593" w:rsidRPr="00AD4320">
        <w:rPr>
          <w:b/>
          <w:bCs/>
        </w:rPr>
        <w:t>OR</w:t>
      </w:r>
      <w:r w:rsidR="00510593">
        <w:t xml:space="preserve"> </w:t>
      </w:r>
      <w:r w:rsidR="00510593" w:rsidRPr="00AD4320">
        <w:rPr>
          <w:b/>
          <w:bCs/>
          <w:color w:val="FF0000"/>
        </w:rPr>
        <w:t>BURNING EYES</w:t>
      </w:r>
      <w:r w:rsidR="00510593">
        <w:t xml:space="preserve">, </w:t>
      </w:r>
      <w:r w:rsidR="00510593" w:rsidRPr="00AB6E76">
        <w:rPr>
          <w:b/>
          <w:bCs/>
        </w:rPr>
        <w:t xml:space="preserve">OR </w:t>
      </w:r>
      <w:r w:rsidR="00510593" w:rsidRPr="00AB6E76">
        <w:rPr>
          <w:b/>
          <w:bCs/>
          <w:color w:val="FF0000"/>
        </w:rPr>
        <w:t>GRADUAL EYE BURNING</w:t>
      </w:r>
      <w:r w:rsidR="00510593" w:rsidRPr="00AB6E76">
        <w:rPr>
          <w:b/>
          <w:bCs/>
        </w:rPr>
        <w:t xml:space="preserve">, </w:t>
      </w:r>
      <w:r w:rsidR="00510593" w:rsidRPr="00400C4F">
        <w:rPr>
          <w:b/>
          <w:bCs/>
        </w:rPr>
        <w:t xml:space="preserve">OR </w:t>
      </w:r>
      <w:r w:rsidR="00510593" w:rsidRPr="00400C4F">
        <w:rPr>
          <w:b/>
          <w:bCs/>
          <w:color w:val="FF0000"/>
        </w:rPr>
        <w:t>EYE BURNING</w:t>
      </w:r>
      <w:r w:rsidR="00510593"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00510593" w:rsidRPr="00AD4320">
        <w:rPr>
          <w:b/>
          <w:bCs/>
        </w:rPr>
        <w:t>OR</w:t>
      </w:r>
      <w:r w:rsidR="00510593">
        <w:t xml:space="preserve"> </w:t>
      </w:r>
      <w:r w:rsidR="00510593" w:rsidRPr="00AD4320">
        <w:rPr>
          <w:b/>
          <w:bCs/>
          <w:color w:val="FF0000"/>
        </w:rPr>
        <w:t>ITCHY EYES</w:t>
      </w:r>
      <w:r w:rsidR="00510593">
        <w:t xml:space="preserve">, </w:t>
      </w:r>
      <w:r w:rsidR="00510593" w:rsidRPr="00AD4320">
        <w:rPr>
          <w:b/>
          <w:bCs/>
        </w:rPr>
        <w:t>OR</w:t>
      </w:r>
      <w:r w:rsidR="00510593">
        <w:t xml:space="preserve"> </w:t>
      </w:r>
      <w:r w:rsidR="00510593" w:rsidRPr="00AD4320">
        <w:rPr>
          <w:b/>
          <w:bCs/>
          <w:color w:val="FF0000"/>
        </w:rPr>
        <w:t xml:space="preserve">EYE </w:t>
      </w:r>
      <w:r w:rsidR="00510593" w:rsidRPr="00AD4320">
        <w:rPr>
          <w:b/>
          <w:bCs/>
          <w:color w:val="FF0000"/>
        </w:rPr>
        <w:lastRenderedPageBreak/>
        <w:t>ETCHING</w:t>
      </w:r>
      <w:r w:rsidR="00510593">
        <w:t xml:space="preserve">, </w:t>
      </w:r>
      <w:r w:rsidR="00510593" w:rsidRPr="00AD4320">
        <w:rPr>
          <w:b/>
          <w:bCs/>
        </w:rPr>
        <w:t>OR</w:t>
      </w:r>
      <w:r w:rsidR="00510593">
        <w:t xml:space="preserve"> </w:t>
      </w:r>
      <w:r w:rsidR="00510593" w:rsidRPr="00AD4320">
        <w:rPr>
          <w:b/>
          <w:bCs/>
          <w:color w:val="FF0000"/>
        </w:rPr>
        <w:t>EYE IRRITATION</w:t>
      </w:r>
      <w:r w:rsidR="00510593"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00510593" w:rsidRPr="00AD4320">
        <w:rPr>
          <w:b/>
          <w:bCs/>
        </w:rPr>
        <w:t>OR</w:t>
      </w:r>
      <w:r w:rsidR="00510593">
        <w:t xml:space="preserve"> </w:t>
      </w:r>
      <w:r w:rsidR="00510593" w:rsidRPr="00AD4320">
        <w:rPr>
          <w:b/>
          <w:bCs/>
          <w:color w:val="FF0000"/>
        </w:rPr>
        <w:t>IRRITATED EYES</w:t>
      </w:r>
      <w:r w:rsidR="00510593">
        <w:t xml:space="preserve">, </w:t>
      </w:r>
      <w:r w:rsidR="00510593" w:rsidRPr="00AD4320">
        <w:rPr>
          <w:b/>
          <w:bCs/>
        </w:rPr>
        <w:t>OR</w:t>
      </w:r>
      <w:r w:rsidR="00510593">
        <w:t xml:space="preserve"> </w:t>
      </w:r>
      <w:r w:rsidR="00510593" w:rsidRPr="00AF63A7">
        <w:rPr>
          <w:b/>
          <w:bCs/>
          <w:color w:val="FF0000"/>
        </w:rPr>
        <w:t>ANOXITY</w:t>
      </w:r>
      <w:r w:rsidR="00510593"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00510593" w:rsidRPr="00AD4320">
        <w:rPr>
          <w:b/>
          <w:bCs/>
        </w:rPr>
        <w:t>OR</w:t>
      </w:r>
      <w:r w:rsidR="00510593">
        <w:t xml:space="preserve"> </w:t>
      </w:r>
      <w:r w:rsidR="00510593" w:rsidRPr="00AD4320">
        <w:rPr>
          <w:b/>
          <w:bCs/>
          <w:color w:val="FF0000"/>
        </w:rPr>
        <w:t>SAD EYES</w:t>
      </w:r>
      <w:r w:rsidR="00510593"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00510593" w:rsidRPr="00AD4320">
        <w:rPr>
          <w:b/>
          <w:bCs/>
        </w:rPr>
        <w:t>OR</w:t>
      </w:r>
      <w:r w:rsidR="00510593">
        <w:t xml:space="preserve"> </w:t>
      </w:r>
      <w:r w:rsidR="00510593" w:rsidRPr="00AD4320">
        <w:rPr>
          <w:b/>
          <w:bCs/>
          <w:color w:val="FF0000"/>
        </w:rPr>
        <w:t>EYE ALLERGIES</w:t>
      </w:r>
      <w:r w:rsidR="00510593">
        <w:t xml:space="preserve">, </w:t>
      </w:r>
      <w:r w:rsidR="00510593" w:rsidRPr="00AD4320">
        <w:rPr>
          <w:b/>
          <w:bCs/>
        </w:rPr>
        <w:t>OR</w:t>
      </w:r>
      <w:r w:rsidR="00510593">
        <w:t xml:space="preserve"> </w:t>
      </w:r>
      <w:r w:rsidR="00510593" w:rsidRPr="00AF63A7">
        <w:rPr>
          <w:b/>
          <w:bCs/>
          <w:color w:val="FF0000"/>
        </w:rPr>
        <w:t>CRYING</w:t>
      </w:r>
      <w:r w:rsidR="00510593">
        <w:t xml:space="preserve">, </w:t>
      </w:r>
      <w:r w:rsidR="00510593" w:rsidRPr="00AD4320">
        <w:rPr>
          <w:b/>
          <w:bCs/>
        </w:rPr>
        <w:t>OR</w:t>
      </w:r>
      <w:r w:rsidR="00510593">
        <w:t xml:space="preserve"> </w:t>
      </w:r>
      <w:r w:rsidR="00510593" w:rsidRPr="00AF63A7">
        <w:rPr>
          <w:b/>
          <w:bCs/>
          <w:color w:val="FF0000"/>
        </w:rPr>
        <w:t>SOBBING</w:t>
      </w:r>
      <w:r w:rsidR="00510593">
        <w:t xml:space="preserve">, </w:t>
      </w:r>
      <w:r w:rsidR="00510593" w:rsidRPr="00AD4320">
        <w:rPr>
          <w:b/>
          <w:bCs/>
        </w:rPr>
        <w:t>OR</w:t>
      </w:r>
      <w:r w:rsidR="00510593">
        <w:t xml:space="preserve"> </w:t>
      </w:r>
      <w:r w:rsidR="00510593" w:rsidRPr="00AD4320">
        <w:rPr>
          <w:b/>
          <w:bCs/>
          <w:color w:val="FF0000"/>
        </w:rPr>
        <w:t>LIGHT SENSITIVITY</w:t>
      </w:r>
      <w:r w:rsidR="00510593">
        <w:t xml:space="preserve">, </w:t>
      </w:r>
      <w:r w:rsidR="00510593" w:rsidRPr="00AD4320">
        <w:rPr>
          <w:b/>
          <w:bCs/>
        </w:rPr>
        <w:t>OR</w:t>
      </w:r>
      <w:r w:rsidR="00510593">
        <w:t xml:space="preserve"> </w:t>
      </w:r>
      <w:r w:rsidR="00510593" w:rsidRPr="00AD4320">
        <w:rPr>
          <w:b/>
          <w:bCs/>
          <w:color w:val="FF0000"/>
        </w:rPr>
        <w:t>PHOTOSENSITIVITY</w:t>
      </w:r>
      <w:r w:rsidR="00510593">
        <w:t xml:space="preserve">, </w:t>
      </w:r>
      <w:r w:rsidR="00510593" w:rsidRPr="00AD4320">
        <w:rPr>
          <w:b/>
          <w:bCs/>
        </w:rPr>
        <w:t>OR</w:t>
      </w:r>
      <w:r w:rsidR="00510593">
        <w:t xml:space="preserve"> </w:t>
      </w:r>
      <w:r w:rsidR="00510593" w:rsidRPr="00AD4320">
        <w:rPr>
          <w:b/>
          <w:bCs/>
          <w:color w:val="FF0000"/>
        </w:rPr>
        <w:t>EYE DIALATION</w:t>
      </w:r>
      <w:r w:rsidR="00510593"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00510593" w:rsidRPr="00AA356D">
        <w:rPr>
          <w:b/>
          <w:bCs/>
        </w:rPr>
        <w:t xml:space="preserve"> </w:t>
      </w:r>
      <w:r w:rsidR="00510593" w:rsidRPr="00AD4320">
        <w:rPr>
          <w:b/>
          <w:bCs/>
        </w:rPr>
        <w:t>OR</w:t>
      </w:r>
      <w:r w:rsidR="00510593">
        <w:t xml:space="preserve"> </w:t>
      </w:r>
      <w:r w:rsidR="00510593" w:rsidRPr="00AD4320">
        <w:rPr>
          <w:b/>
          <w:bCs/>
          <w:color w:val="FF0000"/>
        </w:rPr>
        <w:t>GUILTY EYES</w:t>
      </w:r>
      <w:r w:rsidR="00510593">
        <w:t xml:space="preserve">, </w:t>
      </w:r>
      <w:r w:rsidR="00510593" w:rsidRPr="00AD4320">
        <w:rPr>
          <w:b/>
          <w:bCs/>
        </w:rPr>
        <w:t>OR</w:t>
      </w:r>
      <w:r w:rsidR="00510593">
        <w:t xml:space="preserve"> </w:t>
      </w:r>
      <w:r w:rsidR="00510593" w:rsidRPr="00AD4320">
        <w:rPr>
          <w:b/>
          <w:bCs/>
          <w:color w:val="FF0000"/>
        </w:rPr>
        <w:t>DROOPY VISION</w:t>
      </w:r>
      <w:r w:rsidR="00510593"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00510593" w:rsidRPr="00AD4320">
        <w:rPr>
          <w:b/>
          <w:bCs/>
        </w:rPr>
        <w:t>OR</w:t>
      </w:r>
      <w:r w:rsidR="00510593">
        <w:t xml:space="preserve"> </w:t>
      </w:r>
      <w:r w:rsidR="00510593" w:rsidRPr="00AD4320">
        <w:rPr>
          <w:b/>
          <w:bCs/>
          <w:color w:val="FF0000"/>
        </w:rPr>
        <w:t>DROOPY EYES</w:t>
      </w:r>
      <w:r w:rsidR="00510593">
        <w:t xml:space="preserve"> </w:t>
      </w:r>
      <w:r w:rsidR="00510593" w:rsidRPr="00AD4320">
        <w:rPr>
          <w:b/>
          <w:bCs/>
        </w:rPr>
        <w:t>OR</w:t>
      </w:r>
      <w:r w:rsidR="00510593">
        <w:t xml:space="preserve"> </w:t>
      </w:r>
      <w:r w:rsidR="00510593" w:rsidRPr="00AD4320">
        <w:rPr>
          <w:b/>
          <w:bCs/>
          <w:color w:val="FF0000"/>
        </w:rPr>
        <w:t>EYE DROOPINESS</w:t>
      </w:r>
      <w:r w:rsidR="00510593"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00510593" w:rsidRPr="00AD4320">
        <w:rPr>
          <w:b/>
          <w:bCs/>
        </w:rPr>
        <w:t>OR</w:t>
      </w:r>
      <w:r w:rsidR="00510593">
        <w:t xml:space="preserve"> </w:t>
      </w:r>
      <w:r w:rsidR="00510593" w:rsidRPr="00AD4320">
        <w:rPr>
          <w:b/>
          <w:bCs/>
          <w:color w:val="FF0000"/>
        </w:rPr>
        <w:t>BLINKING RATES</w:t>
      </w:r>
      <w:r w:rsidR="00510593">
        <w:t xml:space="preserve">, </w:t>
      </w:r>
      <w:r w:rsidR="00510593" w:rsidRPr="00AD4320">
        <w:rPr>
          <w:b/>
          <w:bCs/>
        </w:rPr>
        <w:t>OR</w:t>
      </w:r>
      <w:r w:rsidR="00510593">
        <w:t xml:space="preserve"> </w:t>
      </w:r>
      <w:r w:rsidR="00510593" w:rsidRPr="00AD4320">
        <w:rPr>
          <w:b/>
          <w:bCs/>
          <w:color w:val="FF0000"/>
        </w:rPr>
        <w:t>EYE BLINKING</w:t>
      </w:r>
      <w:r w:rsidR="00510593"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00510593" w:rsidRPr="00AD4320">
        <w:rPr>
          <w:b/>
          <w:bCs/>
        </w:rPr>
        <w:t>OR</w:t>
      </w:r>
      <w:r w:rsidR="00510593">
        <w:t xml:space="preserve"> </w:t>
      </w:r>
      <w:r w:rsidR="00510593" w:rsidRPr="00AD4320">
        <w:rPr>
          <w:b/>
          <w:bCs/>
          <w:color w:val="FF0000"/>
        </w:rPr>
        <w:t>EYE TWINKLING</w:t>
      </w:r>
      <w:r w:rsidR="00510593">
        <w:t xml:space="preserve">, </w:t>
      </w:r>
      <w:r w:rsidR="00510593" w:rsidRPr="00AD4320">
        <w:rPr>
          <w:b/>
          <w:bCs/>
        </w:rPr>
        <w:t>OR</w:t>
      </w:r>
      <w:r w:rsidR="00510593">
        <w:t xml:space="preserve"> </w:t>
      </w:r>
      <w:r w:rsidR="00510593" w:rsidRPr="00AD4320">
        <w:rPr>
          <w:b/>
          <w:bCs/>
          <w:color w:val="FF0000"/>
        </w:rPr>
        <w:t>EYE SQUINTING</w:t>
      </w:r>
      <w:r w:rsidR="00510593">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00510593" w:rsidRPr="00AD4320">
        <w:rPr>
          <w:b/>
          <w:bCs/>
        </w:rPr>
        <w:t>OR</w:t>
      </w:r>
      <w:r w:rsidR="00510593">
        <w:t xml:space="preserve"> </w:t>
      </w:r>
      <w:r w:rsidR="00510593" w:rsidRPr="00AD4320">
        <w:rPr>
          <w:b/>
          <w:bCs/>
          <w:color w:val="FF0000"/>
        </w:rPr>
        <w:t>PAINFUL SQUINTING</w:t>
      </w:r>
      <w:r w:rsidR="00510593"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00510593" w:rsidRPr="00AD4320">
        <w:rPr>
          <w:b/>
          <w:bCs/>
        </w:rPr>
        <w:t>OR</w:t>
      </w:r>
      <w:r w:rsidR="00510593">
        <w:t xml:space="preserve"> </w:t>
      </w:r>
      <w:r w:rsidR="00510593" w:rsidRPr="00AD4320">
        <w:rPr>
          <w:b/>
          <w:bCs/>
          <w:color w:val="FF0000"/>
        </w:rPr>
        <w:t>MENTAL EYES</w:t>
      </w:r>
      <w:r w:rsidR="00510593"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00510593" w:rsidRPr="00AD4320">
        <w:rPr>
          <w:b/>
          <w:bCs/>
        </w:rPr>
        <w:t>OR</w:t>
      </w:r>
      <w:r w:rsidR="00510593">
        <w:t xml:space="preserve"> </w:t>
      </w:r>
      <w:r w:rsidR="00510593" w:rsidRPr="00AD4320">
        <w:rPr>
          <w:b/>
          <w:bCs/>
          <w:color w:val="FF0000"/>
        </w:rPr>
        <w:t>EYE TWITTERING</w:t>
      </w:r>
      <w:r w:rsidR="00510593">
        <w:t xml:space="preserve">, </w:t>
      </w:r>
      <w:r w:rsidR="00510593" w:rsidRPr="00AD4320">
        <w:rPr>
          <w:b/>
          <w:bCs/>
        </w:rPr>
        <w:t>OR</w:t>
      </w:r>
      <w:r w:rsidR="00510593">
        <w:t xml:space="preserve"> </w:t>
      </w:r>
      <w:r w:rsidR="00510593" w:rsidRPr="00AD4320">
        <w:rPr>
          <w:b/>
          <w:bCs/>
          <w:color w:val="FF0000"/>
        </w:rPr>
        <w:t>TWITTERY EYES</w:t>
      </w:r>
      <w:r w:rsidR="00510593"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00510593" w:rsidRPr="00AD4320">
        <w:rPr>
          <w:b/>
          <w:bCs/>
        </w:rPr>
        <w:t>OR</w:t>
      </w:r>
      <w:r w:rsidR="00510593">
        <w:t xml:space="preserve"> </w:t>
      </w:r>
      <w:r w:rsidR="00510593" w:rsidRPr="00AD4320">
        <w:rPr>
          <w:b/>
          <w:bCs/>
          <w:color w:val="FF0000"/>
        </w:rPr>
        <w:t>RED EYES</w:t>
      </w:r>
      <w:r w:rsidR="00510593"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00510593" w:rsidRPr="00AD4320">
        <w:rPr>
          <w:b/>
          <w:bCs/>
        </w:rPr>
        <w:t>OR</w:t>
      </w:r>
      <w:r w:rsidR="00510593">
        <w:t xml:space="preserve"> </w:t>
      </w:r>
      <w:r w:rsidR="00510593" w:rsidRPr="00AD4320">
        <w:rPr>
          <w:b/>
          <w:bCs/>
          <w:color w:val="FF0000"/>
        </w:rPr>
        <w:t>EXHAUSTED EYES</w:t>
      </w:r>
      <w:r w:rsidR="00510593"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00510593" w:rsidRPr="00AD4320">
        <w:rPr>
          <w:b/>
          <w:bCs/>
        </w:rPr>
        <w:t>OR</w:t>
      </w:r>
      <w:r w:rsidR="00510593">
        <w:t xml:space="preserve"> </w:t>
      </w:r>
      <w:r w:rsidR="00510593" w:rsidRPr="00AD4320">
        <w:rPr>
          <w:b/>
          <w:bCs/>
          <w:color w:val="FF0000"/>
        </w:rPr>
        <w:t>EYE WARRANTS</w:t>
      </w:r>
      <w:r w:rsidR="00510593">
        <w:t xml:space="preserve">, </w:t>
      </w:r>
      <w:r w:rsidR="00510593" w:rsidRPr="00AD4320">
        <w:rPr>
          <w:b/>
          <w:bCs/>
        </w:rPr>
        <w:t>OR</w:t>
      </w:r>
      <w:r w:rsidR="00510593">
        <w:t xml:space="preserve"> </w:t>
      </w:r>
      <w:r w:rsidR="00510593" w:rsidRPr="00AD4320">
        <w:rPr>
          <w:b/>
          <w:bCs/>
          <w:color w:val="FF0000"/>
        </w:rPr>
        <w:t>ANY WARRANT ON ANY EYE</w:t>
      </w:r>
      <w:r w:rsidR="00510593"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00510593" w:rsidRPr="00AD4320">
        <w:rPr>
          <w:b/>
          <w:bCs/>
        </w:rPr>
        <w:t>OR</w:t>
      </w:r>
      <w:r w:rsidR="00510593">
        <w:t xml:space="preserve"> </w:t>
      </w:r>
      <w:r w:rsidR="00510593" w:rsidRPr="00AD4320">
        <w:rPr>
          <w:b/>
          <w:bCs/>
          <w:color w:val="FF0000"/>
        </w:rPr>
        <w:t>CRIMINAL EYES</w:t>
      </w:r>
      <w:r w:rsidR="00510593"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00510593" w:rsidRPr="00AD4320">
        <w:rPr>
          <w:b/>
          <w:bCs/>
        </w:rPr>
        <w:t>OR</w:t>
      </w:r>
      <w:r w:rsidR="00510593">
        <w:t xml:space="preserve"> </w:t>
      </w:r>
      <w:r w:rsidR="00510593" w:rsidRPr="00AD4320">
        <w:rPr>
          <w:b/>
          <w:bCs/>
          <w:color w:val="FF0000"/>
        </w:rPr>
        <w:t>JEALOUS EYES</w:t>
      </w:r>
      <w:r w:rsidR="00510593"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00510593" w:rsidRPr="00AD4320">
        <w:rPr>
          <w:b/>
          <w:bCs/>
        </w:rPr>
        <w:t>OR</w:t>
      </w:r>
      <w:r w:rsidR="00510593">
        <w:t xml:space="preserve"> </w:t>
      </w:r>
      <w:r w:rsidR="00510593" w:rsidRPr="00AD4320">
        <w:rPr>
          <w:b/>
          <w:bCs/>
          <w:color w:val="FF0000"/>
        </w:rPr>
        <w:t>TERRIFIED EYES</w:t>
      </w:r>
      <w:r w:rsidR="00510593">
        <w:t xml:space="preserve">, </w:t>
      </w:r>
      <w:r w:rsidR="00510593" w:rsidRPr="00400C4F">
        <w:rPr>
          <w:b/>
          <w:bCs/>
        </w:rPr>
        <w:t>OR</w:t>
      </w:r>
      <w:r w:rsidR="00510593">
        <w:t xml:space="preserve"> </w:t>
      </w:r>
      <w:r w:rsidR="00510593" w:rsidRPr="00400C4F">
        <w:rPr>
          <w:b/>
          <w:bCs/>
          <w:color w:val="FF0000"/>
        </w:rPr>
        <w:t>EYE SCAN DEPTH</w:t>
      </w:r>
      <w:r w:rsidR="00510593"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00510593" w:rsidRPr="00400C4F">
        <w:rPr>
          <w:b/>
          <w:bCs/>
        </w:rPr>
        <w:t xml:space="preserve">OR </w:t>
      </w:r>
      <w:r w:rsidR="00510593" w:rsidRPr="00400C4F">
        <w:rPr>
          <w:b/>
          <w:bCs/>
          <w:color w:val="FF0000"/>
        </w:rPr>
        <w:t>EYE SPASMS</w:t>
      </w:r>
      <w:r w:rsidR="00510593"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00510593" w:rsidRPr="00400C4F">
        <w:rPr>
          <w:b/>
          <w:bCs/>
        </w:rPr>
        <w:t xml:space="preserve">OR </w:t>
      </w:r>
      <w:r w:rsidR="00510593" w:rsidRPr="00400C4F">
        <w:rPr>
          <w:b/>
          <w:bCs/>
          <w:color w:val="FF0000"/>
        </w:rPr>
        <w:t>EYE BLOOD VESSEL SPASMS</w:t>
      </w:r>
      <w:r w:rsidR="00510593"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00510593" w:rsidRPr="00400C4F">
        <w:rPr>
          <w:b/>
          <w:bCs/>
        </w:rPr>
        <w:t xml:space="preserve">OR </w:t>
      </w:r>
      <w:r w:rsidR="00510593" w:rsidRPr="00400C4F">
        <w:rPr>
          <w:b/>
          <w:bCs/>
          <w:color w:val="FF0000"/>
        </w:rPr>
        <w:t>EYE VAPOR TRAILS</w:t>
      </w:r>
      <w:r w:rsidR="00510593">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00510593" w:rsidRPr="00400C4F">
        <w:rPr>
          <w:b/>
          <w:bCs/>
        </w:rPr>
        <w:t xml:space="preserve">OR </w:t>
      </w:r>
      <w:r w:rsidR="00510593" w:rsidRPr="00400C4F">
        <w:rPr>
          <w:b/>
          <w:bCs/>
          <w:color w:val="FF0000"/>
        </w:rPr>
        <w:t>EYE VAPOR</w:t>
      </w:r>
      <w:r w:rsidR="00510593"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00510593" w:rsidRPr="00400C4F">
        <w:rPr>
          <w:b/>
          <w:bCs/>
        </w:rPr>
        <w:t xml:space="preserve">OR </w:t>
      </w:r>
      <w:r w:rsidR="00510593" w:rsidRPr="00400C4F">
        <w:rPr>
          <w:b/>
          <w:bCs/>
          <w:color w:val="FF0000"/>
        </w:rPr>
        <w:t>EYE FIZZLES</w:t>
      </w:r>
      <w:r w:rsidR="00510593"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00510593" w:rsidRPr="00400C4F">
        <w:rPr>
          <w:b/>
          <w:bCs/>
        </w:rPr>
        <w:t xml:space="preserve">OR </w:t>
      </w:r>
      <w:r w:rsidR="00510593" w:rsidRPr="00400C4F">
        <w:rPr>
          <w:b/>
          <w:bCs/>
          <w:color w:val="FF0000"/>
        </w:rPr>
        <w:t>EYE FOREIGN SUBSTANCES</w:t>
      </w:r>
      <w:r w:rsidR="00510593"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00510593" w:rsidRPr="00AB6E76">
        <w:rPr>
          <w:b/>
          <w:bCs/>
        </w:rPr>
        <w:t xml:space="preserve">OR </w:t>
      </w:r>
      <w:r w:rsidR="00510593" w:rsidRPr="00AB6E76">
        <w:rPr>
          <w:b/>
          <w:bCs/>
          <w:color w:val="FF0000"/>
        </w:rPr>
        <w:t>EYE BLOTCHINESS</w:t>
      </w:r>
      <w:r w:rsidR="00510593"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00510593" w:rsidRPr="00AB6E76">
        <w:rPr>
          <w:b/>
          <w:bCs/>
        </w:rPr>
        <w:t xml:space="preserve">OR </w:t>
      </w:r>
      <w:r w:rsidR="00510593" w:rsidRPr="00AB6E76">
        <w:rPr>
          <w:b/>
          <w:bCs/>
          <w:color w:val="FF0000"/>
        </w:rPr>
        <w:t>EYE DRIFTINESS</w:t>
      </w:r>
      <w:r w:rsidR="00510593"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00510593" w:rsidRPr="00AB6E76">
        <w:rPr>
          <w:b/>
          <w:bCs/>
        </w:rPr>
        <w:t xml:space="preserve">OR </w:t>
      </w:r>
      <w:r w:rsidR="00510593" w:rsidRPr="00AB6E76">
        <w:rPr>
          <w:b/>
          <w:bCs/>
          <w:color w:val="FF0000"/>
        </w:rPr>
        <w:t>EYE GLANCING</w:t>
      </w:r>
      <w:r w:rsidR="00510593"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00510593" w:rsidRPr="00AD4320">
        <w:rPr>
          <w:b/>
          <w:bCs/>
        </w:rPr>
        <w:t>OR</w:t>
      </w:r>
      <w:r w:rsidR="00510593">
        <w:t xml:space="preserve"> </w:t>
      </w:r>
      <w:r w:rsidR="00510593" w:rsidRPr="001F5760">
        <w:rPr>
          <w:b/>
          <w:bCs/>
          <w:color w:val="FF0000"/>
        </w:rPr>
        <w:t>MESMERIZED EYES</w:t>
      </w:r>
      <w:r w:rsidR="00510593"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00510593" w:rsidRPr="00AD4320">
        <w:rPr>
          <w:b/>
          <w:bCs/>
        </w:rPr>
        <w:t>OR</w:t>
      </w:r>
      <w:r w:rsidR="00510593">
        <w:t xml:space="preserve"> </w:t>
      </w:r>
      <w:r w:rsidR="00510593" w:rsidRPr="001F5760">
        <w:rPr>
          <w:b/>
          <w:bCs/>
          <w:color w:val="FF0000"/>
        </w:rPr>
        <w:t>HAPPY EYES</w:t>
      </w:r>
      <w:r w:rsidR="00510593"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00510593" w:rsidRPr="00AD4320">
        <w:rPr>
          <w:b/>
          <w:bCs/>
        </w:rPr>
        <w:t>OR</w:t>
      </w:r>
      <w:r w:rsidR="00510593">
        <w:t xml:space="preserve"> </w:t>
      </w:r>
      <w:r w:rsidR="00510593" w:rsidRPr="001F5760">
        <w:rPr>
          <w:b/>
          <w:bCs/>
          <w:color w:val="FF0000"/>
        </w:rPr>
        <w:t>GENUINE EYES</w:t>
      </w:r>
      <w:r w:rsidR="00510593"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00510593" w:rsidRPr="00AD4320">
        <w:rPr>
          <w:b/>
          <w:bCs/>
        </w:rPr>
        <w:t>OR</w:t>
      </w:r>
      <w:r w:rsidR="00510593">
        <w:t xml:space="preserve"> </w:t>
      </w:r>
      <w:r w:rsidR="00510593" w:rsidRPr="001F5760">
        <w:rPr>
          <w:b/>
          <w:bCs/>
          <w:color w:val="FF0000"/>
        </w:rPr>
        <w:t>WATERY EYES</w:t>
      </w:r>
      <w:r w:rsidR="00510593">
        <w:t xml:space="preserve">, </w:t>
      </w:r>
      <w:r w:rsidR="00510593" w:rsidRPr="00AD4320">
        <w:rPr>
          <w:b/>
          <w:bCs/>
        </w:rPr>
        <w:t>OR</w:t>
      </w:r>
      <w:r w:rsidR="00510593">
        <w:t xml:space="preserve"> </w:t>
      </w:r>
      <w:r w:rsidR="00510593" w:rsidRPr="001F5760">
        <w:rPr>
          <w:b/>
          <w:bCs/>
          <w:color w:val="FF0000"/>
        </w:rPr>
        <w:t>COLORED EYES IN GENERAL</w:t>
      </w:r>
      <w:r w:rsidR="00510593">
        <w:t xml:space="preserve">, </w:t>
      </w:r>
      <w:r w:rsidR="00510593" w:rsidRPr="00AD4320">
        <w:rPr>
          <w:b/>
          <w:bCs/>
        </w:rPr>
        <w:t>OR</w:t>
      </w:r>
      <w:r w:rsidR="00510593">
        <w:t xml:space="preserve"> </w:t>
      </w:r>
      <w:r w:rsidR="00510593" w:rsidRPr="001F5760">
        <w:rPr>
          <w:b/>
          <w:bCs/>
          <w:color w:val="FF0000"/>
        </w:rPr>
        <w:t>YELLOW EYES</w:t>
      </w:r>
      <w:r w:rsidR="00510593">
        <w:t xml:space="preserve">, </w:t>
      </w:r>
      <w:r w:rsidR="00510593" w:rsidRPr="00AD4320">
        <w:rPr>
          <w:b/>
          <w:bCs/>
        </w:rPr>
        <w:t>OR</w:t>
      </w:r>
      <w:r w:rsidR="00510593">
        <w:t xml:space="preserve"> </w:t>
      </w:r>
      <w:r w:rsidR="00510593" w:rsidRPr="001F5760">
        <w:rPr>
          <w:b/>
          <w:bCs/>
          <w:color w:val="FF0000"/>
        </w:rPr>
        <w:t>GREY EYES</w:t>
      </w:r>
      <w:r w:rsidR="00510593">
        <w:t xml:space="preserve">, </w:t>
      </w:r>
      <w:r w:rsidR="00510593" w:rsidRPr="00AD4320">
        <w:rPr>
          <w:b/>
          <w:bCs/>
        </w:rPr>
        <w:t>OR</w:t>
      </w:r>
      <w:r w:rsidR="00510593">
        <w:t xml:space="preserve"> </w:t>
      </w:r>
      <w:r w:rsidR="00510593" w:rsidRPr="001F5760">
        <w:rPr>
          <w:b/>
          <w:bCs/>
          <w:color w:val="FF0000"/>
        </w:rPr>
        <w:t>EYE WINKING</w:t>
      </w:r>
      <w:r w:rsidR="00510593">
        <w:t xml:space="preserve">, </w:t>
      </w:r>
      <w:r w:rsidR="00510593" w:rsidRPr="00AD4320">
        <w:rPr>
          <w:b/>
          <w:bCs/>
        </w:rPr>
        <w:t>IN GENERAL</w:t>
      </w:r>
      <w:r w:rsidR="00540D1B" w:rsidRPr="006670CE">
        <w:t>, including radio frequency space weapons or laser space weapons.</w:t>
      </w:r>
      <w:r w:rsidR="00510593" w:rsidRPr="00EE3F5B">
        <w:t xml:space="preserve"> </w:t>
      </w:r>
      <w:r w:rsidRPr="00E111AA">
        <w:t>Also p</w:t>
      </w:r>
      <w:r w:rsidR="00510593">
        <w:t xml:space="preserve">revents all eye </w:t>
      </w:r>
      <w:r w:rsidR="00510593" w:rsidRPr="005600FB">
        <w:rPr>
          <w:b/>
          <w:bCs/>
        </w:rPr>
        <w:t>WAR CRIMES</w:t>
      </w:r>
      <w:r>
        <w:t xml:space="preserve"> from occurring </w:t>
      </w:r>
      <w:r w:rsidR="00510593">
        <w:t xml:space="preserve">and investigates and files financial lawsuits for $1,000,000 per picosecond against anyone or anything that does any </w:t>
      </w:r>
      <w:r w:rsidR="001F5760" w:rsidRPr="001F5760">
        <w:rPr>
          <w:b/>
          <w:bCs/>
        </w:rPr>
        <w:t xml:space="preserve">EYE </w:t>
      </w:r>
      <w:r w:rsidR="00510593" w:rsidRPr="001F5760">
        <w:rPr>
          <w:b/>
          <w:bCs/>
        </w:rPr>
        <w:t>WAR CRIM</w:t>
      </w:r>
      <w:r w:rsidR="00510593" w:rsidRPr="00AB6E76">
        <w:rPr>
          <w:b/>
          <w:bCs/>
        </w:rPr>
        <w:t>ES</w:t>
      </w:r>
      <w:r w:rsidR="00510593">
        <w:t xml:space="preserve"> or any </w:t>
      </w:r>
      <w:r w:rsidR="00510593" w:rsidRPr="00AB6E76">
        <w:rPr>
          <w:b/>
          <w:bCs/>
        </w:rPr>
        <w:t>EYE WARRANTS</w:t>
      </w:r>
      <w:r w:rsidR="00510593">
        <w:t xml:space="preserve"> </w:t>
      </w:r>
      <w:r w:rsidR="001F5760">
        <w:t xml:space="preserve">or any </w:t>
      </w:r>
      <w:r w:rsidR="001F5760" w:rsidRPr="001F5760">
        <w:rPr>
          <w:b/>
          <w:bCs/>
        </w:rPr>
        <w:t>EYE MIND CONTROL CRIMES</w:t>
      </w:r>
      <w:r w:rsidR="001F5760">
        <w:t xml:space="preserve"> </w:t>
      </w:r>
      <w:r w:rsidR="00510593">
        <w:t xml:space="preserve">to </w:t>
      </w:r>
      <w:r w:rsidR="001F5760">
        <w:t>anyone</w:t>
      </w:r>
      <w:r>
        <w:t xml:space="preserve"> or </w:t>
      </w:r>
      <w:r w:rsidR="001F5760">
        <w:t>any living thing</w:t>
      </w:r>
      <w:r>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6"/>
      <w:r w:rsidR="00C67954">
        <w:rPr>
          <w:rStyle w:val="CommentReference"/>
        </w:rPr>
        <w:commentReference w:id="26"/>
      </w:r>
    </w:p>
    <w:p w14:paraId="6BF8BF7F" w14:textId="3BC28D7E" w:rsidR="00C45D83" w:rsidRDefault="00C45D83" w:rsidP="00C45D83">
      <w:pPr>
        <w:ind w:left="360" w:hanging="360"/>
        <w:jc w:val="both"/>
      </w:pPr>
      <w:commentRangeStart w:id="2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proofErr w:type="gramStart"/>
      <w:r w:rsidRPr="0052121C">
        <w:rPr>
          <w:b/>
          <w:bCs/>
          <w:color w:val="7030A0"/>
        </w:rPr>
        <w:t>OCCURS</w:t>
      </w:r>
      <w:r>
        <w:t xml:space="preserve">,   </w:t>
      </w:r>
      <w:proofErr w:type="gramEnd"/>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28"/>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8"/>
      <w:r w:rsidR="00C67954">
        <w:rPr>
          <w:rStyle w:val="CommentReference"/>
        </w:rPr>
        <w:commentReference w:id="28"/>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proofErr w:type="gramStart"/>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w:t>
      </w:r>
      <w:proofErr w:type="gramEnd"/>
      <w:r w:rsidRPr="00F65848">
        <w:rPr>
          <w:color w:val="808080" w:themeColor="background1" w:themeShade="80"/>
        </w:rPr>
        <w:t xml:space="preserve">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29"/>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29"/>
      <w:r>
        <w:rPr>
          <w:rStyle w:val="CommentReference"/>
        </w:rPr>
        <w:commentReference w:id="29"/>
      </w:r>
    </w:p>
    <w:p w14:paraId="4DCDB14E" w14:textId="477645D0"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49CD9F9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610D6BA4"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55871939"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r w:rsidR="00644D18" w:rsidRPr="00F71FBD">
        <w:rPr>
          <w:b/>
          <w:bCs/>
          <w:color w:val="7030A0"/>
          <w:highlight w:val="yellow"/>
        </w:rPr>
        <w:t>OCCURS</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4E42A4CB"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Pr="00F71FBD">
        <w:rPr>
          <w:b/>
          <w:bCs/>
          <w:color w:val="C00000"/>
          <w:highlight w:val="yellow"/>
        </w:rPr>
        <w:t>NEVER</w:t>
      </w:r>
      <w:r w:rsidRPr="00F71FBD">
        <w:rPr>
          <w:highlight w:val="yellow"/>
        </w:rPr>
        <w:t xml:space="preserve"> </w:t>
      </w:r>
      <w:proofErr w:type="gramStart"/>
      <w:r w:rsidRPr="00F71FBD">
        <w:rPr>
          <w:b/>
          <w:bCs/>
          <w:color w:val="7030A0"/>
          <w:highlight w:val="yellow"/>
        </w:rPr>
        <w:t>OCCURS</w:t>
      </w:r>
      <w:r w:rsidRPr="00F71FBD">
        <w:rPr>
          <w:highlight w:val="yellow"/>
        </w:rPr>
        <w:t xml:space="preserve">,   </w:t>
      </w:r>
      <w:proofErr w:type="gramEnd"/>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38104358"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2E524DCF" w:rsidR="00CF157A" w:rsidRPr="00F71FBD" w:rsidRDefault="00CF157A" w:rsidP="00CF157A">
      <w:pPr>
        <w:ind w:left="360" w:hanging="360"/>
        <w:jc w:val="both"/>
        <w:rPr>
          <w:highlight w:val="yellow"/>
        </w:rPr>
      </w:pPr>
      <w:r w:rsidRPr="00F71FBD">
        <w:rPr>
          <w:highlight w:val="yellow"/>
          <w:u w:val="single"/>
        </w:rPr>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A77E44" w:rsidRPr="00F71FBD">
        <w:rPr>
          <w:b/>
          <w:bCs/>
          <w:color w:val="C00000"/>
          <w:highlight w:val="yellow"/>
        </w:rPr>
        <w:t>NEVER</w:t>
      </w:r>
      <w:r w:rsidR="00A77E44" w:rsidRPr="00F71FBD">
        <w:rPr>
          <w:highlight w:val="yellow"/>
        </w:rPr>
        <w:t xml:space="preserve"> </w:t>
      </w:r>
      <w:r w:rsidR="00A77E44" w:rsidRPr="00F71FBD">
        <w:rPr>
          <w:b/>
          <w:bCs/>
          <w:color w:val="7030A0"/>
          <w:highlight w:val="yellow"/>
        </w:rPr>
        <w:t>OCCURS</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483BEAF8" w:rsidR="00A77E44" w:rsidRPr="00F71FBD" w:rsidRDefault="00A77E44" w:rsidP="00A77E44">
      <w:pPr>
        <w:ind w:left="360" w:hanging="360"/>
        <w:jc w:val="both"/>
        <w:rPr>
          <w:highlight w:val="yellow"/>
        </w:rPr>
      </w:pPr>
      <w:r w:rsidRPr="00F71FBD">
        <w:rPr>
          <w:highlight w:val="yellow"/>
          <w:u w:val="single"/>
        </w:rPr>
        <w:lastRenderedPageBreak/>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Pr="00F71FBD">
        <w:rPr>
          <w:b/>
          <w:bCs/>
          <w:color w:val="C00000"/>
          <w:highlight w:val="yellow"/>
        </w:rPr>
        <w:t>NEVER</w:t>
      </w:r>
      <w:r w:rsidRPr="00F71FBD">
        <w:rPr>
          <w:highlight w:val="yellow"/>
        </w:rPr>
        <w:t xml:space="preserve"> </w:t>
      </w:r>
      <w:r w:rsidRPr="00F71FBD">
        <w:rPr>
          <w:b/>
          <w:bCs/>
          <w:color w:val="7030A0"/>
          <w:highlight w:val="yellow"/>
        </w:rPr>
        <w:t>OCCURS</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0A74AA60"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644D18" w:rsidRPr="00F71FBD">
        <w:rPr>
          <w:b/>
          <w:bCs/>
          <w:color w:val="C00000"/>
          <w:highlight w:val="yellow"/>
        </w:rPr>
        <w:t>NEVER</w:t>
      </w:r>
      <w:r w:rsidR="00644D18" w:rsidRPr="00F71FBD">
        <w:rPr>
          <w:highlight w:val="yellow"/>
        </w:rPr>
        <w:t xml:space="preserve"> </w:t>
      </w:r>
      <w:proofErr w:type="gramStart"/>
      <w:r w:rsidR="00644D18" w:rsidRPr="00F71FBD">
        <w:rPr>
          <w:b/>
          <w:bCs/>
          <w:color w:val="7030A0"/>
          <w:highlight w:val="yellow"/>
        </w:rPr>
        <w:t>OCCURS</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1E5CDC37"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48010411"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644D18" w:rsidRPr="00644D18">
        <w:rPr>
          <w:b/>
          <w:bCs/>
          <w:color w:val="C00000"/>
          <w:highlight w:val="yellow"/>
        </w:rPr>
        <w:t>NEVER</w:t>
      </w:r>
      <w:r w:rsidR="00644D18" w:rsidRPr="00644D18">
        <w:rPr>
          <w:highlight w:val="yellow"/>
        </w:rPr>
        <w:t xml:space="preserve"> </w:t>
      </w:r>
      <w:proofErr w:type="gramStart"/>
      <w:r w:rsidR="00644D18" w:rsidRPr="00644D18">
        <w:rPr>
          <w:b/>
          <w:bCs/>
          <w:color w:val="7030A0"/>
          <w:highlight w:val="yellow"/>
        </w:rPr>
        <w:t>OCCURS</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30"/>
      <w:r w:rsidRPr="00F65848">
        <w:rPr>
          <w:u w:val="single"/>
        </w:rPr>
        <w:lastRenderedPageBreak/>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0"/>
      <w:r>
        <w:rPr>
          <w:rStyle w:val="CommentReference"/>
        </w:rPr>
        <w:commentReference w:id="30"/>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w:t>
      </w:r>
      <w:proofErr w:type="gramStart"/>
      <w:r>
        <w:t xml:space="preserve">it,   </w:t>
      </w:r>
      <w:proofErr w:type="gramEnd"/>
      <w:r w:rsidRPr="003B67F3">
        <w:rPr>
          <w:b/>
          <w:bCs/>
        </w:rPr>
        <w:t>IMPLICITLY DEFINED</w:t>
      </w:r>
      <w:r w:rsidRPr="00FF513F">
        <w:t>.</w:t>
      </w:r>
    </w:p>
    <w:p w14:paraId="4BDCE6FC" w14:textId="59B5607E" w:rsidR="00CF157A" w:rsidRPr="00F65848" w:rsidRDefault="00CF157A" w:rsidP="00CF157A">
      <w:pPr>
        <w:ind w:left="360" w:hanging="360"/>
        <w:jc w:val="both"/>
      </w:pPr>
      <w:commentRangeStart w:id="31"/>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lastRenderedPageBreak/>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56D4873F"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004C3AE2"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1CD166CA"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307CF3B3"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5C896ABF"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AB62742"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2122C21F"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F8D67C4"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323E065" w:rsidR="004E5BE9" w:rsidRDefault="004E5BE9" w:rsidP="004E5BE9">
      <w:pPr>
        <w:ind w:left="360" w:hanging="360"/>
        <w:jc w:val="both"/>
      </w:pPr>
      <w:r w:rsidRPr="00EC5E42">
        <w:rPr>
          <w:highlight w:val="yellow"/>
          <w:u w:val="single"/>
        </w:rPr>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199A83BE" w:rsidR="004E5BE9" w:rsidRDefault="004E5BE9" w:rsidP="004E5BE9">
      <w:pPr>
        <w:ind w:left="360" w:hanging="360"/>
        <w:jc w:val="both"/>
      </w:pPr>
      <w:r w:rsidRPr="00EC5E42">
        <w:rPr>
          <w:highlight w:val="yellow"/>
          <w:u w:val="single"/>
        </w:rPr>
        <w:lastRenderedPageBreak/>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2996475B"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56CAC26D"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3D8C6F2E"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88323CB"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59F7C7C0"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OCCURS</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proofErr w:type="gramStart"/>
      <w:r w:rsidR="00196BCC" w:rsidRPr="00196BCC">
        <w:rPr>
          <w:b/>
          <w:bCs/>
          <w:color w:val="7030A0"/>
          <w:highlight w:val="yellow"/>
        </w:rPr>
        <w:t>EXECUTES</w:t>
      </w:r>
      <w:r w:rsidRPr="005B05A0">
        <w:rPr>
          <w:highlight w:val="yellow"/>
        </w:rPr>
        <w:t xml:space="preserve">, </w:t>
      </w:r>
      <w:r>
        <w:rPr>
          <w:highlight w:val="yellow"/>
        </w:rPr>
        <w:t xml:space="preserve">  </w:t>
      </w:r>
      <w:proofErr w:type="gramEnd"/>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proofErr w:type="gramStart"/>
      <w:r w:rsidRPr="00F71FBD">
        <w:rPr>
          <w:b/>
          <w:bCs/>
          <w:i/>
          <w:iCs/>
          <w:color w:val="7030A0"/>
          <w:highlight w:val="yellow"/>
        </w:rPr>
        <w:t>RUNS</w:t>
      </w:r>
      <w:r w:rsidRPr="00F71FBD">
        <w:rPr>
          <w:i/>
          <w:iCs/>
          <w:highlight w:val="yellow"/>
        </w:rPr>
        <w:t xml:space="preserve">,   </w:t>
      </w:r>
      <w:proofErr w:type="gramEnd"/>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proofErr w:type="gramStart"/>
      <w:r w:rsidRPr="00F71FBD">
        <w:rPr>
          <w:b/>
          <w:bCs/>
          <w:i/>
          <w:iCs/>
          <w:color w:val="7030A0"/>
          <w:highlight w:val="yellow"/>
        </w:rPr>
        <w:t>RUNS</w:t>
      </w:r>
      <w:r w:rsidRPr="00F71FBD">
        <w:rPr>
          <w:i/>
          <w:iCs/>
          <w:highlight w:val="yellow"/>
        </w:rPr>
        <w:t xml:space="preserve">,   </w:t>
      </w:r>
      <w:proofErr w:type="gramEnd"/>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RUNS</w:t>
      </w:r>
      <w:r w:rsidRPr="005B05A0">
        <w:rPr>
          <w:highlight w:val="yellow"/>
        </w:rPr>
        <w:t xml:space="preserve">,   </w:t>
      </w:r>
      <w:proofErr w:type="gramEnd"/>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504E3731"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OCCURS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F9B59AD" w14:textId="75DA794C" w:rsidR="003656EA" w:rsidRPr="00C47150" w:rsidRDefault="003656EA" w:rsidP="003656EA">
      <w:pPr>
        <w:ind w:left="360" w:hanging="360"/>
        <w:jc w:val="both"/>
        <w:rPr>
          <w:ins w:id="32" w:author="Patrick McElhiney" w:date="2022-10-27T19:15:00Z"/>
        </w:rPr>
      </w:pPr>
      <w:ins w:id="33" w:author="Patrick McElhiney" w:date="2022-10-27T19:15:00Z">
        <w:r w:rsidRPr="00F71FBD">
          <w:rPr>
            <w:highlight w:val="yellow"/>
            <w:u w:val="single"/>
          </w:rPr>
          <w:t xml:space="preserve">AUTONOMOUS </w:t>
        </w:r>
        <w:commentRangeStart w:id="34"/>
        <w:r>
          <w:rPr>
            <w:highlight w:val="yellow"/>
            <w:u w:val="single"/>
          </w:rPr>
          <w:t>FORCED</w:t>
        </w:r>
      </w:ins>
      <w:commentRangeEnd w:id="34"/>
      <w:ins w:id="35" w:author="Patrick McElhiney" w:date="2022-10-27T19:18:00Z">
        <w:r>
          <w:rPr>
            <w:rStyle w:val="CommentReference"/>
          </w:rPr>
          <w:commentReference w:id="34"/>
        </w:r>
      </w:ins>
      <w:ins w:id="36" w:author="Patrick McElhiney" w:date="2022-10-27T19:15:00Z">
        <w:r>
          <w:rPr>
            <w:highlight w:val="yellow"/>
            <w:u w:val="single"/>
          </w:rPr>
          <w:t xml:space="preserve"> LAUGHING</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ins>
      <w:ins w:id="37" w:author="Patrick McElhiney" w:date="2022-10-27T19:16:00Z">
        <w:r>
          <w:rPr>
            <w:highlight w:val="yellow"/>
          </w:rPr>
          <w:t xml:space="preserve">           </w:t>
        </w:r>
      </w:ins>
      <w:ins w:id="38" w:author="Patrick McElhiney" w:date="2022-10-27T19:15:00Z">
        <w:r w:rsidRPr="00F71FBD">
          <w:rPr>
            <w:b/>
            <w:bCs/>
            <w:color w:val="FF0000"/>
            <w:highlight w:val="yellow"/>
          </w:rPr>
          <w:t xml:space="preserve">ANY </w:t>
        </w:r>
        <w:r>
          <w:rPr>
            <w:b/>
            <w:bCs/>
            <w:color w:val="FF0000"/>
            <w:highlight w:val="yellow"/>
          </w:rPr>
          <w:t>FORCED LAUGHING</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ins>
    </w:p>
    <w:p w14:paraId="1FC93AAB" w14:textId="43B0ADA7" w:rsidR="003656EA" w:rsidRPr="00C47150" w:rsidRDefault="003656EA" w:rsidP="003656EA">
      <w:pPr>
        <w:ind w:left="360" w:hanging="360"/>
        <w:jc w:val="both"/>
        <w:rPr>
          <w:ins w:id="39" w:author="Patrick McElhiney" w:date="2022-10-27T19:15:00Z"/>
        </w:rPr>
      </w:pPr>
      <w:ins w:id="40" w:author="Patrick McElhiney" w:date="2022-10-27T19:15:00Z">
        <w:r w:rsidRPr="00F71FBD">
          <w:rPr>
            <w:highlight w:val="yellow"/>
            <w:u w:val="single"/>
          </w:rPr>
          <w:t xml:space="preserve">AUTONOMOUS </w:t>
        </w:r>
        <w:r>
          <w:rPr>
            <w:highlight w:val="yellow"/>
            <w:u w:val="single"/>
          </w:rPr>
          <w:t xml:space="preserve">FORCED </w:t>
        </w:r>
      </w:ins>
      <w:ins w:id="41" w:author="Patrick McElhiney" w:date="2022-10-27T19:16:00Z">
        <w:r>
          <w:rPr>
            <w:highlight w:val="yellow"/>
            <w:u w:val="single"/>
          </w:rPr>
          <w:t>CHUCKLE</w:t>
        </w:r>
      </w:ins>
      <w:ins w:id="42" w:author="Patrick McElhiney" w:date="2022-10-27T19:15:00Z">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ins>
      <w:ins w:id="43" w:author="Patrick McElhiney" w:date="2022-10-27T19:16:00Z">
        <w:r>
          <w:rPr>
            <w:highlight w:val="yellow"/>
          </w:rPr>
          <w:t xml:space="preserve">              </w:t>
        </w:r>
      </w:ins>
      <w:ins w:id="44" w:author="Patrick McElhiney" w:date="2022-10-27T19:15:00Z">
        <w:r w:rsidRPr="00F71FBD">
          <w:rPr>
            <w:b/>
            <w:bCs/>
            <w:color w:val="FF0000"/>
            <w:highlight w:val="yellow"/>
          </w:rPr>
          <w:t xml:space="preserve">ANY </w:t>
        </w:r>
        <w:r>
          <w:rPr>
            <w:b/>
            <w:bCs/>
            <w:color w:val="FF0000"/>
            <w:highlight w:val="yellow"/>
          </w:rPr>
          <w:t xml:space="preserve">FORCED </w:t>
        </w:r>
      </w:ins>
      <w:ins w:id="45" w:author="Patrick McElhiney" w:date="2022-10-27T19:16:00Z">
        <w:r>
          <w:rPr>
            <w:b/>
            <w:bCs/>
            <w:color w:val="FF0000"/>
            <w:highlight w:val="yellow"/>
          </w:rPr>
          <w:t>CHUCKLING</w:t>
        </w:r>
      </w:ins>
      <w:ins w:id="46" w:author="Patrick McElhiney" w:date="2022-10-27T19:15:00Z">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ins>
    </w:p>
    <w:p w14:paraId="614DF599" w14:textId="12B62608" w:rsidR="003656EA" w:rsidRPr="00C47150" w:rsidRDefault="003656EA" w:rsidP="003656EA">
      <w:pPr>
        <w:ind w:left="360" w:hanging="360"/>
        <w:jc w:val="both"/>
        <w:rPr>
          <w:ins w:id="47" w:author="Patrick McElhiney" w:date="2022-10-27T19:16:00Z"/>
        </w:rPr>
      </w:pPr>
      <w:ins w:id="48" w:author="Patrick McElhiney" w:date="2022-10-27T19:16:00Z">
        <w:r w:rsidRPr="00F71FBD">
          <w:rPr>
            <w:highlight w:val="yellow"/>
            <w:u w:val="single"/>
          </w:rPr>
          <w:t xml:space="preserve">AUTONOMOUS </w:t>
        </w:r>
        <w:r>
          <w:rPr>
            <w:highlight w:val="yellow"/>
            <w:u w:val="single"/>
          </w:rPr>
          <w:t xml:space="preserve">FORCED </w:t>
        </w:r>
        <w:r>
          <w:rPr>
            <w:highlight w:val="yellow"/>
            <w:u w:val="single"/>
          </w:rPr>
          <w:t>SMIRK</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 xml:space="preserve">FORCED </w:t>
        </w:r>
        <w:r>
          <w:rPr>
            <w:b/>
            <w:bCs/>
            <w:color w:val="FF0000"/>
            <w:highlight w:val="yellow"/>
          </w:rPr>
          <w:t>SMIRK</w:t>
        </w:r>
        <w:r w:rsidRPr="00F71FBD">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OCCURS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ins>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77777777" w:rsidR="00E567E3" w:rsidRPr="006B6D34" w:rsidRDefault="00E567E3" w:rsidP="00E567E3">
      <w:pPr>
        <w:ind w:left="360" w:hanging="360"/>
        <w:jc w:val="both"/>
      </w:pPr>
      <w:r w:rsidRPr="006B6D34">
        <w:rPr>
          <w:u w:val="single"/>
        </w:rPr>
        <w:t xml:space="preserve">AUTONOMOUS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t>
      </w:r>
      <w:r>
        <w:rPr>
          <w:b/>
          <w:bCs/>
          <w:color w:val="FF0000"/>
        </w:rPr>
        <w:t>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1D022241" w14:textId="77777777" w:rsidR="00E567E3" w:rsidRPr="006B6D34" w:rsidRDefault="00E567E3" w:rsidP="00E567E3">
      <w:pPr>
        <w:ind w:left="720" w:hanging="360"/>
        <w:jc w:val="both"/>
      </w:pPr>
      <w:r w:rsidRPr="006B6D34">
        <w:rPr>
          <w:u w:val="single"/>
        </w:rPr>
        <w:t xml:space="preserve">AUTONOMOUS </w:t>
      </w:r>
      <w:r>
        <w:rPr>
          <w:u w:val="single"/>
        </w:rPr>
        <w:t>BONE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BONE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75E8E7C9" w14:textId="77777777" w:rsidR="00E567E3" w:rsidRPr="006B6D34" w:rsidRDefault="00E567E3" w:rsidP="00E567E3">
      <w:pPr>
        <w:ind w:left="720" w:hanging="360"/>
        <w:jc w:val="both"/>
      </w:pPr>
      <w:r w:rsidRPr="006B6D34">
        <w:rPr>
          <w:u w:val="single"/>
        </w:rPr>
        <w:lastRenderedPageBreak/>
        <w:t xml:space="preserve">AUTONOMOUS </w:t>
      </w:r>
      <w:r>
        <w:rPr>
          <w:u w:val="single"/>
        </w:rPr>
        <w:t>SCULL 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t>
      </w:r>
      <w:r>
        <w:rPr>
          <w:b/>
          <w:bCs/>
          <w:color w:val="FF0000"/>
        </w:rPr>
        <w:t>SCULL TWINGE</w:t>
      </w:r>
      <w:r w:rsidRPr="006B6D34">
        <w:t xml:space="preserve"> </w:t>
      </w:r>
      <w:r w:rsidRPr="006B6D34">
        <w:rPr>
          <w:b/>
          <w:bCs/>
          <w:color w:val="C00000"/>
        </w:rPr>
        <w:t>NEVER</w:t>
      </w:r>
      <w:r w:rsidRPr="006B6D34">
        <w:rPr>
          <w:b/>
          <w:bCs/>
        </w:rPr>
        <w:t xml:space="preserve"> </w:t>
      </w:r>
      <w:r w:rsidRPr="00EC5E42">
        <w:rPr>
          <w:b/>
          <w:bCs/>
          <w:color w:val="7030A0"/>
        </w:rPr>
        <w:t>OCCURS</w:t>
      </w:r>
      <w:r w:rsidRPr="006B6D34">
        <w:t xml:space="preserve">, </w:t>
      </w:r>
      <w:r w:rsidRPr="006B6D34">
        <w:rPr>
          <w:b/>
          <w:bCs/>
          <w:color w:val="00B0F0"/>
        </w:rPr>
        <w:t>IMPLICITLY-EXPLICITLY GLOBALLY VIRULENTLY DEFINED</w:t>
      </w:r>
      <w:r w:rsidRPr="006B6D34">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w:t>
      </w:r>
      <w:r>
        <w:lastRenderedPageBreak/>
        <w:t xml:space="preserve">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49"/>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9"/>
      <w:r w:rsidR="00B24CF4" w:rsidRPr="006670CE">
        <w:rPr>
          <w:rStyle w:val="CommentReference"/>
        </w:rPr>
        <w:commentReference w:id="49"/>
      </w:r>
    </w:p>
    <w:p w14:paraId="430793E5" w14:textId="269EC7F2" w:rsidR="001037A8" w:rsidRPr="006670CE" w:rsidRDefault="00853D71" w:rsidP="001037A8">
      <w:pPr>
        <w:ind w:left="360" w:hanging="360"/>
        <w:jc w:val="both"/>
      </w:pPr>
      <w:commentRangeStart w:id="50"/>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50"/>
      <w:r w:rsidR="001037A8" w:rsidRPr="006670CE">
        <w:rPr>
          <w:rStyle w:val="CommentReference"/>
        </w:rPr>
        <w:commentReference w:id="50"/>
      </w:r>
    </w:p>
    <w:p w14:paraId="1FF3DBCC" w14:textId="0DFEF651" w:rsidR="00853D71" w:rsidRPr="006670CE" w:rsidRDefault="00853D71" w:rsidP="009C5A96">
      <w:pPr>
        <w:ind w:left="360" w:hanging="360"/>
        <w:jc w:val="both"/>
      </w:pPr>
      <w:commentRangeStart w:id="51"/>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51"/>
      <w:r w:rsidR="001037A8" w:rsidRPr="006670CE">
        <w:rPr>
          <w:rStyle w:val="CommentReference"/>
        </w:rPr>
        <w:commentReference w:id="51"/>
      </w:r>
    </w:p>
    <w:p w14:paraId="7BC9A47F" w14:textId="745F0D88" w:rsidR="000C1682" w:rsidRDefault="000C1682" w:rsidP="000C1682">
      <w:pPr>
        <w:ind w:left="360" w:hanging="360"/>
        <w:jc w:val="both"/>
      </w:pPr>
      <w:commentRangeStart w:id="52"/>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52"/>
      <w:r w:rsidR="00506E87">
        <w:rPr>
          <w:rStyle w:val="CommentReference"/>
        </w:rPr>
        <w:commentReference w:id="52"/>
      </w:r>
    </w:p>
    <w:p w14:paraId="1CBA87EF" w14:textId="54C172BE" w:rsidR="000C1682" w:rsidRDefault="000C1682" w:rsidP="000229F9">
      <w:pPr>
        <w:ind w:left="720" w:hanging="360"/>
        <w:jc w:val="both"/>
      </w:pPr>
      <w:commentRangeStart w:id="53"/>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53"/>
      <w:r w:rsidR="00B24CF4">
        <w:rPr>
          <w:rStyle w:val="CommentReference"/>
        </w:rPr>
        <w:commentReference w:id="53"/>
      </w:r>
    </w:p>
    <w:p w14:paraId="0B910FB8" w14:textId="40521584" w:rsidR="00F7149B" w:rsidRDefault="00F7149B" w:rsidP="00F7149B">
      <w:pPr>
        <w:ind w:left="720" w:hanging="360"/>
        <w:jc w:val="both"/>
      </w:pPr>
      <w:commentRangeStart w:id="54"/>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54"/>
      <w:r>
        <w:rPr>
          <w:rStyle w:val="CommentReference"/>
        </w:rPr>
        <w:commentReference w:id="54"/>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55"/>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55"/>
      <w:r w:rsidR="00835EB0">
        <w:rPr>
          <w:rStyle w:val="CommentReference"/>
        </w:rPr>
        <w:commentReference w:id="55"/>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proofErr w:type="gramStart"/>
      <w:r>
        <w:t>[:</w:t>
      </w:r>
      <w:r>
        <w:rPr>
          <w:b/>
          <w:bCs/>
          <w:i/>
          <w:iCs/>
        </w:rPr>
        <w:t>INVENTOR</w:t>
      </w:r>
      <w:proofErr w:type="gramEnd"/>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w:t>
      </w:r>
      <w:proofErr w:type="gramStart"/>
      <w:r>
        <w:t>secured at all times</w:t>
      </w:r>
      <w:proofErr w:type="gramEnd"/>
      <w:r>
        <w:t>.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w:t>
      </w:r>
      <w:proofErr w:type="gramStart"/>
      <w:r>
        <w:t>secured at all times</w:t>
      </w:r>
      <w:proofErr w:type="gramEnd"/>
      <w:r>
        <w:t>.</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5B5349EB" w14:textId="50DF763E" w:rsidR="003112D6"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7C8164C" w14:textId="4A277C6A" w:rsidR="006D4703" w:rsidRDefault="006D4703">
      <w:pPr>
        <w:rPr>
          <w:u w:val="single"/>
        </w:rPr>
      </w:pPr>
      <w:r>
        <w:rPr>
          <w:u w:val="single"/>
        </w:rPr>
        <w:br w:type="page"/>
      </w:r>
    </w:p>
    <w:p w14:paraId="20360BB5" w14:textId="77777777" w:rsidR="006D4703" w:rsidRPr="00887771" w:rsidRDefault="006D4703" w:rsidP="006D4703">
      <w:pPr>
        <w:ind w:left="360" w:hanging="360"/>
        <w:jc w:val="both"/>
        <w:rPr>
          <w:b/>
          <w:sz w:val="24"/>
        </w:rPr>
      </w:pPr>
      <w:r>
        <w:rPr>
          <w:b/>
          <w:sz w:val="24"/>
        </w:rPr>
        <w:lastRenderedPageBreak/>
        <w:t>ILLEGAL DATA STRUCTURES</w:t>
      </w:r>
    </w:p>
    <w:p w14:paraId="67DCBF94" w14:textId="160C6BEA" w:rsidR="006D4703" w:rsidRPr="006D4703" w:rsidRDefault="006D4703" w:rsidP="006D4703">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4"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6"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7"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8"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0"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1"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2"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3"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4"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5"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1"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2"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3"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4"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9"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0"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1"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4" w:author="Patrick McElhiney" w:date="2022-10-27T19:18:00Z" w:initials="PM">
    <w:p w14:paraId="364A9083" w14:textId="77777777" w:rsidR="003656EA" w:rsidRDefault="003656EA" w:rsidP="00CB4B68">
      <w:pPr>
        <w:pStyle w:val="CommentText"/>
      </w:pPr>
      <w:r>
        <w:rPr>
          <w:rStyle w:val="CommentReference"/>
        </w:rPr>
        <w:annotationRef/>
      </w:r>
      <w:r>
        <w:t>All "prevention" is the prevention of Mind Control or Thought Control or Idea Control or Brain Control or Concentration Control or otherwise the control over a human being, through any control of the brain using Optogenetics or Radio Frequency, such that "prevention" in all Prevention Security Systems pertaining to a human being do not actually prevent normal activities of a human being, however only the activities that are "forced" by computer software.</w:t>
      </w:r>
    </w:p>
  </w:comment>
  <w:comment w:id="49" w:author="Patrick McElhiney" w:date="2022-09-16T22:35:00Z" w:initials="PM">
    <w:p w14:paraId="7424C5B5" w14:textId="18B693A3" w:rsidR="00B24CF4" w:rsidRDefault="00B24CF4" w:rsidP="003D5836">
      <w:pPr>
        <w:pStyle w:val="CommentText"/>
      </w:pPr>
      <w:r>
        <w:rPr>
          <w:rStyle w:val="CommentReference"/>
        </w:rPr>
        <w:annotationRef/>
      </w:r>
      <w:r>
        <w:t>PENTAGON and CHELSEA CLINTON software cause it to Patrick R. McElhiney</w:t>
      </w:r>
    </w:p>
  </w:comment>
  <w:comment w:id="50"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51"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52"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53"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54"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55"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364A9083"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7055812" w16cex:dateUtc="2022-10-27T23:18: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364A9083" w16cid:durableId="270558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34DBA" w14:textId="77777777" w:rsidR="001359A6" w:rsidRDefault="001359A6" w:rsidP="005B7682">
      <w:pPr>
        <w:spacing w:after="0" w:line="240" w:lineRule="auto"/>
      </w:pPr>
      <w:r>
        <w:separator/>
      </w:r>
    </w:p>
  </w:endnote>
  <w:endnote w:type="continuationSeparator" w:id="0">
    <w:p w14:paraId="647BF56E" w14:textId="77777777" w:rsidR="001359A6" w:rsidRDefault="001359A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88BA8" w14:textId="77777777" w:rsidR="001359A6" w:rsidRDefault="001359A6" w:rsidP="005B7682">
      <w:pPr>
        <w:spacing w:after="0" w:line="240" w:lineRule="auto"/>
      </w:pPr>
      <w:r>
        <w:separator/>
      </w:r>
    </w:p>
  </w:footnote>
  <w:footnote w:type="continuationSeparator" w:id="0">
    <w:p w14:paraId="7C2B58FD" w14:textId="77777777" w:rsidR="001359A6" w:rsidRDefault="001359A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E8A"/>
    <w:rsid w:val="001334EB"/>
    <w:rsid w:val="00135533"/>
    <w:rsid w:val="001359A6"/>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295D"/>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06F"/>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56EA"/>
    <w:rsid w:val="0036690C"/>
    <w:rsid w:val="00367590"/>
    <w:rsid w:val="00372950"/>
    <w:rsid w:val="00375D8B"/>
    <w:rsid w:val="0037631C"/>
    <w:rsid w:val="003803F0"/>
    <w:rsid w:val="00382090"/>
    <w:rsid w:val="00384500"/>
    <w:rsid w:val="00384873"/>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07"/>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703"/>
    <w:rsid w:val="006D4830"/>
    <w:rsid w:val="006E02AB"/>
    <w:rsid w:val="006E2818"/>
    <w:rsid w:val="006E41A5"/>
    <w:rsid w:val="006E431A"/>
    <w:rsid w:val="006E47BF"/>
    <w:rsid w:val="006F0228"/>
    <w:rsid w:val="006F093E"/>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5F4"/>
    <w:rsid w:val="00765FA1"/>
    <w:rsid w:val="00767062"/>
    <w:rsid w:val="0077298C"/>
    <w:rsid w:val="00774B9F"/>
    <w:rsid w:val="007751F6"/>
    <w:rsid w:val="00776607"/>
    <w:rsid w:val="007804A0"/>
    <w:rsid w:val="0078306E"/>
    <w:rsid w:val="0078387A"/>
    <w:rsid w:val="007863E5"/>
    <w:rsid w:val="007867B0"/>
    <w:rsid w:val="00787133"/>
    <w:rsid w:val="00787292"/>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355F"/>
    <w:rsid w:val="009F50A0"/>
    <w:rsid w:val="009F5D5C"/>
    <w:rsid w:val="009F6DE1"/>
    <w:rsid w:val="00A01C76"/>
    <w:rsid w:val="00A022FF"/>
    <w:rsid w:val="00A0568E"/>
    <w:rsid w:val="00A05A82"/>
    <w:rsid w:val="00A0683F"/>
    <w:rsid w:val="00A07AE5"/>
    <w:rsid w:val="00A13FD8"/>
    <w:rsid w:val="00A14510"/>
    <w:rsid w:val="00A16133"/>
    <w:rsid w:val="00A1780D"/>
    <w:rsid w:val="00A24677"/>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665"/>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987"/>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2B40"/>
    <w:rsid w:val="00D6328A"/>
    <w:rsid w:val="00D635B9"/>
    <w:rsid w:val="00D649C1"/>
    <w:rsid w:val="00D653B7"/>
    <w:rsid w:val="00D67D1C"/>
    <w:rsid w:val="00D715E0"/>
    <w:rsid w:val="00D71870"/>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2927"/>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0935"/>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121</Pages>
  <Words>27756</Words>
  <Characters>158211</Characters>
  <Application>Microsoft Office Word</Application>
  <DocSecurity>0</DocSecurity>
  <Lines>1318</Lines>
  <Paragraphs>371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185596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2022-10-11T13:33:00Z</cp:lastPrinted>
  <dcterms:created xsi:type="dcterms:W3CDTF">2022-10-27T22:54:00Z</dcterms:created>
  <dcterms:modified xsi:type="dcterms:W3CDTF">2022-10-27T23:18:00Z</dcterms:modified>
</cp:coreProperties>
</file>