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6454CAF" w:rsidR="00074C5F" w:rsidRDefault="00655A6A" w:rsidP="00B111EA">
      <w:pPr>
        <w:jc w:val="center"/>
        <w:rPr>
          <w:bCs/>
          <w:sz w:val="28"/>
          <w:szCs w:val="28"/>
        </w:rPr>
      </w:pPr>
      <w:r>
        <w:rPr>
          <w:bCs/>
          <w:sz w:val="28"/>
          <w:szCs w:val="28"/>
        </w:rPr>
        <w:t>9/16/2022 7:27:27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4F8F59D4" w14:textId="42CEABDB" w:rsidR="000229F9" w:rsidRPr="00EA1D15"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r w:rsidRPr="00EA1D15">
        <w:rPr>
          <w:rStyle w:val="SubtleReference"/>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2D1E5D1C"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w:t>
      </w:r>
      <w:r w:rsidR="00A520BB">
        <w:lastRenderedPageBreak/>
        <w:t>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6046E762"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any protectee of </w:t>
      </w:r>
      <w:r w:rsidRPr="00AE6AC8">
        <w:rPr>
          <w:b/>
          <w:bCs/>
        </w:rPr>
        <w:t>CRYPTONYM</w:t>
      </w:r>
      <w:proofErr w:type="gramStart"/>
      <w:r>
        <w:t>[:</w:t>
      </w:r>
      <w:r>
        <w:rPr>
          <w:b/>
          <w:bCs/>
          <w:i/>
          <w:iCs/>
        </w:rPr>
        <w:t>PATRICK</w:t>
      </w:r>
      <w:proofErr w:type="gramEnd"/>
      <w:r w:rsidRPr="002846F5">
        <w:t>:]</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55F49EDD"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any protectee of </w:t>
      </w:r>
      <w:r w:rsidRPr="00AE6AC8">
        <w:rPr>
          <w:b/>
          <w:bCs/>
        </w:rPr>
        <w:t>CRYPTONYM</w:t>
      </w:r>
      <w:proofErr w:type="gramStart"/>
      <w:r>
        <w:t>[:</w:t>
      </w:r>
      <w:r>
        <w:rPr>
          <w:b/>
          <w:bCs/>
          <w:i/>
          <w:iCs/>
        </w:rPr>
        <w:t>PATRICK</w:t>
      </w:r>
      <w:proofErr w:type="gramEnd"/>
      <w:r w:rsidRPr="002846F5">
        <w:t>:]</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5DC9447" w14:textId="7777777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723286BA"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all protectees of </w:t>
      </w:r>
      <w:r w:rsidR="00A520BB" w:rsidRPr="00AE6AC8">
        <w:rPr>
          <w:b/>
          <w:bCs/>
        </w:rPr>
        <w:t>CRYPTONYM</w:t>
      </w:r>
      <w:proofErr w:type="gramStart"/>
      <w:r w:rsidR="00A520BB">
        <w:t>[:</w:t>
      </w:r>
      <w:r w:rsidR="00A520BB">
        <w:rPr>
          <w:b/>
          <w:bCs/>
          <w:i/>
          <w:iCs/>
        </w:rPr>
        <w:t>PATRICK</w:t>
      </w:r>
      <w:proofErr w:type="gramEnd"/>
      <w:r w:rsidR="00A520BB" w:rsidRPr="002846F5">
        <w:t>:]</w:t>
      </w:r>
      <w:r w:rsidR="00A520BB" w:rsidRPr="00787133">
        <w:t xml:space="preserve"> within </w:t>
      </w:r>
      <w:r w:rsidR="00A520BB" w:rsidRPr="00B559DE">
        <w:rPr>
          <w:b/>
          <w:bCs/>
        </w:rPr>
        <w:t>THE VIRTUAL ENVIRONMENT</w:t>
      </w:r>
      <w:r w:rsidR="00A520BB" w:rsidRPr="00787133">
        <w:t>.</w:t>
      </w:r>
    </w:p>
    <w:p w14:paraId="3B6FAB1D" w14:textId="61DC759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71FF7DF6"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all protectees of </w:t>
      </w:r>
      <w:r w:rsidR="00A520BB" w:rsidRPr="00AE6AC8">
        <w:rPr>
          <w:b/>
          <w:bCs/>
        </w:rPr>
        <w:t>CRYPTONYM</w:t>
      </w:r>
      <w:proofErr w:type="gramStart"/>
      <w:r w:rsidR="00A520BB">
        <w:t>[:</w:t>
      </w:r>
      <w:r w:rsidR="00A520BB">
        <w:rPr>
          <w:b/>
          <w:bCs/>
          <w:i/>
          <w:iCs/>
        </w:rPr>
        <w:t>PATRICK</w:t>
      </w:r>
      <w:proofErr w:type="gramEnd"/>
      <w:r w:rsidR="00A520BB" w:rsidRPr="002846F5">
        <w:t>:]</w:t>
      </w:r>
      <w:r w:rsidR="00A520BB" w:rsidRPr="00787133">
        <w:t xml:space="preserve"> within </w:t>
      </w:r>
      <w:r w:rsidR="00A520BB" w:rsidRPr="00B559DE">
        <w:rPr>
          <w:b/>
          <w:bCs/>
        </w:rPr>
        <w:t>THE VIRTUAL ENVIRONMENT</w:t>
      </w:r>
      <w:r w:rsidR="00A520BB" w:rsidRPr="00787133">
        <w:t>.</w:t>
      </w:r>
    </w:p>
    <w:p w14:paraId="0F0AD9B9" w14:textId="612DB068"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07B99EE"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all protectees of </w:t>
      </w:r>
      <w:r w:rsidR="00A520BB" w:rsidRPr="00AE6AC8">
        <w:rPr>
          <w:b/>
          <w:bCs/>
        </w:rPr>
        <w:t>CRYPTONYM</w:t>
      </w:r>
      <w:r w:rsidR="00A520BB">
        <w:t>[:</w:t>
      </w:r>
      <w:r w:rsidR="00A520BB">
        <w:rPr>
          <w:b/>
          <w:bCs/>
          <w:i/>
          <w:iCs/>
        </w:rPr>
        <w:t>PATRICK</w:t>
      </w:r>
      <w:r w:rsidR="00A520BB" w:rsidRPr="002846F5">
        <w:t>:]</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A520BB" w:rsidRPr="00B559DE">
        <w:rPr>
          <w:b/>
          <w:bCs/>
        </w:rPr>
        <w:t>THE PENTAGON</w:t>
      </w:r>
      <w:r w:rsidR="00A520BB">
        <w:t>.</w:t>
      </w:r>
    </w:p>
    <w:p w14:paraId="2D5132F5" w14:textId="4118D325"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all protectees of </w:t>
      </w:r>
      <w:r w:rsidR="00A520BB" w:rsidRPr="00AE6AC8">
        <w:rPr>
          <w:b/>
          <w:bCs/>
        </w:rPr>
        <w:t>CRYPTONYM</w:t>
      </w:r>
      <w:proofErr w:type="gramStart"/>
      <w:r w:rsidR="00A520BB">
        <w:t>[:</w:t>
      </w:r>
      <w:r w:rsidR="00A520BB">
        <w:rPr>
          <w:b/>
          <w:bCs/>
          <w:i/>
          <w:iCs/>
        </w:rPr>
        <w:t>PATRICK</w:t>
      </w:r>
      <w:proofErr w:type="gramEnd"/>
      <w:r w:rsidR="00A520BB" w:rsidRPr="002846F5">
        <w:t>:]</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A520BB">
        <w:t xml:space="preserve">. This systems security shall include removing any system exploits that that would allow any type of </w:t>
      </w:r>
      <w:r w:rsidR="00A520BB" w:rsidRPr="00776607">
        <w:rPr>
          <w:b/>
          <w:bCs/>
        </w:rPr>
        <w:t>MIND CONTROL SYSTEMS</w:t>
      </w:r>
      <w:r w:rsidR="00A520BB">
        <w:t xml:space="preserve"> or </w:t>
      </w:r>
      <w:r w:rsidR="00A520BB" w:rsidRPr="00776607">
        <w:rPr>
          <w:b/>
          <w:bCs/>
        </w:rPr>
        <w:t>MIND CONTROL</w:t>
      </w:r>
      <w:r w:rsidR="00A520BB">
        <w:t xml:space="preserve"> </w:t>
      </w:r>
      <w:r>
        <w:t xml:space="preserve">or </w:t>
      </w:r>
      <w:r w:rsidR="00A520BB" w:rsidRPr="00776607">
        <w:rPr>
          <w:b/>
          <w:bCs/>
        </w:rPr>
        <w:t>MIND CONTROL TECHNOLOGY</w:t>
      </w:r>
      <w:r w:rsidR="00A520BB">
        <w:t xml:space="preserve"> to interact with any protectee of </w:t>
      </w:r>
      <w:r w:rsidR="00A520BB" w:rsidRPr="00AE6AC8">
        <w:rPr>
          <w:b/>
          <w:bCs/>
        </w:rPr>
        <w:t>CRYPTONYM</w:t>
      </w:r>
      <w:proofErr w:type="gramStart"/>
      <w:r w:rsidR="00A520BB">
        <w:t>[:</w:t>
      </w:r>
      <w:r w:rsidR="00A520BB">
        <w:rPr>
          <w:b/>
          <w:bCs/>
          <w:i/>
          <w:iCs/>
        </w:rPr>
        <w:t>PATRICK</w:t>
      </w:r>
      <w:proofErr w:type="gramEnd"/>
      <w:r w:rsidR="00A520BB" w:rsidRPr="002846F5">
        <w:t>:]</w:t>
      </w:r>
      <w:r w:rsidR="00A520BB">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proofErr w:type="gramStart"/>
      <w:r>
        <w:t>[:</w:t>
      </w:r>
      <w:r>
        <w:rPr>
          <w:b/>
          <w:bCs/>
          <w:i/>
          <w:iCs/>
        </w:rPr>
        <w:t>PATRICK</w:t>
      </w:r>
      <w:proofErr w:type="gramEnd"/>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934D15">
      <w:pPr>
        <w:ind w:left="360" w:hanging="360"/>
        <w:jc w:val="both"/>
        <w:rPr>
          <w:u w:val="single"/>
        </w:rPr>
        <w:pPrChange w:id="0" w:author="Patrick McElhiney" w:date="2022-09-16T23:35:00Z">
          <w:pPr>
            <w:jc w:val="both"/>
          </w:pPr>
        </w:pPrChange>
      </w:pPr>
      <w:commentRangeStart w:id="1"/>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commentRangeEnd w:id="1"/>
      <w:r w:rsidR="00934D15">
        <w:rPr>
          <w:rStyle w:val="CommentReference"/>
        </w:rPr>
        <w:commentReference w:id="1"/>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2090035" w14:textId="76AB7BED"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w:t>
      </w:r>
      <w:r>
        <w:lastRenderedPageBreak/>
        <w:t xml:space="preserve">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5D3DE165" w14:textId="5263C1E7"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commentRangeEnd w:id="2"/>
      <w:r w:rsidR="00934D15">
        <w:rPr>
          <w:rStyle w:val="CommentReference"/>
        </w:rPr>
        <w:commentReference w:id="2"/>
      </w:r>
    </w:p>
    <w:p w14:paraId="2F8258AE" w14:textId="77777777"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commentRangeEnd w:id="3"/>
      <w:r w:rsidR="00AE266E">
        <w:rPr>
          <w:rStyle w:val="CommentReference"/>
        </w:rPr>
        <w:commentReference w:id="3"/>
      </w:r>
    </w:p>
    <w:p w14:paraId="77791D26" w14:textId="018E0E23" w:rsidR="00DB4428" w:rsidRDefault="00DB4428" w:rsidP="00A520BB">
      <w:pPr>
        <w:tabs>
          <w:tab w:val="left" w:pos="900"/>
        </w:tabs>
        <w:ind w:left="360" w:hanging="360"/>
        <w:jc w:val="both"/>
      </w:pPr>
      <w:r>
        <w:rPr>
          <w:u w:val="single"/>
        </w:rPr>
        <w:lastRenderedPageBreak/>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any protectee of </w:t>
      </w:r>
      <w:r w:rsidRPr="00AE6AC8">
        <w:rPr>
          <w:b/>
          <w:bCs/>
        </w:rPr>
        <w:t>CRYPTONYM</w:t>
      </w:r>
      <w:r>
        <w:t>[:</w:t>
      </w:r>
      <w:r>
        <w:rPr>
          <w:b/>
          <w:bCs/>
          <w:i/>
          <w:iCs/>
        </w:rPr>
        <w:t>PATRICK</w:t>
      </w:r>
      <w:r w:rsidRPr="002846F5">
        <w:t>:]</w:t>
      </w:r>
      <w:r>
        <w:t xml:space="preserve"> are thrown out, and that they’re removed from any records pertaining to any protectee of </w:t>
      </w:r>
      <w:r w:rsidRPr="00AE6AC8">
        <w:rPr>
          <w:b/>
          <w:bCs/>
        </w:rPr>
        <w:t>CRYPTONYM</w:t>
      </w:r>
      <w:r>
        <w:t>[:</w:t>
      </w:r>
      <w:r>
        <w:rPr>
          <w:b/>
          <w:bCs/>
          <w:i/>
          <w:iCs/>
        </w:rPr>
        <w:t>PATRICK</w:t>
      </w:r>
      <w:r w:rsidRPr="002846F5">
        <w:t>:]</w:t>
      </w:r>
      <w:r>
        <w:t>, and that whomever was involved in claiming the false charges, or even whomever caused them, including using mind control or artificial intelligence, is prosecuted and charged for their war crimes</w:t>
      </w:r>
      <w:r w:rsidR="00C73AB0">
        <w:t xml:space="preserve"> against any protectee of </w:t>
      </w:r>
      <w:r w:rsidR="00C73AB0" w:rsidRPr="00AE6AC8">
        <w:rPr>
          <w:b/>
          <w:bCs/>
        </w:rPr>
        <w:t>CRYPTONYM</w:t>
      </w:r>
      <w:r w:rsidR="00C73AB0">
        <w:t>[:</w:t>
      </w:r>
      <w:r w:rsidR="00C73AB0">
        <w:rPr>
          <w:b/>
          <w:bCs/>
          <w:i/>
          <w:iCs/>
        </w:rPr>
        <w:t>PATRICK</w:t>
      </w:r>
      <w:r w:rsidR="00C73AB0" w:rsidRPr="002846F5">
        <w:t>:]</w:t>
      </w:r>
      <w:r>
        <w:t>.</w:t>
      </w:r>
    </w:p>
    <w:p w14:paraId="2F0C2056" w14:textId="104F81B2"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any protectee of </w:t>
      </w:r>
      <w:r w:rsidRPr="00AE6AC8">
        <w:rPr>
          <w:b/>
          <w:bCs/>
        </w:rPr>
        <w:t>CRYPTONYM</w:t>
      </w:r>
      <w:r>
        <w:t>[:</w:t>
      </w:r>
      <w:r>
        <w:rPr>
          <w:b/>
          <w:bCs/>
          <w:i/>
          <w:iCs/>
        </w:rPr>
        <w:t>PATRICK</w:t>
      </w:r>
      <w:r w:rsidRPr="002846F5">
        <w:t>:]</w:t>
      </w:r>
      <w:r>
        <w:t xml:space="preserve">, and that any false </w:t>
      </w:r>
      <w:r w:rsidR="00C73AB0">
        <w:t>indictment</w:t>
      </w:r>
      <w:r>
        <w:t xml:space="preserve"> never occurs to any protectee of </w:t>
      </w:r>
      <w:r w:rsidRPr="00AE6AC8">
        <w:rPr>
          <w:b/>
          <w:bCs/>
        </w:rPr>
        <w:t>CRYPTONYM</w:t>
      </w:r>
      <w:r>
        <w:t>[:</w:t>
      </w:r>
      <w:r>
        <w:rPr>
          <w:b/>
          <w:bCs/>
          <w:i/>
          <w:iCs/>
        </w:rPr>
        <w:t>PATRICK</w:t>
      </w:r>
      <w:r w:rsidRPr="002846F5">
        <w:t>:]</w:t>
      </w:r>
      <w:r>
        <w:t xml:space="preserve">, and that those involved with false </w:t>
      </w:r>
      <w:r w:rsidR="00C73AB0">
        <w:t>indictments</w:t>
      </w:r>
      <w:r>
        <w:t xml:space="preserve">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commentRangeEnd w:id="4"/>
      <w:r w:rsidR="00561992">
        <w:rPr>
          <w:rStyle w:val="CommentReference"/>
        </w:rPr>
        <w:commentReference w:id="4"/>
      </w:r>
    </w:p>
    <w:p w14:paraId="552F30A1" w14:textId="6332BA8D" w:rsidR="00106D0B" w:rsidRDefault="00106D0B" w:rsidP="00DB4428">
      <w:pPr>
        <w:tabs>
          <w:tab w:val="left" w:pos="900"/>
        </w:tabs>
        <w:ind w:left="360" w:hanging="360"/>
        <w:jc w:val="both"/>
      </w:pPr>
      <w:commentRangeStart w:id="5"/>
      <w:commentRangeStart w:id="6"/>
      <w:r w:rsidRPr="0019083C">
        <w:rPr>
          <w:u w:val="single"/>
        </w:rPr>
        <w:t xml:space="preserve">AUTONOMOUS </w:t>
      </w:r>
      <w:r>
        <w:rPr>
          <w:u w:val="single"/>
        </w:rPr>
        <w:t>FALSE 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any protectee of </w:t>
      </w:r>
      <w:r w:rsidRPr="00AE6AC8">
        <w:rPr>
          <w:b/>
          <w:bCs/>
        </w:rPr>
        <w:t>CRYPTONYM</w:t>
      </w:r>
      <w:r>
        <w:t>[:</w:t>
      </w:r>
      <w:r>
        <w:rPr>
          <w:b/>
          <w:bCs/>
          <w:i/>
          <w:iCs/>
        </w:rPr>
        <w:t>PATRICK</w:t>
      </w:r>
      <w:r w:rsidRPr="002846F5">
        <w:t>:]</w:t>
      </w:r>
      <w:r>
        <w:t>, that an investigation occurs into the criminal motives behind it, and prosecutes them for the crimes that they have committed</w:t>
      </w:r>
      <w:r w:rsidRPr="0019083C">
        <w:t>.</w:t>
      </w:r>
      <w:commentRangeEnd w:id="5"/>
      <w:r w:rsidR="00AE266E">
        <w:rPr>
          <w:rStyle w:val="CommentReference"/>
        </w:rPr>
        <w:commentReference w:id="5"/>
      </w:r>
      <w:commentRangeEnd w:id="6"/>
      <w:r w:rsidR="00AE266E">
        <w:rPr>
          <w:rStyle w:val="CommentReference"/>
        </w:rPr>
        <w:commentReference w:id="6"/>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77777777" w:rsidR="00A520BB" w:rsidRDefault="00A520BB" w:rsidP="00A520BB">
      <w:pPr>
        <w:ind w:left="360" w:hanging="360"/>
        <w:jc w:val="both"/>
      </w:pPr>
      <w:commentRangeStart w:id="7"/>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commentRangeEnd w:id="7"/>
      <w:r w:rsidR="00671456">
        <w:rPr>
          <w:rStyle w:val="CommentReference"/>
        </w:rPr>
        <w:commentReference w:id="7"/>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76A0419A"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xml:space="preserve">) – ensures that transcripts are corrected, perfectly, to indicate what things were, and that anyone that violated the law with regards to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A520BB">
        <w:t>.</w:t>
      </w:r>
    </w:p>
    <w:p w14:paraId="68F17B9F" w14:textId="77777777" w:rsidR="00A520BB" w:rsidRPr="004C75C8" w:rsidRDefault="00A520BB" w:rsidP="00A520BB">
      <w:pPr>
        <w:ind w:left="360" w:hanging="360"/>
        <w:jc w:val="both"/>
      </w:pPr>
      <w:commentRangeStart w:id="8"/>
      <w:commentRangeStart w:id="9"/>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commentRangeEnd w:id="8"/>
      <w:r w:rsidR="00671456">
        <w:rPr>
          <w:rStyle w:val="CommentReference"/>
        </w:rPr>
        <w:commentReference w:id="8"/>
      </w:r>
      <w:commentRangeEnd w:id="9"/>
      <w:r w:rsidR="00671456">
        <w:rPr>
          <w:rStyle w:val="CommentReference"/>
        </w:rPr>
        <w:commentReference w:id="9"/>
      </w:r>
    </w:p>
    <w:p w14:paraId="25107C80" w14:textId="6C56BBCB"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del w:id="10" w:author="Patrick McElhiney" w:date="2022-09-16T23:23:00Z">
        <w:r w:rsidDel="00671456">
          <w:delText>system, and</w:delText>
        </w:r>
      </w:del>
      <w:ins w:id="11" w:author="Patrick McElhiney" w:date="2022-09-16T23:23:00Z">
        <w:r w:rsidR="00671456">
          <w:t>system and</w:t>
        </w:r>
      </w:ins>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0F572648"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from the specific protectee of </w:t>
      </w:r>
      <w:r w:rsidR="00A520BB" w:rsidRPr="00AE6AC8">
        <w:rPr>
          <w:b/>
          <w:bCs/>
        </w:rPr>
        <w:t>CRYPTONYM</w:t>
      </w:r>
      <w:r w:rsidR="00A520BB">
        <w:t>[:</w:t>
      </w:r>
      <w:r w:rsidR="00A520BB">
        <w:rPr>
          <w:b/>
          <w:bCs/>
          <w:i/>
          <w:iCs/>
        </w:rPr>
        <w:t>PATRICK</w:t>
      </w:r>
      <w:r w:rsidR="00A520BB" w:rsidRPr="002846F5">
        <w:t>:]</w:t>
      </w:r>
      <w:r w:rsidR="00A520BB">
        <w:t xml:space="preserve">, to straighten them out and charge them with wasting the time of the specific protectee of </w:t>
      </w:r>
      <w:r w:rsidR="00A520BB" w:rsidRPr="00AE6AC8">
        <w:rPr>
          <w:b/>
          <w:bCs/>
        </w:rPr>
        <w:t>CRYPTONYM</w:t>
      </w:r>
      <w:r w:rsidR="00A520BB">
        <w:t>[:</w:t>
      </w:r>
      <w:r w:rsidR="00A520BB">
        <w:rPr>
          <w:b/>
          <w:bCs/>
          <w:i/>
          <w:iCs/>
        </w:rPr>
        <w:t>PATRICK</w:t>
      </w:r>
      <w:r w:rsidR="00A520BB" w:rsidRPr="002846F5">
        <w:t>:]</w:t>
      </w:r>
      <w:r w:rsidR="00A520BB">
        <w:t>, retroactively defined.</w:t>
      </w:r>
    </w:p>
    <w:p w14:paraId="4786FA28" w14:textId="19FF361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from the specific protectee of </w:t>
      </w:r>
      <w:r w:rsidR="00A520BB" w:rsidRPr="00AE6AC8">
        <w:rPr>
          <w:b/>
          <w:bCs/>
        </w:rPr>
        <w:t>CRYPTONYM</w:t>
      </w:r>
      <w:r w:rsidR="00A520BB">
        <w:t>[:</w:t>
      </w:r>
      <w:r w:rsidR="00A520BB">
        <w:rPr>
          <w:b/>
          <w:bCs/>
          <w:i/>
          <w:iCs/>
        </w:rPr>
        <w:t>PATRICK</w:t>
      </w:r>
      <w:r w:rsidR="00A520BB" w:rsidRPr="002846F5">
        <w:t>:]</w:t>
      </w:r>
      <w:r w:rsidR="00A520BB">
        <w:t xml:space="preserve">, to straighten them out and charge them with wasting the time of the specific protectee of </w:t>
      </w:r>
      <w:r w:rsidR="00A520BB" w:rsidRPr="00AE6AC8">
        <w:rPr>
          <w:b/>
          <w:bCs/>
        </w:rPr>
        <w:t>CRYPTONYM</w:t>
      </w:r>
      <w:r w:rsidR="00A520BB">
        <w:t>[:</w:t>
      </w:r>
      <w:r w:rsidR="00A520BB">
        <w:rPr>
          <w:b/>
          <w:bCs/>
          <w:i/>
          <w:iCs/>
        </w:rPr>
        <w:t>PATRICK</w:t>
      </w:r>
      <w:r w:rsidR="00A520BB" w:rsidRPr="002846F5">
        <w:t>:]</w:t>
      </w:r>
      <w:r w:rsidR="00A520BB">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commentRangeStart w:id="12"/>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commentRangeEnd w:id="12"/>
      <w:r w:rsidR="00671456">
        <w:rPr>
          <w:rStyle w:val="CommentReference"/>
        </w:rPr>
        <w:commentReference w:id="12"/>
      </w:r>
    </w:p>
    <w:p w14:paraId="038231E2" w14:textId="77777777" w:rsidR="00A520BB" w:rsidRDefault="00A520BB" w:rsidP="00A520BB">
      <w:pPr>
        <w:ind w:left="360" w:hanging="360"/>
        <w:jc w:val="both"/>
        <w:rPr>
          <w:u w:val="single"/>
        </w:rPr>
      </w:pPr>
      <w:commentRangeStart w:id="13"/>
      <w:commentRangeStart w:id="14"/>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3"/>
      <w:r w:rsidR="00671456">
        <w:rPr>
          <w:rStyle w:val="CommentReference"/>
        </w:rPr>
        <w:commentReference w:id="13"/>
      </w:r>
      <w:commentRangeEnd w:id="14"/>
      <w:r w:rsidR="00671456">
        <w:rPr>
          <w:rStyle w:val="CommentReference"/>
        </w:rPr>
        <w:commentReference w:id="14"/>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58C7FBB9"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A520BB"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3EE5B665" w:rsidR="00A520BB" w:rsidRDefault="005F1780" w:rsidP="00A520BB">
      <w:pPr>
        <w:ind w:left="360" w:hanging="360"/>
        <w:jc w:val="both"/>
      </w:pPr>
      <w:r>
        <w:rPr>
          <w:u w:val="single"/>
        </w:rPr>
        <w:lastRenderedPageBreak/>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685B33C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any protectee of </w:t>
      </w:r>
      <w:r w:rsidR="00A520BB" w:rsidRPr="006921F6">
        <w:rPr>
          <w:b/>
          <w:bCs/>
        </w:rPr>
        <w:t>CRYPTONYM</w:t>
      </w:r>
      <w:proofErr w:type="gramStart"/>
      <w:r w:rsidR="00A520BB" w:rsidRPr="006921F6">
        <w:t>[:</w:t>
      </w:r>
      <w:r w:rsidR="00A520BB" w:rsidRPr="006921F6">
        <w:rPr>
          <w:b/>
          <w:bCs/>
          <w:i/>
          <w:iCs/>
        </w:rPr>
        <w:t>PATRICK</w:t>
      </w:r>
      <w:proofErr w:type="gramEnd"/>
      <w:r w:rsidR="00A520BB" w:rsidRPr="006921F6">
        <w:t xml:space="preserve">:] cannot crash, and that no visualizations are being shown or rendered, anywhere, that would imply or try to crash any vehicle into any vehicle that any protectee of </w:t>
      </w:r>
      <w:r w:rsidR="00A520BB" w:rsidRPr="006921F6">
        <w:rPr>
          <w:b/>
          <w:bCs/>
        </w:rPr>
        <w:t>CRYPTONYM</w:t>
      </w:r>
      <w:r w:rsidR="00A520BB" w:rsidRPr="006921F6">
        <w:t>[:</w:t>
      </w:r>
      <w:r w:rsidR="00A520BB" w:rsidRPr="006921F6">
        <w:rPr>
          <w:b/>
          <w:bCs/>
          <w:i/>
          <w:iCs/>
        </w:rPr>
        <w:t>PATRICK</w:t>
      </w:r>
      <w:r w:rsidR="00A520BB" w:rsidRPr="006921F6">
        <w:t xml:space="preserve">:] is driving, or that any vehicle would be crashed involving any protectee of </w:t>
      </w:r>
      <w:r w:rsidR="00A520BB" w:rsidRPr="006921F6">
        <w:rPr>
          <w:b/>
          <w:bCs/>
        </w:rPr>
        <w:t>CRYPTONYM</w:t>
      </w:r>
      <w:r w:rsidR="00A520BB" w:rsidRPr="006921F6">
        <w:t>[:</w:t>
      </w:r>
      <w:r w:rsidR="00A520BB" w:rsidRPr="006921F6">
        <w:rPr>
          <w:b/>
          <w:bCs/>
          <w:i/>
          <w:iCs/>
        </w:rPr>
        <w:t>PATRICK</w:t>
      </w:r>
      <w:r w:rsidR="00A520BB"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0C6F96EC"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lastRenderedPageBreak/>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2E062CA8"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CF22607"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lastRenderedPageBreak/>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lastRenderedPageBreak/>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w:t>
      </w:r>
      <w:r>
        <w:lastRenderedPageBreak/>
        <w:t xml:space="preserve">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lastRenderedPageBreak/>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37E441D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5A611020"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AB2459B"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5A6CD706" w:rsidR="005B5E20" w:rsidRPr="001846BF" w:rsidRDefault="005B5E20" w:rsidP="005B5E20">
      <w:pPr>
        <w:ind w:left="360" w:hanging="360"/>
        <w:jc w:val="both"/>
      </w:pPr>
      <w:r w:rsidRPr="001846BF">
        <w:rPr>
          <w:u w:val="single"/>
        </w:rPr>
        <w:lastRenderedPageBreak/>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5C1175AB" w14:textId="0AB3CA7E"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protectees of </w:t>
      </w:r>
      <w:r w:rsidRPr="001846BF">
        <w:rPr>
          <w:b/>
          <w:bCs/>
        </w:rPr>
        <w:t>CRYPTONYM</w:t>
      </w:r>
      <w:r w:rsidRPr="001846BF">
        <w:t>[:</w:t>
      </w:r>
      <w:r w:rsidRPr="001846BF">
        <w:rPr>
          <w:b/>
          <w:bCs/>
          <w:i/>
          <w:iCs/>
        </w:rPr>
        <w:t>PATRICK</w:t>
      </w:r>
      <w:r w:rsidRPr="001846BF">
        <w:t>:]</w:t>
      </w:r>
      <w:r>
        <w:t xml:space="preserve"> to have others discover they were changed, later, such as to fabricate sham trials against protectees of </w:t>
      </w:r>
      <w:r w:rsidRPr="001846BF">
        <w:rPr>
          <w:b/>
          <w:bCs/>
        </w:rPr>
        <w:t>CRYPTONYM</w:t>
      </w:r>
      <w:r w:rsidRPr="001846BF">
        <w:t>[:</w:t>
      </w:r>
      <w:r w:rsidRPr="001846BF">
        <w:rPr>
          <w:b/>
          <w:bCs/>
          <w:i/>
          <w:iCs/>
        </w:rPr>
        <w:t>PATRICK</w:t>
      </w:r>
      <w:r w:rsidRPr="001846BF">
        <w:t>:]</w:t>
      </w:r>
      <w:r>
        <w:t xml:space="preserve">, or to damage source control systems, or to damage the security of protectees of </w:t>
      </w:r>
      <w:r w:rsidRPr="001846BF">
        <w:rPr>
          <w:b/>
          <w:bCs/>
        </w:rPr>
        <w:t>CRYPTONYM</w:t>
      </w:r>
      <w:r w:rsidRPr="001846BF">
        <w:t>[:</w:t>
      </w:r>
      <w:r w:rsidRPr="001846BF">
        <w:rPr>
          <w:b/>
          <w:bCs/>
          <w:i/>
          <w:iCs/>
        </w:rPr>
        <w:t>PATRICK</w:t>
      </w:r>
      <w:r w:rsidRPr="001846BF">
        <w:t>:]</w:t>
      </w:r>
      <w:r>
        <w:t xml:space="preserve">, or to remove securities that protect protectees of </w:t>
      </w:r>
      <w:r w:rsidRPr="001846BF">
        <w:rPr>
          <w:b/>
          <w:bCs/>
        </w:rPr>
        <w:t>CRYPTONYM</w:t>
      </w:r>
      <w:r w:rsidRPr="001846BF">
        <w:t>[:</w:t>
      </w:r>
      <w:r w:rsidRPr="001846BF">
        <w:rPr>
          <w:b/>
          <w:bCs/>
          <w:i/>
          <w:iCs/>
        </w:rPr>
        <w:t>PATRICK</w:t>
      </w:r>
      <w:r w:rsidRPr="001846BF">
        <w:t>:]</w:t>
      </w:r>
      <w:r>
        <w:t xml:space="preserve">, either to allow or actually conduct war crimes or murderous plots against protectees of </w:t>
      </w:r>
      <w:r w:rsidRPr="001846BF">
        <w:rPr>
          <w:b/>
          <w:bCs/>
        </w:rPr>
        <w:t>CRYPTONYM</w:t>
      </w:r>
      <w:r w:rsidRPr="001846BF">
        <w:t>[:</w:t>
      </w:r>
      <w:r w:rsidRPr="001846BF">
        <w:rPr>
          <w:b/>
          <w:bCs/>
          <w:i/>
          <w:iCs/>
        </w:rPr>
        <w:t>PATRICK</w:t>
      </w:r>
      <w:r w:rsidRPr="001846BF">
        <w:t>:]</w:t>
      </w:r>
      <w:r>
        <w:t xml:space="preserve">, or to damage </w:t>
      </w:r>
      <w:r w:rsidRPr="001846BF">
        <w:rPr>
          <w:b/>
          <w:bCs/>
        </w:rPr>
        <w:t>CRYPTONYM</w:t>
      </w:r>
      <w:r w:rsidRPr="001846BF">
        <w:t>[:</w:t>
      </w:r>
      <w:r w:rsidRPr="001846BF">
        <w:rPr>
          <w:b/>
          <w:bCs/>
          <w:i/>
          <w:iCs/>
        </w:rPr>
        <w:t>PATRICK</w:t>
      </w:r>
      <w:r w:rsidRPr="001846BF">
        <w:t>:]</w:t>
      </w:r>
      <w:r>
        <w:t xml:space="preserve"> or protectees of </w:t>
      </w:r>
      <w:r w:rsidRPr="001846BF">
        <w:rPr>
          <w:b/>
          <w:bCs/>
        </w:rPr>
        <w:t>CRYPTONYM</w:t>
      </w:r>
      <w:r w:rsidRPr="001846BF">
        <w:t>[:</w:t>
      </w:r>
      <w:r w:rsidRPr="001846BF">
        <w:rPr>
          <w:b/>
          <w:bCs/>
          <w:i/>
          <w:iCs/>
        </w:rPr>
        <w:t>PATRICK</w:t>
      </w:r>
      <w:r w:rsidRPr="001846BF">
        <w:t>:]</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4C6185E0"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r w:rsidRPr="001846BF">
        <w:t>[:</w:t>
      </w:r>
      <w:r w:rsidRPr="001846BF">
        <w:rPr>
          <w:b/>
          <w:bCs/>
          <w:i/>
          <w:iCs/>
        </w:rPr>
        <w:t>PATRICK</w:t>
      </w:r>
      <w:r w:rsidRPr="001846BF">
        <w:t>:]</w:t>
      </w:r>
      <w:r>
        <w:t xml:space="preserve"> is never assassinated</w:t>
      </w:r>
      <w:r w:rsidR="00EE4EA3">
        <w:t xml:space="preserve">, and ensures that others are not assassinated, including ensuring that others do not use space weapons, while others plot to blame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by fabricating evidence that suggests that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w:t>
      </w:r>
      <w:r w:rsidR="00656976">
        <w:t xml:space="preserve">was going to do anything that whomever plots such plots, was going to </w:t>
      </w:r>
      <w:r w:rsidR="00656976">
        <w:lastRenderedPageBreak/>
        <w:t>allegedly do, while trying to blame others for their own actions, such as through evidence generation systems, including, however not limited to computer programs that make threats of assassination</w:t>
      </w:r>
      <w:r>
        <w:t>.</w:t>
      </w:r>
    </w:p>
    <w:p w14:paraId="4A700B6C" w14:textId="61FB152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any protectee of </w:t>
      </w:r>
      <w:r w:rsidRPr="001846BF">
        <w:rPr>
          <w:b/>
          <w:bCs/>
        </w:rPr>
        <w:t>CRYPTONYM</w:t>
      </w:r>
      <w:r w:rsidRPr="001846BF">
        <w:t>[:</w:t>
      </w:r>
      <w:r w:rsidRPr="001846BF">
        <w:rPr>
          <w:b/>
          <w:bCs/>
          <w:i/>
          <w:iCs/>
        </w:rPr>
        <w:t>PATRICK</w:t>
      </w:r>
      <w:r w:rsidRPr="001846BF">
        <w:t>:]</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or plots to assassinate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by plotting legal defense cases based on their own staff manufacturing evidence against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or by conducting sham trials to force others that were being investigated to develop fraudulent computer software that plots to assassinate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PATRICK, THE NSA SYSTEM,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lastRenderedPageBreak/>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4A8F334E"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08FAA7F2" w14:textId="77777777" w:rsidR="001F6422" w:rsidRDefault="001F6422" w:rsidP="008C3038">
      <w:pPr>
        <w:ind w:left="360" w:hanging="360"/>
        <w:jc w:val="both"/>
        <w:rPr>
          <w:u w:val="single"/>
        </w:rPr>
      </w:pP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190F8391" w14:textId="667EA980" w:rsidR="00C451DB" w:rsidRPr="00C451DB" w:rsidRDefault="00C451DB" w:rsidP="00C451DB">
      <w:pPr>
        <w:ind w:left="360" w:hanging="360"/>
        <w:jc w:val="both"/>
      </w:pPr>
      <w:r w:rsidRPr="005B5A25">
        <w:rPr>
          <w:u w:val="single"/>
        </w:rPr>
        <w:lastRenderedPageBreak/>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4FA2B6CD"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180FD110" w14:textId="2934135E" w:rsidR="00C45D83" w:rsidRDefault="00C45D83" w:rsidP="00C45D83">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6D5D5757" w14:textId="625F4F0F" w:rsidR="00845C96" w:rsidRPr="000266FD" w:rsidRDefault="00845C96" w:rsidP="00510593">
      <w:pPr>
        <w:ind w:left="360" w:hanging="360"/>
        <w:jc w:val="both"/>
      </w:pPr>
      <w:r w:rsidRPr="00845C96">
        <w:rPr>
          <w:u w:val="single"/>
        </w:rPr>
        <w:lastRenderedPageBreak/>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E97537">
        <w:rPr>
          <w:color w:val="808080" w:themeColor="background1" w:themeShade="80"/>
        </w:rPr>
        <w:t>, including radio frequency space weapons or laser space weapons.</w:t>
      </w:r>
    </w:p>
    <w:p w14:paraId="3304CDE4" w14:textId="572D8674"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E97537">
        <w:rPr>
          <w:color w:val="808080" w:themeColor="background1" w:themeShade="80"/>
        </w:rPr>
        <w:t>, including radio frequency space weapons or laser space weapons.</w:t>
      </w:r>
    </w:p>
    <w:p w14:paraId="5A5B7D97" w14:textId="1BB4866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rsidR="00540D1B" w:rsidRPr="00E97537">
        <w:rPr>
          <w:color w:val="808080" w:themeColor="background1" w:themeShade="80"/>
        </w:rPr>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w:t>
      </w:r>
      <w:r w:rsidR="00C479EC">
        <w:lastRenderedPageBreak/>
        <w:t xml:space="preserve">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4C7C26EE"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00540D1B" w:rsidRPr="00E97537">
        <w:rPr>
          <w:color w:val="808080" w:themeColor="background1" w:themeShade="80"/>
        </w:rPr>
        <w:t>, including radio frequency space weapons or laser space weapons.</w:t>
      </w:r>
    </w:p>
    <w:p w14:paraId="0041BF47" w14:textId="41D82632" w:rsidR="001F6422" w:rsidRPr="005C4095" w:rsidRDefault="001F6422" w:rsidP="001F6422">
      <w:pPr>
        <w:ind w:left="360" w:hanging="360"/>
        <w:jc w:val="both"/>
      </w:pPr>
      <w:r w:rsidRPr="005C4095">
        <w:rPr>
          <w:u w:val="single"/>
        </w:rPr>
        <w:t xml:space="preserve">AUTONOMOUS </w:t>
      </w:r>
      <w:proofErr w:type="gramStart"/>
      <w:r w:rsidRPr="005C4095">
        <w:rPr>
          <w:u w:val="single"/>
        </w:rPr>
        <w:t>EYE</w:t>
      </w:r>
      <w:r>
        <w:rPr>
          <w:u w:val="single"/>
        </w:rPr>
        <w:t xml:space="preserve"> BROW</w:t>
      </w:r>
      <w:proofErr w:type="gramEnd"/>
      <w:r w:rsidRPr="005C4095">
        <w:rPr>
          <w:u w:val="single"/>
        </w:rPr>
        <w:t xml:space="preserve"> SECURITY SYSTEMS</w:t>
      </w:r>
      <w:r w:rsidRPr="005C4095">
        <w:t xml:space="preserve"> (</w:t>
      </w:r>
      <w:r w:rsidRPr="005C4095">
        <w:rPr>
          <w:b/>
          <w:bCs/>
        </w:rPr>
        <w:t>2022</w:t>
      </w:r>
      <w:r w:rsidRPr="005C4095">
        <w:t xml:space="preserve">) – ensures that </w:t>
      </w:r>
      <w:r w:rsidRPr="005C4095">
        <w:rPr>
          <w:b/>
          <w:bCs/>
        </w:rPr>
        <w:t xml:space="preserve">EYE </w:t>
      </w:r>
      <w:r>
        <w:rPr>
          <w:b/>
          <w:bCs/>
        </w:rPr>
        <w:t>BROWS</w:t>
      </w:r>
      <w:r w:rsidRPr="005C4095">
        <w:t xml:space="preserve"> are not </w:t>
      </w:r>
      <w:r>
        <w:t xml:space="preserve">damaged, including by laser weapons and radio frequency weapons, and ensures that foreign substances are not put into </w:t>
      </w:r>
      <w:r w:rsidRPr="000229F9">
        <w:rPr>
          <w:b/>
          <w:bCs/>
        </w:rPr>
        <w:t>EYE BROWS</w:t>
      </w:r>
      <w:r w:rsidR="00540D1B" w:rsidRPr="00E97537">
        <w:rPr>
          <w:color w:val="808080" w:themeColor="background1" w:themeShade="80"/>
        </w:rPr>
        <w:t>, including radio frequency space weapons or laser space weapons.</w:t>
      </w:r>
    </w:p>
    <w:p w14:paraId="18F10DC0" w14:textId="498BDCC1" w:rsidR="00B455F7" w:rsidRPr="005C4095" w:rsidRDefault="00B455F7" w:rsidP="00B455F7">
      <w:pPr>
        <w:ind w:left="360" w:hanging="360"/>
        <w:jc w:val="both"/>
      </w:pPr>
      <w:r w:rsidRPr="005C4095">
        <w:rPr>
          <w:u w:val="single"/>
        </w:rPr>
        <w:t xml:space="preserve">AUTONOMOUS </w:t>
      </w:r>
      <w:r>
        <w:rPr>
          <w:u w:val="single"/>
        </w:rPr>
        <w:t>SHOULDER PROTECTION</w:t>
      </w:r>
      <w:r w:rsidRPr="005C4095">
        <w:rPr>
          <w:u w:val="single"/>
        </w:rPr>
        <w:t xml:space="preserve"> SECURITY SYSTEMS</w:t>
      </w:r>
      <w:r w:rsidRPr="005C4095">
        <w:t xml:space="preserve"> (</w:t>
      </w:r>
      <w:r w:rsidRPr="005C4095">
        <w:rPr>
          <w:b/>
          <w:bCs/>
        </w:rPr>
        <w:t>2022</w:t>
      </w:r>
      <w:r w:rsidRPr="005C4095">
        <w:t xml:space="preserve">) – ensures that </w:t>
      </w:r>
      <w:r w:rsidRPr="000229F9">
        <w:t>shoulders</w:t>
      </w:r>
      <w:r w:rsidRPr="005C4095">
        <w:t xml:space="preserve"> are not </w:t>
      </w:r>
      <w:r>
        <w:t xml:space="preserve">injured, moved, or </w:t>
      </w:r>
      <w:r w:rsidR="00796E70">
        <w:t>alter</w:t>
      </w:r>
      <w:r w:rsidR="00796E70">
        <w:t>ed</w:t>
      </w:r>
      <w:r w:rsidR="00796E70" w:rsidRPr="00E97537">
        <w:rPr>
          <w:color w:val="808080" w:themeColor="background1" w:themeShade="80"/>
        </w:rPr>
        <w:t>, including radio frequency space weapons or laser space weapons.</w:t>
      </w:r>
    </w:p>
    <w:p w14:paraId="6087146C" w14:textId="4AE6E38A" w:rsidR="00967563" w:rsidRPr="005C4095" w:rsidRDefault="00967563" w:rsidP="00967563">
      <w:pPr>
        <w:ind w:left="360" w:hanging="360"/>
        <w:jc w:val="both"/>
      </w:pPr>
      <w:r w:rsidRPr="005C4095">
        <w:rPr>
          <w:u w:val="single"/>
        </w:rPr>
        <w:t xml:space="preserve">AUTONOMOUS </w:t>
      </w:r>
      <w:r>
        <w:rPr>
          <w:u w:val="single"/>
        </w:rPr>
        <w:t>FINGERNAIL PROTECTION</w:t>
      </w:r>
      <w:r w:rsidRPr="005C4095">
        <w:rPr>
          <w:u w:val="single"/>
        </w:rPr>
        <w:t xml:space="preserve"> SECURITY SYSTEMS</w:t>
      </w:r>
      <w:r w:rsidRPr="005C4095">
        <w:t xml:space="preserve"> (</w:t>
      </w:r>
      <w:r w:rsidRPr="005C4095">
        <w:rPr>
          <w:b/>
          <w:bCs/>
        </w:rPr>
        <w:t>2022</w:t>
      </w:r>
      <w:r w:rsidRPr="005C4095">
        <w:t xml:space="preserve">) – ensures that </w:t>
      </w:r>
      <w:r>
        <w:t>fingernails</w:t>
      </w:r>
      <w:r w:rsidRPr="005C4095">
        <w:t xml:space="preserve"> are not </w:t>
      </w:r>
      <w:r>
        <w:t>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E97537">
        <w:rPr>
          <w:color w:val="808080" w:themeColor="background1" w:themeShade="80"/>
        </w:rPr>
        <w:t>, including radio frequency space weapons or laser space weapons</w:t>
      </w:r>
      <w:r w:rsidR="00796E70">
        <w:rPr>
          <w:color w:val="808080" w:themeColor="background1" w:themeShade="80"/>
        </w:rPr>
        <w:t>, including space weapons that conduct mind control.</w:t>
      </w:r>
    </w:p>
    <w:p w14:paraId="6CF35B0D" w14:textId="74313AA5"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rsidR="00796E70" w:rsidRPr="00E97537">
        <w:rPr>
          <w:color w:val="808080" w:themeColor="background1" w:themeShade="80"/>
        </w:rPr>
        <w:t>, including radio frequency space weapons or laser space weapons.</w:t>
      </w:r>
    </w:p>
    <w:p w14:paraId="0687F784" w14:textId="74C4F34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t>.</w:t>
      </w:r>
    </w:p>
    <w:p w14:paraId="01F05283" w14:textId="448B85A9" w:rsidR="00634EFC" w:rsidRDefault="00634EFC" w:rsidP="000229F9">
      <w:pPr>
        <w:ind w:left="720" w:hanging="360"/>
        <w:jc w:val="both"/>
      </w:pPr>
      <w:commentRangeStart w:id="15"/>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 protectee of </w:t>
      </w:r>
      <w:r w:rsidRPr="00FF513F">
        <w:rPr>
          <w:b/>
          <w:bCs/>
        </w:rPr>
        <w:t>CRYPTONYM</w:t>
      </w:r>
      <w:r w:rsidRPr="00FF513F">
        <w:t>[:</w:t>
      </w:r>
      <w:r w:rsidRPr="00FF513F">
        <w:rPr>
          <w:b/>
          <w:bCs/>
          <w:i/>
          <w:iCs/>
        </w:rPr>
        <w:t>PATRICK</w:t>
      </w:r>
      <w:r w:rsidRPr="00FF513F">
        <w:t>:]</w:t>
      </w:r>
      <w:r>
        <w:t xml:space="preserve"> for their own sexual desires, or, that others claim that the pain they </w:t>
      </w:r>
      <w:r>
        <w:lastRenderedPageBreak/>
        <w:t xml:space="preserve">inflict upon others, including protectees of </w:t>
      </w:r>
      <w:r w:rsidRPr="00FF513F">
        <w:rPr>
          <w:b/>
          <w:bCs/>
        </w:rPr>
        <w:t>CRYPTONYM</w:t>
      </w:r>
      <w:proofErr w:type="gramStart"/>
      <w:r w:rsidRPr="00FF513F">
        <w:t>[:</w:t>
      </w:r>
      <w:r w:rsidRPr="00FF513F">
        <w:rPr>
          <w:b/>
          <w:bCs/>
          <w:i/>
          <w:iCs/>
        </w:rPr>
        <w:t>PATRICK</w:t>
      </w:r>
      <w:proofErr w:type="gramEnd"/>
      <w:r w:rsidRPr="00FF513F">
        <w:t>:]</w:t>
      </w:r>
      <w:r>
        <w:t>, are sexually arousing to anyone</w:t>
      </w:r>
      <w:ins w:id="16" w:author="Patrick McElhiney" w:date="2022-09-16T23:10:00Z">
        <w:r w:rsidR="00C67954">
          <w:t xml:space="preserve">, including </w:t>
        </w:r>
      </w:ins>
      <w:ins w:id="17" w:author="Patrick McElhiney" w:date="2022-09-16T23:11:00Z">
        <w:r w:rsidR="00C67954">
          <w:t xml:space="preserve">through the use of </w:t>
        </w:r>
      </w:ins>
      <w:ins w:id="18" w:author="Patrick McElhiney" w:date="2022-09-16T23:10:00Z">
        <w:r w:rsidR="00C67954">
          <w:t>radio frequency space weapons or laser space weapons, including mind control in type</w:t>
        </w:r>
        <w:r w:rsidR="00C67954" w:rsidRPr="00FF513F">
          <w:t>.</w:t>
        </w:r>
      </w:ins>
      <w:del w:id="19" w:author="Patrick McElhiney" w:date="2022-09-16T23:10:00Z">
        <w:r w:rsidDel="00C67954">
          <w:delText>.</w:delText>
        </w:r>
      </w:del>
      <w:commentRangeEnd w:id="15"/>
      <w:r w:rsidR="00C67954">
        <w:rPr>
          <w:rStyle w:val="CommentReference"/>
        </w:rPr>
        <w:commentReference w:id="15"/>
      </w:r>
    </w:p>
    <w:p w14:paraId="28C8F7BE" w14:textId="733867D9" w:rsidR="00510593" w:rsidRDefault="00510593" w:rsidP="00510593">
      <w:pPr>
        <w:ind w:left="360" w:hanging="360"/>
        <w:jc w:val="both"/>
      </w:pPr>
      <w:commentRangeStart w:id="20"/>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C67954">
        <w:rPr>
          <w:rPrChange w:id="21" w:author="Patrick McElhiney" w:date="2022-09-16T23:10:00Z">
            <w:rPr>
              <w:color w:val="808080" w:themeColor="background1" w:themeShade="80"/>
            </w:rPr>
          </w:rPrChange>
        </w:rPr>
        <w:t>, including radio frequency space weapons or laser space weapons.</w:t>
      </w:r>
      <w:commentRangeEnd w:id="20"/>
      <w:r w:rsidR="00C67954">
        <w:rPr>
          <w:rStyle w:val="CommentReference"/>
        </w:rPr>
        <w:commentReference w:id="20"/>
      </w:r>
    </w:p>
    <w:p w14:paraId="6BF8BF7F" w14:textId="0BCE6F5C" w:rsidR="00C45D83" w:rsidRDefault="00C45D83" w:rsidP="00C45D83">
      <w:pPr>
        <w:ind w:left="360" w:hanging="360"/>
        <w:jc w:val="both"/>
      </w:pPr>
      <w:commentRangeStart w:id="2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C67954">
        <w:rPr>
          <w:rPrChange w:id="23" w:author="Patrick McElhiney" w:date="2022-09-16T23:10:00Z">
            <w:rPr>
              <w:color w:val="808080" w:themeColor="background1" w:themeShade="80"/>
            </w:rPr>
          </w:rPrChange>
        </w:rPr>
        <w:t>, including radio frequency space weapons or laser space weapons.</w:t>
      </w:r>
      <w:commentRangeEnd w:id="22"/>
      <w:r w:rsidR="00C67954">
        <w:rPr>
          <w:rStyle w:val="CommentReference"/>
        </w:rPr>
        <w:commentReference w:id="22"/>
      </w:r>
    </w:p>
    <w:p w14:paraId="108B15A9" w14:textId="0A7EFCCD" w:rsidR="00510593" w:rsidRPr="00FF513F" w:rsidRDefault="00510593" w:rsidP="00510593">
      <w:pPr>
        <w:ind w:left="360" w:hanging="360"/>
        <w:jc w:val="both"/>
      </w:pPr>
      <w:commentRangeStart w:id="24"/>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C67954">
        <w:rPr>
          <w:rPrChange w:id="25" w:author="Patrick McElhiney" w:date="2022-09-16T23:10:00Z">
            <w:rPr>
              <w:color w:val="808080" w:themeColor="background1" w:themeShade="80"/>
            </w:rPr>
          </w:rPrChange>
        </w:rPr>
        <w:t xml:space="preserve">, including </w:t>
      </w:r>
      <w:ins w:id="26" w:author="Patrick McElhiney" w:date="2022-09-16T23:11:00Z">
        <w:r w:rsidR="00C67954">
          <w:t xml:space="preserve">through the use of </w:t>
        </w:r>
      </w:ins>
      <w:r w:rsidR="00540D1B" w:rsidRPr="00C67954">
        <w:rPr>
          <w:rPrChange w:id="27" w:author="Patrick McElhiney" w:date="2022-09-16T23:10:00Z">
            <w:rPr>
              <w:color w:val="808080" w:themeColor="background1" w:themeShade="80"/>
            </w:rPr>
          </w:rPrChange>
        </w:rPr>
        <w:t>radio frequency space weapons or laser space weapons.</w:t>
      </w:r>
      <w:commentRangeEnd w:id="24"/>
      <w:r w:rsidR="00C67954">
        <w:rPr>
          <w:rStyle w:val="CommentReference"/>
        </w:rPr>
        <w:commentReference w:id="24"/>
      </w:r>
    </w:p>
    <w:p w14:paraId="136CB26E" w14:textId="1A82C41E"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Pr="00FF513F">
        <w:t>.</w:t>
      </w:r>
    </w:p>
    <w:p w14:paraId="0CB61B8D" w14:textId="2FE2078C"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 xml:space="preserve">AUTONOMOUS MEDICAL </w:t>
      </w:r>
      <w:r w:rsidRPr="00F65848">
        <w:rPr>
          <w:color w:val="808080" w:themeColor="background1" w:themeShade="80"/>
          <w:u w:val="single"/>
        </w:rPr>
        <w:t>WAR CRIMES</w:t>
      </w:r>
      <w:r w:rsidRPr="00F65848">
        <w:rPr>
          <w:color w:val="808080" w:themeColor="background1" w:themeShade="80"/>
          <w:u w:val="single"/>
        </w:rPr>
        <w:t xml:space="preserve">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ensures that medical </w:t>
      </w:r>
      <w:r w:rsidRPr="00F65848">
        <w:rPr>
          <w:color w:val="808080" w:themeColor="background1" w:themeShade="80"/>
        </w:rPr>
        <w:t>war crimes</w:t>
      </w:r>
      <w:r w:rsidRPr="00F65848">
        <w:rPr>
          <w:color w:val="808080" w:themeColor="background1" w:themeShade="80"/>
        </w:rPr>
        <w:t xml:space="preserve"> to not occur to anyone, including radio frequency space weapons or laser space weapons.</w:t>
      </w:r>
    </w:p>
    <w:p w14:paraId="4D8612DE" w14:textId="2FBF8266" w:rsidR="00540D1B" w:rsidRPr="00FF513F" w:rsidRDefault="00540D1B" w:rsidP="00540D1B">
      <w:pPr>
        <w:ind w:left="360" w:hanging="360"/>
        <w:jc w:val="both"/>
      </w:pPr>
      <w:r w:rsidRPr="00FF513F">
        <w:rPr>
          <w:u w:val="single"/>
        </w:rPr>
        <w:t xml:space="preserve">AUTONOMOUS </w:t>
      </w:r>
      <w:r>
        <w:rPr>
          <w:u w:val="single"/>
        </w:rPr>
        <w:t>CANCER</w:t>
      </w:r>
      <w:r>
        <w:rPr>
          <w:u w:val="single"/>
        </w:rPr>
        <w:t xml:space="preserve"> PREVENTION </w:t>
      </w:r>
      <w:r w:rsidRPr="00FF513F">
        <w:rPr>
          <w:u w:val="single"/>
        </w:rPr>
        <w:t>SECURITY SYSTEMS</w:t>
      </w:r>
      <w:r w:rsidRPr="00180F4B">
        <w:t xml:space="preserve"> (</w:t>
      </w:r>
      <w:r w:rsidRPr="00180F4B">
        <w:rPr>
          <w:b/>
          <w:bCs/>
        </w:rPr>
        <w:t>2022</w:t>
      </w:r>
      <w:r w:rsidRPr="00180F4B">
        <w:t xml:space="preserve">) – ensures that </w:t>
      </w:r>
      <w:r>
        <w:t>cancer</w:t>
      </w:r>
      <w:r>
        <w:t xml:space="preserve"> </w:t>
      </w:r>
      <w:r>
        <w:t xml:space="preserve">does </w:t>
      </w:r>
      <w:r>
        <w:t>not occur to anyone, including radio frequency space weapons or laser space weapons</w:t>
      </w:r>
      <w:ins w:id="28" w:author="Patrick McElhiney" w:date="2022-09-16T23:10:00Z">
        <w:r w:rsidR="00C90F68">
          <w:t>, including mind control in type</w:t>
        </w:r>
      </w:ins>
      <w:r w:rsidRPr="00FF513F">
        <w:t>.</w:t>
      </w:r>
    </w:p>
    <w:p w14:paraId="07DAC3F8" w14:textId="168B70CA"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p>
    <w:p w14:paraId="7E519817" w14:textId="1ECFE9EA"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p>
    <w:p w14:paraId="1B44B5BA" w14:textId="239DE9BE"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w:t>
      </w:r>
      <w:r w:rsidR="00C37C2E" w:rsidRPr="00F65848">
        <w:rPr>
          <w:b/>
          <w:bCs/>
        </w:rPr>
        <w:t>HROAT</w:t>
      </w:r>
      <w:r w:rsidR="00C37C2E" w:rsidRPr="00F65848">
        <w:rPr>
          <w:b/>
          <w:bCs/>
        </w:rPr>
        <w:t xml:space="preserve"> WARRANT</w:t>
      </w:r>
      <w:r w:rsidR="00C37C2E" w:rsidRPr="00F65848">
        <w:t xml:space="preserve"> to conduct damages using radio frequency or laser space weapons, including mind control in type</w:t>
      </w:r>
      <w:r w:rsidR="00C37C2E" w:rsidRPr="00F65848">
        <w:t>,</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p>
    <w:p w14:paraId="35FC4E5A" w14:textId="732EEBDF"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w:t>
      </w:r>
      <w:r w:rsidR="00C37C2E" w:rsidRPr="00F65848">
        <w:rPr>
          <w:b/>
          <w:bCs/>
        </w:rPr>
        <w:t xml:space="preserve">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00C37C2E" w:rsidRPr="00F65848">
        <w:t>,</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37C2E" w:rsidRPr="00F65848">
        <w:t>.</w:t>
      </w:r>
    </w:p>
    <w:p w14:paraId="2B56ABDD" w14:textId="3FA7AC18" w:rsidR="009C5A96" w:rsidRPr="00F65848" w:rsidRDefault="009C5A96" w:rsidP="009C5A96">
      <w:pPr>
        <w:ind w:left="360" w:hanging="360"/>
        <w:jc w:val="both"/>
      </w:pPr>
      <w:commentRangeStart w:id="29"/>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w:t>
      </w:r>
      <w:r w:rsidR="00C37C2E" w:rsidRPr="00F65848">
        <w:rPr>
          <w:b/>
          <w:bCs/>
        </w:rPr>
        <w:t xml:space="preserve">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C37C2E" w:rsidRPr="00F65848">
        <w:t>including mind control in type</w:t>
      </w:r>
      <w:r w:rsidR="00C37C2E" w:rsidRPr="00F65848">
        <w:t>,</w:t>
      </w:r>
      <w:r w:rsidRPr="00F65848">
        <w:t xml:space="preserve"> </w:t>
      </w:r>
      <w:r w:rsidR="00C90F68">
        <w:t>including wrist tension or wrist pain.</w:t>
      </w:r>
      <w:commentRangeEnd w:id="29"/>
      <w:r w:rsidR="00C67954">
        <w:rPr>
          <w:rStyle w:val="CommentReference"/>
        </w:rPr>
        <w:commentReference w:id="29"/>
      </w:r>
    </w:p>
    <w:p w14:paraId="638A6C52" w14:textId="32DA9537" w:rsidR="009D67D2" w:rsidRPr="00F65848" w:rsidRDefault="009D67D2" w:rsidP="009D67D2">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t xml:space="preserve">  </w:t>
      </w:r>
      <w:r w:rsidR="00C37C2E" w:rsidRPr="00F65848">
        <w:rPr>
          <w:b/>
          <w:bCs/>
        </w:rPr>
        <w:t>T</w:t>
      </w:r>
      <w:r w:rsidR="00C37C2E" w:rsidRPr="00F65848">
        <w:rPr>
          <w:b/>
          <w:bCs/>
        </w:rPr>
        <w:t>OO</w:t>
      </w:r>
      <w:r w:rsidR="00C37C2E" w:rsidRPr="00F65848">
        <w:rPr>
          <w:b/>
          <w:bCs/>
        </w:rPr>
        <w:t>TH WARRANT</w:t>
      </w:r>
      <w:r w:rsidR="00C37C2E" w:rsidRPr="00F65848">
        <w:t xml:space="preserve"> to conduct damages using radio frequency or laser space weapons, including mind control in type.</w:t>
      </w:r>
      <w:commentRangeEnd w:id="30"/>
      <w:r w:rsidR="00C67954">
        <w:rPr>
          <w:rStyle w:val="CommentReference"/>
        </w:rPr>
        <w:commentReference w:id="30"/>
      </w:r>
    </w:p>
    <w:p w14:paraId="215E86F4" w14:textId="5C0E71F5"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w:t>
      </w:r>
      <w:r w:rsidR="00C37C2E" w:rsidRPr="00F65848">
        <w:t xml:space="preserve">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37C2E" w:rsidRPr="00F65848">
        <w:t>.</w:t>
      </w:r>
    </w:p>
    <w:p w14:paraId="3ADED82E" w14:textId="1C27EAF3"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p>
    <w:p w14:paraId="370BF69B" w14:textId="657805EE" w:rsidR="009C5A96" w:rsidRPr="00F65848" w:rsidRDefault="009C5A96" w:rsidP="009C5A96">
      <w:pPr>
        <w:ind w:left="360" w:hanging="360"/>
        <w:jc w:val="both"/>
      </w:pPr>
      <w:r w:rsidRPr="00F65848">
        <w:rPr>
          <w:u w:val="single"/>
        </w:rPr>
        <w:lastRenderedPageBreak/>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including using any computer software that then uses the</w:t>
      </w:r>
      <w:r w:rsidR="001037A8" w:rsidRPr="00F65848">
        <w:t xml:space="preserve"> </w:t>
      </w:r>
      <w:r w:rsidR="001037A8" w:rsidRPr="00F65848">
        <w:rPr>
          <w:b/>
          <w:bCs/>
        </w:rPr>
        <w:t>ANY</w:t>
      </w:r>
      <w:r w:rsidR="001037A8" w:rsidRPr="00F65848">
        <w:rPr>
          <w:b/>
          <w:bCs/>
        </w:rPr>
        <w:t xml:space="preserve"> TEETH WARRANT</w:t>
      </w:r>
      <w:r w:rsidR="001037A8" w:rsidRPr="00F65848">
        <w:t xml:space="preserve"> </w:t>
      </w:r>
      <w:r w:rsidR="001037A8" w:rsidRPr="00F65848">
        <w:t xml:space="preserve">or                        </w:t>
      </w:r>
      <w:r w:rsidR="001037A8" w:rsidRPr="00F65848">
        <w:rPr>
          <w:b/>
          <w:bCs/>
        </w:rPr>
        <w:t>ANY TOOTH WARRANT</w:t>
      </w:r>
      <w:r w:rsidR="001037A8" w:rsidRPr="00F65848">
        <w:t xml:space="preserve"> </w:t>
      </w:r>
      <w:r w:rsidR="001037A8" w:rsidRPr="00F65848">
        <w:t>to conduct damages using radio frequency or laser space weapons, including mind control in type.</w:t>
      </w:r>
    </w:p>
    <w:p w14:paraId="1CAB8E27" w14:textId="31D77409"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5E93E122" w14:textId="2E16892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any protectee of </w:t>
      </w:r>
      <w:r w:rsidRPr="00FF513F">
        <w:rPr>
          <w:b/>
          <w:bCs/>
        </w:rPr>
        <w:t>CRYPTONYM</w:t>
      </w:r>
      <w:r w:rsidRPr="00FF513F">
        <w:t>[:</w:t>
      </w:r>
      <w:r w:rsidRPr="00FF513F">
        <w:rPr>
          <w:b/>
          <w:bCs/>
          <w:i/>
          <w:iCs/>
        </w:rPr>
        <w:t>PATRICK</w:t>
      </w:r>
      <w:r w:rsidRPr="00FF513F">
        <w:t>:]</w:t>
      </w:r>
      <w:r>
        <w:t xml:space="preserve">, to ensure that, for one example, files are not taken off of the computer system(s) of any protectee of </w:t>
      </w:r>
      <w:r w:rsidRPr="00FF513F">
        <w:rPr>
          <w:b/>
          <w:bCs/>
        </w:rPr>
        <w:t>CRYPTONYM</w:t>
      </w:r>
      <w:r w:rsidRPr="00FF513F">
        <w:t>[:</w:t>
      </w:r>
      <w:r w:rsidRPr="00FF513F">
        <w:rPr>
          <w:b/>
          <w:bCs/>
          <w:i/>
          <w:iCs/>
        </w:rPr>
        <w:t>PATRICK</w:t>
      </w:r>
      <w:r w:rsidRPr="00FF513F">
        <w:t>:]</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any protectee of </w:t>
      </w:r>
      <w:r w:rsidR="009B4777" w:rsidRPr="00FF513F">
        <w:rPr>
          <w:b/>
          <w:bCs/>
        </w:rPr>
        <w:t>CRYPTONYM</w:t>
      </w:r>
      <w:r w:rsidR="009B4777" w:rsidRPr="00FF513F">
        <w:t>[:</w:t>
      </w:r>
      <w:r w:rsidR="009B4777" w:rsidRPr="00FF513F">
        <w:rPr>
          <w:b/>
          <w:bCs/>
          <w:i/>
          <w:iCs/>
        </w:rPr>
        <w:t>PATRICK</w:t>
      </w:r>
      <w:r w:rsidR="009B4777" w:rsidRPr="00FF513F">
        <w:t>:]</w:t>
      </w:r>
      <w:r w:rsidR="009B4777">
        <w:t xml:space="preserve"> to claim that they were not protecting themselves properly to officials, yet, there were war crimes being committed against any protectee of </w:t>
      </w:r>
      <w:r w:rsidR="009B4777" w:rsidRPr="00FF513F">
        <w:rPr>
          <w:b/>
          <w:bCs/>
        </w:rPr>
        <w:t>CRYPTONYM</w:t>
      </w:r>
      <w:r w:rsidR="009B4777" w:rsidRPr="00FF513F">
        <w:t>[:</w:t>
      </w:r>
      <w:r w:rsidR="009B4777" w:rsidRPr="00FF513F">
        <w:rPr>
          <w:b/>
          <w:bCs/>
          <w:i/>
          <w:iCs/>
        </w:rPr>
        <w:t>PATRICK</w:t>
      </w:r>
      <w:r w:rsidR="009B4777" w:rsidRPr="00FF513F">
        <w:t>:]</w:t>
      </w:r>
      <w:r w:rsidR="009B4777">
        <w:t xml:space="preserve">, such as </w:t>
      </w:r>
      <w:r w:rsidR="009B4777">
        <w:lastRenderedPageBreak/>
        <w:t xml:space="preserve">Patrick R. McElhiney, including by Secret Service officials, which, they were committing on behalf of Chelsea Clinton and President Biden, and they’ve plotted to murder Patrick R. McElhiney, because they couldn’t cover up the fact that they were all committing the war crimes against </w:t>
      </w:r>
      <w:r w:rsidR="001037A8">
        <w:t xml:space="preserve">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BCD907C" w:rsidR="00F156E6" w:rsidRDefault="005F1780" w:rsidP="00F156E6">
      <w:pPr>
        <w:ind w:left="360" w:hanging="360"/>
        <w:jc w:val="both"/>
      </w:pPr>
      <w:r>
        <w:rPr>
          <w:u w:val="single"/>
        </w:rPr>
        <w:lastRenderedPageBreak/>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protectees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6ADD373"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E97537">
        <w:rPr>
          <w:color w:val="808080" w:themeColor="background1" w:themeShade="80"/>
        </w:rPr>
        <w:t xml:space="preserve">, including </w:t>
      </w:r>
      <w:r w:rsidR="001037A8">
        <w:rPr>
          <w:color w:val="808080" w:themeColor="background1" w:themeShade="80"/>
        </w:rPr>
        <w:t>using any radio frequency or laser space weapons, including mind control in type</w:t>
      </w:r>
      <w:r w:rsidR="001037A8" w:rsidRPr="00E97537">
        <w:rPr>
          <w:color w:val="808080" w:themeColor="background1" w:themeShade="80"/>
        </w:rP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4D962E97"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all protectees of </w:t>
      </w:r>
      <w:r w:rsidR="00510593" w:rsidRPr="00AE6AC8">
        <w:rPr>
          <w:b/>
          <w:bCs/>
        </w:rPr>
        <w:t>CRYPTONYM</w:t>
      </w:r>
      <w:r w:rsidR="00510593">
        <w:t>[:</w:t>
      </w:r>
      <w:r w:rsidR="00510593">
        <w:rPr>
          <w:b/>
          <w:bCs/>
          <w:i/>
          <w:iCs/>
        </w:rPr>
        <w:t>PATRICK</w:t>
      </w:r>
      <w:r w:rsidR="00510593" w:rsidRPr="002846F5">
        <w:t>:]</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D52F07B"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all protectees of </w:t>
      </w:r>
      <w:r w:rsidR="00510593" w:rsidRPr="00AE6AC8">
        <w:rPr>
          <w:b/>
          <w:bCs/>
        </w:rPr>
        <w:t>CRYPTONYM</w:t>
      </w:r>
      <w:proofErr w:type="gramStart"/>
      <w:r w:rsidR="00510593">
        <w:t>[:</w:t>
      </w:r>
      <w:r w:rsidR="00510593">
        <w:rPr>
          <w:b/>
          <w:bCs/>
          <w:i/>
          <w:iCs/>
        </w:rPr>
        <w:t>PATRICK</w:t>
      </w:r>
      <w:proofErr w:type="gramEnd"/>
      <w:r w:rsidR="00510593" w:rsidRPr="002846F5">
        <w:t>:]</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or</w:t>
      </w:r>
      <w:r w:rsidR="00506E87">
        <w:t xml:space="preserve">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705B924"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by                         The United Nations, and mind control satellites were deemed to be space weapons by                          The United Nations as of 2020, and only The United States of America builds mind control space weapons, and The United Nations believes that all of the space weapons that can act against         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w:t>
      </w:r>
      <w:proofErr w:type="gramStart"/>
      <w:r w:rsidR="00506E87">
        <w:t>all of</w:t>
      </w:r>
      <w:proofErr w:type="gramEnd"/>
      <w:r w:rsidR="00506E87">
        <w:t xml:space="preserve"> the deaths and injuries that have occurred because of space weapons during President Biden’s term, have actually been conducted or condoned </w:t>
      </w:r>
      <w:r w:rsidR="00F65848">
        <w:t>by President Joseph F. Biden, himself.</w:t>
      </w:r>
    </w:p>
    <w:p w14:paraId="6573C3FA" w14:textId="5FD6EF4F" w:rsidR="009C5A96" w:rsidRDefault="009C5A96" w:rsidP="009C5A96">
      <w:pPr>
        <w:ind w:left="360" w:hanging="360"/>
        <w:jc w:val="both"/>
      </w:pPr>
      <w:r w:rsidRPr="00AA7DB6">
        <w:rPr>
          <w:u w:val="single"/>
        </w:rPr>
        <w:t xml:space="preserve">AUTONOMOUS </w:t>
      </w:r>
      <w:r>
        <w:rPr>
          <w:u w:val="single"/>
        </w:rPr>
        <w:t xml:space="preserve">MEDITATION </w:t>
      </w:r>
      <w:r w:rsidRPr="00AA7DB6">
        <w:rPr>
          <w:u w:val="single"/>
        </w:rPr>
        <w:t>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6BB72728" w:rsidR="009C5A96" w:rsidRDefault="009C5A96" w:rsidP="009C5A96">
      <w:pPr>
        <w:ind w:left="360" w:hanging="360"/>
        <w:jc w:val="both"/>
      </w:pPr>
      <w:commentRangeStart w:id="31"/>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E97537">
        <w:rPr>
          <w:color w:val="808080" w:themeColor="background1" w:themeShade="80"/>
        </w:rPr>
        <w:t xml:space="preserve">, including </w:t>
      </w:r>
      <w:r w:rsidR="001037A8">
        <w:rPr>
          <w:color w:val="808080" w:themeColor="background1" w:themeShade="80"/>
        </w:rPr>
        <w:t>using any radio frequency or laser space weapons, including mind control in type</w:t>
      </w:r>
      <w:r w:rsidR="001037A8" w:rsidRPr="00E97537">
        <w:rPr>
          <w:color w:val="808080" w:themeColor="background1" w:themeShade="80"/>
        </w:rPr>
        <w:t>.</w:t>
      </w:r>
      <w:commentRangeEnd w:id="31"/>
      <w:r w:rsidR="00B24CF4">
        <w:rPr>
          <w:rStyle w:val="CommentReference"/>
        </w:rPr>
        <w:commentReference w:id="31"/>
      </w:r>
    </w:p>
    <w:p w14:paraId="430793E5" w14:textId="6CBEB883" w:rsidR="001037A8" w:rsidRDefault="00853D71" w:rsidP="001037A8">
      <w:pPr>
        <w:ind w:left="360" w:hanging="360"/>
        <w:jc w:val="both"/>
      </w:pPr>
      <w:commentRangeStart w:id="32"/>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Pr="00F8033F">
        <w:t xml:space="preserve">any protectee of </w:t>
      </w:r>
      <w:r w:rsidRPr="00853D71">
        <w:rPr>
          <w:b/>
          <w:bCs/>
        </w:rPr>
        <w:t>CRYPTONYM</w:t>
      </w:r>
      <w:proofErr w:type="gramStart"/>
      <w:r w:rsidRPr="00853D71">
        <w:t>[:</w:t>
      </w:r>
      <w:r w:rsidRPr="00853D71">
        <w:rPr>
          <w:b/>
          <w:bCs/>
          <w:i/>
          <w:iCs/>
        </w:rPr>
        <w:t>PATRICK</w:t>
      </w:r>
      <w:proofErr w:type="gramEnd"/>
      <w:r w:rsidRPr="00853D71">
        <w:t>:]</w:t>
      </w:r>
      <w:r w:rsidR="001037A8" w:rsidRPr="00E97537">
        <w:rPr>
          <w:color w:val="808080" w:themeColor="background1" w:themeShade="80"/>
        </w:rPr>
        <w:t xml:space="preserve">, including </w:t>
      </w:r>
      <w:r w:rsidR="001037A8">
        <w:rPr>
          <w:color w:val="808080" w:themeColor="background1" w:themeShade="80"/>
        </w:rPr>
        <w:t>using any radio frequency or laser space weapons, including mind control in type</w:t>
      </w:r>
      <w:r w:rsidR="001037A8" w:rsidRPr="00E97537">
        <w:rPr>
          <w:color w:val="808080" w:themeColor="background1" w:themeShade="80"/>
        </w:rPr>
        <w:t>.</w:t>
      </w:r>
      <w:commentRangeEnd w:id="32"/>
      <w:r w:rsidR="001037A8">
        <w:rPr>
          <w:rStyle w:val="CommentReference"/>
        </w:rPr>
        <w:commentReference w:id="32"/>
      </w:r>
    </w:p>
    <w:p w14:paraId="1FF3DBCC" w14:textId="1258BB40" w:rsidR="00853D71" w:rsidRDefault="00853D71" w:rsidP="009C5A96">
      <w:pPr>
        <w:ind w:left="360" w:hanging="360"/>
        <w:jc w:val="both"/>
      </w:pPr>
      <w:commentRangeStart w:id="33"/>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02FC" w:rsidRPr="006602FC">
        <w:t xml:space="preserve">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r w:rsidR="001037A8" w:rsidRPr="00E97537">
        <w:rPr>
          <w:color w:val="808080" w:themeColor="background1" w:themeShade="80"/>
        </w:rPr>
        <w:t xml:space="preserve">, including </w:t>
      </w:r>
      <w:r w:rsidR="001037A8">
        <w:rPr>
          <w:color w:val="808080" w:themeColor="background1" w:themeShade="80"/>
        </w:rPr>
        <w:t>using any radio frequency or laser space weapons, including mind control in type</w:t>
      </w:r>
      <w:r w:rsidR="001037A8" w:rsidRPr="00E97537">
        <w:rPr>
          <w:color w:val="808080" w:themeColor="background1" w:themeShade="80"/>
        </w:rPr>
        <w:t>.</w:t>
      </w:r>
      <w:commentRangeEnd w:id="33"/>
      <w:r w:rsidR="001037A8">
        <w:rPr>
          <w:rStyle w:val="CommentReference"/>
        </w:rPr>
        <w:commentReference w:id="33"/>
      </w:r>
    </w:p>
    <w:p w14:paraId="7BC9A47F" w14:textId="25060193" w:rsidR="000C1682" w:rsidRDefault="000C1682" w:rsidP="000C1682">
      <w:pPr>
        <w:ind w:left="360" w:hanging="360"/>
        <w:jc w:val="both"/>
      </w:pPr>
      <w:commentRangeStart w:id="34"/>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34"/>
      <w:r w:rsidR="00506E87">
        <w:rPr>
          <w:rStyle w:val="CommentReference"/>
        </w:rPr>
        <w:commentReference w:id="34"/>
      </w:r>
    </w:p>
    <w:p w14:paraId="1CBA87EF" w14:textId="02665376" w:rsidR="000C1682" w:rsidRDefault="000C1682" w:rsidP="000229F9">
      <w:pPr>
        <w:ind w:left="720" w:hanging="360"/>
        <w:jc w:val="both"/>
      </w:pPr>
      <w:commentRangeStart w:id="35"/>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proofErr w:type="gramStart"/>
      <w:r>
        <w:t xml:space="preserve">technology, </w:t>
      </w:r>
      <w:r w:rsidR="001037A8">
        <w:t>and</w:t>
      </w:r>
      <w:proofErr w:type="gramEnd"/>
      <w:r>
        <w:t xml:space="preserve"> ensures that concentration always works properly</w:t>
      </w:r>
      <w:r w:rsidRPr="006602FC">
        <w:t>.</w:t>
      </w:r>
      <w:commentRangeEnd w:id="35"/>
      <w:r w:rsidR="00B24CF4">
        <w:rPr>
          <w:rStyle w:val="CommentReference"/>
        </w:rPr>
        <w:commentReference w:id="35"/>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6T23:37:00Z" w:initials="PM">
    <w:p w14:paraId="291749BF" w14:textId="77777777" w:rsidR="00934D15" w:rsidRDefault="00934D15" w:rsidP="00473F96">
      <w:pPr>
        <w:pStyle w:val="CommentText"/>
      </w:pPr>
      <w:r>
        <w:rPr>
          <w:rStyle w:val="CommentReference"/>
        </w:rPr>
        <w:annotationRef/>
      </w:r>
      <w:r>
        <w:t>CHELSEA CLINTON software conducted this with SECRET SERVICE employees, and illegally put Patrick R. McElhiney in NEW HAMPSHIRE HOSPITAL, after conducting MIND CONTROL and SPACE WEAPON crimes towards him that caused MENTAL HEALTH CONDITIONS, that were physically and visually apparent to CHELSEA CLINTON, herself, with her SURVEILLANCE PACKAGES.</w:t>
      </w:r>
    </w:p>
  </w:comment>
  <w:comment w:id="2" w:author="Patrick McElhiney" w:date="2022-09-16T23:35:00Z" w:initials="PM">
    <w:p w14:paraId="65376A92" w14:textId="1564D9B3" w:rsidR="00934D15" w:rsidRDefault="00934D15" w:rsidP="00A36880">
      <w:pPr>
        <w:pStyle w:val="CommentText"/>
      </w:pPr>
      <w:r>
        <w:rPr>
          <w:rStyle w:val="CommentReference"/>
        </w:rPr>
        <w:annotationRef/>
      </w:r>
      <w:r>
        <w:t>CHELSEA CLINTON software and PRESIDENT BIDEN software conducts virtually every type of surveillance to Patrick R. McElhiney, and CHELSEA CLINTON and PRESIDENT BIDEN have committed TREASON by doing so, according to THE PENTAGON.</w:t>
      </w:r>
    </w:p>
  </w:comment>
  <w:comment w:id="3" w:author="Patrick McElhiney" w:date="2022-09-16T23:32:00Z" w:initials="PM">
    <w:p w14:paraId="206D5C9E" w14:textId="1846DC54" w:rsidR="00AE266E" w:rsidRDefault="00AE266E" w:rsidP="002222DE">
      <w:pPr>
        <w:pStyle w:val="CommentText"/>
      </w:pPr>
      <w:r>
        <w:rPr>
          <w:rStyle w:val="CommentReference"/>
        </w:rPr>
        <w:annotationRef/>
      </w:r>
      <w:r>
        <w:t xml:space="preserve">PRESIDENT BIDEN software and SECRET SERVICE software, under the direction of PRESIDENT BIDEN software, in correlation with FALSE EVIDENCE GENERATION software at THE PENTAGON, committing these crimes to Patrick R. McElhiney. They committed HIGH TREASON by doing so, because PRESIDENT BIDEN committed GENOCIDE of Americans and NUCLEAR WAR to The Russian Federation, according to The United Nations, and PRESIDENT BIDEN has been threating to have FEDERAL GOVERNMENT STAFF murder Patrick R. McElhiney if he dies because of the INTERNATIONAL CRIMINAL COURT, as his dying wishes, because Patrick R. McElhiney investigated the HIGH TREASON that PRESIDENT BIDEN committed, because PRESIDENT BIDEN spread rumors about Patrick R. McElhiney that were false, and falsified evidence and legal transcripts, with the intention of murdering Patrick R. McElhiney to "get back at him for investigating me", according to legal transcripts at the FEDERAL BUREAU OF INVESTIGATION. </w:t>
      </w:r>
    </w:p>
  </w:comment>
  <w:comment w:id="4" w:author="Patrick McElhiney" w:date="2022-09-16T23:38:00Z" w:initials="PM">
    <w:p w14:paraId="76F657E6" w14:textId="77777777" w:rsidR="00561992" w:rsidRDefault="00561992" w:rsidP="00627DE9">
      <w:pPr>
        <w:pStyle w:val="CommentText"/>
      </w:pPr>
      <w:r>
        <w:rPr>
          <w:rStyle w:val="CommentReference"/>
        </w:rPr>
        <w:annotationRef/>
      </w:r>
      <w:r>
        <w:t>PRESIDENT BIDEN, himself, did this to Patrick R. McElhiney, and it was TREASON, because PRESIDENT BIDEN knew that Patrick R. McElhiney was a future PRESIDENT OF THE UNITED STATES OF AMERICA.</w:t>
      </w:r>
    </w:p>
  </w:comment>
  <w:comment w:id="5" w:author="Patrick McElhiney" w:date="2022-09-16T23:27:00Z" w:initials="PM">
    <w:p w14:paraId="38DD425E" w14:textId="0562AE59" w:rsidR="00AE266E" w:rsidRDefault="00AE266E" w:rsidP="00557BC4">
      <w:pPr>
        <w:pStyle w:val="CommentText"/>
      </w:pPr>
      <w:r>
        <w:rPr>
          <w:rStyle w:val="CommentReference"/>
        </w:rPr>
        <w:annotationRef/>
      </w:r>
      <w:r>
        <w:t>PRESIDENT BIDEN software and PENTAGON software and DEFENSE INTELLIGENCE AGENCY software does it to Patrick R. McElhiney.</w:t>
      </w:r>
    </w:p>
  </w:comment>
  <w:comment w:id="6" w:author="Patrick McElhiney" w:date="2022-09-16T23:28:00Z" w:initials="PM">
    <w:p w14:paraId="20256BC8" w14:textId="77777777" w:rsidR="00AE266E" w:rsidRDefault="00AE266E" w:rsidP="008C31E8">
      <w:pPr>
        <w:pStyle w:val="CommentText"/>
      </w:pPr>
      <w:r>
        <w:rPr>
          <w:rStyle w:val="CommentReference"/>
        </w:rPr>
        <w:annotationRef/>
      </w:r>
      <w:r>
        <w:t>PRESIDENT BIDEN committed TREASON by doing this with his computer software.</w:t>
      </w:r>
    </w:p>
  </w:comment>
  <w:comment w:id="7" w:author="Patrick McElhiney" w:date="2022-09-16T23:26:00Z" w:initials="PM">
    <w:p w14:paraId="5E78F7B3" w14:textId="43A870A7" w:rsidR="00671456" w:rsidRDefault="00671456" w:rsidP="009D5469">
      <w:pPr>
        <w:pStyle w:val="CommentText"/>
      </w:pPr>
      <w:r>
        <w:rPr>
          <w:rStyle w:val="CommentReference"/>
        </w:rPr>
        <w:annotationRef/>
      </w:r>
      <w:r>
        <w:t>SUPREME COURT ASSOCIATE JUSTICE ELENA KEGAN software and PRESIDENT BIDEN software and CHELSEA CLINTON software and JUSTICE RONALD L. ELLIS software does it to Patrick R. McElhiney, and they have all committed TREASON or HIGH TREASON to Patrick R. McElhiney, according to THE PENTAGON.</w:t>
      </w:r>
    </w:p>
  </w:comment>
  <w:comment w:id="8" w:author="Patrick McElhiney" w:date="2022-09-16T23:23:00Z" w:initials="PM">
    <w:p w14:paraId="6A0D3D66" w14:textId="23AE7F73" w:rsidR="00671456" w:rsidRDefault="00671456" w:rsidP="001039FA">
      <w:pPr>
        <w:pStyle w:val="CommentText"/>
      </w:pPr>
      <w:r>
        <w:rPr>
          <w:rStyle w:val="CommentReference"/>
        </w:rPr>
        <w:annotationRef/>
      </w:r>
      <w:r>
        <w:t>SUPREME COURT JUSTICE ELENA KEGAN software does it to Patrick R. McElhiney.</w:t>
      </w:r>
    </w:p>
  </w:comment>
  <w:comment w:id="9" w:author="Patrick McElhiney" w:date="2022-09-16T23:24:00Z" w:initials="PM">
    <w:p w14:paraId="03BEF9A1" w14:textId="77777777" w:rsidR="00671456" w:rsidRDefault="00671456" w:rsidP="00076DA9">
      <w:pPr>
        <w:pStyle w:val="CommentText"/>
      </w:pPr>
      <w:r>
        <w:rPr>
          <w:rStyle w:val="CommentReference"/>
        </w:rPr>
        <w:annotationRef/>
      </w:r>
      <w:r>
        <w:t>SUPREME COURT ASSOCIATE JUSTICE ELENA KEGAN committed HIGH TREASON to Patrick R. McElhiney because of SUPREME COURT ASSOCIATE JUSTICE ELENA KEGAN software doing it to Patrick R. McElhiney.</w:t>
      </w:r>
    </w:p>
  </w:comment>
  <w:comment w:id="12" w:author="Patrick McElhiney" w:date="2022-09-16T23:22:00Z" w:initials="PM">
    <w:p w14:paraId="4286C758" w14:textId="5031D4B0" w:rsidR="00671456" w:rsidRDefault="00671456" w:rsidP="008167AE">
      <w:pPr>
        <w:pStyle w:val="CommentText"/>
      </w:pPr>
      <w:r>
        <w:rPr>
          <w:rStyle w:val="CommentReference"/>
        </w:rPr>
        <w:annotationRef/>
      </w:r>
      <w:r>
        <w:t>CHELSEA CLINTON software and PRESIDENT BIDEN software does it to Patrick R. McElhiney.</w:t>
      </w:r>
    </w:p>
  </w:comment>
  <w:comment w:id="13" w:author="Patrick McElhiney" w:date="2022-09-16T23:21:00Z" w:initials="PM">
    <w:p w14:paraId="533D8871" w14:textId="7B6067BD" w:rsidR="00671456" w:rsidRDefault="00671456" w:rsidP="009A2F8D">
      <w:pPr>
        <w:pStyle w:val="CommentText"/>
      </w:pPr>
      <w:r>
        <w:rPr>
          <w:rStyle w:val="CommentReference"/>
        </w:rPr>
        <w:annotationRef/>
      </w:r>
      <w:r>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4" w:author="Patrick McElhiney" w:date="2022-09-16T23:22:00Z" w:initials="PM">
    <w:p w14:paraId="7411626E" w14:textId="77777777" w:rsidR="00671456" w:rsidRDefault="00671456" w:rsidP="00E27E4D">
      <w:pPr>
        <w:pStyle w:val="CommentText"/>
      </w:pPr>
      <w:r>
        <w:rPr>
          <w:rStyle w:val="CommentReference"/>
        </w:rPr>
        <w:annotationRef/>
      </w:r>
      <w:r>
        <w:t>JAN JOHNSON software does it to Patrick R. McElhiney.</w:t>
      </w:r>
    </w:p>
  </w:comment>
  <w:comment w:id="15" w:author="Patrick McElhiney" w:date="2022-09-16T23:13:00Z" w:initials="PM">
    <w:p w14:paraId="46BBA853" w14:textId="3E98EE0F" w:rsidR="00C67954" w:rsidRDefault="00C67954" w:rsidP="00EE036A">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20" w:author="Patrick McElhiney" w:date="2022-09-16T23:12:00Z" w:initials="PM">
    <w:p w14:paraId="1FF7E00D" w14:textId="23BD607E" w:rsidR="00C67954" w:rsidRDefault="00C67954" w:rsidP="002A6640">
      <w:pPr>
        <w:pStyle w:val="CommentText"/>
      </w:pPr>
      <w:r>
        <w:rPr>
          <w:rStyle w:val="CommentReference"/>
        </w:rPr>
        <w:annotationRef/>
      </w:r>
      <w:r>
        <w:t>U.S. MILITARY SOFTWARE does it to Patrick R. McElhiney.</w:t>
      </w:r>
    </w:p>
  </w:comment>
  <w:comment w:id="2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4"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30"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09-16T22:35:00Z" w:initials="PM">
    <w:p w14:paraId="7424C5B5" w14:textId="730D3163" w:rsidR="00B24CF4" w:rsidRDefault="00B24CF4" w:rsidP="003D5836">
      <w:pPr>
        <w:pStyle w:val="CommentText"/>
      </w:pPr>
      <w:r>
        <w:rPr>
          <w:rStyle w:val="CommentReference"/>
        </w:rPr>
        <w:annotationRef/>
      </w:r>
      <w:r>
        <w:t>PENTAGON and CHELSEA CLINTON software cause it to Patrick R. McElhiney</w:t>
      </w:r>
    </w:p>
  </w:comment>
  <w:comment w:id="32"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3"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4"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5"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1749BF" w15:done="0"/>
  <w15:commentEx w15:paraId="65376A92" w15:done="0"/>
  <w15:commentEx w15:paraId="206D5C9E" w15:done="0"/>
  <w15:commentEx w15:paraId="76F657E6" w15:done="0"/>
  <w15:commentEx w15:paraId="38DD425E" w15:done="0"/>
  <w15:commentEx w15:paraId="20256BC8" w15:done="0"/>
  <w15:commentEx w15:paraId="5E78F7B3" w15:done="0"/>
  <w15:commentEx w15:paraId="6A0D3D66" w15:done="0"/>
  <w15:commentEx w15:paraId="03BEF9A1" w15:done="0"/>
  <w15:commentEx w15:paraId="4286C758" w15:done="0"/>
  <w15:commentEx w15:paraId="533D8871" w15:done="0"/>
  <w15:commentEx w15:paraId="7411626E" w15:paraIdParent="533D8871" w15:done="0"/>
  <w15:commentEx w15:paraId="46BBA853" w15:done="0"/>
  <w15:commentEx w15:paraId="1FF7E00D" w15:done="0"/>
  <w15:commentEx w15:paraId="7B1DAD3F" w15:done="0"/>
  <w15:commentEx w15:paraId="31D95BA1" w15:done="0"/>
  <w15:commentEx w15:paraId="240DFB31" w15:done="0"/>
  <w15:commentEx w15:paraId="3DA5A6E0" w15:done="0"/>
  <w15:commentEx w15:paraId="7424C5B5" w15:done="0"/>
  <w15:commentEx w15:paraId="74584FDE" w15:done="0"/>
  <w15:commentEx w15:paraId="6B26255E" w15:done="0"/>
  <w15:commentEx w15:paraId="7C64D5D8" w15:done="0"/>
  <w15:commentEx w15:paraId="2BDD1E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F8725" w16cex:dateUtc="2022-09-17T03:37: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4DD" w16cex:dateUtc="2022-09-17T03:27:00Z"/>
  <w16cex:commentExtensible w16cex:durableId="26CF8503" w16cex:dateUtc="2022-09-17T03:28:00Z"/>
  <w16cex:commentExtensible w16cex:durableId="26CF84B1" w16cex:dateUtc="2022-09-17T03:26:00Z"/>
  <w16cex:commentExtensible w16cex:durableId="26CF83F4" w16cex:dateUtc="2022-09-17T03:23:00Z"/>
  <w16cex:commentExtensible w16cex:durableId="26CF8440" w16cex:dateUtc="2022-09-17T03:24:00Z"/>
  <w16cex:commentExtensible w16cex:durableId="26CF83B0" w16cex:dateUtc="2022-09-17T03:22:00Z"/>
  <w16cex:commentExtensible w16cex:durableId="26CF8392" w16cex:dateUtc="2022-09-17T03:21:00Z"/>
  <w16cex:commentExtensible w16cex:durableId="26CF83BE" w16cex:dateUtc="2022-09-17T03:22:00Z"/>
  <w16cex:commentExtensible w16cex:durableId="26CF81A7" w16cex:dateUtc="2022-09-17T03:13: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749BF" w16cid:durableId="26CF8725"/>
  <w16cid:commentId w16cid:paraId="65376A92" w16cid:durableId="26CF86B0"/>
  <w16cid:commentId w16cid:paraId="206D5C9E" w16cid:durableId="26CF85F7"/>
  <w16cid:commentId w16cid:paraId="76F657E6" w16cid:durableId="26CF8778"/>
  <w16cid:commentId w16cid:paraId="38DD425E" w16cid:durableId="26CF84DD"/>
  <w16cid:commentId w16cid:paraId="20256BC8" w16cid:durableId="26CF8503"/>
  <w16cid:commentId w16cid:paraId="5E78F7B3" w16cid:durableId="26CF84B1"/>
  <w16cid:commentId w16cid:paraId="6A0D3D66" w16cid:durableId="26CF83F4"/>
  <w16cid:commentId w16cid:paraId="03BEF9A1" w16cid:durableId="26CF8440"/>
  <w16cid:commentId w16cid:paraId="4286C758" w16cid:durableId="26CF83B0"/>
  <w16cid:commentId w16cid:paraId="533D8871" w16cid:durableId="26CF8392"/>
  <w16cid:commentId w16cid:paraId="7411626E" w16cid:durableId="26CF83BE"/>
  <w16cid:commentId w16cid:paraId="46BBA853" w16cid:durableId="26CF81A7"/>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333DF" w14:textId="77777777" w:rsidR="000D73C4" w:rsidRDefault="000D73C4" w:rsidP="005B7682">
      <w:pPr>
        <w:spacing w:after="0" w:line="240" w:lineRule="auto"/>
      </w:pPr>
      <w:r>
        <w:separator/>
      </w:r>
    </w:p>
  </w:endnote>
  <w:endnote w:type="continuationSeparator" w:id="0">
    <w:p w14:paraId="7C7F349F" w14:textId="77777777" w:rsidR="000D73C4" w:rsidRDefault="000D73C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AD923" w14:textId="77777777" w:rsidR="000D73C4" w:rsidRDefault="000D73C4" w:rsidP="005B7682">
      <w:pPr>
        <w:spacing w:after="0" w:line="240" w:lineRule="auto"/>
      </w:pPr>
      <w:r>
        <w:separator/>
      </w:r>
    </w:p>
  </w:footnote>
  <w:footnote w:type="continuationSeparator" w:id="0">
    <w:p w14:paraId="4F939AFA" w14:textId="77777777" w:rsidR="000D73C4" w:rsidRDefault="000D73C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6422"/>
    <w:rsid w:val="001F7811"/>
    <w:rsid w:val="001F7F23"/>
    <w:rsid w:val="002002E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6976"/>
    <w:rsid w:val="00657F0B"/>
    <w:rsid w:val="006602FC"/>
    <w:rsid w:val="006646AF"/>
    <w:rsid w:val="00665851"/>
    <w:rsid w:val="00666332"/>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96E70"/>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73A6"/>
    <w:rsid w:val="00C67954"/>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428"/>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1692"/>
    <w:rsid w:val="00EE2440"/>
    <w:rsid w:val="00EE2F89"/>
    <w:rsid w:val="00EE3F5B"/>
    <w:rsid w:val="00EE4EA3"/>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C3A"/>
    <w:rsid w:val="00F723FD"/>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98</Pages>
  <Words>24321</Words>
  <Characters>138636</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2022-09-17T02:25:00Z</dcterms:created>
  <dcterms:modified xsi:type="dcterms:W3CDTF">2022-09-17T03:38:00Z</dcterms:modified>
</cp:coreProperties>
</file>