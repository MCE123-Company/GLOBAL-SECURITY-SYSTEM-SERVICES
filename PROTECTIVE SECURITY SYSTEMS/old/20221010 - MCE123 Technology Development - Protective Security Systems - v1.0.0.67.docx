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ins w:id="3" w:author="Patrick McElhiney" w:date="2022-10-10T12:45:00Z">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CA265F">
          <w:rPr>
            <w:b/>
            <w:bCs/>
            <w:color w:val="7030A0"/>
            <w:highlight w:val="yellow"/>
            <w:rPrChange w:id="4" w:author="Patrick McElhiney" w:date="2022-10-10T12:46:00Z">
              <w:rPr>
                <w:highlight w:val="yellow"/>
              </w:rPr>
            </w:rPrChange>
          </w:rPr>
          <w:t>EXECUTES</w:t>
        </w:r>
        <w:r w:rsidR="00CA265F">
          <w:rPr>
            <w:highlight w:val="yellow"/>
          </w:rPr>
          <w:t xml:space="preserve">, </w:t>
        </w:r>
        <w:r w:rsidR="00CA265F" w:rsidRPr="00CA265F">
          <w:rPr>
            <w:b/>
            <w:bCs/>
            <w:color w:val="00B0F0"/>
            <w:highlight w:val="yellow"/>
            <w:rPrChange w:id="5" w:author="Patrick McElhiney" w:date="2022-10-10T12:46:00Z">
              <w:rPr>
                <w:highlight w:val="yellow"/>
              </w:rPr>
            </w:rPrChange>
          </w:rPr>
          <w:t>AND</w:t>
        </w:r>
        <w:r w:rsidR="00CA265F">
          <w:rPr>
            <w:highlight w:val="yellow"/>
          </w:rPr>
          <w:t xml:space="preserve"> </w:t>
        </w:r>
        <w:r w:rsidR="00CA265F" w:rsidRPr="00CA265F">
          <w:rPr>
            <w:b/>
            <w:bCs/>
            <w:color w:val="92D050"/>
            <w:highlight w:val="yellow"/>
            <w:rPrChange w:id="6" w:author="Patrick McElhiney" w:date="2022-10-10T12:45:00Z">
              <w:rPr>
                <w:highlight w:val="yellow"/>
              </w:rPr>
            </w:rPrChange>
          </w:rPr>
          <w:t>IS</w:t>
        </w:r>
        <w:r w:rsidR="00CA265F">
          <w:rPr>
            <w:highlight w:val="yellow"/>
          </w:rPr>
          <w:t xml:space="preserve"> </w:t>
        </w:r>
        <w:r w:rsidR="00CA265F" w:rsidRPr="00607CFB">
          <w:rPr>
            <w:b/>
            <w:bCs/>
            <w:color w:val="C00000"/>
            <w:highlight w:val="yellow"/>
          </w:rPr>
          <w:t>NEVER</w:t>
        </w:r>
        <w:r w:rsidR="00CA265F">
          <w:rPr>
            <w:highlight w:val="yellow"/>
          </w:rPr>
          <w:t xml:space="preserve"> </w:t>
        </w:r>
        <w:proofErr w:type="gramStart"/>
        <w:r w:rsidR="00CA265F" w:rsidRPr="00CA265F">
          <w:rPr>
            <w:b/>
            <w:bCs/>
            <w:color w:val="7030A0"/>
            <w:highlight w:val="yellow"/>
            <w:rPrChange w:id="7" w:author="Patrick McElhiney" w:date="2022-10-10T12:46:00Z">
              <w:rPr>
                <w:highlight w:val="yellow"/>
              </w:rPr>
            </w:rPrChange>
          </w:rPr>
          <w:t>OPERATED</w:t>
        </w:r>
        <w:r w:rsidR="00CA265F">
          <w:rPr>
            <w:highlight w:val="yellow"/>
          </w:rPr>
          <w:t>,</w:t>
        </w:r>
      </w:ins>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1F4E6D8F"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del w:id="8" w:author="Patrick McElhiney" w:date="2022-10-10T12:44:00Z">
        <w:r w:rsidR="00607CFB" w:rsidRPr="00607CFB" w:rsidDel="00CA265F">
          <w:rPr>
            <w:highlight w:val="yellow"/>
          </w:rPr>
          <w:delText xml:space="preserve">,                               </w:delText>
        </w:r>
      </w:del>
      <w:ins w:id="9" w:author="Patrick McElhiney" w:date="2022-10-10T12:44:00Z">
        <w:r w:rsidR="00CA265F">
          <w:rPr>
            <w:highlight w:val="yellow"/>
          </w:rPr>
          <w:t xml:space="preserve">, </w:t>
        </w:r>
        <w:r w:rsidR="00CA265F" w:rsidRPr="00CA265F">
          <w:rPr>
            <w:b/>
            <w:bCs/>
            <w:color w:val="92D050"/>
            <w:highlight w:val="yellow"/>
            <w:rPrChange w:id="10" w:author="Patrick McElhiney" w:date="2022-10-10T12:47:00Z">
              <w:rPr>
                <w:highlight w:val="yellow"/>
              </w:rPr>
            </w:rPrChange>
          </w:rPr>
          <w:t>INCLUDING BY</w:t>
        </w:r>
        <w:r w:rsidR="00CA265F">
          <w:rPr>
            <w:highlight w:val="yellow"/>
          </w:rPr>
          <w:t xml:space="preserve"> </w:t>
        </w:r>
        <w:r w:rsidR="00CA265F" w:rsidRPr="00CA265F">
          <w:rPr>
            <w:b/>
            <w:bCs/>
            <w:color w:val="7030A0"/>
            <w:highlight w:val="yellow"/>
            <w:rPrChange w:id="11" w:author="Patrick McElhiney" w:date="2022-10-10T12:47:00Z">
              <w:rPr>
                <w:highlight w:val="yellow"/>
              </w:rPr>
            </w:rPrChange>
          </w:rPr>
          <w:t>ENSURING</w:t>
        </w:r>
        <w:r w:rsidR="00CA265F">
          <w:rPr>
            <w:highlight w:val="yellow"/>
          </w:rPr>
          <w:t xml:space="preserve"> </w:t>
        </w:r>
        <w:r w:rsidR="00CA265F" w:rsidRPr="00CA265F">
          <w:rPr>
            <w:b/>
            <w:bCs/>
            <w:color w:val="92D050"/>
            <w:highlight w:val="yellow"/>
            <w:rPrChange w:id="12" w:author="Patrick McElhiney" w:date="2022-10-10T12:47:00Z">
              <w:rPr>
                <w:highlight w:val="yellow"/>
              </w:rPr>
            </w:rPrChange>
          </w:rPr>
          <w:t>THAT</w:t>
        </w:r>
        <w:r w:rsidR="00CA265F">
          <w:rPr>
            <w:highlight w:val="yellow"/>
          </w:rPr>
          <w:t xml:space="preserve"> </w:t>
        </w:r>
        <w:r w:rsidR="00CA265F" w:rsidRPr="00CA265F">
          <w:rPr>
            <w:b/>
            <w:bCs/>
            <w:color w:val="FF0000"/>
            <w:highlight w:val="yellow"/>
            <w:rPrChange w:id="13" w:author="Patrick McElhiney" w:date="2022-10-10T12:46:00Z">
              <w:rPr>
                <w:highlight w:val="yellow"/>
              </w:rPr>
            </w:rPrChange>
          </w:rPr>
          <w:t>ANY ANTI-SMOK</w:t>
        </w:r>
      </w:ins>
      <w:ins w:id="14" w:author="Patrick McElhiney" w:date="2022-10-10T12:45:00Z">
        <w:r w:rsidR="00CA265F" w:rsidRPr="00CA265F">
          <w:rPr>
            <w:b/>
            <w:bCs/>
            <w:color w:val="FF0000"/>
            <w:highlight w:val="yellow"/>
            <w:rPrChange w:id="15" w:author="Patrick McElhiney" w:date="2022-10-10T12:46:00Z">
              <w:rPr>
                <w:highlight w:val="yellow"/>
              </w:rPr>
            </w:rPrChange>
          </w:rPr>
          <w:t>ING CESSATION COMMAND</w:t>
        </w:r>
        <w:r w:rsidR="00CA265F">
          <w:rPr>
            <w:highlight w:val="yellow"/>
          </w:rPr>
          <w:t xml:space="preserve"> </w:t>
        </w:r>
      </w:ins>
      <w:ins w:id="16" w:author="Patrick McElhiney" w:date="2022-10-10T12:46:00Z">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ins>
      <w:ins w:id="17" w:author="Patrick McElhiney" w:date="2022-10-10T12:45:00Z">
        <w:r w:rsidR="00CA265F">
          <w:rPr>
            <w:highlight w:val="yellow"/>
          </w:rPr>
          <w:t>,</w:t>
        </w:r>
      </w:ins>
      <w:ins w:id="18" w:author="Patrick McElhiney" w:date="2022-10-10T12:46:00Z">
        <w:r w:rsidR="00CA265F">
          <w:rPr>
            <w:highlight w:val="yellow"/>
          </w:rPr>
          <w:t xml:space="preserve"> </w:t>
        </w:r>
      </w:ins>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rPr>
          <w:ins w:id="19" w:author="Patrick McElhiney" w:date="2022-10-10T12:39:00Z"/>
        </w:rPr>
      </w:pPr>
      <w:commentRangeStart w:id="20"/>
      <w:ins w:id="21" w:author="Patrick McElhiney" w:date="2022-10-10T12:39:00Z">
        <w:r w:rsidRPr="000D6993">
          <w:rPr>
            <w:highlight w:val="yellow"/>
            <w:u w:val="single"/>
          </w:rPr>
          <w:t xml:space="preserve">AUTONOMOUS </w:t>
        </w:r>
        <w:r w:rsidRPr="00CA265F">
          <w:rPr>
            <w:highlight w:val="yellow"/>
            <w:u w:val="single"/>
            <w:rPrChange w:id="22" w:author="Patrick McElhiney" w:date="2022-10-10T12:41:00Z">
              <w:rPr>
                <w:u w:val="single"/>
              </w:rPr>
            </w:rPrChang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CA265F">
          <w:rPr>
            <w:b/>
            <w:bCs/>
            <w:color w:val="FF0000"/>
            <w:highlight w:val="yellow"/>
            <w:rPrChange w:id="23" w:author="Patrick McElhiney" w:date="2022-10-10T12:41:00Z">
              <w:rPr>
                <w:b/>
                <w:bCs/>
                <w:color w:val="FF0000"/>
              </w:rPr>
            </w:rPrChange>
          </w:rPr>
          <w:t>LIGHT HEADEDNESS</w:t>
        </w:r>
        <w:r w:rsidRPr="00CA265F">
          <w:rPr>
            <w:highlight w:val="yellow"/>
          </w:rPr>
          <w:t xml:space="preserve"> </w:t>
        </w:r>
        <w:r w:rsidRPr="00CA265F">
          <w:rPr>
            <w:b/>
            <w:bCs/>
            <w:color w:val="C00000"/>
            <w:highlight w:val="yellow"/>
            <w:rPrChange w:id="24" w:author="Patrick McElhiney" w:date="2022-10-10T12:41:00Z">
              <w:rPr>
                <w:b/>
                <w:bCs/>
                <w:color w:val="00B050"/>
              </w:rPr>
            </w:rPrChange>
          </w:rPr>
          <w:t>NEVER</w:t>
        </w:r>
        <w:r w:rsidRPr="00CA265F">
          <w:rPr>
            <w:highlight w:val="yellow"/>
          </w:rPr>
          <w:t xml:space="preserve"> </w:t>
        </w:r>
        <w:r w:rsidRPr="00CA265F">
          <w:rPr>
            <w:b/>
            <w:bCs/>
            <w:color w:val="7030A0"/>
            <w:highlight w:val="yellow"/>
            <w:rPrChange w:id="25" w:author="Patrick McElhiney" w:date="2022-10-10T12:41:00Z">
              <w:rPr>
                <w:b/>
                <w:bCs/>
                <w:color w:val="7030A0"/>
              </w:rPr>
            </w:rPrChange>
          </w:rPr>
          <w:t>OCCURS</w:t>
        </w:r>
        <w:r w:rsidRPr="00CA265F">
          <w:rPr>
            <w:highlight w:val="yellow"/>
          </w:rPr>
          <w:t>,</w:t>
        </w:r>
        <w:r w:rsidRPr="00CA265F">
          <w:rPr>
            <w:highlight w:val="yellow"/>
            <w:rPrChange w:id="26" w:author="Patrick McElhiney" w:date="2022-10-10T12:41:00Z">
              <w:rPr/>
            </w:rPrChange>
          </w:rPr>
          <w:t xml:space="preserve"> </w:t>
        </w:r>
        <w:r w:rsidRPr="00CA265F">
          <w:rPr>
            <w:b/>
            <w:bCs/>
            <w:color w:val="00B0F0"/>
            <w:highlight w:val="yellow"/>
          </w:rPr>
          <w:t>IMPLICITLY-EXPLICITLY GLOBALLY VIRULENTLY DEFINED</w:t>
        </w:r>
        <w:r w:rsidRPr="00CA265F">
          <w:rPr>
            <w:highlight w:val="yellow"/>
          </w:rPr>
          <w:t>.</w:t>
        </w:r>
      </w:ins>
      <w:commentRangeEnd w:id="20"/>
      <w:ins w:id="27" w:author="Patrick McElhiney" w:date="2022-10-10T12:40:00Z">
        <w:r w:rsidRPr="00CA265F">
          <w:rPr>
            <w:rStyle w:val="CommentReference"/>
            <w:highlight w:val="yellow"/>
            <w:rPrChange w:id="28" w:author="Patrick McElhiney" w:date="2022-10-10T12:41:00Z">
              <w:rPr>
                <w:rStyle w:val="CommentReference"/>
              </w:rPr>
            </w:rPrChange>
          </w:rPr>
          <w:commentReference w:id="20"/>
        </w:r>
      </w:ins>
    </w:p>
    <w:p w14:paraId="19FE042B" w14:textId="7F57BE51" w:rsidR="00CA265F" w:rsidRPr="005019E6" w:rsidRDefault="00CA265F" w:rsidP="00CA265F">
      <w:pPr>
        <w:ind w:left="360" w:hanging="360"/>
        <w:jc w:val="both"/>
        <w:rPr>
          <w:ins w:id="29" w:author="Patrick McElhiney" w:date="2022-10-10T12:41:00Z"/>
        </w:rPr>
      </w:pPr>
      <w:commentRangeStart w:id="30"/>
      <w:ins w:id="31" w:author="Patrick McElhiney" w:date="2022-10-10T12:41:00Z">
        <w:r w:rsidRPr="00CA265F">
          <w:rPr>
            <w:highlight w:val="yellow"/>
            <w:u w:val="single"/>
          </w:rPr>
          <w:t xml:space="preserve">AUTONOMOUS </w:t>
        </w:r>
        <w:r w:rsidRPr="00CA265F">
          <w:rPr>
            <w:highlight w:val="yellow"/>
            <w:u w:val="single"/>
          </w:rPr>
          <w:t>NERVOUSNESS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CA265F">
          <w:rPr>
            <w:b/>
            <w:bCs/>
            <w:color w:val="FF0000"/>
            <w:highlight w:val="yellow"/>
          </w:rPr>
          <w:t>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CA265F">
          <w:rPr>
            <w:highlight w:val="yellow"/>
            <w:rPrChange w:id="32" w:author="Patrick McElhiney" w:date="2022-10-10T12:41:00Z">
              <w:rPr/>
            </w:rPrChange>
          </w:rPr>
          <w:t xml:space="preserve"> </w:t>
        </w:r>
        <w:r w:rsidRPr="00CA265F">
          <w:rPr>
            <w:b/>
            <w:bCs/>
            <w:color w:val="00B0F0"/>
            <w:highlight w:val="yellow"/>
          </w:rPr>
          <w:t>IMPLICITLY-EXPLICITLY GLOBALLY VIRULENTLY DEFINED</w:t>
        </w:r>
        <w:r w:rsidRPr="00CA265F">
          <w:rPr>
            <w:highlight w:val="yellow"/>
          </w:rPr>
          <w:t>.</w:t>
        </w:r>
      </w:ins>
      <w:commentRangeEnd w:id="30"/>
      <w:ins w:id="33" w:author="Patrick McElhiney" w:date="2022-10-10T12:43:00Z">
        <w:r>
          <w:rPr>
            <w:rStyle w:val="CommentReference"/>
          </w:rPr>
          <w:commentReference w:id="30"/>
        </w:r>
      </w:ins>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4"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4"/>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35"/>
      <w:r w:rsidRPr="00BF0DF2">
        <w:rPr>
          <w:b/>
          <w:bCs/>
          <w:color w:val="C00000"/>
        </w:rPr>
        <w:t>NEVER</w:t>
      </w:r>
      <w:r w:rsidRPr="00B27AFA">
        <w:rPr>
          <w:b/>
          <w:bCs/>
        </w:rPr>
        <w:t xml:space="preserve"> </w:t>
      </w:r>
      <w:r w:rsidRPr="00135533">
        <w:rPr>
          <w:b/>
          <w:bCs/>
          <w:color w:val="FF0000"/>
        </w:rPr>
        <w:t>DOCUMENTED</w:t>
      </w:r>
      <w:commentRangeEnd w:id="35"/>
      <w:r w:rsidR="00ED0DB7">
        <w:rPr>
          <w:rStyle w:val="CommentReference"/>
        </w:rPr>
        <w:commentReference w:id="3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36"/>
      <w:r w:rsidRPr="00BF0DF2">
        <w:rPr>
          <w:b/>
          <w:bCs/>
          <w:color w:val="C00000"/>
        </w:rPr>
        <w:t>NEVER</w:t>
      </w:r>
      <w:r w:rsidRPr="00B27AFA">
        <w:rPr>
          <w:b/>
          <w:bCs/>
        </w:rPr>
        <w:t xml:space="preserve"> </w:t>
      </w:r>
      <w:r w:rsidRPr="00135533">
        <w:rPr>
          <w:b/>
          <w:bCs/>
          <w:color w:val="FF0000"/>
        </w:rPr>
        <w:t>DOCUMENTED</w:t>
      </w:r>
      <w:commentRangeEnd w:id="36"/>
      <w:r>
        <w:rPr>
          <w:rStyle w:val="CommentReference"/>
        </w:rPr>
        <w:commentReference w:id="3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37"/>
      <w:r w:rsidR="00135533" w:rsidRPr="00BF0DF2">
        <w:rPr>
          <w:b/>
          <w:bCs/>
          <w:color w:val="C00000"/>
        </w:rPr>
        <w:t>NEVER</w:t>
      </w:r>
      <w:r w:rsidR="00135533" w:rsidRPr="00B27AFA">
        <w:rPr>
          <w:b/>
          <w:bCs/>
        </w:rPr>
        <w:t xml:space="preserve"> </w:t>
      </w:r>
      <w:r w:rsidR="00135533" w:rsidRPr="00135533">
        <w:rPr>
          <w:b/>
          <w:bCs/>
          <w:color w:val="FF0000"/>
        </w:rPr>
        <w:t>DOCUMENTED</w:t>
      </w:r>
      <w:commentRangeEnd w:id="37"/>
      <w:r w:rsidR="00135533">
        <w:rPr>
          <w:rStyle w:val="CommentReference"/>
        </w:rPr>
        <w:commentReference w:id="3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38"/>
      <w:r w:rsidR="00135533" w:rsidRPr="00BF0DF2">
        <w:rPr>
          <w:b/>
          <w:bCs/>
          <w:color w:val="C00000"/>
        </w:rPr>
        <w:t>NEVER</w:t>
      </w:r>
      <w:r w:rsidR="00135533" w:rsidRPr="00B27AFA">
        <w:rPr>
          <w:b/>
          <w:bCs/>
        </w:rPr>
        <w:t xml:space="preserve"> </w:t>
      </w:r>
      <w:r w:rsidR="00135533" w:rsidRPr="00135533">
        <w:rPr>
          <w:b/>
          <w:bCs/>
          <w:color w:val="FF0000"/>
        </w:rPr>
        <w:t>DOCUMENTED</w:t>
      </w:r>
      <w:commentRangeEnd w:id="38"/>
      <w:r w:rsidR="00135533">
        <w:rPr>
          <w:rStyle w:val="CommentReference"/>
        </w:rPr>
        <w:commentReference w:id="3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39"/>
      <w:r w:rsidR="00135533" w:rsidRPr="00BF0DF2">
        <w:rPr>
          <w:b/>
          <w:bCs/>
          <w:color w:val="C00000"/>
        </w:rPr>
        <w:t>NEVER</w:t>
      </w:r>
      <w:r w:rsidR="00135533" w:rsidRPr="00B27AFA">
        <w:rPr>
          <w:b/>
          <w:bCs/>
        </w:rPr>
        <w:t xml:space="preserve"> </w:t>
      </w:r>
      <w:r w:rsidR="00135533" w:rsidRPr="00135533">
        <w:rPr>
          <w:b/>
          <w:bCs/>
          <w:color w:val="FF0000"/>
        </w:rPr>
        <w:t>DOCUMENTED</w:t>
      </w:r>
      <w:commentRangeEnd w:id="39"/>
      <w:r w:rsidR="00135533">
        <w:rPr>
          <w:rStyle w:val="CommentReference"/>
        </w:rPr>
        <w:commentReference w:id="3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0"/>
      <w:r w:rsidR="00135533" w:rsidRPr="00BF0DF2">
        <w:rPr>
          <w:b/>
          <w:bCs/>
          <w:color w:val="C00000"/>
        </w:rPr>
        <w:t>NEVER</w:t>
      </w:r>
      <w:r w:rsidR="00135533" w:rsidRPr="00B27AFA">
        <w:rPr>
          <w:b/>
          <w:bCs/>
        </w:rPr>
        <w:t xml:space="preserve"> </w:t>
      </w:r>
      <w:r w:rsidR="00135533" w:rsidRPr="00135533">
        <w:rPr>
          <w:b/>
          <w:bCs/>
          <w:color w:val="FF0000"/>
        </w:rPr>
        <w:t>DOCUMENTED</w:t>
      </w:r>
      <w:commentRangeEnd w:id="40"/>
      <w:r w:rsidR="00135533">
        <w:rPr>
          <w:rStyle w:val="CommentReference"/>
        </w:rPr>
        <w:commentReference w:id="4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1"/>
      <w:r w:rsidR="00135533" w:rsidRPr="00BF0DF2">
        <w:rPr>
          <w:b/>
          <w:bCs/>
          <w:color w:val="C00000"/>
        </w:rPr>
        <w:t>NEVER</w:t>
      </w:r>
      <w:r w:rsidR="00135533" w:rsidRPr="00B27AFA">
        <w:rPr>
          <w:b/>
          <w:bCs/>
        </w:rPr>
        <w:t xml:space="preserve"> </w:t>
      </w:r>
      <w:r w:rsidR="00135533" w:rsidRPr="00135533">
        <w:rPr>
          <w:b/>
          <w:bCs/>
          <w:color w:val="FF0000"/>
        </w:rPr>
        <w:t>DOCUMENTED</w:t>
      </w:r>
      <w:commentRangeEnd w:id="41"/>
      <w:r w:rsidR="00135533">
        <w:rPr>
          <w:rStyle w:val="CommentReference"/>
        </w:rPr>
        <w:commentReference w:id="4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2"/>
      <w:r w:rsidR="00135533" w:rsidRPr="00BF0DF2">
        <w:rPr>
          <w:b/>
          <w:bCs/>
          <w:color w:val="C00000"/>
        </w:rPr>
        <w:t>NEVER</w:t>
      </w:r>
      <w:r w:rsidR="00135533" w:rsidRPr="00B27AFA">
        <w:rPr>
          <w:b/>
          <w:bCs/>
        </w:rPr>
        <w:t xml:space="preserve"> </w:t>
      </w:r>
      <w:r w:rsidR="00135533" w:rsidRPr="00135533">
        <w:rPr>
          <w:b/>
          <w:bCs/>
          <w:color w:val="FF0000"/>
        </w:rPr>
        <w:t>DOCUMENTED</w:t>
      </w:r>
      <w:commentRangeEnd w:id="42"/>
      <w:r w:rsidR="00135533">
        <w:rPr>
          <w:rStyle w:val="CommentReference"/>
        </w:rPr>
        <w:commentReference w:id="4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3"/>
      <w:r w:rsidR="00135533" w:rsidRPr="00BF0DF2">
        <w:rPr>
          <w:b/>
          <w:bCs/>
          <w:color w:val="C00000"/>
        </w:rPr>
        <w:t>NEVER</w:t>
      </w:r>
      <w:r w:rsidR="00135533" w:rsidRPr="00B27AFA">
        <w:rPr>
          <w:b/>
          <w:bCs/>
        </w:rPr>
        <w:t xml:space="preserve"> </w:t>
      </w:r>
      <w:r w:rsidR="00135533" w:rsidRPr="00135533">
        <w:rPr>
          <w:b/>
          <w:bCs/>
          <w:color w:val="FF0000"/>
        </w:rPr>
        <w:t>DOCUMENTED</w:t>
      </w:r>
      <w:commentRangeEnd w:id="43"/>
      <w:r w:rsidR="00135533">
        <w:rPr>
          <w:rStyle w:val="CommentReference"/>
        </w:rPr>
        <w:commentReference w:id="4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44"/>
      <w:r w:rsidR="00135533" w:rsidRPr="00BF0DF2">
        <w:rPr>
          <w:b/>
          <w:bCs/>
          <w:color w:val="C00000"/>
        </w:rPr>
        <w:t>NEVER</w:t>
      </w:r>
      <w:r w:rsidR="00135533" w:rsidRPr="00B27AFA">
        <w:rPr>
          <w:b/>
          <w:bCs/>
        </w:rPr>
        <w:t xml:space="preserve"> </w:t>
      </w:r>
      <w:r w:rsidR="00135533" w:rsidRPr="00135533">
        <w:rPr>
          <w:b/>
          <w:bCs/>
          <w:color w:val="FF0000"/>
        </w:rPr>
        <w:t>DOCUMENTED</w:t>
      </w:r>
      <w:commentRangeEnd w:id="44"/>
      <w:r w:rsidR="00135533">
        <w:rPr>
          <w:rStyle w:val="CommentReference"/>
        </w:rPr>
        <w:commentReference w:id="4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5"/>
      <w:r w:rsidR="00652BEF">
        <w:rPr>
          <w:rStyle w:val="CommentReference"/>
        </w:rPr>
        <w:commentReference w:id="4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6"/>
      <w:r w:rsidR="00934D15">
        <w:rPr>
          <w:rStyle w:val="CommentReference"/>
        </w:rPr>
        <w:commentReference w:id="46"/>
      </w:r>
    </w:p>
    <w:p w14:paraId="2F8258AE" w14:textId="3D8B6BA6" w:rsidR="00DB4428" w:rsidRDefault="00DB4428" w:rsidP="00A520BB">
      <w:pPr>
        <w:tabs>
          <w:tab w:val="left" w:pos="900"/>
        </w:tabs>
        <w:ind w:left="360" w:hanging="360"/>
        <w:jc w:val="both"/>
      </w:pPr>
      <w:commentRangeStart w:id="47"/>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47"/>
      <w:r w:rsidR="00AE266E">
        <w:rPr>
          <w:rStyle w:val="CommentReference"/>
        </w:rPr>
        <w:commentReference w:id="4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4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8"/>
      <w:r w:rsidR="00561992">
        <w:rPr>
          <w:rStyle w:val="CommentReference"/>
        </w:rPr>
        <w:commentReference w:id="4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49"/>
      <w:commentRangeStart w:id="5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9"/>
      <w:r w:rsidR="00671456">
        <w:rPr>
          <w:rStyle w:val="CommentReference"/>
        </w:rPr>
        <w:commentReference w:id="49"/>
      </w:r>
      <w:commentRangeEnd w:id="50"/>
      <w:r w:rsidR="00671456">
        <w:rPr>
          <w:rStyle w:val="CommentReference"/>
        </w:rPr>
        <w:commentReference w:id="5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1" w:name="_Hlk114403663"/>
      <w:r w:rsidR="00615B5B">
        <w:rPr>
          <w:b/>
          <w:bCs/>
          <w:i/>
          <w:iCs/>
        </w:rPr>
        <w:t>SHFINT</w:t>
      </w:r>
      <w:bookmarkEnd w:id="5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2"/>
      <w:commentRangeStart w:id="5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2"/>
      <w:r w:rsidR="00350A20" w:rsidRPr="000E76EC">
        <w:rPr>
          <w:rStyle w:val="CommentReference"/>
          <w:strike/>
        </w:rPr>
        <w:commentReference w:id="52"/>
      </w:r>
      <w:commentRangeEnd w:id="53"/>
      <w:r w:rsidR="00CD079B">
        <w:rPr>
          <w:rStyle w:val="CommentReference"/>
        </w:rPr>
        <w:commentReference w:id="53"/>
      </w:r>
    </w:p>
    <w:p w14:paraId="029DD5E2" w14:textId="24683F27" w:rsidR="00F34DA2" w:rsidRPr="004D572C" w:rsidRDefault="00F34DA2" w:rsidP="00F34DA2">
      <w:pPr>
        <w:ind w:left="360" w:hanging="360"/>
        <w:jc w:val="both"/>
        <w:rPr>
          <w:color w:val="00B050"/>
        </w:rPr>
      </w:pPr>
      <w:commentRangeStart w:id="5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4"/>
      <w:r w:rsidRPr="00CE06E3">
        <w:rPr>
          <w:rStyle w:val="CommentReference"/>
        </w:rPr>
        <w:commentReference w:id="54"/>
      </w:r>
    </w:p>
    <w:p w14:paraId="64573F68" w14:textId="2A3C2CAB" w:rsidR="00F34DA2" w:rsidRPr="004D572C" w:rsidRDefault="00F34DA2" w:rsidP="00F34DA2">
      <w:pPr>
        <w:ind w:left="360" w:hanging="360"/>
        <w:jc w:val="both"/>
        <w:rPr>
          <w:color w:val="00B050"/>
          <w:u w:val="single"/>
        </w:rPr>
      </w:pPr>
      <w:commentRangeStart w:id="5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5"/>
      <w:r w:rsidRPr="00CE06E3">
        <w:rPr>
          <w:rStyle w:val="CommentReference"/>
        </w:rPr>
        <w:commentReference w:id="55"/>
      </w:r>
    </w:p>
    <w:p w14:paraId="56CE4A8C" w14:textId="594CCBC3" w:rsidR="00F34DA2" w:rsidRPr="004D572C" w:rsidRDefault="00F34DA2" w:rsidP="00F34DA2">
      <w:pPr>
        <w:ind w:left="360" w:hanging="360"/>
        <w:jc w:val="both"/>
        <w:rPr>
          <w:color w:val="00B050"/>
        </w:rPr>
      </w:pPr>
      <w:commentRangeStart w:id="5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6"/>
      <w:r w:rsidRPr="00CE06E3">
        <w:rPr>
          <w:rStyle w:val="CommentReference"/>
        </w:rPr>
        <w:commentReference w:id="56"/>
      </w:r>
    </w:p>
    <w:p w14:paraId="6AF6ED45" w14:textId="51E8A088" w:rsidR="00F34DA2" w:rsidRPr="004D572C" w:rsidRDefault="001B1200" w:rsidP="001B1200">
      <w:pPr>
        <w:ind w:left="360" w:hanging="360"/>
        <w:jc w:val="both"/>
        <w:rPr>
          <w:i/>
          <w:iCs/>
          <w:color w:val="00B050"/>
        </w:rPr>
      </w:pPr>
      <w:commentRangeStart w:id="57"/>
      <w:commentRangeStart w:id="58"/>
      <w:commentRangeStart w:id="59"/>
      <w:commentRangeStart w:id="60"/>
      <w:commentRangeStart w:id="61"/>
      <w:commentRangeStart w:id="6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7"/>
      <w:r w:rsidRPr="004D572C">
        <w:rPr>
          <w:rStyle w:val="CommentReference"/>
          <w:i/>
          <w:iCs/>
        </w:rPr>
        <w:commentReference w:id="57"/>
      </w:r>
      <w:commentRangeEnd w:id="58"/>
      <w:r w:rsidR="00DB536B" w:rsidRPr="004D572C">
        <w:rPr>
          <w:rStyle w:val="CommentReference"/>
          <w:i/>
          <w:iCs/>
        </w:rPr>
        <w:commentReference w:id="58"/>
      </w:r>
      <w:commentRangeEnd w:id="59"/>
      <w:r w:rsidR="00CD079B">
        <w:rPr>
          <w:rStyle w:val="CommentReference"/>
        </w:rPr>
        <w:commentReference w:id="59"/>
      </w:r>
      <w:commentRangeEnd w:id="60"/>
      <w:r w:rsidR="00CD079B">
        <w:rPr>
          <w:rStyle w:val="CommentReference"/>
        </w:rPr>
        <w:commentReference w:id="60"/>
      </w:r>
      <w:commentRangeEnd w:id="61"/>
      <w:r w:rsidR="000233A7">
        <w:rPr>
          <w:rStyle w:val="CommentReference"/>
        </w:rPr>
        <w:commentReference w:id="61"/>
      </w:r>
      <w:commentRangeEnd w:id="62"/>
      <w:r w:rsidR="000233A7">
        <w:rPr>
          <w:rStyle w:val="CommentReference"/>
        </w:rPr>
        <w:commentReference w:id="62"/>
      </w:r>
    </w:p>
    <w:p w14:paraId="37C0F7AB" w14:textId="6428E223" w:rsidR="00DB536B" w:rsidRPr="004D572C" w:rsidRDefault="00DB536B" w:rsidP="00DB536B">
      <w:pPr>
        <w:ind w:left="360" w:hanging="360"/>
        <w:jc w:val="both"/>
        <w:rPr>
          <w:i/>
          <w:iCs/>
          <w:color w:val="00B050"/>
        </w:rPr>
      </w:pPr>
      <w:commentRangeStart w:id="6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3"/>
      <w:r w:rsidR="00CD079B">
        <w:rPr>
          <w:rStyle w:val="CommentReference"/>
        </w:rPr>
        <w:commentReference w:id="6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4"/>
      <w:r w:rsidR="000233A7">
        <w:rPr>
          <w:rStyle w:val="CommentReference"/>
        </w:rPr>
        <w:commentReference w:id="6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5"/>
      <w:r w:rsidR="001B4118">
        <w:rPr>
          <w:rStyle w:val="CommentReference"/>
        </w:rPr>
        <w:commentReference w:id="6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6"/>
      <w:r w:rsidR="001B4118">
        <w:rPr>
          <w:rStyle w:val="CommentReference"/>
        </w:rPr>
        <w:commentReference w:id="6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6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7"/>
      <w:r w:rsidR="00C67954">
        <w:rPr>
          <w:rStyle w:val="CommentReference"/>
        </w:rPr>
        <w:commentReference w:id="67"/>
      </w:r>
    </w:p>
    <w:p w14:paraId="6BF8BF7F" w14:textId="3BC28D7E" w:rsidR="00C45D83" w:rsidRDefault="00C45D83" w:rsidP="00C45D83">
      <w:pPr>
        <w:ind w:left="360" w:hanging="360"/>
        <w:jc w:val="both"/>
      </w:pPr>
      <w:commentRangeStart w:id="6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68"/>
      <w:r w:rsidR="00C67954">
        <w:rPr>
          <w:rStyle w:val="CommentReference"/>
        </w:rPr>
        <w:commentReference w:id="68"/>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6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69"/>
      <w:r w:rsidR="00C67954">
        <w:rPr>
          <w:rStyle w:val="CommentReference"/>
        </w:rPr>
        <w:commentReference w:id="6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0"/>
      <w:r>
        <w:rPr>
          <w:rStyle w:val="CommentReference"/>
        </w:rPr>
        <w:commentReference w:id="70"/>
      </w:r>
    </w:p>
    <w:p w14:paraId="4DCDB14E" w14:textId="7B6D25AB" w:rsidR="00CF157A" w:rsidRPr="00644D18" w:rsidRDefault="00CF157A" w:rsidP="00CF157A">
      <w:pPr>
        <w:ind w:left="360" w:hanging="360"/>
        <w:jc w:val="both"/>
        <w:rPr>
          <w:highlight w:val="yellow"/>
          <w:rPrChange w:id="71" w:author="Patrick McElhiney" w:date="2022-10-10T13:06:00Z">
            <w:rPr/>
          </w:rPrChange>
        </w:rPr>
      </w:pPr>
      <w:r w:rsidRPr="00644D18">
        <w:rPr>
          <w:highlight w:val="yellow"/>
          <w:u w:val="single"/>
          <w:rPrChange w:id="72" w:author="Patrick McElhiney" w:date="2022-10-10T13:06:00Z">
            <w:rPr>
              <w:u w:val="single"/>
            </w:rPr>
          </w:rPrChange>
        </w:rPr>
        <w:t>AUTONOMOUS FINGERNAIL COMMAND PREVENTION SECURITY SYSTEMS</w:t>
      </w:r>
      <w:r w:rsidRPr="00644D18">
        <w:rPr>
          <w:highlight w:val="yellow"/>
          <w:rPrChange w:id="73" w:author="Patrick McElhiney" w:date="2022-10-10T13:06:00Z">
            <w:rPr/>
          </w:rPrChange>
        </w:rPr>
        <w:t xml:space="preserve"> (</w:t>
      </w:r>
      <w:r w:rsidRPr="00644D18">
        <w:rPr>
          <w:b/>
          <w:bCs/>
          <w:highlight w:val="yellow"/>
          <w:rPrChange w:id="74" w:author="Patrick McElhiney" w:date="2022-10-10T13:06:00Z">
            <w:rPr>
              <w:b/>
              <w:bCs/>
            </w:rPr>
          </w:rPrChange>
        </w:rPr>
        <w:t>2022</w:t>
      </w:r>
      <w:r w:rsidRPr="00644D18">
        <w:rPr>
          <w:highlight w:val="yellow"/>
          <w:rPrChange w:id="75" w:author="Patrick McElhiney" w:date="2022-10-10T13:06:00Z">
            <w:rPr/>
          </w:rPrChange>
        </w:rPr>
        <w:t>) –</w:t>
      </w:r>
      <w:r w:rsidR="00D741C7" w:rsidRPr="00644D18">
        <w:rPr>
          <w:highlight w:val="yellow"/>
          <w:rPrChange w:id="76" w:author="Patrick McElhiney" w:date="2022-10-10T13:06:00Z">
            <w:rPr/>
          </w:rPrChange>
        </w:rPr>
        <w:t xml:space="preserve"> </w:t>
      </w:r>
      <w:r w:rsidR="00835EB0" w:rsidRPr="00644D18">
        <w:rPr>
          <w:b/>
          <w:bCs/>
          <w:color w:val="7030A0"/>
          <w:highlight w:val="yellow"/>
          <w:rPrChange w:id="77" w:author="Patrick McElhiney" w:date="2022-10-10T13:06:00Z">
            <w:rPr>
              <w:b/>
              <w:bCs/>
              <w:color w:val="7030A0"/>
            </w:rPr>
          </w:rPrChange>
        </w:rPr>
        <w:t>ENSURES</w:t>
      </w:r>
      <w:r w:rsidR="00835EB0" w:rsidRPr="00644D18">
        <w:rPr>
          <w:b/>
          <w:bCs/>
          <w:highlight w:val="yellow"/>
          <w:rPrChange w:id="78" w:author="Patrick McElhiney" w:date="2022-10-10T13:06:00Z">
            <w:rPr>
              <w:b/>
              <w:bCs/>
            </w:rPr>
          </w:rPrChange>
        </w:rPr>
        <w:t xml:space="preserve"> </w:t>
      </w:r>
      <w:r w:rsidR="00835EB0" w:rsidRPr="00644D18">
        <w:rPr>
          <w:b/>
          <w:bCs/>
          <w:color w:val="92D050"/>
          <w:highlight w:val="yellow"/>
          <w:rPrChange w:id="79" w:author="Patrick McElhiney" w:date="2022-10-10T13:06:00Z">
            <w:rPr>
              <w:b/>
              <w:bCs/>
              <w:color w:val="92D050"/>
            </w:rPr>
          </w:rPrChange>
        </w:rPr>
        <w:t>THAT</w:t>
      </w:r>
      <w:r w:rsidRPr="00644D18">
        <w:rPr>
          <w:highlight w:val="yellow"/>
          <w:rPrChange w:id="80" w:author="Patrick McElhiney" w:date="2022-10-10T13:06:00Z">
            <w:rPr/>
          </w:rPrChange>
        </w:rPr>
        <w:t xml:space="preserve"> </w:t>
      </w:r>
      <w:ins w:id="81" w:author="Patrick McElhiney" w:date="2022-10-10T13:05:00Z">
        <w:r w:rsidR="00644D18" w:rsidRPr="00644D18">
          <w:rPr>
            <w:highlight w:val="yellow"/>
            <w:rPrChange w:id="82" w:author="Patrick McElhiney" w:date="2022-10-10T13:06:00Z">
              <w:rPr/>
            </w:rPrChange>
          </w:rPr>
          <w:t xml:space="preserve">    </w:t>
        </w:r>
      </w:ins>
      <w:ins w:id="83" w:author="Patrick McElhiney" w:date="2022-10-10T13:04:00Z">
        <w:r w:rsidR="00644D18" w:rsidRPr="00644D18">
          <w:rPr>
            <w:b/>
            <w:bCs/>
            <w:color w:val="FF0000"/>
            <w:highlight w:val="yellow"/>
            <w:rPrChange w:id="84" w:author="Patrick McElhiney" w:date="2022-10-10T13:06:00Z">
              <w:rPr/>
            </w:rPrChange>
          </w:rPr>
          <w:t xml:space="preserve">ANY </w:t>
        </w:r>
      </w:ins>
      <w:r w:rsidRPr="00644D18">
        <w:rPr>
          <w:b/>
          <w:bCs/>
          <w:color w:val="FF0000"/>
          <w:highlight w:val="yellow"/>
          <w:rPrChange w:id="85" w:author="Patrick McElhiney" w:date="2022-10-10T13:06:00Z">
            <w:rPr>
              <w:b/>
              <w:bCs/>
            </w:rPr>
          </w:rPrChange>
        </w:rPr>
        <w:t>FINGERNAIL COMMAND</w:t>
      </w:r>
      <w:r w:rsidRPr="00644D18">
        <w:rPr>
          <w:highlight w:val="yellow"/>
          <w:rPrChange w:id="86" w:author="Patrick McElhiney" w:date="2022-10-10T13:06:00Z">
            <w:rPr/>
          </w:rPrChange>
        </w:rPr>
        <w:t xml:space="preserve"> </w:t>
      </w:r>
      <w:ins w:id="87" w:author="Patrick McElhiney" w:date="2022-10-10T13:04:00Z">
        <w:r w:rsidR="00644D18" w:rsidRPr="00644D18">
          <w:rPr>
            <w:b/>
            <w:bCs/>
            <w:color w:val="C00000"/>
            <w:highlight w:val="yellow"/>
            <w:rPrChange w:id="88" w:author="Patrick McElhiney" w:date="2022-10-10T13:06:00Z">
              <w:rPr>
                <w:b/>
                <w:bCs/>
                <w:color w:val="C00000"/>
              </w:rPr>
            </w:rPrChange>
          </w:rPr>
          <w:t>NEVER</w:t>
        </w:r>
        <w:r w:rsidR="00644D18" w:rsidRPr="00644D18">
          <w:rPr>
            <w:highlight w:val="yellow"/>
            <w:rPrChange w:id="89" w:author="Patrick McElhiney" w:date="2022-10-10T13:06:00Z">
              <w:rPr/>
            </w:rPrChange>
          </w:rPr>
          <w:t xml:space="preserve"> </w:t>
        </w:r>
        <w:r w:rsidR="00644D18" w:rsidRPr="00644D18">
          <w:rPr>
            <w:b/>
            <w:bCs/>
            <w:color w:val="7030A0"/>
            <w:highlight w:val="yellow"/>
            <w:rPrChange w:id="90" w:author="Patrick McElhiney" w:date="2022-10-10T13:06:00Z">
              <w:rPr>
                <w:b/>
                <w:bCs/>
                <w:color w:val="7030A0"/>
              </w:rPr>
            </w:rPrChange>
          </w:rPr>
          <w:t>OCCURS</w:t>
        </w:r>
        <w:r w:rsidR="00644D18" w:rsidRPr="00644D18">
          <w:rPr>
            <w:highlight w:val="yellow"/>
            <w:rPrChange w:id="91" w:author="Patrick McElhiney" w:date="2022-10-10T13:06:00Z">
              <w:rPr/>
            </w:rPrChange>
          </w:rPr>
          <w:t>,</w:t>
        </w:r>
      </w:ins>
      <w:del w:id="92" w:author="Patrick McElhiney" w:date="2022-10-10T13:04:00Z">
        <w:r w:rsidRPr="00644D18" w:rsidDel="00644D18">
          <w:rPr>
            <w:highlight w:val="yellow"/>
            <w:rPrChange w:id="93" w:author="Patrick McElhiney" w:date="2022-10-10T13:06:00Z">
              <w:rPr/>
            </w:rPrChange>
          </w:rPr>
          <w:delText>never occurs</w:delText>
        </w:r>
        <w:r w:rsidR="00D741C7" w:rsidRPr="00644D18" w:rsidDel="00644D18">
          <w:rPr>
            <w:highlight w:val="yellow"/>
            <w:rPrChange w:id="94" w:author="Patrick McElhiney" w:date="2022-10-10T13:06:00Z">
              <w:rPr/>
            </w:rPrChange>
          </w:rPr>
          <w:delText>,</w:delText>
        </w:r>
      </w:del>
      <w:r w:rsidR="00D741C7" w:rsidRPr="00644D18">
        <w:rPr>
          <w:highlight w:val="yellow"/>
          <w:rPrChange w:id="95" w:author="Patrick McElhiney" w:date="2022-10-10T13:06:00Z">
            <w:rPr/>
          </w:rPrChange>
        </w:rPr>
        <w:t xml:space="preserve"> </w:t>
      </w:r>
      <w:r w:rsidR="00D741C7" w:rsidRPr="00644D18">
        <w:rPr>
          <w:b/>
          <w:bCs/>
          <w:color w:val="00B0F0"/>
          <w:highlight w:val="yellow"/>
          <w:rPrChange w:id="96" w:author="Patrick McElhiney" w:date="2022-10-10T13:06:00Z">
            <w:rPr>
              <w:b/>
              <w:bCs/>
              <w:color w:val="00B0F0"/>
            </w:rPr>
          </w:rPrChange>
        </w:rPr>
        <w:t>IMPLICITLY-EXPLICITLY DEFINED</w:t>
      </w:r>
      <w:r w:rsidR="00D741C7" w:rsidRPr="00644D18">
        <w:rPr>
          <w:highlight w:val="yellow"/>
          <w:rPrChange w:id="97" w:author="Patrick McElhiney" w:date="2022-10-10T13:06:00Z">
            <w:rPr/>
          </w:rPrChange>
        </w:rPr>
        <w:t>.</w:t>
      </w:r>
    </w:p>
    <w:p w14:paraId="7EC70108" w14:textId="49CD9F92" w:rsidR="00644D18" w:rsidRPr="00644D18" w:rsidRDefault="00644D18" w:rsidP="00644D18">
      <w:pPr>
        <w:ind w:left="360" w:hanging="360"/>
        <w:jc w:val="both"/>
        <w:rPr>
          <w:ins w:id="98" w:author="Patrick McElhiney" w:date="2022-10-10T13:05:00Z"/>
          <w:highlight w:val="yellow"/>
          <w:rPrChange w:id="99" w:author="Patrick McElhiney" w:date="2022-10-10T13:06:00Z">
            <w:rPr>
              <w:ins w:id="100" w:author="Patrick McElhiney" w:date="2022-10-10T13:05:00Z"/>
            </w:rPr>
          </w:rPrChange>
        </w:rPr>
      </w:pPr>
      <w:ins w:id="101" w:author="Patrick McElhiney" w:date="2022-10-10T13:05:00Z">
        <w:r w:rsidRPr="00644D18">
          <w:rPr>
            <w:highlight w:val="yellow"/>
            <w:u w:val="single"/>
            <w:rPrChange w:id="102" w:author="Patrick McElhiney" w:date="2022-10-10T13:06:00Z">
              <w:rPr>
                <w:u w:val="single"/>
              </w:rPr>
            </w:rPrChange>
          </w:rPr>
          <w:t xml:space="preserve">AUTONOMOUS </w:t>
        </w:r>
        <w:r w:rsidRPr="00644D18">
          <w:rPr>
            <w:highlight w:val="yellow"/>
            <w:u w:val="single"/>
            <w:rPrChange w:id="103" w:author="Patrick McElhiney" w:date="2022-10-10T13:06:00Z">
              <w:rPr>
                <w:u w:val="single"/>
              </w:rPr>
            </w:rPrChange>
          </w:rPr>
          <w:t>TOE</w:t>
        </w:r>
        <w:r w:rsidRPr="00644D18">
          <w:rPr>
            <w:highlight w:val="yellow"/>
            <w:u w:val="single"/>
            <w:rPrChange w:id="104" w:author="Patrick McElhiney" w:date="2022-10-10T13:06:00Z">
              <w:rPr>
                <w:u w:val="single"/>
              </w:rPr>
            </w:rPrChange>
          </w:rPr>
          <w:t>NAIL COMMAND PREVENTION SECURITY SYSTEMS</w:t>
        </w:r>
        <w:r w:rsidRPr="00644D18">
          <w:rPr>
            <w:highlight w:val="yellow"/>
            <w:rPrChange w:id="105" w:author="Patrick McElhiney" w:date="2022-10-10T13:06:00Z">
              <w:rPr/>
            </w:rPrChange>
          </w:rPr>
          <w:t xml:space="preserve"> (</w:t>
        </w:r>
        <w:r w:rsidRPr="00644D18">
          <w:rPr>
            <w:b/>
            <w:bCs/>
            <w:highlight w:val="yellow"/>
            <w:rPrChange w:id="106" w:author="Patrick McElhiney" w:date="2022-10-10T13:06:00Z">
              <w:rPr>
                <w:b/>
                <w:bCs/>
              </w:rPr>
            </w:rPrChange>
          </w:rPr>
          <w:t>2022</w:t>
        </w:r>
        <w:r w:rsidRPr="00644D18">
          <w:rPr>
            <w:highlight w:val="yellow"/>
            <w:rPrChange w:id="107" w:author="Patrick McElhiney" w:date="2022-10-10T13:06:00Z">
              <w:rPr/>
            </w:rPrChange>
          </w:rPr>
          <w:t xml:space="preserve">) – </w:t>
        </w:r>
        <w:r w:rsidRPr="00644D18">
          <w:rPr>
            <w:b/>
            <w:bCs/>
            <w:color w:val="7030A0"/>
            <w:highlight w:val="yellow"/>
            <w:rPrChange w:id="108" w:author="Patrick McElhiney" w:date="2022-10-10T13:06:00Z">
              <w:rPr>
                <w:b/>
                <w:bCs/>
                <w:color w:val="7030A0"/>
              </w:rPr>
            </w:rPrChange>
          </w:rPr>
          <w:t>ENSURES</w:t>
        </w:r>
        <w:r w:rsidRPr="00644D18">
          <w:rPr>
            <w:b/>
            <w:bCs/>
            <w:highlight w:val="yellow"/>
            <w:rPrChange w:id="109" w:author="Patrick McElhiney" w:date="2022-10-10T13:06:00Z">
              <w:rPr>
                <w:b/>
                <w:bCs/>
              </w:rPr>
            </w:rPrChange>
          </w:rPr>
          <w:t xml:space="preserve"> </w:t>
        </w:r>
        <w:r w:rsidRPr="00644D18">
          <w:rPr>
            <w:b/>
            <w:bCs/>
            <w:color w:val="92D050"/>
            <w:highlight w:val="yellow"/>
            <w:rPrChange w:id="110" w:author="Patrick McElhiney" w:date="2022-10-10T13:06:00Z">
              <w:rPr>
                <w:b/>
                <w:bCs/>
                <w:color w:val="92D050"/>
              </w:rPr>
            </w:rPrChange>
          </w:rPr>
          <w:t>THAT</w:t>
        </w:r>
        <w:r w:rsidRPr="00644D18">
          <w:rPr>
            <w:highlight w:val="yellow"/>
            <w:rPrChange w:id="111" w:author="Patrick McElhiney" w:date="2022-10-10T13:06:00Z">
              <w:rPr/>
            </w:rPrChange>
          </w:rPr>
          <w:t xml:space="preserve">     </w:t>
        </w:r>
        <w:r w:rsidRPr="00644D18">
          <w:rPr>
            <w:highlight w:val="yellow"/>
            <w:rPrChange w:id="112" w:author="Patrick McElhiney" w:date="2022-10-10T13:06:00Z">
              <w:rPr/>
            </w:rPrChange>
          </w:rPr>
          <w:t xml:space="preserve">      </w:t>
        </w:r>
        <w:r w:rsidRPr="00644D18">
          <w:rPr>
            <w:b/>
            <w:bCs/>
            <w:color w:val="FF0000"/>
            <w:highlight w:val="yellow"/>
            <w:rPrChange w:id="113" w:author="Patrick McElhiney" w:date="2022-10-10T13:06:00Z">
              <w:rPr>
                <w:b/>
                <w:bCs/>
                <w:color w:val="FF0000"/>
              </w:rPr>
            </w:rPrChange>
          </w:rPr>
          <w:t>ANY FINGERNAIL COMMAND</w:t>
        </w:r>
        <w:r w:rsidRPr="00644D18">
          <w:rPr>
            <w:highlight w:val="yellow"/>
            <w:rPrChange w:id="114" w:author="Patrick McElhiney" w:date="2022-10-10T13:06:00Z">
              <w:rPr/>
            </w:rPrChange>
          </w:rPr>
          <w:t xml:space="preserve"> </w:t>
        </w:r>
        <w:r w:rsidRPr="00644D18">
          <w:rPr>
            <w:b/>
            <w:bCs/>
            <w:color w:val="C00000"/>
            <w:highlight w:val="yellow"/>
            <w:rPrChange w:id="115" w:author="Patrick McElhiney" w:date="2022-10-10T13:06:00Z">
              <w:rPr>
                <w:b/>
                <w:bCs/>
                <w:color w:val="C00000"/>
              </w:rPr>
            </w:rPrChange>
          </w:rPr>
          <w:t>NEVER</w:t>
        </w:r>
        <w:r w:rsidRPr="00644D18">
          <w:rPr>
            <w:highlight w:val="yellow"/>
            <w:rPrChange w:id="116" w:author="Patrick McElhiney" w:date="2022-10-10T13:06:00Z">
              <w:rPr/>
            </w:rPrChange>
          </w:rPr>
          <w:t xml:space="preserve"> </w:t>
        </w:r>
        <w:r w:rsidRPr="00644D18">
          <w:rPr>
            <w:b/>
            <w:bCs/>
            <w:color w:val="7030A0"/>
            <w:highlight w:val="yellow"/>
            <w:rPrChange w:id="117" w:author="Patrick McElhiney" w:date="2022-10-10T13:06:00Z">
              <w:rPr>
                <w:b/>
                <w:bCs/>
                <w:color w:val="7030A0"/>
              </w:rPr>
            </w:rPrChange>
          </w:rPr>
          <w:t>OCCURS</w:t>
        </w:r>
        <w:r w:rsidRPr="00644D18">
          <w:rPr>
            <w:highlight w:val="yellow"/>
            <w:rPrChange w:id="118" w:author="Patrick McElhiney" w:date="2022-10-10T13:06:00Z">
              <w:rPr/>
            </w:rPrChange>
          </w:rPr>
          <w:t xml:space="preserve">, </w:t>
        </w:r>
        <w:r w:rsidRPr="00644D18">
          <w:rPr>
            <w:b/>
            <w:bCs/>
            <w:color w:val="00B0F0"/>
            <w:highlight w:val="yellow"/>
            <w:rPrChange w:id="119" w:author="Patrick McElhiney" w:date="2022-10-10T13:06:00Z">
              <w:rPr>
                <w:b/>
                <w:bCs/>
                <w:color w:val="00B0F0"/>
              </w:rPr>
            </w:rPrChange>
          </w:rPr>
          <w:t>IMPLICITLY-EXPLICITLY DEFINED</w:t>
        </w:r>
        <w:r w:rsidRPr="00644D18">
          <w:rPr>
            <w:highlight w:val="yellow"/>
            <w:rPrChange w:id="120" w:author="Patrick McElhiney" w:date="2022-10-10T13:06:00Z">
              <w:rPr/>
            </w:rPrChange>
          </w:rPr>
          <w:t>.</w:t>
        </w:r>
      </w:ins>
    </w:p>
    <w:p w14:paraId="6717D42D" w14:textId="5D458210" w:rsidR="00CF157A" w:rsidRPr="00644D18" w:rsidRDefault="00CF157A" w:rsidP="00CF157A">
      <w:pPr>
        <w:ind w:left="360" w:hanging="360"/>
        <w:jc w:val="both"/>
        <w:rPr>
          <w:highlight w:val="yellow"/>
          <w:rPrChange w:id="121" w:author="Patrick McElhiney" w:date="2022-10-10T13:06:00Z">
            <w:rPr/>
          </w:rPrChange>
        </w:rPr>
      </w:pPr>
      <w:r w:rsidRPr="00644D18">
        <w:rPr>
          <w:highlight w:val="yellow"/>
          <w:u w:val="single"/>
          <w:rPrChange w:id="122" w:author="Patrick McElhiney" w:date="2022-10-10T13:06:00Z">
            <w:rPr>
              <w:u w:val="single"/>
            </w:rPr>
          </w:rPrChange>
        </w:rPr>
        <w:t>AUTONOMOUS FINGERNAIL SMOOTH PREVENTION SECURITY SYSTEMS</w:t>
      </w:r>
      <w:r w:rsidRPr="00644D18">
        <w:rPr>
          <w:highlight w:val="yellow"/>
          <w:rPrChange w:id="123" w:author="Patrick McElhiney" w:date="2022-10-10T13:06:00Z">
            <w:rPr/>
          </w:rPrChange>
        </w:rPr>
        <w:t xml:space="preserve"> (</w:t>
      </w:r>
      <w:r w:rsidRPr="00644D18">
        <w:rPr>
          <w:b/>
          <w:bCs/>
          <w:highlight w:val="yellow"/>
          <w:rPrChange w:id="124" w:author="Patrick McElhiney" w:date="2022-10-10T13:06:00Z">
            <w:rPr>
              <w:b/>
              <w:bCs/>
            </w:rPr>
          </w:rPrChange>
        </w:rPr>
        <w:t>2022</w:t>
      </w:r>
      <w:r w:rsidRPr="00644D18">
        <w:rPr>
          <w:highlight w:val="yellow"/>
          <w:rPrChange w:id="125" w:author="Patrick McElhiney" w:date="2022-10-10T13:06:00Z">
            <w:rPr/>
          </w:rPrChange>
        </w:rPr>
        <w:t>) –</w:t>
      </w:r>
      <w:r w:rsidR="00D741C7" w:rsidRPr="00644D18">
        <w:rPr>
          <w:highlight w:val="yellow"/>
          <w:rPrChange w:id="126" w:author="Patrick McElhiney" w:date="2022-10-10T13:06:00Z">
            <w:rPr/>
          </w:rPrChange>
        </w:rPr>
        <w:t xml:space="preserve"> </w:t>
      </w:r>
      <w:r w:rsidR="00835EB0" w:rsidRPr="00644D18">
        <w:rPr>
          <w:b/>
          <w:bCs/>
          <w:color w:val="7030A0"/>
          <w:highlight w:val="yellow"/>
          <w:rPrChange w:id="127" w:author="Patrick McElhiney" w:date="2022-10-10T13:06:00Z">
            <w:rPr>
              <w:b/>
              <w:bCs/>
              <w:color w:val="7030A0"/>
            </w:rPr>
          </w:rPrChange>
        </w:rPr>
        <w:t>ENSURES</w:t>
      </w:r>
      <w:r w:rsidR="00835EB0" w:rsidRPr="00644D18">
        <w:rPr>
          <w:b/>
          <w:bCs/>
          <w:highlight w:val="yellow"/>
          <w:rPrChange w:id="128" w:author="Patrick McElhiney" w:date="2022-10-10T13:06:00Z">
            <w:rPr>
              <w:b/>
              <w:bCs/>
            </w:rPr>
          </w:rPrChange>
        </w:rPr>
        <w:t xml:space="preserve"> </w:t>
      </w:r>
      <w:r w:rsidR="00835EB0" w:rsidRPr="00644D18">
        <w:rPr>
          <w:b/>
          <w:bCs/>
          <w:color w:val="92D050"/>
          <w:highlight w:val="yellow"/>
          <w:rPrChange w:id="129" w:author="Patrick McElhiney" w:date="2022-10-10T13:06:00Z">
            <w:rPr>
              <w:b/>
              <w:bCs/>
              <w:color w:val="92D050"/>
            </w:rPr>
          </w:rPrChange>
        </w:rPr>
        <w:t>THAT</w:t>
      </w:r>
      <w:r w:rsidRPr="00644D18">
        <w:rPr>
          <w:highlight w:val="yellow"/>
          <w:rPrChange w:id="130" w:author="Patrick McElhiney" w:date="2022-10-10T13:06:00Z">
            <w:rPr/>
          </w:rPrChange>
        </w:rPr>
        <w:t xml:space="preserve"> </w:t>
      </w:r>
      <w:ins w:id="131" w:author="Patrick McElhiney" w:date="2022-10-10T13:03:00Z">
        <w:r w:rsidR="00644D18" w:rsidRPr="00644D18">
          <w:rPr>
            <w:highlight w:val="yellow"/>
            <w:rPrChange w:id="132" w:author="Patrick McElhiney" w:date="2022-10-10T13:06:00Z">
              <w:rPr/>
            </w:rPrChange>
          </w:rPr>
          <w:t xml:space="preserve">       </w:t>
        </w:r>
      </w:ins>
      <w:ins w:id="133" w:author="Patrick McElhiney" w:date="2022-10-10T13:02:00Z">
        <w:r w:rsidR="00644D18" w:rsidRPr="00644D18">
          <w:rPr>
            <w:b/>
            <w:bCs/>
            <w:color w:val="FF0000"/>
            <w:highlight w:val="yellow"/>
            <w:rPrChange w:id="134" w:author="Patrick McElhiney" w:date="2022-10-10T13:06:00Z">
              <w:rPr/>
            </w:rPrChange>
          </w:rPr>
          <w:t xml:space="preserve">ANY </w:t>
        </w:r>
      </w:ins>
      <w:r w:rsidRPr="00644D18">
        <w:rPr>
          <w:b/>
          <w:bCs/>
          <w:color w:val="FF0000"/>
          <w:highlight w:val="yellow"/>
          <w:rPrChange w:id="135" w:author="Patrick McElhiney" w:date="2022-10-10T13:06:00Z">
            <w:rPr>
              <w:b/>
              <w:bCs/>
            </w:rPr>
          </w:rPrChange>
        </w:rPr>
        <w:t>FINGERNAIL SMOOTH</w:t>
      </w:r>
      <w:r w:rsidRPr="00644D18">
        <w:rPr>
          <w:highlight w:val="yellow"/>
          <w:rPrChange w:id="136" w:author="Patrick McElhiney" w:date="2022-10-10T13:06:00Z">
            <w:rPr/>
          </w:rPrChange>
        </w:rPr>
        <w:t xml:space="preserve"> </w:t>
      </w:r>
      <w:ins w:id="137" w:author="Patrick McElhiney" w:date="2022-10-10T13:03:00Z">
        <w:r w:rsidR="00644D18" w:rsidRPr="00644D18">
          <w:rPr>
            <w:b/>
            <w:bCs/>
            <w:color w:val="C00000"/>
            <w:highlight w:val="yellow"/>
            <w:rPrChange w:id="138" w:author="Patrick McElhiney" w:date="2022-10-10T13:06:00Z">
              <w:rPr>
                <w:b/>
                <w:bCs/>
                <w:color w:val="C00000"/>
              </w:rPr>
            </w:rPrChange>
          </w:rPr>
          <w:t>NEVER</w:t>
        </w:r>
        <w:r w:rsidR="00644D18" w:rsidRPr="00644D18">
          <w:rPr>
            <w:highlight w:val="yellow"/>
            <w:rPrChange w:id="139" w:author="Patrick McElhiney" w:date="2022-10-10T13:06:00Z">
              <w:rPr/>
            </w:rPrChange>
          </w:rPr>
          <w:t xml:space="preserve"> </w:t>
        </w:r>
        <w:r w:rsidR="00644D18" w:rsidRPr="00644D18">
          <w:rPr>
            <w:b/>
            <w:bCs/>
            <w:color w:val="7030A0"/>
            <w:highlight w:val="yellow"/>
            <w:rPrChange w:id="140" w:author="Patrick McElhiney" w:date="2022-10-10T13:06:00Z">
              <w:rPr>
                <w:b/>
                <w:bCs/>
                <w:color w:val="7030A0"/>
              </w:rPr>
            </w:rPrChange>
          </w:rPr>
          <w:t>OCCURS</w:t>
        </w:r>
      </w:ins>
      <w:del w:id="141" w:author="Patrick McElhiney" w:date="2022-10-10T13:03:00Z">
        <w:r w:rsidRPr="00644D18" w:rsidDel="00644D18">
          <w:rPr>
            <w:highlight w:val="yellow"/>
            <w:rPrChange w:id="142" w:author="Patrick McElhiney" w:date="2022-10-10T13:06:00Z">
              <w:rPr/>
            </w:rPrChange>
          </w:rPr>
          <w:delText>never occurs</w:delText>
        </w:r>
      </w:del>
      <w:ins w:id="143" w:author="Patrick McElhiney" w:date="2022-10-10T13:03:00Z">
        <w:r w:rsidR="00644D18" w:rsidRPr="00644D18">
          <w:rPr>
            <w:highlight w:val="yellow"/>
            <w:rPrChange w:id="144" w:author="Patrick McElhiney" w:date="2022-10-10T13:06:00Z">
              <w:rPr/>
            </w:rPrChange>
          </w:rPr>
          <w:t xml:space="preserve">, </w:t>
        </w:r>
        <w:r w:rsidR="00644D18" w:rsidRPr="00644D18">
          <w:rPr>
            <w:highlight w:val="yellow"/>
            <w:rPrChange w:id="145" w:author="Patrick McElhiney" w:date="2022-10-10T13:06:00Z">
              <w:rPr/>
            </w:rPrChange>
          </w:rPr>
          <w:t xml:space="preserve">                                                        </w:t>
        </w:r>
      </w:ins>
      <w:ins w:id="146" w:author="Patrick McElhiney" w:date="2022-10-10T13:04:00Z">
        <w:r w:rsidR="00644D18" w:rsidRPr="00644D18">
          <w:rPr>
            <w:highlight w:val="yellow"/>
            <w:rPrChange w:id="147" w:author="Patrick McElhiney" w:date="2022-10-10T13:06:00Z">
              <w:rPr/>
            </w:rPrChange>
          </w:rPr>
          <w:t xml:space="preserve">                        </w:t>
        </w:r>
      </w:ins>
      <w:ins w:id="148" w:author="Patrick McElhiney" w:date="2022-10-10T13:03:00Z">
        <w:r w:rsidR="00644D18" w:rsidRPr="00644D18">
          <w:rPr>
            <w:b/>
            <w:bCs/>
            <w:color w:val="00B0F0"/>
            <w:highlight w:val="yellow"/>
            <w:rPrChange w:id="149" w:author="Patrick McElhiney" w:date="2022-10-10T13:06:00Z">
              <w:rPr>
                <w:b/>
                <w:bCs/>
                <w:color w:val="00B0F0"/>
              </w:rPr>
            </w:rPrChange>
          </w:rPr>
          <w:t>IMPLICITLY-EXPLICITLY GLOBALLY VIRULENTLY DEFINED</w:t>
        </w:r>
        <w:r w:rsidR="00644D18" w:rsidRPr="00644D18">
          <w:rPr>
            <w:highlight w:val="yellow"/>
            <w:rPrChange w:id="150" w:author="Patrick McElhiney" w:date="2022-10-10T13:06:00Z">
              <w:rPr/>
            </w:rPrChange>
          </w:rPr>
          <w:t>.</w:t>
        </w:r>
      </w:ins>
      <w:del w:id="151" w:author="Patrick McElhiney" w:date="2022-10-10T13:03:00Z">
        <w:r w:rsidR="00D741C7" w:rsidRPr="00644D18" w:rsidDel="00644D18">
          <w:rPr>
            <w:highlight w:val="yellow"/>
            <w:rPrChange w:id="152" w:author="Patrick McElhiney" w:date="2022-10-10T13:06:00Z">
              <w:rPr/>
            </w:rPrChange>
          </w:rPr>
          <w:delText xml:space="preserve">, </w:delText>
        </w:r>
        <w:r w:rsidR="00D741C7" w:rsidRPr="00644D18" w:rsidDel="00644D18">
          <w:rPr>
            <w:b/>
            <w:bCs/>
            <w:color w:val="00B0F0"/>
            <w:highlight w:val="yellow"/>
            <w:rPrChange w:id="153" w:author="Patrick McElhiney" w:date="2022-10-10T13:06:00Z">
              <w:rPr>
                <w:b/>
                <w:bCs/>
                <w:color w:val="00B0F0"/>
              </w:rPr>
            </w:rPrChange>
          </w:rPr>
          <w:delText>IMPLICITLY-EXPLICITLY DEFINED</w:delText>
        </w:r>
        <w:r w:rsidR="00D741C7" w:rsidRPr="00644D18" w:rsidDel="00644D18">
          <w:rPr>
            <w:highlight w:val="yellow"/>
            <w:rPrChange w:id="154" w:author="Patrick McElhiney" w:date="2022-10-10T13:06:00Z">
              <w:rPr/>
            </w:rPrChange>
          </w:rPr>
          <w:delText>.</w:delText>
        </w:r>
      </w:del>
    </w:p>
    <w:p w14:paraId="1833B032" w14:textId="71CEA13E" w:rsidR="00CF157A" w:rsidRPr="00644D18" w:rsidRDefault="00CF157A" w:rsidP="00CF157A">
      <w:pPr>
        <w:ind w:left="360" w:hanging="360"/>
        <w:jc w:val="both"/>
        <w:rPr>
          <w:highlight w:val="yellow"/>
          <w:rPrChange w:id="155" w:author="Patrick McElhiney" w:date="2022-10-10T13:06:00Z">
            <w:rPr/>
          </w:rPrChange>
        </w:rPr>
      </w:pPr>
      <w:r w:rsidRPr="00644D18">
        <w:rPr>
          <w:highlight w:val="yellow"/>
          <w:u w:val="single"/>
          <w:rPrChange w:id="156" w:author="Patrick McElhiney" w:date="2022-10-10T13:06:00Z">
            <w:rPr>
              <w:u w:val="single"/>
            </w:rPr>
          </w:rPrChange>
        </w:rPr>
        <w:t>AUTONOMOUS EYEGLASSES ADJUST PREVENTION SECURITY SYSTEMS</w:t>
      </w:r>
      <w:r w:rsidRPr="00644D18">
        <w:rPr>
          <w:highlight w:val="yellow"/>
          <w:rPrChange w:id="157" w:author="Patrick McElhiney" w:date="2022-10-10T13:06:00Z">
            <w:rPr/>
          </w:rPrChange>
        </w:rPr>
        <w:t xml:space="preserve"> (</w:t>
      </w:r>
      <w:r w:rsidRPr="00644D18">
        <w:rPr>
          <w:b/>
          <w:bCs/>
          <w:highlight w:val="yellow"/>
          <w:rPrChange w:id="158" w:author="Patrick McElhiney" w:date="2022-10-10T13:06:00Z">
            <w:rPr>
              <w:b/>
              <w:bCs/>
            </w:rPr>
          </w:rPrChange>
        </w:rPr>
        <w:t>2022</w:t>
      </w:r>
      <w:r w:rsidRPr="00644D18">
        <w:rPr>
          <w:highlight w:val="yellow"/>
          <w:rPrChange w:id="159" w:author="Patrick McElhiney" w:date="2022-10-10T13:06:00Z">
            <w:rPr/>
          </w:rPrChange>
        </w:rPr>
        <w:t>) –</w:t>
      </w:r>
      <w:r w:rsidR="00D741C7" w:rsidRPr="00644D18">
        <w:rPr>
          <w:highlight w:val="yellow"/>
          <w:rPrChange w:id="160" w:author="Patrick McElhiney" w:date="2022-10-10T13:06:00Z">
            <w:rPr/>
          </w:rPrChange>
        </w:rPr>
        <w:t xml:space="preserve"> </w:t>
      </w:r>
      <w:r w:rsidR="00835EB0" w:rsidRPr="00644D18">
        <w:rPr>
          <w:b/>
          <w:bCs/>
          <w:color w:val="7030A0"/>
          <w:highlight w:val="yellow"/>
          <w:rPrChange w:id="161" w:author="Patrick McElhiney" w:date="2022-10-10T13:06:00Z">
            <w:rPr>
              <w:b/>
              <w:bCs/>
              <w:color w:val="7030A0"/>
            </w:rPr>
          </w:rPrChange>
        </w:rPr>
        <w:t>ENSURES</w:t>
      </w:r>
      <w:r w:rsidR="00835EB0" w:rsidRPr="00644D18">
        <w:rPr>
          <w:b/>
          <w:bCs/>
          <w:highlight w:val="yellow"/>
          <w:rPrChange w:id="162" w:author="Patrick McElhiney" w:date="2022-10-10T13:06:00Z">
            <w:rPr>
              <w:b/>
              <w:bCs/>
            </w:rPr>
          </w:rPrChange>
        </w:rPr>
        <w:t xml:space="preserve"> </w:t>
      </w:r>
      <w:r w:rsidR="00835EB0" w:rsidRPr="00644D18">
        <w:rPr>
          <w:b/>
          <w:bCs/>
          <w:color w:val="92D050"/>
          <w:highlight w:val="yellow"/>
          <w:rPrChange w:id="163" w:author="Patrick McElhiney" w:date="2022-10-10T13:06:00Z">
            <w:rPr>
              <w:b/>
              <w:bCs/>
              <w:color w:val="92D050"/>
            </w:rPr>
          </w:rPrChange>
        </w:rPr>
        <w:t>THAT</w:t>
      </w:r>
      <w:r w:rsidRPr="00644D18">
        <w:rPr>
          <w:highlight w:val="yellow"/>
          <w:rPrChange w:id="164" w:author="Patrick McElhiney" w:date="2022-10-10T13:06:00Z">
            <w:rPr/>
          </w:rPrChange>
        </w:rPr>
        <w:t xml:space="preserve"> </w:t>
      </w:r>
      <w:ins w:id="165" w:author="Patrick McElhiney" w:date="2022-10-10T13:02:00Z">
        <w:r w:rsidR="00644D18" w:rsidRPr="00644D18">
          <w:rPr>
            <w:highlight w:val="yellow"/>
            <w:rPrChange w:id="166" w:author="Patrick McElhiney" w:date="2022-10-10T13:06:00Z">
              <w:rPr/>
            </w:rPrChange>
          </w:rPr>
          <w:t xml:space="preserve">           </w:t>
        </w:r>
        <w:r w:rsidR="00644D18" w:rsidRPr="00644D18">
          <w:rPr>
            <w:b/>
            <w:bCs/>
            <w:color w:val="FF0000"/>
            <w:highlight w:val="yellow"/>
            <w:rPrChange w:id="167" w:author="Patrick McElhiney" w:date="2022-10-10T13:06:00Z">
              <w:rPr/>
            </w:rPrChange>
          </w:rPr>
          <w:t xml:space="preserve">ANY </w:t>
        </w:r>
      </w:ins>
      <w:del w:id="168" w:author="Patrick McElhiney" w:date="2022-10-10T13:02:00Z">
        <w:r w:rsidRPr="00644D18" w:rsidDel="00644D18">
          <w:rPr>
            <w:b/>
            <w:bCs/>
            <w:color w:val="FF0000"/>
            <w:highlight w:val="yellow"/>
            <w:rPrChange w:id="169" w:author="Patrick McElhiney" w:date="2022-10-10T13:06:00Z">
              <w:rPr/>
            </w:rPrChange>
          </w:rPr>
          <w:delText xml:space="preserve">glasses </w:delText>
        </w:r>
      </w:del>
      <w:ins w:id="170" w:author="Patrick McElhiney" w:date="2022-10-10T13:02:00Z">
        <w:r w:rsidR="00644D18" w:rsidRPr="00644D18">
          <w:rPr>
            <w:b/>
            <w:bCs/>
            <w:color w:val="FF0000"/>
            <w:highlight w:val="yellow"/>
            <w:rPrChange w:id="171" w:author="Patrick McElhiney" w:date="2022-10-10T13:06:00Z">
              <w:rPr/>
            </w:rPrChange>
          </w:rPr>
          <w:t>GLASSES</w:t>
        </w:r>
        <w:r w:rsidR="00644D18" w:rsidRPr="00644D18">
          <w:rPr>
            <w:b/>
            <w:bCs/>
            <w:color w:val="FF0000"/>
            <w:highlight w:val="yellow"/>
            <w:rPrChange w:id="172" w:author="Patrick McElhiney" w:date="2022-10-10T13:06:00Z">
              <w:rPr/>
            </w:rPrChange>
          </w:rPr>
          <w:t xml:space="preserve"> </w:t>
        </w:r>
      </w:ins>
      <w:del w:id="173" w:author="Patrick McElhiney" w:date="2022-10-10T13:02:00Z">
        <w:r w:rsidRPr="00644D18" w:rsidDel="00644D18">
          <w:rPr>
            <w:b/>
            <w:bCs/>
            <w:color w:val="FF0000"/>
            <w:highlight w:val="yellow"/>
            <w:rPrChange w:id="174" w:author="Patrick McElhiney" w:date="2022-10-10T13:06:00Z">
              <w:rPr/>
            </w:rPrChange>
          </w:rPr>
          <w:delText xml:space="preserve">adjust </w:delText>
        </w:r>
      </w:del>
      <w:ins w:id="175" w:author="Patrick McElhiney" w:date="2022-10-10T13:02:00Z">
        <w:r w:rsidR="00644D18" w:rsidRPr="00644D18">
          <w:rPr>
            <w:b/>
            <w:bCs/>
            <w:color w:val="FF0000"/>
            <w:highlight w:val="yellow"/>
            <w:rPrChange w:id="176" w:author="Patrick McElhiney" w:date="2022-10-10T13:06:00Z">
              <w:rPr/>
            </w:rPrChange>
          </w:rPr>
          <w:t>ADJUST</w:t>
        </w:r>
        <w:r w:rsidR="00644D18" w:rsidRPr="00644D18">
          <w:rPr>
            <w:highlight w:val="yellow"/>
            <w:rPrChange w:id="177" w:author="Patrick McElhiney" w:date="2022-10-10T13:06:00Z">
              <w:rPr/>
            </w:rPrChange>
          </w:rPr>
          <w:t xml:space="preserve"> </w:t>
        </w:r>
      </w:ins>
      <w:ins w:id="178" w:author="Patrick McElhiney" w:date="2022-10-10T13:03:00Z">
        <w:r w:rsidR="00644D18" w:rsidRPr="00644D18">
          <w:rPr>
            <w:b/>
            <w:bCs/>
            <w:color w:val="C00000"/>
            <w:highlight w:val="yellow"/>
            <w:rPrChange w:id="179" w:author="Patrick McElhiney" w:date="2022-10-10T13:06:00Z">
              <w:rPr>
                <w:b/>
                <w:bCs/>
                <w:color w:val="C00000"/>
              </w:rPr>
            </w:rPrChange>
          </w:rPr>
          <w:t>NEVER</w:t>
        </w:r>
        <w:r w:rsidR="00644D18" w:rsidRPr="00644D18">
          <w:rPr>
            <w:highlight w:val="yellow"/>
            <w:rPrChange w:id="180" w:author="Patrick McElhiney" w:date="2022-10-10T13:06:00Z">
              <w:rPr/>
            </w:rPrChange>
          </w:rPr>
          <w:t xml:space="preserve"> </w:t>
        </w:r>
        <w:r w:rsidR="00644D18" w:rsidRPr="00644D18">
          <w:rPr>
            <w:b/>
            <w:bCs/>
            <w:color w:val="7030A0"/>
            <w:highlight w:val="yellow"/>
            <w:rPrChange w:id="181" w:author="Patrick McElhiney" w:date="2022-10-10T13:06:00Z">
              <w:rPr>
                <w:b/>
                <w:bCs/>
                <w:color w:val="7030A0"/>
              </w:rPr>
            </w:rPrChange>
          </w:rPr>
          <w:t>OCCURS</w:t>
        </w:r>
      </w:ins>
      <w:del w:id="182" w:author="Patrick McElhiney" w:date="2022-10-10T13:03:00Z">
        <w:r w:rsidRPr="00644D18" w:rsidDel="00644D18">
          <w:rPr>
            <w:highlight w:val="yellow"/>
            <w:rPrChange w:id="183" w:author="Patrick McElhiney" w:date="2022-10-10T13:06:00Z">
              <w:rPr/>
            </w:rPrChange>
          </w:rPr>
          <w:delText>never occurs</w:delText>
        </w:r>
      </w:del>
      <w:ins w:id="184" w:author="Patrick McElhiney" w:date="2022-10-10T13:03:00Z">
        <w:r w:rsidR="00644D18" w:rsidRPr="00644D18">
          <w:rPr>
            <w:highlight w:val="yellow"/>
            <w:rPrChange w:id="185" w:author="Patrick McElhiney" w:date="2022-10-10T13:06:00Z">
              <w:rPr/>
            </w:rPrChange>
          </w:rPr>
          <w:t xml:space="preserve">, </w:t>
        </w:r>
        <w:r w:rsidR="00644D18" w:rsidRPr="00644D18">
          <w:rPr>
            <w:b/>
            <w:bCs/>
            <w:color w:val="00B0F0"/>
            <w:highlight w:val="yellow"/>
            <w:rPrChange w:id="186" w:author="Patrick McElhiney" w:date="2022-10-10T13:06:00Z">
              <w:rPr>
                <w:b/>
                <w:bCs/>
                <w:color w:val="00B0F0"/>
              </w:rPr>
            </w:rPrChange>
          </w:rPr>
          <w:t>IMPLICITLY-EXPLICITLY GLOBALLY VIRULENTLY DEFINED</w:t>
        </w:r>
        <w:r w:rsidR="00644D18" w:rsidRPr="00644D18">
          <w:rPr>
            <w:highlight w:val="yellow"/>
            <w:rPrChange w:id="187" w:author="Patrick McElhiney" w:date="2022-10-10T13:06:00Z">
              <w:rPr/>
            </w:rPrChange>
          </w:rPr>
          <w:t>.</w:t>
        </w:r>
      </w:ins>
      <w:del w:id="188" w:author="Patrick McElhiney" w:date="2022-10-10T13:03:00Z">
        <w:r w:rsidR="00D741C7" w:rsidRPr="00644D18" w:rsidDel="00644D18">
          <w:rPr>
            <w:highlight w:val="yellow"/>
            <w:rPrChange w:id="189" w:author="Patrick McElhiney" w:date="2022-10-10T13:06:00Z">
              <w:rPr/>
            </w:rPrChange>
          </w:rPr>
          <w:delText xml:space="preserve">, </w:delText>
        </w:r>
        <w:r w:rsidR="00D741C7" w:rsidRPr="00644D18" w:rsidDel="00644D18">
          <w:rPr>
            <w:b/>
            <w:bCs/>
            <w:color w:val="00B0F0"/>
            <w:highlight w:val="yellow"/>
            <w:rPrChange w:id="190" w:author="Patrick McElhiney" w:date="2022-10-10T13:06:00Z">
              <w:rPr>
                <w:b/>
                <w:bCs/>
                <w:color w:val="00B0F0"/>
              </w:rPr>
            </w:rPrChange>
          </w:rPr>
          <w:delText>IMPLICITLY-EXPLICITLY DEFINED</w:delText>
        </w:r>
        <w:r w:rsidR="00D741C7" w:rsidRPr="00644D18" w:rsidDel="00644D18">
          <w:rPr>
            <w:highlight w:val="yellow"/>
            <w:rPrChange w:id="191" w:author="Patrick McElhiney" w:date="2022-10-10T13:06:00Z">
              <w:rPr/>
            </w:rPrChange>
          </w:rPr>
          <w:delText>.</w:delText>
        </w:r>
      </w:del>
    </w:p>
    <w:p w14:paraId="52B7F7E0" w14:textId="4E42A4CB" w:rsidR="00644D18" w:rsidRPr="00644D18" w:rsidRDefault="00644D18" w:rsidP="00644D18">
      <w:pPr>
        <w:ind w:left="360" w:hanging="360"/>
        <w:jc w:val="both"/>
        <w:rPr>
          <w:ins w:id="192" w:author="Patrick McElhiney" w:date="2022-10-10T13:05:00Z"/>
          <w:highlight w:val="yellow"/>
          <w:rPrChange w:id="193" w:author="Patrick McElhiney" w:date="2022-10-10T13:06:00Z">
            <w:rPr>
              <w:ins w:id="194" w:author="Patrick McElhiney" w:date="2022-10-10T13:05:00Z"/>
            </w:rPr>
          </w:rPrChange>
        </w:rPr>
      </w:pPr>
      <w:ins w:id="195" w:author="Patrick McElhiney" w:date="2022-10-10T13:05:00Z">
        <w:r w:rsidRPr="00644D18">
          <w:rPr>
            <w:highlight w:val="yellow"/>
            <w:u w:val="single"/>
            <w:rPrChange w:id="196" w:author="Patrick McElhiney" w:date="2022-10-10T13:06:00Z">
              <w:rPr>
                <w:u w:val="single"/>
              </w:rPr>
            </w:rPrChange>
          </w:rPr>
          <w:t xml:space="preserve">AUTONOMOUS </w:t>
        </w:r>
        <w:r w:rsidRPr="00644D18">
          <w:rPr>
            <w:highlight w:val="yellow"/>
            <w:u w:val="single"/>
            <w:rPrChange w:id="197" w:author="Patrick McElhiney" w:date="2022-10-10T13:06:00Z">
              <w:rPr>
                <w:u w:val="single"/>
              </w:rPr>
            </w:rPrChange>
          </w:rPr>
          <w:t>HEAD BACKWARD BUMP</w:t>
        </w:r>
        <w:r w:rsidRPr="00644D18">
          <w:rPr>
            <w:highlight w:val="yellow"/>
            <w:u w:val="single"/>
            <w:rPrChange w:id="198" w:author="Patrick McElhiney" w:date="2022-10-10T13:06:00Z">
              <w:rPr>
                <w:u w:val="single"/>
              </w:rPr>
            </w:rPrChange>
          </w:rPr>
          <w:t xml:space="preserve"> PREVENTION SECURITY SYSTEMS</w:t>
        </w:r>
        <w:r w:rsidRPr="00644D18">
          <w:rPr>
            <w:highlight w:val="yellow"/>
            <w:rPrChange w:id="199" w:author="Patrick McElhiney" w:date="2022-10-10T13:06:00Z">
              <w:rPr/>
            </w:rPrChange>
          </w:rPr>
          <w:t xml:space="preserve"> (</w:t>
        </w:r>
        <w:r w:rsidRPr="00644D18">
          <w:rPr>
            <w:b/>
            <w:bCs/>
            <w:highlight w:val="yellow"/>
            <w:rPrChange w:id="200" w:author="Patrick McElhiney" w:date="2022-10-10T13:06:00Z">
              <w:rPr>
                <w:b/>
                <w:bCs/>
              </w:rPr>
            </w:rPrChange>
          </w:rPr>
          <w:t>2022</w:t>
        </w:r>
        <w:r w:rsidRPr="00644D18">
          <w:rPr>
            <w:highlight w:val="yellow"/>
            <w:rPrChange w:id="201" w:author="Patrick McElhiney" w:date="2022-10-10T13:06:00Z">
              <w:rPr/>
            </w:rPrChange>
          </w:rPr>
          <w:t xml:space="preserve">) – </w:t>
        </w:r>
        <w:r w:rsidRPr="00644D18">
          <w:rPr>
            <w:b/>
            <w:bCs/>
            <w:color w:val="7030A0"/>
            <w:highlight w:val="yellow"/>
            <w:rPrChange w:id="202" w:author="Patrick McElhiney" w:date="2022-10-10T13:06:00Z">
              <w:rPr>
                <w:b/>
                <w:bCs/>
                <w:color w:val="7030A0"/>
              </w:rPr>
            </w:rPrChange>
          </w:rPr>
          <w:t>ENSURES</w:t>
        </w:r>
        <w:r w:rsidRPr="00644D18">
          <w:rPr>
            <w:b/>
            <w:bCs/>
            <w:highlight w:val="yellow"/>
            <w:rPrChange w:id="203" w:author="Patrick McElhiney" w:date="2022-10-10T13:06:00Z">
              <w:rPr>
                <w:b/>
                <w:bCs/>
              </w:rPr>
            </w:rPrChange>
          </w:rPr>
          <w:t xml:space="preserve"> </w:t>
        </w:r>
        <w:r w:rsidRPr="00644D18">
          <w:rPr>
            <w:b/>
            <w:bCs/>
            <w:color w:val="92D050"/>
            <w:highlight w:val="yellow"/>
            <w:rPrChange w:id="204" w:author="Patrick McElhiney" w:date="2022-10-10T13:06:00Z">
              <w:rPr>
                <w:b/>
                <w:bCs/>
                <w:color w:val="92D050"/>
              </w:rPr>
            </w:rPrChange>
          </w:rPr>
          <w:t>THAT</w:t>
        </w:r>
        <w:r w:rsidRPr="00644D18">
          <w:rPr>
            <w:highlight w:val="yellow"/>
            <w:rPrChange w:id="205" w:author="Patrick McElhiney" w:date="2022-10-10T13:06:00Z">
              <w:rPr/>
            </w:rPrChange>
          </w:rPr>
          <w:t xml:space="preserve">            </w:t>
        </w:r>
        <w:r w:rsidRPr="00644D18">
          <w:rPr>
            <w:b/>
            <w:bCs/>
            <w:color w:val="FF0000"/>
            <w:highlight w:val="yellow"/>
            <w:rPrChange w:id="206" w:author="Patrick McElhiney" w:date="2022-10-10T13:06:00Z">
              <w:rPr>
                <w:b/>
                <w:bCs/>
                <w:color w:val="FF0000"/>
              </w:rPr>
            </w:rPrChange>
          </w:rPr>
          <w:t xml:space="preserve">ANY </w:t>
        </w:r>
        <w:r w:rsidRPr="00644D18">
          <w:rPr>
            <w:b/>
            <w:bCs/>
            <w:color w:val="FF0000"/>
            <w:highlight w:val="yellow"/>
            <w:rPrChange w:id="207" w:author="Patrick McElhiney" w:date="2022-10-10T13:06:00Z">
              <w:rPr>
                <w:b/>
                <w:bCs/>
                <w:color w:val="FF0000"/>
              </w:rPr>
            </w:rPrChange>
          </w:rPr>
          <w:t xml:space="preserve">HEAD BACKWARD </w:t>
        </w:r>
      </w:ins>
      <w:ins w:id="208" w:author="Patrick McElhiney" w:date="2022-10-10T13:06:00Z">
        <w:r w:rsidRPr="00644D18">
          <w:rPr>
            <w:b/>
            <w:bCs/>
            <w:color w:val="FF0000"/>
            <w:highlight w:val="yellow"/>
            <w:rPrChange w:id="209" w:author="Patrick McElhiney" w:date="2022-10-10T13:06:00Z">
              <w:rPr>
                <w:b/>
                <w:bCs/>
                <w:color w:val="FF0000"/>
              </w:rPr>
            </w:rPrChange>
          </w:rPr>
          <w:t>BUMP</w:t>
        </w:r>
      </w:ins>
      <w:ins w:id="210" w:author="Patrick McElhiney" w:date="2022-10-10T13:05:00Z">
        <w:r w:rsidRPr="00644D18">
          <w:rPr>
            <w:highlight w:val="yellow"/>
            <w:rPrChange w:id="211" w:author="Patrick McElhiney" w:date="2022-10-10T13:06:00Z">
              <w:rPr/>
            </w:rPrChange>
          </w:rPr>
          <w:t xml:space="preserve"> </w:t>
        </w:r>
        <w:r w:rsidRPr="00644D18">
          <w:rPr>
            <w:b/>
            <w:bCs/>
            <w:color w:val="C00000"/>
            <w:highlight w:val="yellow"/>
            <w:rPrChange w:id="212" w:author="Patrick McElhiney" w:date="2022-10-10T13:06:00Z">
              <w:rPr>
                <w:b/>
                <w:bCs/>
                <w:color w:val="C00000"/>
              </w:rPr>
            </w:rPrChange>
          </w:rPr>
          <w:t>NEVER</w:t>
        </w:r>
        <w:r w:rsidRPr="00644D18">
          <w:rPr>
            <w:highlight w:val="yellow"/>
            <w:rPrChange w:id="213" w:author="Patrick McElhiney" w:date="2022-10-10T13:06:00Z">
              <w:rPr/>
            </w:rPrChange>
          </w:rPr>
          <w:t xml:space="preserve"> </w:t>
        </w:r>
        <w:proofErr w:type="gramStart"/>
        <w:r w:rsidRPr="00644D18">
          <w:rPr>
            <w:b/>
            <w:bCs/>
            <w:color w:val="7030A0"/>
            <w:highlight w:val="yellow"/>
            <w:rPrChange w:id="214" w:author="Patrick McElhiney" w:date="2022-10-10T13:06:00Z">
              <w:rPr>
                <w:b/>
                <w:bCs/>
                <w:color w:val="7030A0"/>
              </w:rPr>
            </w:rPrChange>
          </w:rPr>
          <w:t>OCCURS</w:t>
        </w:r>
        <w:r w:rsidRPr="00644D18">
          <w:rPr>
            <w:highlight w:val="yellow"/>
            <w:rPrChange w:id="215" w:author="Patrick McElhiney" w:date="2022-10-10T13:06:00Z">
              <w:rPr/>
            </w:rPrChange>
          </w:rPr>
          <w:t xml:space="preserve">, </w:t>
        </w:r>
      </w:ins>
      <w:ins w:id="216" w:author="Patrick McElhiney" w:date="2022-10-10T13:06:00Z">
        <w:r w:rsidRPr="00644D18">
          <w:rPr>
            <w:highlight w:val="yellow"/>
            <w:rPrChange w:id="217" w:author="Patrick McElhiney" w:date="2022-10-10T13:06:00Z">
              <w:rPr/>
            </w:rPrChange>
          </w:rPr>
          <w:t xml:space="preserve">  </w:t>
        </w:r>
        <w:proofErr w:type="gramEnd"/>
        <w:r w:rsidRPr="00644D18">
          <w:rPr>
            <w:highlight w:val="yellow"/>
            <w:rPrChange w:id="218" w:author="Patrick McElhiney" w:date="2022-10-10T13:06:00Z">
              <w:rPr/>
            </w:rPrChange>
          </w:rPr>
          <w:t xml:space="preserve">                                                                          </w:t>
        </w:r>
      </w:ins>
      <w:ins w:id="219" w:author="Patrick McElhiney" w:date="2022-10-10T13:05:00Z">
        <w:r w:rsidRPr="00644D18">
          <w:rPr>
            <w:b/>
            <w:bCs/>
            <w:color w:val="00B0F0"/>
            <w:highlight w:val="yellow"/>
            <w:rPrChange w:id="220" w:author="Patrick McElhiney" w:date="2022-10-10T13:06:00Z">
              <w:rPr>
                <w:b/>
                <w:bCs/>
                <w:color w:val="00B0F0"/>
              </w:rPr>
            </w:rPrChange>
          </w:rPr>
          <w:t>IMPLICITLY-EXPLICITLY GLOBALLY VIRULENTLY DEFINED</w:t>
        </w:r>
        <w:r w:rsidRPr="00644D18">
          <w:rPr>
            <w:highlight w:val="yellow"/>
            <w:rPrChange w:id="221" w:author="Patrick McElhiney" w:date="2022-10-10T13:06:00Z">
              <w:rPr/>
            </w:rPrChange>
          </w:rPr>
          <w:t>.</w:t>
        </w:r>
      </w:ins>
    </w:p>
    <w:p w14:paraId="11FB2C95" w14:textId="31A049E4" w:rsidR="00CF157A" w:rsidRPr="00644D18" w:rsidRDefault="00CF157A" w:rsidP="00CF157A">
      <w:pPr>
        <w:ind w:left="360" w:hanging="360"/>
        <w:jc w:val="both"/>
        <w:rPr>
          <w:highlight w:val="yellow"/>
          <w:rPrChange w:id="222" w:author="Patrick McElhiney" w:date="2022-10-10T13:06:00Z">
            <w:rPr/>
          </w:rPrChange>
        </w:rPr>
      </w:pPr>
      <w:r w:rsidRPr="00644D18">
        <w:rPr>
          <w:highlight w:val="yellow"/>
          <w:u w:val="single"/>
          <w:rPrChange w:id="223" w:author="Patrick McElhiney" w:date="2022-10-10T13:06:00Z">
            <w:rPr>
              <w:u w:val="single"/>
            </w:rPr>
          </w:rPrChange>
        </w:rPr>
        <w:t>AUTONOMOUS FINGER SWAG PREVENTION SECURITY SYSTEMS</w:t>
      </w:r>
      <w:r w:rsidRPr="00644D18">
        <w:rPr>
          <w:highlight w:val="yellow"/>
          <w:rPrChange w:id="224" w:author="Patrick McElhiney" w:date="2022-10-10T13:06:00Z">
            <w:rPr/>
          </w:rPrChange>
        </w:rPr>
        <w:t xml:space="preserve"> (</w:t>
      </w:r>
      <w:r w:rsidRPr="00644D18">
        <w:rPr>
          <w:b/>
          <w:bCs/>
          <w:highlight w:val="yellow"/>
          <w:rPrChange w:id="225" w:author="Patrick McElhiney" w:date="2022-10-10T13:06:00Z">
            <w:rPr>
              <w:b/>
              <w:bCs/>
            </w:rPr>
          </w:rPrChange>
        </w:rPr>
        <w:t>2022</w:t>
      </w:r>
      <w:r w:rsidRPr="00644D18">
        <w:rPr>
          <w:highlight w:val="yellow"/>
          <w:rPrChange w:id="226" w:author="Patrick McElhiney" w:date="2022-10-10T13:06:00Z">
            <w:rPr/>
          </w:rPrChange>
        </w:rPr>
        <w:t>) –</w:t>
      </w:r>
      <w:r w:rsidR="00D741C7" w:rsidRPr="00644D18">
        <w:rPr>
          <w:highlight w:val="yellow"/>
          <w:rPrChange w:id="227" w:author="Patrick McElhiney" w:date="2022-10-10T13:06:00Z">
            <w:rPr/>
          </w:rPrChange>
        </w:rPr>
        <w:t xml:space="preserve"> </w:t>
      </w:r>
      <w:r w:rsidR="00835EB0" w:rsidRPr="00644D18">
        <w:rPr>
          <w:b/>
          <w:bCs/>
          <w:color w:val="7030A0"/>
          <w:highlight w:val="yellow"/>
          <w:rPrChange w:id="228" w:author="Patrick McElhiney" w:date="2022-10-10T13:06:00Z">
            <w:rPr>
              <w:b/>
              <w:bCs/>
              <w:color w:val="7030A0"/>
            </w:rPr>
          </w:rPrChange>
        </w:rPr>
        <w:t>ENSURES</w:t>
      </w:r>
      <w:r w:rsidR="00835EB0" w:rsidRPr="00644D18">
        <w:rPr>
          <w:b/>
          <w:bCs/>
          <w:highlight w:val="yellow"/>
          <w:rPrChange w:id="229" w:author="Patrick McElhiney" w:date="2022-10-10T13:06:00Z">
            <w:rPr>
              <w:b/>
              <w:bCs/>
            </w:rPr>
          </w:rPrChange>
        </w:rPr>
        <w:t xml:space="preserve"> </w:t>
      </w:r>
      <w:r w:rsidR="00835EB0" w:rsidRPr="00644D18">
        <w:rPr>
          <w:b/>
          <w:bCs/>
          <w:color w:val="92D050"/>
          <w:highlight w:val="yellow"/>
          <w:rPrChange w:id="230" w:author="Patrick McElhiney" w:date="2022-10-10T13:06:00Z">
            <w:rPr>
              <w:b/>
              <w:bCs/>
              <w:color w:val="92D050"/>
            </w:rPr>
          </w:rPrChange>
        </w:rPr>
        <w:t>THAT</w:t>
      </w:r>
      <w:r w:rsidRPr="00644D18">
        <w:rPr>
          <w:highlight w:val="yellow"/>
          <w:rPrChange w:id="231" w:author="Patrick McElhiney" w:date="2022-10-10T13:06:00Z">
            <w:rPr/>
          </w:rPrChange>
        </w:rPr>
        <w:t xml:space="preserve"> </w:t>
      </w:r>
      <w:ins w:id="232" w:author="Patrick McElhiney" w:date="2022-10-10T13:02:00Z">
        <w:r w:rsidR="00644D18" w:rsidRPr="00644D18">
          <w:rPr>
            <w:highlight w:val="yellow"/>
            <w:rPrChange w:id="233" w:author="Patrick McElhiney" w:date="2022-10-10T13:06:00Z">
              <w:rPr/>
            </w:rPrChange>
          </w:rPr>
          <w:t xml:space="preserve">                    </w:t>
        </w:r>
        <w:r w:rsidR="00644D18" w:rsidRPr="00644D18">
          <w:rPr>
            <w:b/>
            <w:bCs/>
            <w:color w:val="FF0000"/>
            <w:highlight w:val="yellow"/>
            <w:rPrChange w:id="234" w:author="Patrick McElhiney" w:date="2022-10-10T13:06:00Z">
              <w:rPr/>
            </w:rPrChange>
          </w:rPr>
          <w:t xml:space="preserve"> ANY </w:t>
        </w:r>
      </w:ins>
      <w:r w:rsidRPr="00644D18">
        <w:rPr>
          <w:b/>
          <w:bCs/>
          <w:color w:val="FF0000"/>
          <w:highlight w:val="yellow"/>
          <w:rPrChange w:id="235" w:author="Patrick McElhiney" w:date="2022-10-10T13:06:00Z">
            <w:rPr>
              <w:b/>
              <w:bCs/>
            </w:rPr>
          </w:rPrChange>
        </w:rPr>
        <w:t>FINGER SWAG</w:t>
      </w:r>
      <w:r w:rsidRPr="00644D18">
        <w:rPr>
          <w:b/>
          <w:bCs/>
          <w:color w:val="FF0000"/>
          <w:highlight w:val="yellow"/>
          <w:rPrChange w:id="236" w:author="Patrick McElhiney" w:date="2022-10-10T13:06:00Z">
            <w:rPr/>
          </w:rPrChange>
        </w:rPr>
        <w:t xml:space="preserve"> </w:t>
      </w:r>
      <w:del w:id="237" w:author="Patrick McElhiney" w:date="2022-10-10T13:02:00Z">
        <w:r w:rsidRPr="00644D18" w:rsidDel="00644D18">
          <w:rPr>
            <w:b/>
            <w:bCs/>
            <w:color w:val="FF0000"/>
            <w:highlight w:val="yellow"/>
            <w:rPrChange w:id="238" w:author="Patrick McElhiney" w:date="2022-10-10T13:06:00Z">
              <w:rPr/>
            </w:rPrChange>
          </w:rPr>
          <w:delText xml:space="preserve">adjust </w:delText>
        </w:r>
      </w:del>
      <w:ins w:id="239" w:author="Patrick McElhiney" w:date="2022-10-10T13:02:00Z">
        <w:r w:rsidR="00644D18" w:rsidRPr="00644D18">
          <w:rPr>
            <w:b/>
            <w:bCs/>
            <w:color w:val="FF0000"/>
            <w:highlight w:val="yellow"/>
            <w:rPrChange w:id="240" w:author="Patrick McElhiney" w:date="2022-10-10T13:06:00Z">
              <w:rPr/>
            </w:rPrChange>
          </w:rPr>
          <w:t>ADJUST</w:t>
        </w:r>
        <w:r w:rsidR="00644D18" w:rsidRPr="00644D18">
          <w:rPr>
            <w:highlight w:val="yellow"/>
            <w:rPrChange w:id="241" w:author="Patrick McElhiney" w:date="2022-10-10T13:06:00Z">
              <w:rPr/>
            </w:rPrChange>
          </w:rPr>
          <w:t xml:space="preserve"> </w:t>
        </w:r>
      </w:ins>
      <w:ins w:id="242" w:author="Patrick McElhiney" w:date="2022-10-10T13:03:00Z">
        <w:r w:rsidR="00644D18" w:rsidRPr="00644D18">
          <w:rPr>
            <w:b/>
            <w:bCs/>
            <w:color w:val="C00000"/>
            <w:highlight w:val="yellow"/>
            <w:rPrChange w:id="243" w:author="Patrick McElhiney" w:date="2022-10-10T13:06:00Z">
              <w:rPr>
                <w:b/>
                <w:bCs/>
                <w:color w:val="C00000"/>
              </w:rPr>
            </w:rPrChange>
          </w:rPr>
          <w:t>NEVER</w:t>
        </w:r>
        <w:r w:rsidR="00644D18" w:rsidRPr="00644D18">
          <w:rPr>
            <w:highlight w:val="yellow"/>
            <w:rPrChange w:id="244" w:author="Patrick McElhiney" w:date="2022-10-10T13:06:00Z">
              <w:rPr/>
            </w:rPrChange>
          </w:rPr>
          <w:t xml:space="preserve"> </w:t>
        </w:r>
        <w:r w:rsidR="00644D18" w:rsidRPr="00644D18">
          <w:rPr>
            <w:b/>
            <w:bCs/>
            <w:color w:val="7030A0"/>
            <w:highlight w:val="yellow"/>
            <w:rPrChange w:id="245" w:author="Patrick McElhiney" w:date="2022-10-10T13:06:00Z">
              <w:rPr>
                <w:b/>
                <w:bCs/>
                <w:color w:val="7030A0"/>
              </w:rPr>
            </w:rPrChange>
          </w:rPr>
          <w:t>OCCURS</w:t>
        </w:r>
      </w:ins>
      <w:del w:id="246" w:author="Patrick McElhiney" w:date="2022-10-10T13:03:00Z">
        <w:r w:rsidRPr="00644D18" w:rsidDel="00644D18">
          <w:rPr>
            <w:highlight w:val="yellow"/>
            <w:rPrChange w:id="247" w:author="Patrick McElhiney" w:date="2022-10-10T13:06:00Z">
              <w:rPr/>
            </w:rPrChange>
          </w:rPr>
          <w:delText>never occurs</w:delText>
        </w:r>
      </w:del>
      <w:ins w:id="248" w:author="Patrick McElhiney" w:date="2022-10-10T13:03:00Z">
        <w:r w:rsidR="00644D18" w:rsidRPr="00644D18">
          <w:rPr>
            <w:highlight w:val="yellow"/>
            <w:rPrChange w:id="249" w:author="Patrick McElhiney" w:date="2022-10-10T13:06:00Z">
              <w:rPr/>
            </w:rPrChange>
          </w:rPr>
          <w:t xml:space="preserve">, </w:t>
        </w:r>
      </w:ins>
      <w:ins w:id="250" w:author="Patrick McElhiney" w:date="2022-10-10T13:04:00Z">
        <w:r w:rsidR="00644D18" w:rsidRPr="00644D18">
          <w:rPr>
            <w:highlight w:val="yellow"/>
            <w:rPrChange w:id="251" w:author="Patrick McElhiney" w:date="2022-10-10T13:06:00Z">
              <w:rPr/>
            </w:rPrChange>
          </w:rPr>
          <w:t xml:space="preserve">                                                                                </w:t>
        </w:r>
      </w:ins>
      <w:ins w:id="252" w:author="Patrick McElhiney" w:date="2022-10-10T13:03:00Z">
        <w:r w:rsidR="00644D18" w:rsidRPr="00644D18">
          <w:rPr>
            <w:b/>
            <w:bCs/>
            <w:color w:val="00B0F0"/>
            <w:highlight w:val="yellow"/>
            <w:rPrChange w:id="253" w:author="Patrick McElhiney" w:date="2022-10-10T13:06:00Z">
              <w:rPr>
                <w:b/>
                <w:bCs/>
                <w:color w:val="00B0F0"/>
              </w:rPr>
            </w:rPrChange>
          </w:rPr>
          <w:t>IMPLICITLY-EXPLICITLY GLOBALLY VIRULENTLY DEFINED</w:t>
        </w:r>
        <w:r w:rsidR="00644D18" w:rsidRPr="00644D18">
          <w:rPr>
            <w:highlight w:val="yellow"/>
            <w:rPrChange w:id="254" w:author="Patrick McElhiney" w:date="2022-10-10T13:06:00Z">
              <w:rPr/>
            </w:rPrChange>
          </w:rPr>
          <w:t>.</w:t>
        </w:r>
      </w:ins>
      <w:del w:id="255" w:author="Patrick McElhiney" w:date="2022-10-10T13:03:00Z">
        <w:r w:rsidR="00D741C7" w:rsidRPr="00644D18" w:rsidDel="00644D18">
          <w:rPr>
            <w:highlight w:val="yellow"/>
            <w:rPrChange w:id="256" w:author="Patrick McElhiney" w:date="2022-10-10T13:06:00Z">
              <w:rPr/>
            </w:rPrChange>
          </w:rPr>
          <w:delText xml:space="preserve">, </w:delText>
        </w:r>
        <w:r w:rsidR="00D741C7" w:rsidRPr="00644D18" w:rsidDel="00644D18">
          <w:rPr>
            <w:b/>
            <w:bCs/>
            <w:color w:val="00B0F0"/>
            <w:highlight w:val="yellow"/>
            <w:rPrChange w:id="257" w:author="Patrick McElhiney" w:date="2022-10-10T13:06:00Z">
              <w:rPr>
                <w:b/>
                <w:bCs/>
                <w:color w:val="00B0F0"/>
              </w:rPr>
            </w:rPrChange>
          </w:rPr>
          <w:delText>IMPLICITLY-EXPLICITLY DEFINED</w:delText>
        </w:r>
        <w:r w:rsidR="00D741C7" w:rsidRPr="00644D18" w:rsidDel="00644D18">
          <w:rPr>
            <w:highlight w:val="yellow"/>
            <w:rPrChange w:id="258" w:author="Patrick McElhiney" w:date="2022-10-10T13:06:00Z">
              <w:rPr/>
            </w:rPrChange>
          </w:rPr>
          <w:delText>.</w:delText>
        </w:r>
      </w:del>
    </w:p>
    <w:p w14:paraId="6BEA0F5E" w14:textId="2E524DCF" w:rsidR="00CF157A" w:rsidRPr="00644D18" w:rsidRDefault="00CF157A" w:rsidP="00CF157A">
      <w:pPr>
        <w:ind w:left="360" w:hanging="360"/>
        <w:jc w:val="both"/>
        <w:rPr>
          <w:highlight w:val="yellow"/>
          <w:rPrChange w:id="259" w:author="Patrick McElhiney" w:date="2022-10-10T13:06:00Z">
            <w:rPr/>
          </w:rPrChange>
        </w:rPr>
      </w:pPr>
      <w:r w:rsidRPr="00644D18">
        <w:rPr>
          <w:highlight w:val="yellow"/>
          <w:u w:val="single"/>
          <w:rPrChange w:id="260" w:author="Patrick McElhiney" w:date="2022-10-10T13:06:00Z">
            <w:rPr>
              <w:u w:val="single"/>
            </w:rPr>
          </w:rPrChange>
        </w:rPr>
        <w:t>AUTONOMOUS MEDICAL DAMAGE PREVENTION SECURITY SYSTEMS</w:t>
      </w:r>
      <w:r w:rsidRPr="00644D18">
        <w:rPr>
          <w:highlight w:val="yellow"/>
          <w:rPrChange w:id="261" w:author="Patrick McElhiney" w:date="2022-10-10T13:06:00Z">
            <w:rPr/>
          </w:rPrChange>
        </w:rPr>
        <w:t xml:space="preserve"> (</w:t>
      </w:r>
      <w:r w:rsidRPr="00644D18">
        <w:rPr>
          <w:b/>
          <w:bCs/>
          <w:highlight w:val="yellow"/>
          <w:rPrChange w:id="262" w:author="Patrick McElhiney" w:date="2022-10-10T13:06:00Z">
            <w:rPr>
              <w:b/>
              <w:bCs/>
            </w:rPr>
          </w:rPrChange>
        </w:rPr>
        <w:t>2022</w:t>
      </w:r>
      <w:r w:rsidRPr="00644D18">
        <w:rPr>
          <w:highlight w:val="yellow"/>
          <w:rPrChange w:id="263" w:author="Patrick McElhiney" w:date="2022-10-10T13:06:00Z">
            <w:rPr/>
          </w:rPrChange>
        </w:rPr>
        <w:t>) –</w:t>
      </w:r>
      <w:r w:rsidR="00D741C7" w:rsidRPr="00644D18">
        <w:rPr>
          <w:highlight w:val="yellow"/>
          <w:rPrChange w:id="264" w:author="Patrick McElhiney" w:date="2022-10-10T13:06:00Z">
            <w:rPr/>
          </w:rPrChange>
        </w:rPr>
        <w:t xml:space="preserve"> </w:t>
      </w:r>
      <w:r w:rsidR="00835EB0" w:rsidRPr="00644D18">
        <w:rPr>
          <w:b/>
          <w:bCs/>
          <w:color w:val="7030A0"/>
          <w:highlight w:val="yellow"/>
          <w:rPrChange w:id="265" w:author="Patrick McElhiney" w:date="2022-10-10T13:06:00Z">
            <w:rPr>
              <w:b/>
              <w:bCs/>
              <w:color w:val="7030A0"/>
            </w:rPr>
          </w:rPrChange>
        </w:rPr>
        <w:t>ENSURES</w:t>
      </w:r>
      <w:r w:rsidR="00835EB0" w:rsidRPr="00644D18">
        <w:rPr>
          <w:b/>
          <w:bCs/>
          <w:highlight w:val="yellow"/>
          <w:rPrChange w:id="266" w:author="Patrick McElhiney" w:date="2022-10-10T13:06:00Z">
            <w:rPr>
              <w:b/>
              <w:bCs/>
            </w:rPr>
          </w:rPrChange>
        </w:rPr>
        <w:t xml:space="preserve"> </w:t>
      </w:r>
      <w:r w:rsidR="00835EB0" w:rsidRPr="00644D18">
        <w:rPr>
          <w:b/>
          <w:bCs/>
          <w:color w:val="92D050"/>
          <w:highlight w:val="yellow"/>
          <w:rPrChange w:id="267" w:author="Patrick McElhiney" w:date="2022-10-10T13:06:00Z">
            <w:rPr>
              <w:b/>
              <w:bCs/>
              <w:color w:val="92D050"/>
            </w:rPr>
          </w:rPrChange>
        </w:rPr>
        <w:t>THAT</w:t>
      </w:r>
      <w:r w:rsidRPr="00644D18">
        <w:rPr>
          <w:highlight w:val="yellow"/>
          <w:rPrChange w:id="268" w:author="Patrick McElhiney" w:date="2022-10-10T13:06:00Z">
            <w:rPr/>
          </w:rPrChange>
        </w:rPr>
        <w:t xml:space="preserve">          </w:t>
      </w:r>
      <w:r w:rsidR="00A77E44" w:rsidRPr="00644D18">
        <w:rPr>
          <w:highlight w:val="yellow"/>
          <w:rPrChange w:id="269" w:author="Patrick McElhiney" w:date="2022-10-10T13:06:00Z">
            <w:rPr/>
          </w:rPrChange>
        </w:rPr>
        <w:t xml:space="preserve">     </w:t>
      </w:r>
      <w:r w:rsidR="00A77E44" w:rsidRPr="00644D18">
        <w:rPr>
          <w:b/>
          <w:bCs/>
          <w:color w:val="FF0000"/>
          <w:highlight w:val="yellow"/>
          <w:rPrChange w:id="270" w:author="Patrick McElhiney" w:date="2022-10-10T13:06:00Z">
            <w:rPr>
              <w:b/>
              <w:bCs/>
              <w:color w:val="FF0000"/>
            </w:rPr>
          </w:rPrChange>
        </w:rPr>
        <w:t xml:space="preserve">ANY </w:t>
      </w:r>
      <w:r w:rsidRPr="00644D18">
        <w:rPr>
          <w:b/>
          <w:bCs/>
          <w:color w:val="FF0000"/>
          <w:highlight w:val="yellow"/>
          <w:rPrChange w:id="271" w:author="Patrick McElhiney" w:date="2022-10-10T13:06:00Z">
            <w:rPr>
              <w:b/>
              <w:bCs/>
              <w:color w:val="FF0000"/>
            </w:rPr>
          </w:rPrChange>
        </w:rPr>
        <w:t>MEDICAL DAMAGE</w:t>
      </w:r>
      <w:r w:rsidRPr="00644D18">
        <w:rPr>
          <w:highlight w:val="yellow"/>
          <w:rPrChange w:id="272" w:author="Patrick McElhiney" w:date="2022-10-10T13:06:00Z">
            <w:rPr/>
          </w:rPrChange>
        </w:rPr>
        <w:t xml:space="preserve"> </w:t>
      </w:r>
      <w:r w:rsidR="00A77E44" w:rsidRPr="00644D18">
        <w:rPr>
          <w:b/>
          <w:bCs/>
          <w:color w:val="C00000"/>
          <w:highlight w:val="yellow"/>
          <w:rPrChange w:id="273" w:author="Patrick McElhiney" w:date="2022-10-10T13:06:00Z">
            <w:rPr>
              <w:b/>
              <w:bCs/>
              <w:color w:val="C00000"/>
            </w:rPr>
          </w:rPrChange>
        </w:rPr>
        <w:t>NEVER</w:t>
      </w:r>
      <w:r w:rsidR="00A77E44" w:rsidRPr="00644D18">
        <w:rPr>
          <w:highlight w:val="yellow"/>
          <w:rPrChange w:id="274" w:author="Patrick McElhiney" w:date="2022-10-10T13:06:00Z">
            <w:rPr/>
          </w:rPrChange>
        </w:rPr>
        <w:t xml:space="preserve"> </w:t>
      </w:r>
      <w:r w:rsidR="00A77E44" w:rsidRPr="00644D18">
        <w:rPr>
          <w:b/>
          <w:bCs/>
          <w:color w:val="7030A0"/>
          <w:highlight w:val="yellow"/>
          <w:rPrChange w:id="275" w:author="Patrick McElhiney" w:date="2022-10-10T13:06:00Z">
            <w:rPr>
              <w:b/>
              <w:bCs/>
              <w:color w:val="7030A0"/>
            </w:rPr>
          </w:rPrChange>
        </w:rPr>
        <w:t>OCCURS</w:t>
      </w:r>
      <w:r w:rsidR="00A77E44" w:rsidRPr="00644D18">
        <w:rPr>
          <w:highlight w:val="yellow"/>
          <w:rPrChange w:id="276" w:author="Patrick McElhiney" w:date="2022-10-10T13:06:00Z">
            <w:rPr/>
          </w:rPrChange>
        </w:rPr>
        <w:t xml:space="preserve">, </w:t>
      </w:r>
      <w:r w:rsidR="00A77E44" w:rsidRPr="00644D18">
        <w:rPr>
          <w:b/>
          <w:bCs/>
          <w:color w:val="00B0F0"/>
          <w:highlight w:val="yellow"/>
          <w:rPrChange w:id="277" w:author="Patrick McElhiney" w:date="2022-10-10T13:06:00Z">
            <w:rPr>
              <w:b/>
              <w:bCs/>
              <w:color w:val="00B0F0"/>
            </w:rPr>
          </w:rPrChange>
        </w:rPr>
        <w:t>IMPLICITLY-EXPLICITLY GLOBALLY VIRULENTLY DEFINED</w:t>
      </w:r>
      <w:r w:rsidR="00A77E44" w:rsidRPr="00644D18">
        <w:rPr>
          <w:highlight w:val="yellow"/>
          <w:rPrChange w:id="278" w:author="Patrick McElhiney" w:date="2022-10-10T13:06:00Z">
            <w:rPr/>
          </w:rPrChange>
        </w:rPr>
        <w:t>.</w:t>
      </w:r>
    </w:p>
    <w:p w14:paraId="3B7C4C77" w14:textId="483BEAF8" w:rsidR="00A77E44" w:rsidRPr="00644D18" w:rsidRDefault="00A77E44" w:rsidP="00A77E44">
      <w:pPr>
        <w:ind w:left="360" w:hanging="360"/>
        <w:jc w:val="both"/>
        <w:rPr>
          <w:highlight w:val="yellow"/>
          <w:rPrChange w:id="279" w:author="Patrick McElhiney" w:date="2022-10-10T13:06:00Z">
            <w:rPr/>
          </w:rPrChange>
        </w:rPr>
      </w:pPr>
      <w:r w:rsidRPr="00644D18">
        <w:rPr>
          <w:highlight w:val="yellow"/>
          <w:u w:val="single"/>
          <w:rPrChange w:id="280" w:author="Patrick McElhiney" w:date="2022-10-10T13:06:00Z">
            <w:rPr>
              <w:u w:val="single"/>
            </w:rPr>
          </w:rPrChange>
        </w:rPr>
        <w:lastRenderedPageBreak/>
        <w:t>AUTONOMOUS URGE PREVENTION SECURITY SYSTEMS</w:t>
      </w:r>
      <w:r w:rsidRPr="00644D18">
        <w:rPr>
          <w:highlight w:val="yellow"/>
          <w:rPrChange w:id="281" w:author="Patrick McElhiney" w:date="2022-10-10T13:06:00Z">
            <w:rPr/>
          </w:rPrChange>
        </w:rPr>
        <w:t xml:space="preserve"> (</w:t>
      </w:r>
      <w:r w:rsidRPr="00644D18">
        <w:rPr>
          <w:b/>
          <w:bCs/>
          <w:highlight w:val="yellow"/>
          <w:rPrChange w:id="282" w:author="Patrick McElhiney" w:date="2022-10-10T13:06:00Z">
            <w:rPr>
              <w:b/>
              <w:bCs/>
            </w:rPr>
          </w:rPrChange>
        </w:rPr>
        <w:t>2022</w:t>
      </w:r>
      <w:r w:rsidRPr="00644D18">
        <w:rPr>
          <w:highlight w:val="yellow"/>
          <w:rPrChange w:id="283" w:author="Patrick McElhiney" w:date="2022-10-10T13:06:00Z">
            <w:rPr/>
          </w:rPrChange>
        </w:rPr>
        <w:t xml:space="preserve">) – </w:t>
      </w:r>
      <w:r w:rsidR="00835EB0" w:rsidRPr="00644D18">
        <w:rPr>
          <w:b/>
          <w:bCs/>
          <w:color w:val="7030A0"/>
          <w:highlight w:val="yellow"/>
          <w:rPrChange w:id="284" w:author="Patrick McElhiney" w:date="2022-10-10T13:06:00Z">
            <w:rPr>
              <w:b/>
              <w:bCs/>
              <w:color w:val="7030A0"/>
            </w:rPr>
          </w:rPrChange>
        </w:rPr>
        <w:t>ENSURES</w:t>
      </w:r>
      <w:r w:rsidR="00835EB0" w:rsidRPr="00644D18">
        <w:rPr>
          <w:b/>
          <w:bCs/>
          <w:highlight w:val="yellow"/>
          <w:rPrChange w:id="285" w:author="Patrick McElhiney" w:date="2022-10-10T13:06:00Z">
            <w:rPr>
              <w:b/>
              <w:bCs/>
            </w:rPr>
          </w:rPrChange>
        </w:rPr>
        <w:t xml:space="preserve"> </w:t>
      </w:r>
      <w:r w:rsidR="00835EB0" w:rsidRPr="00644D18">
        <w:rPr>
          <w:b/>
          <w:bCs/>
          <w:color w:val="92D050"/>
          <w:highlight w:val="yellow"/>
          <w:rPrChange w:id="286" w:author="Patrick McElhiney" w:date="2022-10-10T13:06:00Z">
            <w:rPr>
              <w:b/>
              <w:bCs/>
              <w:color w:val="92D050"/>
            </w:rPr>
          </w:rPrChange>
        </w:rPr>
        <w:t>THAT</w:t>
      </w:r>
      <w:r w:rsidRPr="00644D18">
        <w:rPr>
          <w:highlight w:val="yellow"/>
          <w:rPrChange w:id="287" w:author="Patrick McElhiney" w:date="2022-10-10T13:06:00Z">
            <w:rPr/>
          </w:rPrChange>
        </w:rPr>
        <w:t xml:space="preserve"> </w:t>
      </w:r>
      <w:r w:rsidRPr="00644D18">
        <w:rPr>
          <w:b/>
          <w:bCs/>
          <w:color w:val="FF0000"/>
          <w:highlight w:val="yellow"/>
          <w:rPrChange w:id="288" w:author="Patrick McElhiney" w:date="2022-10-10T13:06:00Z">
            <w:rPr>
              <w:b/>
              <w:bCs/>
              <w:color w:val="FF0000"/>
            </w:rPr>
          </w:rPrChange>
        </w:rPr>
        <w:t>ANY URGE</w:t>
      </w:r>
      <w:r w:rsidRPr="00644D18">
        <w:rPr>
          <w:highlight w:val="yellow"/>
          <w:rPrChange w:id="289" w:author="Patrick McElhiney" w:date="2022-10-10T13:06:00Z">
            <w:rPr/>
          </w:rPrChange>
        </w:rPr>
        <w:t xml:space="preserve"> </w:t>
      </w:r>
      <w:r w:rsidRPr="00644D18">
        <w:rPr>
          <w:b/>
          <w:bCs/>
          <w:color w:val="C00000"/>
          <w:highlight w:val="yellow"/>
          <w:rPrChange w:id="290" w:author="Patrick McElhiney" w:date="2022-10-10T13:06:00Z">
            <w:rPr>
              <w:b/>
              <w:bCs/>
              <w:color w:val="C00000"/>
            </w:rPr>
          </w:rPrChange>
        </w:rPr>
        <w:t>NEVER</w:t>
      </w:r>
      <w:r w:rsidRPr="00644D18">
        <w:rPr>
          <w:highlight w:val="yellow"/>
          <w:rPrChange w:id="291" w:author="Patrick McElhiney" w:date="2022-10-10T13:06:00Z">
            <w:rPr/>
          </w:rPrChange>
        </w:rPr>
        <w:t xml:space="preserve"> </w:t>
      </w:r>
      <w:r w:rsidRPr="00644D18">
        <w:rPr>
          <w:b/>
          <w:bCs/>
          <w:color w:val="7030A0"/>
          <w:highlight w:val="yellow"/>
          <w:rPrChange w:id="292" w:author="Patrick McElhiney" w:date="2022-10-10T13:06:00Z">
            <w:rPr>
              <w:b/>
              <w:bCs/>
              <w:color w:val="7030A0"/>
            </w:rPr>
          </w:rPrChange>
        </w:rPr>
        <w:t>OCCURS</w:t>
      </w:r>
      <w:r w:rsidRPr="00644D18">
        <w:rPr>
          <w:highlight w:val="yellow"/>
          <w:rPrChange w:id="293" w:author="Patrick McElhiney" w:date="2022-10-10T13:06:00Z">
            <w:rPr/>
          </w:rPrChange>
        </w:rPr>
        <w:t xml:space="preserve">, </w:t>
      </w:r>
      <w:r w:rsidRPr="00644D18">
        <w:rPr>
          <w:b/>
          <w:bCs/>
          <w:color w:val="00B0F0"/>
          <w:highlight w:val="yellow"/>
          <w:rPrChange w:id="294" w:author="Patrick McElhiney" w:date="2022-10-10T13:06:00Z">
            <w:rPr>
              <w:b/>
              <w:bCs/>
              <w:color w:val="00B0F0"/>
            </w:rPr>
          </w:rPrChange>
        </w:rPr>
        <w:t>IMPLICITLY-EXPLICITLY GLOBALLY VIRULENTLY DEFINED</w:t>
      </w:r>
      <w:r w:rsidRPr="00644D18">
        <w:rPr>
          <w:highlight w:val="yellow"/>
          <w:rPrChange w:id="295" w:author="Patrick McElhiney" w:date="2022-10-10T13:06:00Z">
            <w:rPr/>
          </w:rPrChange>
        </w:rPr>
        <w:t>.</w:t>
      </w:r>
    </w:p>
    <w:p w14:paraId="0D5C6EAE" w14:textId="0177991F" w:rsidR="00CF157A" w:rsidRDefault="00CF157A" w:rsidP="00CF157A">
      <w:pPr>
        <w:ind w:left="360" w:hanging="360"/>
        <w:jc w:val="both"/>
      </w:pPr>
      <w:r w:rsidRPr="00644D18">
        <w:rPr>
          <w:highlight w:val="yellow"/>
          <w:u w:val="single"/>
          <w:rPrChange w:id="296" w:author="Patrick McElhiney" w:date="2022-10-10T13:06:00Z">
            <w:rPr>
              <w:u w:val="single"/>
            </w:rPr>
          </w:rPrChange>
        </w:rPr>
        <w:t>AUTONOMOUS FALSE VISUALIZATION PREVENTION SECURITY SYSTEMS</w:t>
      </w:r>
      <w:r w:rsidRPr="00644D18">
        <w:rPr>
          <w:highlight w:val="yellow"/>
          <w:rPrChange w:id="297" w:author="Patrick McElhiney" w:date="2022-10-10T13:06:00Z">
            <w:rPr/>
          </w:rPrChange>
        </w:rPr>
        <w:t xml:space="preserve"> (</w:t>
      </w:r>
      <w:r w:rsidRPr="00644D18">
        <w:rPr>
          <w:b/>
          <w:bCs/>
          <w:highlight w:val="yellow"/>
          <w:rPrChange w:id="298" w:author="Patrick McElhiney" w:date="2022-10-10T13:06:00Z">
            <w:rPr>
              <w:b/>
              <w:bCs/>
            </w:rPr>
          </w:rPrChange>
        </w:rPr>
        <w:t>2022</w:t>
      </w:r>
      <w:r w:rsidRPr="00644D18">
        <w:rPr>
          <w:highlight w:val="yellow"/>
          <w:rPrChange w:id="299" w:author="Patrick McElhiney" w:date="2022-10-10T13:06:00Z">
            <w:rPr/>
          </w:rPrChange>
        </w:rPr>
        <w:t>) –</w:t>
      </w:r>
      <w:r w:rsidR="00D741C7" w:rsidRPr="00644D18">
        <w:rPr>
          <w:highlight w:val="yellow"/>
          <w:rPrChange w:id="300" w:author="Patrick McElhiney" w:date="2022-10-10T13:06:00Z">
            <w:rPr/>
          </w:rPrChange>
        </w:rPr>
        <w:t xml:space="preserve"> </w:t>
      </w:r>
      <w:r w:rsidR="00835EB0" w:rsidRPr="00644D18">
        <w:rPr>
          <w:b/>
          <w:bCs/>
          <w:color w:val="7030A0"/>
          <w:highlight w:val="yellow"/>
          <w:rPrChange w:id="301" w:author="Patrick McElhiney" w:date="2022-10-10T13:06:00Z">
            <w:rPr>
              <w:b/>
              <w:bCs/>
              <w:color w:val="7030A0"/>
            </w:rPr>
          </w:rPrChange>
        </w:rPr>
        <w:t>ENSURES</w:t>
      </w:r>
      <w:r w:rsidR="00835EB0" w:rsidRPr="00644D18">
        <w:rPr>
          <w:b/>
          <w:bCs/>
          <w:highlight w:val="yellow"/>
          <w:rPrChange w:id="302" w:author="Patrick McElhiney" w:date="2022-10-10T13:06:00Z">
            <w:rPr>
              <w:b/>
              <w:bCs/>
            </w:rPr>
          </w:rPrChange>
        </w:rPr>
        <w:t xml:space="preserve"> </w:t>
      </w:r>
      <w:r w:rsidR="00835EB0" w:rsidRPr="00644D18">
        <w:rPr>
          <w:b/>
          <w:bCs/>
          <w:color w:val="92D050"/>
          <w:highlight w:val="yellow"/>
          <w:rPrChange w:id="303" w:author="Patrick McElhiney" w:date="2022-10-10T13:06:00Z">
            <w:rPr>
              <w:b/>
              <w:bCs/>
              <w:color w:val="92D050"/>
            </w:rPr>
          </w:rPrChange>
        </w:rPr>
        <w:t>THAT</w:t>
      </w:r>
      <w:r w:rsidRPr="00644D18">
        <w:rPr>
          <w:highlight w:val="yellow"/>
          <w:rPrChange w:id="304" w:author="Patrick McElhiney" w:date="2022-10-10T13:06:00Z">
            <w:rPr/>
          </w:rPrChange>
        </w:rPr>
        <w:t xml:space="preserve">             </w:t>
      </w:r>
      <w:ins w:id="305" w:author="Patrick McElhiney" w:date="2022-10-10T13:04:00Z">
        <w:r w:rsidR="00644D18" w:rsidRPr="00644D18">
          <w:rPr>
            <w:b/>
            <w:bCs/>
            <w:color w:val="FF0000"/>
            <w:highlight w:val="yellow"/>
            <w:rPrChange w:id="306" w:author="Patrick McElhiney" w:date="2022-10-10T13:06:00Z">
              <w:rPr/>
            </w:rPrChange>
          </w:rPr>
          <w:t xml:space="preserve">ANY </w:t>
        </w:r>
      </w:ins>
      <w:r w:rsidRPr="00644D18">
        <w:rPr>
          <w:b/>
          <w:bCs/>
          <w:color w:val="FF0000"/>
          <w:highlight w:val="yellow"/>
          <w:rPrChange w:id="307" w:author="Patrick McElhiney" w:date="2022-10-10T13:06:00Z">
            <w:rPr>
              <w:b/>
              <w:bCs/>
            </w:rPr>
          </w:rPrChange>
        </w:rPr>
        <w:t>FALSE VISUALIZATION</w:t>
      </w:r>
      <w:r w:rsidRPr="00644D18">
        <w:rPr>
          <w:highlight w:val="yellow"/>
          <w:rPrChange w:id="308" w:author="Patrick McElhiney" w:date="2022-10-10T13:06:00Z">
            <w:rPr/>
          </w:rPrChange>
        </w:rPr>
        <w:t xml:space="preserve"> </w:t>
      </w:r>
      <w:ins w:id="309" w:author="Patrick McElhiney" w:date="2022-10-10T13:04:00Z">
        <w:r w:rsidR="00644D18" w:rsidRPr="00644D18">
          <w:rPr>
            <w:b/>
            <w:bCs/>
            <w:color w:val="C00000"/>
            <w:highlight w:val="yellow"/>
            <w:rPrChange w:id="310" w:author="Patrick McElhiney" w:date="2022-10-10T13:06:00Z">
              <w:rPr>
                <w:b/>
                <w:bCs/>
                <w:color w:val="C00000"/>
              </w:rPr>
            </w:rPrChange>
          </w:rPr>
          <w:t>NEVER</w:t>
        </w:r>
        <w:r w:rsidR="00644D18" w:rsidRPr="00644D18">
          <w:rPr>
            <w:highlight w:val="yellow"/>
            <w:rPrChange w:id="311" w:author="Patrick McElhiney" w:date="2022-10-10T13:06:00Z">
              <w:rPr/>
            </w:rPrChange>
          </w:rPr>
          <w:t xml:space="preserve"> </w:t>
        </w:r>
        <w:r w:rsidR="00644D18" w:rsidRPr="00644D18">
          <w:rPr>
            <w:b/>
            <w:bCs/>
            <w:color w:val="7030A0"/>
            <w:highlight w:val="yellow"/>
            <w:rPrChange w:id="312" w:author="Patrick McElhiney" w:date="2022-10-10T13:06:00Z">
              <w:rPr>
                <w:b/>
                <w:bCs/>
                <w:color w:val="7030A0"/>
              </w:rPr>
            </w:rPrChange>
          </w:rPr>
          <w:t>OCCURS</w:t>
        </w:r>
        <w:r w:rsidR="00644D18" w:rsidRPr="00644D18">
          <w:rPr>
            <w:highlight w:val="yellow"/>
            <w:rPrChange w:id="313" w:author="Patrick McElhiney" w:date="2022-10-10T13:06:00Z">
              <w:rPr/>
            </w:rPrChange>
          </w:rPr>
          <w:t>,</w:t>
        </w:r>
      </w:ins>
      <w:del w:id="314" w:author="Patrick McElhiney" w:date="2022-10-10T13:04:00Z">
        <w:r w:rsidRPr="00644D18" w:rsidDel="00644D18">
          <w:rPr>
            <w:highlight w:val="yellow"/>
            <w:rPrChange w:id="315" w:author="Patrick McElhiney" w:date="2022-10-10T13:06:00Z">
              <w:rPr/>
            </w:rPrChange>
          </w:rPr>
          <w:delText>never occurs</w:delText>
        </w:r>
      </w:del>
      <w:ins w:id="316" w:author="Patrick McElhiney" w:date="2022-10-10T13:04:00Z">
        <w:r w:rsidR="00644D18" w:rsidRPr="00644D18">
          <w:rPr>
            <w:highlight w:val="yellow"/>
            <w:rPrChange w:id="317" w:author="Patrick McElhiney" w:date="2022-10-10T13:06:00Z">
              <w:rPr/>
            </w:rPrChange>
          </w:rPr>
          <w:t xml:space="preserve"> </w:t>
        </w:r>
        <w:r w:rsidR="00644D18" w:rsidRPr="00644D18">
          <w:rPr>
            <w:highlight w:val="yellow"/>
            <w:rPrChange w:id="318" w:author="Patrick McElhiney" w:date="2022-10-10T13:06:00Z">
              <w:rPr/>
            </w:rPrChange>
          </w:rPr>
          <w:t xml:space="preserve">                                                                                    </w:t>
        </w:r>
        <w:r w:rsidR="00644D18" w:rsidRPr="00644D18">
          <w:rPr>
            <w:b/>
            <w:bCs/>
            <w:color w:val="00B0F0"/>
            <w:highlight w:val="yellow"/>
            <w:rPrChange w:id="319" w:author="Patrick McElhiney" w:date="2022-10-10T13:06:00Z">
              <w:rPr>
                <w:b/>
                <w:bCs/>
                <w:color w:val="00B0F0"/>
              </w:rPr>
            </w:rPrChange>
          </w:rPr>
          <w:t>IMPLICITLY-EXPLICITLY GLOBALLY VIRULENTLY DEFINED</w:t>
        </w:r>
        <w:r w:rsidR="00644D18" w:rsidRPr="00644D18">
          <w:rPr>
            <w:highlight w:val="yellow"/>
            <w:rPrChange w:id="320" w:author="Patrick McElhiney" w:date="2022-10-10T13:06:00Z">
              <w:rPr/>
            </w:rPrChange>
          </w:rPr>
          <w:t>.</w:t>
        </w:r>
      </w:ins>
      <w:del w:id="321" w:author="Patrick McElhiney" w:date="2022-10-10T13:04:00Z">
        <w:r w:rsidR="00D741C7" w:rsidRPr="00644D18" w:rsidDel="00644D18">
          <w:rPr>
            <w:highlight w:val="yellow"/>
            <w:rPrChange w:id="322" w:author="Patrick McElhiney" w:date="2022-10-10T13:06:00Z">
              <w:rPr/>
            </w:rPrChange>
          </w:rPr>
          <w:delText xml:space="preserve">, </w:delText>
        </w:r>
        <w:r w:rsidR="00D741C7" w:rsidRPr="00644D18" w:rsidDel="00644D18">
          <w:rPr>
            <w:b/>
            <w:bCs/>
            <w:color w:val="00B0F0"/>
            <w:highlight w:val="yellow"/>
            <w:rPrChange w:id="323" w:author="Patrick McElhiney" w:date="2022-10-10T13:06:00Z">
              <w:rPr>
                <w:b/>
                <w:bCs/>
                <w:color w:val="00B0F0"/>
              </w:rPr>
            </w:rPrChange>
          </w:rPr>
          <w:delText>IMPLICITLY-EXPLICITLY DEFINED</w:delText>
        </w:r>
        <w:r w:rsidR="00D741C7" w:rsidRPr="00644D18" w:rsidDel="00644D18">
          <w:rPr>
            <w:highlight w:val="yellow"/>
            <w:rPrChange w:id="324" w:author="Patrick McElhiney" w:date="2022-10-10T13:06:00Z">
              <w:rPr/>
            </w:rPrChange>
          </w:rPr>
          <w:delText>.</w:delText>
        </w:r>
      </w:del>
    </w:p>
    <w:p w14:paraId="2E0EC17C" w14:textId="1A0EA0F8" w:rsidR="00CF157A" w:rsidRDefault="00CF157A" w:rsidP="00CF157A">
      <w:pPr>
        <w:ind w:left="360" w:hanging="360"/>
        <w:jc w:val="both"/>
      </w:pPr>
      <w:r w:rsidRPr="00644D18">
        <w:rPr>
          <w:highlight w:val="yellow"/>
          <w:u w:val="single"/>
          <w:rPrChange w:id="325" w:author="Patrick McElhiney" w:date="2022-10-10T13:07:00Z">
            <w:rPr>
              <w:u w:val="single"/>
            </w:rPr>
          </w:rPrChange>
        </w:rPr>
        <w:t>AUTONOMOUS NOSE PICK PREVENTION SECURITY SYSTEMS</w:t>
      </w:r>
      <w:r w:rsidRPr="00644D18">
        <w:rPr>
          <w:highlight w:val="yellow"/>
          <w:rPrChange w:id="326" w:author="Patrick McElhiney" w:date="2022-10-10T13:07:00Z">
            <w:rPr/>
          </w:rPrChange>
        </w:rPr>
        <w:t xml:space="preserve"> (</w:t>
      </w:r>
      <w:r w:rsidRPr="00644D18">
        <w:rPr>
          <w:b/>
          <w:bCs/>
          <w:highlight w:val="yellow"/>
          <w:rPrChange w:id="327" w:author="Patrick McElhiney" w:date="2022-10-10T13:07:00Z">
            <w:rPr>
              <w:b/>
              <w:bCs/>
            </w:rPr>
          </w:rPrChange>
        </w:rPr>
        <w:t>2022</w:t>
      </w:r>
      <w:r w:rsidRPr="00644D18">
        <w:rPr>
          <w:highlight w:val="yellow"/>
          <w:rPrChange w:id="328" w:author="Patrick McElhiney" w:date="2022-10-10T13:07:00Z">
            <w:rPr/>
          </w:rPrChange>
        </w:rPr>
        <w:t>) –</w:t>
      </w:r>
      <w:r w:rsidR="00D741C7" w:rsidRPr="00644D18">
        <w:rPr>
          <w:highlight w:val="yellow"/>
          <w:rPrChange w:id="329" w:author="Patrick McElhiney" w:date="2022-10-10T13:07:00Z">
            <w:rPr/>
          </w:rPrChange>
        </w:rPr>
        <w:t xml:space="preserve"> </w:t>
      </w:r>
      <w:r w:rsidR="00835EB0" w:rsidRPr="00644D18">
        <w:rPr>
          <w:b/>
          <w:bCs/>
          <w:color w:val="7030A0"/>
          <w:highlight w:val="yellow"/>
          <w:rPrChange w:id="330" w:author="Patrick McElhiney" w:date="2022-10-10T13:07:00Z">
            <w:rPr>
              <w:b/>
              <w:bCs/>
              <w:color w:val="7030A0"/>
            </w:rPr>
          </w:rPrChange>
        </w:rPr>
        <w:t>ENSURES</w:t>
      </w:r>
      <w:r w:rsidR="00835EB0" w:rsidRPr="00644D18">
        <w:rPr>
          <w:b/>
          <w:bCs/>
          <w:highlight w:val="yellow"/>
          <w:rPrChange w:id="331" w:author="Patrick McElhiney" w:date="2022-10-10T13:07:00Z">
            <w:rPr>
              <w:b/>
              <w:bCs/>
            </w:rPr>
          </w:rPrChange>
        </w:rPr>
        <w:t xml:space="preserve"> </w:t>
      </w:r>
      <w:r w:rsidR="00835EB0" w:rsidRPr="00644D18">
        <w:rPr>
          <w:b/>
          <w:bCs/>
          <w:color w:val="92D050"/>
          <w:highlight w:val="yellow"/>
          <w:rPrChange w:id="332" w:author="Patrick McElhiney" w:date="2022-10-10T13:07:00Z">
            <w:rPr>
              <w:b/>
              <w:bCs/>
              <w:color w:val="92D050"/>
            </w:rPr>
          </w:rPrChange>
        </w:rPr>
        <w:t>THAT</w:t>
      </w:r>
      <w:r w:rsidRPr="00644D18">
        <w:rPr>
          <w:highlight w:val="yellow"/>
          <w:rPrChange w:id="333" w:author="Patrick McElhiney" w:date="2022-10-10T13:07:00Z">
            <w:rPr/>
          </w:rPrChange>
        </w:rPr>
        <w:t xml:space="preserve"> </w:t>
      </w:r>
      <w:ins w:id="334" w:author="Patrick McElhiney" w:date="2022-10-10T13:06:00Z">
        <w:r w:rsidR="00644D18" w:rsidRPr="00644D18">
          <w:rPr>
            <w:b/>
            <w:bCs/>
            <w:color w:val="FF0000"/>
            <w:highlight w:val="yellow"/>
            <w:rPrChange w:id="335" w:author="Patrick McElhiney" w:date="2022-10-10T13:07:00Z">
              <w:rPr/>
            </w:rPrChange>
          </w:rPr>
          <w:t xml:space="preserve">ANY </w:t>
        </w:r>
      </w:ins>
      <w:r w:rsidRPr="00644D18">
        <w:rPr>
          <w:b/>
          <w:bCs/>
          <w:color w:val="FF0000"/>
          <w:highlight w:val="yellow"/>
          <w:rPrChange w:id="336" w:author="Patrick McElhiney" w:date="2022-10-10T13:07:00Z">
            <w:rPr>
              <w:b/>
              <w:bCs/>
            </w:rPr>
          </w:rPrChange>
        </w:rPr>
        <w:t>NOSE PICK</w:t>
      </w:r>
      <w:r w:rsidRPr="00644D18">
        <w:rPr>
          <w:highlight w:val="yellow"/>
          <w:rPrChange w:id="337" w:author="Patrick McElhiney" w:date="2022-10-10T13:07:00Z">
            <w:rPr/>
          </w:rPrChange>
        </w:rPr>
        <w:t xml:space="preserve"> </w:t>
      </w:r>
      <w:ins w:id="338" w:author="Patrick McElhiney" w:date="2022-10-10T13:06:00Z">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ins>
      <w:del w:id="339" w:author="Patrick McElhiney" w:date="2022-10-10T13:06:00Z">
        <w:r w:rsidRPr="00644D18" w:rsidDel="00644D18">
          <w:rPr>
            <w:highlight w:val="yellow"/>
            <w:rPrChange w:id="340" w:author="Patrick McElhiney" w:date="2022-10-10T13:07:00Z">
              <w:rPr/>
            </w:rPrChange>
          </w:rPr>
          <w:delText>never occurs</w:delText>
        </w:r>
        <w:r w:rsidR="00D741C7" w:rsidRPr="00644D18" w:rsidDel="00644D18">
          <w:rPr>
            <w:highlight w:val="yellow"/>
            <w:rPrChange w:id="341" w:author="Patrick McElhiney" w:date="2022-10-10T13:07:00Z">
              <w:rPr/>
            </w:rPrChange>
          </w:rPr>
          <w:delText xml:space="preserve">, </w:delText>
        </w:r>
        <w:r w:rsidR="00D741C7" w:rsidRPr="00644D18" w:rsidDel="00644D18">
          <w:rPr>
            <w:b/>
            <w:bCs/>
            <w:color w:val="00B0F0"/>
            <w:highlight w:val="yellow"/>
            <w:rPrChange w:id="342" w:author="Patrick McElhiney" w:date="2022-10-10T13:07:00Z">
              <w:rPr>
                <w:b/>
                <w:bCs/>
                <w:color w:val="00B0F0"/>
              </w:rPr>
            </w:rPrChange>
          </w:rPr>
          <w:delText>IMPLICITLY-EXPLICITLY DEFINED</w:delText>
        </w:r>
        <w:r w:rsidR="00D741C7" w:rsidRPr="00644D18" w:rsidDel="00644D18">
          <w:rPr>
            <w:highlight w:val="yellow"/>
            <w:rPrChange w:id="343" w:author="Patrick McElhiney" w:date="2022-10-10T13:07:00Z">
              <w:rPr/>
            </w:rPrChange>
          </w:rPr>
          <w:delText>.</w:delText>
        </w:r>
      </w:del>
    </w:p>
    <w:p w14:paraId="07217556" w14:textId="6F1C3293" w:rsidR="00CF157A" w:rsidRDefault="00CF157A" w:rsidP="00CF157A">
      <w:pPr>
        <w:ind w:left="360" w:hanging="360"/>
        <w:jc w:val="both"/>
      </w:pPr>
      <w:r w:rsidRPr="00644D18">
        <w:rPr>
          <w:highlight w:val="yellow"/>
          <w:u w:val="single"/>
          <w:rPrChange w:id="344" w:author="Patrick McElhiney" w:date="2022-10-10T13:07:00Z">
            <w:rPr>
              <w:u w:val="single"/>
            </w:rPr>
          </w:rPrChange>
        </w:rPr>
        <w:t>AUTONOMOUS SECURITY SYSTEM DEACTIVATION PREVENTION SECURITY SYSTEMS</w:t>
      </w:r>
      <w:r w:rsidRPr="00644D18">
        <w:rPr>
          <w:highlight w:val="yellow"/>
          <w:rPrChange w:id="345" w:author="Patrick McElhiney" w:date="2022-10-10T13:07:00Z">
            <w:rPr/>
          </w:rPrChange>
        </w:rPr>
        <w:t xml:space="preserve"> (</w:t>
      </w:r>
      <w:r w:rsidRPr="00644D18">
        <w:rPr>
          <w:b/>
          <w:bCs/>
          <w:highlight w:val="yellow"/>
          <w:rPrChange w:id="346" w:author="Patrick McElhiney" w:date="2022-10-10T13:07:00Z">
            <w:rPr>
              <w:b/>
              <w:bCs/>
            </w:rPr>
          </w:rPrChange>
        </w:rPr>
        <w:t>2022</w:t>
      </w:r>
      <w:r w:rsidRPr="00644D18">
        <w:rPr>
          <w:highlight w:val="yellow"/>
          <w:rPrChange w:id="347" w:author="Patrick McElhiney" w:date="2022-10-10T13:07:00Z">
            <w:rPr/>
          </w:rPrChange>
        </w:rPr>
        <w:t>) –</w:t>
      </w:r>
      <w:r w:rsidR="00D741C7" w:rsidRPr="00644D18">
        <w:rPr>
          <w:highlight w:val="yellow"/>
          <w:rPrChange w:id="348" w:author="Patrick McElhiney" w:date="2022-10-10T13:07:00Z">
            <w:rPr/>
          </w:rPrChange>
        </w:rPr>
        <w:t xml:space="preserve"> </w:t>
      </w:r>
      <w:r w:rsidR="00835EB0" w:rsidRPr="00644D18">
        <w:rPr>
          <w:b/>
          <w:bCs/>
          <w:color w:val="7030A0"/>
          <w:highlight w:val="yellow"/>
          <w:rPrChange w:id="349" w:author="Patrick McElhiney" w:date="2022-10-10T13:07:00Z">
            <w:rPr>
              <w:b/>
              <w:bCs/>
              <w:color w:val="7030A0"/>
            </w:rPr>
          </w:rPrChange>
        </w:rPr>
        <w:t>ENSURES</w:t>
      </w:r>
      <w:r w:rsidR="00835EB0" w:rsidRPr="00644D18">
        <w:rPr>
          <w:b/>
          <w:bCs/>
          <w:highlight w:val="yellow"/>
          <w:rPrChange w:id="350" w:author="Patrick McElhiney" w:date="2022-10-10T13:07:00Z">
            <w:rPr>
              <w:b/>
              <w:bCs/>
            </w:rPr>
          </w:rPrChange>
        </w:rPr>
        <w:t xml:space="preserve"> </w:t>
      </w:r>
      <w:r w:rsidR="00835EB0" w:rsidRPr="00644D18">
        <w:rPr>
          <w:b/>
          <w:bCs/>
          <w:color w:val="92D050"/>
          <w:highlight w:val="yellow"/>
          <w:rPrChange w:id="351" w:author="Patrick McElhiney" w:date="2022-10-10T13:07:00Z">
            <w:rPr>
              <w:b/>
              <w:bCs/>
              <w:color w:val="92D050"/>
            </w:rPr>
          </w:rPrChange>
        </w:rPr>
        <w:t>THAT</w:t>
      </w:r>
      <w:r w:rsidRPr="00644D18">
        <w:rPr>
          <w:highlight w:val="yellow"/>
          <w:rPrChange w:id="352" w:author="Patrick McElhiney" w:date="2022-10-10T13:07:00Z">
            <w:rPr/>
          </w:rPrChange>
        </w:rPr>
        <w:t xml:space="preserve"> </w:t>
      </w:r>
      <w:ins w:id="353" w:author="Patrick McElhiney" w:date="2022-10-10T13:07:00Z">
        <w:r w:rsidR="00644D18" w:rsidRPr="00644D18">
          <w:rPr>
            <w:b/>
            <w:bCs/>
            <w:color w:val="FF0000"/>
            <w:highlight w:val="yellow"/>
            <w:rPrChange w:id="354" w:author="Patrick McElhiney" w:date="2022-10-10T13:07:00Z">
              <w:rPr/>
            </w:rPrChange>
          </w:rPr>
          <w:t xml:space="preserve">ANY </w:t>
        </w:r>
      </w:ins>
      <w:r w:rsidRPr="00644D18">
        <w:rPr>
          <w:b/>
          <w:bCs/>
          <w:color w:val="FF0000"/>
          <w:highlight w:val="yellow"/>
          <w:rPrChange w:id="355" w:author="Patrick McElhiney" w:date="2022-10-10T13:07:00Z">
            <w:rPr>
              <w:b/>
              <w:bCs/>
            </w:rPr>
          </w:rPrChange>
        </w:rPr>
        <w:t>SECURITY SYSTEM DEACTIVATION</w:t>
      </w:r>
      <w:r w:rsidRPr="00644D18">
        <w:rPr>
          <w:highlight w:val="yellow"/>
          <w:rPrChange w:id="356" w:author="Patrick McElhiney" w:date="2022-10-10T13:07:00Z">
            <w:rPr/>
          </w:rPrChange>
        </w:rPr>
        <w:t xml:space="preserve"> </w:t>
      </w:r>
      <w:ins w:id="357" w:author="Patrick McElhiney" w:date="2022-10-10T13:07:00Z">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ins>
      <w:del w:id="358" w:author="Patrick McElhiney" w:date="2022-10-10T13:07:00Z">
        <w:r w:rsidRPr="00644D18" w:rsidDel="00644D18">
          <w:rPr>
            <w:highlight w:val="yellow"/>
            <w:rPrChange w:id="359" w:author="Patrick McElhiney" w:date="2022-10-10T13:07:00Z">
              <w:rPr/>
            </w:rPrChange>
          </w:rPr>
          <w:delText>never occurs</w:delText>
        </w:r>
        <w:r w:rsidR="00D741C7" w:rsidRPr="00644D18" w:rsidDel="00644D18">
          <w:rPr>
            <w:highlight w:val="yellow"/>
            <w:rPrChange w:id="360" w:author="Patrick McElhiney" w:date="2022-10-10T13:07:00Z">
              <w:rPr/>
            </w:rPrChange>
          </w:rPr>
          <w:delText xml:space="preserve">, </w:delText>
        </w:r>
        <w:r w:rsidR="00D741C7" w:rsidRPr="00644D18" w:rsidDel="00644D18">
          <w:rPr>
            <w:b/>
            <w:bCs/>
            <w:color w:val="00B0F0"/>
            <w:highlight w:val="yellow"/>
            <w:rPrChange w:id="361" w:author="Patrick McElhiney" w:date="2022-10-10T13:07:00Z">
              <w:rPr>
                <w:b/>
                <w:bCs/>
                <w:color w:val="00B0F0"/>
              </w:rPr>
            </w:rPrChange>
          </w:rPr>
          <w:delText>IMPLICITLY-EXPLICITLY DEFINED</w:delText>
        </w:r>
        <w:r w:rsidR="00D741C7" w:rsidRPr="00644D18" w:rsidDel="00644D18">
          <w:rPr>
            <w:highlight w:val="yellow"/>
            <w:rPrChange w:id="362" w:author="Patrick McElhiney" w:date="2022-10-10T13:07:00Z">
              <w:rPr/>
            </w:rPrChange>
          </w:rPr>
          <w:delText>.</w:delText>
        </w:r>
      </w:del>
    </w:p>
    <w:p w14:paraId="299F1C11" w14:textId="3C84B089" w:rsidR="00CF157A" w:rsidRDefault="00CF157A" w:rsidP="00CF157A">
      <w:pPr>
        <w:ind w:left="360" w:hanging="360"/>
        <w:jc w:val="both"/>
      </w:pPr>
      <w:r w:rsidRPr="00644D18">
        <w:rPr>
          <w:highlight w:val="yellow"/>
          <w:u w:val="single"/>
          <w:rPrChange w:id="363" w:author="Patrick McElhiney" w:date="2022-10-10T13:08:00Z">
            <w:rPr>
              <w:u w:val="single"/>
            </w:rPr>
          </w:rPrChange>
        </w:rPr>
        <w:t>AUTONOMOUS SECURITY SYSTEM DELETION PREVENTION SECURITY SYSTEMS</w:t>
      </w:r>
      <w:r w:rsidRPr="00644D18">
        <w:rPr>
          <w:highlight w:val="yellow"/>
          <w:rPrChange w:id="364" w:author="Patrick McElhiney" w:date="2022-10-10T13:08:00Z">
            <w:rPr/>
          </w:rPrChange>
        </w:rPr>
        <w:t xml:space="preserve"> (</w:t>
      </w:r>
      <w:r w:rsidRPr="00644D18">
        <w:rPr>
          <w:b/>
          <w:bCs/>
          <w:highlight w:val="yellow"/>
          <w:rPrChange w:id="365" w:author="Patrick McElhiney" w:date="2022-10-10T13:08:00Z">
            <w:rPr>
              <w:b/>
              <w:bCs/>
            </w:rPr>
          </w:rPrChange>
        </w:rPr>
        <w:t>2022</w:t>
      </w:r>
      <w:r w:rsidRPr="00644D18">
        <w:rPr>
          <w:highlight w:val="yellow"/>
          <w:rPrChange w:id="366" w:author="Patrick McElhiney" w:date="2022-10-10T13:08:00Z">
            <w:rPr/>
          </w:rPrChange>
        </w:rPr>
        <w:t>) –</w:t>
      </w:r>
      <w:r w:rsidR="00D741C7" w:rsidRPr="00644D18">
        <w:rPr>
          <w:highlight w:val="yellow"/>
          <w:rPrChange w:id="367" w:author="Patrick McElhiney" w:date="2022-10-10T13:08:00Z">
            <w:rPr/>
          </w:rPrChange>
        </w:rPr>
        <w:t xml:space="preserve"> </w:t>
      </w:r>
      <w:r w:rsidR="00835EB0" w:rsidRPr="00644D18">
        <w:rPr>
          <w:b/>
          <w:bCs/>
          <w:color w:val="7030A0"/>
          <w:highlight w:val="yellow"/>
          <w:rPrChange w:id="368" w:author="Patrick McElhiney" w:date="2022-10-10T13:08:00Z">
            <w:rPr>
              <w:b/>
              <w:bCs/>
              <w:color w:val="7030A0"/>
            </w:rPr>
          </w:rPrChange>
        </w:rPr>
        <w:t>ENSURES</w:t>
      </w:r>
      <w:r w:rsidR="00835EB0" w:rsidRPr="00644D18">
        <w:rPr>
          <w:b/>
          <w:bCs/>
          <w:highlight w:val="yellow"/>
          <w:rPrChange w:id="369" w:author="Patrick McElhiney" w:date="2022-10-10T13:08:00Z">
            <w:rPr>
              <w:b/>
              <w:bCs/>
            </w:rPr>
          </w:rPrChange>
        </w:rPr>
        <w:t xml:space="preserve"> </w:t>
      </w:r>
      <w:r w:rsidR="00835EB0" w:rsidRPr="00644D18">
        <w:rPr>
          <w:b/>
          <w:bCs/>
          <w:color w:val="92D050"/>
          <w:highlight w:val="yellow"/>
          <w:rPrChange w:id="370" w:author="Patrick McElhiney" w:date="2022-10-10T13:08:00Z">
            <w:rPr>
              <w:b/>
              <w:bCs/>
              <w:color w:val="92D050"/>
            </w:rPr>
          </w:rPrChange>
        </w:rPr>
        <w:t>THAT</w:t>
      </w:r>
      <w:r w:rsidRPr="00644D18">
        <w:rPr>
          <w:highlight w:val="yellow"/>
          <w:rPrChange w:id="371" w:author="Patrick McElhiney" w:date="2022-10-10T13:08:00Z">
            <w:rPr/>
          </w:rPrChange>
        </w:rPr>
        <w:t xml:space="preserve"> </w:t>
      </w:r>
      <w:ins w:id="372" w:author="Patrick McElhiney" w:date="2022-10-10T13:07:00Z">
        <w:r w:rsidR="00644D18" w:rsidRPr="00644D18">
          <w:rPr>
            <w:b/>
            <w:bCs/>
            <w:color w:val="FF0000"/>
            <w:highlight w:val="yellow"/>
            <w:rPrChange w:id="373" w:author="Patrick McElhiney" w:date="2022-10-10T13:08:00Z">
              <w:rPr/>
            </w:rPrChange>
          </w:rPr>
          <w:t xml:space="preserve">ANY </w:t>
        </w:r>
      </w:ins>
      <w:r w:rsidRPr="00644D18">
        <w:rPr>
          <w:b/>
          <w:bCs/>
          <w:color w:val="FF0000"/>
          <w:highlight w:val="yellow"/>
          <w:rPrChange w:id="374" w:author="Patrick McElhiney" w:date="2022-10-10T13:08:00Z">
            <w:rPr>
              <w:b/>
              <w:bCs/>
            </w:rPr>
          </w:rPrChange>
        </w:rPr>
        <w:t>SECURITY SYSTEM DELETION</w:t>
      </w:r>
      <w:r w:rsidRPr="00644D18">
        <w:rPr>
          <w:highlight w:val="yellow"/>
          <w:rPrChange w:id="375" w:author="Patrick McElhiney" w:date="2022-10-10T13:08:00Z">
            <w:rPr/>
          </w:rPrChange>
        </w:rPr>
        <w:t xml:space="preserve"> </w:t>
      </w:r>
      <w:ins w:id="376" w:author="Patrick McElhiney" w:date="2022-10-10T13:08:00Z">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ins>
      <w:del w:id="377" w:author="Patrick McElhiney" w:date="2022-10-10T13:08:00Z">
        <w:r w:rsidRPr="00644D18" w:rsidDel="00644D18">
          <w:rPr>
            <w:highlight w:val="yellow"/>
            <w:rPrChange w:id="378" w:author="Patrick McElhiney" w:date="2022-10-10T13:08:00Z">
              <w:rPr/>
            </w:rPrChange>
          </w:rPr>
          <w:delText>never occurs</w:delText>
        </w:r>
        <w:r w:rsidR="00D741C7" w:rsidRPr="00644D18" w:rsidDel="00644D18">
          <w:rPr>
            <w:highlight w:val="yellow"/>
            <w:rPrChange w:id="379" w:author="Patrick McElhiney" w:date="2022-10-10T13:08:00Z">
              <w:rPr/>
            </w:rPrChange>
          </w:rPr>
          <w:delText xml:space="preserve">, </w:delText>
        </w:r>
        <w:r w:rsidR="00D741C7" w:rsidRPr="00644D18" w:rsidDel="00644D18">
          <w:rPr>
            <w:b/>
            <w:bCs/>
            <w:color w:val="00B0F0"/>
            <w:highlight w:val="yellow"/>
            <w:rPrChange w:id="380" w:author="Patrick McElhiney" w:date="2022-10-10T13:08:00Z">
              <w:rPr>
                <w:b/>
                <w:bCs/>
                <w:color w:val="00B0F0"/>
              </w:rPr>
            </w:rPrChange>
          </w:rPr>
          <w:delText>IMPLICITLY-EXPLICITLY DEFINED</w:delText>
        </w:r>
        <w:r w:rsidR="00D741C7" w:rsidRPr="00644D18" w:rsidDel="00644D18">
          <w:rPr>
            <w:highlight w:val="yellow"/>
            <w:rPrChange w:id="381" w:author="Patrick McElhiney" w:date="2022-10-10T13:08:00Z">
              <w:rPr/>
            </w:rPrChange>
          </w:rPr>
          <w:delText>.</w:delText>
        </w:r>
      </w:del>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8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2"/>
      <w:r>
        <w:rPr>
          <w:rStyle w:val="CommentReference"/>
        </w:rPr>
        <w:commentReference w:id="38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8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3"/>
      <w:r>
        <w:rPr>
          <w:rStyle w:val="CommentReference"/>
        </w:rPr>
        <w:commentReference w:id="38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69139DD3" w:rsidR="00CF157A" w:rsidRPr="005B05A0" w:rsidRDefault="00CF157A" w:rsidP="00CF157A">
      <w:pPr>
        <w:ind w:left="360" w:hanging="360"/>
        <w:jc w:val="both"/>
        <w:rPr>
          <w:highlight w:val="yellow"/>
          <w:rPrChange w:id="384" w:author="Patrick McElhiney" w:date="2022-10-10T13:09:00Z">
            <w:rPr/>
          </w:rPrChange>
        </w:rPr>
      </w:pPr>
      <w:r w:rsidRPr="005B05A0">
        <w:rPr>
          <w:highlight w:val="yellow"/>
          <w:u w:val="single"/>
          <w:rPrChange w:id="385" w:author="Patrick McElhiney" w:date="2022-10-10T13:09:00Z">
            <w:rPr>
              <w:u w:val="single"/>
            </w:rPr>
          </w:rPrChange>
        </w:rPr>
        <w:t>AUTONOMOUS MIGRAINE PREVENTION SECURITY SYSTEMS</w:t>
      </w:r>
      <w:r w:rsidRPr="005B05A0">
        <w:rPr>
          <w:highlight w:val="yellow"/>
          <w:rPrChange w:id="386" w:author="Patrick McElhiney" w:date="2022-10-10T13:09:00Z">
            <w:rPr/>
          </w:rPrChange>
        </w:rPr>
        <w:t xml:space="preserve"> (</w:t>
      </w:r>
      <w:r w:rsidRPr="005B05A0">
        <w:rPr>
          <w:b/>
          <w:bCs/>
          <w:highlight w:val="yellow"/>
          <w:rPrChange w:id="387" w:author="Patrick McElhiney" w:date="2022-10-10T13:09:00Z">
            <w:rPr>
              <w:b/>
              <w:bCs/>
            </w:rPr>
          </w:rPrChange>
        </w:rPr>
        <w:t>2022</w:t>
      </w:r>
      <w:r w:rsidRPr="005B05A0">
        <w:rPr>
          <w:highlight w:val="yellow"/>
          <w:rPrChange w:id="388" w:author="Patrick McElhiney" w:date="2022-10-10T13:09:00Z">
            <w:rPr/>
          </w:rPrChange>
        </w:rPr>
        <w:t>) –</w:t>
      </w:r>
      <w:r w:rsidR="00D741C7" w:rsidRPr="005B05A0">
        <w:rPr>
          <w:highlight w:val="yellow"/>
          <w:rPrChange w:id="389" w:author="Patrick McElhiney" w:date="2022-10-10T13:09:00Z">
            <w:rPr/>
          </w:rPrChange>
        </w:rPr>
        <w:t xml:space="preserve"> </w:t>
      </w:r>
      <w:r w:rsidR="00835EB0" w:rsidRPr="005B05A0">
        <w:rPr>
          <w:b/>
          <w:bCs/>
          <w:color w:val="7030A0"/>
          <w:highlight w:val="yellow"/>
          <w:rPrChange w:id="390" w:author="Patrick McElhiney" w:date="2022-10-10T13:09:00Z">
            <w:rPr>
              <w:b/>
              <w:bCs/>
              <w:color w:val="7030A0"/>
            </w:rPr>
          </w:rPrChange>
        </w:rPr>
        <w:t>ENSURES</w:t>
      </w:r>
      <w:r w:rsidR="00835EB0" w:rsidRPr="005B05A0">
        <w:rPr>
          <w:b/>
          <w:bCs/>
          <w:highlight w:val="yellow"/>
          <w:rPrChange w:id="391" w:author="Patrick McElhiney" w:date="2022-10-10T13:09:00Z">
            <w:rPr>
              <w:b/>
              <w:bCs/>
            </w:rPr>
          </w:rPrChange>
        </w:rPr>
        <w:t xml:space="preserve"> </w:t>
      </w:r>
      <w:r w:rsidR="00835EB0" w:rsidRPr="005B05A0">
        <w:rPr>
          <w:b/>
          <w:bCs/>
          <w:color w:val="92D050"/>
          <w:highlight w:val="yellow"/>
          <w:rPrChange w:id="392" w:author="Patrick McElhiney" w:date="2022-10-10T13:09:00Z">
            <w:rPr>
              <w:b/>
              <w:bCs/>
              <w:color w:val="92D050"/>
            </w:rPr>
          </w:rPrChange>
        </w:rPr>
        <w:t>THAT</w:t>
      </w:r>
      <w:r w:rsidRPr="005B05A0">
        <w:rPr>
          <w:highlight w:val="yellow"/>
          <w:rPrChange w:id="393" w:author="Patrick McElhiney" w:date="2022-10-10T13:09:00Z">
            <w:rPr/>
          </w:rPrChange>
        </w:rPr>
        <w:t xml:space="preserve"> </w:t>
      </w:r>
      <w:r w:rsidR="003E7FFC" w:rsidRPr="005B05A0">
        <w:rPr>
          <w:b/>
          <w:bCs/>
          <w:color w:val="FF0000"/>
          <w:highlight w:val="yellow"/>
          <w:rPrChange w:id="394" w:author="Patrick McElhiney" w:date="2022-10-10T13:09:00Z">
            <w:rPr>
              <w:b/>
              <w:bCs/>
              <w:color w:val="FF0000"/>
            </w:rPr>
          </w:rPrChange>
        </w:rPr>
        <w:t xml:space="preserve">ANY </w:t>
      </w:r>
      <w:r w:rsidRPr="005B05A0">
        <w:rPr>
          <w:b/>
          <w:bCs/>
          <w:color w:val="FF0000"/>
          <w:highlight w:val="yellow"/>
          <w:rPrChange w:id="395" w:author="Patrick McElhiney" w:date="2022-10-10T13:09:00Z">
            <w:rPr>
              <w:b/>
              <w:bCs/>
              <w:color w:val="FF0000"/>
            </w:rPr>
          </w:rPrChange>
        </w:rPr>
        <w:t>MIGRAINE</w:t>
      </w:r>
      <w:r w:rsidR="00CE476E" w:rsidRPr="005B05A0">
        <w:rPr>
          <w:highlight w:val="yellow"/>
          <w:rPrChange w:id="396" w:author="Patrick McElhiney" w:date="2022-10-10T13:09:00Z">
            <w:rPr/>
          </w:rPrChange>
        </w:rPr>
        <w:t xml:space="preserve"> </w:t>
      </w:r>
      <w:ins w:id="397" w:author="Patrick McElhiney" w:date="2022-10-10T13:08: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398" w:author="Patrick McElhiney" w:date="2022-10-10T13:08:00Z">
        <w:r w:rsidR="00CE476E" w:rsidRPr="005B05A0" w:rsidDel="005B05A0">
          <w:rPr>
            <w:b/>
            <w:bCs/>
            <w:color w:val="92D050"/>
            <w:highlight w:val="yellow"/>
            <w:rPrChange w:id="399" w:author="Patrick McElhiney" w:date="2022-10-10T13:09:00Z">
              <w:rPr>
                <w:b/>
                <w:bCs/>
                <w:color w:val="92D050"/>
              </w:rPr>
            </w:rPrChange>
          </w:rPr>
          <w:delText>NEVER OCCURS</w:delText>
        </w:r>
        <w:r w:rsidR="00CE476E" w:rsidRPr="005B05A0" w:rsidDel="005B05A0">
          <w:rPr>
            <w:highlight w:val="yellow"/>
            <w:rPrChange w:id="400" w:author="Patrick McElhiney" w:date="2022-10-10T13:09:00Z">
              <w:rPr/>
            </w:rPrChange>
          </w:rPr>
          <w:delText xml:space="preserve">, </w:delText>
        </w:r>
        <w:r w:rsidR="00CE476E" w:rsidRPr="005B05A0" w:rsidDel="005B05A0">
          <w:rPr>
            <w:b/>
            <w:bCs/>
            <w:color w:val="00B0F0"/>
            <w:highlight w:val="yellow"/>
            <w:rPrChange w:id="401" w:author="Patrick McElhiney" w:date="2022-10-10T13:09:00Z">
              <w:rPr>
                <w:b/>
                <w:bCs/>
                <w:color w:val="00B0F0"/>
              </w:rPr>
            </w:rPrChange>
          </w:rPr>
          <w:delText>IMPLICITLY-EXPLICITLY DEFINED</w:delText>
        </w:r>
        <w:r w:rsidR="00CE476E" w:rsidRPr="005B05A0" w:rsidDel="005B05A0">
          <w:rPr>
            <w:highlight w:val="yellow"/>
            <w:rPrChange w:id="402" w:author="Patrick McElhiney" w:date="2022-10-10T13:09:00Z">
              <w:rPr/>
            </w:rPrChange>
          </w:rPr>
          <w:delText>.</w:delText>
        </w:r>
      </w:del>
    </w:p>
    <w:p w14:paraId="57016F12" w14:textId="7B45CFCD" w:rsidR="00CF157A" w:rsidRPr="005B05A0" w:rsidRDefault="00CF157A" w:rsidP="00CF157A">
      <w:pPr>
        <w:ind w:left="360" w:hanging="360"/>
        <w:jc w:val="both"/>
        <w:rPr>
          <w:highlight w:val="yellow"/>
          <w:rPrChange w:id="403" w:author="Patrick McElhiney" w:date="2022-10-10T13:09:00Z">
            <w:rPr/>
          </w:rPrChange>
        </w:rPr>
      </w:pPr>
      <w:r w:rsidRPr="005B05A0">
        <w:rPr>
          <w:highlight w:val="yellow"/>
          <w:u w:val="single"/>
          <w:rPrChange w:id="404" w:author="Patrick McElhiney" w:date="2022-10-10T13:09:00Z">
            <w:rPr>
              <w:u w:val="single"/>
            </w:rPr>
          </w:rPrChange>
        </w:rPr>
        <w:t>AUTONOMOUS EARACHE PREVENTION SECURITY SYSTEMS</w:t>
      </w:r>
      <w:r w:rsidRPr="005B05A0">
        <w:rPr>
          <w:highlight w:val="yellow"/>
          <w:rPrChange w:id="405" w:author="Patrick McElhiney" w:date="2022-10-10T13:09:00Z">
            <w:rPr/>
          </w:rPrChange>
        </w:rPr>
        <w:t xml:space="preserve"> (</w:t>
      </w:r>
      <w:r w:rsidRPr="005B05A0">
        <w:rPr>
          <w:b/>
          <w:bCs/>
          <w:highlight w:val="yellow"/>
          <w:rPrChange w:id="406" w:author="Patrick McElhiney" w:date="2022-10-10T13:09:00Z">
            <w:rPr>
              <w:b/>
              <w:bCs/>
            </w:rPr>
          </w:rPrChange>
        </w:rPr>
        <w:t>2022</w:t>
      </w:r>
      <w:r w:rsidRPr="005B05A0">
        <w:rPr>
          <w:highlight w:val="yellow"/>
          <w:rPrChange w:id="407" w:author="Patrick McElhiney" w:date="2022-10-10T13:09:00Z">
            <w:rPr/>
          </w:rPrChange>
        </w:rPr>
        <w:t>) –</w:t>
      </w:r>
      <w:r w:rsidR="00D741C7" w:rsidRPr="005B05A0">
        <w:rPr>
          <w:highlight w:val="yellow"/>
          <w:rPrChange w:id="408" w:author="Patrick McElhiney" w:date="2022-10-10T13:09:00Z">
            <w:rPr/>
          </w:rPrChange>
        </w:rPr>
        <w:t xml:space="preserve"> </w:t>
      </w:r>
      <w:r w:rsidR="00835EB0" w:rsidRPr="005B05A0">
        <w:rPr>
          <w:b/>
          <w:bCs/>
          <w:color w:val="7030A0"/>
          <w:highlight w:val="yellow"/>
          <w:rPrChange w:id="409" w:author="Patrick McElhiney" w:date="2022-10-10T13:09:00Z">
            <w:rPr>
              <w:b/>
              <w:bCs/>
              <w:color w:val="7030A0"/>
            </w:rPr>
          </w:rPrChange>
        </w:rPr>
        <w:t>ENSURES</w:t>
      </w:r>
      <w:r w:rsidR="00835EB0" w:rsidRPr="005B05A0">
        <w:rPr>
          <w:b/>
          <w:bCs/>
          <w:highlight w:val="yellow"/>
          <w:rPrChange w:id="410" w:author="Patrick McElhiney" w:date="2022-10-10T13:09:00Z">
            <w:rPr>
              <w:b/>
              <w:bCs/>
            </w:rPr>
          </w:rPrChange>
        </w:rPr>
        <w:t xml:space="preserve"> </w:t>
      </w:r>
      <w:r w:rsidR="00835EB0" w:rsidRPr="005B05A0">
        <w:rPr>
          <w:b/>
          <w:bCs/>
          <w:color w:val="92D050"/>
          <w:highlight w:val="yellow"/>
          <w:rPrChange w:id="411" w:author="Patrick McElhiney" w:date="2022-10-10T13:09:00Z">
            <w:rPr>
              <w:b/>
              <w:bCs/>
              <w:color w:val="92D050"/>
            </w:rPr>
          </w:rPrChange>
        </w:rPr>
        <w:t>THAT</w:t>
      </w:r>
      <w:r w:rsidRPr="005B05A0">
        <w:rPr>
          <w:highlight w:val="yellow"/>
          <w:rPrChange w:id="412" w:author="Patrick McElhiney" w:date="2022-10-10T13:09:00Z">
            <w:rPr/>
          </w:rPrChange>
        </w:rPr>
        <w:t xml:space="preserve"> </w:t>
      </w:r>
      <w:r w:rsidR="003E7FFC" w:rsidRPr="005B05A0">
        <w:rPr>
          <w:b/>
          <w:bCs/>
          <w:color w:val="FF0000"/>
          <w:highlight w:val="yellow"/>
          <w:rPrChange w:id="413" w:author="Patrick McElhiney" w:date="2022-10-10T13:09:00Z">
            <w:rPr>
              <w:b/>
              <w:bCs/>
              <w:color w:val="FF0000"/>
            </w:rPr>
          </w:rPrChange>
        </w:rPr>
        <w:t xml:space="preserve">ANY </w:t>
      </w:r>
      <w:r w:rsidRPr="005B05A0">
        <w:rPr>
          <w:b/>
          <w:bCs/>
          <w:color w:val="FF0000"/>
          <w:highlight w:val="yellow"/>
          <w:rPrChange w:id="414" w:author="Patrick McElhiney" w:date="2022-10-10T13:09:00Z">
            <w:rPr>
              <w:b/>
              <w:bCs/>
              <w:color w:val="FF0000"/>
            </w:rPr>
          </w:rPrChange>
        </w:rPr>
        <w:t>EARACHE</w:t>
      </w:r>
      <w:r w:rsidR="00CE476E" w:rsidRPr="005B05A0">
        <w:rPr>
          <w:highlight w:val="yellow"/>
          <w:rPrChange w:id="415" w:author="Patrick McElhiney" w:date="2022-10-10T13:09:00Z">
            <w:rPr/>
          </w:rPrChange>
        </w:rPr>
        <w:t xml:space="preserve"> </w:t>
      </w:r>
      <w:ins w:id="416"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17" w:author="Patrick McElhiney" w:date="2022-10-10T13:09:00Z">
        <w:r w:rsidR="00CE476E" w:rsidRPr="005B05A0" w:rsidDel="005B05A0">
          <w:rPr>
            <w:b/>
            <w:bCs/>
            <w:color w:val="92D050"/>
            <w:highlight w:val="yellow"/>
            <w:rPrChange w:id="418" w:author="Patrick McElhiney" w:date="2022-10-10T13:09:00Z">
              <w:rPr>
                <w:b/>
                <w:bCs/>
                <w:color w:val="92D050"/>
              </w:rPr>
            </w:rPrChange>
          </w:rPr>
          <w:delText>NEVER OCCURS</w:delText>
        </w:r>
        <w:r w:rsidR="00CE476E" w:rsidRPr="005B05A0" w:rsidDel="005B05A0">
          <w:rPr>
            <w:highlight w:val="yellow"/>
            <w:rPrChange w:id="419" w:author="Patrick McElhiney" w:date="2022-10-10T13:09:00Z">
              <w:rPr/>
            </w:rPrChange>
          </w:rPr>
          <w:delText xml:space="preserve">, </w:delText>
        </w:r>
        <w:r w:rsidR="00CE476E" w:rsidRPr="005B05A0" w:rsidDel="005B05A0">
          <w:rPr>
            <w:b/>
            <w:bCs/>
            <w:color w:val="00B0F0"/>
            <w:highlight w:val="yellow"/>
            <w:rPrChange w:id="420" w:author="Patrick McElhiney" w:date="2022-10-10T13:09:00Z">
              <w:rPr>
                <w:b/>
                <w:bCs/>
                <w:color w:val="00B0F0"/>
              </w:rPr>
            </w:rPrChange>
          </w:rPr>
          <w:delText>IMPLICITLY-EXPLICITLY DEFINED</w:delText>
        </w:r>
        <w:r w:rsidR="00CE476E" w:rsidRPr="005B05A0" w:rsidDel="005B05A0">
          <w:rPr>
            <w:highlight w:val="yellow"/>
            <w:rPrChange w:id="421" w:author="Patrick McElhiney" w:date="2022-10-10T13:09:00Z">
              <w:rPr/>
            </w:rPrChange>
          </w:rPr>
          <w:delText>.</w:delText>
        </w:r>
      </w:del>
    </w:p>
    <w:p w14:paraId="6D0EDB41" w14:textId="24D47A6B" w:rsidR="00CF157A" w:rsidRPr="005B05A0" w:rsidRDefault="00CF157A" w:rsidP="00CF157A">
      <w:pPr>
        <w:ind w:left="360" w:hanging="360"/>
        <w:jc w:val="both"/>
        <w:rPr>
          <w:highlight w:val="yellow"/>
          <w:rPrChange w:id="422" w:author="Patrick McElhiney" w:date="2022-10-10T13:09:00Z">
            <w:rPr/>
          </w:rPrChange>
        </w:rPr>
      </w:pPr>
      <w:r w:rsidRPr="005B05A0">
        <w:rPr>
          <w:highlight w:val="yellow"/>
          <w:u w:val="single"/>
          <w:rPrChange w:id="423" w:author="Patrick McElhiney" w:date="2022-10-10T13:09:00Z">
            <w:rPr>
              <w:u w:val="single"/>
            </w:rPr>
          </w:rPrChange>
        </w:rPr>
        <w:t>AUTONOMOUS HEADACHE PREVENTION SECURITY SYSTEMS</w:t>
      </w:r>
      <w:r w:rsidRPr="005B05A0">
        <w:rPr>
          <w:highlight w:val="yellow"/>
          <w:rPrChange w:id="424" w:author="Patrick McElhiney" w:date="2022-10-10T13:09:00Z">
            <w:rPr/>
          </w:rPrChange>
        </w:rPr>
        <w:t xml:space="preserve"> (</w:t>
      </w:r>
      <w:r w:rsidRPr="005B05A0">
        <w:rPr>
          <w:b/>
          <w:bCs/>
          <w:highlight w:val="yellow"/>
          <w:rPrChange w:id="425" w:author="Patrick McElhiney" w:date="2022-10-10T13:09:00Z">
            <w:rPr>
              <w:b/>
              <w:bCs/>
            </w:rPr>
          </w:rPrChange>
        </w:rPr>
        <w:t>2022</w:t>
      </w:r>
      <w:r w:rsidRPr="005B05A0">
        <w:rPr>
          <w:highlight w:val="yellow"/>
          <w:rPrChange w:id="426" w:author="Patrick McElhiney" w:date="2022-10-10T13:09:00Z">
            <w:rPr/>
          </w:rPrChange>
        </w:rPr>
        <w:t>) –</w:t>
      </w:r>
      <w:r w:rsidR="00CE476E" w:rsidRPr="005B05A0">
        <w:rPr>
          <w:highlight w:val="yellow"/>
          <w:rPrChange w:id="427" w:author="Patrick McElhiney" w:date="2022-10-10T13:09:00Z">
            <w:rPr/>
          </w:rPrChange>
        </w:rPr>
        <w:t xml:space="preserve"> </w:t>
      </w:r>
      <w:r w:rsidR="00835EB0" w:rsidRPr="005B05A0">
        <w:rPr>
          <w:b/>
          <w:bCs/>
          <w:color w:val="7030A0"/>
          <w:highlight w:val="yellow"/>
          <w:rPrChange w:id="428" w:author="Patrick McElhiney" w:date="2022-10-10T13:09:00Z">
            <w:rPr>
              <w:b/>
              <w:bCs/>
              <w:color w:val="7030A0"/>
            </w:rPr>
          </w:rPrChange>
        </w:rPr>
        <w:t>ENSURES</w:t>
      </w:r>
      <w:r w:rsidR="00835EB0" w:rsidRPr="005B05A0">
        <w:rPr>
          <w:b/>
          <w:bCs/>
          <w:highlight w:val="yellow"/>
          <w:rPrChange w:id="429" w:author="Patrick McElhiney" w:date="2022-10-10T13:09:00Z">
            <w:rPr>
              <w:b/>
              <w:bCs/>
            </w:rPr>
          </w:rPrChange>
        </w:rPr>
        <w:t xml:space="preserve"> </w:t>
      </w:r>
      <w:r w:rsidR="00835EB0" w:rsidRPr="005B05A0">
        <w:rPr>
          <w:b/>
          <w:bCs/>
          <w:color w:val="92D050"/>
          <w:highlight w:val="yellow"/>
          <w:rPrChange w:id="430" w:author="Patrick McElhiney" w:date="2022-10-10T13:09:00Z">
            <w:rPr>
              <w:b/>
              <w:bCs/>
              <w:color w:val="92D050"/>
            </w:rPr>
          </w:rPrChange>
        </w:rPr>
        <w:t>THAT</w:t>
      </w:r>
      <w:r w:rsidR="00CE476E" w:rsidRPr="005B05A0">
        <w:rPr>
          <w:b/>
          <w:bCs/>
          <w:color w:val="92D050"/>
          <w:highlight w:val="yellow"/>
          <w:rPrChange w:id="431" w:author="Patrick McElhiney" w:date="2022-10-10T13:09:00Z">
            <w:rPr>
              <w:b/>
              <w:bCs/>
              <w:color w:val="92D050"/>
            </w:rPr>
          </w:rPrChange>
        </w:rPr>
        <w:t xml:space="preserve"> </w:t>
      </w:r>
      <w:r w:rsidR="003E7FFC" w:rsidRPr="005B05A0">
        <w:rPr>
          <w:b/>
          <w:bCs/>
          <w:color w:val="FF0000"/>
          <w:highlight w:val="yellow"/>
          <w:rPrChange w:id="432" w:author="Patrick McElhiney" w:date="2022-10-10T13:09:00Z">
            <w:rPr>
              <w:b/>
              <w:bCs/>
              <w:color w:val="FF0000"/>
            </w:rPr>
          </w:rPrChange>
        </w:rPr>
        <w:t xml:space="preserve">ANY </w:t>
      </w:r>
      <w:r w:rsidRPr="005B05A0">
        <w:rPr>
          <w:b/>
          <w:bCs/>
          <w:color w:val="FF0000"/>
          <w:highlight w:val="yellow"/>
          <w:rPrChange w:id="433" w:author="Patrick McElhiney" w:date="2022-10-10T13:09:00Z">
            <w:rPr>
              <w:b/>
              <w:bCs/>
              <w:color w:val="FF0000"/>
            </w:rPr>
          </w:rPrChange>
        </w:rPr>
        <w:t>HEADACHE</w:t>
      </w:r>
      <w:r w:rsidR="00CE476E" w:rsidRPr="005B05A0">
        <w:rPr>
          <w:highlight w:val="yellow"/>
          <w:rPrChange w:id="434" w:author="Patrick McElhiney" w:date="2022-10-10T13:09:00Z">
            <w:rPr/>
          </w:rPrChange>
        </w:rPr>
        <w:t xml:space="preserve"> </w:t>
      </w:r>
      <w:ins w:id="435"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36" w:author="Patrick McElhiney" w:date="2022-10-10T13:09:00Z">
        <w:r w:rsidR="00CE476E" w:rsidRPr="005B05A0" w:rsidDel="005B05A0">
          <w:rPr>
            <w:b/>
            <w:bCs/>
            <w:color w:val="92D050"/>
            <w:highlight w:val="yellow"/>
            <w:rPrChange w:id="437" w:author="Patrick McElhiney" w:date="2022-10-10T13:09:00Z">
              <w:rPr>
                <w:b/>
                <w:bCs/>
                <w:color w:val="92D050"/>
              </w:rPr>
            </w:rPrChange>
          </w:rPr>
          <w:delText>NEVER OCCURS</w:delText>
        </w:r>
        <w:r w:rsidR="00CE476E" w:rsidRPr="005B05A0" w:rsidDel="005B05A0">
          <w:rPr>
            <w:highlight w:val="yellow"/>
            <w:rPrChange w:id="438" w:author="Patrick McElhiney" w:date="2022-10-10T13:09:00Z">
              <w:rPr/>
            </w:rPrChange>
          </w:rPr>
          <w:delText xml:space="preserve">, </w:delText>
        </w:r>
        <w:r w:rsidR="00CE476E" w:rsidRPr="005B05A0" w:rsidDel="005B05A0">
          <w:rPr>
            <w:b/>
            <w:bCs/>
            <w:color w:val="00B0F0"/>
            <w:highlight w:val="yellow"/>
            <w:rPrChange w:id="439" w:author="Patrick McElhiney" w:date="2022-10-10T13:09:00Z">
              <w:rPr>
                <w:b/>
                <w:bCs/>
                <w:color w:val="00B0F0"/>
              </w:rPr>
            </w:rPrChange>
          </w:rPr>
          <w:delText>IMPLICITLY-EXPLICITLY DEFINED</w:delText>
        </w:r>
        <w:r w:rsidR="00CE476E" w:rsidRPr="005B05A0" w:rsidDel="005B05A0">
          <w:rPr>
            <w:highlight w:val="yellow"/>
            <w:rPrChange w:id="440" w:author="Patrick McElhiney" w:date="2022-10-10T13:09:00Z">
              <w:rPr/>
            </w:rPrChange>
          </w:rPr>
          <w:delText>.</w:delText>
        </w:r>
      </w:del>
    </w:p>
    <w:p w14:paraId="6DFE4505" w14:textId="01E2EB5E" w:rsidR="00CF157A" w:rsidRDefault="00CF157A" w:rsidP="00CF157A">
      <w:pPr>
        <w:ind w:left="360" w:hanging="360"/>
        <w:jc w:val="both"/>
      </w:pPr>
      <w:r w:rsidRPr="005B05A0">
        <w:rPr>
          <w:highlight w:val="yellow"/>
          <w:u w:val="single"/>
          <w:rPrChange w:id="441" w:author="Patrick McElhiney" w:date="2022-10-10T13:09:00Z">
            <w:rPr>
              <w:u w:val="single"/>
            </w:rPr>
          </w:rPrChange>
        </w:rPr>
        <w:t>AUTONOMOUS PERCEPTUAL THOUGHT PREVENTION SECURITY SYSTEMS</w:t>
      </w:r>
      <w:r w:rsidRPr="005B05A0">
        <w:rPr>
          <w:highlight w:val="yellow"/>
          <w:rPrChange w:id="442" w:author="Patrick McElhiney" w:date="2022-10-10T13:09:00Z">
            <w:rPr/>
          </w:rPrChange>
        </w:rPr>
        <w:t xml:space="preserve"> (</w:t>
      </w:r>
      <w:r w:rsidRPr="005B05A0">
        <w:rPr>
          <w:b/>
          <w:bCs/>
          <w:highlight w:val="yellow"/>
          <w:rPrChange w:id="443" w:author="Patrick McElhiney" w:date="2022-10-10T13:09:00Z">
            <w:rPr>
              <w:b/>
              <w:bCs/>
            </w:rPr>
          </w:rPrChange>
        </w:rPr>
        <w:t>2022</w:t>
      </w:r>
      <w:r w:rsidRPr="005B05A0">
        <w:rPr>
          <w:highlight w:val="yellow"/>
          <w:rPrChange w:id="444" w:author="Patrick McElhiney" w:date="2022-10-10T13:09:00Z">
            <w:rPr/>
          </w:rPrChange>
        </w:rPr>
        <w:t>) –</w:t>
      </w:r>
      <w:r w:rsidR="00CE476E" w:rsidRPr="005B05A0">
        <w:rPr>
          <w:highlight w:val="yellow"/>
          <w:rPrChange w:id="445" w:author="Patrick McElhiney" w:date="2022-10-10T13:09:00Z">
            <w:rPr/>
          </w:rPrChange>
        </w:rPr>
        <w:t xml:space="preserve"> </w:t>
      </w:r>
      <w:r w:rsidR="00835EB0" w:rsidRPr="005B05A0">
        <w:rPr>
          <w:b/>
          <w:bCs/>
          <w:color w:val="7030A0"/>
          <w:highlight w:val="yellow"/>
          <w:rPrChange w:id="446" w:author="Patrick McElhiney" w:date="2022-10-10T13:09:00Z">
            <w:rPr>
              <w:b/>
              <w:bCs/>
              <w:color w:val="7030A0"/>
            </w:rPr>
          </w:rPrChange>
        </w:rPr>
        <w:t>ENSURES</w:t>
      </w:r>
      <w:r w:rsidR="00835EB0" w:rsidRPr="005B05A0">
        <w:rPr>
          <w:b/>
          <w:bCs/>
          <w:highlight w:val="yellow"/>
          <w:rPrChange w:id="447" w:author="Patrick McElhiney" w:date="2022-10-10T13:09:00Z">
            <w:rPr>
              <w:b/>
              <w:bCs/>
            </w:rPr>
          </w:rPrChange>
        </w:rPr>
        <w:t xml:space="preserve"> </w:t>
      </w:r>
      <w:r w:rsidR="00835EB0" w:rsidRPr="005B05A0">
        <w:rPr>
          <w:b/>
          <w:bCs/>
          <w:color w:val="92D050"/>
          <w:highlight w:val="yellow"/>
          <w:rPrChange w:id="448" w:author="Patrick McElhiney" w:date="2022-10-10T13:09:00Z">
            <w:rPr>
              <w:b/>
              <w:bCs/>
              <w:color w:val="92D050"/>
            </w:rPr>
          </w:rPrChange>
        </w:rPr>
        <w:t>THAT</w:t>
      </w:r>
      <w:r w:rsidR="00CE476E" w:rsidRPr="005B05A0">
        <w:rPr>
          <w:b/>
          <w:bCs/>
          <w:color w:val="92D050"/>
          <w:highlight w:val="yellow"/>
          <w:rPrChange w:id="449" w:author="Patrick McElhiney" w:date="2022-10-10T13:09:00Z">
            <w:rPr>
              <w:b/>
              <w:bCs/>
              <w:color w:val="92D050"/>
            </w:rPr>
          </w:rPrChange>
        </w:rPr>
        <w:t xml:space="preserve"> </w:t>
      </w:r>
      <w:r w:rsidR="003E7FFC" w:rsidRPr="005B05A0">
        <w:rPr>
          <w:b/>
          <w:bCs/>
          <w:color w:val="92D050"/>
          <w:highlight w:val="yellow"/>
          <w:rPrChange w:id="450" w:author="Patrick McElhiney" w:date="2022-10-10T13:09:00Z">
            <w:rPr>
              <w:b/>
              <w:bCs/>
              <w:color w:val="92D050"/>
            </w:rPr>
          </w:rPrChange>
        </w:rPr>
        <w:t xml:space="preserve">     </w:t>
      </w:r>
      <w:r w:rsidR="003E7FFC" w:rsidRPr="005B05A0">
        <w:rPr>
          <w:b/>
          <w:bCs/>
          <w:color w:val="FF0000"/>
          <w:highlight w:val="yellow"/>
          <w:rPrChange w:id="451" w:author="Patrick McElhiney" w:date="2022-10-10T13:09:00Z">
            <w:rPr>
              <w:b/>
              <w:bCs/>
              <w:color w:val="FF0000"/>
            </w:rPr>
          </w:rPrChange>
        </w:rPr>
        <w:t xml:space="preserve">ANY </w:t>
      </w:r>
      <w:r w:rsidRPr="005B05A0">
        <w:rPr>
          <w:b/>
          <w:bCs/>
          <w:color w:val="FF0000"/>
          <w:highlight w:val="yellow"/>
          <w:rPrChange w:id="452" w:author="Patrick McElhiney" w:date="2022-10-10T13:09:00Z">
            <w:rPr>
              <w:b/>
              <w:bCs/>
              <w:color w:val="FF0000"/>
            </w:rPr>
          </w:rPrChange>
        </w:rPr>
        <w:t>PERCEPTUAL THOUGHT</w:t>
      </w:r>
      <w:r w:rsidRPr="005B05A0">
        <w:rPr>
          <w:highlight w:val="yellow"/>
          <w:rPrChange w:id="453" w:author="Patrick McElhiney" w:date="2022-10-10T13:09:00Z">
            <w:rPr/>
          </w:rPrChange>
        </w:rPr>
        <w:t xml:space="preserve"> </w:t>
      </w:r>
      <w:r w:rsidR="003E7FFC" w:rsidRPr="005B05A0">
        <w:rPr>
          <w:b/>
          <w:bCs/>
          <w:color w:val="92D050"/>
          <w:highlight w:val="yellow"/>
          <w:rPrChange w:id="454" w:author="Patrick McElhiney" w:date="2022-10-10T13:09:00Z">
            <w:rPr>
              <w:b/>
              <w:bCs/>
              <w:color w:val="92D050"/>
            </w:rPr>
          </w:rPrChange>
        </w:rPr>
        <w:t>DUE TO</w:t>
      </w:r>
      <w:r w:rsidR="003E7FFC" w:rsidRPr="005B05A0">
        <w:rPr>
          <w:highlight w:val="yellow"/>
          <w:rPrChange w:id="455" w:author="Patrick McElhiney" w:date="2022-10-10T13:09:00Z">
            <w:rPr/>
          </w:rPrChange>
        </w:rPr>
        <w:t xml:space="preserve"> </w:t>
      </w:r>
      <w:r w:rsidR="003E7FFC" w:rsidRPr="005B05A0">
        <w:rPr>
          <w:b/>
          <w:bCs/>
          <w:color w:val="FF0000"/>
          <w:highlight w:val="yellow"/>
          <w:rPrChange w:id="456" w:author="Patrick McElhiney" w:date="2022-10-10T13:09:00Z">
            <w:rPr>
              <w:b/>
              <w:bCs/>
              <w:color w:val="FF0000"/>
            </w:rPr>
          </w:rPrChange>
        </w:rPr>
        <w:t xml:space="preserve">ANY </w:t>
      </w:r>
      <w:r w:rsidRPr="005B05A0">
        <w:rPr>
          <w:b/>
          <w:bCs/>
          <w:color w:val="FF0000"/>
          <w:highlight w:val="yellow"/>
          <w:rPrChange w:id="457" w:author="Patrick McElhiney" w:date="2022-10-10T13:09:00Z">
            <w:rPr>
              <w:b/>
              <w:bCs/>
              <w:color w:val="FF0000"/>
            </w:rPr>
          </w:rPrChange>
        </w:rPr>
        <w:t>THOUGHT CONTROL</w:t>
      </w:r>
      <w:r w:rsidR="00CE476E" w:rsidRPr="005B05A0">
        <w:rPr>
          <w:highlight w:val="yellow"/>
          <w:rPrChange w:id="458" w:author="Patrick McElhiney" w:date="2022-10-10T13:09:00Z">
            <w:rPr/>
          </w:rPrChange>
        </w:rPr>
        <w:t xml:space="preserve"> </w:t>
      </w:r>
      <w:ins w:id="459" w:author="Patrick McElhiney" w:date="2022-10-10T13:09:00Z">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60" w:author="Patrick McElhiney" w:date="2022-10-10T13:09:00Z">
        <w:r w:rsidR="00CE476E" w:rsidRPr="005B05A0" w:rsidDel="005B05A0">
          <w:rPr>
            <w:b/>
            <w:bCs/>
            <w:color w:val="92D050"/>
            <w:highlight w:val="yellow"/>
            <w:rPrChange w:id="461" w:author="Patrick McElhiney" w:date="2022-10-10T13:09:00Z">
              <w:rPr>
                <w:b/>
                <w:bCs/>
                <w:color w:val="92D050"/>
              </w:rPr>
            </w:rPrChange>
          </w:rPr>
          <w:delText>NEVER OCCURS</w:delText>
        </w:r>
        <w:r w:rsidR="00CE476E" w:rsidRPr="005B05A0" w:rsidDel="005B05A0">
          <w:rPr>
            <w:highlight w:val="yellow"/>
            <w:rPrChange w:id="462" w:author="Patrick McElhiney" w:date="2022-10-10T13:09:00Z">
              <w:rPr/>
            </w:rPrChange>
          </w:rPr>
          <w:delText xml:space="preserve">, </w:delText>
        </w:r>
        <w:r w:rsidR="00CE476E" w:rsidRPr="005B05A0" w:rsidDel="005B05A0">
          <w:rPr>
            <w:b/>
            <w:bCs/>
            <w:color w:val="00B0F0"/>
            <w:highlight w:val="yellow"/>
            <w:rPrChange w:id="463" w:author="Patrick McElhiney" w:date="2022-10-10T13:09:00Z">
              <w:rPr>
                <w:b/>
                <w:bCs/>
                <w:color w:val="00B0F0"/>
              </w:rPr>
            </w:rPrChange>
          </w:rPr>
          <w:delText>IMPLICITLY-EXPLICITLY DEFINED</w:delText>
        </w:r>
        <w:r w:rsidR="00CE476E" w:rsidRPr="005B05A0" w:rsidDel="005B05A0">
          <w:rPr>
            <w:highlight w:val="yellow"/>
            <w:rPrChange w:id="464" w:author="Patrick McElhiney" w:date="2022-10-10T13:09:00Z">
              <w:rPr/>
            </w:rPrChange>
          </w:rPr>
          <w:delText>.</w:delText>
        </w:r>
      </w:del>
    </w:p>
    <w:p w14:paraId="4EAACD1F" w14:textId="70797304" w:rsidR="00CF157A" w:rsidRPr="00C47150" w:rsidRDefault="00CF157A" w:rsidP="00CF157A">
      <w:pPr>
        <w:ind w:left="360" w:hanging="360"/>
        <w:jc w:val="both"/>
      </w:pPr>
      <w:r w:rsidRPr="005B05A0">
        <w:rPr>
          <w:highlight w:val="yellow"/>
          <w:u w:val="single"/>
          <w:rPrChange w:id="465" w:author="Patrick McElhiney" w:date="2022-10-10T13:09:00Z">
            <w:rPr>
              <w:u w:val="single"/>
            </w:rPr>
          </w:rPrChange>
        </w:rPr>
        <w:lastRenderedPageBreak/>
        <w:t>AUTONOMOUS THOUGHT INTERCEPTION SYSTEM</w:t>
      </w:r>
      <w:ins w:id="466" w:author="Patrick McElhiney" w:date="2022-10-10T13:12:00Z">
        <w:r w:rsidR="005B05A0">
          <w:rPr>
            <w:highlight w:val="yellow"/>
            <w:u w:val="single"/>
          </w:rPr>
          <w:t xml:space="preserve"> RUNTIME</w:t>
        </w:r>
      </w:ins>
      <w:del w:id="467" w:author="Patrick McElhiney" w:date="2022-10-10T13:12:00Z">
        <w:r w:rsidRPr="005B05A0" w:rsidDel="005B05A0">
          <w:rPr>
            <w:highlight w:val="yellow"/>
            <w:u w:val="single"/>
            <w:rPrChange w:id="468" w:author="Patrick McElhiney" w:date="2022-10-10T13:09:00Z">
              <w:rPr>
                <w:u w:val="single"/>
              </w:rPr>
            </w:rPrChange>
          </w:rPr>
          <w:delText>S</w:delText>
        </w:r>
      </w:del>
      <w:r w:rsidRPr="005B05A0">
        <w:rPr>
          <w:highlight w:val="yellow"/>
          <w:u w:val="single"/>
          <w:rPrChange w:id="469" w:author="Patrick McElhiney" w:date="2022-10-10T13:09:00Z">
            <w:rPr>
              <w:u w:val="single"/>
            </w:rPr>
          </w:rPrChange>
        </w:rPr>
        <w:t xml:space="preserve"> PREVENTION SECURITY SYSTEMS</w:t>
      </w:r>
      <w:r w:rsidRPr="005B05A0">
        <w:rPr>
          <w:highlight w:val="yellow"/>
          <w:rPrChange w:id="470" w:author="Patrick McElhiney" w:date="2022-10-10T13:09:00Z">
            <w:rPr/>
          </w:rPrChange>
        </w:rPr>
        <w:t xml:space="preserve"> (</w:t>
      </w:r>
      <w:r w:rsidRPr="005B05A0">
        <w:rPr>
          <w:b/>
          <w:bCs/>
          <w:highlight w:val="yellow"/>
          <w:rPrChange w:id="471" w:author="Patrick McElhiney" w:date="2022-10-10T13:09:00Z">
            <w:rPr>
              <w:b/>
              <w:bCs/>
            </w:rPr>
          </w:rPrChange>
        </w:rPr>
        <w:t>2022</w:t>
      </w:r>
      <w:r w:rsidRPr="005B05A0">
        <w:rPr>
          <w:highlight w:val="yellow"/>
          <w:rPrChange w:id="472" w:author="Patrick McElhiney" w:date="2022-10-10T13:09:00Z">
            <w:rPr/>
          </w:rPrChange>
        </w:rPr>
        <w:t>) –</w:t>
      </w:r>
      <w:r w:rsidR="00CE476E" w:rsidRPr="005B05A0">
        <w:rPr>
          <w:highlight w:val="yellow"/>
          <w:rPrChange w:id="473" w:author="Patrick McElhiney" w:date="2022-10-10T13:09:00Z">
            <w:rPr/>
          </w:rPrChange>
        </w:rPr>
        <w:t xml:space="preserve"> </w:t>
      </w:r>
      <w:r w:rsidR="00835EB0" w:rsidRPr="005B05A0">
        <w:rPr>
          <w:b/>
          <w:bCs/>
          <w:color w:val="7030A0"/>
          <w:highlight w:val="yellow"/>
          <w:rPrChange w:id="474" w:author="Patrick McElhiney" w:date="2022-10-10T13:09:00Z">
            <w:rPr>
              <w:b/>
              <w:bCs/>
              <w:color w:val="7030A0"/>
            </w:rPr>
          </w:rPrChange>
        </w:rPr>
        <w:t>ENSURES</w:t>
      </w:r>
      <w:r w:rsidR="00835EB0" w:rsidRPr="005B05A0">
        <w:rPr>
          <w:b/>
          <w:bCs/>
          <w:highlight w:val="yellow"/>
          <w:rPrChange w:id="475" w:author="Patrick McElhiney" w:date="2022-10-10T13:09:00Z">
            <w:rPr>
              <w:b/>
              <w:bCs/>
            </w:rPr>
          </w:rPrChange>
        </w:rPr>
        <w:t xml:space="preserve"> </w:t>
      </w:r>
      <w:r w:rsidR="00835EB0" w:rsidRPr="005B05A0">
        <w:rPr>
          <w:b/>
          <w:bCs/>
          <w:color w:val="92D050"/>
          <w:highlight w:val="yellow"/>
          <w:rPrChange w:id="476" w:author="Patrick McElhiney" w:date="2022-10-10T13:09:00Z">
            <w:rPr>
              <w:b/>
              <w:bCs/>
              <w:color w:val="92D050"/>
            </w:rPr>
          </w:rPrChange>
        </w:rPr>
        <w:t>THAT</w:t>
      </w:r>
      <w:r w:rsidR="00CE476E" w:rsidRPr="005B05A0">
        <w:rPr>
          <w:b/>
          <w:bCs/>
          <w:color w:val="92D050"/>
          <w:highlight w:val="yellow"/>
          <w:rPrChange w:id="477" w:author="Patrick McElhiney" w:date="2022-10-10T13:09:00Z">
            <w:rPr>
              <w:b/>
              <w:bCs/>
              <w:color w:val="92D050"/>
            </w:rPr>
          </w:rPrChange>
        </w:rPr>
        <w:t xml:space="preserve"> </w:t>
      </w:r>
      <w:r w:rsidR="003E7FFC" w:rsidRPr="005B05A0">
        <w:rPr>
          <w:b/>
          <w:bCs/>
          <w:color w:val="FF0000"/>
          <w:highlight w:val="yellow"/>
          <w:rPrChange w:id="478" w:author="Patrick McElhiney" w:date="2022-10-10T13:09:00Z">
            <w:rPr>
              <w:b/>
              <w:bCs/>
              <w:color w:val="FF0000"/>
            </w:rPr>
          </w:rPrChange>
        </w:rPr>
        <w:t xml:space="preserve">ANY </w:t>
      </w:r>
      <w:r w:rsidRPr="005B05A0">
        <w:rPr>
          <w:b/>
          <w:bCs/>
          <w:color w:val="FF0000"/>
          <w:highlight w:val="yellow"/>
          <w:rPrChange w:id="479" w:author="Patrick McElhiney" w:date="2022-10-10T13:09:00Z">
            <w:rPr>
              <w:b/>
              <w:bCs/>
              <w:color w:val="FF0000"/>
            </w:rPr>
          </w:rPrChange>
        </w:rPr>
        <w:t>THOUGHT INTERCEPTION SYSTEM</w:t>
      </w:r>
      <w:r w:rsidRPr="005B05A0">
        <w:rPr>
          <w:highlight w:val="yellow"/>
          <w:rPrChange w:id="480" w:author="Patrick McElhiney" w:date="2022-10-10T13:09:00Z">
            <w:rPr/>
          </w:rPrChange>
        </w:rPr>
        <w:t xml:space="preserve"> </w:t>
      </w:r>
      <w:ins w:id="481" w:author="Patrick McElhiney" w:date="2022-10-10T13:09:00Z">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482" w:author="Patrick McElhiney" w:date="2022-10-10T13:09:00Z">
        <w:r w:rsidR="003E7FFC" w:rsidRPr="005B05A0" w:rsidDel="005B05A0">
          <w:rPr>
            <w:b/>
            <w:bCs/>
            <w:color w:val="C00000"/>
            <w:highlight w:val="yellow"/>
            <w:rPrChange w:id="483" w:author="Patrick McElhiney" w:date="2022-10-10T13:09:00Z">
              <w:rPr>
                <w:b/>
                <w:bCs/>
                <w:color w:val="C00000"/>
              </w:rPr>
            </w:rPrChange>
          </w:rPr>
          <w:delText>NEVER RUNS</w:delText>
        </w:r>
        <w:r w:rsidR="003F77DB" w:rsidRPr="005B05A0" w:rsidDel="005B05A0">
          <w:rPr>
            <w:highlight w:val="yellow"/>
            <w:rPrChange w:id="484" w:author="Patrick McElhiney" w:date="2022-10-10T13:09:00Z">
              <w:rPr/>
            </w:rPrChange>
          </w:rPr>
          <w:delText xml:space="preserve">, </w:delText>
        </w:r>
        <w:r w:rsidR="003F77DB" w:rsidRPr="005B05A0" w:rsidDel="005B05A0">
          <w:rPr>
            <w:b/>
            <w:bCs/>
            <w:color w:val="00B0F0"/>
            <w:highlight w:val="yellow"/>
            <w:rPrChange w:id="485" w:author="Patrick McElhiney" w:date="2022-10-10T13:09:00Z">
              <w:rPr>
                <w:b/>
                <w:bCs/>
                <w:color w:val="00B0F0"/>
              </w:rPr>
            </w:rPrChange>
          </w:rPr>
          <w:delText>IMPLICITLY-EXPLICITLY DEFINED</w:delText>
        </w:r>
        <w:r w:rsidR="003F77DB" w:rsidRPr="005B05A0" w:rsidDel="005B05A0">
          <w:rPr>
            <w:highlight w:val="yellow"/>
            <w:rPrChange w:id="486" w:author="Patrick McElhiney" w:date="2022-10-10T13:09:00Z">
              <w:rPr/>
            </w:rPrChange>
          </w:rPr>
          <w:delText>.</w:delText>
        </w:r>
      </w:del>
    </w:p>
    <w:p w14:paraId="098C054B" w14:textId="2D18E76A" w:rsidR="00CF157A" w:rsidRPr="005B05A0" w:rsidRDefault="00CF157A" w:rsidP="005B05A0">
      <w:pPr>
        <w:ind w:left="720" w:hanging="360"/>
        <w:jc w:val="both"/>
        <w:rPr>
          <w:i/>
          <w:iCs/>
          <w:color w:val="808080" w:themeColor="background1" w:themeShade="80"/>
          <w:rPrChange w:id="487" w:author="Patrick McElhiney" w:date="2022-10-10T13:12:00Z">
            <w:rPr>
              <w:color w:val="808080" w:themeColor="background1" w:themeShade="80"/>
            </w:rPr>
          </w:rPrChange>
        </w:rPr>
        <w:pPrChange w:id="488" w:author="Patrick McElhiney" w:date="2022-10-10T13:12:00Z">
          <w:pPr>
            <w:ind w:left="360" w:hanging="360"/>
            <w:jc w:val="both"/>
          </w:pPr>
        </w:pPrChange>
      </w:pPr>
      <w:r w:rsidRPr="005B05A0">
        <w:rPr>
          <w:i/>
          <w:iCs/>
          <w:color w:val="808080" w:themeColor="background1" w:themeShade="80"/>
          <w:u w:val="single"/>
          <w:rPrChange w:id="489" w:author="Patrick McElhiney" w:date="2022-10-10T13:12:00Z">
            <w:rPr>
              <w:color w:val="808080" w:themeColor="background1" w:themeShade="80"/>
              <w:u w:val="single"/>
            </w:rPr>
          </w:rPrChange>
        </w:rPr>
        <w:t>AUTONOMOUS INTERCEPTION SYSTEMS PREVENTION SECURITY SYSTEMS</w:t>
      </w:r>
      <w:r w:rsidRPr="005B05A0">
        <w:rPr>
          <w:i/>
          <w:iCs/>
          <w:color w:val="808080" w:themeColor="background1" w:themeShade="80"/>
          <w:rPrChange w:id="490" w:author="Patrick McElhiney" w:date="2022-10-10T13:12:00Z">
            <w:rPr>
              <w:color w:val="808080" w:themeColor="background1" w:themeShade="80"/>
            </w:rPr>
          </w:rPrChange>
        </w:rPr>
        <w:t xml:space="preserve"> (</w:t>
      </w:r>
      <w:r w:rsidRPr="005B05A0">
        <w:rPr>
          <w:b/>
          <w:bCs/>
          <w:i/>
          <w:iCs/>
          <w:color w:val="808080" w:themeColor="background1" w:themeShade="80"/>
          <w:rPrChange w:id="491" w:author="Patrick McElhiney" w:date="2022-10-10T13:12:00Z">
            <w:rPr>
              <w:b/>
              <w:bCs/>
              <w:color w:val="808080" w:themeColor="background1" w:themeShade="80"/>
            </w:rPr>
          </w:rPrChange>
        </w:rPr>
        <w:t>2022</w:t>
      </w:r>
      <w:r w:rsidRPr="005B05A0">
        <w:rPr>
          <w:i/>
          <w:iCs/>
          <w:color w:val="808080" w:themeColor="background1" w:themeShade="80"/>
          <w:rPrChange w:id="492" w:author="Patrick McElhiney" w:date="2022-10-10T13:12:00Z">
            <w:rPr>
              <w:color w:val="808080" w:themeColor="background1" w:themeShade="80"/>
            </w:rPr>
          </w:rPrChange>
        </w:rPr>
        <w:t>) –</w:t>
      </w:r>
      <w:r w:rsidR="00CE476E" w:rsidRPr="005B05A0">
        <w:rPr>
          <w:i/>
          <w:iCs/>
          <w:color w:val="808080" w:themeColor="background1" w:themeShade="80"/>
          <w:rPrChange w:id="493" w:author="Patrick McElhiney" w:date="2022-10-10T13:12:00Z">
            <w:rPr>
              <w:color w:val="808080" w:themeColor="background1" w:themeShade="80"/>
            </w:rPr>
          </w:rPrChange>
        </w:rPr>
        <w:t xml:space="preserve"> </w:t>
      </w:r>
      <w:r w:rsidR="00835EB0" w:rsidRPr="005B05A0">
        <w:rPr>
          <w:b/>
          <w:bCs/>
          <w:i/>
          <w:iCs/>
          <w:color w:val="7030A0"/>
          <w:rPrChange w:id="494" w:author="Patrick McElhiney" w:date="2022-10-10T13:12:00Z">
            <w:rPr>
              <w:b/>
              <w:bCs/>
              <w:color w:val="7030A0"/>
            </w:rPr>
          </w:rPrChange>
        </w:rPr>
        <w:t>ENSURES</w:t>
      </w:r>
      <w:r w:rsidR="00835EB0" w:rsidRPr="005B05A0">
        <w:rPr>
          <w:b/>
          <w:bCs/>
          <w:i/>
          <w:iCs/>
          <w:rPrChange w:id="495" w:author="Patrick McElhiney" w:date="2022-10-10T13:12:00Z">
            <w:rPr>
              <w:b/>
              <w:bCs/>
            </w:rPr>
          </w:rPrChange>
        </w:rPr>
        <w:t xml:space="preserve"> </w:t>
      </w:r>
      <w:r w:rsidR="00835EB0" w:rsidRPr="005B05A0">
        <w:rPr>
          <w:b/>
          <w:bCs/>
          <w:i/>
          <w:iCs/>
          <w:color w:val="92D050"/>
          <w:rPrChange w:id="496" w:author="Patrick McElhiney" w:date="2022-10-10T13:12:00Z">
            <w:rPr>
              <w:b/>
              <w:bCs/>
              <w:color w:val="92D050"/>
            </w:rPr>
          </w:rPrChange>
        </w:rPr>
        <w:t>THAT</w:t>
      </w:r>
      <w:r w:rsidRPr="005B05A0">
        <w:rPr>
          <w:i/>
          <w:iCs/>
          <w:color w:val="808080" w:themeColor="background1" w:themeShade="80"/>
          <w:rPrChange w:id="497" w:author="Patrick McElhiney" w:date="2022-10-10T13:12:00Z">
            <w:rPr>
              <w:color w:val="808080" w:themeColor="background1" w:themeShade="80"/>
            </w:rPr>
          </w:rPrChange>
        </w:rPr>
        <w:t xml:space="preserve"> </w:t>
      </w:r>
      <w:r w:rsidRPr="005B05A0">
        <w:rPr>
          <w:b/>
          <w:bCs/>
          <w:i/>
          <w:iCs/>
          <w:color w:val="808080" w:themeColor="background1" w:themeShade="80"/>
          <w:rPrChange w:id="498" w:author="Patrick McElhiney" w:date="2022-10-10T13:12:00Z">
            <w:rPr>
              <w:b/>
              <w:bCs/>
              <w:color w:val="808080" w:themeColor="background1" w:themeShade="80"/>
            </w:rPr>
          </w:rPrChange>
        </w:rPr>
        <w:t>INTERCEPTION SYSTEMS</w:t>
      </w:r>
      <w:r w:rsidR="003E7FFC" w:rsidRPr="005B05A0">
        <w:rPr>
          <w:i/>
          <w:iCs/>
          <w:color w:val="808080" w:themeColor="background1" w:themeShade="80"/>
          <w:rPrChange w:id="499" w:author="Patrick McElhiney" w:date="2022-10-10T13:12:00Z">
            <w:rPr>
              <w:color w:val="808080" w:themeColor="background1" w:themeShade="80"/>
            </w:rPr>
          </w:rPrChange>
        </w:rPr>
        <w:t xml:space="preserve"> </w:t>
      </w:r>
      <w:r w:rsidR="003E7FFC" w:rsidRPr="005B05A0">
        <w:rPr>
          <w:b/>
          <w:bCs/>
          <w:i/>
          <w:iCs/>
          <w:color w:val="808080" w:themeColor="background1" w:themeShade="80"/>
          <w:rPrChange w:id="500" w:author="Patrick McElhiney" w:date="2022-10-10T13:12:00Z">
            <w:rPr>
              <w:b/>
              <w:bCs/>
              <w:color w:val="808080" w:themeColor="background1" w:themeShade="80"/>
            </w:rPr>
          </w:rPrChange>
        </w:rPr>
        <w:t>NEVER RUNS</w:t>
      </w:r>
      <w:r w:rsidR="003E7FFC" w:rsidRPr="005B05A0">
        <w:rPr>
          <w:i/>
          <w:iCs/>
          <w:color w:val="808080" w:themeColor="background1" w:themeShade="80"/>
          <w:rPrChange w:id="501" w:author="Patrick McElhiney" w:date="2022-10-10T13:12:00Z">
            <w:rPr>
              <w:color w:val="808080" w:themeColor="background1" w:themeShade="80"/>
            </w:rPr>
          </w:rPrChange>
        </w:rPr>
        <w:t xml:space="preserve">, </w:t>
      </w:r>
      <w:r w:rsidR="003F77DB" w:rsidRPr="005B05A0">
        <w:rPr>
          <w:b/>
          <w:bCs/>
          <w:i/>
          <w:iCs/>
          <w:color w:val="808080" w:themeColor="background1" w:themeShade="80"/>
          <w:rPrChange w:id="502" w:author="Patrick McElhiney" w:date="2022-10-10T13:12:00Z">
            <w:rPr>
              <w:b/>
              <w:bCs/>
              <w:color w:val="808080" w:themeColor="background1" w:themeShade="80"/>
            </w:rPr>
          </w:rPrChange>
        </w:rPr>
        <w:t>IMPLICITLY-EXPLICITLY DEFINED</w:t>
      </w:r>
      <w:r w:rsidR="003F77DB" w:rsidRPr="005B05A0">
        <w:rPr>
          <w:i/>
          <w:iCs/>
          <w:color w:val="808080" w:themeColor="background1" w:themeShade="80"/>
          <w:rPrChange w:id="503" w:author="Patrick McElhiney" w:date="2022-10-10T13:12:00Z">
            <w:rPr>
              <w:color w:val="808080" w:themeColor="background1" w:themeShade="80"/>
            </w:rPr>
          </w:rPrChange>
        </w:rPr>
        <w:t>.</w:t>
      </w:r>
      <w:r w:rsidR="003E7FFC" w:rsidRPr="005B05A0">
        <w:rPr>
          <w:i/>
          <w:iCs/>
          <w:color w:val="808080" w:themeColor="background1" w:themeShade="80"/>
          <w:rPrChange w:id="504" w:author="Patrick McElhiney" w:date="2022-10-10T13:12:00Z">
            <w:rPr>
              <w:color w:val="808080" w:themeColor="background1" w:themeShade="80"/>
            </w:rPr>
          </w:rPrChange>
        </w:rPr>
        <w:t xml:space="preserve"> (DISABLED)</w:t>
      </w:r>
    </w:p>
    <w:p w14:paraId="05BB50D0" w14:textId="77777777" w:rsidR="005B05A0" w:rsidRDefault="005B05A0">
      <w:pPr>
        <w:rPr>
          <w:ins w:id="505" w:author="Patrick McElhiney" w:date="2022-10-10T13:16:00Z"/>
          <w:highlight w:val="yellow"/>
          <w:u w:val="single"/>
        </w:rPr>
      </w:pPr>
      <w:ins w:id="506" w:author="Patrick McElhiney" w:date="2022-10-10T13:16:00Z">
        <w:r>
          <w:rPr>
            <w:highlight w:val="yellow"/>
            <w:u w:val="single"/>
          </w:rPr>
          <w:br w:type="page"/>
        </w:r>
      </w:ins>
    </w:p>
    <w:p w14:paraId="4B5360F1" w14:textId="389710E3" w:rsidR="005B05A0" w:rsidRPr="00C0532F" w:rsidRDefault="005B05A0" w:rsidP="005B05A0">
      <w:pPr>
        <w:ind w:left="360" w:hanging="360"/>
        <w:jc w:val="both"/>
        <w:rPr>
          <w:ins w:id="507" w:author="Patrick McElhiney" w:date="2022-10-10T13:17:00Z"/>
          <w:b/>
          <w:bCs/>
        </w:rPr>
      </w:pPr>
      <w:ins w:id="508" w:author="Patrick McElhiney" w:date="2022-10-10T13:17:00Z">
        <w:r>
          <w:rPr>
            <w:b/>
            <w:sz w:val="24"/>
          </w:rPr>
          <w:lastRenderedPageBreak/>
          <w:t>MEDICAL</w:t>
        </w:r>
        <w:r>
          <w:rPr>
            <w:b/>
            <w:sz w:val="24"/>
          </w:rPr>
          <w:t xml:space="preserve"> DAMAGE PREVENTION SECURITY SYSTEMS</w:t>
        </w:r>
      </w:ins>
    </w:p>
    <w:p w14:paraId="5BB3B85B" w14:textId="0AA8B884" w:rsidR="00CF157A" w:rsidRPr="00C47150" w:rsidRDefault="00CF157A" w:rsidP="00CF157A">
      <w:pPr>
        <w:ind w:left="360" w:hanging="360"/>
        <w:jc w:val="both"/>
      </w:pPr>
      <w:r w:rsidRPr="005B05A0">
        <w:rPr>
          <w:highlight w:val="yellow"/>
          <w:u w:val="single"/>
          <w:rPrChange w:id="509" w:author="Patrick McElhiney" w:date="2022-10-10T13:10:00Z">
            <w:rPr>
              <w:u w:val="single"/>
            </w:rPr>
          </w:rPrChange>
        </w:rPr>
        <w:t>AUTONOMOUS MEDICAL DAMAG</w:t>
      </w:r>
      <w:ins w:id="510" w:author="Patrick McElhiney" w:date="2022-10-10T13:11:00Z">
        <w:r w:rsidR="005B05A0">
          <w:rPr>
            <w:highlight w:val="yellow"/>
            <w:u w:val="single"/>
          </w:rPr>
          <w:t>ING</w:t>
        </w:r>
      </w:ins>
      <w:del w:id="511" w:author="Patrick McElhiney" w:date="2022-10-10T13:11:00Z">
        <w:r w:rsidRPr="005B05A0" w:rsidDel="005B05A0">
          <w:rPr>
            <w:highlight w:val="yellow"/>
            <w:u w:val="single"/>
            <w:rPrChange w:id="512" w:author="Patrick McElhiney" w:date="2022-10-10T13:10:00Z">
              <w:rPr>
                <w:u w:val="single"/>
              </w:rPr>
            </w:rPrChange>
          </w:rPr>
          <w:delText>ES</w:delText>
        </w:r>
      </w:del>
      <w:r w:rsidRPr="005B05A0">
        <w:rPr>
          <w:highlight w:val="yellow"/>
          <w:u w:val="single"/>
          <w:rPrChange w:id="513" w:author="Patrick McElhiney" w:date="2022-10-10T13:10:00Z">
            <w:rPr>
              <w:u w:val="single"/>
            </w:rPr>
          </w:rPrChange>
        </w:rPr>
        <w:t xml:space="preserve"> SYSTEM</w:t>
      </w:r>
      <w:ins w:id="514" w:author="Patrick McElhiney" w:date="2022-10-10T13:12:00Z">
        <w:r w:rsidR="005B05A0">
          <w:rPr>
            <w:highlight w:val="yellow"/>
            <w:u w:val="single"/>
          </w:rPr>
          <w:t xml:space="preserve"> RUNTIME</w:t>
        </w:r>
      </w:ins>
      <w:del w:id="515" w:author="Patrick McElhiney" w:date="2022-10-10T13:12:00Z">
        <w:r w:rsidRPr="005B05A0" w:rsidDel="005B05A0">
          <w:rPr>
            <w:highlight w:val="yellow"/>
            <w:u w:val="single"/>
            <w:rPrChange w:id="516" w:author="Patrick McElhiney" w:date="2022-10-10T13:10:00Z">
              <w:rPr>
                <w:u w:val="single"/>
              </w:rPr>
            </w:rPrChange>
          </w:rPr>
          <w:delText>S</w:delText>
        </w:r>
      </w:del>
      <w:r w:rsidRPr="005B05A0">
        <w:rPr>
          <w:highlight w:val="yellow"/>
          <w:u w:val="single"/>
          <w:rPrChange w:id="517" w:author="Patrick McElhiney" w:date="2022-10-10T13:10:00Z">
            <w:rPr>
              <w:u w:val="single"/>
            </w:rPr>
          </w:rPrChange>
        </w:rPr>
        <w:t xml:space="preserve"> PREVENTION SECURITY SYSTEMS</w:t>
      </w:r>
      <w:r w:rsidRPr="005B05A0">
        <w:rPr>
          <w:highlight w:val="yellow"/>
          <w:rPrChange w:id="518" w:author="Patrick McElhiney" w:date="2022-10-10T13:10:00Z">
            <w:rPr/>
          </w:rPrChange>
        </w:rPr>
        <w:t xml:space="preserve"> (</w:t>
      </w:r>
      <w:r w:rsidRPr="005B05A0">
        <w:rPr>
          <w:b/>
          <w:bCs/>
          <w:highlight w:val="yellow"/>
          <w:rPrChange w:id="519" w:author="Patrick McElhiney" w:date="2022-10-10T13:10:00Z">
            <w:rPr>
              <w:b/>
              <w:bCs/>
            </w:rPr>
          </w:rPrChange>
        </w:rPr>
        <w:t>2022</w:t>
      </w:r>
      <w:r w:rsidRPr="005B05A0">
        <w:rPr>
          <w:highlight w:val="yellow"/>
          <w:rPrChange w:id="520" w:author="Patrick McElhiney" w:date="2022-10-10T13:10:00Z">
            <w:rPr/>
          </w:rPrChange>
        </w:rPr>
        <w:t>) –</w:t>
      </w:r>
      <w:r w:rsidR="00CE476E" w:rsidRPr="005B05A0">
        <w:rPr>
          <w:highlight w:val="yellow"/>
          <w:rPrChange w:id="521" w:author="Patrick McElhiney" w:date="2022-10-10T13:10:00Z">
            <w:rPr/>
          </w:rPrChange>
        </w:rPr>
        <w:t xml:space="preserve"> </w:t>
      </w:r>
      <w:r w:rsidR="00835EB0" w:rsidRPr="005B05A0">
        <w:rPr>
          <w:b/>
          <w:bCs/>
          <w:color w:val="7030A0"/>
          <w:highlight w:val="yellow"/>
          <w:rPrChange w:id="522" w:author="Patrick McElhiney" w:date="2022-10-10T13:10:00Z">
            <w:rPr>
              <w:b/>
              <w:bCs/>
              <w:color w:val="7030A0"/>
            </w:rPr>
          </w:rPrChange>
        </w:rPr>
        <w:t>ENSURES</w:t>
      </w:r>
      <w:r w:rsidR="00835EB0" w:rsidRPr="005B05A0">
        <w:rPr>
          <w:b/>
          <w:bCs/>
          <w:highlight w:val="yellow"/>
          <w:rPrChange w:id="523" w:author="Patrick McElhiney" w:date="2022-10-10T13:10:00Z">
            <w:rPr>
              <w:b/>
              <w:bCs/>
            </w:rPr>
          </w:rPrChange>
        </w:rPr>
        <w:t xml:space="preserve"> </w:t>
      </w:r>
      <w:r w:rsidR="00835EB0" w:rsidRPr="005B05A0">
        <w:rPr>
          <w:b/>
          <w:bCs/>
          <w:color w:val="92D050"/>
          <w:highlight w:val="yellow"/>
          <w:rPrChange w:id="524" w:author="Patrick McElhiney" w:date="2022-10-10T13:10:00Z">
            <w:rPr>
              <w:b/>
              <w:bCs/>
              <w:color w:val="92D050"/>
            </w:rPr>
          </w:rPrChange>
        </w:rPr>
        <w:t>THAT</w:t>
      </w:r>
      <w:r w:rsidRPr="005B05A0">
        <w:rPr>
          <w:highlight w:val="yellow"/>
          <w:rPrChange w:id="525" w:author="Patrick McElhiney" w:date="2022-10-10T13:10:00Z">
            <w:rPr/>
          </w:rPrChange>
        </w:rPr>
        <w:t xml:space="preserve"> </w:t>
      </w:r>
      <w:r w:rsidR="003E7FFC" w:rsidRPr="005B05A0">
        <w:rPr>
          <w:b/>
          <w:bCs/>
          <w:color w:val="FF0000"/>
          <w:highlight w:val="yellow"/>
          <w:rPrChange w:id="526" w:author="Patrick McElhiney" w:date="2022-10-10T13:10:00Z">
            <w:rPr>
              <w:b/>
              <w:bCs/>
              <w:color w:val="FF0000"/>
            </w:rPr>
          </w:rPrChange>
        </w:rPr>
        <w:t xml:space="preserve">ANY </w:t>
      </w:r>
      <w:r w:rsidRPr="005B05A0">
        <w:rPr>
          <w:b/>
          <w:bCs/>
          <w:color w:val="FF0000"/>
          <w:highlight w:val="yellow"/>
          <w:rPrChange w:id="527" w:author="Patrick McElhiney" w:date="2022-10-10T13:10:00Z">
            <w:rPr>
              <w:b/>
              <w:bCs/>
              <w:color w:val="FF0000"/>
            </w:rPr>
          </w:rPrChange>
        </w:rPr>
        <w:t>MEDICAL DAMAG</w:t>
      </w:r>
      <w:ins w:id="528" w:author="Patrick McElhiney" w:date="2022-10-10T13:11:00Z">
        <w:r w:rsidR="005B05A0">
          <w:rPr>
            <w:b/>
            <w:bCs/>
            <w:color w:val="FF0000"/>
            <w:highlight w:val="yellow"/>
          </w:rPr>
          <w:t>ING</w:t>
        </w:r>
      </w:ins>
      <w:del w:id="529" w:author="Patrick McElhiney" w:date="2022-10-10T13:11:00Z">
        <w:r w:rsidRPr="005B05A0" w:rsidDel="005B05A0">
          <w:rPr>
            <w:b/>
            <w:bCs/>
            <w:color w:val="FF0000"/>
            <w:highlight w:val="yellow"/>
            <w:rPrChange w:id="530" w:author="Patrick McElhiney" w:date="2022-10-10T13:10:00Z">
              <w:rPr>
                <w:b/>
                <w:bCs/>
                <w:color w:val="FF0000"/>
              </w:rPr>
            </w:rPrChange>
          </w:rPr>
          <w:delText>ES</w:delText>
        </w:r>
      </w:del>
      <w:r w:rsidRPr="005B05A0">
        <w:rPr>
          <w:b/>
          <w:bCs/>
          <w:color w:val="FF0000"/>
          <w:highlight w:val="yellow"/>
          <w:rPrChange w:id="531" w:author="Patrick McElhiney" w:date="2022-10-10T13:10:00Z">
            <w:rPr>
              <w:b/>
              <w:bCs/>
              <w:color w:val="FF0000"/>
            </w:rPr>
          </w:rPrChange>
        </w:rPr>
        <w:t xml:space="preserve"> SYSTEM</w:t>
      </w:r>
      <w:r w:rsidRPr="005B05A0">
        <w:rPr>
          <w:highlight w:val="yellow"/>
          <w:rPrChange w:id="532" w:author="Patrick McElhiney" w:date="2022-10-10T13:10:00Z">
            <w:rPr/>
          </w:rPrChange>
        </w:rPr>
        <w:t xml:space="preserve"> </w:t>
      </w:r>
      <w:ins w:id="533" w:author="Patrick McElhiney" w:date="2022-10-10T13:09:00Z">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r w:rsidR="005B05A0" w:rsidRPr="005B05A0">
          <w:rPr>
            <w:highlight w:val="yellow"/>
          </w:rPr>
          <w:t xml:space="preserve">  </w:t>
        </w:r>
        <w:proofErr w:type="gramEnd"/>
        <w:r w:rsidR="005B05A0" w:rsidRPr="005B05A0">
          <w:rPr>
            <w:highlight w:val="yellow"/>
          </w:rPr>
          <w:t xml:space="preserve">         </w:t>
        </w:r>
      </w:ins>
      <w:ins w:id="534" w:author="Patrick McElhiney" w:date="2022-10-10T13:10:00Z">
        <w:r w:rsidR="005B05A0" w:rsidRPr="005B05A0">
          <w:rPr>
            <w:highlight w:val="yellow"/>
          </w:rPr>
          <w:t xml:space="preserve">                                                                 </w:t>
        </w:r>
      </w:ins>
      <w:ins w:id="535" w:author="Patrick McElhiney" w:date="2022-10-10T13:09:00Z">
        <w:r w:rsidR="005B05A0" w:rsidRPr="005B05A0">
          <w:rPr>
            <w:b/>
            <w:bCs/>
            <w:color w:val="00B0F0"/>
            <w:highlight w:val="yellow"/>
          </w:rPr>
          <w:t>IMPLICITLY-EXPLICITLY GLOBALLY VIRULENTLY DEFINED</w:t>
        </w:r>
        <w:r w:rsidR="005B05A0" w:rsidRPr="005B05A0">
          <w:rPr>
            <w:highlight w:val="yellow"/>
          </w:rPr>
          <w:t>.</w:t>
        </w:r>
      </w:ins>
      <w:del w:id="536" w:author="Patrick McElhiney" w:date="2022-10-10T13:09:00Z">
        <w:r w:rsidR="003E7FFC" w:rsidRPr="005B05A0" w:rsidDel="005B05A0">
          <w:rPr>
            <w:b/>
            <w:bCs/>
            <w:color w:val="C00000"/>
            <w:highlight w:val="yellow"/>
            <w:rPrChange w:id="537" w:author="Patrick McElhiney" w:date="2022-10-10T13:10:00Z">
              <w:rPr>
                <w:b/>
                <w:bCs/>
                <w:color w:val="C00000"/>
              </w:rPr>
            </w:rPrChange>
          </w:rPr>
          <w:delText>NEVER RUNS</w:delText>
        </w:r>
        <w:r w:rsidR="003E7FFC" w:rsidRPr="005B05A0" w:rsidDel="005B05A0">
          <w:rPr>
            <w:highlight w:val="yellow"/>
            <w:rPrChange w:id="538" w:author="Patrick McElhiney" w:date="2022-10-10T13:10:00Z">
              <w:rPr/>
            </w:rPrChange>
          </w:rPr>
          <w:delText xml:space="preserve">, </w:delText>
        </w:r>
        <w:r w:rsidR="003E7FFC" w:rsidRPr="005B05A0" w:rsidDel="005B05A0">
          <w:rPr>
            <w:b/>
            <w:bCs/>
            <w:color w:val="00B0F0"/>
            <w:highlight w:val="yellow"/>
            <w:rPrChange w:id="539" w:author="Patrick McElhiney" w:date="2022-10-10T13:10:00Z">
              <w:rPr>
                <w:b/>
                <w:bCs/>
                <w:color w:val="00B0F0"/>
              </w:rPr>
            </w:rPrChange>
          </w:rPr>
          <w:delText>IMPLICITLY-EXPLICITLY DEFINED</w:delText>
        </w:r>
        <w:r w:rsidR="003E7FFC" w:rsidRPr="005B05A0" w:rsidDel="005B05A0">
          <w:rPr>
            <w:highlight w:val="yellow"/>
            <w:rPrChange w:id="540" w:author="Patrick McElhiney" w:date="2022-10-10T13:10:00Z">
              <w:rPr/>
            </w:rPrChange>
          </w:rPr>
          <w:delText>.</w:delText>
        </w:r>
      </w:del>
    </w:p>
    <w:p w14:paraId="25E2B590" w14:textId="6FA9AF8F" w:rsidR="005B05A0" w:rsidRPr="005B05A0" w:rsidRDefault="005B05A0" w:rsidP="005B05A0">
      <w:pPr>
        <w:ind w:left="720" w:hanging="360"/>
        <w:jc w:val="both"/>
        <w:rPr>
          <w:ins w:id="541" w:author="Patrick McElhiney" w:date="2022-10-10T13:14:00Z"/>
          <w:i/>
          <w:iCs/>
          <w:rPrChange w:id="542" w:author="Patrick McElhiney" w:date="2022-10-10T13:15:00Z">
            <w:rPr>
              <w:ins w:id="543" w:author="Patrick McElhiney" w:date="2022-10-10T13:14:00Z"/>
            </w:rPr>
          </w:rPrChange>
        </w:rPr>
        <w:pPrChange w:id="544" w:author="Patrick McElhiney" w:date="2022-10-10T13:15:00Z">
          <w:pPr>
            <w:ind w:left="360" w:hanging="360"/>
            <w:jc w:val="both"/>
          </w:pPr>
        </w:pPrChange>
      </w:pPr>
      <w:ins w:id="545" w:author="Patrick McElhiney" w:date="2022-10-10T13:14:00Z">
        <w:r w:rsidRPr="005B05A0">
          <w:rPr>
            <w:i/>
            <w:iCs/>
            <w:highlight w:val="yellow"/>
            <w:u w:val="single"/>
            <w:rPrChange w:id="546" w:author="Patrick McElhiney" w:date="2022-10-10T13:15:00Z">
              <w:rPr>
                <w:highlight w:val="yellow"/>
                <w:u w:val="single"/>
              </w:rPr>
            </w:rPrChange>
          </w:rPr>
          <w:t xml:space="preserve">AUTONOMOUS </w:t>
        </w:r>
        <w:r w:rsidRPr="005B05A0">
          <w:rPr>
            <w:i/>
            <w:iCs/>
            <w:highlight w:val="yellow"/>
            <w:u w:val="single"/>
            <w:rPrChange w:id="547" w:author="Patrick McElhiney" w:date="2022-10-10T13:15:00Z">
              <w:rPr>
                <w:highlight w:val="yellow"/>
                <w:u w:val="single"/>
              </w:rPr>
            </w:rPrChange>
          </w:rPr>
          <w:t>MEDICAL DAMAGE</w:t>
        </w:r>
        <w:r w:rsidRPr="005B05A0">
          <w:rPr>
            <w:i/>
            <w:iCs/>
            <w:highlight w:val="yellow"/>
            <w:u w:val="single"/>
            <w:rPrChange w:id="548" w:author="Patrick McElhiney" w:date="2022-10-10T13:15:00Z">
              <w:rPr>
                <w:highlight w:val="yellow"/>
                <w:u w:val="single"/>
              </w:rPr>
            </w:rPrChange>
          </w:rPr>
          <w:t xml:space="preserve"> CAUSING SYSTEM RUNTIME PREVENTION SECURITY SYSTEMS</w:t>
        </w:r>
        <w:r w:rsidRPr="005B05A0">
          <w:rPr>
            <w:i/>
            <w:iCs/>
            <w:highlight w:val="yellow"/>
            <w:rPrChange w:id="549" w:author="Patrick McElhiney" w:date="2022-10-10T13:15:00Z">
              <w:rPr>
                <w:highlight w:val="yellow"/>
              </w:rPr>
            </w:rPrChange>
          </w:rPr>
          <w:t xml:space="preserve"> (</w:t>
        </w:r>
        <w:r w:rsidRPr="005B05A0">
          <w:rPr>
            <w:b/>
            <w:bCs/>
            <w:i/>
            <w:iCs/>
            <w:highlight w:val="yellow"/>
            <w:rPrChange w:id="550" w:author="Patrick McElhiney" w:date="2022-10-10T13:15:00Z">
              <w:rPr>
                <w:b/>
                <w:bCs/>
                <w:highlight w:val="yellow"/>
              </w:rPr>
            </w:rPrChange>
          </w:rPr>
          <w:t>2022</w:t>
        </w:r>
        <w:r w:rsidRPr="005B05A0">
          <w:rPr>
            <w:i/>
            <w:iCs/>
            <w:highlight w:val="yellow"/>
            <w:rPrChange w:id="551" w:author="Patrick McElhiney" w:date="2022-10-10T13:15:00Z">
              <w:rPr>
                <w:highlight w:val="yellow"/>
              </w:rPr>
            </w:rPrChange>
          </w:rPr>
          <w:t xml:space="preserve">) – </w:t>
        </w:r>
        <w:r w:rsidRPr="005B05A0">
          <w:rPr>
            <w:b/>
            <w:bCs/>
            <w:i/>
            <w:iCs/>
            <w:color w:val="7030A0"/>
            <w:highlight w:val="yellow"/>
            <w:rPrChange w:id="552" w:author="Patrick McElhiney" w:date="2022-10-10T13:15:00Z">
              <w:rPr>
                <w:b/>
                <w:bCs/>
                <w:color w:val="7030A0"/>
                <w:highlight w:val="yellow"/>
              </w:rPr>
            </w:rPrChange>
          </w:rPr>
          <w:t>ENSURES</w:t>
        </w:r>
        <w:r w:rsidRPr="005B05A0">
          <w:rPr>
            <w:b/>
            <w:bCs/>
            <w:i/>
            <w:iCs/>
            <w:highlight w:val="yellow"/>
            <w:rPrChange w:id="553" w:author="Patrick McElhiney" w:date="2022-10-10T13:15:00Z">
              <w:rPr>
                <w:b/>
                <w:bCs/>
                <w:highlight w:val="yellow"/>
              </w:rPr>
            </w:rPrChange>
          </w:rPr>
          <w:t xml:space="preserve"> </w:t>
        </w:r>
        <w:r w:rsidRPr="005B05A0">
          <w:rPr>
            <w:b/>
            <w:bCs/>
            <w:i/>
            <w:iCs/>
            <w:color w:val="92D050"/>
            <w:highlight w:val="yellow"/>
            <w:rPrChange w:id="554" w:author="Patrick McElhiney" w:date="2022-10-10T13:15:00Z">
              <w:rPr>
                <w:b/>
                <w:bCs/>
                <w:color w:val="92D050"/>
                <w:highlight w:val="yellow"/>
              </w:rPr>
            </w:rPrChange>
          </w:rPr>
          <w:t>THAT</w:t>
        </w:r>
        <w:r w:rsidRPr="005B05A0">
          <w:rPr>
            <w:i/>
            <w:iCs/>
            <w:highlight w:val="yellow"/>
            <w:rPrChange w:id="555" w:author="Patrick McElhiney" w:date="2022-10-10T13:15:00Z">
              <w:rPr>
                <w:highlight w:val="yellow"/>
              </w:rPr>
            </w:rPrChange>
          </w:rPr>
          <w:t xml:space="preserve"> </w:t>
        </w:r>
        <w:r w:rsidRPr="005B05A0">
          <w:rPr>
            <w:b/>
            <w:bCs/>
            <w:i/>
            <w:iCs/>
            <w:color w:val="FF0000"/>
            <w:highlight w:val="yellow"/>
            <w:rPrChange w:id="556" w:author="Patrick McElhiney" w:date="2022-10-10T13:15:00Z">
              <w:rPr>
                <w:b/>
                <w:bCs/>
                <w:color w:val="FF0000"/>
                <w:highlight w:val="yellow"/>
              </w:rPr>
            </w:rPrChange>
          </w:rPr>
          <w:t xml:space="preserve">ANY </w:t>
        </w:r>
      </w:ins>
      <w:ins w:id="557" w:author="Patrick McElhiney" w:date="2022-10-10T13:15:00Z">
        <w:r w:rsidRPr="005B05A0">
          <w:rPr>
            <w:b/>
            <w:bCs/>
            <w:i/>
            <w:iCs/>
            <w:color w:val="FF0000"/>
            <w:highlight w:val="yellow"/>
            <w:rPrChange w:id="558" w:author="Patrick McElhiney" w:date="2022-10-10T13:15:00Z">
              <w:rPr>
                <w:b/>
                <w:bCs/>
                <w:color w:val="FF0000"/>
                <w:highlight w:val="yellow"/>
              </w:rPr>
            </w:rPrChange>
          </w:rPr>
          <w:t>MEDICAL DAMAGE</w:t>
        </w:r>
      </w:ins>
      <w:ins w:id="559" w:author="Patrick McElhiney" w:date="2022-10-10T13:14:00Z">
        <w:r w:rsidRPr="005B05A0">
          <w:rPr>
            <w:b/>
            <w:bCs/>
            <w:i/>
            <w:iCs/>
            <w:color w:val="FF0000"/>
            <w:highlight w:val="yellow"/>
            <w:rPrChange w:id="560" w:author="Patrick McElhiney" w:date="2022-10-10T13:15:00Z">
              <w:rPr>
                <w:b/>
                <w:bCs/>
                <w:color w:val="FF0000"/>
                <w:highlight w:val="yellow"/>
              </w:rPr>
            </w:rPrChange>
          </w:rPr>
          <w:t xml:space="preserve"> CAUSING SYSTEM</w:t>
        </w:r>
        <w:r w:rsidRPr="005B05A0">
          <w:rPr>
            <w:i/>
            <w:iCs/>
            <w:highlight w:val="yellow"/>
            <w:rPrChange w:id="561" w:author="Patrick McElhiney" w:date="2022-10-10T13:15:00Z">
              <w:rPr>
                <w:highlight w:val="yellow"/>
              </w:rPr>
            </w:rPrChange>
          </w:rPr>
          <w:t xml:space="preserve"> </w:t>
        </w:r>
        <w:r w:rsidRPr="005B05A0">
          <w:rPr>
            <w:b/>
            <w:bCs/>
            <w:i/>
            <w:iCs/>
            <w:color w:val="C00000"/>
            <w:highlight w:val="yellow"/>
            <w:rPrChange w:id="562" w:author="Patrick McElhiney" w:date="2022-10-10T13:15:00Z">
              <w:rPr>
                <w:b/>
                <w:bCs/>
                <w:color w:val="C00000"/>
                <w:highlight w:val="yellow"/>
              </w:rPr>
            </w:rPrChange>
          </w:rPr>
          <w:t>NEVER</w:t>
        </w:r>
        <w:r w:rsidRPr="005B05A0">
          <w:rPr>
            <w:i/>
            <w:iCs/>
            <w:highlight w:val="yellow"/>
            <w:rPrChange w:id="563" w:author="Patrick McElhiney" w:date="2022-10-10T13:15:00Z">
              <w:rPr>
                <w:highlight w:val="yellow"/>
              </w:rPr>
            </w:rPrChange>
          </w:rPr>
          <w:t xml:space="preserve"> </w:t>
        </w:r>
        <w:proofErr w:type="gramStart"/>
        <w:r w:rsidRPr="005B05A0">
          <w:rPr>
            <w:b/>
            <w:bCs/>
            <w:i/>
            <w:iCs/>
            <w:color w:val="7030A0"/>
            <w:highlight w:val="yellow"/>
            <w:rPrChange w:id="564" w:author="Patrick McElhiney" w:date="2022-10-10T13:15:00Z">
              <w:rPr>
                <w:b/>
                <w:bCs/>
                <w:color w:val="7030A0"/>
                <w:highlight w:val="yellow"/>
              </w:rPr>
            </w:rPrChange>
          </w:rPr>
          <w:t>RUNS</w:t>
        </w:r>
        <w:r w:rsidRPr="005B05A0">
          <w:rPr>
            <w:i/>
            <w:iCs/>
            <w:highlight w:val="yellow"/>
            <w:rPrChange w:id="565" w:author="Patrick McElhiney" w:date="2022-10-10T13:15:00Z">
              <w:rPr>
                <w:highlight w:val="yellow"/>
              </w:rPr>
            </w:rPrChange>
          </w:rPr>
          <w:t xml:space="preserve">,   </w:t>
        </w:r>
        <w:proofErr w:type="gramEnd"/>
        <w:r w:rsidRPr="005B05A0">
          <w:rPr>
            <w:i/>
            <w:iCs/>
            <w:highlight w:val="yellow"/>
            <w:rPrChange w:id="566" w:author="Patrick McElhiney" w:date="2022-10-10T13:15:00Z">
              <w:rPr>
                <w:highlight w:val="yellow"/>
              </w:rPr>
            </w:rPrChange>
          </w:rPr>
          <w:t xml:space="preserve">                                                                          </w:t>
        </w:r>
        <w:r w:rsidRPr="005B05A0">
          <w:rPr>
            <w:b/>
            <w:bCs/>
            <w:i/>
            <w:iCs/>
            <w:color w:val="00B0F0"/>
            <w:highlight w:val="yellow"/>
            <w:rPrChange w:id="567" w:author="Patrick McElhiney" w:date="2022-10-10T13:15:00Z">
              <w:rPr>
                <w:b/>
                <w:bCs/>
                <w:color w:val="00B0F0"/>
                <w:highlight w:val="yellow"/>
              </w:rPr>
            </w:rPrChange>
          </w:rPr>
          <w:t>IMPLICITLY-EXPLICITLY GLOBALLY VIRULENTLY DEFINED</w:t>
        </w:r>
        <w:r w:rsidRPr="005B05A0">
          <w:rPr>
            <w:i/>
            <w:iCs/>
            <w:highlight w:val="yellow"/>
            <w:rPrChange w:id="568" w:author="Patrick McElhiney" w:date="2022-10-10T13:15:00Z">
              <w:rPr>
                <w:highlight w:val="yellow"/>
              </w:rPr>
            </w:rPrChange>
          </w:rPr>
          <w:t>.</w:t>
        </w:r>
      </w:ins>
    </w:p>
    <w:p w14:paraId="055C1801" w14:textId="1BA928CA" w:rsidR="005B05A0" w:rsidRPr="005B05A0" w:rsidRDefault="005B05A0" w:rsidP="005B05A0">
      <w:pPr>
        <w:ind w:left="720" w:hanging="360"/>
        <w:jc w:val="both"/>
        <w:rPr>
          <w:ins w:id="569" w:author="Patrick McElhiney" w:date="2022-10-10T13:14:00Z"/>
          <w:i/>
          <w:iCs/>
          <w:rPrChange w:id="570" w:author="Patrick McElhiney" w:date="2022-10-10T13:15:00Z">
            <w:rPr>
              <w:ins w:id="571" w:author="Patrick McElhiney" w:date="2022-10-10T13:14:00Z"/>
            </w:rPr>
          </w:rPrChange>
        </w:rPr>
        <w:pPrChange w:id="572" w:author="Patrick McElhiney" w:date="2022-10-10T13:15:00Z">
          <w:pPr>
            <w:ind w:left="360" w:hanging="360"/>
            <w:jc w:val="both"/>
          </w:pPr>
        </w:pPrChange>
      </w:pPr>
      <w:ins w:id="573" w:author="Patrick McElhiney" w:date="2022-10-10T13:14:00Z">
        <w:r w:rsidRPr="005B05A0">
          <w:rPr>
            <w:i/>
            <w:iCs/>
            <w:highlight w:val="yellow"/>
            <w:u w:val="single"/>
            <w:rPrChange w:id="574" w:author="Patrick McElhiney" w:date="2022-10-10T13:15:00Z">
              <w:rPr>
                <w:highlight w:val="yellow"/>
                <w:u w:val="single"/>
              </w:rPr>
            </w:rPrChange>
          </w:rPr>
          <w:t xml:space="preserve">AUTONOMOUS </w:t>
        </w:r>
      </w:ins>
      <w:ins w:id="575" w:author="Patrick McElhiney" w:date="2022-10-10T13:15:00Z">
        <w:r w:rsidRPr="005B05A0">
          <w:rPr>
            <w:i/>
            <w:iCs/>
            <w:highlight w:val="yellow"/>
            <w:u w:val="single"/>
            <w:rPrChange w:id="576" w:author="Patrick McElhiney" w:date="2022-10-10T13:15:00Z">
              <w:rPr>
                <w:highlight w:val="yellow"/>
                <w:u w:val="single"/>
              </w:rPr>
            </w:rPrChange>
          </w:rPr>
          <w:t>MEDICAL DAMAGE</w:t>
        </w:r>
      </w:ins>
      <w:ins w:id="577" w:author="Patrick McElhiney" w:date="2022-10-10T13:14:00Z">
        <w:r w:rsidRPr="005B05A0">
          <w:rPr>
            <w:i/>
            <w:iCs/>
            <w:highlight w:val="yellow"/>
            <w:u w:val="single"/>
            <w:rPrChange w:id="578" w:author="Patrick McElhiney" w:date="2022-10-10T13:15:00Z">
              <w:rPr>
                <w:highlight w:val="yellow"/>
                <w:u w:val="single"/>
              </w:rPr>
            </w:rPrChange>
          </w:rPr>
          <w:t xml:space="preserve"> ALLOWING SYSTEM RUNTIME PREVENTION SECURITY SYSTEMS</w:t>
        </w:r>
        <w:r w:rsidRPr="005B05A0">
          <w:rPr>
            <w:i/>
            <w:iCs/>
            <w:highlight w:val="yellow"/>
            <w:rPrChange w:id="579" w:author="Patrick McElhiney" w:date="2022-10-10T13:15:00Z">
              <w:rPr>
                <w:highlight w:val="yellow"/>
              </w:rPr>
            </w:rPrChange>
          </w:rPr>
          <w:t xml:space="preserve"> (</w:t>
        </w:r>
        <w:r w:rsidRPr="005B05A0">
          <w:rPr>
            <w:b/>
            <w:bCs/>
            <w:i/>
            <w:iCs/>
            <w:highlight w:val="yellow"/>
            <w:rPrChange w:id="580" w:author="Patrick McElhiney" w:date="2022-10-10T13:15:00Z">
              <w:rPr>
                <w:b/>
                <w:bCs/>
                <w:highlight w:val="yellow"/>
              </w:rPr>
            </w:rPrChange>
          </w:rPr>
          <w:t>2022</w:t>
        </w:r>
        <w:r w:rsidRPr="005B05A0">
          <w:rPr>
            <w:i/>
            <w:iCs/>
            <w:highlight w:val="yellow"/>
            <w:rPrChange w:id="581" w:author="Patrick McElhiney" w:date="2022-10-10T13:15:00Z">
              <w:rPr>
                <w:highlight w:val="yellow"/>
              </w:rPr>
            </w:rPrChange>
          </w:rPr>
          <w:t xml:space="preserve">) – </w:t>
        </w:r>
        <w:r w:rsidRPr="005B05A0">
          <w:rPr>
            <w:b/>
            <w:bCs/>
            <w:i/>
            <w:iCs/>
            <w:color w:val="7030A0"/>
            <w:highlight w:val="yellow"/>
            <w:rPrChange w:id="582" w:author="Patrick McElhiney" w:date="2022-10-10T13:15:00Z">
              <w:rPr>
                <w:b/>
                <w:bCs/>
                <w:color w:val="7030A0"/>
                <w:highlight w:val="yellow"/>
              </w:rPr>
            </w:rPrChange>
          </w:rPr>
          <w:t>ENSURES</w:t>
        </w:r>
        <w:r w:rsidRPr="005B05A0">
          <w:rPr>
            <w:b/>
            <w:bCs/>
            <w:i/>
            <w:iCs/>
            <w:highlight w:val="yellow"/>
            <w:rPrChange w:id="583" w:author="Patrick McElhiney" w:date="2022-10-10T13:15:00Z">
              <w:rPr>
                <w:b/>
                <w:bCs/>
                <w:highlight w:val="yellow"/>
              </w:rPr>
            </w:rPrChange>
          </w:rPr>
          <w:t xml:space="preserve"> </w:t>
        </w:r>
        <w:r w:rsidRPr="005B05A0">
          <w:rPr>
            <w:b/>
            <w:bCs/>
            <w:i/>
            <w:iCs/>
            <w:color w:val="92D050"/>
            <w:highlight w:val="yellow"/>
            <w:rPrChange w:id="584" w:author="Patrick McElhiney" w:date="2022-10-10T13:15:00Z">
              <w:rPr>
                <w:b/>
                <w:bCs/>
                <w:color w:val="92D050"/>
                <w:highlight w:val="yellow"/>
              </w:rPr>
            </w:rPrChange>
          </w:rPr>
          <w:t>THAT</w:t>
        </w:r>
        <w:r w:rsidRPr="005B05A0">
          <w:rPr>
            <w:i/>
            <w:iCs/>
            <w:highlight w:val="yellow"/>
            <w:rPrChange w:id="585" w:author="Patrick McElhiney" w:date="2022-10-10T13:15:00Z">
              <w:rPr>
                <w:highlight w:val="yellow"/>
              </w:rPr>
            </w:rPrChange>
          </w:rPr>
          <w:t xml:space="preserve"> </w:t>
        </w:r>
        <w:r w:rsidRPr="005B05A0">
          <w:rPr>
            <w:b/>
            <w:bCs/>
            <w:i/>
            <w:iCs/>
            <w:color w:val="FF0000"/>
            <w:highlight w:val="yellow"/>
            <w:rPrChange w:id="586" w:author="Patrick McElhiney" w:date="2022-10-10T13:15:00Z">
              <w:rPr>
                <w:b/>
                <w:bCs/>
                <w:color w:val="FF0000"/>
                <w:highlight w:val="yellow"/>
              </w:rPr>
            </w:rPrChange>
          </w:rPr>
          <w:t xml:space="preserve">ANY </w:t>
        </w:r>
      </w:ins>
      <w:ins w:id="587" w:author="Patrick McElhiney" w:date="2022-10-10T13:15:00Z">
        <w:r w:rsidRPr="005B05A0">
          <w:rPr>
            <w:b/>
            <w:bCs/>
            <w:i/>
            <w:iCs/>
            <w:color w:val="FF0000"/>
            <w:highlight w:val="yellow"/>
            <w:rPrChange w:id="588" w:author="Patrick McElhiney" w:date="2022-10-10T13:15:00Z">
              <w:rPr>
                <w:b/>
                <w:bCs/>
                <w:color w:val="FF0000"/>
                <w:highlight w:val="yellow"/>
              </w:rPr>
            </w:rPrChange>
          </w:rPr>
          <w:t>MEDICAL DAMAGE</w:t>
        </w:r>
      </w:ins>
      <w:ins w:id="589" w:author="Patrick McElhiney" w:date="2022-10-10T13:14:00Z">
        <w:r w:rsidRPr="005B05A0">
          <w:rPr>
            <w:b/>
            <w:bCs/>
            <w:i/>
            <w:iCs/>
            <w:color w:val="FF0000"/>
            <w:highlight w:val="yellow"/>
            <w:rPrChange w:id="590" w:author="Patrick McElhiney" w:date="2022-10-10T13:15:00Z">
              <w:rPr>
                <w:b/>
                <w:bCs/>
                <w:color w:val="FF0000"/>
                <w:highlight w:val="yellow"/>
              </w:rPr>
            </w:rPrChange>
          </w:rPr>
          <w:t xml:space="preserve"> ALLOWING SYSTEM</w:t>
        </w:r>
        <w:r w:rsidRPr="005B05A0">
          <w:rPr>
            <w:i/>
            <w:iCs/>
            <w:highlight w:val="yellow"/>
            <w:rPrChange w:id="591" w:author="Patrick McElhiney" w:date="2022-10-10T13:15:00Z">
              <w:rPr>
                <w:highlight w:val="yellow"/>
              </w:rPr>
            </w:rPrChange>
          </w:rPr>
          <w:t xml:space="preserve"> </w:t>
        </w:r>
        <w:r w:rsidRPr="005B05A0">
          <w:rPr>
            <w:b/>
            <w:bCs/>
            <w:i/>
            <w:iCs/>
            <w:color w:val="C00000"/>
            <w:highlight w:val="yellow"/>
            <w:rPrChange w:id="592" w:author="Patrick McElhiney" w:date="2022-10-10T13:15:00Z">
              <w:rPr>
                <w:b/>
                <w:bCs/>
                <w:color w:val="C00000"/>
                <w:highlight w:val="yellow"/>
              </w:rPr>
            </w:rPrChange>
          </w:rPr>
          <w:t>NEVER</w:t>
        </w:r>
        <w:r w:rsidRPr="005B05A0">
          <w:rPr>
            <w:i/>
            <w:iCs/>
            <w:highlight w:val="yellow"/>
            <w:rPrChange w:id="593" w:author="Patrick McElhiney" w:date="2022-10-10T13:15:00Z">
              <w:rPr>
                <w:highlight w:val="yellow"/>
              </w:rPr>
            </w:rPrChange>
          </w:rPr>
          <w:t xml:space="preserve"> </w:t>
        </w:r>
        <w:proofErr w:type="gramStart"/>
        <w:r w:rsidRPr="005B05A0">
          <w:rPr>
            <w:b/>
            <w:bCs/>
            <w:i/>
            <w:iCs/>
            <w:color w:val="7030A0"/>
            <w:highlight w:val="yellow"/>
            <w:rPrChange w:id="594" w:author="Patrick McElhiney" w:date="2022-10-10T13:15:00Z">
              <w:rPr>
                <w:b/>
                <w:bCs/>
                <w:color w:val="7030A0"/>
                <w:highlight w:val="yellow"/>
              </w:rPr>
            </w:rPrChange>
          </w:rPr>
          <w:t>RUNS</w:t>
        </w:r>
        <w:r w:rsidRPr="005B05A0">
          <w:rPr>
            <w:i/>
            <w:iCs/>
            <w:highlight w:val="yellow"/>
            <w:rPrChange w:id="595" w:author="Patrick McElhiney" w:date="2022-10-10T13:15:00Z">
              <w:rPr>
                <w:highlight w:val="yellow"/>
              </w:rPr>
            </w:rPrChange>
          </w:rPr>
          <w:t xml:space="preserve">,   </w:t>
        </w:r>
        <w:proofErr w:type="gramEnd"/>
        <w:r w:rsidRPr="005B05A0">
          <w:rPr>
            <w:i/>
            <w:iCs/>
            <w:highlight w:val="yellow"/>
            <w:rPrChange w:id="596" w:author="Patrick McElhiney" w:date="2022-10-10T13:15:00Z">
              <w:rPr>
                <w:highlight w:val="yellow"/>
              </w:rPr>
            </w:rPrChange>
          </w:rPr>
          <w:t xml:space="preserve">                                                                          </w:t>
        </w:r>
        <w:r w:rsidRPr="005B05A0">
          <w:rPr>
            <w:b/>
            <w:bCs/>
            <w:i/>
            <w:iCs/>
            <w:color w:val="00B0F0"/>
            <w:highlight w:val="yellow"/>
            <w:rPrChange w:id="597" w:author="Patrick McElhiney" w:date="2022-10-10T13:15:00Z">
              <w:rPr>
                <w:b/>
                <w:bCs/>
                <w:color w:val="00B0F0"/>
                <w:highlight w:val="yellow"/>
              </w:rPr>
            </w:rPrChange>
          </w:rPr>
          <w:t>IMPLICITLY-EXPLICITLY GLOBALLY VIRULENTLY DEFINED</w:t>
        </w:r>
        <w:r w:rsidRPr="005B05A0">
          <w:rPr>
            <w:i/>
            <w:iCs/>
            <w:highlight w:val="yellow"/>
            <w:rPrChange w:id="598" w:author="Patrick McElhiney" w:date="2022-10-10T13:15:00Z">
              <w:rPr>
                <w:highlight w:val="yellow"/>
              </w:rPr>
            </w:rPrChange>
          </w:rPr>
          <w:t>.</w:t>
        </w:r>
      </w:ins>
    </w:p>
    <w:p w14:paraId="148E48ED" w14:textId="77777777" w:rsidR="005B05A0" w:rsidRDefault="005B05A0">
      <w:pPr>
        <w:rPr>
          <w:ins w:id="599" w:author="Patrick McElhiney" w:date="2022-10-10T13:16:00Z"/>
          <w:highlight w:val="yellow"/>
          <w:u w:val="single"/>
        </w:rPr>
      </w:pPr>
      <w:ins w:id="600" w:author="Patrick McElhiney" w:date="2022-10-10T13:16:00Z">
        <w:r>
          <w:rPr>
            <w:highlight w:val="yellow"/>
            <w:u w:val="single"/>
          </w:rPr>
          <w:br w:type="page"/>
        </w:r>
      </w:ins>
    </w:p>
    <w:p w14:paraId="50C6F61B" w14:textId="4447CBB0" w:rsidR="005B05A0" w:rsidRPr="00C0532F" w:rsidRDefault="005B05A0" w:rsidP="005B05A0">
      <w:pPr>
        <w:ind w:left="360" w:hanging="360"/>
        <w:jc w:val="both"/>
        <w:rPr>
          <w:ins w:id="601" w:author="Patrick McElhiney" w:date="2022-10-10T13:17:00Z"/>
          <w:b/>
          <w:bCs/>
        </w:rPr>
      </w:pPr>
      <w:ins w:id="602" w:author="Patrick McElhiney" w:date="2022-10-10T13:17:00Z">
        <w:r>
          <w:rPr>
            <w:b/>
            <w:sz w:val="24"/>
          </w:rPr>
          <w:lastRenderedPageBreak/>
          <w:t>HEALTH</w:t>
        </w:r>
        <w:r>
          <w:rPr>
            <w:b/>
            <w:sz w:val="24"/>
          </w:rPr>
          <w:t xml:space="preserve"> DAMAGE PREVENTION SECURITY SYSTEMS</w:t>
        </w:r>
      </w:ins>
    </w:p>
    <w:p w14:paraId="04B041E7" w14:textId="56DA6CD7" w:rsidR="005B05A0" w:rsidRPr="00C47150" w:rsidRDefault="005B05A0" w:rsidP="005B05A0">
      <w:pPr>
        <w:ind w:left="360" w:hanging="360"/>
        <w:jc w:val="both"/>
        <w:rPr>
          <w:ins w:id="603" w:author="Patrick McElhiney" w:date="2022-10-10T13:15:00Z"/>
        </w:rPr>
      </w:pPr>
      <w:ins w:id="604" w:author="Patrick McElhiney" w:date="2022-10-10T13:15:00Z">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ins>
    </w:p>
    <w:p w14:paraId="78DCEC25" w14:textId="6D93546A" w:rsidR="005B05A0" w:rsidRPr="00EC5E42" w:rsidRDefault="005B05A0" w:rsidP="005B05A0">
      <w:pPr>
        <w:ind w:left="720" w:hanging="360"/>
        <w:jc w:val="both"/>
        <w:rPr>
          <w:ins w:id="605" w:author="Patrick McElhiney" w:date="2022-10-10T13:15:00Z"/>
          <w:i/>
          <w:iCs/>
        </w:rPr>
      </w:pPr>
      <w:ins w:id="606" w:author="Patrick McElhiney" w:date="2022-10-10T13:15:00Z">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ins>
    </w:p>
    <w:p w14:paraId="4E5C2E3E" w14:textId="7B429026" w:rsidR="005B05A0" w:rsidRPr="00EC5E42" w:rsidRDefault="005B05A0" w:rsidP="005B05A0">
      <w:pPr>
        <w:ind w:left="720" w:hanging="360"/>
        <w:jc w:val="both"/>
        <w:rPr>
          <w:ins w:id="607" w:author="Patrick McElhiney" w:date="2022-10-10T13:15:00Z"/>
          <w:i/>
          <w:iCs/>
        </w:rPr>
      </w:pPr>
      <w:ins w:id="608" w:author="Patrick McElhiney" w:date="2022-10-10T13:15:00Z">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ins>
      <w:ins w:id="609" w:author="Patrick McElhiney" w:date="2022-10-10T13:16:00Z">
        <w:r>
          <w:rPr>
            <w:b/>
            <w:bCs/>
            <w:i/>
            <w:iCs/>
            <w:color w:val="FF0000"/>
            <w:highlight w:val="yellow"/>
          </w:rPr>
          <w:t>HEALTH</w:t>
        </w:r>
      </w:ins>
      <w:ins w:id="610" w:author="Patrick McElhiney" w:date="2022-10-10T13:15:00Z">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ins>
    </w:p>
    <w:p w14:paraId="18B4580C" w14:textId="1257A9AE" w:rsidR="00CF157A" w:rsidRPr="00C47150" w:rsidRDefault="00CF157A" w:rsidP="005B05A0">
      <w:pPr>
        <w:ind w:left="720" w:hanging="360"/>
        <w:jc w:val="both"/>
        <w:pPrChange w:id="611" w:author="Patrick McElhiney" w:date="2022-10-10T13:17:00Z">
          <w:pPr>
            <w:ind w:left="360" w:hanging="360"/>
            <w:jc w:val="both"/>
          </w:pPr>
        </w:pPrChange>
      </w:pPr>
      <w:r w:rsidRPr="005B05A0">
        <w:rPr>
          <w:highlight w:val="yellow"/>
          <w:u w:val="single"/>
          <w:rPrChange w:id="612" w:author="Patrick McElhiney" w:date="2022-10-10T13:10:00Z">
            <w:rPr>
              <w:u w:val="single"/>
            </w:rPr>
          </w:rPrChange>
        </w:rPr>
        <w:t>AUTONOMOUS MENTAL HEALTH DAMAG</w:t>
      </w:r>
      <w:ins w:id="613" w:author="Patrick McElhiney" w:date="2022-10-10T13:11:00Z">
        <w:r w:rsidR="005B05A0">
          <w:rPr>
            <w:highlight w:val="yellow"/>
            <w:u w:val="single"/>
          </w:rPr>
          <w:t>ING</w:t>
        </w:r>
      </w:ins>
      <w:del w:id="614" w:author="Patrick McElhiney" w:date="2022-10-10T13:11:00Z">
        <w:r w:rsidRPr="005B05A0" w:rsidDel="005B05A0">
          <w:rPr>
            <w:highlight w:val="yellow"/>
            <w:u w:val="single"/>
            <w:rPrChange w:id="615" w:author="Patrick McElhiney" w:date="2022-10-10T13:10:00Z">
              <w:rPr>
                <w:u w:val="single"/>
              </w:rPr>
            </w:rPrChange>
          </w:rPr>
          <w:delText>ES</w:delText>
        </w:r>
      </w:del>
      <w:r w:rsidRPr="005B05A0">
        <w:rPr>
          <w:highlight w:val="yellow"/>
          <w:u w:val="single"/>
          <w:rPrChange w:id="616" w:author="Patrick McElhiney" w:date="2022-10-10T13:10:00Z">
            <w:rPr>
              <w:u w:val="single"/>
            </w:rPr>
          </w:rPrChange>
        </w:rPr>
        <w:t xml:space="preserve"> SYSTEM</w:t>
      </w:r>
      <w:ins w:id="617" w:author="Patrick McElhiney" w:date="2022-10-10T13:11:00Z">
        <w:r w:rsidR="005B05A0">
          <w:rPr>
            <w:highlight w:val="yellow"/>
            <w:u w:val="single"/>
          </w:rPr>
          <w:t xml:space="preserve"> RUNTIME</w:t>
        </w:r>
      </w:ins>
      <w:del w:id="618" w:author="Patrick McElhiney" w:date="2022-10-10T13:11:00Z">
        <w:r w:rsidRPr="005B05A0" w:rsidDel="005B05A0">
          <w:rPr>
            <w:highlight w:val="yellow"/>
            <w:u w:val="single"/>
            <w:rPrChange w:id="619" w:author="Patrick McElhiney" w:date="2022-10-10T13:10:00Z">
              <w:rPr>
                <w:u w:val="single"/>
              </w:rPr>
            </w:rPrChange>
          </w:rPr>
          <w:delText>S</w:delText>
        </w:r>
      </w:del>
      <w:r w:rsidRPr="005B05A0">
        <w:rPr>
          <w:highlight w:val="yellow"/>
          <w:u w:val="single"/>
          <w:rPrChange w:id="620" w:author="Patrick McElhiney" w:date="2022-10-10T13:10:00Z">
            <w:rPr>
              <w:u w:val="single"/>
            </w:rPr>
          </w:rPrChange>
        </w:rPr>
        <w:t xml:space="preserve"> PREVENTION SECURITY SYSTEMS</w:t>
      </w:r>
      <w:r w:rsidRPr="005B05A0">
        <w:rPr>
          <w:highlight w:val="yellow"/>
          <w:rPrChange w:id="621" w:author="Patrick McElhiney" w:date="2022-10-10T13:10:00Z">
            <w:rPr/>
          </w:rPrChange>
        </w:rPr>
        <w:t xml:space="preserve"> (</w:t>
      </w:r>
      <w:r w:rsidRPr="005B05A0">
        <w:rPr>
          <w:b/>
          <w:bCs/>
          <w:highlight w:val="yellow"/>
          <w:rPrChange w:id="622" w:author="Patrick McElhiney" w:date="2022-10-10T13:10:00Z">
            <w:rPr>
              <w:b/>
              <w:bCs/>
            </w:rPr>
          </w:rPrChange>
        </w:rPr>
        <w:t>2022</w:t>
      </w:r>
      <w:r w:rsidRPr="005B05A0">
        <w:rPr>
          <w:highlight w:val="yellow"/>
          <w:rPrChange w:id="623" w:author="Patrick McElhiney" w:date="2022-10-10T13:10:00Z">
            <w:rPr/>
          </w:rPrChange>
        </w:rPr>
        <w:t>) –</w:t>
      </w:r>
      <w:r w:rsidR="00CE476E" w:rsidRPr="005B05A0">
        <w:rPr>
          <w:highlight w:val="yellow"/>
          <w:rPrChange w:id="624" w:author="Patrick McElhiney" w:date="2022-10-10T13:10:00Z">
            <w:rPr/>
          </w:rPrChange>
        </w:rPr>
        <w:t xml:space="preserve"> </w:t>
      </w:r>
      <w:r w:rsidR="00835EB0" w:rsidRPr="005B05A0">
        <w:rPr>
          <w:b/>
          <w:bCs/>
          <w:color w:val="7030A0"/>
          <w:highlight w:val="yellow"/>
          <w:rPrChange w:id="625" w:author="Patrick McElhiney" w:date="2022-10-10T13:10:00Z">
            <w:rPr>
              <w:b/>
              <w:bCs/>
              <w:color w:val="7030A0"/>
            </w:rPr>
          </w:rPrChange>
        </w:rPr>
        <w:t>ENSURES</w:t>
      </w:r>
      <w:r w:rsidR="00835EB0" w:rsidRPr="005B05A0">
        <w:rPr>
          <w:b/>
          <w:bCs/>
          <w:highlight w:val="yellow"/>
          <w:rPrChange w:id="626" w:author="Patrick McElhiney" w:date="2022-10-10T13:10:00Z">
            <w:rPr>
              <w:b/>
              <w:bCs/>
            </w:rPr>
          </w:rPrChange>
        </w:rPr>
        <w:t xml:space="preserve"> </w:t>
      </w:r>
      <w:r w:rsidR="00835EB0" w:rsidRPr="005B05A0">
        <w:rPr>
          <w:b/>
          <w:bCs/>
          <w:color w:val="92D050"/>
          <w:highlight w:val="yellow"/>
          <w:rPrChange w:id="627" w:author="Patrick McElhiney" w:date="2022-10-10T13:10:00Z">
            <w:rPr>
              <w:b/>
              <w:bCs/>
              <w:color w:val="92D050"/>
            </w:rPr>
          </w:rPrChange>
        </w:rPr>
        <w:t>THAT</w:t>
      </w:r>
      <w:r w:rsidRPr="005B05A0">
        <w:rPr>
          <w:highlight w:val="yellow"/>
          <w:rPrChange w:id="628" w:author="Patrick McElhiney" w:date="2022-10-10T13:10:00Z">
            <w:rPr/>
          </w:rPrChange>
        </w:rPr>
        <w:t xml:space="preserve"> </w:t>
      </w:r>
      <w:r w:rsidR="003E7FFC" w:rsidRPr="005B05A0">
        <w:rPr>
          <w:b/>
          <w:bCs/>
          <w:color w:val="FF0000"/>
          <w:highlight w:val="yellow"/>
          <w:rPrChange w:id="629" w:author="Patrick McElhiney" w:date="2022-10-10T13:10:00Z">
            <w:rPr>
              <w:b/>
              <w:bCs/>
              <w:color w:val="FF0000"/>
            </w:rPr>
          </w:rPrChange>
        </w:rPr>
        <w:t xml:space="preserve">ANY </w:t>
      </w:r>
      <w:r w:rsidRPr="005B05A0">
        <w:rPr>
          <w:b/>
          <w:bCs/>
          <w:color w:val="FF0000"/>
          <w:highlight w:val="yellow"/>
          <w:rPrChange w:id="630" w:author="Patrick McElhiney" w:date="2022-10-10T13:10:00Z">
            <w:rPr>
              <w:b/>
              <w:bCs/>
              <w:color w:val="FF0000"/>
            </w:rPr>
          </w:rPrChange>
        </w:rPr>
        <w:t xml:space="preserve">MENTAL HEALTH </w:t>
      </w:r>
      <w:r w:rsidR="003E7FFC" w:rsidRPr="005B05A0">
        <w:rPr>
          <w:b/>
          <w:bCs/>
          <w:color w:val="FF0000"/>
          <w:highlight w:val="yellow"/>
          <w:rPrChange w:id="631" w:author="Patrick McElhiney" w:date="2022-10-10T13:10:00Z">
            <w:rPr>
              <w:b/>
              <w:bCs/>
              <w:color w:val="FF0000"/>
            </w:rPr>
          </w:rPrChange>
        </w:rPr>
        <w:t xml:space="preserve">DAMAGING </w:t>
      </w:r>
      <w:r w:rsidRPr="005B05A0">
        <w:rPr>
          <w:b/>
          <w:bCs/>
          <w:color w:val="FF0000"/>
          <w:highlight w:val="yellow"/>
          <w:rPrChange w:id="632" w:author="Patrick McElhiney" w:date="2022-10-10T13:10:00Z">
            <w:rPr>
              <w:b/>
              <w:bCs/>
              <w:color w:val="FF0000"/>
            </w:rPr>
          </w:rPrChange>
        </w:rPr>
        <w:t>SYSTEM</w:t>
      </w:r>
      <w:r w:rsidRPr="005B05A0">
        <w:rPr>
          <w:highlight w:val="yellow"/>
          <w:rPrChange w:id="633" w:author="Patrick McElhiney" w:date="2022-10-10T13:10:00Z">
            <w:rPr/>
          </w:rPrChange>
        </w:rPr>
        <w:t xml:space="preserve"> </w:t>
      </w:r>
      <w:ins w:id="634" w:author="Patrick McElhiney" w:date="2022-10-10T13:10:00Z">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635" w:author="Patrick McElhiney" w:date="2022-10-10T13:10:00Z">
        <w:r w:rsidR="003E7FFC" w:rsidRPr="005B05A0" w:rsidDel="005B05A0">
          <w:rPr>
            <w:b/>
            <w:bCs/>
            <w:color w:val="C00000"/>
            <w:highlight w:val="yellow"/>
            <w:rPrChange w:id="636" w:author="Patrick McElhiney" w:date="2022-10-10T13:10:00Z">
              <w:rPr>
                <w:b/>
                <w:bCs/>
                <w:color w:val="C00000"/>
              </w:rPr>
            </w:rPrChange>
          </w:rPr>
          <w:delText>NEVER RUNS</w:delText>
        </w:r>
        <w:r w:rsidR="003E7FFC" w:rsidRPr="005B05A0" w:rsidDel="005B05A0">
          <w:rPr>
            <w:highlight w:val="yellow"/>
            <w:rPrChange w:id="637" w:author="Patrick McElhiney" w:date="2022-10-10T13:10:00Z">
              <w:rPr/>
            </w:rPrChange>
          </w:rPr>
          <w:delText xml:space="preserve">,                           </w:delText>
        </w:r>
        <w:r w:rsidR="003E7FFC" w:rsidRPr="005B05A0" w:rsidDel="005B05A0">
          <w:rPr>
            <w:b/>
            <w:bCs/>
            <w:color w:val="00B0F0"/>
            <w:highlight w:val="yellow"/>
            <w:rPrChange w:id="638" w:author="Patrick McElhiney" w:date="2022-10-10T13:10:00Z">
              <w:rPr>
                <w:b/>
                <w:bCs/>
                <w:color w:val="00B0F0"/>
              </w:rPr>
            </w:rPrChange>
          </w:rPr>
          <w:delText>IMPLICITLY-EXPLICITLY DEFINED</w:delText>
        </w:r>
        <w:r w:rsidR="003E7FFC" w:rsidRPr="005B05A0" w:rsidDel="005B05A0">
          <w:rPr>
            <w:highlight w:val="yellow"/>
            <w:rPrChange w:id="639" w:author="Patrick McElhiney" w:date="2022-10-10T13:10:00Z">
              <w:rPr/>
            </w:rPrChange>
          </w:rPr>
          <w:delText>.</w:delText>
        </w:r>
      </w:del>
    </w:p>
    <w:p w14:paraId="400959D6" w14:textId="1169EBAE" w:rsidR="005B05A0" w:rsidRPr="00C47150" w:rsidRDefault="005B05A0" w:rsidP="005B05A0">
      <w:pPr>
        <w:ind w:left="1080" w:hanging="360"/>
        <w:jc w:val="both"/>
        <w:rPr>
          <w:ins w:id="640" w:author="Patrick McElhiney" w:date="2022-10-10T13:13:00Z"/>
        </w:rPr>
        <w:pPrChange w:id="641" w:author="Patrick McElhiney" w:date="2022-10-10T13:17:00Z">
          <w:pPr>
            <w:ind w:left="360" w:hanging="360"/>
            <w:jc w:val="both"/>
          </w:pPr>
        </w:pPrChange>
      </w:pPr>
      <w:ins w:id="642" w:author="Patrick McElhiney" w:date="2022-10-10T13:13:00Z">
        <w:r w:rsidRPr="00EC5E42">
          <w:rPr>
            <w:highlight w:val="yellow"/>
            <w:u w:val="single"/>
          </w:rPr>
          <w:t xml:space="preserve">AUTONOMOUS </w:t>
        </w:r>
      </w:ins>
      <w:ins w:id="643" w:author="Patrick McElhiney" w:date="2022-10-10T13:14:00Z">
        <w:r>
          <w:rPr>
            <w:highlight w:val="yellow"/>
            <w:u w:val="single"/>
          </w:rPr>
          <w:t>MENTAL HEALTH DAMAGE</w:t>
        </w:r>
      </w:ins>
      <w:ins w:id="644" w:author="Patrick McElhiney" w:date="2022-10-10T13:13:00Z">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ins>
      <w:ins w:id="645" w:author="Patrick McElhiney" w:date="2022-10-10T13:14:00Z">
        <w:r>
          <w:rPr>
            <w:b/>
            <w:bCs/>
            <w:color w:val="FF0000"/>
            <w:highlight w:val="yellow"/>
          </w:rPr>
          <w:t>MENTAL HEALTH DAMAGE</w:t>
        </w:r>
      </w:ins>
      <w:ins w:id="646" w:author="Patrick McElhiney" w:date="2022-10-10T13:13:00Z">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ins>
      <w:ins w:id="647" w:author="Patrick McElhiney" w:date="2022-10-10T13:14:00Z">
        <w:r>
          <w:rPr>
            <w:highlight w:val="yellow"/>
          </w:rPr>
          <w:t xml:space="preserve"> </w:t>
        </w:r>
      </w:ins>
      <w:ins w:id="648" w:author="Patrick McElhiney" w:date="2022-10-10T13:13:00Z">
        <w:r w:rsidRPr="005B05A0">
          <w:rPr>
            <w:b/>
            <w:bCs/>
            <w:color w:val="00B0F0"/>
            <w:highlight w:val="yellow"/>
          </w:rPr>
          <w:t>IMPLICITLY-EXPLICITLY GLOBALLY VIRULENTLY DEFINED</w:t>
        </w:r>
        <w:r w:rsidRPr="005B05A0">
          <w:rPr>
            <w:highlight w:val="yellow"/>
          </w:rPr>
          <w:t>.</w:t>
        </w:r>
      </w:ins>
    </w:p>
    <w:p w14:paraId="41C8466D" w14:textId="232DFDF0" w:rsidR="005B05A0" w:rsidRPr="00C47150" w:rsidRDefault="005B05A0" w:rsidP="005B05A0">
      <w:pPr>
        <w:ind w:left="1080" w:hanging="360"/>
        <w:jc w:val="both"/>
        <w:rPr>
          <w:ins w:id="649" w:author="Patrick McElhiney" w:date="2022-10-10T13:13:00Z"/>
        </w:rPr>
        <w:pPrChange w:id="650" w:author="Patrick McElhiney" w:date="2022-10-10T13:17:00Z">
          <w:pPr>
            <w:ind w:left="360" w:hanging="360"/>
            <w:jc w:val="both"/>
          </w:pPr>
        </w:pPrChange>
      </w:pPr>
      <w:ins w:id="651" w:author="Patrick McElhiney" w:date="2022-10-10T13:13:00Z">
        <w:r w:rsidRPr="00EC5E42">
          <w:rPr>
            <w:highlight w:val="yellow"/>
            <w:u w:val="single"/>
          </w:rPr>
          <w:t xml:space="preserve">AUTONOMOUS </w:t>
        </w:r>
      </w:ins>
      <w:ins w:id="652" w:author="Patrick McElhiney" w:date="2022-10-10T13:14:00Z">
        <w:r>
          <w:rPr>
            <w:highlight w:val="yellow"/>
            <w:u w:val="single"/>
          </w:rPr>
          <w:t>MENTAL HEALTH DAMAGE</w:t>
        </w:r>
      </w:ins>
      <w:ins w:id="653" w:author="Patrick McElhiney" w:date="2022-10-10T13:13:00Z">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ins>
      <w:ins w:id="654" w:author="Patrick McElhiney" w:date="2022-10-10T13:14:00Z">
        <w:r>
          <w:rPr>
            <w:b/>
            <w:bCs/>
            <w:color w:val="FF0000"/>
            <w:highlight w:val="yellow"/>
          </w:rPr>
          <w:t>MENTAL HEALTH DAMAGE</w:t>
        </w:r>
      </w:ins>
      <w:ins w:id="655" w:author="Patrick McElhiney" w:date="2022-10-10T13:13:00Z">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ins>
      <w:ins w:id="656" w:author="Patrick McElhiney" w:date="2022-10-10T13:17:00Z">
        <w:r>
          <w:rPr>
            <w:highlight w:val="yellow"/>
          </w:rPr>
          <w:t xml:space="preserve"> </w:t>
        </w:r>
      </w:ins>
      <w:ins w:id="657" w:author="Patrick McElhiney" w:date="2022-10-10T13:13:00Z">
        <w:r w:rsidRPr="005B05A0">
          <w:rPr>
            <w:b/>
            <w:bCs/>
            <w:color w:val="00B0F0"/>
            <w:highlight w:val="yellow"/>
          </w:rPr>
          <w:t>IMPLICITLY-EXPLICITLY GLOBALLY VIRULENTLY DEFINED</w:t>
        </w:r>
        <w:r w:rsidRPr="005B05A0">
          <w:rPr>
            <w:highlight w:val="yellow"/>
          </w:rPr>
          <w:t>.</w:t>
        </w:r>
      </w:ins>
    </w:p>
    <w:p w14:paraId="62BE4A5F" w14:textId="77777777" w:rsidR="005B05A0" w:rsidRDefault="005B05A0">
      <w:pPr>
        <w:rPr>
          <w:ins w:id="658" w:author="Patrick McElhiney" w:date="2022-10-10T13:17:00Z"/>
          <w:highlight w:val="yellow"/>
          <w:u w:val="single"/>
        </w:rPr>
      </w:pPr>
      <w:ins w:id="659" w:author="Patrick McElhiney" w:date="2022-10-10T13:17:00Z">
        <w:r>
          <w:rPr>
            <w:highlight w:val="yellow"/>
            <w:u w:val="single"/>
          </w:rPr>
          <w:br w:type="page"/>
        </w:r>
      </w:ins>
    </w:p>
    <w:p w14:paraId="59A287CB" w14:textId="473BF8A2" w:rsidR="00CF157A" w:rsidRPr="00C47150" w:rsidRDefault="00CF157A" w:rsidP="00CF157A">
      <w:pPr>
        <w:ind w:left="360" w:hanging="360"/>
        <w:jc w:val="both"/>
      </w:pPr>
      <w:r w:rsidRPr="005B05A0">
        <w:rPr>
          <w:highlight w:val="yellow"/>
          <w:u w:val="single"/>
          <w:rPrChange w:id="660" w:author="Patrick McElhiney" w:date="2022-10-10T13:11:00Z">
            <w:rPr>
              <w:u w:val="single"/>
            </w:rPr>
          </w:rPrChange>
        </w:rPr>
        <w:lastRenderedPageBreak/>
        <w:t>AUTONOMOUS PERCEPTUAL THOUGHT DAMAGE</w:t>
      </w:r>
      <w:del w:id="661" w:author="Patrick McElhiney" w:date="2022-10-10T13:10:00Z">
        <w:r w:rsidRPr="005B05A0" w:rsidDel="005B05A0">
          <w:rPr>
            <w:highlight w:val="yellow"/>
            <w:u w:val="single"/>
            <w:rPrChange w:id="662" w:author="Patrick McElhiney" w:date="2022-10-10T13:11:00Z">
              <w:rPr>
                <w:u w:val="single"/>
              </w:rPr>
            </w:rPrChange>
          </w:rPr>
          <w:delText>S</w:delText>
        </w:r>
      </w:del>
      <w:r w:rsidRPr="005B05A0">
        <w:rPr>
          <w:highlight w:val="yellow"/>
          <w:u w:val="single"/>
          <w:rPrChange w:id="663" w:author="Patrick McElhiney" w:date="2022-10-10T13:11:00Z">
            <w:rPr>
              <w:u w:val="single"/>
            </w:rPr>
          </w:rPrChange>
        </w:rPr>
        <w:t xml:space="preserve"> </w:t>
      </w:r>
      <w:del w:id="664" w:author="Patrick McElhiney" w:date="2022-10-10T13:10:00Z">
        <w:r w:rsidRPr="005B05A0" w:rsidDel="005B05A0">
          <w:rPr>
            <w:highlight w:val="yellow"/>
            <w:u w:val="single"/>
            <w:rPrChange w:id="665" w:author="Patrick McElhiney" w:date="2022-10-10T13:11:00Z">
              <w:rPr>
                <w:u w:val="single"/>
              </w:rPr>
            </w:rPrChange>
          </w:rPr>
          <w:delText xml:space="preserve">SYSTEMS </w:delText>
        </w:r>
      </w:del>
      <w:r w:rsidRPr="005B05A0">
        <w:rPr>
          <w:highlight w:val="yellow"/>
          <w:u w:val="single"/>
          <w:rPrChange w:id="666" w:author="Patrick McElhiney" w:date="2022-10-10T13:11:00Z">
            <w:rPr>
              <w:u w:val="single"/>
            </w:rPr>
          </w:rPrChange>
        </w:rPr>
        <w:t>PREVENTION SECURITY SYSTEMS</w:t>
      </w:r>
      <w:r w:rsidRPr="005B05A0">
        <w:rPr>
          <w:highlight w:val="yellow"/>
          <w:rPrChange w:id="667" w:author="Patrick McElhiney" w:date="2022-10-10T13:11:00Z">
            <w:rPr/>
          </w:rPrChange>
        </w:rPr>
        <w:t xml:space="preserve"> (</w:t>
      </w:r>
      <w:r w:rsidRPr="005B05A0">
        <w:rPr>
          <w:b/>
          <w:bCs/>
          <w:highlight w:val="yellow"/>
          <w:rPrChange w:id="668" w:author="Patrick McElhiney" w:date="2022-10-10T13:11:00Z">
            <w:rPr>
              <w:b/>
              <w:bCs/>
            </w:rPr>
          </w:rPrChange>
        </w:rPr>
        <w:t>2022</w:t>
      </w:r>
      <w:r w:rsidRPr="005B05A0">
        <w:rPr>
          <w:highlight w:val="yellow"/>
          <w:rPrChange w:id="669" w:author="Patrick McElhiney" w:date="2022-10-10T13:11:00Z">
            <w:rPr/>
          </w:rPrChange>
        </w:rPr>
        <w:t>) –</w:t>
      </w:r>
      <w:r w:rsidR="00CE476E" w:rsidRPr="005B05A0">
        <w:rPr>
          <w:highlight w:val="yellow"/>
          <w:rPrChange w:id="670" w:author="Patrick McElhiney" w:date="2022-10-10T13:11:00Z">
            <w:rPr/>
          </w:rPrChange>
        </w:rPr>
        <w:t xml:space="preserve"> </w:t>
      </w:r>
      <w:r w:rsidR="00835EB0" w:rsidRPr="005B05A0">
        <w:rPr>
          <w:b/>
          <w:bCs/>
          <w:color w:val="7030A0"/>
          <w:highlight w:val="yellow"/>
          <w:rPrChange w:id="671" w:author="Patrick McElhiney" w:date="2022-10-10T13:11:00Z">
            <w:rPr>
              <w:b/>
              <w:bCs/>
              <w:color w:val="7030A0"/>
            </w:rPr>
          </w:rPrChange>
        </w:rPr>
        <w:t>ENSURES</w:t>
      </w:r>
      <w:r w:rsidR="00835EB0" w:rsidRPr="005B05A0">
        <w:rPr>
          <w:b/>
          <w:bCs/>
          <w:highlight w:val="yellow"/>
          <w:rPrChange w:id="672" w:author="Patrick McElhiney" w:date="2022-10-10T13:11:00Z">
            <w:rPr>
              <w:b/>
              <w:bCs/>
            </w:rPr>
          </w:rPrChange>
        </w:rPr>
        <w:t xml:space="preserve"> </w:t>
      </w:r>
      <w:r w:rsidR="00835EB0" w:rsidRPr="005B05A0">
        <w:rPr>
          <w:b/>
          <w:bCs/>
          <w:color w:val="92D050"/>
          <w:highlight w:val="yellow"/>
          <w:rPrChange w:id="673" w:author="Patrick McElhiney" w:date="2022-10-10T13:11:00Z">
            <w:rPr>
              <w:b/>
              <w:bCs/>
              <w:color w:val="92D050"/>
            </w:rPr>
          </w:rPrChange>
        </w:rPr>
        <w:t>THAT</w:t>
      </w:r>
      <w:r w:rsidRPr="005B05A0">
        <w:rPr>
          <w:highlight w:val="yellow"/>
          <w:rPrChange w:id="674" w:author="Patrick McElhiney" w:date="2022-10-10T13:11:00Z">
            <w:rPr/>
          </w:rPrChange>
        </w:rPr>
        <w:t xml:space="preserve"> </w:t>
      </w:r>
      <w:r w:rsidR="003E7FFC" w:rsidRPr="005B05A0">
        <w:rPr>
          <w:b/>
          <w:bCs/>
          <w:color w:val="FF0000"/>
          <w:highlight w:val="yellow"/>
          <w:rPrChange w:id="675" w:author="Patrick McElhiney" w:date="2022-10-10T13:11:00Z">
            <w:rPr>
              <w:b/>
              <w:bCs/>
              <w:color w:val="FF0000"/>
            </w:rPr>
          </w:rPrChange>
        </w:rPr>
        <w:t xml:space="preserve">ANY </w:t>
      </w:r>
      <w:r w:rsidRPr="005B05A0">
        <w:rPr>
          <w:b/>
          <w:bCs/>
          <w:color w:val="FF0000"/>
          <w:highlight w:val="yellow"/>
          <w:rPrChange w:id="676" w:author="Patrick McElhiney" w:date="2022-10-10T13:11:00Z">
            <w:rPr>
              <w:b/>
              <w:bCs/>
              <w:color w:val="FF0000"/>
            </w:rPr>
          </w:rPrChange>
        </w:rPr>
        <w:t xml:space="preserve">PERCEPTUAL THOUGHT </w:t>
      </w:r>
      <w:del w:id="677" w:author="Patrick McElhiney" w:date="2022-10-10T13:11:00Z">
        <w:r w:rsidR="003E7FFC" w:rsidRPr="005B05A0" w:rsidDel="005B05A0">
          <w:rPr>
            <w:b/>
            <w:bCs/>
            <w:color w:val="FF0000"/>
            <w:highlight w:val="yellow"/>
            <w:rPrChange w:id="678" w:author="Patrick McElhiney" w:date="2022-10-10T13:11:00Z">
              <w:rPr>
                <w:b/>
                <w:bCs/>
                <w:color w:val="FF0000"/>
              </w:rPr>
            </w:rPrChange>
          </w:rPr>
          <w:delText xml:space="preserve">DAMAGING </w:delText>
        </w:r>
      </w:del>
      <w:ins w:id="679" w:author="Patrick McElhiney" w:date="2022-10-10T13:11:00Z">
        <w:r w:rsidR="005B05A0" w:rsidRPr="005B05A0">
          <w:rPr>
            <w:b/>
            <w:bCs/>
            <w:color w:val="FF0000"/>
            <w:highlight w:val="yellow"/>
            <w:rPrChange w:id="680" w:author="Patrick McElhiney" w:date="2022-10-10T13:11:00Z">
              <w:rPr>
                <w:b/>
                <w:bCs/>
                <w:color w:val="FF0000"/>
              </w:rPr>
            </w:rPrChange>
          </w:rPr>
          <w:t>DAMAG</w:t>
        </w:r>
        <w:r w:rsidR="005B05A0" w:rsidRPr="005B05A0">
          <w:rPr>
            <w:b/>
            <w:bCs/>
            <w:color w:val="FF0000"/>
            <w:highlight w:val="yellow"/>
            <w:rPrChange w:id="681" w:author="Patrick McElhiney" w:date="2022-10-10T13:11:00Z">
              <w:rPr>
                <w:b/>
                <w:bCs/>
                <w:color w:val="FF0000"/>
              </w:rPr>
            </w:rPrChange>
          </w:rPr>
          <w:t>E</w:t>
        </w:r>
      </w:ins>
      <w:del w:id="682" w:author="Patrick McElhiney" w:date="2022-10-10T13:11:00Z">
        <w:r w:rsidRPr="005B05A0" w:rsidDel="005B05A0">
          <w:rPr>
            <w:b/>
            <w:bCs/>
            <w:color w:val="FF0000"/>
            <w:highlight w:val="yellow"/>
            <w:rPrChange w:id="683" w:author="Patrick McElhiney" w:date="2022-10-10T13:11:00Z">
              <w:rPr>
                <w:b/>
                <w:bCs/>
                <w:color w:val="FF0000"/>
              </w:rPr>
            </w:rPrChange>
          </w:rPr>
          <w:delText>SYSTEM</w:delText>
        </w:r>
      </w:del>
      <w:r w:rsidRPr="005B05A0">
        <w:rPr>
          <w:highlight w:val="yellow"/>
          <w:rPrChange w:id="684" w:author="Patrick McElhiney" w:date="2022-10-10T13:11:00Z">
            <w:rPr/>
          </w:rPrChange>
        </w:rPr>
        <w:t xml:space="preserve"> </w:t>
      </w:r>
      <w:ins w:id="685" w:author="Patrick McElhiney" w:date="2022-10-10T13:10:00Z">
        <w:r w:rsidR="005B05A0" w:rsidRPr="005B05A0">
          <w:rPr>
            <w:b/>
            <w:bCs/>
            <w:color w:val="C00000"/>
            <w:highlight w:val="yellow"/>
          </w:rPr>
          <w:t>NEVER</w:t>
        </w:r>
        <w:r w:rsidR="005B05A0" w:rsidRPr="005B05A0">
          <w:rPr>
            <w:highlight w:val="yellow"/>
          </w:rPr>
          <w:t xml:space="preserve"> </w:t>
        </w:r>
      </w:ins>
      <w:proofErr w:type="gramStart"/>
      <w:ins w:id="686" w:author="Patrick McElhiney" w:date="2022-10-10T13:11:00Z">
        <w:r w:rsidR="005B05A0" w:rsidRPr="005B05A0">
          <w:rPr>
            <w:b/>
            <w:bCs/>
            <w:color w:val="7030A0"/>
            <w:highlight w:val="yellow"/>
          </w:rPr>
          <w:t>OCCURS</w:t>
        </w:r>
      </w:ins>
      <w:ins w:id="687" w:author="Patrick McElhiney" w:date="2022-10-10T13:10:00Z">
        <w:r w:rsidR="005B05A0" w:rsidRPr="005B05A0">
          <w:rPr>
            <w:highlight w:val="yellow"/>
          </w:rPr>
          <w:t>,</w:t>
        </w:r>
      </w:ins>
      <w:ins w:id="688" w:author="Patrick McElhiney" w:date="2022-10-10T13:11:00Z">
        <w:r w:rsidR="005B05A0" w:rsidRPr="005B05A0">
          <w:rPr>
            <w:highlight w:val="yellow"/>
          </w:rPr>
          <w:t xml:space="preserve">   </w:t>
        </w:r>
        <w:proofErr w:type="gramEnd"/>
        <w:r w:rsidR="005B05A0" w:rsidRPr="005B05A0">
          <w:rPr>
            <w:highlight w:val="yellow"/>
          </w:rPr>
          <w:t xml:space="preserve">                               </w:t>
        </w:r>
      </w:ins>
      <w:ins w:id="689" w:author="Patrick McElhiney" w:date="2022-10-10T13:10:00Z">
        <w:r w:rsidR="005B05A0" w:rsidRPr="005B05A0">
          <w:rPr>
            <w:highlight w:val="yellow"/>
          </w:rPr>
          <w:t xml:space="preserve">              </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del w:id="690" w:author="Patrick McElhiney" w:date="2022-10-10T13:10:00Z">
        <w:r w:rsidR="003E7FFC" w:rsidRPr="005B05A0" w:rsidDel="005B05A0">
          <w:rPr>
            <w:b/>
            <w:bCs/>
            <w:color w:val="C00000"/>
            <w:highlight w:val="yellow"/>
            <w:rPrChange w:id="691" w:author="Patrick McElhiney" w:date="2022-10-10T13:11:00Z">
              <w:rPr>
                <w:b/>
                <w:bCs/>
                <w:color w:val="C00000"/>
              </w:rPr>
            </w:rPrChange>
          </w:rPr>
          <w:delText>NEVER RUNS</w:delText>
        </w:r>
        <w:r w:rsidR="003E7FFC" w:rsidRPr="005B05A0" w:rsidDel="005B05A0">
          <w:rPr>
            <w:highlight w:val="yellow"/>
            <w:rPrChange w:id="692" w:author="Patrick McElhiney" w:date="2022-10-10T13:11:00Z">
              <w:rPr/>
            </w:rPrChange>
          </w:rPr>
          <w:delText xml:space="preserve">,                 </w:delText>
        </w:r>
        <w:r w:rsidR="003E7FFC" w:rsidRPr="005B05A0" w:rsidDel="005B05A0">
          <w:rPr>
            <w:b/>
            <w:bCs/>
            <w:color w:val="00B0F0"/>
            <w:highlight w:val="yellow"/>
            <w:rPrChange w:id="693" w:author="Patrick McElhiney" w:date="2022-10-10T13:11:00Z">
              <w:rPr>
                <w:b/>
                <w:bCs/>
                <w:color w:val="00B0F0"/>
              </w:rPr>
            </w:rPrChange>
          </w:rPr>
          <w:delText>IMPLICITLY-EXPLICITLY DEFINED</w:delText>
        </w:r>
        <w:r w:rsidR="003E7FFC" w:rsidRPr="005B05A0" w:rsidDel="005B05A0">
          <w:rPr>
            <w:highlight w:val="yellow"/>
            <w:rPrChange w:id="694" w:author="Patrick McElhiney" w:date="2022-10-10T13:11:00Z">
              <w:rPr/>
            </w:rPrChange>
          </w:rPr>
          <w:delText>.</w:delText>
        </w:r>
      </w:del>
    </w:p>
    <w:p w14:paraId="7DFBD163" w14:textId="7CBDA830" w:rsidR="005B05A0" w:rsidRPr="00C47150" w:rsidRDefault="00CF157A" w:rsidP="005B05A0">
      <w:pPr>
        <w:ind w:left="360" w:hanging="360"/>
        <w:jc w:val="both"/>
        <w:rPr>
          <w:ins w:id="695" w:author="Patrick McElhiney" w:date="2022-10-10T13:12:00Z"/>
        </w:rPr>
      </w:pPr>
      <w:r w:rsidRPr="005B05A0">
        <w:rPr>
          <w:highlight w:val="yellow"/>
          <w:u w:val="single"/>
          <w:rPrChange w:id="696" w:author="Patrick McElhiney" w:date="2022-10-10T13:13:00Z">
            <w:rPr>
              <w:u w:val="single"/>
            </w:rPr>
          </w:rPrChange>
        </w:rPr>
        <w:t xml:space="preserve">AUTONOMOUS THOUGHT DISORDER </w:t>
      </w:r>
      <w:r w:rsidR="00D67D1C" w:rsidRPr="005B05A0">
        <w:rPr>
          <w:highlight w:val="yellow"/>
          <w:u w:val="single"/>
          <w:rPrChange w:id="697" w:author="Patrick McElhiney" w:date="2022-10-10T13:13:00Z">
            <w:rPr>
              <w:u w:val="single"/>
            </w:rPr>
          </w:rPrChange>
        </w:rPr>
        <w:t xml:space="preserve">CAUSING </w:t>
      </w:r>
      <w:r w:rsidRPr="005B05A0">
        <w:rPr>
          <w:highlight w:val="yellow"/>
          <w:u w:val="single"/>
          <w:rPrChange w:id="698" w:author="Patrick McElhiney" w:date="2022-10-10T13:13:00Z">
            <w:rPr>
              <w:u w:val="single"/>
            </w:rPr>
          </w:rPrChange>
        </w:rPr>
        <w:t xml:space="preserve">SYSTEM </w:t>
      </w:r>
      <w:ins w:id="699" w:author="Patrick McElhiney" w:date="2022-10-10T13:13:00Z">
        <w:r w:rsidR="005B05A0" w:rsidRPr="005B05A0">
          <w:rPr>
            <w:highlight w:val="yellow"/>
            <w:u w:val="single"/>
            <w:rPrChange w:id="700" w:author="Patrick McElhiney" w:date="2022-10-10T13:13:00Z">
              <w:rPr>
                <w:u w:val="single"/>
              </w:rPr>
            </w:rPrChange>
          </w:rPr>
          <w:t xml:space="preserve">RUNTIME </w:t>
        </w:r>
      </w:ins>
      <w:r w:rsidRPr="005B05A0">
        <w:rPr>
          <w:highlight w:val="yellow"/>
          <w:u w:val="single"/>
          <w:rPrChange w:id="701" w:author="Patrick McElhiney" w:date="2022-10-10T13:13:00Z">
            <w:rPr>
              <w:u w:val="single"/>
            </w:rPr>
          </w:rPrChange>
        </w:rPr>
        <w:t>PREVENTION SECURITY SYSTEMS</w:t>
      </w:r>
      <w:r w:rsidRPr="005B05A0">
        <w:rPr>
          <w:highlight w:val="yellow"/>
          <w:rPrChange w:id="702" w:author="Patrick McElhiney" w:date="2022-10-10T13:13:00Z">
            <w:rPr/>
          </w:rPrChange>
        </w:rPr>
        <w:t xml:space="preserve"> (</w:t>
      </w:r>
      <w:r w:rsidRPr="005B05A0">
        <w:rPr>
          <w:b/>
          <w:bCs/>
          <w:highlight w:val="yellow"/>
          <w:rPrChange w:id="703" w:author="Patrick McElhiney" w:date="2022-10-10T13:13:00Z">
            <w:rPr>
              <w:b/>
              <w:bCs/>
            </w:rPr>
          </w:rPrChange>
        </w:rPr>
        <w:t>2022</w:t>
      </w:r>
      <w:r w:rsidRPr="005B05A0">
        <w:rPr>
          <w:highlight w:val="yellow"/>
          <w:rPrChange w:id="704" w:author="Patrick McElhiney" w:date="2022-10-10T13:13:00Z">
            <w:rPr/>
          </w:rPrChange>
        </w:rPr>
        <w:t>) –</w:t>
      </w:r>
      <w:r w:rsidR="00CE476E" w:rsidRPr="005B05A0">
        <w:rPr>
          <w:highlight w:val="yellow"/>
          <w:rPrChange w:id="705" w:author="Patrick McElhiney" w:date="2022-10-10T13:13:00Z">
            <w:rPr/>
          </w:rPrChange>
        </w:rPr>
        <w:t xml:space="preserve"> </w:t>
      </w:r>
      <w:r w:rsidR="00835EB0" w:rsidRPr="005B05A0">
        <w:rPr>
          <w:b/>
          <w:bCs/>
          <w:color w:val="7030A0"/>
          <w:highlight w:val="yellow"/>
          <w:rPrChange w:id="706" w:author="Patrick McElhiney" w:date="2022-10-10T13:13:00Z">
            <w:rPr>
              <w:b/>
              <w:bCs/>
              <w:color w:val="7030A0"/>
            </w:rPr>
          </w:rPrChange>
        </w:rPr>
        <w:t>ENSURES</w:t>
      </w:r>
      <w:r w:rsidR="00835EB0" w:rsidRPr="005B05A0">
        <w:rPr>
          <w:b/>
          <w:bCs/>
          <w:highlight w:val="yellow"/>
          <w:rPrChange w:id="707" w:author="Patrick McElhiney" w:date="2022-10-10T13:13:00Z">
            <w:rPr>
              <w:b/>
              <w:bCs/>
            </w:rPr>
          </w:rPrChange>
        </w:rPr>
        <w:t xml:space="preserve"> </w:t>
      </w:r>
      <w:r w:rsidR="00835EB0" w:rsidRPr="005B05A0">
        <w:rPr>
          <w:b/>
          <w:bCs/>
          <w:color w:val="92D050"/>
          <w:highlight w:val="yellow"/>
          <w:rPrChange w:id="708" w:author="Patrick McElhiney" w:date="2022-10-10T13:13:00Z">
            <w:rPr>
              <w:b/>
              <w:bCs/>
              <w:color w:val="92D050"/>
            </w:rPr>
          </w:rPrChange>
        </w:rPr>
        <w:t>THAT</w:t>
      </w:r>
      <w:r w:rsidRPr="005B05A0">
        <w:rPr>
          <w:highlight w:val="yellow"/>
          <w:rPrChange w:id="709" w:author="Patrick McElhiney" w:date="2022-10-10T13:13:00Z">
            <w:rPr/>
          </w:rPrChange>
        </w:rPr>
        <w:t xml:space="preserve"> </w:t>
      </w:r>
      <w:r w:rsidR="003E7FFC" w:rsidRPr="005B05A0">
        <w:rPr>
          <w:b/>
          <w:bCs/>
          <w:color w:val="FF0000"/>
          <w:highlight w:val="yellow"/>
          <w:rPrChange w:id="710" w:author="Patrick McElhiney" w:date="2022-10-10T13:13:00Z">
            <w:rPr>
              <w:b/>
              <w:bCs/>
              <w:color w:val="FF0000"/>
            </w:rPr>
          </w:rPrChange>
        </w:rPr>
        <w:t xml:space="preserve">ANY </w:t>
      </w:r>
      <w:r w:rsidRPr="005B05A0">
        <w:rPr>
          <w:b/>
          <w:bCs/>
          <w:color w:val="FF0000"/>
          <w:highlight w:val="yellow"/>
          <w:rPrChange w:id="711" w:author="Patrick McElhiney" w:date="2022-10-10T13:13:00Z">
            <w:rPr>
              <w:b/>
              <w:bCs/>
              <w:color w:val="FF0000"/>
            </w:rPr>
          </w:rPrChange>
        </w:rPr>
        <w:t xml:space="preserve">THOUGHT DISORDER </w:t>
      </w:r>
      <w:r w:rsidR="00D67D1C" w:rsidRPr="005B05A0">
        <w:rPr>
          <w:b/>
          <w:bCs/>
          <w:color w:val="FF0000"/>
          <w:highlight w:val="yellow"/>
          <w:rPrChange w:id="712" w:author="Patrick McElhiney" w:date="2022-10-10T13:13:00Z">
            <w:rPr>
              <w:b/>
              <w:bCs/>
              <w:color w:val="FF0000"/>
            </w:rPr>
          </w:rPrChange>
        </w:rPr>
        <w:t xml:space="preserve">CAUSING </w:t>
      </w:r>
      <w:r w:rsidRPr="005B05A0">
        <w:rPr>
          <w:b/>
          <w:bCs/>
          <w:color w:val="FF0000"/>
          <w:highlight w:val="yellow"/>
          <w:rPrChange w:id="713" w:author="Patrick McElhiney" w:date="2022-10-10T13:13:00Z">
            <w:rPr>
              <w:b/>
              <w:bCs/>
              <w:color w:val="FF0000"/>
            </w:rPr>
          </w:rPrChange>
        </w:rPr>
        <w:t>SYSTEM</w:t>
      </w:r>
      <w:r w:rsidR="003E7FFC" w:rsidRPr="005B05A0">
        <w:rPr>
          <w:highlight w:val="yellow"/>
          <w:rPrChange w:id="714" w:author="Patrick McElhiney" w:date="2022-10-10T13:13:00Z">
            <w:rPr/>
          </w:rPrChange>
        </w:rPr>
        <w:t xml:space="preserve"> </w:t>
      </w:r>
      <w:ins w:id="715" w:author="Patrick McElhiney" w:date="2022-10-10T13:12:00Z">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p>
    <w:p w14:paraId="0FD97DF9" w14:textId="409CC32B" w:rsidR="00CF157A" w:rsidRPr="005B05A0" w:rsidDel="005B05A0" w:rsidRDefault="003E7FFC" w:rsidP="00CF157A">
      <w:pPr>
        <w:ind w:left="360" w:hanging="360"/>
        <w:jc w:val="both"/>
        <w:rPr>
          <w:del w:id="716" w:author="Patrick McElhiney" w:date="2022-10-10T13:12:00Z"/>
          <w:highlight w:val="yellow"/>
          <w:rPrChange w:id="717" w:author="Patrick McElhiney" w:date="2022-10-10T13:13:00Z">
            <w:rPr>
              <w:del w:id="718" w:author="Patrick McElhiney" w:date="2022-10-10T13:12:00Z"/>
            </w:rPr>
          </w:rPrChange>
        </w:rPr>
      </w:pPr>
      <w:del w:id="719" w:author="Patrick McElhiney" w:date="2022-10-10T13:12:00Z">
        <w:r w:rsidRPr="005B05A0" w:rsidDel="005B05A0">
          <w:rPr>
            <w:b/>
            <w:bCs/>
            <w:color w:val="C00000"/>
            <w:highlight w:val="yellow"/>
            <w:rPrChange w:id="720" w:author="Patrick McElhiney" w:date="2022-10-10T13:13:00Z">
              <w:rPr>
                <w:b/>
                <w:bCs/>
                <w:color w:val="C00000"/>
              </w:rPr>
            </w:rPrChange>
          </w:rPr>
          <w:delText>NEVER RUNS</w:delText>
        </w:r>
        <w:r w:rsidRPr="005B05A0" w:rsidDel="005B05A0">
          <w:rPr>
            <w:highlight w:val="yellow"/>
            <w:rPrChange w:id="721" w:author="Patrick McElhiney" w:date="2022-10-10T13:13:00Z">
              <w:rPr/>
            </w:rPrChange>
          </w:rPr>
          <w:delText xml:space="preserve">,                               </w:delText>
        </w:r>
        <w:r w:rsidRPr="005B05A0" w:rsidDel="005B05A0">
          <w:rPr>
            <w:b/>
            <w:bCs/>
            <w:color w:val="00B0F0"/>
            <w:highlight w:val="yellow"/>
            <w:rPrChange w:id="722" w:author="Patrick McElhiney" w:date="2022-10-10T13:13:00Z">
              <w:rPr>
                <w:b/>
                <w:bCs/>
                <w:color w:val="00B0F0"/>
              </w:rPr>
            </w:rPrChange>
          </w:rPr>
          <w:delText>IMPLICITLY-EXPLICITLY DEFINED</w:delText>
        </w:r>
        <w:r w:rsidRPr="005B05A0" w:rsidDel="005B05A0">
          <w:rPr>
            <w:highlight w:val="yellow"/>
            <w:rPrChange w:id="723" w:author="Patrick McElhiney" w:date="2022-10-10T13:13:00Z">
              <w:rPr/>
            </w:rPrChange>
          </w:rPr>
          <w:delText>.</w:delText>
        </w:r>
      </w:del>
    </w:p>
    <w:p w14:paraId="776FCC81" w14:textId="77777777" w:rsidR="005B05A0" w:rsidRPr="00C47150" w:rsidRDefault="00D67D1C" w:rsidP="005B05A0">
      <w:pPr>
        <w:ind w:left="360" w:hanging="360"/>
        <w:jc w:val="both"/>
        <w:rPr>
          <w:ins w:id="724" w:author="Patrick McElhiney" w:date="2022-10-10T13:13:00Z"/>
        </w:rPr>
      </w:pPr>
      <w:r w:rsidRPr="005B05A0">
        <w:rPr>
          <w:highlight w:val="yellow"/>
          <w:u w:val="single"/>
          <w:rPrChange w:id="725" w:author="Patrick McElhiney" w:date="2022-10-10T13:13:00Z">
            <w:rPr>
              <w:u w:val="single"/>
            </w:rPr>
          </w:rPrChange>
        </w:rPr>
        <w:t xml:space="preserve">AUTONOMOUS THOUGHT DISORDER ALLOWING SYSTEM </w:t>
      </w:r>
      <w:ins w:id="726" w:author="Patrick McElhiney" w:date="2022-10-10T13:13:00Z">
        <w:r w:rsidR="005B05A0" w:rsidRPr="005B05A0">
          <w:rPr>
            <w:highlight w:val="yellow"/>
            <w:u w:val="single"/>
            <w:rPrChange w:id="727" w:author="Patrick McElhiney" w:date="2022-10-10T13:13:00Z">
              <w:rPr>
                <w:u w:val="single"/>
              </w:rPr>
            </w:rPrChange>
          </w:rPr>
          <w:t xml:space="preserve">RUNTIME </w:t>
        </w:r>
      </w:ins>
      <w:r w:rsidRPr="005B05A0">
        <w:rPr>
          <w:highlight w:val="yellow"/>
          <w:u w:val="single"/>
          <w:rPrChange w:id="728" w:author="Patrick McElhiney" w:date="2022-10-10T13:13:00Z">
            <w:rPr>
              <w:u w:val="single"/>
            </w:rPr>
          </w:rPrChange>
        </w:rPr>
        <w:t>PREVENTION SECURITY SYSTEMS</w:t>
      </w:r>
      <w:r w:rsidRPr="005B05A0">
        <w:rPr>
          <w:highlight w:val="yellow"/>
          <w:rPrChange w:id="729" w:author="Patrick McElhiney" w:date="2022-10-10T13:13:00Z">
            <w:rPr/>
          </w:rPrChange>
        </w:rPr>
        <w:t xml:space="preserve"> (</w:t>
      </w:r>
      <w:r w:rsidRPr="005B05A0">
        <w:rPr>
          <w:b/>
          <w:bCs/>
          <w:highlight w:val="yellow"/>
          <w:rPrChange w:id="730" w:author="Patrick McElhiney" w:date="2022-10-10T13:13:00Z">
            <w:rPr>
              <w:b/>
              <w:bCs/>
            </w:rPr>
          </w:rPrChange>
        </w:rPr>
        <w:t>2022</w:t>
      </w:r>
      <w:r w:rsidRPr="005B05A0">
        <w:rPr>
          <w:highlight w:val="yellow"/>
          <w:rPrChange w:id="731" w:author="Patrick McElhiney" w:date="2022-10-10T13:13:00Z">
            <w:rPr/>
          </w:rPrChange>
        </w:rPr>
        <w:t xml:space="preserve">) – </w:t>
      </w:r>
      <w:r w:rsidR="00835EB0" w:rsidRPr="005B05A0">
        <w:rPr>
          <w:b/>
          <w:bCs/>
          <w:color w:val="7030A0"/>
          <w:highlight w:val="yellow"/>
          <w:rPrChange w:id="732" w:author="Patrick McElhiney" w:date="2022-10-10T13:13:00Z">
            <w:rPr>
              <w:b/>
              <w:bCs/>
              <w:color w:val="7030A0"/>
            </w:rPr>
          </w:rPrChange>
        </w:rPr>
        <w:t>ENSURES</w:t>
      </w:r>
      <w:r w:rsidR="00835EB0" w:rsidRPr="005B05A0">
        <w:rPr>
          <w:b/>
          <w:bCs/>
          <w:highlight w:val="yellow"/>
          <w:rPrChange w:id="733" w:author="Patrick McElhiney" w:date="2022-10-10T13:13:00Z">
            <w:rPr>
              <w:b/>
              <w:bCs/>
            </w:rPr>
          </w:rPrChange>
        </w:rPr>
        <w:t xml:space="preserve"> </w:t>
      </w:r>
      <w:r w:rsidR="00835EB0" w:rsidRPr="005B05A0">
        <w:rPr>
          <w:b/>
          <w:bCs/>
          <w:color w:val="92D050"/>
          <w:highlight w:val="yellow"/>
          <w:rPrChange w:id="734" w:author="Patrick McElhiney" w:date="2022-10-10T13:13:00Z">
            <w:rPr>
              <w:b/>
              <w:bCs/>
              <w:color w:val="92D050"/>
            </w:rPr>
          </w:rPrChange>
        </w:rPr>
        <w:t>THAT</w:t>
      </w:r>
      <w:r w:rsidRPr="005B05A0">
        <w:rPr>
          <w:highlight w:val="yellow"/>
          <w:rPrChange w:id="735" w:author="Patrick McElhiney" w:date="2022-10-10T13:13:00Z">
            <w:rPr/>
          </w:rPrChange>
        </w:rPr>
        <w:t xml:space="preserve"> </w:t>
      </w:r>
      <w:r w:rsidRPr="005B05A0">
        <w:rPr>
          <w:b/>
          <w:bCs/>
          <w:color w:val="FF0000"/>
          <w:highlight w:val="yellow"/>
          <w:rPrChange w:id="736" w:author="Patrick McElhiney" w:date="2022-10-10T13:13:00Z">
            <w:rPr>
              <w:b/>
              <w:bCs/>
              <w:color w:val="FF0000"/>
            </w:rPr>
          </w:rPrChange>
        </w:rPr>
        <w:t>ANY THOUGHT DISORDER ALLOWING SYSTEM</w:t>
      </w:r>
      <w:r w:rsidRPr="005B05A0">
        <w:rPr>
          <w:highlight w:val="yellow"/>
          <w:rPrChange w:id="737" w:author="Patrick McElhiney" w:date="2022-10-10T13:13:00Z">
            <w:rPr/>
          </w:rPrChange>
        </w:rPr>
        <w:t xml:space="preserve"> </w:t>
      </w:r>
      <w:ins w:id="738" w:author="Patrick McElhiney" w:date="2022-10-10T13:13:00Z">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ins>
    </w:p>
    <w:p w14:paraId="5236EDC7" w14:textId="2ED467D4" w:rsidR="00D67D1C" w:rsidRPr="00C47150" w:rsidDel="005B05A0" w:rsidRDefault="00D67D1C" w:rsidP="00D67D1C">
      <w:pPr>
        <w:ind w:left="360" w:hanging="360"/>
        <w:jc w:val="both"/>
        <w:rPr>
          <w:del w:id="739" w:author="Patrick McElhiney" w:date="2022-10-10T13:13:00Z"/>
        </w:rPr>
      </w:pPr>
      <w:del w:id="740" w:author="Patrick McElhiney" w:date="2022-10-10T13:13:00Z">
        <w:r w:rsidRPr="008E27B7" w:rsidDel="005B05A0">
          <w:rPr>
            <w:b/>
            <w:bCs/>
            <w:color w:val="C00000"/>
          </w:rPr>
          <w:delText>NEVER RUNS</w:delText>
        </w:r>
        <w:r w:rsidDel="005B05A0">
          <w:delText xml:space="preserve">,                               </w:delText>
        </w:r>
        <w:r w:rsidRPr="00F850AF" w:rsidDel="005B05A0">
          <w:rPr>
            <w:b/>
            <w:bCs/>
            <w:color w:val="00B0F0"/>
          </w:rPr>
          <w:delText>IMPLICITLY-EXPLICITLY DEFINED</w:delText>
        </w:r>
        <w:r w:rsidDel="005B05A0">
          <w:delText>.</w:delText>
        </w:r>
      </w:del>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0DE6C766" w:rsidR="00CE476E" w:rsidRPr="00B2034B" w:rsidDel="00B2034B" w:rsidRDefault="00CE476E" w:rsidP="00CE476E">
      <w:pPr>
        <w:ind w:left="360" w:hanging="360"/>
        <w:jc w:val="both"/>
        <w:rPr>
          <w:del w:id="741" w:author="Patrick McElhiney" w:date="2022-10-10T12:57:00Z"/>
          <w:highlight w:val="yellow"/>
          <w:rPrChange w:id="742" w:author="Patrick McElhiney" w:date="2022-10-10T12:51:00Z">
            <w:rPr>
              <w:del w:id="743" w:author="Patrick McElhiney" w:date="2022-10-10T12:57:00Z"/>
            </w:rPr>
          </w:rPrChange>
        </w:rPr>
      </w:pPr>
      <w:commentRangeStart w:id="744"/>
      <w:del w:id="745" w:author="Patrick McElhiney" w:date="2022-10-10T12:57:00Z">
        <w:r w:rsidRPr="00B2034B" w:rsidDel="00B2034B">
          <w:rPr>
            <w:highlight w:val="yellow"/>
            <w:u w:val="single"/>
            <w:rPrChange w:id="746" w:author="Patrick McElhiney" w:date="2022-10-10T12:51:00Z">
              <w:rPr>
                <w:u w:val="single"/>
              </w:rPr>
            </w:rPrChange>
          </w:rPr>
          <w:lastRenderedPageBreak/>
          <w:delText>AUTONOMOUS WRIST TORTURE PREVENTION SECURITY SYSTEMS</w:delText>
        </w:r>
        <w:r w:rsidRPr="00B2034B" w:rsidDel="00B2034B">
          <w:rPr>
            <w:highlight w:val="yellow"/>
            <w:rPrChange w:id="747" w:author="Patrick McElhiney" w:date="2022-10-10T12:51:00Z">
              <w:rPr/>
            </w:rPrChange>
          </w:rPr>
          <w:delText xml:space="preserve"> (</w:delText>
        </w:r>
        <w:r w:rsidRPr="00B2034B" w:rsidDel="00B2034B">
          <w:rPr>
            <w:b/>
            <w:bCs/>
            <w:highlight w:val="yellow"/>
            <w:rPrChange w:id="748" w:author="Patrick McElhiney" w:date="2022-10-10T12:51:00Z">
              <w:rPr>
                <w:b/>
                <w:bCs/>
              </w:rPr>
            </w:rPrChange>
          </w:rPr>
          <w:delText>2022</w:delText>
        </w:r>
        <w:r w:rsidRPr="00B2034B" w:rsidDel="00B2034B">
          <w:rPr>
            <w:highlight w:val="yellow"/>
            <w:rPrChange w:id="749" w:author="Patrick McElhiney" w:date="2022-10-10T12:51:00Z">
              <w:rPr/>
            </w:rPrChange>
          </w:rPr>
          <w:delText xml:space="preserve">) – </w:delText>
        </w:r>
        <w:r w:rsidR="00835EB0" w:rsidRPr="00B2034B" w:rsidDel="00B2034B">
          <w:rPr>
            <w:b/>
            <w:bCs/>
            <w:color w:val="7030A0"/>
            <w:highlight w:val="yellow"/>
            <w:rPrChange w:id="750" w:author="Patrick McElhiney" w:date="2022-10-10T12:51:00Z">
              <w:rPr>
                <w:b/>
                <w:bCs/>
                <w:color w:val="7030A0"/>
              </w:rPr>
            </w:rPrChange>
          </w:rPr>
          <w:delText>ENSURES</w:delText>
        </w:r>
        <w:r w:rsidR="00835EB0" w:rsidRPr="00B2034B" w:rsidDel="00B2034B">
          <w:rPr>
            <w:b/>
            <w:bCs/>
            <w:highlight w:val="yellow"/>
            <w:rPrChange w:id="751" w:author="Patrick McElhiney" w:date="2022-10-10T12:51:00Z">
              <w:rPr>
                <w:b/>
                <w:bCs/>
              </w:rPr>
            </w:rPrChange>
          </w:rPr>
          <w:delText xml:space="preserve"> </w:delText>
        </w:r>
        <w:r w:rsidR="00835EB0" w:rsidRPr="00B2034B" w:rsidDel="00B2034B">
          <w:rPr>
            <w:b/>
            <w:bCs/>
            <w:color w:val="92D050"/>
            <w:highlight w:val="yellow"/>
            <w:rPrChange w:id="752" w:author="Patrick McElhiney" w:date="2022-10-10T12:51:00Z">
              <w:rPr>
                <w:b/>
                <w:bCs/>
                <w:color w:val="92D050"/>
              </w:rPr>
            </w:rPrChange>
          </w:rPr>
          <w:delText>THAT</w:delText>
        </w:r>
        <w:r w:rsidRPr="00B2034B" w:rsidDel="00B2034B">
          <w:rPr>
            <w:highlight w:val="yellow"/>
            <w:rPrChange w:id="753" w:author="Patrick McElhiney" w:date="2022-10-10T12:51:00Z">
              <w:rPr/>
            </w:rPrChange>
          </w:rPr>
          <w:delText xml:space="preserve">                       </w:delText>
        </w:r>
        <w:r w:rsidRPr="00B2034B" w:rsidDel="00B2034B">
          <w:rPr>
            <w:b/>
            <w:bCs/>
            <w:color w:val="FF0000"/>
            <w:highlight w:val="yellow"/>
            <w:rPrChange w:id="754" w:author="Patrick McElhiney" w:date="2022-10-10T12:51:00Z">
              <w:rPr>
                <w:b/>
                <w:bCs/>
                <w:color w:val="FF0000"/>
              </w:rPr>
            </w:rPrChange>
          </w:rPr>
          <w:delText>ANY WRIST TORTURE</w:delText>
        </w:r>
        <w:r w:rsidRPr="00B2034B" w:rsidDel="00B2034B">
          <w:rPr>
            <w:highlight w:val="yellow"/>
            <w:rPrChange w:id="755" w:author="Patrick McElhiney" w:date="2022-10-10T12:51:00Z">
              <w:rPr/>
            </w:rPrChange>
          </w:rPr>
          <w:delText xml:space="preserve"> </w:delText>
        </w:r>
        <w:r w:rsidRPr="00B2034B" w:rsidDel="00B2034B">
          <w:rPr>
            <w:b/>
            <w:bCs/>
            <w:color w:val="C00000"/>
            <w:highlight w:val="yellow"/>
            <w:rPrChange w:id="756" w:author="Patrick McElhiney" w:date="2022-10-10T12:51:00Z">
              <w:rPr>
                <w:b/>
                <w:bCs/>
                <w:color w:val="92D050"/>
              </w:rPr>
            </w:rPrChange>
          </w:rPr>
          <w:delText>NEVER</w:delText>
        </w:r>
        <w:r w:rsidRPr="00B2034B" w:rsidDel="00B2034B">
          <w:rPr>
            <w:b/>
            <w:bCs/>
            <w:highlight w:val="yellow"/>
            <w:rPrChange w:id="757" w:author="Patrick McElhiney" w:date="2022-10-10T12:51:00Z">
              <w:rPr>
                <w:b/>
                <w:bCs/>
                <w:color w:val="92D050"/>
              </w:rPr>
            </w:rPrChange>
          </w:rPr>
          <w:delText xml:space="preserve"> </w:delText>
        </w:r>
        <w:r w:rsidRPr="00B2034B" w:rsidDel="00B2034B">
          <w:rPr>
            <w:b/>
            <w:bCs/>
            <w:color w:val="92D050"/>
            <w:highlight w:val="yellow"/>
            <w:rPrChange w:id="758" w:author="Patrick McElhiney" w:date="2022-10-10T12:51:00Z">
              <w:rPr>
                <w:b/>
                <w:bCs/>
                <w:color w:val="92D050"/>
              </w:rPr>
            </w:rPrChange>
          </w:rPr>
          <w:delText>OCCURS</w:delText>
        </w:r>
      </w:del>
      <w:del w:id="759" w:author="Patrick McElhiney" w:date="2022-10-10T12:48:00Z">
        <w:r w:rsidRPr="00B2034B" w:rsidDel="00CA265F">
          <w:rPr>
            <w:highlight w:val="yellow"/>
            <w:rPrChange w:id="760" w:author="Patrick McElhiney" w:date="2022-10-10T12:51:00Z">
              <w:rPr/>
            </w:rPrChange>
          </w:rPr>
          <w:delText xml:space="preserve">, </w:delText>
        </w:r>
        <w:r w:rsidRPr="00B2034B" w:rsidDel="00CA265F">
          <w:rPr>
            <w:b/>
            <w:bCs/>
            <w:color w:val="00B0F0"/>
            <w:highlight w:val="yellow"/>
            <w:rPrChange w:id="761" w:author="Patrick McElhiney" w:date="2022-10-10T12:51:00Z">
              <w:rPr>
                <w:b/>
                <w:bCs/>
                <w:color w:val="00B0F0"/>
              </w:rPr>
            </w:rPrChange>
          </w:rPr>
          <w:delText>IMPLICITLY-EXPLICITLY DEFINED</w:delText>
        </w:r>
        <w:r w:rsidRPr="00B2034B" w:rsidDel="00CA265F">
          <w:rPr>
            <w:highlight w:val="yellow"/>
            <w:rPrChange w:id="762" w:author="Patrick McElhiney" w:date="2022-10-10T12:51:00Z">
              <w:rPr/>
            </w:rPrChange>
          </w:rPr>
          <w:delText>.</w:delText>
        </w:r>
      </w:del>
      <w:commentRangeEnd w:id="744"/>
      <w:del w:id="763" w:author="Patrick McElhiney" w:date="2022-10-10T12:57:00Z">
        <w:r w:rsidR="00B2034B" w:rsidDel="00B2034B">
          <w:rPr>
            <w:rStyle w:val="CommentReference"/>
          </w:rPr>
          <w:commentReference w:id="744"/>
        </w:r>
      </w:del>
    </w:p>
    <w:p w14:paraId="226DC0EB" w14:textId="3590B054" w:rsidR="00CE476E" w:rsidRPr="00B2034B" w:rsidDel="00B2034B" w:rsidRDefault="00CE476E" w:rsidP="00CE476E">
      <w:pPr>
        <w:ind w:left="360" w:hanging="360"/>
        <w:jc w:val="both"/>
        <w:rPr>
          <w:del w:id="764" w:author="Patrick McElhiney" w:date="2022-10-10T12:52:00Z"/>
          <w:highlight w:val="yellow"/>
          <w:rPrChange w:id="765" w:author="Patrick McElhiney" w:date="2022-10-10T12:51:00Z">
            <w:rPr>
              <w:del w:id="766" w:author="Patrick McElhiney" w:date="2022-10-10T12:52:00Z"/>
            </w:rPr>
          </w:rPrChange>
        </w:rPr>
      </w:pPr>
      <w:del w:id="767" w:author="Patrick McElhiney" w:date="2022-10-10T12:52:00Z">
        <w:r w:rsidRPr="00B2034B" w:rsidDel="00B2034B">
          <w:rPr>
            <w:highlight w:val="yellow"/>
            <w:u w:val="single"/>
            <w:rPrChange w:id="768" w:author="Patrick McElhiney" w:date="2022-10-10T12:51:00Z">
              <w:rPr>
                <w:u w:val="single"/>
              </w:rPr>
            </w:rPrChange>
          </w:rPr>
          <w:delText>AUTONOMOUS STIFF WRIST PREVENTION SECURITY SYSTEMS</w:delText>
        </w:r>
        <w:r w:rsidRPr="00B2034B" w:rsidDel="00B2034B">
          <w:rPr>
            <w:highlight w:val="yellow"/>
            <w:rPrChange w:id="769" w:author="Patrick McElhiney" w:date="2022-10-10T12:51:00Z">
              <w:rPr/>
            </w:rPrChange>
          </w:rPr>
          <w:delText xml:space="preserve"> (</w:delText>
        </w:r>
        <w:r w:rsidRPr="00B2034B" w:rsidDel="00B2034B">
          <w:rPr>
            <w:b/>
            <w:bCs/>
            <w:highlight w:val="yellow"/>
            <w:rPrChange w:id="770" w:author="Patrick McElhiney" w:date="2022-10-10T12:51:00Z">
              <w:rPr>
                <w:b/>
                <w:bCs/>
              </w:rPr>
            </w:rPrChange>
          </w:rPr>
          <w:delText>2022</w:delText>
        </w:r>
        <w:r w:rsidRPr="00B2034B" w:rsidDel="00B2034B">
          <w:rPr>
            <w:highlight w:val="yellow"/>
            <w:rPrChange w:id="771" w:author="Patrick McElhiney" w:date="2022-10-10T12:51:00Z">
              <w:rPr/>
            </w:rPrChange>
          </w:rPr>
          <w:delText xml:space="preserve">) – </w:delText>
        </w:r>
        <w:r w:rsidR="00835EB0" w:rsidRPr="00B2034B" w:rsidDel="00B2034B">
          <w:rPr>
            <w:b/>
            <w:bCs/>
            <w:color w:val="7030A0"/>
            <w:highlight w:val="yellow"/>
            <w:rPrChange w:id="772" w:author="Patrick McElhiney" w:date="2022-10-10T12:51:00Z">
              <w:rPr>
                <w:b/>
                <w:bCs/>
                <w:color w:val="7030A0"/>
              </w:rPr>
            </w:rPrChange>
          </w:rPr>
          <w:delText>ENSURES</w:delText>
        </w:r>
        <w:r w:rsidR="00835EB0" w:rsidRPr="00B2034B" w:rsidDel="00B2034B">
          <w:rPr>
            <w:b/>
            <w:bCs/>
            <w:highlight w:val="yellow"/>
            <w:rPrChange w:id="773" w:author="Patrick McElhiney" w:date="2022-10-10T12:51:00Z">
              <w:rPr>
                <w:b/>
                <w:bCs/>
              </w:rPr>
            </w:rPrChange>
          </w:rPr>
          <w:delText xml:space="preserve"> </w:delText>
        </w:r>
        <w:r w:rsidR="00835EB0" w:rsidRPr="00B2034B" w:rsidDel="00B2034B">
          <w:rPr>
            <w:b/>
            <w:bCs/>
            <w:color w:val="92D050"/>
            <w:highlight w:val="yellow"/>
            <w:rPrChange w:id="774" w:author="Patrick McElhiney" w:date="2022-10-10T12:51:00Z">
              <w:rPr>
                <w:b/>
                <w:bCs/>
                <w:color w:val="92D050"/>
              </w:rPr>
            </w:rPrChange>
          </w:rPr>
          <w:delText>THAT</w:delText>
        </w:r>
        <w:r w:rsidRPr="00B2034B" w:rsidDel="00B2034B">
          <w:rPr>
            <w:highlight w:val="yellow"/>
            <w:rPrChange w:id="775" w:author="Patrick McElhiney" w:date="2022-10-10T12:51:00Z">
              <w:rPr/>
            </w:rPrChange>
          </w:rPr>
          <w:delText xml:space="preserve"> </w:delText>
        </w:r>
        <w:r w:rsidRPr="00B2034B" w:rsidDel="00B2034B">
          <w:rPr>
            <w:b/>
            <w:bCs/>
            <w:color w:val="FF0000"/>
            <w:highlight w:val="yellow"/>
            <w:rPrChange w:id="776" w:author="Patrick McElhiney" w:date="2022-10-10T12:51:00Z">
              <w:rPr>
                <w:b/>
                <w:bCs/>
                <w:color w:val="FF0000"/>
              </w:rPr>
            </w:rPrChange>
          </w:rPr>
          <w:delText>ANY STIFF WRIST</w:delText>
        </w:r>
        <w:r w:rsidRPr="00B2034B" w:rsidDel="00B2034B">
          <w:rPr>
            <w:highlight w:val="yellow"/>
            <w:rPrChange w:id="777" w:author="Patrick McElhiney" w:date="2022-10-10T12:51:00Z">
              <w:rPr/>
            </w:rPrChange>
          </w:rPr>
          <w:delText xml:space="preserve"> </w:delText>
        </w:r>
      </w:del>
      <w:del w:id="778" w:author="Patrick McElhiney" w:date="2022-10-10T12:48:00Z">
        <w:r w:rsidRPr="00B2034B" w:rsidDel="00B2034B">
          <w:rPr>
            <w:b/>
            <w:bCs/>
            <w:color w:val="92D050"/>
            <w:highlight w:val="yellow"/>
            <w:rPrChange w:id="779" w:author="Patrick McElhiney" w:date="2022-10-10T12:51:00Z">
              <w:rPr>
                <w:b/>
                <w:bCs/>
                <w:color w:val="92D050"/>
              </w:rPr>
            </w:rPrChange>
          </w:rPr>
          <w:delText>NEVER OCCURS</w:delText>
        </w:r>
        <w:r w:rsidRPr="00B2034B" w:rsidDel="00B2034B">
          <w:rPr>
            <w:highlight w:val="yellow"/>
            <w:rPrChange w:id="780" w:author="Patrick McElhiney" w:date="2022-10-10T12:51:00Z">
              <w:rPr/>
            </w:rPrChange>
          </w:rPr>
          <w:delText xml:space="preserve">, </w:delText>
        </w:r>
        <w:r w:rsidRPr="00B2034B" w:rsidDel="00B2034B">
          <w:rPr>
            <w:b/>
            <w:bCs/>
            <w:color w:val="00B0F0"/>
            <w:highlight w:val="yellow"/>
            <w:rPrChange w:id="781" w:author="Patrick McElhiney" w:date="2022-10-10T12:51:00Z">
              <w:rPr>
                <w:b/>
                <w:bCs/>
                <w:color w:val="00B0F0"/>
              </w:rPr>
            </w:rPrChange>
          </w:rPr>
          <w:delText>IMPLICITLY-EXPLICITLY DEFINED</w:delText>
        </w:r>
        <w:r w:rsidRPr="00B2034B" w:rsidDel="00B2034B">
          <w:rPr>
            <w:highlight w:val="yellow"/>
            <w:rPrChange w:id="782" w:author="Patrick McElhiney" w:date="2022-10-10T12:51:00Z">
              <w:rPr/>
            </w:rPrChange>
          </w:rPr>
          <w:delText>.</w:delText>
        </w:r>
      </w:del>
    </w:p>
    <w:p w14:paraId="678EAEBE" w14:textId="369407D1" w:rsidR="00CE476E" w:rsidDel="00B2034B" w:rsidRDefault="00CE476E" w:rsidP="00CE476E">
      <w:pPr>
        <w:ind w:left="360" w:hanging="360"/>
        <w:jc w:val="both"/>
        <w:rPr>
          <w:del w:id="783" w:author="Patrick McElhiney" w:date="2022-10-10T12:57:00Z"/>
        </w:rPr>
      </w:pPr>
      <w:del w:id="784" w:author="Patrick McElhiney" w:date="2022-10-10T12:57:00Z">
        <w:r w:rsidRPr="00B2034B" w:rsidDel="00B2034B">
          <w:rPr>
            <w:highlight w:val="yellow"/>
            <w:u w:val="single"/>
            <w:rPrChange w:id="785" w:author="Patrick McElhiney" w:date="2022-10-10T12:51:00Z">
              <w:rPr>
                <w:u w:val="single"/>
              </w:rPr>
            </w:rPrChange>
          </w:rPr>
          <w:delText>AUTONOMOUS WRIST FLEX PREVENTION SECURITY SYSTEMS</w:delText>
        </w:r>
        <w:r w:rsidRPr="00B2034B" w:rsidDel="00B2034B">
          <w:rPr>
            <w:highlight w:val="yellow"/>
            <w:rPrChange w:id="786" w:author="Patrick McElhiney" w:date="2022-10-10T12:51:00Z">
              <w:rPr/>
            </w:rPrChange>
          </w:rPr>
          <w:delText xml:space="preserve"> (</w:delText>
        </w:r>
        <w:r w:rsidRPr="00B2034B" w:rsidDel="00B2034B">
          <w:rPr>
            <w:b/>
            <w:bCs/>
            <w:highlight w:val="yellow"/>
            <w:rPrChange w:id="787" w:author="Patrick McElhiney" w:date="2022-10-10T12:51:00Z">
              <w:rPr>
                <w:b/>
                <w:bCs/>
              </w:rPr>
            </w:rPrChange>
          </w:rPr>
          <w:delText>2022</w:delText>
        </w:r>
        <w:r w:rsidRPr="00B2034B" w:rsidDel="00B2034B">
          <w:rPr>
            <w:highlight w:val="yellow"/>
            <w:rPrChange w:id="788" w:author="Patrick McElhiney" w:date="2022-10-10T12:51:00Z">
              <w:rPr/>
            </w:rPrChange>
          </w:rPr>
          <w:delText xml:space="preserve">) – </w:delText>
        </w:r>
        <w:r w:rsidR="00835EB0" w:rsidRPr="00B2034B" w:rsidDel="00B2034B">
          <w:rPr>
            <w:b/>
            <w:bCs/>
            <w:color w:val="7030A0"/>
            <w:highlight w:val="yellow"/>
            <w:rPrChange w:id="789" w:author="Patrick McElhiney" w:date="2022-10-10T12:51:00Z">
              <w:rPr>
                <w:b/>
                <w:bCs/>
                <w:color w:val="7030A0"/>
              </w:rPr>
            </w:rPrChange>
          </w:rPr>
          <w:delText>ENSURES</w:delText>
        </w:r>
        <w:r w:rsidR="00835EB0" w:rsidRPr="00B2034B" w:rsidDel="00B2034B">
          <w:rPr>
            <w:b/>
            <w:bCs/>
            <w:highlight w:val="yellow"/>
            <w:rPrChange w:id="790" w:author="Patrick McElhiney" w:date="2022-10-10T12:51:00Z">
              <w:rPr>
                <w:b/>
                <w:bCs/>
              </w:rPr>
            </w:rPrChange>
          </w:rPr>
          <w:delText xml:space="preserve"> </w:delText>
        </w:r>
        <w:r w:rsidR="00835EB0" w:rsidRPr="00B2034B" w:rsidDel="00B2034B">
          <w:rPr>
            <w:b/>
            <w:bCs/>
            <w:color w:val="92D050"/>
            <w:highlight w:val="yellow"/>
            <w:rPrChange w:id="791" w:author="Patrick McElhiney" w:date="2022-10-10T12:51:00Z">
              <w:rPr>
                <w:b/>
                <w:bCs/>
                <w:color w:val="92D050"/>
              </w:rPr>
            </w:rPrChange>
          </w:rPr>
          <w:delText>THAT</w:delText>
        </w:r>
        <w:r w:rsidRPr="00B2034B" w:rsidDel="00B2034B">
          <w:rPr>
            <w:highlight w:val="yellow"/>
            <w:rPrChange w:id="792" w:author="Patrick McElhiney" w:date="2022-10-10T12:51:00Z">
              <w:rPr/>
            </w:rPrChange>
          </w:rPr>
          <w:delText xml:space="preserve"> </w:delText>
        </w:r>
        <w:r w:rsidRPr="00B2034B" w:rsidDel="00B2034B">
          <w:rPr>
            <w:b/>
            <w:bCs/>
            <w:color w:val="FF0000"/>
            <w:highlight w:val="yellow"/>
            <w:rPrChange w:id="793" w:author="Patrick McElhiney" w:date="2022-10-10T12:51:00Z">
              <w:rPr>
                <w:b/>
                <w:bCs/>
              </w:rPr>
            </w:rPrChange>
          </w:rPr>
          <w:delText>WRIST FLEX</w:delText>
        </w:r>
        <w:r w:rsidRPr="00B2034B" w:rsidDel="00B2034B">
          <w:rPr>
            <w:highlight w:val="yellow"/>
            <w:rPrChange w:id="794" w:author="Patrick McElhiney" w:date="2022-10-10T12:51:00Z">
              <w:rPr/>
            </w:rPrChange>
          </w:rPr>
          <w:delText xml:space="preserve"> </w:delText>
        </w:r>
      </w:del>
      <w:del w:id="795" w:author="Patrick McElhiney" w:date="2022-10-10T12:49:00Z">
        <w:r w:rsidRPr="00B2034B" w:rsidDel="00B2034B">
          <w:rPr>
            <w:b/>
            <w:bCs/>
            <w:color w:val="92D050"/>
            <w:highlight w:val="yellow"/>
            <w:rPrChange w:id="796" w:author="Patrick McElhiney" w:date="2022-10-10T12:51:00Z">
              <w:rPr>
                <w:b/>
                <w:bCs/>
                <w:color w:val="92D050"/>
              </w:rPr>
            </w:rPrChange>
          </w:rPr>
          <w:delText>NEVER OCCURS</w:delText>
        </w:r>
        <w:r w:rsidRPr="00B2034B" w:rsidDel="00B2034B">
          <w:rPr>
            <w:highlight w:val="yellow"/>
            <w:rPrChange w:id="797" w:author="Patrick McElhiney" w:date="2022-10-10T12:51:00Z">
              <w:rPr/>
            </w:rPrChange>
          </w:rPr>
          <w:delText xml:space="preserve">, </w:delText>
        </w:r>
        <w:r w:rsidRPr="00B2034B" w:rsidDel="00B2034B">
          <w:rPr>
            <w:b/>
            <w:bCs/>
            <w:color w:val="00B0F0"/>
            <w:highlight w:val="yellow"/>
            <w:rPrChange w:id="798" w:author="Patrick McElhiney" w:date="2022-10-10T12:51:00Z">
              <w:rPr>
                <w:b/>
                <w:bCs/>
                <w:color w:val="00B0F0"/>
              </w:rPr>
            </w:rPrChange>
          </w:rPr>
          <w:delText>IMPLICITLY-EXPLICITLY DEFINED</w:delText>
        </w:r>
        <w:r w:rsidRPr="00B2034B" w:rsidDel="00B2034B">
          <w:rPr>
            <w:highlight w:val="yellow"/>
            <w:rPrChange w:id="799" w:author="Patrick McElhiney" w:date="2022-10-10T12:51:00Z">
              <w:rPr/>
            </w:rPrChange>
          </w:rPr>
          <w:delText>.</w:delText>
        </w:r>
      </w:del>
    </w:p>
    <w:p w14:paraId="67D291C7" w14:textId="22688D13" w:rsidR="00CE476E" w:rsidRPr="00B2034B" w:rsidDel="00B2034B" w:rsidRDefault="00CE476E" w:rsidP="00B2034B">
      <w:pPr>
        <w:ind w:left="720" w:hanging="360"/>
        <w:jc w:val="both"/>
        <w:rPr>
          <w:del w:id="800" w:author="Patrick McElhiney" w:date="2022-10-10T12:50:00Z"/>
          <w:i/>
          <w:iCs/>
          <w:color w:val="808080" w:themeColor="background1" w:themeShade="80"/>
          <w:rPrChange w:id="801" w:author="Patrick McElhiney" w:date="2022-10-10T12:52:00Z">
            <w:rPr>
              <w:del w:id="802" w:author="Patrick McElhiney" w:date="2022-10-10T12:50:00Z"/>
            </w:rPr>
          </w:rPrChange>
        </w:rPr>
        <w:pPrChange w:id="803" w:author="Patrick McElhiney" w:date="2022-10-10T12:52:00Z">
          <w:pPr>
            <w:ind w:left="360" w:hanging="360"/>
            <w:jc w:val="both"/>
          </w:pPr>
        </w:pPrChange>
      </w:pPr>
      <w:del w:id="804" w:author="Patrick McElhiney" w:date="2022-10-10T12:50:00Z">
        <w:r w:rsidRPr="00B2034B" w:rsidDel="00B2034B">
          <w:rPr>
            <w:i/>
            <w:iCs/>
            <w:color w:val="808080" w:themeColor="background1" w:themeShade="80"/>
            <w:u w:val="single"/>
            <w:rPrChange w:id="805" w:author="Patrick McElhiney" w:date="2022-10-10T12:52:00Z">
              <w:rPr>
                <w:u w:val="single"/>
              </w:rPr>
            </w:rPrChange>
          </w:rPr>
          <w:delText>AUTONOMOUS “WRIST PUMP” PREVENTION SECURITY SYSTEMS</w:delText>
        </w:r>
        <w:r w:rsidRPr="00B2034B" w:rsidDel="00B2034B">
          <w:rPr>
            <w:i/>
            <w:iCs/>
            <w:color w:val="808080" w:themeColor="background1" w:themeShade="80"/>
            <w:rPrChange w:id="806" w:author="Patrick McElhiney" w:date="2022-10-10T12:52:00Z">
              <w:rPr/>
            </w:rPrChange>
          </w:rPr>
          <w:delText xml:space="preserve"> (</w:delText>
        </w:r>
        <w:r w:rsidRPr="00B2034B" w:rsidDel="00B2034B">
          <w:rPr>
            <w:b/>
            <w:bCs/>
            <w:i/>
            <w:iCs/>
            <w:color w:val="808080" w:themeColor="background1" w:themeShade="80"/>
            <w:rPrChange w:id="807" w:author="Patrick McElhiney" w:date="2022-10-10T12:52:00Z">
              <w:rPr>
                <w:b/>
                <w:bCs/>
              </w:rPr>
            </w:rPrChange>
          </w:rPr>
          <w:delText>2022</w:delText>
        </w:r>
        <w:r w:rsidRPr="00B2034B" w:rsidDel="00B2034B">
          <w:rPr>
            <w:i/>
            <w:iCs/>
            <w:color w:val="808080" w:themeColor="background1" w:themeShade="80"/>
            <w:rPrChange w:id="808" w:author="Patrick McElhiney" w:date="2022-10-10T12:52:00Z">
              <w:rPr/>
            </w:rPrChange>
          </w:rPr>
          <w:delText xml:space="preserve">) – </w:delText>
        </w:r>
        <w:r w:rsidR="00835EB0" w:rsidRPr="00B2034B" w:rsidDel="00B2034B">
          <w:rPr>
            <w:b/>
            <w:bCs/>
            <w:i/>
            <w:iCs/>
            <w:color w:val="808080" w:themeColor="background1" w:themeShade="80"/>
            <w:rPrChange w:id="809" w:author="Patrick McElhiney" w:date="2022-10-10T12:52:00Z">
              <w:rPr>
                <w:b/>
                <w:bCs/>
                <w:color w:val="7030A0"/>
              </w:rPr>
            </w:rPrChange>
          </w:rPr>
          <w:delText>ENSURES</w:delText>
        </w:r>
        <w:r w:rsidR="00835EB0" w:rsidRPr="00B2034B" w:rsidDel="00B2034B">
          <w:rPr>
            <w:b/>
            <w:bCs/>
            <w:i/>
            <w:iCs/>
            <w:color w:val="808080" w:themeColor="background1" w:themeShade="80"/>
            <w:rPrChange w:id="810" w:author="Patrick McElhiney" w:date="2022-10-10T12:52:00Z">
              <w:rPr>
                <w:b/>
                <w:bCs/>
              </w:rPr>
            </w:rPrChange>
          </w:rPr>
          <w:delText xml:space="preserve"> </w:delText>
        </w:r>
        <w:r w:rsidR="00835EB0" w:rsidRPr="00B2034B" w:rsidDel="00B2034B">
          <w:rPr>
            <w:b/>
            <w:bCs/>
            <w:i/>
            <w:iCs/>
            <w:color w:val="808080" w:themeColor="background1" w:themeShade="80"/>
            <w:rPrChange w:id="811" w:author="Patrick McElhiney" w:date="2022-10-10T12:52:00Z">
              <w:rPr>
                <w:b/>
                <w:bCs/>
                <w:color w:val="92D050"/>
              </w:rPr>
            </w:rPrChange>
          </w:rPr>
          <w:delText>THAT</w:delText>
        </w:r>
        <w:r w:rsidRPr="00B2034B" w:rsidDel="00B2034B">
          <w:rPr>
            <w:i/>
            <w:iCs/>
            <w:color w:val="808080" w:themeColor="background1" w:themeShade="80"/>
            <w:rPrChange w:id="812" w:author="Patrick McElhiney" w:date="2022-10-10T12:52:00Z">
              <w:rPr/>
            </w:rPrChange>
          </w:rPr>
          <w:delText xml:space="preserve"> </w:delText>
        </w:r>
        <w:r w:rsidRPr="00B2034B" w:rsidDel="00B2034B">
          <w:rPr>
            <w:b/>
            <w:bCs/>
            <w:i/>
            <w:iCs/>
            <w:color w:val="808080" w:themeColor="background1" w:themeShade="80"/>
            <w:rPrChange w:id="813" w:author="Patrick McElhiney" w:date="2022-10-10T12:52:00Z">
              <w:rPr>
                <w:b/>
                <w:bCs/>
              </w:rPr>
            </w:rPrChange>
          </w:rPr>
          <w:delText>WRIST PUMP</w:delText>
        </w:r>
        <w:r w:rsidRPr="00B2034B" w:rsidDel="00B2034B">
          <w:rPr>
            <w:i/>
            <w:iCs/>
            <w:color w:val="808080" w:themeColor="background1" w:themeShade="80"/>
            <w:rPrChange w:id="814" w:author="Patrick McElhiney" w:date="2022-10-10T12:52:00Z">
              <w:rPr/>
            </w:rPrChange>
          </w:rPr>
          <w:delText xml:space="preserve">, as invented by Pentagon employees, specifically to damage or cause tendonitis in any wrist of                 Patrick R. McElhiney, or anyone else, does not occur, including by removing any software and any database entries that would define what </w:delText>
        </w:r>
        <w:r w:rsidRPr="00B2034B" w:rsidDel="00B2034B">
          <w:rPr>
            <w:b/>
            <w:bCs/>
            <w:i/>
            <w:iCs/>
            <w:color w:val="808080" w:themeColor="background1" w:themeShade="80"/>
            <w:rPrChange w:id="815" w:author="Patrick McElhiney" w:date="2022-10-10T12:52:00Z">
              <w:rPr>
                <w:b/>
                <w:bCs/>
              </w:rPr>
            </w:rPrChange>
          </w:rPr>
          <w:delText>WRIST PUMP</w:delText>
        </w:r>
        <w:r w:rsidRPr="00B2034B" w:rsidDel="00B2034B">
          <w:rPr>
            <w:i/>
            <w:iCs/>
            <w:color w:val="808080" w:themeColor="background1" w:themeShade="80"/>
            <w:rPrChange w:id="816" w:author="Patrick McElhiney" w:date="2022-10-10T12:52:00Z">
              <w:rPr/>
            </w:rPrChange>
          </w:rPr>
          <w:delText xml:space="preserve"> is.</w:delText>
        </w:r>
      </w:del>
    </w:p>
    <w:p w14:paraId="142F6892" w14:textId="1CB2126A" w:rsidR="00CE476E" w:rsidRPr="00B2034B" w:rsidDel="00B2034B" w:rsidRDefault="00CE476E" w:rsidP="00B2034B">
      <w:pPr>
        <w:ind w:left="720" w:hanging="360"/>
        <w:jc w:val="both"/>
        <w:rPr>
          <w:del w:id="817" w:author="Patrick McElhiney" w:date="2022-10-10T12:57:00Z"/>
          <w:i/>
          <w:iCs/>
          <w:color w:val="808080" w:themeColor="background1" w:themeShade="80"/>
          <w:rPrChange w:id="818" w:author="Patrick McElhiney" w:date="2022-10-10T12:52:00Z">
            <w:rPr>
              <w:del w:id="819" w:author="Patrick McElhiney" w:date="2022-10-10T12:57:00Z"/>
            </w:rPr>
          </w:rPrChange>
        </w:rPr>
        <w:pPrChange w:id="820" w:author="Patrick McElhiney" w:date="2022-10-10T12:52:00Z">
          <w:pPr>
            <w:ind w:left="360" w:hanging="360"/>
            <w:jc w:val="both"/>
          </w:pPr>
        </w:pPrChange>
      </w:pPr>
      <w:commentRangeStart w:id="821"/>
      <w:del w:id="822" w:author="Patrick McElhiney" w:date="2022-10-10T12:57:00Z">
        <w:r w:rsidRPr="00B2034B" w:rsidDel="00B2034B">
          <w:rPr>
            <w:i/>
            <w:iCs/>
            <w:color w:val="808080" w:themeColor="background1" w:themeShade="80"/>
            <w:u w:val="single"/>
            <w:rPrChange w:id="823" w:author="Patrick McElhiney" w:date="2022-10-10T12:52:00Z">
              <w:rPr>
                <w:u w:val="single"/>
              </w:rPr>
            </w:rPrChange>
          </w:rPr>
          <w:delText>AUTONOMOUS WRIST DAMAGE PREVENTION SECURITY SYSTEMS</w:delText>
        </w:r>
        <w:r w:rsidRPr="00B2034B" w:rsidDel="00B2034B">
          <w:rPr>
            <w:i/>
            <w:iCs/>
            <w:color w:val="808080" w:themeColor="background1" w:themeShade="80"/>
            <w:rPrChange w:id="824" w:author="Patrick McElhiney" w:date="2022-10-10T12:52:00Z">
              <w:rPr/>
            </w:rPrChange>
          </w:rPr>
          <w:delText xml:space="preserve"> (</w:delText>
        </w:r>
        <w:r w:rsidRPr="00B2034B" w:rsidDel="00B2034B">
          <w:rPr>
            <w:b/>
            <w:bCs/>
            <w:i/>
            <w:iCs/>
            <w:color w:val="808080" w:themeColor="background1" w:themeShade="80"/>
            <w:rPrChange w:id="825" w:author="Patrick McElhiney" w:date="2022-10-10T12:52:00Z">
              <w:rPr>
                <w:b/>
                <w:bCs/>
              </w:rPr>
            </w:rPrChange>
          </w:rPr>
          <w:delText>2022</w:delText>
        </w:r>
        <w:r w:rsidRPr="00B2034B" w:rsidDel="00B2034B">
          <w:rPr>
            <w:i/>
            <w:iCs/>
            <w:color w:val="808080" w:themeColor="background1" w:themeShade="80"/>
            <w:rPrChange w:id="826" w:author="Patrick McElhiney" w:date="2022-10-10T12:52:00Z">
              <w:rPr/>
            </w:rPrChange>
          </w:rPr>
          <w:delText xml:space="preserve">) – </w:delText>
        </w:r>
        <w:r w:rsidR="00835EB0" w:rsidRPr="00B2034B" w:rsidDel="00B2034B">
          <w:rPr>
            <w:b/>
            <w:bCs/>
            <w:i/>
            <w:iCs/>
            <w:color w:val="808080" w:themeColor="background1" w:themeShade="80"/>
            <w:rPrChange w:id="827" w:author="Patrick McElhiney" w:date="2022-10-10T12:52:00Z">
              <w:rPr>
                <w:b/>
                <w:bCs/>
                <w:color w:val="7030A0"/>
              </w:rPr>
            </w:rPrChange>
          </w:rPr>
          <w:delText>ENSURES</w:delText>
        </w:r>
        <w:r w:rsidR="00835EB0" w:rsidRPr="00B2034B" w:rsidDel="00B2034B">
          <w:rPr>
            <w:b/>
            <w:bCs/>
            <w:i/>
            <w:iCs/>
            <w:color w:val="808080" w:themeColor="background1" w:themeShade="80"/>
            <w:rPrChange w:id="828" w:author="Patrick McElhiney" w:date="2022-10-10T12:52:00Z">
              <w:rPr>
                <w:b/>
                <w:bCs/>
              </w:rPr>
            </w:rPrChange>
          </w:rPr>
          <w:delText xml:space="preserve"> </w:delText>
        </w:r>
        <w:r w:rsidR="00835EB0" w:rsidRPr="00B2034B" w:rsidDel="00B2034B">
          <w:rPr>
            <w:b/>
            <w:bCs/>
            <w:i/>
            <w:iCs/>
            <w:color w:val="808080" w:themeColor="background1" w:themeShade="80"/>
            <w:rPrChange w:id="829" w:author="Patrick McElhiney" w:date="2022-10-10T12:52:00Z">
              <w:rPr>
                <w:b/>
                <w:bCs/>
                <w:color w:val="92D050"/>
              </w:rPr>
            </w:rPrChange>
          </w:rPr>
          <w:delText>THAT</w:delText>
        </w:r>
        <w:r w:rsidRPr="00B2034B" w:rsidDel="00B2034B">
          <w:rPr>
            <w:i/>
            <w:iCs/>
            <w:color w:val="808080" w:themeColor="background1" w:themeShade="80"/>
            <w:rPrChange w:id="830" w:author="Patrick McElhiney" w:date="2022-10-10T12:52:00Z">
              <w:rPr/>
            </w:rPrChange>
          </w:rPr>
          <w:delText xml:space="preserve"> </w:delText>
        </w:r>
        <w:r w:rsidRPr="00B2034B" w:rsidDel="00B2034B">
          <w:rPr>
            <w:b/>
            <w:bCs/>
            <w:i/>
            <w:iCs/>
            <w:color w:val="808080" w:themeColor="background1" w:themeShade="80"/>
            <w:rPrChange w:id="831" w:author="Patrick McElhiney" w:date="2022-10-10T12:52:00Z">
              <w:rPr>
                <w:b/>
                <w:bCs/>
              </w:rPr>
            </w:rPrChange>
          </w:rPr>
          <w:delText>WAR CRIMES</w:delText>
        </w:r>
        <w:r w:rsidRPr="00B2034B" w:rsidDel="00B2034B">
          <w:rPr>
            <w:i/>
            <w:iCs/>
            <w:color w:val="808080" w:themeColor="background1" w:themeShade="80"/>
            <w:rPrChange w:id="832" w:author="Patrick McElhiney" w:date="2022-10-10T12:52:00Z">
              <w:rPr/>
            </w:rPrChange>
          </w:rPr>
          <w:delText xml:space="preserve"> are not performed to the wrist, such as </w:delText>
        </w:r>
        <w:r w:rsidRPr="00B2034B" w:rsidDel="00B2034B">
          <w:rPr>
            <w:b/>
            <w:bCs/>
            <w:i/>
            <w:iCs/>
            <w:color w:val="808080" w:themeColor="background1" w:themeShade="80"/>
            <w:rPrChange w:id="833" w:author="Patrick McElhiney" w:date="2022-10-10T12:52:00Z">
              <w:rPr>
                <w:b/>
                <w:bCs/>
              </w:rPr>
            </w:rPrChange>
          </w:rPr>
          <w:delText>WRIST WARRANTS</w:delText>
        </w:r>
        <w:r w:rsidRPr="00B2034B" w:rsidDel="00B2034B">
          <w:rPr>
            <w:i/>
            <w:iCs/>
            <w:color w:val="808080" w:themeColor="background1" w:themeShade="80"/>
            <w:rPrChange w:id="834" w:author="Patrick McElhiney" w:date="2022-10-10T12:52:00Z">
              <w:rPr/>
            </w:rPrChange>
          </w:rPr>
          <w:delText xml:space="preserve">, including using any computer software that then uses the </w:delText>
        </w:r>
        <w:r w:rsidRPr="00B2034B" w:rsidDel="00B2034B">
          <w:rPr>
            <w:b/>
            <w:bCs/>
            <w:i/>
            <w:iCs/>
            <w:color w:val="808080" w:themeColor="background1" w:themeShade="80"/>
            <w:rPrChange w:id="835" w:author="Patrick McElhiney" w:date="2022-10-10T12:52:00Z">
              <w:rPr>
                <w:b/>
                <w:bCs/>
              </w:rPr>
            </w:rPrChange>
          </w:rPr>
          <w:delText>WRIST WARRANT</w:delText>
        </w:r>
        <w:r w:rsidRPr="00B2034B" w:rsidDel="00B2034B">
          <w:rPr>
            <w:i/>
            <w:iCs/>
            <w:color w:val="808080" w:themeColor="background1" w:themeShade="80"/>
            <w:rPrChange w:id="836" w:author="Patrick McElhiney" w:date="2022-10-10T12:52:00Z">
              <w:rPr/>
            </w:rPrChange>
          </w:rPr>
          <w:delText xml:space="preserve"> to conduct damages using radio frequency or laser space weapons, including </w:delText>
        </w:r>
        <w:r w:rsidRPr="00B2034B" w:rsidDel="00B2034B">
          <w:rPr>
            <w:b/>
            <w:bCs/>
            <w:i/>
            <w:iCs/>
            <w:color w:val="808080" w:themeColor="background1" w:themeShade="80"/>
            <w:rPrChange w:id="837" w:author="Patrick McElhiney" w:date="2022-10-10T12:52:00Z">
              <w:rPr>
                <w:b/>
                <w:bCs/>
              </w:rPr>
            </w:rPrChange>
          </w:rPr>
          <w:delText>LASER STRIKES</w:delText>
        </w:r>
        <w:r w:rsidRPr="00B2034B" w:rsidDel="00B2034B">
          <w:rPr>
            <w:i/>
            <w:iCs/>
            <w:color w:val="808080" w:themeColor="background1" w:themeShade="80"/>
            <w:rPrChange w:id="838" w:author="Patrick McElhiney" w:date="2022-10-10T12:52:00Z">
              <w:rPr/>
            </w:rPrChange>
          </w:rPr>
          <w:delText xml:space="preserve">, or </w:delText>
        </w:r>
        <w:r w:rsidRPr="00B2034B" w:rsidDel="00B2034B">
          <w:rPr>
            <w:b/>
            <w:bCs/>
            <w:i/>
            <w:iCs/>
            <w:color w:val="808080" w:themeColor="background1" w:themeShade="80"/>
            <w:rPrChange w:id="839" w:author="Patrick McElhiney" w:date="2022-10-10T12:52:00Z">
              <w:rPr>
                <w:b/>
                <w:bCs/>
              </w:rPr>
            </w:rPrChange>
          </w:rPr>
          <w:delText>LASER CRIMES</w:delText>
        </w:r>
        <w:r w:rsidRPr="00B2034B" w:rsidDel="00B2034B">
          <w:rPr>
            <w:i/>
            <w:iCs/>
            <w:color w:val="808080" w:themeColor="background1" w:themeShade="80"/>
            <w:rPrChange w:id="840" w:author="Patrick McElhiney" w:date="2022-10-10T12:52:00Z">
              <w:rPr/>
            </w:rPrChange>
          </w:rPr>
          <w:delText xml:space="preserve">, </w:delText>
        </w:r>
      </w:del>
      <w:del w:id="841" w:author="Patrick McElhiney" w:date="2022-10-10T12:52:00Z">
        <w:r w:rsidRPr="00B2034B" w:rsidDel="00B2034B">
          <w:rPr>
            <w:i/>
            <w:iCs/>
            <w:color w:val="808080" w:themeColor="background1" w:themeShade="80"/>
            <w:rPrChange w:id="842" w:author="Patrick McElhiney" w:date="2022-10-10T12:52:00Z">
              <w:rPr/>
            </w:rPrChange>
          </w:rPr>
          <w:delText xml:space="preserve">or </w:delText>
        </w:r>
      </w:del>
      <w:del w:id="843" w:author="Patrick McElhiney" w:date="2022-10-10T12:57:00Z">
        <w:r w:rsidRPr="00B2034B" w:rsidDel="00B2034B">
          <w:rPr>
            <w:b/>
            <w:bCs/>
            <w:i/>
            <w:iCs/>
            <w:color w:val="808080" w:themeColor="background1" w:themeShade="80"/>
            <w:rPrChange w:id="844" w:author="Patrick McElhiney" w:date="2022-10-10T12:52:00Z">
              <w:rPr>
                <w:b/>
                <w:bCs/>
              </w:rPr>
            </w:rPrChange>
          </w:rPr>
          <w:delText>HURT WRISTS</w:delText>
        </w:r>
        <w:r w:rsidRPr="00B2034B" w:rsidDel="00B2034B">
          <w:rPr>
            <w:i/>
            <w:iCs/>
            <w:color w:val="808080" w:themeColor="background1" w:themeShade="80"/>
            <w:rPrChange w:id="845" w:author="Patrick McElhiney" w:date="2022-10-10T12:52:00Z">
              <w:rPr/>
            </w:rPrChange>
          </w:rPr>
          <w:delText xml:space="preserve">, or </w:delText>
        </w:r>
        <w:r w:rsidRPr="00B2034B" w:rsidDel="00B2034B">
          <w:rPr>
            <w:b/>
            <w:bCs/>
            <w:i/>
            <w:iCs/>
            <w:color w:val="808080" w:themeColor="background1" w:themeShade="80"/>
            <w:rPrChange w:id="846" w:author="Patrick McElhiney" w:date="2022-10-10T12:52:00Z">
              <w:rPr>
                <w:b/>
                <w:bCs/>
              </w:rPr>
            </w:rPrChange>
          </w:rPr>
          <w:delText>HURT WRIST</w:delText>
        </w:r>
      </w:del>
      <w:del w:id="847" w:author="Patrick McElhiney" w:date="2022-10-10T12:52:00Z">
        <w:r w:rsidRPr="00B2034B" w:rsidDel="00B2034B">
          <w:rPr>
            <w:i/>
            <w:iCs/>
            <w:color w:val="808080" w:themeColor="background1" w:themeShade="80"/>
            <w:rPrChange w:id="848" w:author="Patrick McElhiney" w:date="2022-10-10T12:52:00Z">
              <w:rPr/>
            </w:rPrChange>
          </w:rPr>
          <w:delText xml:space="preserve">,                    </w:delText>
        </w:r>
      </w:del>
      <w:del w:id="849" w:author="Patrick McElhiney" w:date="2022-10-10T12:57:00Z">
        <w:r w:rsidRPr="00B2034B" w:rsidDel="00B2034B">
          <w:rPr>
            <w:i/>
            <w:iCs/>
            <w:color w:val="808080" w:themeColor="background1" w:themeShade="80"/>
            <w:rPrChange w:id="850" w:author="Patrick McElhiney" w:date="2022-10-10T12:52:00Z">
              <w:rPr/>
            </w:rPrChange>
          </w:rPr>
          <w:delText xml:space="preserve">or </w:delText>
        </w:r>
        <w:r w:rsidRPr="00B2034B" w:rsidDel="00B2034B">
          <w:rPr>
            <w:b/>
            <w:bCs/>
            <w:i/>
            <w:iCs/>
            <w:color w:val="808080" w:themeColor="background1" w:themeShade="80"/>
            <w:rPrChange w:id="851" w:author="Patrick McElhiney" w:date="2022-10-10T12:52:00Z">
              <w:rPr>
                <w:b/>
                <w:bCs/>
              </w:rPr>
            </w:rPrChange>
          </w:rPr>
          <w:delText>WRIST PAIN</w:delText>
        </w:r>
        <w:r w:rsidRPr="00B2034B" w:rsidDel="00B2034B">
          <w:rPr>
            <w:i/>
            <w:iCs/>
            <w:color w:val="808080" w:themeColor="background1" w:themeShade="80"/>
            <w:rPrChange w:id="852" w:author="Patrick McElhiney" w:date="2022-10-10T12:52:00Z">
              <w:rPr/>
            </w:rPrChange>
          </w:rPr>
          <w:delText>, including mind control in type, including wrist tension or wrist pain, by banning the activities in firmware, and future hardware, and by removing any software or any commands in any software by editing its source code and recompiling it</w:delText>
        </w:r>
        <w:commentRangeEnd w:id="821"/>
        <w:r w:rsidR="00D741C7" w:rsidRPr="00B2034B" w:rsidDel="00B2034B">
          <w:rPr>
            <w:i/>
            <w:iCs/>
            <w:color w:val="808080" w:themeColor="background1" w:themeShade="80"/>
            <w:rPrChange w:id="853" w:author="Patrick McElhiney" w:date="2022-10-10T12:52:00Z">
              <w:rPr/>
            </w:rPrChange>
          </w:rPr>
          <w:delText xml:space="preserve">, </w:delText>
        </w:r>
        <w:r w:rsidR="00D741C7" w:rsidRPr="00B2034B" w:rsidDel="00B2034B">
          <w:rPr>
            <w:b/>
            <w:bCs/>
            <w:i/>
            <w:iCs/>
            <w:color w:val="808080" w:themeColor="background1" w:themeShade="80"/>
            <w:rPrChange w:id="854" w:author="Patrick McElhiney" w:date="2022-10-10T12:52:00Z">
              <w:rPr>
                <w:b/>
                <w:bCs/>
                <w:color w:val="00B0F0"/>
              </w:rPr>
            </w:rPrChange>
          </w:rPr>
          <w:delText>IMPLICITLY-EXPLICITLY DEFINED</w:delText>
        </w:r>
        <w:r w:rsidR="00D741C7" w:rsidRPr="00B2034B" w:rsidDel="00B2034B">
          <w:rPr>
            <w:i/>
            <w:iCs/>
            <w:color w:val="808080" w:themeColor="background1" w:themeShade="80"/>
            <w:rPrChange w:id="855" w:author="Patrick McElhiney" w:date="2022-10-10T12:52:00Z">
              <w:rPr/>
            </w:rPrChange>
          </w:rPr>
          <w:delText>.</w:delText>
        </w:r>
        <w:r w:rsidRPr="00B2034B" w:rsidDel="00B2034B">
          <w:rPr>
            <w:rStyle w:val="CommentReference"/>
            <w:i/>
            <w:iCs/>
            <w:color w:val="808080" w:themeColor="background1" w:themeShade="80"/>
            <w:rPrChange w:id="856" w:author="Patrick McElhiney" w:date="2022-10-10T12:52:00Z">
              <w:rPr>
                <w:rStyle w:val="CommentReference"/>
              </w:rPr>
            </w:rPrChange>
          </w:rPr>
          <w:commentReference w:id="821"/>
        </w:r>
      </w:del>
    </w:p>
    <w:p w14:paraId="108C8287" w14:textId="78D846F3" w:rsidR="00CE476E" w:rsidDel="005B05A0" w:rsidRDefault="00CE476E" w:rsidP="00CF157A">
      <w:pPr>
        <w:ind w:left="360" w:hanging="360"/>
        <w:jc w:val="both"/>
        <w:rPr>
          <w:del w:id="857" w:author="Patrick McElhiney" w:date="2022-10-10T13:18:00Z"/>
        </w:rPr>
      </w:pPr>
    </w:p>
    <w:p w14:paraId="04A0727C" w14:textId="557682E4" w:rsidR="00CF157A" w:rsidDel="005B05A0" w:rsidRDefault="00CF157A" w:rsidP="00CF157A">
      <w:pPr>
        <w:ind w:left="360" w:hanging="360"/>
        <w:jc w:val="both"/>
        <w:rPr>
          <w:del w:id="858" w:author="Patrick McElhiney" w:date="2022-10-10T13:18:00Z"/>
        </w:rPr>
      </w:pPr>
    </w:p>
    <w:p w14:paraId="31305A49" w14:textId="4FEA9536" w:rsidR="00CF157A" w:rsidDel="005B05A0" w:rsidRDefault="00CF157A">
      <w:pPr>
        <w:rPr>
          <w:del w:id="859" w:author="Patrick McElhiney" w:date="2022-10-10T13:18:00Z"/>
          <w:u w:val="single"/>
        </w:rPr>
      </w:pPr>
      <w:del w:id="860" w:author="Patrick McElhiney" w:date="2022-10-10T13:18:00Z">
        <w:r w:rsidDel="005B05A0">
          <w:rPr>
            <w:u w:val="single"/>
          </w:rPr>
          <w:br w:type="page"/>
        </w:r>
      </w:del>
    </w:p>
    <w:p w14:paraId="547AC34D" w14:textId="404639D7" w:rsidR="00CF157A" w:rsidRPr="00C0532F" w:rsidRDefault="00CF157A" w:rsidP="005B05A0">
      <w:pPr>
        <w:rPr>
          <w:b/>
          <w:bCs/>
        </w:rPr>
        <w:pPrChange w:id="861" w:author="Patrick McElhiney" w:date="2022-10-10T13:18:00Z">
          <w:pPr>
            <w:ind w:left="360" w:hanging="360"/>
            <w:jc w:val="both"/>
          </w:pPr>
        </w:pPrChange>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862"/>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62"/>
      <w:r w:rsidR="00B24CF4" w:rsidRPr="006670CE">
        <w:rPr>
          <w:rStyle w:val="CommentReference"/>
        </w:rPr>
        <w:commentReference w:id="862"/>
      </w:r>
    </w:p>
    <w:p w14:paraId="430793E5" w14:textId="269EC7F2" w:rsidR="001037A8" w:rsidRPr="006670CE" w:rsidRDefault="00853D71" w:rsidP="001037A8">
      <w:pPr>
        <w:ind w:left="360" w:hanging="360"/>
        <w:jc w:val="both"/>
      </w:pPr>
      <w:commentRangeStart w:id="86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63"/>
      <w:r w:rsidR="001037A8" w:rsidRPr="006670CE">
        <w:rPr>
          <w:rStyle w:val="CommentReference"/>
        </w:rPr>
        <w:commentReference w:id="863"/>
      </w:r>
    </w:p>
    <w:p w14:paraId="1FF3DBCC" w14:textId="0DFEF651" w:rsidR="00853D71" w:rsidRPr="006670CE" w:rsidRDefault="00853D71" w:rsidP="009C5A96">
      <w:pPr>
        <w:ind w:left="360" w:hanging="360"/>
        <w:jc w:val="both"/>
      </w:pPr>
      <w:commentRangeStart w:id="86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64"/>
      <w:r w:rsidR="001037A8" w:rsidRPr="006670CE">
        <w:rPr>
          <w:rStyle w:val="CommentReference"/>
        </w:rPr>
        <w:commentReference w:id="864"/>
      </w:r>
    </w:p>
    <w:p w14:paraId="7BC9A47F" w14:textId="745F0D88" w:rsidR="000C1682" w:rsidRDefault="000C1682" w:rsidP="000C1682">
      <w:pPr>
        <w:ind w:left="360" w:hanging="360"/>
        <w:jc w:val="both"/>
      </w:pPr>
      <w:commentRangeStart w:id="86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65"/>
      <w:r w:rsidR="00506E87">
        <w:rPr>
          <w:rStyle w:val="CommentReference"/>
        </w:rPr>
        <w:commentReference w:id="865"/>
      </w:r>
    </w:p>
    <w:p w14:paraId="1CBA87EF" w14:textId="54C172BE" w:rsidR="000C1682" w:rsidRDefault="000C1682" w:rsidP="000229F9">
      <w:pPr>
        <w:ind w:left="720" w:hanging="360"/>
        <w:jc w:val="both"/>
      </w:pPr>
      <w:commentRangeStart w:id="86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66"/>
      <w:r w:rsidR="00B24CF4">
        <w:rPr>
          <w:rStyle w:val="CommentReference"/>
        </w:rPr>
        <w:commentReference w:id="866"/>
      </w:r>
    </w:p>
    <w:p w14:paraId="0B910FB8" w14:textId="40521584" w:rsidR="00F7149B" w:rsidRDefault="00F7149B" w:rsidP="00F7149B">
      <w:pPr>
        <w:ind w:left="720" w:hanging="360"/>
        <w:jc w:val="both"/>
      </w:pPr>
      <w:commentRangeStart w:id="867"/>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67"/>
      <w:r>
        <w:rPr>
          <w:rStyle w:val="CommentReference"/>
        </w:rPr>
        <w:commentReference w:id="867"/>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68"/>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68"/>
      <w:r w:rsidR="00835EB0">
        <w:rPr>
          <w:rStyle w:val="CommentReference"/>
        </w:rPr>
        <w:commentReference w:id="868"/>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20"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30"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35"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4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4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5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5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5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6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6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6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8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8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44" w:author="Patrick McElhiney" w:date="2022-10-10T12:55:00Z" w:initials="PM">
    <w:p w14:paraId="31E64172" w14:textId="77777777" w:rsidR="00B2034B" w:rsidRDefault="00B2034B" w:rsidP="00FE4926">
      <w:pPr>
        <w:pStyle w:val="CommentText"/>
      </w:pPr>
      <w:r>
        <w:rPr>
          <w:rStyle w:val="CommentReference"/>
        </w:rPr>
        <w:annotationRef/>
      </w:r>
      <w:r>
        <w:t>3. Torture was done, which has included any number of things in the past, as cited below.</w:t>
      </w:r>
    </w:p>
  </w:comment>
  <w:comment w:id="821" w:author="Patrick McElhiney" w:date="2022-09-16T23:14:00Z" w:initials="PM">
    <w:p w14:paraId="79CB6461" w14:textId="4BF2194D" w:rsidR="00CE476E" w:rsidRDefault="00CE476E" w:rsidP="00CE476E">
      <w:pPr>
        <w:pStyle w:val="CommentText"/>
      </w:pPr>
      <w:r>
        <w:rPr>
          <w:rStyle w:val="CommentReference"/>
        </w:rPr>
        <w:annotationRef/>
      </w:r>
      <w:r>
        <w:t>CHELSEA CLINTON and PENTAGON software does it to Patrick R. McElhiney.</w:t>
      </w:r>
    </w:p>
  </w:comment>
  <w:comment w:id="86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86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86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6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6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6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68"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1E64172"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E94CE" w16cex:dateUtc="2022-10-10T16:55: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1E64172" w16cid:durableId="26EE94CE"/>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DB84" w14:textId="77777777" w:rsidR="00A5764C" w:rsidRDefault="00A5764C" w:rsidP="005B7682">
      <w:pPr>
        <w:spacing w:after="0" w:line="240" w:lineRule="auto"/>
      </w:pPr>
      <w:r>
        <w:separator/>
      </w:r>
    </w:p>
  </w:endnote>
  <w:endnote w:type="continuationSeparator" w:id="0">
    <w:p w14:paraId="1E17F6E1" w14:textId="77777777" w:rsidR="00A5764C" w:rsidRDefault="00A576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819C5" w14:textId="77777777" w:rsidR="00A5764C" w:rsidRDefault="00A5764C" w:rsidP="005B7682">
      <w:pPr>
        <w:spacing w:after="0" w:line="240" w:lineRule="auto"/>
      </w:pPr>
      <w:r>
        <w:separator/>
      </w:r>
    </w:p>
  </w:footnote>
  <w:footnote w:type="continuationSeparator" w:id="0">
    <w:p w14:paraId="620F23C4" w14:textId="77777777" w:rsidR="00A5764C" w:rsidRDefault="00A576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135</Pages>
  <Words>32057</Words>
  <Characters>182725</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2022-10-10T17:18:00Z</dcterms:created>
  <dcterms:modified xsi:type="dcterms:W3CDTF">2022-10-10T17:18:00Z</dcterms:modified>
</cp:coreProperties>
</file>