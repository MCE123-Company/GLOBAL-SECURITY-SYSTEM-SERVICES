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B98E4F" w:rsidR="00074C5F" w:rsidRDefault="00E663A6" w:rsidP="00B111EA">
      <w:pPr>
        <w:jc w:val="center"/>
        <w:rPr>
          <w:bCs/>
          <w:sz w:val="28"/>
          <w:szCs w:val="28"/>
        </w:rPr>
      </w:pPr>
      <w:r>
        <w:rPr>
          <w:bCs/>
          <w:sz w:val="28"/>
          <w:szCs w:val="28"/>
        </w:rPr>
        <w:t>9/17/2022 6:22:02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4F8F59D4" w14:textId="42CEABDB" w:rsidR="000229F9" w:rsidRPr="00EA1D15"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r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7C470855" w:rsidR="00736DAD" w:rsidRDefault="00736DAD" w:rsidP="00EC015D">
      <w:pPr>
        <w:jc w:val="both"/>
        <w:rPr>
          <w:ins w:id="0" w:author="Patrick McElhiney" w:date="2022-09-26T16:01:00Z"/>
          <w:rStyle w:val="SubtleReference"/>
        </w:rPr>
      </w:pPr>
      <w:r>
        <w:rPr>
          <w:rStyle w:val="SubtleReference"/>
        </w:rPr>
        <w:t xml:space="preserve">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w:t>
      </w:r>
      <w:r>
        <w:rPr>
          <w:rStyle w:val="SubtleReference"/>
        </w:rPr>
        <w:lastRenderedPageBreak/>
        <w:t>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C17A694" w14:textId="417FDD33" w:rsidR="00CF29B7" w:rsidRDefault="00CF29B7" w:rsidP="00EC015D">
      <w:pPr>
        <w:jc w:val="both"/>
        <w:rPr>
          <w:rStyle w:val="SubtleReference"/>
        </w:rPr>
      </w:pPr>
      <w:ins w:id="1" w:author="Patrick McElhiney" w:date="2022-09-26T16:01:00Z">
        <w:r>
          <w:rPr>
            <w:rStyle w:val="SubtleReference"/>
          </w:rPr>
          <w:t xml:space="preserve">Bob Jansen that worked at Liberty Mutual, used to protect Patrick R. McElhiney with                                          the U.S. Secret Service. His works were protected under Intellectual Property laws. When he passed away, </w:t>
        </w:r>
      </w:ins>
      <w:ins w:id="2" w:author="Patrick McElhiney" w:date="2022-09-26T16:02:00Z">
        <w:r>
          <w:rPr>
            <w:rStyle w:val="SubtleReference"/>
          </w:rPr>
          <w:t xml:space="preserve">from COVID-19, his works were lost, because his intellectual property was marked as could not be executed because he died. An improvement to legislation would be to allow verified protective software to run after someone passes away, to ensure that the protection </w:t>
        </w:r>
      </w:ins>
      <w:ins w:id="3" w:author="Patrick McElhiney" w:date="2022-09-26T16:03:00Z">
        <w:r>
          <w:rPr>
            <w:rStyle w:val="SubtleReference"/>
          </w:rPr>
          <w:t>for others does not turn off for others.</w:t>
        </w:r>
      </w:ins>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lastRenderedPageBreak/>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2784E71C" w14:textId="360AA35B" w:rsidR="00EC015D" w:rsidRDefault="00EC015D">
      <w:pPr>
        <w:rPr>
          <w:rStyle w:val="SubtleReference"/>
        </w:rPr>
      </w:pPr>
      <w:r>
        <w:rPr>
          <w:rStyle w:val="SubtleReference"/>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4"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4"/>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5"/>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5"/>
      <w:r w:rsidR="00652BEF">
        <w:rPr>
          <w:rStyle w:val="CommentReference"/>
        </w:rPr>
        <w:commentReference w:id="5"/>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w:t>
      </w:r>
      <w:r w:rsidR="005A35BA">
        <w:lastRenderedPageBreak/>
        <w:t xml:space="preserve">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6"/>
      <w:r>
        <w:rPr>
          <w:u w:val="single"/>
        </w:rPr>
        <w:lastRenderedPageBreak/>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6"/>
      <w:r w:rsidR="00934D15">
        <w:rPr>
          <w:rStyle w:val="CommentReference"/>
        </w:rPr>
        <w:commentReference w:id="6"/>
      </w:r>
    </w:p>
    <w:p w14:paraId="2F8258AE" w14:textId="51A6F15A" w:rsidR="00DB4428" w:rsidRDefault="00DB4428" w:rsidP="00A520BB">
      <w:pPr>
        <w:tabs>
          <w:tab w:val="left" w:pos="900"/>
        </w:tabs>
        <w:ind w:left="360" w:hanging="360"/>
        <w:jc w:val="both"/>
      </w:pPr>
      <w:commentRangeStart w:id="7"/>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7"/>
      <w:r w:rsidR="00AE266E">
        <w:rPr>
          <w:rStyle w:val="CommentReference"/>
        </w:rPr>
        <w:commentReference w:id="7"/>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8"/>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8"/>
      <w:r w:rsidR="00561992">
        <w:rPr>
          <w:rStyle w:val="CommentReference"/>
        </w:rPr>
        <w:commentReference w:id="8"/>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6872BCD5" w14:textId="2C6D6922" w:rsidR="00CF29B7" w:rsidRDefault="00CF29B7" w:rsidP="00CF29B7">
      <w:pPr>
        <w:ind w:left="360" w:hanging="360"/>
        <w:jc w:val="both"/>
        <w:rPr>
          <w:ins w:id="12" w:author="Patrick McElhiney" w:date="2022-09-26T15:59:00Z"/>
        </w:rPr>
      </w:pPr>
      <w:ins w:id="13" w:author="Patrick McElhiney" w:date="2022-09-26T15:59:00Z">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ins>
      <w:ins w:id="14" w:author="Patrick McElhiney" w:date="2022-09-26T16:00:00Z">
        <w:r>
          <w:t>verifies</w:t>
        </w:r>
      </w:ins>
      <w:ins w:id="15" w:author="Patrick McElhiney" w:date="2022-09-26T15:59:00Z">
        <w:r w:rsidRPr="00A67A8F">
          <w:t xml:space="preserve"> that </w:t>
        </w:r>
        <w:r>
          <w:rPr>
            <w:b/>
            <w:bCs/>
          </w:rPr>
          <w:t>PERCEPTUAL WAR CRIMES</w:t>
        </w:r>
        <w:r w:rsidRPr="00A67A8F">
          <w:t xml:space="preserve"> </w:t>
        </w:r>
      </w:ins>
      <w:ins w:id="16" w:author="Patrick McElhiney" w:date="2022-09-26T16:00:00Z">
        <w:r>
          <w:t>never</w:t>
        </w:r>
      </w:ins>
      <w:ins w:id="17" w:author="Patrick McElhiney" w:date="2022-09-26T15:59:00Z">
        <w:r w:rsidRPr="00A67A8F">
          <w:t xml:space="preserve"> </w:t>
        </w:r>
      </w:ins>
      <w:ins w:id="18" w:author="Patrick McElhiney" w:date="2022-09-26T16:00:00Z">
        <w:r>
          <w:t>occur</w:t>
        </w:r>
      </w:ins>
      <w:ins w:id="19" w:author="Patrick McElhiney" w:date="2022-09-26T15:59:00Z">
        <w:r w:rsidRPr="00A67A8F">
          <w:t>.</w:t>
        </w:r>
      </w:ins>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lastRenderedPageBreak/>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lastRenderedPageBreak/>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rPr>
          <w:ins w:id="20" w:author="Patrick McElhiney" w:date="2022-09-26T16:03:00Z"/>
        </w:rPr>
      </w:pPr>
      <w:ins w:id="21" w:author="Patrick McElhiney" w:date="2022-09-26T16:03:00Z">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ins>
      <w:ins w:id="22" w:author="Patrick McElhiney" w:date="2022-09-26T16:05:00Z">
        <w:r w:rsidR="00062E70">
          <w:t>verifies that</w:t>
        </w:r>
      </w:ins>
      <w:ins w:id="23" w:author="Patrick McElhiney" w:date="2022-09-26T16:03:00Z">
        <w:r>
          <w:t xml:space="preserve"> </w:t>
        </w:r>
        <w:r>
          <w:rPr>
            <w:b/>
            <w:bCs/>
          </w:rPr>
          <w:t>PERCEPTUAL VISUALIZATIONS</w:t>
        </w:r>
        <w:r>
          <w:t xml:space="preserve"> </w:t>
        </w:r>
      </w:ins>
      <w:ins w:id="24" w:author="Patrick McElhiney" w:date="2022-09-26T16:04:00Z">
        <w:r w:rsidR="00062E70">
          <w:t>never occur</w:t>
        </w:r>
      </w:ins>
      <w:ins w:id="25" w:author="Patrick McElhiney" w:date="2022-09-26T16:03:00Z">
        <w:r>
          <w:t>.</w:t>
        </w:r>
      </w:ins>
    </w:p>
    <w:p w14:paraId="3982F6A6" w14:textId="4F48027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ins w:id="26" w:author="Patrick McElhiney" w:date="2022-09-26T16:04:00Z">
        <w:r w:rsidR="00CF29B7">
          <w:t xml:space="preserve">only </w:t>
        </w:r>
      </w:ins>
      <w:r>
        <w:t>actual</w:t>
      </w:r>
      <w:ins w:id="27" w:author="Patrick McElhiney" w:date="2022-09-26T16:04:00Z">
        <w:r w:rsidR="00CF29B7">
          <w:t xml:space="preserve"> good</w:t>
        </w:r>
      </w:ins>
      <w:r>
        <w:t xml:space="preserve"> </w:t>
      </w:r>
      <w:del w:id="28" w:author="Patrick McElhiney" w:date="2022-09-26T16:04:00Z">
        <w:r w:rsidRPr="00062E70" w:rsidDel="00CF29B7">
          <w:rPr>
            <w:rPrChange w:id="29" w:author="Patrick McElhiney" w:date="2022-09-26T16:04:00Z">
              <w:rPr>
                <w:b/>
                <w:bCs/>
              </w:rPr>
            </w:rPrChange>
          </w:rPr>
          <w:delText>INTENTIONS</w:delText>
        </w:r>
        <w:r w:rsidRPr="00062E70" w:rsidDel="00CF29B7">
          <w:delText xml:space="preserve"> </w:delText>
        </w:r>
      </w:del>
      <w:ins w:id="30" w:author="Patrick McElhiney" w:date="2022-09-26T16:04:00Z">
        <w:r w:rsidR="00CF29B7" w:rsidRPr="00062E70">
          <w:rPr>
            <w:rPrChange w:id="31" w:author="Patrick McElhiney" w:date="2022-09-26T16:04:00Z">
              <w:rPr>
                <w:b/>
                <w:bCs/>
              </w:rPr>
            </w:rPrChange>
          </w:rPr>
          <w:t>intentions</w:t>
        </w:r>
        <w:r w:rsidR="00CF29B7">
          <w:t xml:space="preserve"> </w:t>
        </w:r>
        <w:r w:rsidR="00062E70">
          <w:t xml:space="preserve">are in </w:t>
        </w:r>
        <w:r w:rsidR="00062E70" w:rsidRPr="00062E70">
          <w:rPr>
            <w:b/>
            <w:bCs/>
            <w:color w:val="00B050"/>
            <w:rPrChange w:id="32" w:author="Patrick McElhiney" w:date="2022-09-26T16:04:00Z">
              <w:rPr/>
            </w:rPrChange>
          </w:rPr>
          <w:t>INTENTIONS</w:t>
        </w:r>
        <w:r w:rsidR="00062E70">
          <w:t xml:space="preserve">, and </w:t>
        </w:r>
      </w:ins>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lastRenderedPageBreak/>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WAR CRIMES caused by CHELSEA CLINTON INSTANCES as invented by Chelsea Clinton and Federal Employees and Federal contractors, does not cause WAR CRIMES or DAMAGES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49A3E8A" w14:textId="4ED7EC8F" w:rsidR="00DE4A70" w:rsidRDefault="00DE4A70" w:rsidP="00DE4A70">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33"/>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33"/>
      <w:r w:rsidR="00C67954">
        <w:rPr>
          <w:rStyle w:val="CommentReference"/>
        </w:rPr>
        <w:commentReference w:id="33"/>
      </w:r>
    </w:p>
    <w:p w14:paraId="6BF8BF7F" w14:textId="3DB82FEE" w:rsidR="00C45D83" w:rsidRDefault="00C45D83" w:rsidP="00C45D83">
      <w:pPr>
        <w:ind w:left="360" w:hanging="360"/>
        <w:jc w:val="both"/>
      </w:pPr>
      <w:commentRangeStart w:id="34"/>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34"/>
      <w:r w:rsidR="00C67954">
        <w:rPr>
          <w:rStyle w:val="CommentReference"/>
        </w:rPr>
        <w:commentReference w:id="34"/>
      </w:r>
    </w:p>
    <w:p w14:paraId="108B15A9" w14:textId="27E1E8D7" w:rsidR="00510593" w:rsidRPr="00FF513F" w:rsidRDefault="00510593" w:rsidP="00510593">
      <w:pPr>
        <w:ind w:left="360" w:hanging="360"/>
        <w:jc w:val="both"/>
      </w:pPr>
      <w:commentRangeStart w:id="35"/>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35"/>
      <w:r w:rsidR="00C67954">
        <w:rPr>
          <w:rStyle w:val="CommentReference"/>
        </w:rPr>
        <w:commentReference w:id="35"/>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28C2DEF3" w:rsidR="00AC0776" w:rsidRDefault="00AC0776" w:rsidP="00AC0776">
      <w:pPr>
        <w:ind w:left="360" w:hanging="360"/>
        <w:jc w:val="both"/>
      </w:pPr>
      <w:r w:rsidRPr="00FF513F">
        <w:rPr>
          <w:u w:val="single"/>
        </w:rPr>
        <w:t xml:space="preserve">AUTONOMOUS </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occurs,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w:t>
      </w:r>
      <w:r w:rsidR="00CB027E">
        <w:lastRenderedPageBreak/>
        <w:t xml:space="preserve">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36"/>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36"/>
      <w:r w:rsidR="00C67954">
        <w:rPr>
          <w:rStyle w:val="CommentReference"/>
        </w:rPr>
        <w:commentReference w:id="36"/>
      </w:r>
    </w:p>
    <w:p w14:paraId="638A6C52" w14:textId="6EBB083F" w:rsidR="009D67D2" w:rsidRPr="00F65848" w:rsidRDefault="009D67D2" w:rsidP="009D67D2">
      <w:pPr>
        <w:ind w:left="360" w:hanging="360"/>
        <w:jc w:val="both"/>
      </w:pPr>
      <w:commentRangeStart w:id="37"/>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37"/>
      <w:r w:rsidR="00C67954">
        <w:rPr>
          <w:rStyle w:val="CommentReference"/>
        </w:rPr>
        <w:commentReference w:id="37"/>
      </w:r>
    </w:p>
    <w:p w14:paraId="215E86F4" w14:textId="2C0A8289" w:rsidR="009D67D2" w:rsidRPr="00F65848" w:rsidRDefault="009D67D2" w:rsidP="009D67D2">
      <w:pPr>
        <w:ind w:left="360" w:hanging="360"/>
        <w:jc w:val="both"/>
      </w:pPr>
      <w:r w:rsidRPr="00F65848">
        <w:rPr>
          <w:u w:val="single"/>
        </w:rPr>
        <w:lastRenderedPageBreak/>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lastRenderedPageBreak/>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lastRenderedPageBreak/>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38"/>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38"/>
      <w:r w:rsidR="00804069">
        <w:rPr>
          <w:rStyle w:val="CommentReference"/>
        </w:rPr>
        <w:commentReference w:id="38"/>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39"/>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9"/>
      <w:r w:rsidR="00B24CF4" w:rsidRPr="006670CE">
        <w:rPr>
          <w:rStyle w:val="CommentReference"/>
        </w:rPr>
        <w:commentReference w:id="39"/>
      </w:r>
    </w:p>
    <w:p w14:paraId="430793E5" w14:textId="39652964" w:rsidR="001037A8" w:rsidRPr="006670CE" w:rsidRDefault="00853D71" w:rsidP="001037A8">
      <w:pPr>
        <w:ind w:left="360" w:hanging="360"/>
        <w:jc w:val="both"/>
      </w:pPr>
      <w:commentRangeStart w:id="40"/>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40"/>
      <w:r w:rsidR="001037A8" w:rsidRPr="006670CE">
        <w:rPr>
          <w:rStyle w:val="CommentReference"/>
        </w:rPr>
        <w:commentReference w:id="40"/>
      </w:r>
    </w:p>
    <w:p w14:paraId="1FF3DBCC" w14:textId="69F5AB2F" w:rsidR="00853D71" w:rsidRPr="006670CE" w:rsidRDefault="00853D71" w:rsidP="009C5A96">
      <w:pPr>
        <w:ind w:left="360" w:hanging="360"/>
        <w:jc w:val="both"/>
      </w:pPr>
      <w:commentRangeStart w:id="41"/>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41"/>
      <w:r w:rsidR="001037A8" w:rsidRPr="006670CE">
        <w:rPr>
          <w:rStyle w:val="CommentReference"/>
        </w:rPr>
        <w:commentReference w:id="41"/>
      </w:r>
    </w:p>
    <w:p w14:paraId="7BC9A47F" w14:textId="25060193" w:rsidR="000C1682" w:rsidRDefault="000C1682" w:rsidP="000C1682">
      <w:pPr>
        <w:ind w:left="360" w:hanging="360"/>
        <w:jc w:val="both"/>
      </w:pPr>
      <w:commentRangeStart w:id="42"/>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42"/>
      <w:r w:rsidR="00506E87">
        <w:rPr>
          <w:rStyle w:val="CommentReference"/>
        </w:rPr>
        <w:commentReference w:id="42"/>
      </w:r>
    </w:p>
    <w:p w14:paraId="1CBA87EF" w14:textId="6C00B6B5" w:rsidR="000C1682" w:rsidRDefault="000C1682" w:rsidP="000229F9">
      <w:pPr>
        <w:ind w:left="720" w:hanging="360"/>
        <w:jc w:val="both"/>
      </w:pPr>
      <w:commentRangeStart w:id="43"/>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43"/>
      <w:r w:rsidR="00B24CF4">
        <w:rPr>
          <w:rStyle w:val="CommentReference"/>
        </w:rPr>
        <w:commentReference w:id="43"/>
      </w:r>
    </w:p>
    <w:p w14:paraId="0B910FB8" w14:textId="1E1B4C84" w:rsidR="00F7149B" w:rsidRDefault="00F7149B" w:rsidP="00F7149B">
      <w:pPr>
        <w:ind w:left="720" w:hanging="360"/>
        <w:jc w:val="both"/>
      </w:pPr>
      <w:commentRangeStart w:id="44"/>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44"/>
      <w:r>
        <w:rPr>
          <w:rStyle w:val="CommentReference"/>
        </w:rPr>
        <w:commentReference w:id="44"/>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6"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7"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8"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9"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33"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34"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35"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6"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37"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8"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39"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40"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1"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2"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3"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4"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0428E" w14:textId="77777777" w:rsidR="00FF1A72" w:rsidRDefault="00FF1A72" w:rsidP="005B7682">
      <w:pPr>
        <w:spacing w:after="0" w:line="240" w:lineRule="auto"/>
      </w:pPr>
      <w:r>
        <w:separator/>
      </w:r>
    </w:p>
  </w:endnote>
  <w:endnote w:type="continuationSeparator" w:id="0">
    <w:p w14:paraId="03B3177E" w14:textId="77777777" w:rsidR="00FF1A72" w:rsidRDefault="00FF1A7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9357F" w14:textId="77777777" w:rsidR="00FF1A72" w:rsidRDefault="00FF1A72" w:rsidP="005B7682">
      <w:pPr>
        <w:spacing w:after="0" w:line="240" w:lineRule="auto"/>
      </w:pPr>
      <w:r>
        <w:separator/>
      </w:r>
    </w:p>
  </w:footnote>
  <w:footnote w:type="continuationSeparator" w:id="0">
    <w:p w14:paraId="1C5571C1" w14:textId="77777777" w:rsidR="00FF1A72" w:rsidRDefault="00FF1A7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2B8E"/>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1A72"/>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126</Pages>
  <Words>30459</Words>
  <Characters>173621</Characters>
  <Application>Microsoft Office Word</Application>
  <DocSecurity>0</DocSecurity>
  <Lines>1446</Lines>
  <Paragraphs>407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2022-09-26T19:57:00Z</dcterms:created>
  <dcterms:modified xsi:type="dcterms:W3CDTF">2022-09-26T20:05:00Z</dcterms:modified>
</cp:coreProperties>
</file>