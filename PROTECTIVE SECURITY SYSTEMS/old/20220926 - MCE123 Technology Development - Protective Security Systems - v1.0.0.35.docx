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w:t>
      </w:r>
      <w:r>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 xml:space="preserve">AGGRESSIVE </w:t>
      </w:r>
      <w:r>
        <w:rPr>
          <w:u w:val="single"/>
        </w:rPr>
        <w:t>HAND</w:t>
      </w:r>
      <w:r>
        <w:rPr>
          <w:u w:val="single"/>
        </w:rPr>
        <w:t xml:space="preserv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 xml:space="preserve">AGGRESSIVE </w:t>
      </w:r>
      <w:r>
        <w:rPr>
          <w:b/>
          <w:bCs/>
        </w:rPr>
        <w:t>HAND</w:t>
      </w:r>
      <w:r>
        <w:rPr>
          <w:b/>
          <w:bCs/>
        </w:rPr>
        <w:t xml:space="preserve">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 xml:space="preserve">AGGRESSIVE </w:t>
      </w:r>
      <w:r>
        <w:rPr>
          <w:u w:val="single"/>
        </w:rPr>
        <w:t>EYE BLINK</w:t>
      </w:r>
      <w:r>
        <w:rPr>
          <w:u w:val="single"/>
        </w:rPr>
        <w:t xml:space="preser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 xml:space="preserve">AGGRESSIVE </w:t>
      </w:r>
      <w:r>
        <w:rPr>
          <w:b/>
          <w:bCs/>
        </w:rPr>
        <w:t>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 xml:space="preserve">AGGRESSIVE </w:t>
      </w:r>
      <w:r>
        <w:rPr>
          <w:u w:val="single"/>
        </w:rPr>
        <w:t>HAND PAIN</w:t>
      </w:r>
      <w:r>
        <w:rPr>
          <w:u w:val="single"/>
        </w:rPr>
        <w:t xml:space="preser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 xml:space="preserve">AGGRESSIVE </w:t>
      </w:r>
      <w:r>
        <w:rPr>
          <w:b/>
          <w:bCs/>
        </w:rPr>
        <w:t>HAND PAIN</w:t>
      </w:r>
      <w:r w:rsidRPr="00A67A8F">
        <w:t xml:space="preserve"> </w:t>
      </w:r>
      <w:r>
        <w:t>never</w:t>
      </w:r>
      <w:r w:rsidRPr="00A67A8F">
        <w:t xml:space="preserve"> </w:t>
      </w:r>
      <w:r>
        <w:t>occur</w:t>
      </w:r>
      <w:r w:rsidRPr="00A67A8F">
        <w:t>.</w:t>
      </w:r>
    </w:p>
    <w:p w14:paraId="78693499" w14:textId="23731FB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any </w:t>
      </w:r>
      <w:r w:rsidR="00350A20" w:rsidRPr="00F56ADD">
        <w:rPr>
          <w:b/>
          <w:bCs/>
        </w:rPr>
        <w:t>CODEWORD</w:t>
      </w:r>
      <w:r w:rsidR="00350A20">
        <w:t xml:space="preserve"> containing keyword</w:t>
      </w:r>
      <w:r w:rsidR="00350A20" w:rsidRPr="00A67A8F">
        <w:t xml:space="preserve"> </w:t>
      </w:r>
      <w:r w:rsidR="00350A20">
        <w:rPr>
          <w:b/>
          <w:bCs/>
        </w:rPr>
        <w:t>AGGRESSIVE</w:t>
      </w:r>
      <w:r w:rsidR="00350A20" w:rsidRPr="00A67A8F">
        <w:t xml:space="preserve"> </w:t>
      </w:r>
      <w:r w:rsidR="00350A20">
        <w:t>never</w:t>
      </w:r>
      <w:r w:rsidR="00350A20" w:rsidRPr="00A67A8F">
        <w:t xml:space="preserve"> </w:t>
      </w:r>
      <w:r w:rsidR="00350A20">
        <w:t>executes</w:t>
      </w:r>
      <w:r w:rsidR="00350A20" w:rsidRPr="00A67A8F">
        <w:t>.</w:t>
      </w:r>
    </w:p>
    <w:p w14:paraId="3A0EB4E1" w14:textId="2B464934" w:rsidR="002E5275" w:rsidRDefault="002E5275" w:rsidP="002E5275">
      <w:pPr>
        <w:ind w:left="360" w:hanging="360"/>
        <w:jc w:val="both"/>
      </w:pPr>
      <w:r w:rsidRPr="00A67A8F">
        <w:rPr>
          <w:u w:val="single"/>
        </w:rPr>
        <w:t xml:space="preserve">AUTONOMOUS </w:t>
      </w:r>
      <w:r>
        <w:rPr>
          <w:u w:val="single"/>
        </w:rPr>
        <w:t>MEAN</w:t>
      </w:r>
      <w:r>
        <w:rPr>
          <w:u w:val="single"/>
        </w:rPr>
        <w:t xml:space="preser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any</w:t>
      </w:r>
      <w:r>
        <w:t xml:space="preserve"> </w:t>
      </w:r>
      <w:r w:rsidRPr="00350A20">
        <w:rPr>
          <w:b/>
          <w:bCs/>
        </w:rPr>
        <w:t>CODEWORD</w:t>
      </w:r>
      <w:r>
        <w:t xml:space="preserve"> containing</w:t>
      </w:r>
      <w:r>
        <w:t xml:space="preserve"> keyword</w:t>
      </w:r>
      <w:r w:rsidRPr="00A67A8F">
        <w:t xml:space="preserve"> </w:t>
      </w:r>
      <w:r>
        <w:rPr>
          <w:b/>
          <w:bCs/>
        </w:rPr>
        <w:t>MEAN</w:t>
      </w:r>
      <w:r w:rsidRPr="00A67A8F">
        <w:t xml:space="preserve"> </w:t>
      </w:r>
      <w:r>
        <w:t>never</w:t>
      </w:r>
      <w:r w:rsidRPr="00A67A8F">
        <w:t xml:space="preserve"> </w:t>
      </w:r>
      <w:r>
        <w:t>executes</w:t>
      </w:r>
      <w:r w:rsidRPr="00A67A8F">
        <w:t>.</w:t>
      </w:r>
    </w:p>
    <w:p w14:paraId="42731965" w14:textId="28EDFE66" w:rsidR="00350A20" w:rsidRDefault="00350A20" w:rsidP="00350A20">
      <w:pPr>
        <w:ind w:left="360" w:hanging="360"/>
        <w:jc w:val="both"/>
      </w:pPr>
      <w:r w:rsidRPr="00A67A8F">
        <w:rPr>
          <w:u w:val="single"/>
        </w:rPr>
        <w:lastRenderedPageBreak/>
        <w:t xml:space="preserve">AUTONOMOUS </w:t>
      </w:r>
      <w:r>
        <w:rPr>
          <w:u w:val="single"/>
        </w:rPr>
        <w:t>DANGER</w:t>
      </w:r>
      <w:r>
        <w:rPr>
          <w:u w:val="single"/>
        </w:rPr>
        <w:t xml:space="preser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any </w:t>
      </w:r>
      <w:r w:rsidRPr="00F56ADD">
        <w:rPr>
          <w:b/>
          <w:bCs/>
        </w:rPr>
        <w:t>CODEWORD</w:t>
      </w:r>
      <w:r>
        <w:t xml:space="preserve"> containing keyword</w:t>
      </w:r>
      <w:r w:rsidRPr="00A67A8F">
        <w:t xml:space="preserve"> </w:t>
      </w:r>
      <w:r>
        <w:rPr>
          <w:b/>
          <w:bCs/>
        </w:rPr>
        <w:t>DANGER</w:t>
      </w:r>
      <w:r w:rsidRPr="00A67A8F">
        <w:t xml:space="preserve"> </w:t>
      </w:r>
      <w:r>
        <w:t>never</w:t>
      </w:r>
      <w:r w:rsidRPr="00A67A8F">
        <w:t xml:space="preserve"> </w:t>
      </w:r>
      <w:r>
        <w:t>executes</w:t>
      </w:r>
      <w:r w:rsidRPr="00A67A8F">
        <w:t>.</w:t>
      </w:r>
    </w:p>
    <w:p w14:paraId="4E693E20" w14:textId="05EFE3AC" w:rsidR="002E5275" w:rsidRDefault="002E5275" w:rsidP="002E5275">
      <w:pPr>
        <w:ind w:left="360" w:hanging="360"/>
        <w:jc w:val="both"/>
      </w:pPr>
      <w:r w:rsidRPr="00A67A8F">
        <w:rPr>
          <w:u w:val="single"/>
        </w:rPr>
        <w:t xml:space="preserve">AUTONOMOUS </w:t>
      </w:r>
      <w:r>
        <w:rPr>
          <w:u w:val="single"/>
        </w:rPr>
        <w:t>WAR CRIME</w:t>
      </w:r>
      <w:r>
        <w:rPr>
          <w:u w:val="single"/>
        </w:rPr>
        <w:t xml:space="preser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keyword</w:t>
      </w:r>
      <w:r w:rsidRPr="00A67A8F">
        <w:t xml:space="preserve"> </w:t>
      </w:r>
      <w:r>
        <w:rPr>
          <w:b/>
          <w:bCs/>
        </w:rPr>
        <w:t>WAR CRIME</w:t>
      </w:r>
      <w:r w:rsidRPr="00A67A8F">
        <w:t xml:space="preserve"> </w:t>
      </w:r>
      <w:r>
        <w:t>never</w:t>
      </w:r>
      <w:r w:rsidRPr="00A67A8F">
        <w:t xml:space="preserve"> </w:t>
      </w:r>
      <w:r>
        <w:t>occurs</w:t>
      </w:r>
      <w:r w:rsidRPr="00A67A8F">
        <w:t>.</w:t>
      </w:r>
    </w:p>
    <w:p w14:paraId="0FE455D0" w14:textId="3DD4E833" w:rsidR="002E5275" w:rsidRPr="00350A20" w:rsidRDefault="00350A20" w:rsidP="002E5275">
      <w:pPr>
        <w:ind w:left="360" w:hanging="360"/>
        <w:jc w:val="both"/>
        <w:rPr>
          <w:i/>
          <w:iCs/>
          <w:color w:val="00B050"/>
        </w:rPr>
      </w:pPr>
      <w:commentRangeStart w:id="8"/>
      <w:r w:rsidRPr="00350A20">
        <w:rPr>
          <w:i/>
          <w:iCs/>
          <w:color w:val="00B050"/>
          <w:u w:val="single"/>
        </w:rPr>
        <w:t xml:space="preserve">GENERALLY </w:t>
      </w:r>
      <w:r w:rsidR="002E5275" w:rsidRPr="00350A20">
        <w:rPr>
          <w:i/>
          <w:iCs/>
          <w:color w:val="00B050"/>
          <w:u w:val="single"/>
        </w:rPr>
        <w:t xml:space="preserve">AUTONOMOUS </w:t>
      </w:r>
      <w:r w:rsidR="002E5275" w:rsidRPr="00350A20">
        <w:rPr>
          <w:i/>
          <w:iCs/>
          <w:color w:val="00B050"/>
          <w:u w:val="single"/>
        </w:rPr>
        <w:t>CRIME</w:t>
      </w:r>
      <w:r w:rsidR="002E5275" w:rsidRPr="00350A20">
        <w:rPr>
          <w:i/>
          <w:iCs/>
          <w:color w:val="00B050"/>
          <w:u w:val="single"/>
        </w:rPr>
        <w:t xml:space="preserve"> KEY</w:t>
      </w:r>
      <w:r w:rsidRPr="00350A20">
        <w:rPr>
          <w:i/>
          <w:iCs/>
          <w:color w:val="00B050"/>
          <w:u w:val="single"/>
        </w:rPr>
        <w:t>CODE</w:t>
      </w:r>
      <w:r w:rsidR="002E5275" w:rsidRPr="00350A20">
        <w:rPr>
          <w:i/>
          <w:iCs/>
          <w:color w:val="00B050"/>
          <w:u w:val="single"/>
        </w:rPr>
        <w:t>WORD PREVENTION SECURITY SYSTEMS</w:t>
      </w:r>
      <w:r w:rsidR="002E5275" w:rsidRPr="00350A20">
        <w:rPr>
          <w:i/>
          <w:iCs/>
          <w:color w:val="00B050"/>
        </w:rPr>
        <w:t xml:space="preserve"> (</w:t>
      </w:r>
      <w:r w:rsidR="002E5275" w:rsidRPr="00350A20">
        <w:rPr>
          <w:b/>
          <w:bCs/>
          <w:i/>
          <w:iCs/>
          <w:color w:val="00B050"/>
        </w:rPr>
        <w:t>2022</w:t>
      </w:r>
      <w:r w:rsidR="002E5275" w:rsidRPr="00350A20">
        <w:rPr>
          <w:i/>
          <w:iCs/>
          <w:color w:val="00B050"/>
        </w:rPr>
        <w:t xml:space="preserve">) – verifies that anything containing the keyword </w:t>
      </w:r>
      <w:r w:rsidR="002E5275" w:rsidRPr="00350A20">
        <w:rPr>
          <w:b/>
          <w:bCs/>
          <w:i/>
          <w:iCs/>
          <w:color w:val="00B0F0"/>
        </w:rPr>
        <w:t>CRIME</w:t>
      </w:r>
      <w:r w:rsidR="002E5275" w:rsidRPr="00350A20">
        <w:rPr>
          <w:i/>
          <w:iCs/>
          <w:color w:val="00B050"/>
        </w:rPr>
        <w:t xml:space="preserve">, and anything systemically originating from any </w:t>
      </w:r>
      <w:r w:rsidR="002E5275" w:rsidRPr="00F34DA2">
        <w:rPr>
          <w:b/>
          <w:bCs/>
          <w:i/>
          <w:iCs/>
          <w:color w:val="FF0000"/>
        </w:rPr>
        <w:t>CODEWORD</w:t>
      </w:r>
      <w:r w:rsidR="002E5275" w:rsidRPr="00350A20">
        <w:rPr>
          <w:i/>
          <w:iCs/>
          <w:color w:val="00B050"/>
        </w:rPr>
        <w:t xml:space="preserve"> containing keyword </w:t>
      </w:r>
      <w:r w:rsidR="002E5275" w:rsidRPr="00F34DA2">
        <w:rPr>
          <w:b/>
          <w:bCs/>
          <w:i/>
          <w:iCs/>
          <w:color w:val="002060"/>
        </w:rPr>
        <w:t>CRIME</w:t>
      </w:r>
      <w:r w:rsidR="002E5275" w:rsidRPr="00350A20">
        <w:rPr>
          <w:i/>
          <w:iCs/>
          <w:color w:val="00B050"/>
        </w:rPr>
        <w:t xml:space="preserve"> never executes or searches or originates.</w:t>
      </w:r>
    </w:p>
    <w:p w14:paraId="546DE23C" w14:textId="5A86DC9B" w:rsidR="002E5275" w:rsidRPr="00350A20" w:rsidRDefault="00350A20" w:rsidP="002E5275">
      <w:pPr>
        <w:ind w:left="360" w:hanging="360"/>
        <w:jc w:val="both"/>
        <w:rPr>
          <w:i/>
          <w:iCs/>
          <w:color w:val="00B050"/>
        </w:rPr>
      </w:pPr>
      <w:r w:rsidRPr="00350A20">
        <w:rPr>
          <w:i/>
          <w:iCs/>
          <w:color w:val="00B050"/>
          <w:u w:val="single"/>
        </w:rPr>
        <w:t xml:space="preserve">GENERALLY </w:t>
      </w:r>
      <w:r w:rsidR="002E5275" w:rsidRPr="00350A20">
        <w:rPr>
          <w:i/>
          <w:iCs/>
          <w:color w:val="00B050"/>
          <w:u w:val="single"/>
        </w:rPr>
        <w:t xml:space="preserve">AUTONOMOUS </w:t>
      </w:r>
      <w:r w:rsidR="002E5275" w:rsidRPr="00350A20">
        <w:rPr>
          <w:i/>
          <w:iCs/>
          <w:color w:val="00B050"/>
          <w:u w:val="single"/>
        </w:rPr>
        <w:t>TERRORISM</w:t>
      </w:r>
      <w:r w:rsidR="002E5275" w:rsidRPr="00350A20">
        <w:rPr>
          <w:i/>
          <w:iCs/>
          <w:color w:val="00B050"/>
          <w:u w:val="single"/>
        </w:rPr>
        <w:t xml:space="preserve"> KEY</w:t>
      </w:r>
      <w:r w:rsidRPr="00350A20">
        <w:rPr>
          <w:i/>
          <w:iCs/>
          <w:color w:val="00B050"/>
          <w:u w:val="single"/>
        </w:rPr>
        <w:t>CODE</w:t>
      </w:r>
      <w:r w:rsidR="002E5275" w:rsidRPr="00350A20">
        <w:rPr>
          <w:i/>
          <w:iCs/>
          <w:color w:val="00B050"/>
          <w:u w:val="single"/>
        </w:rPr>
        <w:t>WORD PREVENTION SECURITY SYSTEMS</w:t>
      </w:r>
      <w:r w:rsidR="002E5275" w:rsidRPr="00350A20">
        <w:rPr>
          <w:i/>
          <w:iCs/>
          <w:color w:val="00B050"/>
        </w:rPr>
        <w:t xml:space="preserve"> (</w:t>
      </w:r>
      <w:r w:rsidR="002E5275" w:rsidRPr="00350A20">
        <w:rPr>
          <w:b/>
          <w:bCs/>
          <w:i/>
          <w:iCs/>
          <w:color w:val="00B050"/>
        </w:rPr>
        <w:t>2022</w:t>
      </w:r>
      <w:r w:rsidR="002E5275" w:rsidRPr="00350A20">
        <w:rPr>
          <w:i/>
          <w:iCs/>
          <w:color w:val="00B050"/>
        </w:rPr>
        <w:t xml:space="preserve">) – verifies that anything containing the keyword </w:t>
      </w:r>
      <w:r w:rsidR="002E5275" w:rsidRPr="00350A20">
        <w:rPr>
          <w:b/>
          <w:bCs/>
          <w:i/>
          <w:iCs/>
          <w:color w:val="00B0F0"/>
        </w:rPr>
        <w:t>TERRORISM</w:t>
      </w:r>
      <w:r w:rsidR="002E5275" w:rsidRPr="00350A20">
        <w:rPr>
          <w:i/>
          <w:iCs/>
          <w:color w:val="00B050"/>
        </w:rPr>
        <w:t xml:space="preserve">, and anything systemically originating from any </w:t>
      </w:r>
      <w:r w:rsidR="002E5275" w:rsidRPr="00F34DA2">
        <w:rPr>
          <w:b/>
          <w:bCs/>
          <w:i/>
          <w:iCs/>
          <w:color w:val="FF0000"/>
        </w:rPr>
        <w:t>CODEWORD</w:t>
      </w:r>
      <w:r w:rsidR="002E5275" w:rsidRPr="00350A20">
        <w:rPr>
          <w:i/>
          <w:iCs/>
          <w:color w:val="00B050"/>
        </w:rPr>
        <w:t xml:space="preserve"> containing keyword </w:t>
      </w:r>
      <w:r w:rsidR="002E5275" w:rsidRPr="00F34DA2">
        <w:rPr>
          <w:b/>
          <w:bCs/>
          <w:i/>
          <w:iCs/>
          <w:color w:val="002060"/>
        </w:rPr>
        <w:t>TERRORISM</w:t>
      </w:r>
      <w:r w:rsidR="002E5275" w:rsidRPr="00350A20">
        <w:rPr>
          <w:i/>
          <w:iCs/>
          <w:color w:val="00B050"/>
        </w:rPr>
        <w:t xml:space="preserve"> never executes or searches or originates.</w:t>
      </w:r>
    </w:p>
    <w:p w14:paraId="6D723D73" w14:textId="04773FD9" w:rsidR="002E5275" w:rsidRPr="00350A20" w:rsidRDefault="00350A20" w:rsidP="002E5275">
      <w:pPr>
        <w:ind w:left="360" w:hanging="360"/>
        <w:jc w:val="both"/>
        <w:rPr>
          <w:i/>
          <w:iCs/>
          <w:color w:val="00B050"/>
        </w:rPr>
      </w:pPr>
      <w:r w:rsidRPr="00350A20">
        <w:rPr>
          <w:i/>
          <w:iCs/>
          <w:color w:val="00B050"/>
          <w:u w:val="single"/>
        </w:rPr>
        <w:t xml:space="preserve">GENERALLY </w:t>
      </w:r>
      <w:r w:rsidR="002E5275" w:rsidRPr="00350A20">
        <w:rPr>
          <w:i/>
          <w:iCs/>
          <w:color w:val="00B050"/>
          <w:u w:val="single"/>
        </w:rPr>
        <w:t>AUTONOMOUS W</w:t>
      </w:r>
      <w:r w:rsidR="002E5275" w:rsidRPr="00350A20">
        <w:rPr>
          <w:i/>
          <w:iCs/>
          <w:color w:val="00B050"/>
          <w:u w:val="single"/>
        </w:rPr>
        <w:t>AR</w:t>
      </w:r>
      <w:r w:rsidR="002E5275" w:rsidRPr="00350A20">
        <w:rPr>
          <w:i/>
          <w:iCs/>
          <w:color w:val="00B050"/>
          <w:u w:val="single"/>
        </w:rPr>
        <w:t xml:space="preserve"> KEY</w:t>
      </w:r>
      <w:r w:rsidRPr="00350A20">
        <w:rPr>
          <w:i/>
          <w:iCs/>
          <w:color w:val="00B050"/>
          <w:u w:val="single"/>
        </w:rPr>
        <w:t>CODE</w:t>
      </w:r>
      <w:r w:rsidR="002E5275" w:rsidRPr="00350A20">
        <w:rPr>
          <w:i/>
          <w:iCs/>
          <w:color w:val="00B050"/>
          <w:u w:val="single"/>
        </w:rPr>
        <w:t>WORD PREVENTION SECURITY SYSTEMS</w:t>
      </w:r>
      <w:r w:rsidR="002E5275" w:rsidRPr="00350A20">
        <w:rPr>
          <w:i/>
          <w:iCs/>
          <w:color w:val="00B050"/>
        </w:rPr>
        <w:t xml:space="preserve"> (</w:t>
      </w:r>
      <w:r w:rsidR="002E5275" w:rsidRPr="00350A20">
        <w:rPr>
          <w:b/>
          <w:bCs/>
          <w:i/>
          <w:iCs/>
          <w:color w:val="00B050"/>
        </w:rPr>
        <w:t>2022</w:t>
      </w:r>
      <w:r w:rsidR="002E5275" w:rsidRPr="00350A20">
        <w:rPr>
          <w:i/>
          <w:iCs/>
          <w:color w:val="00B050"/>
        </w:rPr>
        <w:t xml:space="preserve">) – verifies that anything containing the keyword </w:t>
      </w:r>
      <w:r w:rsidR="002E5275" w:rsidRPr="00350A20">
        <w:rPr>
          <w:b/>
          <w:bCs/>
          <w:i/>
          <w:iCs/>
          <w:color w:val="00B0F0"/>
        </w:rPr>
        <w:t>W</w:t>
      </w:r>
      <w:r w:rsidR="002E5275" w:rsidRPr="00350A20">
        <w:rPr>
          <w:b/>
          <w:bCs/>
          <w:i/>
          <w:iCs/>
          <w:color w:val="00B0F0"/>
        </w:rPr>
        <w:t>AR</w:t>
      </w:r>
      <w:r w:rsidR="002E5275" w:rsidRPr="00350A20">
        <w:rPr>
          <w:i/>
          <w:iCs/>
          <w:color w:val="00B050"/>
        </w:rPr>
        <w:t xml:space="preserve">, and anything systemically originating from any </w:t>
      </w:r>
      <w:r w:rsidR="002E5275" w:rsidRPr="00350A20">
        <w:rPr>
          <w:b/>
          <w:bCs/>
          <w:i/>
          <w:iCs/>
          <w:color w:val="00B050"/>
        </w:rPr>
        <w:t>CODEWORD</w:t>
      </w:r>
      <w:r w:rsidR="002E5275" w:rsidRPr="00350A20">
        <w:rPr>
          <w:i/>
          <w:iCs/>
          <w:color w:val="00B050"/>
        </w:rPr>
        <w:t xml:space="preserve"> containing keyword </w:t>
      </w:r>
      <w:r w:rsidR="002E5275" w:rsidRPr="00F34DA2">
        <w:rPr>
          <w:b/>
          <w:bCs/>
          <w:i/>
          <w:iCs/>
          <w:color w:val="FF0000"/>
        </w:rPr>
        <w:t>W</w:t>
      </w:r>
      <w:r w:rsidR="002E5275" w:rsidRPr="00F34DA2">
        <w:rPr>
          <w:b/>
          <w:bCs/>
          <w:i/>
          <w:iCs/>
          <w:color w:val="FF0000"/>
        </w:rPr>
        <w:t>AR</w:t>
      </w:r>
      <w:r w:rsidR="002E5275" w:rsidRPr="00350A20">
        <w:rPr>
          <w:i/>
          <w:iCs/>
          <w:color w:val="00B050"/>
        </w:rPr>
        <w:t xml:space="preserve"> never executes or searches or originates.</w:t>
      </w:r>
    </w:p>
    <w:p w14:paraId="5D3FE8A6" w14:textId="0E5B9885" w:rsidR="002E5275" w:rsidRDefault="00350A20" w:rsidP="00350A20">
      <w:pPr>
        <w:ind w:left="360" w:hanging="360"/>
        <w:jc w:val="both"/>
        <w:rPr>
          <w:i/>
          <w:iCs/>
          <w:color w:val="00B050"/>
        </w:rPr>
      </w:pPr>
      <w:r w:rsidRPr="00350A20">
        <w:rPr>
          <w:i/>
          <w:iCs/>
          <w:color w:val="00B050"/>
          <w:u w:val="single"/>
        </w:rPr>
        <w:t xml:space="preserve">GENERALLY </w:t>
      </w:r>
      <w:r w:rsidR="002E5275" w:rsidRPr="00350A20">
        <w:rPr>
          <w:i/>
          <w:iCs/>
          <w:color w:val="00B050"/>
          <w:u w:val="single"/>
        </w:rPr>
        <w:t xml:space="preserve">AUTONOMOUS </w:t>
      </w:r>
      <w:r w:rsidR="002E5275" w:rsidRPr="00350A20">
        <w:rPr>
          <w:i/>
          <w:iCs/>
          <w:color w:val="00B050"/>
          <w:u w:val="single"/>
        </w:rPr>
        <w:t>WEAPON</w:t>
      </w:r>
      <w:r w:rsidR="002E5275" w:rsidRPr="00350A20">
        <w:rPr>
          <w:i/>
          <w:iCs/>
          <w:color w:val="00B050"/>
          <w:u w:val="single"/>
        </w:rPr>
        <w:t xml:space="preserve"> KEY</w:t>
      </w:r>
      <w:r w:rsidRPr="00350A20">
        <w:rPr>
          <w:i/>
          <w:iCs/>
          <w:color w:val="00B050"/>
          <w:u w:val="single"/>
        </w:rPr>
        <w:t>CODE</w:t>
      </w:r>
      <w:r w:rsidR="002E5275" w:rsidRPr="00350A20">
        <w:rPr>
          <w:i/>
          <w:iCs/>
          <w:color w:val="00B050"/>
          <w:u w:val="single"/>
        </w:rPr>
        <w:t>WORD PREVENTION SECURITY SYSTEMS</w:t>
      </w:r>
      <w:r w:rsidR="002E5275" w:rsidRPr="00350A20">
        <w:rPr>
          <w:i/>
          <w:iCs/>
          <w:color w:val="00B050"/>
        </w:rPr>
        <w:t xml:space="preserve"> (</w:t>
      </w:r>
      <w:r w:rsidR="002E5275" w:rsidRPr="00350A20">
        <w:rPr>
          <w:b/>
          <w:bCs/>
          <w:i/>
          <w:iCs/>
          <w:color w:val="00B050"/>
        </w:rPr>
        <w:t>2022</w:t>
      </w:r>
      <w:r w:rsidR="002E5275" w:rsidRPr="00350A20">
        <w:rPr>
          <w:i/>
          <w:iCs/>
          <w:color w:val="00B050"/>
        </w:rPr>
        <w:t xml:space="preserve">) – verifies that anything containing the keyword </w:t>
      </w:r>
      <w:r w:rsidR="002E5275" w:rsidRPr="00350A20">
        <w:rPr>
          <w:b/>
          <w:bCs/>
          <w:i/>
          <w:iCs/>
          <w:color w:val="00B0F0"/>
        </w:rPr>
        <w:t>WEAPON</w:t>
      </w:r>
      <w:r w:rsidR="002E5275" w:rsidRPr="00350A20">
        <w:rPr>
          <w:i/>
          <w:iCs/>
          <w:color w:val="00B050"/>
        </w:rPr>
        <w:t xml:space="preserve">, and anything systemically originating from any </w:t>
      </w:r>
      <w:r w:rsidR="002E5275" w:rsidRPr="00F34DA2">
        <w:rPr>
          <w:b/>
          <w:bCs/>
          <w:i/>
          <w:iCs/>
          <w:color w:val="FF0000"/>
        </w:rPr>
        <w:t>CODEWORD</w:t>
      </w:r>
      <w:r w:rsidR="002E5275" w:rsidRPr="00350A20">
        <w:rPr>
          <w:i/>
          <w:iCs/>
          <w:color w:val="00B050"/>
        </w:rPr>
        <w:t xml:space="preserve"> containing keyword </w:t>
      </w:r>
      <w:r w:rsidR="002E5275" w:rsidRPr="00F34DA2">
        <w:rPr>
          <w:b/>
          <w:bCs/>
          <w:i/>
          <w:iCs/>
          <w:color w:val="002060"/>
        </w:rPr>
        <w:t>WEAPON</w:t>
      </w:r>
      <w:r w:rsidR="002E5275" w:rsidRPr="00350A20">
        <w:rPr>
          <w:i/>
          <w:iCs/>
          <w:color w:val="00B050"/>
        </w:rPr>
        <w:t xml:space="preserve"> never </w:t>
      </w:r>
      <w:r w:rsidR="002E5275" w:rsidRPr="00350A20">
        <w:rPr>
          <w:i/>
          <w:iCs/>
          <w:color w:val="00B050"/>
        </w:rPr>
        <w:t>executes or searches or originates</w:t>
      </w:r>
      <w:r w:rsidR="002E5275" w:rsidRPr="00350A20">
        <w:rPr>
          <w:i/>
          <w:iCs/>
          <w:color w:val="00B050"/>
        </w:rPr>
        <w:t>.</w:t>
      </w:r>
      <w:commentRangeEnd w:id="8"/>
      <w:r w:rsidRPr="00350A20">
        <w:rPr>
          <w:rStyle w:val="CommentReference"/>
          <w:i/>
          <w:iCs/>
        </w:rPr>
        <w:commentReference w:id="8"/>
      </w:r>
    </w:p>
    <w:p w14:paraId="029DD5E2" w14:textId="673190BB" w:rsidR="00F34DA2" w:rsidRPr="00350A20" w:rsidRDefault="00F34DA2" w:rsidP="00F34DA2">
      <w:pPr>
        <w:ind w:left="360" w:hanging="360"/>
        <w:jc w:val="both"/>
        <w:rPr>
          <w:i/>
          <w:iCs/>
          <w:color w:val="00B050"/>
        </w:rPr>
      </w:pPr>
      <w:commentRangeStart w:id="9"/>
      <w:r w:rsidRPr="00350A20">
        <w:rPr>
          <w:i/>
          <w:iCs/>
          <w:color w:val="00B050"/>
          <w:u w:val="single"/>
        </w:rPr>
        <w:t xml:space="preserve">GENERALLY AUTONOMOUS </w:t>
      </w:r>
      <w:r>
        <w:rPr>
          <w:i/>
          <w:iCs/>
          <w:color w:val="00B050"/>
          <w:u w:val="single"/>
        </w:rPr>
        <w:t>CONTROL</w:t>
      </w:r>
      <w:r w:rsidRPr="00350A20">
        <w:rPr>
          <w:i/>
          <w:iCs/>
          <w:color w:val="00B050"/>
          <w:u w:val="single"/>
        </w:rPr>
        <w:t xml:space="preserve"> KEYCODEWORD PREVENTION SECURITY SYSTEMS</w:t>
      </w:r>
      <w:r w:rsidRPr="00350A20">
        <w:rPr>
          <w:i/>
          <w:iCs/>
          <w:color w:val="00B050"/>
        </w:rPr>
        <w:t xml:space="preserve"> (</w:t>
      </w:r>
      <w:r w:rsidRPr="00350A20">
        <w:rPr>
          <w:b/>
          <w:bCs/>
          <w:i/>
          <w:iCs/>
          <w:color w:val="00B050"/>
        </w:rPr>
        <w:t>2022</w:t>
      </w:r>
      <w:r w:rsidRPr="00350A20">
        <w:rPr>
          <w:i/>
          <w:iCs/>
          <w:color w:val="00B050"/>
        </w:rPr>
        <w:t xml:space="preserve">) – verifies that anything containing the keyword </w:t>
      </w:r>
      <w:r>
        <w:rPr>
          <w:b/>
          <w:bCs/>
          <w:i/>
          <w:iCs/>
          <w:color w:val="00B0F0"/>
        </w:rPr>
        <w:t>CONTROL</w:t>
      </w:r>
      <w:r w:rsidRPr="00350A20">
        <w:rPr>
          <w:i/>
          <w:iCs/>
          <w:color w:val="00B050"/>
        </w:rPr>
        <w:t xml:space="preserve">, and anything systemically originating from any </w:t>
      </w:r>
      <w:r w:rsidRPr="00F34DA2">
        <w:rPr>
          <w:b/>
          <w:bCs/>
          <w:i/>
          <w:iCs/>
          <w:color w:val="FF0000"/>
        </w:rPr>
        <w:t>CODEWORD</w:t>
      </w:r>
      <w:r w:rsidRPr="00350A20">
        <w:rPr>
          <w:i/>
          <w:iCs/>
          <w:color w:val="00B050"/>
        </w:rPr>
        <w:t xml:space="preserve"> containing keyword </w:t>
      </w:r>
      <w:r>
        <w:rPr>
          <w:b/>
          <w:bCs/>
          <w:i/>
          <w:iCs/>
          <w:color w:val="002060"/>
        </w:rPr>
        <w:t>CRIME</w:t>
      </w:r>
      <w:r w:rsidRPr="00F34DA2">
        <w:rPr>
          <w:i/>
          <w:iCs/>
        </w:rPr>
        <w:t xml:space="preserve">, </w:t>
      </w:r>
      <w:r>
        <w:rPr>
          <w:b/>
          <w:bCs/>
          <w:i/>
          <w:iCs/>
          <w:color w:val="002060"/>
        </w:rPr>
        <w:t>TERRORISM</w:t>
      </w:r>
      <w:r w:rsidRPr="00F34DA2">
        <w:rPr>
          <w:i/>
          <w:iCs/>
        </w:rPr>
        <w:t xml:space="preserve">, </w:t>
      </w:r>
      <w:del w:id="10" w:author="Patrick McElhiney" w:date="2022-09-26T18:51:00Z">
        <w:r w:rsidRPr="00F34DA2" w:rsidDel="00F34DA2">
          <w:rPr>
            <w:i/>
            <w:iCs/>
          </w:rPr>
          <w:delText xml:space="preserve">or </w:delText>
        </w:r>
      </w:del>
      <w:r>
        <w:rPr>
          <w:b/>
          <w:bCs/>
          <w:i/>
          <w:iCs/>
          <w:color w:val="002060"/>
        </w:rPr>
        <w:t>WAR</w:t>
      </w:r>
      <w:ins w:id="11" w:author="Patrick McElhiney" w:date="2022-09-26T18:51:00Z">
        <w:r w:rsidRPr="00F34DA2">
          <w:rPr>
            <w:i/>
            <w:iCs/>
            <w:rPrChange w:id="12" w:author="Patrick McElhiney" w:date="2022-09-26T18:51:00Z">
              <w:rPr>
                <w:b/>
                <w:bCs/>
                <w:i/>
                <w:iCs/>
                <w:color w:val="002060"/>
              </w:rPr>
            </w:rPrChange>
          </w:rPr>
          <w:t xml:space="preserve">, or </w:t>
        </w:r>
        <w:r>
          <w:rPr>
            <w:b/>
            <w:bCs/>
            <w:i/>
            <w:iCs/>
            <w:color w:val="002060"/>
          </w:rPr>
          <w:t>WEAPON</w:t>
        </w:r>
      </w:ins>
      <w:r w:rsidRPr="00350A20">
        <w:rPr>
          <w:i/>
          <w:iCs/>
          <w:color w:val="00B050"/>
        </w:rPr>
        <w:t xml:space="preserve"> </w:t>
      </w:r>
      <w:r>
        <w:rPr>
          <w:i/>
          <w:iCs/>
          <w:color w:val="00B050"/>
        </w:rPr>
        <w:t xml:space="preserve">that is bad </w:t>
      </w:r>
      <w:r w:rsidRPr="00350A20">
        <w:rPr>
          <w:i/>
          <w:iCs/>
          <w:color w:val="00B050"/>
        </w:rPr>
        <w:t>never executes or searches or originates.</w:t>
      </w:r>
      <w:commentRangeEnd w:id="9"/>
      <w:r>
        <w:rPr>
          <w:rStyle w:val="CommentReference"/>
        </w:rPr>
        <w:commentReference w:id="9"/>
      </w:r>
    </w:p>
    <w:p w14:paraId="64573F68" w14:textId="20EDFCC4" w:rsidR="00F34DA2" w:rsidRDefault="00F34DA2" w:rsidP="00F34DA2">
      <w:pPr>
        <w:ind w:left="360" w:hanging="360"/>
        <w:jc w:val="both"/>
        <w:rPr>
          <w:ins w:id="13" w:author="Patrick McElhiney" w:date="2022-09-26T18:52:00Z"/>
          <w:i/>
          <w:iCs/>
          <w:color w:val="00B050"/>
          <w:u w:val="single"/>
        </w:rPr>
      </w:pPr>
      <w:commentRangeStart w:id="14"/>
      <w:ins w:id="15" w:author="Patrick McElhiney" w:date="2022-09-26T18:50:00Z">
        <w:r w:rsidRPr="00350A20">
          <w:rPr>
            <w:i/>
            <w:iCs/>
            <w:color w:val="00B050"/>
            <w:u w:val="single"/>
          </w:rPr>
          <w:t xml:space="preserve">GENERALLY AUTONOMOUS </w:t>
        </w:r>
      </w:ins>
      <w:ins w:id="16" w:author="Patrick McElhiney" w:date="2022-09-26T18:52:00Z">
        <w:r>
          <w:rPr>
            <w:i/>
            <w:iCs/>
            <w:color w:val="00B050"/>
            <w:u w:val="single"/>
          </w:rPr>
          <w:t>MEDICAL</w:t>
        </w:r>
      </w:ins>
      <w:ins w:id="17" w:author="Patrick McElhiney" w:date="2022-09-26T18:50:00Z">
        <w:r w:rsidRPr="00350A20">
          <w:rPr>
            <w:i/>
            <w:iCs/>
            <w:color w:val="00B050"/>
            <w:u w:val="single"/>
          </w:rPr>
          <w:t xml:space="preserve"> KEYCODEWORD PREVENTION SECURITY SYSTEMS</w:t>
        </w:r>
        <w:r w:rsidRPr="00350A20">
          <w:rPr>
            <w:i/>
            <w:iCs/>
            <w:color w:val="00B050"/>
          </w:rPr>
          <w:t xml:space="preserve"> (</w:t>
        </w:r>
        <w:r w:rsidRPr="00350A20">
          <w:rPr>
            <w:b/>
            <w:bCs/>
            <w:i/>
            <w:iCs/>
            <w:color w:val="00B050"/>
          </w:rPr>
          <w:t>2022</w:t>
        </w:r>
        <w:r w:rsidRPr="00350A20">
          <w:rPr>
            <w:i/>
            <w:iCs/>
            <w:color w:val="00B050"/>
          </w:rPr>
          <w:t xml:space="preserve">) – verifies that anything containing the keyword </w:t>
        </w:r>
        <w:r>
          <w:rPr>
            <w:b/>
            <w:bCs/>
            <w:i/>
            <w:iCs/>
            <w:color w:val="00B0F0"/>
          </w:rPr>
          <w:t>MEDICAL</w:t>
        </w:r>
        <w:r w:rsidRPr="00350A20">
          <w:rPr>
            <w:i/>
            <w:iCs/>
            <w:color w:val="00B050"/>
          </w:rPr>
          <w:t xml:space="preserve">, and anything systemically originating from any </w:t>
        </w:r>
        <w:r w:rsidRPr="00F34DA2">
          <w:rPr>
            <w:b/>
            <w:bCs/>
            <w:i/>
            <w:iCs/>
            <w:color w:val="FF0000"/>
          </w:rPr>
          <w:t>CODEWORD</w:t>
        </w:r>
        <w:r w:rsidRPr="00350A20">
          <w:rPr>
            <w:i/>
            <w:iCs/>
            <w:color w:val="00B050"/>
          </w:rPr>
          <w:t xml:space="preserve"> containing key</w:t>
        </w:r>
      </w:ins>
      <w:ins w:id="18" w:author="Patrick McElhiney" w:date="2022-09-26T18:51:00Z">
        <w:r>
          <w:rPr>
            <w:i/>
            <w:iCs/>
            <w:color w:val="00B050"/>
          </w:rPr>
          <w:t>codename</w:t>
        </w:r>
      </w:ins>
      <w:ins w:id="19" w:author="Patrick McElhiney" w:date="2022-09-26T18:50:00Z">
        <w:r w:rsidRPr="00350A20">
          <w:rPr>
            <w:i/>
            <w:iCs/>
            <w:color w:val="00B050"/>
          </w:rPr>
          <w:t xml:space="preserve"> </w:t>
        </w:r>
        <w:r w:rsidRPr="00F34DA2">
          <w:rPr>
            <w:b/>
            <w:bCs/>
            <w:i/>
            <w:iCs/>
            <w:color w:val="92D050"/>
            <w:rPrChange w:id="20" w:author="Patrick McElhiney" w:date="2022-09-26T18:52:00Z">
              <w:rPr>
                <w:b/>
                <w:bCs/>
                <w:i/>
                <w:iCs/>
                <w:color w:val="002060"/>
              </w:rPr>
            </w:rPrChange>
          </w:rPr>
          <w:t>CRIME</w:t>
        </w:r>
        <w:r w:rsidRPr="00F34DA2">
          <w:rPr>
            <w:i/>
            <w:iCs/>
          </w:rPr>
          <w:t xml:space="preserve">, </w:t>
        </w:r>
        <w:r w:rsidRPr="00F34DA2">
          <w:rPr>
            <w:b/>
            <w:bCs/>
            <w:i/>
            <w:iCs/>
            <w:color w:val="92D050"/>
            <w:rPrChange w:id="21" w:author="Patrick McElhiney" w:date="2022-09-26T18:52:00Z">
              <w:rPr>
                <w:b/>
                <w:bCs/>
                <w:i/>
                <w:iCs/>
                <w:color w:val="002060"/>
              </w:rPr>
            </w:rPrChange>
          </w:rPr>
          <w:t>TERRORISM</w:t>
        </w:r>
        <w:r w:rsidRPr="00F34DA2">
          <w:rPr>
            <w:i/>
            <w:iCs/>
          </w:rPr>
          <w:t xml:space="preserve">, </w:t>
        </w:r>
        <w:r w:rsidRPr="00F34DA2">
          <w:rPr>
            <w:b/>
            <w:bCs/>
            <w:i/>
            <w:iCs/>
            <w:color w:val="92D050"/>
            <w:rPrChange w:id="22" w:author="Patrick McElhiney" w:date="2022-09-26T18:52:00Z">
              <w:rPr>
                <w:b/>
                <w:bCs/>
                <w:i/>
                <w:iCs/>
                <w:color w:val="002060"/>
              </w:rPr>
            </w:rPrChange>
          </w:rPr>
          <w:t>WAR</w:t>
        </w:r>
      </w:ins>
      <w:ins w:id="23" w:author="Patrick McElhiney" w:date="2022-09-26T18:51:00Z">
        <w:r>
          <w:rPr>
            <w:i/>
            <w:iCs/>
            <w:color w:val="00B050"/>
          </w:rPr>
          <w:t xml:space="preserve">, or </w:t>
        </w:r>
        <w:r w:rsidRPr="00F34DA2">
          <w:rPr>
            <w:b/>
            <w:bCs/>
            <w:i/>
            <w:iCs/>
            <w:color w:val="92D050"/>
            <w:rPrChange w:id="24" w:author="Patrick McElhiney" w:date="2022-09-26T18:52:00Z">
              <w:rPr>
                <w:i/>
                <w:iCs/>
                <w:color w:val="00B050"/>
              </w:rPr>
            </w:rPrChange>
          </w:rPr>
          <w:t>WEAPON</w:t>
        </w:r>
        <w:r>
          <w:rPr>
            <w:i/>
            <w:iCs/>
            <w:color w:val="00B050"/>
          </w:rPr>
          <w:t xml:space="preserve"> </w:t>
        </w:r>
      </w:ins>
      <w:ins w:id="25" w:author="Patrick McElhiney" w:date="2022-09-26T18:50:00Z">
        <w:r>
          <w:rPr>
            <w:i/>
            <w:iCs/>
            <w:color w:val="00B050"/>
          </w:rPr>
          <w:t xml:space="preserve">that is bad </w:t>
        </w:r>
        <w:r w:rsidRPr="00350A20">
          <w:rPr>
            <w:i/>
            <w:iCs/>
            <w:color w:val="00B050"/>
          </w:rPr>
          <w:t>never executes or searches or originates.</w:t>
        </w:r>
        <w:commentRangeEnd w:id="14"/>
        <w:r>
          <w:rPr>
            <w:rStyle w:val="CommentReference"/>
          </w:rPr>
          <w:commentReference w:id="14"/>
        </w:r>
      </w:ins>
    </w:p>
    <w:p w14:paraId="56CE4A8C" w14:textId="35E19BE0" w:rsidR="00F34DA2" w:rsidRPr="00350A20" w:rsidRDefault="00F34DA2" w:rsidP="00F34DA2">
      <w:pPr>
        <w:ind w:left="360" w:hanging="360"/>
        <w:jc w:val="both"/>
        <w:rPr>
          <w:ins w:id="26" w:author="Patrick McElhiney" w:date="2022-09-26T18:50:00Z"/>
          <w:i/>
          <w:iCs/>
          <w:color w:val="00B050"/>
        </w:rPr>
      </w:pPr>
      <w:commentRangeStart w:id="27"/>
      <w:ins w:id="28" w:author="Patrick McElhiney" w:date="2022-09-26T18:52:00Z">
        <w:r w:rsidRPr="00350A20">
          <w:rPr>
            <w:i/>
            <w:iCs/>
            <w:color w:val="00B050"/>
            <w:u w:val="single"/>
          </w:rPr>
          <w:t xml:space="preserve">GENERALLY AUTONOMOUS </w:t>
        </w:r>
        <w:r>
          <w:rPr>
            <w:i/>
            <w:iCs/>
            <w:color w:val="00B050"/>
            <w:u w:val="single"/>
          </w:rPr>
          <w:t>CONTROL</w:t>
        </w:r>
        <w:r w:rsidRPr="00350A20">
          <w:rPr>
            <w:i/>
            <w:iCs/>
            <w:color w:val="00B050"/>
            <w:u w:val="single"/>
          </w:rPr>
          <w:t xml:space="preserve"> KEYCODEWORD PREVENTION SECURITY SYSTEMS</w:t>
        </w:r>
        <w:r w:rsidRPr="00350A20">
          <w:rPr>
            <w:i/>
            <w:iCs/>
            <w:color w:val="00B050"/>
          </w:rPr>
          <w:t xml:space="preserve"> (</w:t>
        </w:r>
        <w:r w:rsidRPr="00350A20">
          <w:rPr>
            <w:b/>
            <w:bCs/>
            <w:i/>
            <w:iCs/>
            <w:color w:val="00B050"/>
          </w:rPr>
          <w:t>2022</w:t>
        </w:r>
        <w:r w:rsidRPr="00350A20">
          <w:rPr>
            <w:i/>
            <w:iCs/>
            <w:color w:val="00B050"/>
          </w:rPr>
          <w:t xml:space="preserve">) – verifies that anything containing </w:t>
        </w:r>
        <w:r>
          <w:rPr>
            <w:i/>
            <w:iCs/>
            <w:color w:val="00B050"/>
          </w:rPr>
          <w:t>any</w:t>
        </w:r>
        <w:r w:rsidRPr="00350A20">
          <w:rPr>
            <w:i/>
            <w:iCs/>
            <w:color w:val="00B050"/>
          </w:rPr>
          <w:t xml:space="preserve"> keyword </w:t>
        </w:r>
      </w:ins>
      <w:ins w:id="29" w:author="Patrick McElhiney" w:date="2022-09-26T18:53:00Z">
        <w:r w:rsidRPr="001B1200">
          <w:rPr>
            <w:b/>
            <w:bCs/>
            <w:i/>
            <w:iCs/>
            <w:color w:val="002060"/>
            <w:rPrChange w:id="30" w:author="Patrick McElhiney" w:date="2022-09-26T18:53:00Z">
              <w:rPr>
                <w:b/>
                <w:bCs/>
                <w:i/>
                <w:iCs/>
                <w:color w:val="92D050"/>
              </w:rPr>
            </w:rPrChange>
          </w:rPr>
          <w:t>CRIME</w:t>
        </w:r>
        <w:r w:rsidRPr="00F34DA2">
          <w:rPr>
            <w:i/>
            <w:iCs/>
          </w:rPr>
          <w:t xml:space="preserve">, </w:t>
        </w:r>
        <w:r w:rsidRPr="001B1200">
          <w:rPr>
            <w:b/>
            <w:bCs/>
            <w:i/>
            <w:iCs/>
            <w:color w:val="002060"/>
            <w:rPrChange w:id="31" w:author="Patrick McElhiney" w:date="2022-09-26T18:53:00Z">
              <w:rPr>
                <w:b/>
                <w:bCs/>
                <w:i/>
                <w:iCs/>
                <w:color w:val="92D050"/>
              </w:rPr>
            </w:rPrChange>
          </w:rPr>
          <w:t>TERRORISM</w:t>
        </w:r>
        <w:r w:rsidRPr="00F34DA2">
          <w:rPr>
            <w:i/>
            <w:iCs/>
          </w:rPr>
          <w:t xml:space="preserve">, </w:t>
        </w:r>
        <w:r w:rsidRPr="001B1200">
          <w:rPr>
            <w:b/>
            <w:bCs/>
            <w:i/>
            <w:iCs/>
            <w:color w:val="002060"/>
            <w:rPrChange w:id="32" w:author="Patrick McElhiney" w:date="2022-09-26T18:53:00Z">
              <w:rPr>
                <w:b/>
                <w:bCs/>
                <w:i/>
                <w:iCs/>
                <w:color w:val="92D050"/>
              </w:rPr>
            </w:rPrChange>
          </w:rPr>
          <w:t>WAR</w:t>
        </w:r>
        <w:r>
          <w:rPr>
            <w:i/>
            <w:iCs/>
            <w:color w:val="00B050"/>
          </w:rPr>
          <w:t xml:space="preserve">, or </w:t>
        </w:r>
        <w:r w:rsidRPr="001B1200">
          <w:rPr>
            <w:b/>
            <w:bCs/>
            <w:i/>
            <w:iCs/>
            <w:color w:val="002060"/>
            <w:rPrChange w:id="33" w:author="Patrick McElhiney" w:date="2022-09-26T18:53:00Z">
              <w:rPr>
                <w:b/>
                <w:bCs/>
                <w:i/>
                <w:iCs/>
                <w:color w:val="92D050"/>
              </w:rPr>
            </w:rPrChange>
          </w:rPr>
          <w:t>WEAPON</w:t>
        </w:r>
      </w:ins>
      <w:ins w:id="34" w:author="Patrick McElhiney" w:date="2022-09-26T18:52:00Z">
        <w:r w:rsidRPr="00350A20">
          <w:rPr>
            <w:i/>
            <w:iCs/>
            <w:color w:val="00B050"/>
          </w:rPr>
          <w:t xml:space="preserve">, and anything systemically originating from any </w:t>
        </w:r>
        <w:r w:rsidRPr="00F34DA2">
          <w:rPr>
            <w:b/>
            <w:bCs/>
            <w:i/>
            <w:iCs/>
            <w:color w:val="FF0000"/>
          </w:rPr>
          <w:t>CODEWORD</w:t>
        </w:r>
        <w:r w:rsidRPr="00350A20">
          <w:rPr>
            <w:i/>
            <w:iCs/>
            <w:color w:val="00B050"/>
          </w:rPr>
          <w:t xml:space="preserve"> containing key</w:t>
        </w:r>
        <w:r>
          <w:rPr>
            <w:i/>
            <w:iCs/>
            <w:color w:val="00B050"/>
          </w:rPr>
          <w:t>codename</w:t>
        </w:r>
        <w:r w:rsidRPr="00350A20">
          <w:rPr>
            <w:i/>
            <w:iCs/>
            <w:color w:val="00B050"/>
          </w:rPr>
          <w:t xml:space="preserve"> </w:t>
        </w:r>
      </w:ins>
      <w:ins w:id="35" w:author="Patrick McElhiney" w:date="2022-09-26T18:53:00Z">
        <w:r w:rsidR="001B1200" w:rsidRPr="001B1200">
          <w:rPr>
            <w:b/>
            <w:bCs/>
            <w:i/>
            <w:iCs/>
            <w:color w:val="92D050"/>
            <w:rPrChange w:id="36" w:author="Patrick McElhiney" w:date="2022-09-26T18:53:00Z">
              <w:rPr>
                <w:b/>
                <w:bCs/>
                <w:i/>
                <w:iCs/>
                <w:color w:val="00B0F0"/>
              </w:rPr>
            </w:rPrChange>
          </w:rPr>
          <w:t>MEDICAL</w:t>
        </w:r>
        <w:r w:rsidR="001B1200">
          <w:rPr>
            <w:i/>
            <w:iCs/>
            <w:color w:val="00B050"/>
          </w:rPr>
          <w:t xml:space="preserve"> </w:t>
        </w:r>
      </w:ins>
      <w:ins w:id="37" w:author="Patrick McElhiney" w:date="2022-09-26T18:52:00Z">
        <w:r>
          <w:rPr>
            <w:i/>
            <w:iCs/>
            <w:color w:val="00B050"/>
          </w:rPr>
          <w:t xml:space="preserve">that is bad </w:t>
        </w:r>
        <w:r w:rsidRPr="00350A20">
          <w:rPr>
            <w:i/>
            <w:iCs/>
            <w:color w:val="00B050"/>
          </w:rPr>
          <w:t>never executes or searches or originates.</w:t>
        </w:r>
        <w:commentRangeEnd w:id="27"/>
        <w:r>
          <w:rPr>
            <w:rStyle w:val="CommentReference"/>
          </w:rPr>
          <w:commentReference w:id="27"/>
        </w:r>
      </w:ins>
    </w:p>
    <w:p w14:paraId="6AF6ED45" w14:textId="1A19FD89" w:rsidR="00F34DA2" w:rsidRPr="001B1200" w:rsidRDefault="001B1200" w:rsidP="001B1200">
      <w:pPr>
        <w:ind w:left="360" w:hanging="360"/>
        <w:jc w:val="both"/>
        <w:rPr>
          <w:color w:val="00B050"/>
          <w:rPrChange w:id="38" w:author="Patrick McElhiney" w:date="2022-09-26T18:55:00Z">
            <w:rPr>
              <w:i/>
              <w:iCs/>
            </w:rPr>
          </w:rPrChange>
        </w:rPr>
      </w:pPr>
      <w:commentRangeStart w:id="39"/>
      <w:ins w:id="40" w:author="Patrick McElhiney" w:date="2022-09-26T18:54:00Z">
        <w:r w:rsidRPr="001B1200">
          <w:rPr>
            <w:color w:val="00B050"/>
            <w:u w:val="single"/>
            <w:rPrChange w:id="41" w:author="Patrick McElhiney" w:date="2022-09-26T18:55:00Z">
              <w:rPr>
                <w:i/>
                <w:iCs/>
                <w:color w:val="00B050"/>
                <w:u w:val="single"/>
              </w:rPr>
            </w:rPrChange>
          </w:rPr>
          <w:lastRenderedPageBreak/>
          <w:t xml:space="preserve">GENERALLY AUTONOMOUS </w:t>
        </w:r>
      </w:ins>
      <w:ins w:id="42" w:author="Patrick McElhiney" w:date="2022-09-26T18:55:00Z">
        <w:r w:rsidR="003C108A">
          <w:rPr>
            <w:color w:val="00B050"/>
            <w:u w:val="single"/>
          </w:rPr>
          <w:t>PAIN</w:t>
        </w:r>
      </w:ins>
      <w:ins w:id="43" w:author="Patrick McElhiney" w:date="2022-09-26T18:54:00Z">
        <w:r w:rsidRPr="001B1200">
          <w:rPr>
            <w:color w:val="00B050"/>
            <w:u w:val="single"/>
            <w:rPrChange w:id="44" w:author="Patrick McElhiney" w:date="2022-09-26T18:55:00Z">
              <w:rPr>
                <w:i/>
                <w:iCs/>
                <w:color w:val="00B050"/>
                <w:u w:val="single"/>
              </w:rPr>
            </w:rPrChange>
          </w:rPr>
          <w:t xml:space="preserve"> KEYCODEWORD PREVENTION SECURITY SYSTEMS</w:t>
        </w:r>
        <w:r w:rsidRPr="001B1200">
          <w:rPr>
            <w:color w:val="00B050"/>
            <w:rPrChange w:id="45" w:author="Patrick McElhiney" w:date="2022-09-26T18:55:00Z">
              <w:rPr>
                <w:i/>
                <w:iCs/>
                <w:color w:val="00B050"/>
              </w:rPr>
            </w:rPrChange>
          </w:rPr>
          <w:t xml:space="preserve"> (</w:t>
        </w:r>
        <w:r w:rsidRPr="001B1200">
          <w:rPr>
            <w:b/>
            <w:bCs/>
            <w:color w:val="00B050"/>
            <w:rPrChange w:id="46" w:author="Patrick McElhiney" w:date="2022-09-26T18:55:00Z">
              <w:rPr>
                <w:b/>
                <w:bCs/>
                <w:i/>
                <w:iCs/>
                <w:color w:val="00B050"/>
              </w:rPr>
            </w:rPrChange>
          </w:rPr>
          <w:t>2022</w:t>
        </w:r>
        <w:r w:rsidRPr="001B1200">
          <w:rPr>
            <w:color w:val="00B050"/>
            <w:rPrChange w:id="47" w:author="Patrick McElhiney" w:date="2022-09-26T18:55:00Z">
              <w:rPr>
                <w:i/>
                <w:iCs/>
                <w:color w:val="00B050"/>
              </w:rPr>
            </w:rPrChange>
          </w:rPr>
          <w:t xml:space="preserve">) – verifies that anything containing any keyword </w:t>
        </w:r>
      </w:ins>
      <w:ins w:id="48" w:author="Patrick McElhiney" w:date="2022-09-26T18:55:00Z">
        <w:r w:rsidR="003C108A">
          <w:rPr>
            <w:b/>
            <w:bCs/>
            <w:color w:val="002060"/>
          </w:rPr>
          <w:t>PAIN</w:t>
        </w:r>
      </w:ins>
      <w:ins w:id="49" w:author="Patrick McElhiney" w:date="2022-09-26T18:54:00Z">
        <w:r w:rsidRPr="001B1200">
          <w:rPr>
            <w:color w:val="00B050"/>
            <w:rPrChange w:id="50" w:author="Patrick McElhiney" w:date="2022-09-26T18:55:00Z">
              <w:rPr>
                <w:i/>
                <w:iCs/>
                <w:color w:val="00B050"/>
              </w:rPr>
            </w:rPrChange>
          </w:rPr>
          <w:t xml:space="preserve">, and anything systemically originating from any </w:t>
        </w:r>
        <w:r w:rsidRPr="001B1200">
          <w:rPr>
            <w:b/>
            <w:bCs/>
            <w:color w:val="FF0000"/>
            <w:rPrChange w:id="51" w:author="Patrick McElhiney" w:date="2022-09-26T18:55:00Z">
              <w:rPr>
                <w:b/>
                <w:bCs/>
                <w:i/>
                <w:iCs/>
                <w:color w:val="FF0000"/>
              </w:rPr>
            </w:rPrChange>
          </w:rPr>
          <w:t>CODEWORD</w:t>
        </w:r>
        <w:r w:rsidRPr="001B1200">
          <w:rPr>
            <w:color w:val="00B050"/>
            <w:rPrChange w:id="52" w:author="Patrick McElhiney" w:date="2022-09-26T18:55:00Z">
              <w:rPr>
                <w:i/>
                <w:iCs/>
                <w:color w:val="00B050"/>
              </w:rPr>
            </w:rPrChange>
          </w:rPr>
          <w:t xml:space="preserve"> containing keycodename </w:t>
        </w:r>
        <w:r w:rsidRPr="001B1200">
          <w:rPr>
            <w:b/>
            <w:bCs/>
            <w:color w:val="92D050"/>
            <w:rPrChange w:id="53" w:author="Patrick McElhiney" w:date="2022-09-26T18:55:00Z">
              <w:rPr>
                <w:b/>
                <w:bCs/>
                <w:i/>
                <w:iCs/>
                <w:color w:val="92D050"/>
              </w:rPr>
            </w:rPrChange>
          </w:rPr>
          <w:t>MEDICAL</w:t>
        </w:r>
        <w:r w:rsidRPr="001B1200">
          <w:rPr>
            <w:color w:val="00B050"/>
            <w:rPrChange w:id="54" w:author="Patrick McElhiney" w:date="2022-09-26T18:55:00Z">
              <w:rPr>
                <w:i/>
                <w:iCs/>
                <w:color w:val="00B050"/>
              </w:rPr>
            </w:rPrChange>
          </w:rPr>
          <w:t xml:space="preserve"> that is bad never executes or searches or originates.</w:t>
        </w:r>
        <w:commentRangeEnd w:id="39"/>
        <w:r w:rsidRPr="001B1200">
          <w:rPr>
            <w:rStyle w:val="CommentReference"/>
          </w:rPr>
          <w:commentReference w:id="39"/>
        </w:r>
      </w:ins>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lastRenderedPageBreak/>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lastRenderedPageBreak/>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w:t>
      </w:r>
      <w:r>
        <w:lastRenderedPageBreak/>
        <w:t xml:space="preserve">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lastRenderedPageBreak/>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5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55"/>
      <w:r w:rsidR="00C67954">
        <w:rPr>
          <w:rStyle w:val="CommentReference"/>
        </w:rPr>
        <w:commentReference w:id="55"/>
      </w:r>
    </w:p>
    <w:p w14:paraId="6BF8BF7F" w14:textId="3DB82FEE" w:rsidR="00C45D83" w:rsidRDefault="00C45D83" w:rsidP="00C45D83">
      <w:pPr>
        <w:ind w:left="360" w:hanging="360"/>
        <w:jc w:val="both"/>
      </w:pPr>
      <w:commentRangeStart w:id="5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56"/>
      <w:r w:rsidR="00C67954">
        <w:rPr>
          <w:rStyle w:val="CommentReference"/>
        </w:rPr>
        <w:commentReference w:id="56"/>
      </w:r>
    </w:p>
    <w:p w14:paraId="108B15A9" w14:textId="27E1E8D7" w:rsidR="00510593" w:rsidRPr="00FF513F" w:rsidRDefault="00510593" w:rsidP="00510593">
      <w:pPr>
        <w:ind w:left="360" w:hanging="360"/>
        <w:jc w:val="both"/>
      </w:pPr>
      <w:commentRangeStart w:id="5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57"/>
      <w:r w:rsidR="00C67954">
        <w:rPr>
          <w:rStyle w:val="CommentReference"/>
        </w:rPr>
        <w:commentReference w:id="57"/>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58"/>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58"/>
      <w:r w:rsidR="00C67954">
        <w:rPr>
          <w:rStyle w:val="CommentReference"/>
        </w:rPr>
        <w:commentReference w:id="58"/>
      </w:r>
    </w:p>
    <w:p w14:paraId="638A6C52" w14:textId="6EBB083F" w:rsidR="009D67D2" w:rsidRPr="00F65848" w:rsidRDefault="009D67D2" w:rsidP="009D67D2">
      <w:pPr>
        <w:ind w:left="360" w:hanging="360"/>
        <w:jc w:val="both"/>
      </w:pPr>
      <w:commentRangeStart w:id="59"/>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59"/>
      <w:r w:rsidR="00C67954">
        <w:rPr>
          <w:rStyle w:val="CommentReference"/>
        </w:rPr>
        <w:commentReference w:id="59"/>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60"/>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60"/>
      <w:r w:rsidR="00804069">
        <w:rPr>
          <w:rStyle w:val="CommentReference"/>
        </w:rPr>
        <w:commentReference w:id="60"/>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61"/>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1"/>
      <w:r w:rsidR="00B24CF4" w:rsidRPr="006670CE">
        <w:rPr>
          <w:rStyle w:val="CommentReference"/>
        </w:rPr>
        <w:commentReference w:id="61"/>
      </w:r>
    </w:p>
    <w:p w14:paraId="430793E5" w14:textId="39652964" w:rsidR="001037A8" w:rsidRPr="006670CE" w:rsidRDefault="00853D71" w:rsidP="001037A8">
      <w:pPr>
        <w:ind w:left="360" w:hanging="360"/>
        <w:jc w:val="both"/>
      </w:pPr>
      <w:commentRangeStart w:id="62"/>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2"/>
      <w:r w:rsidR="001037A8" w:rsidRPr="006670CE">
        <w:rPr>
          <w:rStyle w:val="CommentReference"/>
        </w:rPr>
        <w:commentReference w:id="62"/>
      </w:r>
    </w:p>
    <w:p w14:paraId="1FF3DBCC" w14:textId="69F5AB2F" w:rsidR="00853D71" w:rsidRPr="006670CE" w:rsidRDefault="00853D71" w:rsidP="009C5A96">
      <w:pPr>
        <w:ind w:left="360" w:hanging="360"/>
        <w:jc w:val="both"/>
      </w:pPr>
      <w:commentRangeStart w:id="63"/>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3"/>
      <w:r w:rsidR="001037A8" w:rsidRPr="006670CE">
        <w:rPr>
          <w:rStyle w:val="CommentReference"/>
        </w:rPr>
        <w:commentReference w:id="63"/>
      </w:r>
    </w:p>
    <w:p w14:paraId="7BC9A47F" w14:textId="25060193" w:rsidR="000C1682" w:rsidRDefault="000C1682" w:rsidP="000C1682">
      <w:pPr>
        <w:ind w:left="360" w:hanging="360"/>
        <w:jc w:val="both"/>
      </w:pPr>
      <w:commentRangeStart w:id="64"/>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64"/>
      <w:r w:rsidR="00506E87">
        <w:rPr>
          <w:rStyle w:val="CommentReference"/>
        </w:rPr>
        <w:commentReference w:id="64"/>
      </w:r>
    </w:p>
    <w:p w14:paraId="1CBA87EF" w14:textId="6C00B6B5" w:rsidR="000C1682" w:rsidRDefault="000C1682" w:rsidP="000229F9">
      <w:pPr>
        <w:ind w:left="720" w:hanging="360"/>
        <w:jc w:val="both"/>
      </w:pPr>
      <w:commentRangeStart w:id="65"/>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65"/>
      <w:r w:rsidR="00B24CF4">
        <w:rPr>
          <w:rStyle w:val="CommentReference"/>
        </w:rPr>
        <w:commentReference w:id="65"/>
      </w:r>
    </w:p>
    <w:p w14:paraId="0B910FB8" w14:textId="1E1B4C84" w:rsidR="00F7149B" w:rsidRDefault="00F7149B" w:rsidP="00F7149B">
      <w:pPr>
        <w:ind w:left="720" w:hanging="360"/>
        <w:jc w:val="both"/>
      </w:pPr>
      <w:commentRangeStart w:id="66"/>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6"/>
      <w:r>
        <w:rPr>
          <w:rStyle w:val="CommentReference"/>
        </w:rPr>
        <w:commentReference w:id="66"/>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9" w:author="Patrick McElhiney" w:date="2022-09-26T18:50:00Z" w:initials="PM">
    <w:p w14:paraId="49CE64ED" w14:textId="77777777"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39"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5" w:author="Patrick McElhiney" w:date="2022-09-16T23:12:00Z" w:initials="PM">
    <w:p w14:paraId="1FF7E00D" w14:textId="4F38F269" w:rsidR="00C67954" w:rsidRDefault="00C67954" w:rsidP="002A6640">
      <w:pPr>
        <w:pStyle w:val="CommentText"/>
      </w:pPr>
      <w:r>
        <w:rPr>
          <w:rStyle w:val="CommentReference"/>
        </w:rPr>
        <w:annotationRef/>
      </w:r>
      <w:r>
        <w:t>U.S. MILITARY SOFTWARE does it to Patrick R. McElhiney.</w:t>
      </w:r>
    </w:p>
  </w:comment>
  <w:comment w:id="5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5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58"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59"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60"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61"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62"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63"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64"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65"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66"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49CE64ED" w15:done="0"/>
  <w15:commentEx w15:paraId="430EB281" w15:done="0"/>
  <w15:commentEx w15:paraId="5FCC53BF" w15:done="0"/>
  <w15:commentEx w15:paraId="67D8F398"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49CE64ED" w16cid:durableId="26DC72F1"/>
  <w16cid:commentId w16cid:paraId="430EB281" w16cid:durableId="26DC72FE"/>
  <w16cid:commentId w16cid:paraId="5FCC53BF" w16cid:durableId="26DC736E"/>
  <w16cid:commentId w16cid:paraId="67D8F398" w16cid:durableId="26DC73E0"/>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D7981" w14:textId="77777777" w:rsidR="0025023E" w:rsidRDefault="0025023E" w:rsidP="005B7682">
      <w:pPr>
        <w:spacing w:after="0" w:line="240" w:lineRule="auto"/>
      </w:pPr>
      <w:r>
        <w:separator/>
      </w:r>
    </w:p>
  </w:endnote>
  <w:endnote w:type="continuationSeparator" w:id="0">
    <w:p w14:paraId="29F107B3" w14:textId="77777777" w:rsidR="0025023E" w:rsidRDefault="0025023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4C108" w14:textId="77777777" w:rsidR="0025023E" w:rsidRDefault="0025023E" w:rsidP="005B7682">
      <w:pPr>
        <w:spacing w:after="0" w:line="240" w:lineRule="auto"/>
      </w:pPr>
      <w:r>
        <w:separator/>
      </w:r>
    </w:p>
  </w:footnote>
  <w:footnote w:type="continuationSeparator" w:id="0">
    <w:p w14:paraId="54231D48" w14:textId="77777777" w:rsidR="0025023E" w:rsidRDefault="0025023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130</Pages>
  <Words>31552</Words>
  <Characters>179853</Characters>
  <Application>Microsoft Office Word</Application>
  <DocSecurity>0</DocSecurity>
  <Lines>1498</Lines>
  <Paragraphs>421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2022-09-26T22:55:00Z</dcterms:created>
  <dcterms:modified xsi:type="dcterms:W3CDTF">2022-09-26T22:56:00Z</dcterms:modified>
</cp:coreProperties>
</file>