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w:t>
      </w:r>
      <w:r w:rsidR="000403D6" w:rsidRPr="000F5975">
        <w:rPr>
          <w:b/>
          <w:bCs/>
          <w:color w:val="FF0000"/>
        </w:rPr>
        <w:t xml:space="preserve"> </w:t>
      </w:r>
      <w:r w:rsidR="000403D6" w:rsidRPr="000F5975">
        <w:rPr>
          <w:b/>
          <w:bCs/>
          <w:color w:val="FF0000"/>
        </w:rPr>
        <w:t>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REDACTION/REPUDIATION</w:t>
      </w:r>
      <w:r w:rsidR="000403D6">
        <w:rPr>
          <w:u w:val="single"/>
        </w:rPr>
        <w:t xml:space="preserve">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t xml:space="preserve">       </w:t>
      </w:r>
      <w:r w:rsidR="000403D6" w:rsidRPr="000F5975">
        <w:rPr>
          <w:b/>
          <w:bCs/>
          <w:color w:val="FF0000"/>
        </w:rPr>
        <w:t>EVERY</w:t>
      </w:r>
      <w:r w:rsidR="000403D6" w:rsidRPr="000F5975">
        <w:rPr>
          <w:b/>
          <w:bCs/>
          <w:color w:val="FF0000"/>
        </w:rPr>
        <w:t xml:space="preserve"> </w:t>
      </w:r>
      <w:r w:rsidR="000403D6" w:rsidRPr="000F5975">
        <w:rPr>
          <w:b/>
          <w:bCs/>
          <w:color w:val="FF0000"/>
        </w:rPr>
        <w:t>LEGAL</w:t>
      </w:r>
      <w:r w:rsidR="000403D6" w:rsidRPr="000F5975">
        <w:rPr>
          <w:b/>
          <w:bCs/>
          <w:color w:val="FF0000"/>
        </w:rPr>
        <w:t xml:space="preserve"> </w:t>
      </w:r>
      <w:r w:rsidR="000403D6" w:rsidRPr="000F5975">
        <w:rPr>
          <w:b/>
          <w:bCs/>
          <w:color w:val="FF0000"/>
        </w:rPr>
        <w:t>TRANSCRIPT</w:t>
      </w:r>
      <w:r>
        <w:t xml:space="preserve">, </w:t>
      </w:r>
      <w:r w:rsidR="000403D6" w:rsidRPr="000F5975">
        <w:rPr>
          <w:b/>
          <w:bCs/>
          <w:color w:val="92D050"/>
        </w:rPr>
        <w:t>TO</w:t>
      </w:r>
      <w:r w:rsidR="000403D6" w:rsidRPr="000F5975">
        <w:rPr>
          <w:b/>
          <w:bCs/>
          <w:color w:val="92D050"/>
        </w:rPr>
        <w:t xml:space="preserve"> </w:t>
      </w:r>
      <w:r w:rsidR="000403D6" w:rsidRPr="000F5975">
        <w:rPr>
          <w:b/>
          <w:bCs/>
          <w:color w:val="92D050"/>
        </w:rPr>
        <w:t>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ALL</w:t>
      </w:r>
      <w:r w:rsidR="000F5975" w:rsidRPr="000F5975">
        <w:rPr>
          <w:b/>
          <w:bCs/>
          <w:color w:val="FF0000"/>
        </w:rPr>
        <w:t xml:space="preserve">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w:t>
      </w:r>
      <w:r w:rsidR="000F5975" w:rsidRPr="000F5975">
        <w:rPr>
          <w:b/>
          <w:bCs/>
          <w:color w:val="FF0000"/>
        </w:rPr>
        <w:t xml:space="preserve"> </w:t>
      </w:r>
      <w:r w:rsidR="000F5975" w:rsidRPr="000F5975">
        <w:rPr>
          <w:b/>
          <w:bCs/>
          <w:color w:val="FF0000"/>
        </w:rPr>
        <w:t>WRONGDOING</w:t>
      </w:r>
      <w:r w:rsidR="000F5975">
        <w:t xml:space="preserve"> </w:t>
      </w:r>
      <w:r w:rsidR="000F5975" w:rsidRPr="000F5975">
        <w:rPr>
          <w:b/>
          <w:bCs/>
          <w:color w:val="00B0F0"/>
        </w:rPr>
        <w:t>OR</w:t>
      </w:r>
      <w:r w:rsidR="000F5975">
        <w:t xml:space="preserve"> </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w:t>
      </w:r>
      <w:r w:rsidR="000F5975" w:rsidRPr="000F5975">
        <w:rPr>
          <w:b/>
          <w:bCs/>
          <w:color w:val="FF0000"/>
        </w:rPr>
        <w:t xml:space="preserve"> </w:t>
      </w:r>
      <w:r w:rsidR="000F5975" w:rsidRPr="000F5975">
        <w:rPr>
          <w:b/>
          <w:bCs/>
          <w:color w:val="FF0000"/>
        </w:rPr>
        <w:t>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MODE PREVENTION SECURITY</w:t>
      </w:r>
      <w:r w:rsidR="000F5975">
        <w:rPr>
          <w:b/>
          <w:sz w:val="24"/>
        </w:rPr>
        <w:t xml:space="preserve">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772C211D" w14:textId="45EEE0B0" w:rsidR="00A520BB" w:rsidDel="00CC1B21" w:rsidRDefault="00A520BB" w:rsidP="00A520BB">
      <w:pPr>
        <w:ind w:left="360" w:hanging="360"/>
        <w:jc w:val="both"/>
        <w:rPr>
          <w:del w:id="8" w:author="Patrick McElhiney" w:date="2022-10-03T18:59:00Z"/>
          <w:u w:val="single"/>
        </w:rPr>
      </w:pPr>
      <w:del w:id="9" w:author="Patrick McElhiney" w:date="2022-10-03T18:59:00Z">
        <w:r w:rsidRPr="00C734DD" w:rsidDel="00CC1B21">
          <w:rPr>
            <w:u w:val="single"/>
          </w:rPr>
          <w:delText xml:space="preserve">AUTONOMOUS </w:delText>
        </w:r>
        <w:r w:rsidDel="00CC1B21">
          <w:rPr>
            <w:u w:val="single"/>
          </w:rPr>
          <w:delText>WAR MODE PREVENTION SECURITY</w:delText>
        </w:r>
        <w:r w:rsidRPr="00C734DD" w:rsidDel="00CC1B21">
          <w:rPr>
            <w:u w:val="single"/>
          </w:rPr>
          <w:delText xml:space="preserve"> SYSTEM</w:delText>
        </w:r>
        <w:r w:rsidRPr="00C734DD" w:rsidDel="00CC1B21">
          <w:delText xml:space="preserve"> (</w:delText>
        </w:r>
        <w:r w:rsidRPr="00C734DD" w:rsidDel="00CC1B21">
          <w:rPr>
            <w:b/>
            <w:bCs/>
          </w:rPr>
          <w:delText>2022</w:delText>
        </w:r>
        <w:r w:rsidRPr="00C734DD" w:rsidDel="00CC1B21">
          <w:delText>) –</w:delText>
        </w:r>
        <w:r w:rsidR="00CE476E" w:rsidRPr="00F8033F" w:rsidDel="00CC1B21">
          <w:delText xml:space="preserve"> </w:delText>
        </w:r>
        <w:r w:rsidR="00CE476E" w:rsidRPr="008E27B7" w:rsidDel="00CC1B21">
          <w:rPr>
            <w:b/>
            <w:bCs/>
            <w:color w:val="92D050"/>
          </w:rPr>
          <w:delText>ENSURES THAT</w:delText>
        </w:r>
        <w:r w:rsidDel="00CC1B21">
          <w:delText xml:space="preserve"> </w:delText>
        </w:r>
        <w:r w:rsidR="00CC1B21" w:rsidRPr="00CC1B21" w:rsidDel="00CC1B21">
          <w:rPr>
            <w:b/>
            <w:bCs/>
            <w:color w:val="FF0000"/>
          </w:rPr>
          <w:delText xml:space="preserve">ANY </w:delText>
        </w:r>
        <w:r w:rsidRPr="00CC1B21" w:rsidDel="00CC1B21">
          <w:rPr>
            <w:b/>
            <w:bCs/>
            <w:color w:val="FF0000"/>
          </w:rPr>
          <w:delText>WAR MODE</w:delText>
        </w:r>
        <w:r w:rsidDel="00CC1B21">
          <w:delText xml:space="preserve"> </w:delText>
        </w:r>
        <w:r w:rsidR="00CC1B21" w:rsidRPr="00CC1B21" w:rsidDel="00CC1B21">
          <w:rPr>
            <w:b/>
            <w:bCs/>
            <w:color w:val="92D050"/>
          </w:rPr>
          <w:delText>IS</w:delText>
        </w:r>
        <w:r w:rsidR="00CC1B21" w:rsidDel="00CC1B21">
          <w:delText xml:space="preserve"> </w:delText>
        </w:r>
        <w:r w:rsidR="00CC1B21" w:rsidRPr="00CC1B21" w:rsidDel="00CC1B21">
          <w:rPr>
            <w:b/>
            <w:bCs/>
            <w:color w:val="C00000"/>
          </w:rPr>
          <w:delText>NEVER USED</w:delText>
        </w:r>
        <w:r w:rsidR="00D741C7" w:rsidDel="00CC1B21">
          <w:delText xml:space="preserve">, </w:delText>
        </w:r>
        <w:r w:rsidR="00D741C7" w:rsidRPr="00F850AF" w:rsidDel="00CC1B21">
          <w:rPr>
            <w:b/>
            <w:bCs/>
            <w:color w:val="00B0F0"/>
          </w:rPr>
          <w:delText>IMPLICITLY-EXPLICITLY DEFINED</w:delText>
        </w:r>
        <w:r w:rsidR="00D741C7" w:rsidDel="00CC1B21">
          <w:delText>.</w:delText>
        </w:r>
      </w:del>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10"/>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10"/>
      <w:r>
        <w:rPr>
          <w:rStyle w:val="CommentReference"/>
        </w:rPr>
        <w:commentReference w:id="10"/>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11"/>
      <w:commentRangeStart w:id="12"/>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1"/>
      <w:r w:rsidR="00671456">
        <w:rPr>
          <w:rStyle w:val="CommentReference"/>
        </w:rPr>
        <w:commentReference w:id="11"/>
      </w:r>
      <w:commentRangeEnd w:id="12"/>
      <w:r w:rsidR="00671456">
        <w:rPr>
          <w:rStyle w:val="CommentReference"/>
        </w:rPr>
        <w:commentReference w:id="12"/>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3" w:name="_Hlk114403663"/>
      <w:r w:rsidR="00615B5B">
        <w:rPr>
          <w:b/>
          <w:bCs/>
          <w:i/>
          <w:iCs/>
        </w:rPr>
        <w:t>SHFINT</w:t>
      </w:r>
      <w:bookmarkEnd w:id="13"/>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4"/>
      <w:commentRangeStart w:id="15"/>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4"/>
      <w:r w:rsidR="00350A20" w:rsidRPr="000E76EC">
        <w:rPr>
          <w:rStyle w:val="CommentReference"/>
          <w:strike/>
        </w:rPr>
        <w:commentReference w:id="14"/>
      </w:r>
      <w:commentRangeEnd w:id="15"/>
      <w:r w:rsidR="00CD079B">
        <w:rPr>
          <w:rStyle w:val="CommentReference"/>
        </w:rPr>
        <w:commentReference w:id="15"/>
      </w:r>
    </w:p>
    <w:p w14:paraId="029DD5E2" w14:textId="24683F27"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6"/>
      <w:r w:rsidRPr="00CE06E3">
        <w:rPr>
          <w:rStyle w:val="CommentReference"/>
        </w:rPr>
        <w:commentReference w:id="16"/>
      </w:r>
    </w:p>
    <w:p w14:paraId="64573F68" w14:textId="2A3C2CAB" w:rsidR="00F34DA2" w:rsidRPr="004D572C" w:rsidRDefault="00F34DA2" w:rsidP="00F34DA2">
      <w:pPr>
        <w:ind w:left="360" w:hanging="360"/>
        <w:jc w:val="both"/>
        <w:rPr>
          <w:color w:val="00B050"/>
          <w:u w:val="single"/>
        </w:rPr>
      </w:pPr>
      <w:commentRangeStart w:id="17"/>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7"/>
      <w:r w:rsidRPr="00CE06E3">
        <w:rPr>
          <w:rStyle w:val="CommentReference"/>
        </w:rPr>
        <w:commentReference w:id="17"/>
      </w:r>
    </w:p>
    <w:p w14:paraId="56CE4A8C" w14:textId="594CCBC3" w:rsidR="00F34DA2" w:rsidRPr="004D572C" w:rsidRDefault="00F34DA2" w:rsidP="00F34DA2">
      <w:pPr>
        <w:ind w:left="360" w:hanging="360"/>
        <w:jc w:val="both"/>
        <w:rPr>
          <w:color w:val="00B050"/>
        </w:rPr>
      </w:pPr>
      <w:commentRangeStart w:id="18"/>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8"/>
      <w:r w:rsidRPr="00CE06E3">
        <w:rPr>
          <w:rStyle w:val="CommentReference"/>
        </w:rPr>
        <w:commentReference w:id="18"/>
      </w:r>
    </w:p>
    <w:p w14:paraId="6AF6ED45" w14:textId="51E8A088" w:rsidR="00F34DA2" w:rsidRPr="004D572C" w:rsidRDefault="001B1200" w:rsidP="001B1200">
      <w:pPr>
        <w:ind w:left="360" w:hanging="360"/>
        <w:jc w:val="both"/>
        <w:rPr>
          <w:i/>
          <w:iCs/>
          <w:color w:val="00B050"/>
        </w:rPr>
      </w:pPr>
      <w:commentRangeStart w:id="19"/>
      <w:commentRangeStart w:id="20"/>
      <w:commentRangeStart w:id="21"/>
      <w:commentRangeStart w:id="22"/>
      <w:commentRangeStart w:id="23"/>
      <w:commentRangeStart w:id="24"/>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9"/>
      <w:r w:rsidRPr="004D572C">
        <w:rPr>
          <w:rStyle w:val="CommentReference"/>
          <w:i/>
          <w:iCs/>
        </w:rPr>
        <w:commentReference w:id="19"/>
      </w:r>
      <w:commentRangeEnd w:id="20"/>
      <w:r w:rsidR="00DB536B" w:rsidRPr="004D572C">
        <w:rPr>
          <w:rStyle w:val="CommentReference"/>
          <w:i/>
          <w:iCs/>
        </w:rPr>
        <w:commentReference w:id="20"/>
      </w:r>
      <w:commentRangeEnd w:id="21"/>
      <w:r w:rsidR="00CD079B">
        <w:rPr>
          <w:rStyle w:val="CommentReference"/>
        </w:rPr>
        <w:commentReference w:id="21"/>
      </w:r>
      <w:commentRangeEnd w:id="22"/>
      <w:r w:rsidR="00CD079B">
        <w:rPr>
          <w:rStyle w:val="CommentReference"/>
        </w:rPr>
        <w:commentReference w:id="22"/>
      </w:r>
      <w:commentRangeEnd w:id="23"/>
      <w:r w:rsidR="000233A7">
        <w:rPr>
          <w:rStyle w:val="CommentReference"/>
        </w:rPr>
        <w:commentReference w:id="23"/>
      </w:r>
      <w:commentRangeEnd w:id="24"/>
      <w:r w:rsidR="000233A7">
        <w:rPr>
          <w:rStyle w:val="CommentReference"/>
        </w:rPr>
        <w:commentReference w:id="24"/>
      </w:r>
    </w:p>
    <w:p w14:paraId="37C0F7AB" w14:textId="6428E223" w:rsidR="00DB536B" w:rsidRPr="004D572C" w:rsidRDefault="00DB536B" w:rsidP="00DB536B">
      <w:pPr>
        <w:ind w:left="360" w:hanging="360"/>
        <w:jc w:val="both"/>
        <w:rPr>
          <w:i/>
          <w:iCs/>
          <w:color w:val="00B050"/>
        </w:rPr>
      </w:pPr>
      <w:commentRangeStart w:id="25"/>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5"/>
      <w:r w:rsidR="00CD079B">
        <w:rPr>
          <w:rStyle w:val="CommentReference"/>
        </w:rPr>
        <w:commentReference w:id="25"/>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6"/>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6"/>
      <w:r w:rsidR="000233A7">
        <w:rPr>
          <w:rStyle w:val="CommentReference"/>
        </w:rPr>
        <w:commentReference w:id="26"/>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7"/>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7"/>
      <w:r w:rsidR="001B4118">
        <w:rPr>
          <w:rStyle w:val="CommentReference"/>
        </w:rPr>
        <w:commentReference w:id="27"/>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8"/>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8"/>
      <w:r w:rsidR="001B4118">
        <w:rPr>
          <w:rStyle w:val="CommentReference"/>
        </w:rPr>
        <w:commentReference w:id="28"/>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9"/>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9"/>
      <w:r w:rsidR="00C67954">
        <w:rPr>
          <w:rStyle w:val="CommentReference"/>
        </w:rPr>
        <w:commentReference w:id="29"/>
      </w:r>
    </w:p>
    <w:p w14:paraId="6BF8BF7F" w14:textId="15B8A792" w:rsidR="00C45D83" w:rsidRDefault="00C45D83" w:rsidP="00C45D83">
      <w:pPr>
        <w:ind w:left="360" w:hanging="360"/>
        <w:jc w:val="both"/>
      </w:pPr>
      <w:commentRangeStart w:id="30"/>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0"/>
      <w:r w:rsidR="00C67954">
        <w:rPr>
          <w:rStyle w:val="CommentReference"/>
        </w:rPr>
        <w:commentReference w:id="30"/>
      </w:r>
    </w:p>
    <w:p w14:paraId="108B15A9" w14:textId="4B17DB64" w:rsidR="00510593" w:rsidRDefault="00510593" w:rsidP="00510593">
      <w:pPr>
        <w:ind w:left="360" w:hanging="360"/>
        <w:jc w:val="both"/>
      </w:pPr>
      <w:commentRangeStart w:id="31"/>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31"/>
      <w:r w:rsidR="00C67954">
        <w:rPr>
          <w:rStyle w:val="CommentReference"/>
        </w:rPr>
        <w:commentReference w:id="31"/>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2"/>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2"/>
      <w:r>
        <w:rPr>
          <w:rStyle w:val="CommentReference"/>
        </w:rPr>
        <w:commentReference w:id="32"/>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3"/>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Pr>
          <w:rStyle w:val="CommentReference"/>
        </w:rPr>
        <w:commentReference w:id="33"/>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4"/>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Pr>
          <w:rStyle w:val="CommentReference"/>
        </w:rPr>
        <w:commentReference w:id="34"/>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5"/>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5"/>
      <w:r w:rsidR="00D741C7">
        <w:t xml:space="preserve">, </w:t>
      </w:r>
      <w:r w:rsidR="00D741C7" w:rsidRPr="00F850AF">
        <w:rPr>
          <w:b/>
          <w:bCs/>
          <w:color w:val="00B0F0"/>
        </w:rPr>
        <w:t>IMPLICITLY-EXPLICITLY DEFINED</w:t>
      </w:r>
      <w:r w:rsidR="00D741C7">
        <w:t>.</w:t>
      </w:r>
      <w:r>
        <w:rPr>
          <w:rStyle w:val="CommentReference"/>
        </w:rPr>
        <w:commentReference w:id="35"/>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6"/>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B24CF4" w:rsidRPr="006670CE">
        <w:rPr>
          <w:rStyle w:val="CommentReference"/>
        </w:rPr>
        <w:commentReference w:id="36"/>
      </w:r>
    </w:p>
    <w:p w14:paraId="430793E5" w14:textId="2052F2CB" w:rsidR="001037A8" w:rsidRPr="006670CE" w:rsidRDefault="00853D71" w:rsidP="001037A8">
      <w:pPr>
        <w:ind w:left="360" w:hanging="360"/>
        <w:jc w:val="both"/>
      </w:pPr>
      <w:commentRangeStart w:id="37"/>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7"/>
      <w:r w:rsidR="001037A8" w:rsidRPr="006670CE">
        <w:rPr>
          <w:rStyle w:val="CommentReference"/>
        </w:rPr>
        <w:commentReference w:id="37"/>
      </w:r>
    </w:p>
    <w:p w14:paraId="1FF3DBCC" w14:textId="2AC23714" w:rsidR="00853D71" w:rsidRPr="006670CE" w:rsidRDefault="00853D71" w:rsidP="009C5A96">
      <w:pPr>
        <w:ind w:left="360" w:hanging="360"/>
        <w:jc w:val="both"/>
      </w:pPr>
      <w:commentRangeStart w:id="38"/>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sidR="001037A8" w:rsidRPr="006670CE">
        <w:rPr>
          <w:rStyle w:val="CommentReference"/>
        </w:rPr>
        <w:commentReference w:id="38"/>
      </w:r>
    </w:p>
    <w:p w14:paraId="7BC9A47F" w14:textId="0402F079" w:rsidR="000C1682" w:rsidRDefault="000C1682" w:rsidP="000C1682">
      <w:pPr>
        <w:ind w:left="360" w:hanging="360"/>
        <w:jc w:val="both"/>
      </w:pPr>
      <w:commentRangeStart w:id="39"/>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9"/>
      <w:r w:rsidR="00506E87">
        <w:rPr>
          <w:rStyle w:val="CommentReference"/>
        </w:rPr>
        <w:commentReference w:id="39"/>
      </w:r>
    </w:p>
    <w:p w14:paraId="1CBA87EF" w14:textId="0BFF8BF0" w:rsidR="000C1682" w:rsidRDefault="000C1682" w:rsidP="000229F9">
      <w:pPr>
        <w:ind w:left="720" w:hanging="360"/>
        <w:jc w:val="both"/>
      </w:pPr>
      <w:commentRangeStart w:id="40"/>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40"/>
      <w:r w:rsidR="00B24CF4">
        <w:rPr>
          <w:rStyle w:val="CommentReference"/>
        </w:rPr>
        <w:commentReference w:id="40"/>
      </w:r>
    </w:p>
    <w:p w14:paraId="0B910FB8" w14:textId="10BEDC26" w:rsidR="00F7149B" w:rsidRDefault="00F7149B" w:rsidP="00F7149B">
      <w:pPr>
        <w:ind w:left="720" w:hanging="360"/>
        <w:jc w:val="both"/>
      </w:pPr>
      <w:commentRangeStart w:id="41"/>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1"/>
      <w:r>
        <w:rPr>
          <w:rStyle w:val="CommentReference"/>
        </w:rPr>
        <w:commentReference w:id="41"/>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10"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11"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2"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4"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5"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6"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7"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8"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9"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0"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21"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2"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3"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4"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5"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6"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7"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8"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9"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0"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31"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2"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3"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4"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5"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6"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7"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8"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9"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0"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1"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0871" w14:textId="77777777" w:rsidR="00E47B76" w:rsidRDefault="00E47B76" w:rsidP="005B7682">
      <w:pPr>
        <w:spacing w:after="0" w:line="240" w:lineRule="auto"/>
      </w:pPr>
      <w:r>
        <w:separator/>
      </w:r>
    </w:p>
  </w:endnote>
  <w:endnote w:type="continuationSeparator" w:id="0">
    <w:p w14:paraId="32537231" w14:textId="77777777" w:rsidR="00E47B76" w:rsidRDefault="00E47B7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0153A" w14:textId="77777777" w:rsidR="00E47B76" w:rsidRDefault="00E47B76" w:rsidP="005B7682">
      <w:pPr>
        <w:spacing w:after="0" w:line="240" w:lineRule="auto"/>
      </w:pPr>
      <w:r>
        <w:separator/>
      </w:r>
    </w:p>
  </w:footnote>
  <w:footnote w:type="continuationSeparator" w:id="0">
    <w:p w14:paraId="1C1E69CE" w14:textId="77777777" w:rsidR="00E47B76" w:rsidRDefault="00E47B7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47B76"/>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125</Pages>
  <Words>30006</Words>
  <Characters>171040</Characters>
  <Application>Microsoft Office Word</Application>
  <DocSecurity>0</DocSecurity>
  <Lines>1425</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2022-10-03T22:18:00Z</dcterms:created>
  <dcterms:modified xsi:type="dcterms:W3CDTF">2022-10-03T23:00:00Z</dcterms:modified>
</cp:coreProperties>
</file>