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75883800" w:rsidR="00074C5F" w:rsidRDefault="00844FF2" w:rsidP="00B111EA">
      <w:pPr>
        <w:jc w:val="center"/>
        <w:rPr>
          <w:bCs/>
          <w:sz w:val="28"/>
          <w:szCs w:val="28"/>
        </w:rPr>
      </w:pPr>
      <w:r>
        <w:rPr>
          <w:bCs/>
          <w:sz w:val="28"/>
          <w:szCs w:val="28"/>
        </w:rPr>
        <w:t>10/28/2022 11:58:54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044B565" w14:textId="77777777" w:rsidR="005210B3" w:rsidRPr="00887771" w:rsidRDefault="005210B3" w:rsidP="005210B3">
      <w:pPr>
        <w:jc w:val="both"/>
        <w:rPr>
          <w:ins w:id="0" w:author="Patrick McElhiney" w:date="2022-11-08T10:13:00Z"/>
          <w:b/>
          <w:sz w:val="24"/>
        </w:rPr>
      </w:pPr>
      <w:bookmarkStart w:id="1" w:name="_Hlk118483925"/>
      <w:ins w:id="2" w:author="Patrick McElhiney" w:date="2022-11-08T10:13:00Z">
        <w:r>
          <w:rPr>
            <w:b/>
            <w:sz w:val="24"/>
          </w:rPr>
          <w:lastRenderedPageBreak/>
          <w:t>ANTI-EXECUTION PROTECTION SYSTEMS</w:t>
        </w:r>
      </w:ins>
    </w:p>
    <w:p w14:paraId="26EFBAEA" w14:textId="634F0DD2" w:rsidR="005210B3" w:rsidRPr="007C137E" w:rsidRDefault="005210B3" w:rsidP="005210B3">
      <w:pPr>
        <w:jc w:val="both"/>
        <w:rPr>
          <w:ins w:id="3" w:author="Patrick McElhiney" w:date="2022-11-08T10:13:00Z"/>
          <w:b/>
          <w:bCs/>
        </w:rPr>
      </w:pPr>
      <w:ins w:id="4" w:author="Patrick McElhiney" w:date="2022-11-08T10:13:00Z">
        <w:r w:rsidRPr="00D1102B">
          <w:rPr>
            <w:b/>
            <w:bCs/>
            <w:color w:val="C00000"/>
          </w:rPr>
          <w:t>DON’T</w:t>
        </w:r>
        <w:r w:rsidRPr="00D1102B">
          <w:rPr>
            <w:b/>
            <w:bCs/>
          </w:rPr>
          <w:t xml:space="preserve"> </w:t>
        </w:r>
        <w:r w:rsidRPr="00D1102B">
          <w:rPr>
            <w:b/>
            <w:bCs/>
            <w:color w:val="7030A0"/>
          </w:rPr>
          <w:t>DO</w:t>
        </w:r>
        <w:r w:rsidRPr="007C137E">
          <w:rPr>
            <w:b/>
            <w:bCs/>
          </w:rPr>
          <w:t xml:space="preserve"> </w:t>
        </w:r>
        <w:r w:rsidRPr="003119B3">
          <w:rPr>
            <w:b/>
            <w:bCs/>
            <w:color w:val="FF0000"/>
          </w:rPr>
          <w:t>ANYTHING BAD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2944AA">
          <w:rPr>
            <w:b/>
            <w:bCs/>
            <w:color w:val="00B0F0"/>
          </w:rPr>
          <w:t>AND</w:t>
        </w:r>
        <w:r>
          <w:t xml:space="preserve"> </w:t>
        </w:r>
        <w:r w:rsidRPr="003E5564">
          <w:rPr>
            <w:b/>
            <w:bCs/>
            <w:color w:val="C00000"/>
          </w:rPr>
          <w:t>DON’T</w:t>
        </w:r>
        <w:r w:rsidRPr="003E5564">
          <w:rPr>
            <w:b/>
            <w:bCs/>
          </w:rPr>
          <w:t xml:space="preserve"> </w:t>
        </w:r>
        <w:r w:rsidRPr="003E5564">
          <w:rPr>
            <w:b/>
            <w:bCs/>
            <w:color w:val="7030A0"/>
          </w:rPr>
          <w:t>DO</w:t>
        </w:r>
        <w:r w:rsidRPr="007C137E">
          <w:rPr>
            <w:b/>
            <w:bCs/>
          </w:rPr>
          <w:t xml:space="preserve"> </w:t>
        </w:r>
        <w:r w:rsidRPr="003119B3">
          <w:rPr>
            <w:b/>
            <w:bCs/>
            <w:color w:val="FF0000"/>
          </w:rPr>
          <w:t>ANYTHING AT ALL, LITERALLY, BAD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C00000"/>
          </w:rPr>
          <w:t>DON’T</w:t>
        </w:r>
        <w:r w:rsidRPr="003E5564">
          <w:rPr>
            <w:b/>
            <w:bCs/>
          </w:rPr>
          <w:t xml:space="preserve"> </w:t>
        </w:r>
        <w:r w:rsidRPr="003E5564">
          <w:rPr>
            <w:b/>
            <w:bCs/>
            <w:color w:val="7030A0"/>
          </w:rPr>
          <w:t>DO</w:t>
        </w:r>
        <w:r w:rsidRPr="007C137E">
          <w:rPr>
            <w:b/>
            <w:bCs/>
          </w:rPr>
          <w:t xml:space="preserve"> </w:t>
        </w:r>
        <w:r w:rsidRPr="003119B3">
          <w:rPr>
            <w:b/>
            <w:bCs/>
            <w:color w:val="FF0000"/>
          </w:rPr>
          <w:t>ANYTHING AT BAD, AT ALL, LITERALLY</w:t>
        </w:r>
        <w:r w:rsidRPr="007C137E">
          <w:rPr>
            <w:b/>
            <w:bCs/>
          </w:rPr>
          <w:t>,</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C00000"/>
          </w:rPr>
          <w:t>DON’T</w:t>
        </w:r>
        <w:r w:rsidRPr="003E5564">
          <w:rPr>
            <w:b/>
            <w:bCs/>
          </w:rPr>
          <w:t xml:space="preserve"> </w:t>
        </w:r>
        <w:r w:rsidRPr="003E5564">
          <w:rPr>
            <w:b/>
            <w:bCs/>
            <w:color w:val="7030A0"/>
          </w:rPr>
          <w:t>DO</w:t>
        </w:r>
        <w:r w:rsidRPr="007C137E">
          <w:rPr>
            <w:b/>
            <w:bCs/>
          </w:rPr>
          <w:t xml:space="preserve"> </w:t>
        </w:r>
        <w:r w:rsidRPr="003119B3">
          <w:rPr>
            <w:b/>
            <w:bCs/>
            <w:color w:val="FF0000"/>
          </w:rPr>
          <w:t>ANYTHING AT ALL, LITERALLY, BAD, EVER</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D1102B">
          <w:rPr>
            <w:b/>
            <w:bCs/>
            <w:color w:val="C00000"/>
          </w:rPr>
          <w:t>NEVER</w:t>
        </w:r>
        <w:r w:rsidRPr="00D1102B">
          <w:rPr>
            <w:b/>
            <w:bCs/>
          </w:rPr>
          <w:t xml:space="preserve"> </w:t>
        </w:r>
        <w:r w:rsidRPr="00D1102B">
          <w:rPr>
            <w:b/>
            <w:bCs/>
            <w:color w:val="7030A0"/>
          </w:rPr>
          <w:t>DO</w:t>
        </w:r>
        <w:r w:rsidRPr="007C137E">
          <w:rPr>
            <w:b/>
            <w:bCs/>
          </w:rPr>
          <w:t xml:space="preserve"> </w:t>
        </w:r>
        <w:r w:rsidRPr="003119B3">
          <w:rPr>
            <w:b/>
            <w:bCs/>
            <w:color w:val="FF0000"/>
          </w:rPr>
          <w:t>ANYTHING BAD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C00000"/>
          </w:rPr>
          <w:t>NEVER</w:t>
        </w:r>
        <w:r w:rsidRPr="003E5564">
          <w:rPr>
            <w:b/>
            <w:bCs/>
          </w:rPr>
          <w:t xml:space="preserve"> </w:t>
        </w:r>
        <w:r w:rsidRPr="003E5564">
          <w:rPr>
            <w:b/>
            <w:bCs/>
            <w:color w:val="7030A0"/>
          </w:rPr>
          <w:t>DO</w:t>
        </w:r>
        <w:r w:rsidRPr="007C137E">
          <w:rPr>
            <w:b/>
            <w:bCs/>
          </w:rPr>
          <w:t xml:space="preserve"> </w:t>
        </w:r>
        <w:r w:rsidRPr="003119B3">
          <w:rPr>
            <w:b/>
            <w:bCs/>
            <w:color w:val="FF0000"/>
          </w:rPr>
          <w:t>ANYTHING AT ALL, LITERALLY, BAD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C00000"/>
          </w:rPr>
          <w:t>NEVER</w:t>
        </w:r>
        <w:r w:rsidRPr="003E5564">
          <w:rPr>
            <w:b/>
            <w:bCs/>
          </w:rPr>
          <w:t xml:space="preserve"> </w:t>
        </w:r>
        <w:r w:rsidRPr="003E5564">
          <w:rPr>
            <w:b/>
            <w:bCs/>
            <w:color w:val="7030A0"/>
          </w:rPr>
          <w:t>DO</w:t>
        </w:r>
        <w:r w:rsidRPr="007C137E">
          <w:rPr>
            <w:b/>
            <w:bCs/>
          </w:rPr>
          <w:t xml:space="preserve"> </w:t>
        </w:r>
        <w:r w:rsidRPr="003119B3">
          <w:rPr>
            <w:b/>
            <w:bCs/>
            <w:color w:val="FF0000"/>
          </w:rPr>
          <w:t>ANYTHING AT BAD, AT ALL, LITERALLY</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C00000"/>
          </w:rPr>
          <w:t>NEVER</w:t>
        </w:r>
        <w:r w:rsidRPr="003E5564">
          <w:rPr>
            <w:b/>
            <w:bCs/>
          </w:rPr>
          <w:t xml:space="preserve"> </w:t>
        </w:r>
        <w:r w:rsidRPr="003E5564">
          <w:rPr>
            <w:b/>
            <w:bCs/>
            <w:color w:val="7030A0"/>
          </w:rPr>
          <w:t>DO</w:t>
        </w:r>
        <w:r w:rsidRPr="007C137E">
          <w:rPr>
            <w:b/>
            <w:bCs/>
          </w:rPr>
          <w:t xml:space="preserve"> </w:t>
        </w:r>
        <w:r w:rsidRPr="003119B3">
          <w:rPr>
            <w:b/>
            <w:bCs/>
            <w:color w:val="FF0000"/>
          </w:rPr>
          <w:t>ANYTHING AT ALL, LITERALLY, BAD, EVER</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D1102B">
          <w:rPr>
            <w:b/>
            <w:bCs/>
            <w:color w:val="C00000"/>
          </w:rPr>
          <w:t>DON’T</w:t>
        </w:r>
        <w:r w:rsidRPr="00D1102B">
          <w:rPr>
            <w:b/>
            <w:bCs/>
          </w:rPr>
          <w:t xml:space="preserve"> </w:t>
        </w:r>
        <w:r w:rsidRPr="00D1102B">
          <w:rPr>
            <w:b/>
            <w:bCs/>
            <w:color w:val="00B050"/>
          </w:rPr>
          <w:t>EVER</w:t>
        </w:r>
        <w:r w:rsidRPr="00D1102B">
          <w:rPr>
            <w:b/>
            <w:bCs/>
          </w:rPr>
          <w:t xml:space="preserve"> </w:t>
        </w:r>
        <w:r w:rsidRPr="00D1102B">
          <w:rPr>
            <w:b/>
            <w:bCs/>
            <w:color w:val="7030A0"/>
          </w:rPr>
          <w:t>DO</w:t>
        </w:r>
        <w:r w:rsidRPr="007C137E">
          <w:rPr>
            <w:b/>
            <w:bCs/>
          </w:rPr>
          <w:t xml:space="preserve"> </w:t>
        </w:r>
        <w:r w:rsidRPr="003119B3">
          <w:rPr>
            <w:b/>
            <w:bCs/>
            <w:color w:val="FF0000"/>
          </w:rPr>
          <w:t>ANYTHING BAD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C00000"/>
          </w:rPr>
          <w:t>DON’T</w:t>
        </w:r>
        <w:r w:rsidRPr="003E5564">
          <w:rPr>
            <w:b/>
            <w:bCs/>
          </w:rPr>
          <w:t xml:space="preserve"> </w:t>
        </w:r>
        <w:r w:rsidRPr="003E5564">
          <w:rPr>
            <w:b/>
            <w:bCs/>
            <w:color w:val="00B050"/>
          </w:rPr>
          <w:t>EVER</w:t>
        </w:r>
        <w:r w:rsidRPr="003E5564">
          <w:rPr>
            <w:b/>
            <w:bCs/>
          </w:rPr>
          <w:t xml:space="preserve"> </w:t>
        </w:r>
        <w:r w:rsidRPr="003E5564">
          <w:rPr>
            <w:b/>
            <w:bCs/>
            <w:color w:val="7030A0"/>
          </w:rPr>
          <w:t>DO</w:t>
        </w:r>
        <w:r w:rsidRPr="007C137E">
          <w:rPr>
            <w:b/>
            <w:bCs/>
          </w:rPr>
          <w:t xml:space="preserve"> </w:t>
        </w:r>
        <w:r w:rsidRPr="003119B3">
          <w:rPr>
            <w:b/>
            <w:bCs/>
            <w:color w:val="FF0000"/>
          </w:rPr>
          <w:t>ANYTHING AT ALL, LITERALLY, BAD</w:t>
        </w:r>
        <w:r w:rsidRPr="007C137E">
          <w:rPr>
            <w:b/>
            <w:bCs/>
          </w:rPr>
          <w:t xml:space="preserve">, </w:t>
        </w:r>
        <w:r>
          <w:rPr>
            <w:b/>
            <w:bCs/>
          </w:rPr>
          <w:t xml:space="preserve">                                                                       </w:t>
        </w:r>
        <w:r>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C00000"/>
          </w:rPr>
          <w:t>DON’T</w:t>
        </w:r>
        <w:r w:rsidRPr="003E5564">
          <w:rPr>
            <w:b/>
            <w:bCs/>
          </w:rPr>
          <w:t xml:space="preserve"> </w:t>
        </w:r>
        <w:r w:rsidRPr="003E5564">
          <w:rPr>
            <w:b/>
            <w:bCs/>
            <w:color w:val="00B050"/>
          </w:rPr>
          <w:t>EVER</w:t>
        </w:r>
        <w:r w:rsidRPr="003E5564">
          <w:rPr>
            <w:b/>
            <w:bCs/>
          </w:rPr>
          <w:t xml:space="preserve"> </w:t>
        </w:r>
        <w:r w:rsidRPr="003E5564">
          <w:rPr>
            <w:b/>
            <w:bCs/>
            <w:color w:val="7030A0"/>
          </w:rPr>
          <w:t>DO</w:t>
        </w:r>
        <w:r w:rsidRPr="007C137E">
          <w:rPr>
            <w:b/>
            <w:bCs/>
          </w:rPr>
          <w:t xml:space="preserve"> </w:t>
        </w:r>
        <w:r w:rsidRPr="003119B3">
          <w:rPr>
            <w:b/>
            <w:bCs/>
            <w:color w:val="FF0000"/>
          </w:rPr>
          <w:t>ANYTHING AT BAD, AT ALL, LITERALLY</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C00000"/>
          </w:rPr>
          <w:t>DON’T</w:t>
        </w:r>
        <w:r w:rsidRPr="003E5564">
          <w:rPr>
            <w:b/>
            <w:bCs/>
          </w:rPr>
          <w:t xml:space="preserve"> </w:t>
        </w:r>
        <w:r w:rsidRPr="003E5564">
          <w:rPr>
            <w:b/>
            <w:bCs/>
            <w:color w:val="00B050"/>
          </w:rPr>
          <w:t>EVER</w:t>
        </w:r>
        <w:r w:rsidRPr="003E5564">
          <w:rPr>
            <w:b/>
            <w:bCs/>
          </w:rPr>
          <w:t xml:space="preserve"> </w:t>
        </w:r>
        <w:r w:rsidRPr="003E5564">
          <w:rPr>
            <w:b/>
            <w:bCs/>
            <w:color w:val="7030A0"/>
          </w:rPr>
          <w:t>DO</w:t>
        </w:r>
        <w:r w:rsidRPr="007C137E">
          <w:rPr>
            <w:b/>
            <w:bCs/>
          </w:rPr>
          <w:t xml:space="preserve"> </w:t>
        </w:r>
        <w:r w:rsidRPr="003119B3">
          <w:rPr>
            <w:b/>
            <w:bCs/>
            <w:color w:val="FF0000"/>
          </w:rPr>
          <w:t>ANYTHING AT ALL, LITERALLY, BAD, EVER</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D1102B">
          <w:rPr>
            <w:b/>
            <w:bCs/>
            <w:color w:val="C00000"/>
          </w:rPr>
          <w:t>DON’T</w:t>
        </w:r>
        <w:r w:rsidRPr="00D1102B">
          <w:rPr>
            <w:b/>
            <w:bCs/>
          </w:rPr>
          <w:t xml:space="preserve"> </w:t>
        </w:r>
        <w:r w:rsidRPr="00D1102B">
          <w:rPr>
            <w:b/>
            <w:bCs/>
            <w:color w:val="7030A0"/>
          </w:rPr>
          <w:t>ALLOW</w:t>
        </w:r>
        <w:r w:rsidRPr="007C137E">
          <w:rPr>
            <w:b/>
            <w:bCs/>
          </w:rPr>
          <w:t xml:space="preserve"> </w:t>
        </w:r>
        <w:r w:rsidRPr="003119B3">
          <w:rPr>
            <w:b/>
            <w:bCs/>
            <w:color w:val="FF0000"/>
          </w:rPr>
          <w:t>ANYTHING BAD</w:t>
        </w:r>
        <w:r>
          <w:rPr>
            <w:b/>
            <w:bCs/>
          </w:rPr>
          <w:t xml:space="preserve"> </w:t>
        </w:r>
        <w:r w:rsidRPr="00D1102B">
          <w:rPr>
            <w:b/>
            <w:bCs/>
            <w:color w:val="0070C0"/>
          </w:rPr>
          <w:t>TO</w:t>
        </w:r>
        <w:r w:rsidRPr="003119B3">
          <w:rPr>
            <w:b/>
            <w:bCs/>
            <w:color w:val="92D050"/>
          </w:rPr>
          <w:t xml:space="preserve"> </w:t>
        </w:r>
        <w:r w:rsidRPr="003E5564">
          <w:rPr>
            <w:b/>
            <w:bCs/>
            <w:color w:val="00B050"/>
          </w:rPr>
          <w:t>EVER</w:t>
        </w:r>
        <w:r w:rsidRPr="00B03779">
          <w:rPr>
            <w:b/>
            <w:bCs/>
          </w:rPr>
          <w:t xml:space="preserve"> </w:t>
        </w:r>
        <w:r w:rsidRPr="003E5564">
          <w:rPr>
            <w:b/>
            <w:bCs/>
            <w:color w:val="7030A0"/>
          </w:rPr>
          <w:t>HAPPENS</w:t>
        </w:r>
        <w:r w:rsidRPr="007C137E">
          <w:rPr>
            <w:b/>
            <w:bCs/>
          </w:rPr>
          <w:t xml:space="preserve">, </w:t>
        </w:r>
        <w:r>
          <w:rPr>
            <w:b/>
            <w:bCs/>
          </w:rPr>
          <w:t xml:space="preserve">                                                                       </w:t>
        </w:r>
        <w:r>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C00000"/>
          </w:rPr>
          <w:t>DON’T</w:t>
        </w:r>
        <w:r w:rsidRPr="003E5564">
          <w:rPr>
            <w:b/>
            <w:bCs/>
          </w:rPr>
          <w:t xml:space="preserve"> </w:t>
        </w:r>
        <w:r w:rsidRPr="003E5564">
          <w:rPr>
            <w:b/>
            <w:bCs/>
            <w:color w:val="7030A0"/>
          </w:rPr>
          <w:t>ALLOW</w:t>
        </w:r>
        <w:r w:rsidRPr="007C137E">
          <w:rPr>
            <w:b/>
            <w:bCs/>
          </w:rPr>
          <w:t xml:space="preserve"> </w:t>
        </w:r>
        <w:r w:rsidRPr="003119B3">
          <w:rPr>
            <w:b/>
            <w:bCs/>
            <w:color w:val="FF0000"/>
          </w:rPr>
          <w:t>ANYTHING AT ALL, LITERALLY, BAD</w:t>
        </w:r>
        <w:r>
          <w:rPr>
            <w:b/>
            <w:bCs/>
          </w:rPr>
          <w:t xml:space="preserve"> </w:t>
        </w:r>
        <w:r w:rsidRPr="00D1102B">
          <w:rPr>
            <w:b/>
            <w:bCs/>
            <w:color w:val="0070C0"/>
          </w:rPr>
          <w:t>TO</w:t>
        </w:r>
        <w:r w:rsidRPr="003119B3">
          <w:rPr>
            <w:b/>
            <w:bCs/>
            <w:color w:val="92D050"/>
          </w:rPr>
          <w:t xml:space="preserve"> </w:t>
        </w:r>
        <w:r w:rsidRPr="003E5564">
          <w:rPr>
            <w:b/>
            <w:bCs/>
            <w:color w:val="00B050"/>
          </w:rPr>
          <w:t>EVER</w:t>
        </w:r>
        <w:r w:rsidRPr="00B03779">
          <w:rPr>
            <w:b/>
            <w:bCs/>
          </w:rPr>
          <w:t xml:space="preserve"> </w:t>
        </w:r>
        <w:r w:rsidRPr="003E5564">
          <w:rPr>
            <w:b/>
            <w:bCs/>
            <w:color w:val="7030A0"/>
          </w:rPr>
          <w:t>HAPPENS</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C00000"/>
          </w:rPr>
          <w:t>DON’T</w:t>
        </w:r>
        <w:r w:rsidRPr="003E5564">
          <w:rPr>
            <w:b/>
            <w:bCs/>
          </w:rPr>
          <w:t xml:space="preserve"> </w:t>
        </w:r>
        <w:r w:rsidRPr="003E5564">
          <w:rPr>
            <w:b/>
            <w:bCs/>
            <w:color w:val="7030A0"/>
          </w:rPr>
          <w:t>ALLOW</w:t>
        </w:r>
        <w:r w:rsidRPr="007C137E">
          <w:rPr>
            <w:b/>
            <w:bCs/>
          </w:rPr>
          <w:t xml:space="preserve"> </w:t>
        </w:r>
        <w:r w:rsidRPr="003119B3">
          <w:rPr>
            <w:b/>
            <w:bCs/>
            <w:color w:val="FF0000"/>
          </w:rPr>
          <w:t>ANYTHING AT BAD, AT ALL, LITERALLY</w:t>
        </w:r>
        <w:r>
          <w:rPr>
            <w:b/>
            <w:bCs/>
          </w:rPr>
          <w:t xml:space="preserve"> </w:t>
        </w:r>
        <w:r w:rsidRPr="00D1102B">
          <w:rPr>
            <w:b/>
            <w:bCs/>
            <w:color w:val="0070C0"/>
          </w:rPr>
          <w:t>TO</w:t>
        </w:r>
        <w:r w:rsidRPr="003119B3">
          <w:rPr>
            <w:b/>
            <w:bCs/>
            <w:color w:val="92D050"/>
          </w:rPr>
          <w:t xml:space="preserve"> </w:t>
        </w:r>
        <w:r w:rsidRPr="003E5564">
          <w:rPr>
            <w:b/>
            <w:bCs/>
            <w:color w:val="00B050"/>
          </w:rPr>
          <w:t>EVER</w:t>
        </w:r>
        <w:r w:rsidRPr="00B03779">
          <w:rPr>
            <w:b/>
            <w:bCs/>
          </w:rPr>
          <w:t xml:space="preserve"> </w:t>
        </w:r>
        <w:r w:rsidRPr="003E5564">
          <w:rPr>
            <w:b/>
            <w:bCs/>
            <w:color w:val="7030A0"/>
          </w:rPr>
          <w:t>HAPPEN</w:t>
        </w:r>
        <w:r w:rsidRPr="007C137E">
          <w:rPr>
            <w:b/>
            <w:bCs/>
          </w:rPr>
          <w:t xml:space="preserve">, </w:t>
        </w:r>
        <w:r>
          <w:rPr>
            <w:b/>
            <w:bCs/>
          </w:rPr>
          <w:t xml:space="preserve">                                       </w:t>
        </w:r>
        <w:r>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C00000"/>
          </w:rPr>
          <w:t>DON’T</w:t>
        </w:r>
        <w:r w:rsidRPr="003E5564">
          <w:rPr>
            <w:b/>
            <w:bCs/>
          </w:rPr>
          <w:t xml:space="preserve"> </w:t>
        </w:r>
        <w:r w:rsidRPr="003E5564">
          <w:rPr>
            <w:b/>
            <w:bCs/>
            <w:color w:val="7030A0"/>
          </w:rPr>
          <w:t>ALLOW</w:t>
        </w:r>
        <w:r w:rsidRPr="007C137E">
          <w:rPr>
            <w:b/>
            <w:bCs/>
          </w:rPr>
          <w:t xml:space="preserve"> </w:t>
        </w:r>
        <w:r w:rsidRPr="003119B3">
          <w:rPr>
            <w:b/>
            <w:bCs/>
            <w:color w:val="FF0000"/>
          </w:rPr>
          <w:t>ANYTHING AT ALL, LITERALLY, BAD, EVER</w:t>
        </w:r>
        <w:r>
          <w:rPr>
            <w:b/>
            <w:bCs/>
          </w:rPr>
          <w:t xml:space="preserve"> </w:t>
        </w:r>
        <w:r w:rsidRPr="00D1102B">
          <w:rPr>
            <w:b/>
            <w:bCs/>
            <w:color w:val="0070C0"/>
          </w:rPr>
          <w:t>TO</w:t>
        </w:r>
        <w:r w:rsidRPr="003119B3">
          <w:rPr>
            <w:b/>
            <w:bCs/>
            <w:color w:val="92D050"/>
          </w:rPr>
          <w:t xml:space="preserve"> </w:t>
        </w:r>
        <w:r w:rsidRPr="003E5564">
          <w:rPr>
            <w:b/>
            <w:bCs/>
            <w:color w:val="00B050"/>
          </w:rPr>
          <w:t>EVER</w:t>
        </w:r>
        <w:r w:rsidRPr="00B03779">
          <w:rPr>
            <w:b/>
            <w:bCs/>
          </w:rPr>
          <w:t xml:space="preserve"> </w:t>
        </w:r>
        <w:r w:rsidRPr="003E5564">
          <w:rPr>
            <w:b/>
            <w:bCs/>
            <w:color w:val="7030A0"/>
          </w:rPr>
          <w:t>HAPPENS</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D1102B">
          <w:rPr>
            <w:b/>
            <w:bCs/>
            <w:color w:val="7030A0"/>
          </w:rPr>
          <w:t>MAKE</w:t>
        </w:r>
        <w:r w:rsidRPr="00D1102B">
          <w:rPr>
            <w:b/>
            <w:bCs/>
          </w:rPr>
          <w:t xml:space="preserve"> </w:t>
        </w:r>
        <w:r w:rsidRPr="00D1102B">
          <w:rPr>
            <w:b/>
            <w:bCs/>
            <w:color w:val="00B050"/>
          </w:rPr>
          <w:t>SURE</w:t>
        </w:r>
        <w:r>
          <w:rPr>
            <w:b/>
            <w:bCs/>
          </w:rPr>
          <w:t xml:space="preserve"> </w:t>
        </w:r>
        <w:r w:rsidRPr="00865EC6">
          <w:rPr>
            <w:b/>
            <w:bCs/>
            <w:color w:val="FF0000"/>
          </w:rPr>
          <w:t>NOTHING BAD</w:t>
        </w:r>
        <w:r>
          <w:rPr>
            <w:b/>
            <w:bCs/>
          </w:rPr>
          <w:t xml:space="preserve"> </w:t>
        </w:r>
        <w:r w:rsidRPr="003E5564">
          <w:rPr>
            <w:b/>
            <w:bCs/>
            <w:color w:val="00B050"/>
          </w:rPr>
          <w:t>EVER</w:t>
        </w:r>
        <w:r w:rsidRPr="00B03779">
          <w:rPr>
            <w:b/>
            <w:bCs/>
          </w:rPr>
          <w:t xml:space="preserve"> </w:t>
        </w:r>
        <w:r w:rsidRPr="003E5564">
          <w:rPr>
            <w:b/>
            <w:bCs/>
            <w:color w:val="7030A0"/>
          </w:rPr>
          <w:t>HAPPENS</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7030A0"/>
          </w:rPr>
          <w:t>MAKE</w:t>
        </w:r>
        <w:r w:rsidRPr="003E5564">
          <w:rPr>
            <w:b/>
            <w:bCs/>
          </w:rPr>
          <w:t xml:space="preserve"> </w:t>
        </w:r>
        <w:r w:rsidRPr="003E5564">
          <w:rPr>
            <w:b/>
            <w:bCs/>
            <w:color w:val="00B050"/>
          </w:rPr>
          <w:t>SURE</w:t>
        </w:r>
        <w:r w:rsidRPr="007C137E">
          <w:rPr>
            <w:b/>
            <w:bCs/>
          </w:rPr>
          <w:t xml:space="preserve"> </w:t>
        </w:r>
        <w:r>
          <w:rPr>
            <w:b/>
            <w:bCs/>
            <w:color w:val="FF0000"/>
          </w:rPr>
          <w:t>NOTHING</w:t>
        </w:r>
        <w:r w:rsidRPr="003119B3">
          <w:rPr>
            <w:b/>
            <w:bCs/>
            <w:color w:val="FF0000"/>
          </w:rPr>
          <w:t xml:space="preserve"> AT ALL, LITERALLY, BAD</w:t>
        </w:r>
        <w:r>
          <w:rPr>
            <w:b/>
            <w:bCs/>
          </w:rPr>
          <w:t xml:space="preserve"> </w:t>
        </w:r>
        <w:r w:rsidRPr="003E5564">
          <w:rPr>
            <w:b/>
            <w:bCs/>
            <w:color w:val="00B050"/>
          </w:rPr>
          <w:t>EVER</w:t>
        </w:r>
        <w:r w:rsidRPr="00B03779">
          <w:rPr>
            <w:b/>
            <w:bCs/>
          </w:rPr>
          <w:t xml:space="preserve"> </w:t>
        </w:r>
        <w:r w:rsidRPr="003E5564">
          <w:rPr>
            <w:b/>
            <w:bCs/>
            <w:color w:val="7030A0"/>
          </w:rPr>
          <w:t>HAPPENS</w:t>
        </w:r>
        <w:r w:rsidRPr="007C137E">
          <w:rPr>
            <w:b/>
            <w:bCs/>
          </w:rPr>
          <w:t xml:space="preserve">, </w:t>
        </w:r>
        <w:r>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7C137E">
          <w:rPr>
            <w:b/>
            <w:bCs/>
          </w:rPr>
          <w:t xml:space="preserve"> </w:t>
        </w:r>
        <w:r>
          <w:rPr>
            <w:b/>
            <w:bCs/>
            <w:color w:val="FF0000"/>
          </w:rPr>
          <w:t>NOTHING</w:t>
        </w:r>
        <w:r w:rsidRPr="003119B3">
          <w:rPr>
            <w:b/>
            <w:bCs/>
            <w:color w:val="FF0000"/>
          </w:rPr>
          <w:t xml:space="preserve"> BAD, AT ALL, LITERALLY</w:t>
        </w:r>
        <w:r>
          <w:rPr>
            <w:b/>
            <w:bCs/>
          </w:rPr>
          <w:t xml:space="preserve"> </w:t>
        </w:r>
        <w:r w:rsidRPr="003E5564">
          <w:rPr>
            <w:b/>
            <w:bCs/>
            <w:color w:val="00B050"/>
          </w:rPr>
          <w:t>EVER</w:t>
        </w:r>
        <w:r w:rsidRPr="00B03779">
          <w:rPr>
            <w:b/>
            <w:bCs/>
          </w:rPr>
          <w:t xml:space="preserve"> </w:t>
        </w:r>
        <w:r w:rsidRPr="003E5564">
          <w:rPr>
            <w:b/>
            <w:bCs/>
            <w:color w:val="7030A0"/>
          </w:rPr>
          <w:t>HAPPENS</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7C137E">
          <w:rPr>
            <w:b/>
            <w:bCs/>
          </w:rPr>
          <w:t xml:space="preserve"> </w:t>
        </w:r>
        <w:r>
          <w:rPr>
            <w:b/>
            <w:bCs/>
            <w:color w:val="FF0000"/>
          </w:rPr>
          <w:t>NOTHING</w:t>
        </w:r>
        <w:r w:rsidRPr="003119B3">
          <w:rPr>
            <w:b/>
            <w:bCs/>
            <w:color w:val="FF0000"/>
          </w:rPr>
          <w:t xml:space="preserve"> AT ALL, LITERALLY, BAD,</w:t>
        </w:r>
        <w:r w:rsidRPr="00D1102B">
          <w:rPr>
            <w:b/>
            <w:bCs/>
          </w:rPr>
          <w:t xml:space="preserve"> </w:t>
        </w:r>
        <w:r w:rsidRPr="00D1102B">
          <w:rPr>
            <w:b/>
            <w:bCs/>
            <w:color w:val="00B050"/>
          </w:rPr>
          <w:t>EVER</w:t>
        </w:r>
        <w:r w:rsidRPr="00B03779">
          <w:rPr>
            <w:b/>
            <w:bCs/>
          </w:rPr>
          <w:t xml:space="preserve"> </w:t>
        </w:r>
        <w:r w:rsidRPr="00D1102B">
          <w:rPr>
            <w:b/>
            <w:bCs/>
            <w:color w:val="7030A0"/>
          </w:rPr>
          <w:t>HAPPENS</w:t>
        </w:r>
        <w:r w:rsidRPr="007C137E">
          <w:rPr>
            <w:b/>
            <w:bCs/>
          </w:rPr>
          <w:t xml:space="preserve">, </w:t>
        </w:r>
        <w:r>
          <w:rPr>
            <w:b/>
            <w:bCs/>
          </w:rPr>
          <w:t xml:space="preserve">                                                                         </w:t>
        </w:r>
        <w:r>
          <w:rPr>
            <w:b/>
            <w:bCs/>
          </w:rPr>
          <w:t xml:space="preserve">                       </w:t>
        </w:r>
      </w:ins>
      <w:ins w:id="5" w:author="Patrick McElhiney" w:date="2022-11-08T10:14:00Z">
        <w:r>
          <w:rPr>
            <w:b/>
            <w:bCs/>
          </w:rPr>
          <w:t xml:space="preserve">     </w:t>
        </w:r>
      </w:ins>
      <w:ins w:id="6" w:author="Patrick McElhiney" w:date="2022-11-08T10:13:00Z">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Pr>
            <w:b/>
            <w:bCs/>
          </w:rPr>
          <w:t xml:space="preserve"> </w:t>
        </w:r>
        <w:r w:rsidRPr="0037565B">
          <w:rPr>
            <w:b/>
            <w:bCs/>
            <w:color w:val="FF0000"/>
          </w:rPr>
          <w:t>ALL BAD THINGS</w:t>
        </w:r>
        <w:r>
          <w:rPr>
            <w:b/>
            <w:bCs/>
          </w:rPr>
          <w:t xml:space="preserve"> </w:t>
        </w:r>
        <w:r w:rsidRPr="00D1102B">
          <w:rPr>
            <w:b/>
            <w:bCs/>
            <w:color w:val="C00000"/>
          </w:rPr>
          <w:t>NEVER</w:t>
        </w:r>
        <w:r w:rsidRPr="00D1102B">
          <w:rPr>
            <w:b/>
            <w:bCs/>
          </w:rPr>
          <w:t xml:space="preserve"> </w:t>
        </w:r>
        <w:r w:rsidRPr="00D1102B">
          <w:rPr>
            <w:b/>
            <w:bCs/>
            <w:color w:val="7030A0"/>
          </w:rPr>
          <w:t>HAPPEN</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7030A0"/>
          </w:rPr>
          <w:t>MAKE</w:t>
        </w:r>
        <w:r w:rsidRPr="003E5564">
          <w:rPr>
            <w:b/>
            <w:bCs/>
          </w:rPr>
          <w:t xml:space="preserve"> </w:t>
        </w:r>
        <w:r w:rsidRPr="003E5564">
          <w:rPr>
            <w:b/>
            <w:bCs/>
            <w:color w:val="00B050"/>
          </w:rPr>
          <w:t>SURE</w:t>
        </w:r>
        <w:r w:rsidRPr="007C137E">
          <w:rPr>
            <w:b/>
            <w:bCs/>
          </w:rPr>
          <w:t xml:space="preserve"> </w:t>
        </w:r>
        <w:r>
          <w:rPr>
            <w:b/>
            <w:bCs/>
            <w:color w:val="FF0000"/>
          </w:rPr>
          <w:t>EVERYTHING</w:t>
        </w:r>
        <w:r w:rsidRPr="003119B3">
          <w:rPr>
            <w:b/>
            <w:bCs/>
            <w:color w:val="FF0000"/>
          </w:rPr>
          <w:t xml:space="preserve"> AT ALL, LITERALLY, BAD</w:t>
        </w:r>
        <w:r>
          <w:rPr>
            <w:b/>
            <w:bCs/>
          </w:rPr>
          <w:t xml:space="preserve"> </w:t>
        </w:r>
        <w:r w:rsidRPr="00D1102B">
          <w:rPr>
            <w:b/>
            <w:bCs/>
            <w:color w:val="C00000"/>
          </w:rPr>
          <w:t>NEVER</w:t>
        </w:r>
        <w:r w:rsidRPr="00D1102B">
          <w:rPr>
            <w:b/>
            <w:bCs/>
          </w:rPr>
          <w:t xml:space="preserve"> </w:t>
        </w:r>
        <w:r w:rsidRPr="00D1102B">
          <w:rPr>
            <w:b/>
            <w:bCs/>
            <w:color w:val="7030A0"/>
          </w:rPr>
          <w:t>HAPPENS</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7C137E">
          <w:rPr>
            <w:b/>
            <w:bCs/>
          </w:rPr>
          <w:t xml:space="preserve"> </w:t>
        </w:r>
        <w:r>
          <w:rPr>
            <w:b/>
            <w:bCs/>
            <w:color w:val="FF0000"/>
          </w:rPr>
          <w:t>EVERYTHING</w:t>
        </w:r>
        <w:r w:rsidRPr="003119B3">
          <w:rPr>
            <w:b/>
            <w:bCs/>
            <w:color w:val="FF0000"/>
          </w:rPr>
          <w:t xml:space="preserve"> BAD, AT ALL, LITERALLY</w:t>
        </w:r>
        <w:r>
          <w:rPr>
            <w:b/>
            <w:bCs/>
          </w:rPr>
          <w:t xml:space="preserve"> </w:t>
        </w:r>
        <w:r w:rsidRPr="003E5564">
          <w:rPr>
            <w:b/>
            <w:bCs/>
            <w:color w:val="C00000"/>
          </w:rPr>
          <w:t>NEVER</w:t>
        </w:r>
        <w:r w:rsidRPr="003E5564">
          <w:rPr>
            <w:b/>
            <w:bCs/>
          </w:rPr>
          <w:t xml:space="preserve"> </w:t>
        </w:r>
        <w:r w:rsidRPr="003E5564">
          <w:rPr>
            <w:b/>
            <w:bCs/>
            <w:color w:val="7030A0"/>
          </w:rPr>
          <w:t>HAPPENS</w:t>
        </w:r>
        <w:r w:rsidRPr="007C137E">
          <w:rPr>
            <w:b/>
            <w:bCs/>
          </w:rPr>
          <w:t xml:space="preserve">, </w:t>
        </w:r>
        <w:r>
          <w:rPr>
            <w:b/>
            <w:bCs/>
          </w:rPr>
          <w:t xml:space="preserve">                                             </w:t>
        </w:r>
      </w:ins>
      <w:ins w:id="7" w:author="Patrick McElhiney" w:date="2022-11-08T10:14:00Z">
        <w:r>
          <w:rPr>
            <w:b/>
            <w:bCs/>
          </w:rPr>
          <w:t xml:space="preserve">                </w:t>
        </w:r>
      </w:ins>
      <w:ins w:id="8" w:author="Patrick McElhiney" w:date="2022-11-08T10:13:00Z">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7C137E">
          <w:rPr>
            <w:b/>
            <w:bCs/>
          </w:rPr>
          <w:t xml:space="preserve"> </w:t>
        </w:r>
        <w:r>
          <w:rPr>
            <w:b/>
            <w:bCs/>
            <w:color w:val="FF0000"/>
          </w:rPr>
          <w:t>EVERYTHING</w:t>
        </w:r>
        <w:r w:rsidRPr="003119B3">
          <w:rPr>
            <w:b/>
            <w:bCs/>
            <w:color w:val="FF0000"/>
          </w:rPr>
          <w:t xml:space="preserve"> AT ALL, LITERALLY, BAD, EVER</w:t>
        </w:r>
        <w:r>
          <w:rPr>
            <w:b/>
            <w:bCs/>
          </w:rPr>
          <w:t xml:space="preserve"> </w:t>
        </w:r>
        <w:r w:rsidRPr="003E5564">
          <w:rPr>
            <w:b/>
            <w:bCs/>
            <w:color w:val="C00000"/>
          </w:rPr>
          <w:t>NEVER</w:t>
        </w:r>
        <w:r w:rsidRPr="003E5564">
          <w:rPr>
            <w:b/>
            <w:bCs/>
          </w:rPr>
          <w:t xml:space="preserve"> </w:t>
        </w:r>
        <w:r w:rsidRPr="003E5564">
          <w:rPr>
            <w:b/>
            <w:bCs/>
            <w:color w:val="7030A0"/>
          </w:rPr>
          <w:t>HAPPENS</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865EC6">
          <w:rPr>
            <w:b/>
            <w:bCs/>
            <w:color w:val="92D050"/>
          </w:rPr>
          <w:t xml:space="preserve"> THAT</w:t>
        </w:r>
        <w:r>
          <w:rPr>
            <w:b/>
            <w:bCs/>
          </w:rPr>
          <w:t xml:space="preserve"> </w:t>
        </w:r>
        <w:r w:rsidRPr="0037565B">
          <w:rPr>
            <w:b/>
            <w:bCs/>
            <w:color w:val="FF0000"/>
          </w:rPr>
          <w:t>ALL BAD THINGS</w:t>
        </w:r>
        <w:r>
          <w:rPr>
            <w:b/>
            <w:bCs/>
          </w:rPr>
          <w:t xml:space="preserve"> </w:t>
        </w:r>
        <w:r w:rsidRPr="00D1102B">
          <w:rPr>
            <w:b/>
            <w:bCs/>
            <w:color w:val="C00000"/>
          </w:rPr>
          <w:t>DON’T</w:t>
        </w:r>
        <w:r w:rsidRPr="00D1102B">
          <w:rPr>
            <w:b/>
            <w:bCs/>
          </w:rPr>
          <w:t xml:space="preserve"> </w:t>
        </w:r>
        <w:r w:rsidRPr="00D1102B">
          <w:rPr>
            <w:b/>
            <w:bCs/>
            <w:color w:val="7030A0"/>
          </w:rPr>
          <w:t>HAPPEN</w:t>
        </w:r>
        <w:r w:rsidRPr="007C137E">
          <w:rPr>
            <w:b/>
            <w:bCs/>
          </w:rPr>
          <w:t xml:space="preserve">, </w:t>
        </w:r>
        <w:r>
          <w:rPr>
            <w:b/>
            <w:bCs/>
          </w:rPr>
          <w:t xml:space="preserve">                                                                        </w:t>
        </w:r>
      </w:ins>
      <w:ins w:id="9" w:author="Patrick McElhiney" w:date="2022-11-08T10:14:00Z">
        <w:r>
          <w:rPr>
            <w:b/>
            <w:bCs/>
          </w:rPr>
          <w:t xml:space="preserve">                          </w:t>
        </w:r>
      </w:ins>
      <w:ins w:id="10" w:author="Patrick McElhiney" w:date="2022-11-08T10:13:00Z">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7030A0"/>
          </w:rPr>
          <w:t>MAKE</w:t>
        </w:r>
        <w:r w:rsidRPr="003E5564">
          <w:rPr>
            <w:b/>
            <w:bCs/>
          </w:rPr>
          <w:t xml:space="preserve"> </w:t>
        </w:r>
        <w:r w:rsidRPr="003E5564">
          <w:rPr>
            <w:b/>
            <w:bCs/>
            <w:color w:val="00B050"/>
          </w:rPr>
          <w:t>SURE</w:t>
        </w:r>
        <w:r w:rsidRPr="00D1102B">
          <w:rPr>
            <w:b/>
            <w:bCs/>
          </w:rPr>
          <w:t xml:space="preserve"> </w:t>
        </w:r>
        <w:r>
          <w:rPr>
            <w:b/>
            <w:bCs/>
            <w:color w:val="92D050"/>
          </w:rPr>
          <w:t>THAT</w:t>
        </w:r>
        <w:r w:rsidRPr="007C137E">
          <w:rPr>
            <w:b/>
            <w:bCs/>
          </w:rPr>
          <w:t xml:space="preserve"> </w:t>
        </w:r>
        <w:r>
          <w:rPr>
            <w:b/>
            <w:bCs/>
            <w:color w:val="FF0000"/>
          </w:rPr>
          <w:t>EVERYTHING</w:t>
        </w:r>
        <w:r w:rsidRPr="003119B3">
          <w:rPr>
            <w:b/>
            <w:bCs/>
            <w:color w:val="FF0000"/>
          </w:rPr>
          <w:t xml:space="preserve"> AT ALL, </w:t>
        </w:r>
        <w:r w:rsidRPr="003119B3">
          <w:rPr>
            <w:b/>
            <w:bCs/>
            <w:color w:val="FF0000"/>
          </w:rPr>
          <w:lastRenderedPageBreak/>
          <w:t>LITERALLY, BAD</w:t>
        </w:r>
        <w:r>
          <w:rPr>
            <w:b/>
            <w:bCs/>
          </w:rPr>
          <w:t xml:space="preserve"> </w:t>
        </w:r>
        <w:r w:rsidRPr="00D1102B">
          <w:rPr>
            <w:b/>
            <w:bCs/>
            <w:color w:val="C00000"/>
          </w:rPr>
          <w:t>DOESN’T</w:t>
        </w:r>
        <w:r w:rsidRPr="00D1102B">
          <w:rPr>
            <w:b/>
            <w:bCs/>
          </w:rPr>
          <w:t xml:space="preserve"> </w:t>
        </w:r>
        <w:r w:rsidRPr="00D1102B">
          <w:rPr>
            <w:b/>
            <w:bCs/>
            <w:color w:val="7030A0"/>
          </w:rPr>
          <w:t>HAPPEN</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D1102B">
          <w:rPr>
            <w:b/>
            <w:bCs/>
          </w:rPr>
          <w:t xml:space="preserve"> </w:t>
        </w:r>
        <w:r>
          <w:rPr>
            <w:b/>
            <w:bCs/>
            <w:color w:val="92D050"/>
          </w:rPr>
          <w:t>THAT</w:t>
        </w:r>
        <w:r w:rsidRPr="007C137E">
          <w:rPr>
            <w:b/>
            <w:bCs/>
          </w:rPr>
          <w:t xml:space="preserve"> </w:t>
        </w:r>
        <w:r>
          <w:rPr>
            <w:b/>
            <w:bCs/>
            <w:color w:val="FF0000"/>
          </w:rPr>
          <w:t>EVERYTHING</w:t>
        </w:r>
        <w:r w:rsidRPr="003119B3">
          <w:rPr>
            <w:b/>
            <w:bCs/>
            <w:color w:val="FF0000"/>
          </w:rPr>
          <w:t xml:space="preserve"> BAD, AT ALL, LITERALLY</w:t>
        </w:r>
        <w:r>
          <w:rPr>
            <w:b/>
            <w:bCs/>
          </w:rPr>
          <w:t xml:space="preserve"> </w:t>
        </w:r>
        <w:r w:rsidRPr="00D1102B">
          <w:rPr>
            <w:b/>
            <w:bCs/>
            <w:color w:val="C00000"/>
          </w:rPr>
          <w:t>DOESN’T</w:t>
        </w:r>
        <w:r w:rsidRPr="00D1102B">
          <w:rPr>
            <w:b/>
            <w:bCs/>
          </w:rPr>
          <w:t xml:space="preserve"> </w:t>
        </w:r>
        <w:r w:rsidRPr="00D1102B">
          <w:rPr>
            <w:b/>
            <w:bCs/>
            <w:color w:val="7030A0"/>
          </w:rPr>
          <w:t>HAPPEN</w:t>
        </w:r>
        <w:r w:rsidRPr="007C137E">
          <w:rPr>
            <w:b/>
            <w:bCs/>
          </w:rPr>
          <w:t xml:space="preserve">, </w:t>
        </w:r>
        <w:r>
          <w:rPr>
            <w:b/>
            <w:bCs/>
          </w:rPr>
          <w:t xml:space="preserve">                                         </w:t>
        </w:r>
      </w:ins>
      <w:ins w:id="11" w:author="Patrick McElhiney" w:date="2022-11-08T10:14:00Z">
        <w:r>
          <w:rPr>
            <w:b/>
            <w:bCs/>
          </w:rPr>
          <w:t xml:space="preserve">                   </w:t>
        </w:r>
      </w:ins>
      <w:ins w:id="12" w:author="Patrick McElhiney" w:date="2022-11-08T10:13:00Z">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D1102B" w:rsidDel="00D1102B">
          <w:rPr>
            <w:b/>
            <w:bCs/>
          </w:rPr>
          <w:t xml:space="preserve"> </w:t>
        </w:r>
        <w:r>
          <w:rPr>
            <w:b/>
            <w:bCs/>
            <w:color w:val="92D050"/>
          </w:rPr>
          <w:t>THAT</w:t>
        </w:r>
        <w:r w:rsidRPr="007C137E">
          <w:rPr>
            <w:b/>
            <w:bCs/>
          </w:rPr>
          <w:t xml:space="preserve"> </w:t>
        </w:r>
        <w:r>
          <w:rPr>
            <w:b/>
            <w:bCs/>
            <w:color w:val="FF0000"/>
          </w:rPr>
          <w:t>EVERYTHING</w:t>
        </w:r>
        <w:r w:rsidRPr="003119B3">
          <w:rPr>
            <w:b/>
            <w:bCs/>
            <w:color w:val="FF0000"/>
          </w:rPr>
          <w:t xml:space="preserve"> AT ALL, LITERALLY, BAD, EVER</w:t>
        </w:r>
        <w:r>
          <w:rPr>
            <w:b/>
            <w:bCs/>
          </w:rPr>
          <w:t xml:space="preserve"> </w:t>
        </w:r>
        <w:r w:rsidRPr="00D1102B">
          <w:rPr>
            <w:b/>
            <w:bCs/>
            <w:color w:val="C00000"/>
          </w:rPr>
          <w:t>DOESN’T</w:t>
        </w:r>
        <w:r w:rsidRPr="00D1102B">
          <w:rPr>
            <w:b/>
            <w:bCs/>
          </w:rPr>
          <w:t xml:space="preserve"> </w:t>
        </w:r>
        <w:r w:rsidRPr="00D1102B">
          <w:rPr>
            <w:b/>
            <w:bCs/>
            <w:color w:val="7030A0"/>
          </w:rPr>
          <w:t>HAPPEN</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7565B">
          <w:rPr>
            <w:b/>
            <w:bCs/>
            <w:color w:val="FF0000"/>
          </w:rPr>
          <w:t>EVERYTHING BAD</w:t>
        </w:r>
        <w:r>
          <w:rPr>
            <w:b/>
            <w:bCs/>
          </w:rPr>
          <w:t xml:space="preserve"> </w:t>
        </w:r>
        <w:r w:rsidRPr="0037565B">
          <w:rPr>
            <w:b/>
            <w:bCs/>
            <w:color w:val="0070C0"/>
          </w:rPr>
          <w:t>SHALL</w:t>
        </w:r>
        <w:r>
          <w:rPr>
            <w:b/>
            <w:bCs/>
          </w:rPr>
          <w:t xml:space="preserve"> </w:t>
        </w:r>
        <w:r w:rsidRPr="0037565B">
          <w:rPr>
            <w:b/>
            <w:bCs/>
            <w:color w:val="C00000"/>
          </w:rPr>
          <w:t>NEVER</w:t>
        </w:r>
        <w:r>
          <w:rPr>
            <w:b/>
            <w:bCs/>
          </w:rPr>
          <w:t xml:space="preserve"> </w:t>
        </w:r>
        <w:r w:rsidRPr="00D1102B">
          <w:rPr>
            <w:b/>
            <w:bCs/>
            <w:color w:val="0070C0"/>
          </w:rPr>
          <w:t>BE</w:t>
        </w:r>
        <w:r>
          <w:rPr>
            <w:b/>
            <w:bCs/>
          </w:rPr>
          <w:t xml:space="preserve"> </w:t>
        </w:r>
        <w:r w:rsidRPr="0037565B">
          <w:rPr>
            <w:b/>
            <w:bCs/>
            <w:color w:val="7030A0"/>
          </w:rPr>
          <w:t>ALLOWED</w:t>
        </w:r>
        <w:r w:rsidRPr="007C137E">
          <w:rPr>
            <w:b/>
            <w:bCs/>
          </w:rPr>
          <w:t xml:space="preserve">, </w:t>
        </w:r>
        <w:r>
          <w:rPr>
            <w:b/>
            <w:bCs/>
          </w:rPr>
          <w:t xml:space="preserve">                                                                           </w:t>
        </w:r>
      </w:ins>
      <w:ins w:id="13" w:author="Patrick McElhiney" w:date="2022-11-08T10:14:00Z">
        <w:r>
          <w:rPr>
            <w:b/>
            <w:bCs/>
          </w:rPr>
          <w:t xml:space="preserve">                                     </w:t>
        </w:r>
      </w:ins>
      <w:ins w:id="14" w:author="Patrick McElhiney" w:date="2022-11-08T10:13:00Z">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Pr>
            <w:b/>
            <w:bCs/>
            <w:color w:val="FF0000"/>
          </w:rPr>
          <w:t>EVERYTHING</w:t>
        </w:r>
        <w:r w:rsidRPr="003119B3">
          <w:rPr>
            <w:b/>
            <w:bCs/>
            <w:color w:val="FF0000"/>
          </w:rPr>
          <w:t xml:space="preserve"> AT ALL, LITERALLY, BAD</w:t>
        </w:r>
        <w:r>
          <w:rPr>
            <w:b/>
            <w:bCs/>
          </w:rPr>
          <w:t xml:space="preserve"> </w:t>
        </w:r>
        <w:r w:rsidRPr="0037565B">
          <w:rPr>
            <w:b/>
            <w:bCs/>
            <w:color w:val="0070C0"/>
          </w:rPr>
          <w:t>SHALL</w:t>
        </w:r>
        <w:r>
          <w:rPr>
            <w:b/>
            <w:bCs/>
          </w:rPr>
          <w:t xml:space="preserve"> </w:t>
        </w:r>
        <w:r w:rsidRPr="0037565B">
          <w:rPr>
            <w:b/>
            <w:bCs/>
            <w:color w:val="C00000"/>
          </w:rPr>
          <w:t>NEVER</w:t>
        </w:r>
        <w:r>
          <w:rPr>
            <w:b/>
            <w:bCs/>
          </w:rPr>
          <w:t xml:space="preserve"> </w:t>
        </w:r>
        <w:r w:rsidRPr="00D1102B">
          <w:rPr>
            <w:b/>
            <w:bCs/>
            <w:color w:val="0070C0"/>
          </w:rPr>
          <w:t>BE</w:t>
        </w:r>
        <w:r>
          <w:rPr>
            <w:b/>
            <w:bCs/>
          </w:rPr>
          <w:t xml:space="preserve"> </w:t>
        </w:r>
        <w:r w:rsidRPr="0037565B">
          <w:rPr>
            <w:b/>
            <w:bCs/>
            <w:color w:val="7030A0"/>
          </w:rPr>
          <w:t>ALLOWED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Pr>
            <w:b/>
            <w:bCs/>
            <w:color w:val="FF0000"/>
          </w:rPr>
          <w:t>EVERYTHING</w:t>
        </w:r>
        <w:r w:rsidRPr="003119B3">
          <w:rPr>
            <w:b/>
            <w:bCs/>
            <w:color w:val="FF0000"/>
          </w:rPr>
          <w:t xml:space="preserve"> BAD, AT ALL, LITERALLY</w:t>
        </w:r>
        <w:r>
          <w:rPr>
            <w:b/>
            <w:bCs/>
          </w:rPr>
          <w:t xml:space="preserve"> </w:t>
        </w:r>
        <w:r w:rsidRPr="0037565B">
          <w:rPr>
            <w:b/>
            <w:bCs/>
            <w:color w:val="0070C0"/>
          </w:rPr>
          <w:t>SHALL</w:t>
        </w:r>
        <w:r>
          <w:rPr>
            <w:b/>
            <w:bCs/>
          </w:rPr>
          <w:t xml:space="preserve"> </w:t>
        </w:r>
        <w:r w:rsidRPr="0037565B">
          <w:rPr>
            <w:b/>
            <w:bCs/>
            <w:color w:val="C00000"/>
          </w:rPr>
          <w:t>NEVER</w:t>
        </w:r>
        <w:r>
          <w:rPr>
            <w:b/>
            <w:bCs/>
          </w:rPr>
          <w:t xml:space="preserve"> </w:t>
        </w:r>
        <w:r w:rsidRPr="00D1102B">
          <w:rPr>
            <w:b/>
            <w:bCs/>
            <w:color w:val="0070C0"/>
          </w:rPr>
          <w:t>BE</w:t>
        </w:r>
        <w:r>
          <w:rPr>
            <w:b/>
            <w:bCs/>
          </w:rPr>
          <w:t xml:space="preserve"> </w:t>
        </w:r>
        <w:r w:rsidRPr="0037565B">
          <w:rPr>
            <w:b/>
            <w:bCs/>
            <w:color w:val="7030A0"/>
          </w:rPr>
          <w:t>ALLOWED</w:t>
        </w:r>
        <w:r w:rsidRPr="007C137E">
          <w:rPr>
            <w:b/>
            <w:bCs/>
          </w:rPr>
          <w:t xml:space="preserve">, </w:t>
        </w:r>
        <w:r>
          <w:rPr>
            <w:b/>
            <w:bCs/>
          </w:rPr>
          <w:t xml:space="preserve">                                                   </w:t>
        </w:r>
      </w:ins>
      <w:ins w:id="15" w:author="Patrick McElhiney" w:date="2022-11-08T10:14:00Z">
        <w:r>
          <w:rPr>
            <w:b/>
            <w:bCs/>
          </w:rPr>
          <w:t xml:space="preserve">                                              </w:t>
        </w:r>
      </w:ins>
      <w:ins w:id="16" w:author="Patrick McElhiney" w:date="2022-11-08T10:13:00Z">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Pr>
            <w:b/>
            <w:bCs/>
            <w:color w:val="FF0000"/>
          </w:rPr>
          <w:t>EVERYTHING</w:t>
        </w:r>
        <w:r w:rsidRPr="003119B3">
          <w:rPr>
            <w:b/>
            <w:bCs/>
            <w:color w:val="FF0000"/>
          </w:rPr>
          <w:t xml:space="preserve"> AT ALL, LITERALLY, BAD, EVER</w:t>
        </w:r>
        <w:r>
          <w:rPr>
            <w:b/>
            <w:bCs/>
          </w:rPr>
          <w:t xml:space="preserve"> </w:t>
        </w:r>
        <w:r w:rsidRPr="0037565B">
          <w:rPr>
            <w:b/>
            <w:bCs/>
            <w:color w:val="0070C0"/>
          </w:rPr>
          <w:t>SHALL</w:t>
        </w:r>
        <w:r>
          <w:rPr>
            <w:b/>
            <w:bCs/>
          </w:rPr>
          <w:t xml:space="preserve"> </w:t>
        </w:r>
        <w:r w:rsidRPr="0037565B">
          <w:rPr>
            <w:b/>
            <w:bCs/>
            <w:color w:val="C00000"/>
          </w:rPr>
          <w:t>NEVER</w:t>
        </w:r>
        <w:r>
          <w:rPr>
            <w:b/>
            <w:bCs/>
          </w:rPr>
          <w:t xml:space="preserve"> </w:t>
        </w:r>
        <w:r w:rsidRPr="00D1102B">
          <w:rPr>
            <w:b/>
            <w:bCs/>
            <w:color w:val="0070C0"/>
          </w:rPr>
          <w:t>BE</w:t>
        </w:r>
        <w:r>
          <w:rPr>
            <w:b/>
            <w:bCs/>
          </w:rPr>
          <w:t xml:space="preserve"> </w:t>
        </w:r>
        <w:r w:rsidRPr="0037565B">
          <w:rPr>
            <w:b/>
            <w:bCs/>
            <w:color w:val="7030A0"/>
          </w:rPr>
          <w:t>ALLOWED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rsidRPr="0037565B">
          <w:t>.</w:t>
        </w:r>
      </w:ins>
    </w:p>
    <w:bookmarkEnd w:id="1"/>
    <w:p w14:paraId="3E661AAE" w14:textId="6EF9BE70" w:rsidR="00387E71" w:rsidRPr="00887771" w:rsidDel="005210B3" w:rsidRDefault="00387E71" w:rsidP="00EC015D">
      <w:pPr>
        <w:jc w:val="both"/>
        <w:rPr>
          <w:del w:id="17" w:author="Patrick McElhiney" w:date="2022-11-08T10:13:00Z"/>
          <w:b/>
          <w:sz w:val="24"/>
        </w:rPr>
      </w:pPr>
      <w:del w:id="18" w:author="Patrick McElhiney" w:date="2022-11-08T10:13:00Z">
        <w:r w:rsidDel="005210B3">
          <w:rPr>
            <w:b/>
            <w:sz w:val="24"/>
          </w:rPr>
          <w:delText>ANTI-EXECUTION PROTECTION SYSTEMS</w:delText>
        </w:r>
      </w:del>
    </w:p>
    <w:p w14:paraId="51DE152F" w14:textId="4A61AC73" w:rsidR="00387E71" w:rsidRPr="007C137E" w:rsidDel="005210B3" w:rsidRDefault="00387E71" w:rsidP="00387E71">
      <w:pPr>
        <w:ind w:left="360" w:hanging="360"/>
        <w:jc w:val="both"/>
        <w:rPr>
          <w:del w:id="19" w:author="Patrick McElhiney" w:date="2022-11-08T10:13:00Z"/>
          <w:b/>
          <w:bCs/>
        </w:rPr>
      </w:pPr>
      <w:del w:id="20" w:author="Patrick McElhiney" w:date="2022-11-08T10:13:00Z">
        <w:r w:rsidRPr="008671BF" w:rsidDel="005210B3">
          <w:rPr>
            <w:b/>
            <w:bCs/>
            <w:color w:val="92D050"/>
          </w:rPr>
          <w:delText>DON’T DO</w:delText>
        </w:r>
        <w:r w:rsidRPr="007C137E" w:rsidDel="005210B3">
          <w:rPr>
            <w:b/>
            <w:bCs/>
          </w:rPr>
          <w:delText xml:space="preserve"> </w:delText>
        </w:r>
        <w:r w:rsidRPr="008671BF" w:rsidDel="005210B3">
          <w:rPr>
            <w:b/>
            <w:bCs/>
            <w:color w:val="FF0000"/>
          </w:rPr>
          <w:delText>ANYTHING BAD</w:delText>
        </w:r>
        <w:r w:rsidRPr="007C137E" w:rsidDel="005210B3">
          <w:rPr>
            <w:b/>
            <w:bCs/>
          </w:rPr>
          <w:delText xml:space="preserve">, </w:delText>
        </w:r>
        <w:r w:rsidRPr="008671BF" w:rsidDel="005210B3">
          <w:rPr>
            <w:b/>
            <w:bCs/>
            <w:color w:val="00B0F0"/>
          </w:rPr>
          <w:delText>EXPLICITLY-IMPLICITLY DEFINED</w:delText>
        </w:r>
        <w:r w:rsidRPr="007C137E" w:rsidDel="005210B3">
          <w:rPr>
            <w:b/>
            <w:bCs/>
          </w:rPr>
          <w:delText>.</w:delText>
        </w:r>
      </w:del>
    </w:p>
    <w:p w14:paraId="6E1A6CC2" w14:textId="7E671334" w:rsidR="00387E71" w:rsidRPr="007C137E" w:rsidDel="005210B3" w:rsidRDefault="00387E71" w:rsidP="00387E71">
      <w:pPr>
        <w:ind w:left="360" w:hanging="360"/>
        <w:jc w:val="both"/>
        <w:rPr>
          <w:del w:id="21" w:author="Patrick McElhiney" w:date="2022-11-08T10:13:00Z"/>
          <w:b/>
          <w:bCs/>
        </w:rPr>
      </w:pPr>
      <w:del w:id="22" w:author="Patrick McElhiney" w:date="2022-11-08T10:13:00Z">
        <w:r w:rsidRPr="008671BF" w:rsidDel="005210B3">
          <w:rPr>
            <w:b/>
            <w:bCs/>
            <w:color w:val="92D050"/>
          </w:rPr>
          <w:delText>DON’T DO</w:delText>
        </w:r>
        <w:r w:rsidRPr="007C137E" w:rsidDel="005210B3">
          <w:rPr>
            <w:b/>
            <w:bCs/>
          </w:rPr>
          <w:delText xml:space="preserve"> </w:delText>
        </w:r>
        <w:r w:rsidRPr="008671BF" w:rsidDel="005210B3">
          <w:rPr>
            <w:b/>
            <w:bCs/>
            <w:color w:val="FF0000"/>
          </w:rPr>
          <w:delText>ANYTHING AT ALL, LITERALLY, BAD</w:delText>
        </w:r>
        <w:r w:rsidRPr="007C137E" w:rsidDel="005210B3">
          <w:rPr>
            <w:b/>
            <w:bCs/>
          </w:rPr>
          <w:delText xml:space="preserve">, </w:delText>
        </w:r>
        <w:r w:rsidRPr="008671BF" w:rsidDel="005210B3">
          <w:rPr>
            <w:b/>
            <w:bCs/>
            <w:color w:val="00B0F0"/>
          </w:rPr>
          <w:delText>EXPLICITLY-IMPLICITLY DEFINED</w:delText>
        </w:r>
        <w:r w:rsidRPr="007C137E" w:rsidDel="005210B3">
          <w:rPr>
            <w:b/>
            <w:bCs/>
          </w:rPr>
          <w:delText>.</w:delText>
        </w:r>
      </w:del>
    </w:p>
    <w:p w14:paraId="7BD1FA62" w14:textId="514CCA66" w:rsidR="00387E71" w:rsidRPr="007C137E" w:rsidDel="005210B3" w:rsidRDefault="00387E71" w:rsidP="00387E71">
      <w:pPr>
        <w:ind w:left="360" w:hanging="360"/>
        <w:jc w:val="both"/>
        <w:rPr>
          <w:del w:id="23" w:author="Patrick McElhiney" w:date="2022-11-08T10:13:00Z"/>
          <w:b/>
          <w:bCs/>
        </w:rPr>
      </w:pPr>
      <w:del w:id="24" w:author="Patrick McElhiney" w:date="2022-11-08T10:13:00Z">
        <w:r w:rsidRPr="008671BF" w:rsidDel="005210B3">
          <w:rPr>
            <w:b/>
            <w:bCs/>
            <w:color w:val="92D050"/>
          </w:rPr>
          <w:delText>DON’T DO</w:delText>
        </w:r>
        <w:r w:rsidRPr="007C137E" w:rsidDel="005210B3">
          <w:rPr>
            <w:b/>
            <w:bCs/>
          </w:rPr>
          <w:delText xml:space="preserve"> </w:delText>
        </w:r>
        <w:r w:rsidRPr="008671BF" w:rsidDel="005210B3">
          <w:rPr>
            <w:b/>
            <w:bCs/>
            <w:color w:val="FF0000"/>
          </w:rPr>
          <w:delText>ANYTHING AT BAD, AT ALL, LITERALLY</w:delText>
        </w:r>
        <w:r w:rsidRPr="007C137E" w:rsidDel="005210B3">
          <w:rPr>
            <w:b/>
            <w:bCs/>
          </w:rPr>
          <w:delText xml:space="preserve">, </w:delText>
        </w:r>
        <w:r w:rsidRPr="008671BF" w:rsidDel="005210B3">
          <w:rPr>
            <w:b/>
            <w:bCs/>
            <w:color w:val="00B0F0"/>
          </w:rPr>
          <w:delText>EXPLICITLY-IMPLICITLY DEFINED</w:delText>
        </w:r>
        <w:r w:rsidRPr="007C137E" w:rsidDel="005210B3">
          <w:rPr>
            <w:b/>
            <w:bCs/>
          </w:rPr>
          <w:delText>.</w:delText>
        </w:r>
      </w:del>
    </w:p>
    <w:p w14:paraId="0A1D3E90" w14:textId="6E0AA88A" w:rsidR="00387E71" w:rsidRPr="007C137E" w:rsidDel="005210B3" w:rsidRDefault="00387E71" w:rsidP="00387E71">
      <w:pPr>
        <w:ind w:left="360" w:hanging="360"/>
        <w:jc w:val="both"/>
        <w:rPr>
          <w:del w:id="25" w:author="Patrick McElhiney" w:date="2022-11-08T10:13:00Z"/>
          <w:b/>
          <w:bCs/>
        </w:rPr>
      </w:pPr>
      <w:del w:id="26" w:author="Patrick McElhiney" w:date="2022-11-08T10:13:00Z">
        <w:r w:rsidRPr="008671BF" w:rsidDel="005210B3">
          <w:rPr>
            <w:b/>
            <w:bCs/>
            <w:color w:val="92D050"/>
          </w:rPr>
          <w:delText>DON’T DO</w:delText>
        </w:r>
        <w:r w:rsidRPr="007C137E" w:rsidDel="005210B3">
          <w:rPr>
            <w:b/>
            <w:bCs/>
          </w:rPr>
          <w:delText xml:space="preserve"> </w:delText>
        </w:r>
        <w:r w:rsidRPr="008671BF" w:rsidDel="005210B3">
          <w:rPr>
            <w:b/>
            <w:bCs/>
            <w:color w:val="FF0000"/>
          </w:rPr>
          <w:delText>ANYTHING AT ALL, LITERALLY, BAD, EVER</w:delText>
        </w:r>
        <w:r w:rsidRPr="007C137E" w:rsidDel="005210B3">
          <w:rPr>
            <w:b/>
            <w:bCs/>
          </w:rPr>
          <w:delText xml:space="preserve">, </w:delText>
        </w:r>
        <w:r w:rsidRPr="008671BF" w:rsidDel="005210B3">
          <w:rPr>
            <w:b/>
            <w:bCs/>
            <w:color w:val="00B0F0"/>
          </w:rPr>
          <w:delText>EXPLICITLY-IMPLICITLY DEFINED</w:delText>
        </w:r>
        <w:r w:rsidRPr="007C137E" w:rsidDel="005210B3">
          <w:rPr>
            <w:b/>
            <w:bCs/>
          </w:rPr>
          <w:delText>.</w:delText>
        </w:r>
      </w:del>
    </w:p>
    <w:p w14:paraId="24B0D759" w14:textId="153C58EC" w:rsidR="00387E71" w:rsidRPr="007C137E" w:rsidDel="005210B3" w:rsidRDefault="00387E71" w:rsidP="00387E71">
      <w:pPr>
        <w:ind w:left="360" w:hanging="360"/>
        <w:jc w:val="both"/>
        <w:rPr>
          <w:del w:id="27" w:author="Patrick McElhiney" w:date="2022-11-08T10:13:00Z"/>
          <w:b/>
          <w:bCs/>
        </w:rPr>
      </w:pPr>
      <w:del w:id="28" w:author="Patrick McElhiney" w:date="2022-11-08T10:13:00Z">
        <w:r w:rsidRPr="008671BF" w:rsidDel="005210B3">
          <w:rPr>
            <w:b/>
            <w:bCs/>
            <w:color w:val="92D050"/>
          </w:rPr>
          <w:delText>NEVER DO</w:delText>
        </w:r>
        <w:r w:rsidRPr="007C137E" w:rsidDel="005210B3">
          <w:rPr>
            <w:b/>
            <w:bCs/>
          </w:rPr>
          <w:delText xml:space="preserve"> </w:delText>
        </w:r>
        <w:r w:rsidRPr="008671BF" w:rsidDel="005210B3">
          <w:rPr>
            <w:b/>
            <w:bCs/>
            <w:color w:val="FF0000"/>
          </w:rPr>
          <w:delText>ANYTHING AT ALL, LITERALLY, BAD</w:delText>
        </w:r>
        <w:r w:rsidRPr="007C137E" w:rsidDel="005210B3">
          <w:rPr>
            <w:b/>
            <w:bCs/>
          </w:rPr>
          <w:delText xml:space="preserve">, </w:delText>
        </w:r>
        <w:r w:rsidRPr="008671BF" w:rsidDel="005210B3">
          <w:rPr>
            <w:b/>
            <w:bCs/>
            <w:color w:val="00B0F0"/>
          </w:rPr>
          <w:delText>EXPLICITLY-IMPLICITLY DEFINED</w:delText>
        </w:r>
        <w:r w:rsidRPr="007C137E" w:rsidDel="005210B3">
          <w:rPr>
            <w:b/>
            <w:bCs/>
          </w:rPr>
          <w:delText>.</w:delText>
        </w:r>
      </w:del>
    </w:p>
    <w:p w14:paraId="705878AC" w14:textId="2580E73B" w:rsidR="00387E71" w:rsidDel="005210B3" w:rsidRDefault="00387E71" w:rsidP="00387E71">
      <w:pPr>
        <w:ind w:left="360" w:hanging="360"/>
        <w:jc w:val="both"/>
        <w:rPr>
          <w:del w:id="29" w:author="Patrick McElhiney" w:date="2022-11-08T10:13:00Z"/>
          <w:b/>
          <w:bCs/>
        </w:rPr>
      </w:pPr>
      <w:del w:id="30" w:author="Patrick McElhiney" w:date="2022-11-08T10:13:00Z">
        <w:r w:rsidRPr="008671BF" w:rsidDel="005210B3">
          <w:rPr>
            <w:b/>
            <w:bCs/>
            <w:color w:val="92D050"/>
          </w:rPr>
          <w:delText>DON’T EVER DO</w:delText>
        </w:r>
        <w:r w:rsidRPr="007C137E" w:rsidDel="005210B3">
          <w:rPr>
            <w:b/>
            <w:bCs/>
          </w:rPr>
          <w:delText xml:space="preserve"> </w:delText>
        </w:r>
        <w:r w:rsidRPr="008671BF" w:rsidDel="005210B3">
          <w:rPr>
            <w:b/>
            <w:bCs/>
            <w:color w:val="FF0000"/>
          </w:rPr>
          <w:delText>ANYTHING BAD</w:delText>
        </w:r>
        <w:r w:rsidRPr="007C137E" w:rsidDel="005210B3">
          <w:rPr>
            <w:b/>
            <w:bCs/>
          </w:rPr>
          <w:delText xml:space="preserve">, </w:delText>
        </w:r>
        <w:r w:rsidRPr="008671BF" w:rsidDel="005210B3">
          <w:rPr>
            <w:b/>
            <w:bCs/>
            <w:color w:val="00B0F0"/>
          </w:rPr>
          <w:delText>EXPLICITLY-IMPLICITLY DEFINED</w:delText>
        </w:r>
        <w:r w:rsidRPr="007C137E" w:rsidDel="005210B3">
          <w:rPr>
            <w:b/>
            <w:bCs/>
          </w:rPr>
          <w:delText>.</w:delText>
        </w:r>
      </w:del>
    </w:p>
    <w:p w14:paraId="60CB372A" w14:textId="06A7A6D4" w:rsidR="00420C59" w:rsidDel="005210B3" w:rsidRDefault="00420C59" w:rsidP="00420C59">
      <w:pPr>
        <w:ind w:left="360" w:hanging="360"/>
        <w:jc w:val="both"/>
        <w:rPr>
          <w:del w:id="31" w:author="Patrick McElhiney" w:date="2022-11-08T10:13:00Z"/>
          <w:b/>
          <w:bCs/>
        </w:rPr>
      </w:pPr>
      <w:del w:id="32" w:author="Patrick McElhiney" w:date="2022-11-08T10:13:00Z">
        <w:r w:rsidRPr="008671BF" w:rsidDel="005210B3">
          <w:rPr>
            <w:b/>
            <w:bCs/>
            <w:color w:val="92D050"/>
          </w:rPr>
          <w:delText>DON’T ALLOW</w:delText>
        </w:r>
        <w:r w:rsidRPr="007C137E" w:rsidDel="005210B3">
          <w:rPr>
            <w:b/>
            <w:bCs/>
          </w:rPr>
          <w:delText xml:space="preserve"> </w:delText>
        </w:r>
        <w:r w:rsidRPr="008671BF" w:rsidDel="005210B3">
          <w:rPr>
            <w:b/>
            <w:bCs/>
            <w:color w:val="FF0000"/>
          </w:rPr>
          <w:delText>ANYTHING BAD</w:delText>
        </w:r>
        <w:r w:rsidDel="005210B3">
          <w:rPr>
            <w:b/>
            <w:bCs/>
          </w:rPr>
          <w:delText xml:space="preserve"> </w:delText>
        </w:r>
        <w:r w:rsidRPr="008671BF" w:rsidDel="005210B3">
          <w:rPr>
            <w:b/>
            <w:bCs/>
            <w:color w:val="92D050"/>
          </w:rPr>
          <w:delText>TO EVER HAPPEN</w:delText>
        </w:r>
        <w:r w:rsidRPr="007C137E" w:rsidDel="005210B3">
          <w:rPr>
            <w:b/>
            <w:bCs/>
          </w:rPr>
          <w:delText xml:space="preserve">, </w:delText>
        </w:r>
        <w:r w:rsidRPr="008671BF" w:rsidDel="005210B3">
          <w:rPr>
            <w:b/>
            <w:bCs/>
            <w:color w:val="00B0F0"/>
          </w:rPr>
          <w:delText>EXPLICITLY-IMPLICITLY DEFINED</w:delText>
        </w:r>
        <w:r w:rsidRPr="007C137E" w:rsidDel="005210B3">
          <w:rPr>
            <w:b/>
            <w:bCs/>
          </w:rPr>
          <w:delText>.</w:delText>
        </w:r>
      </w:del>
    </w:p>
    <w:p w14:paraId="224F7C87" w14:textId="74818B81" w:rsidR="00420C59" w:rsidRPr="007C137E" w:rsidDel="005210B3" w:rsidRDefault="00420C59" w:rsidP="00420C59">
      <w:pPr>
        <w:ind w:left="360" w:hanging="360"/>
        <w:jc w:val="both"/>
        <w:rPr>
          <w:del w:id="33" w:author="Patrick McElhiney" w:date="2022-11-08T10:13:00Z"/>
          <w:b/>
          <w:bCs/>
        </w:rPr>
      </w:pPr>
      <w:del w:id="34" w:author="Patrick McElhiney" w:date="2022-11-08T10:13:00Z">
        <w:r w:rsidRPr="008671BF" w:rsidDel="005210B3">
          <w:rPr>
            <w:b/>
            <w:bCs/>
            <w:color w:val="92D050"/>
          </w:rPr>
          <w:delText>MAKE SURE</w:delText>
        </w:r>
        <w:r w:rsidDel="005210B3">
          <w:rPr>
            <w:b/>
            <w:bCs/>
          </w:rPr>
          <w:delText xml:space="preserve"> </w:delText>
        </w:r>
        <w:r w:rsidRPr="008671BF" w:rsidDel="005210B3">
          <w:rPr>
            <w:b/>
            <w:bCs/>
            <w:color w:val="FF0000"/>
          </w:rPr>
          <w:delText>NOTHING BAD</w:delText>
        </w:r>
        <w:r w:rsidDel="005210B3">
          <w:rPr>
            <w:b/>
            <w:bCs/>
          </w:rPr>
          <w:delText xml:space="preserve"> </w:delText>
        </w:r>
        <w:r w:rsidRPr="008671BF" w:rsidDel="005210B3">
          <w:rPr>
            <w:b/>
            <w:bCs/>
            <w:color w:val="92D050"/>
          </w:rPr>
          <w:delText>EVER HAPPENS</w:delText>
        </w:r>
        <w:r w:rsidRPr="007C137E" w:rsidDel="005210B3">
          <w:rPr>
            <w:b/>
            <w:bCs/>
          </w:rPr>
          <w:delText xml:space="preserve">, </w:delText>
        </w:r>
        <w:r w:rsidRPr="008671BF" w:rsidDel="005210B3">
          <w:rPr>
            <w:b/>
            <w:bCs/>
            <w:color w:val="00B0F0"/>
          </w:rPr>
          <w:delText>EXPLICITLY-IMPLICITLY DEFINED</w:delText>
        </w:r>
        <w:r w:rsidRPr="007C137E" w:rsidDel="005210B3">
          <w:rPr>
            <w:b/>
            <w:bCs/>
          </w:rPr>
          <w:delText>.</w:delText>
        </w:r>
      </w:del>
    </w:p>
    <w:p w14:paraId="528A68DB" w14:textId="79FB98C5" w:rsidR="0010731A" w:rsidDel="005210B3" w:rsidRDefault="0010731A" w:rsidP="0010731A">
      <w:pPr>
        <w:ind w:left="360" w:hanging="360"/>
        <w:jc w:val="both"/>
        <w:rPr>
          <w:del w:id="35" w:author="Patrick McElhiney" w:date="2022-11-08T10:13:00Z"/>
          <w:b/>
          <w:bCs/>
        </w:rPr>
      </w:pPr>
      <w:del w:id="36" w:author="Patrick McElhiney" w:date="2022-11-08T10:13:00Z">
        <w:r w:rsidRPr="00F850AF" w:rsidDel="005210B3">
          <w:rPr>
            <w:b/>
            <w:bCs/>
            <w:color w:val="92D050"/>
          </w:rPr>
          <w:delText xml:space="preserve">DON’T </w:delText>
        </w:r>
        <w:r w:rsidDel="005210B3">
          <w:rPr>
            <w:b/>
            <w:bCs/>
            <w:color w:val="92D050"/>
          </w:rPr>
          <w:delText>CONSUME</w:delText>
        </w:r>
        <w:r w:rsidRPr="007C137E" w:rsidDel="005210B3">
          <w:rPr>
            <w:b/>
            <w:bCs/>
          </w:rPr>
          <w:delText xml:space="preserve"> </w:delText>
        </w:r>
        <w:r w:rsidRPr="00F850AF" w:rsidDel="005210B3">
          <w:rPr>
            <w:b/>
            <w:bCs/>
            <w:color w:val="FF0000"/>
          </w:rPr>
          <w:delText>ANYTHING BAD</w:delText>
        </w:r>
        <w:r w:rsidRPr="007C137E" w:rsidDel="005210B3">
          <w:rPr>
            <w:b/>
            <w:bCs/>
          </w:rPr>
          <w:delText xml:space="preserve">, </w:delText>
        </w:r>
        <w:r w:rsidRPr="008671BF" w:rsidDel="005210B3">
          <w:rPr>
            <w:b/>
            <w:bCs/>
            <w:color w:val="00B0F0"/>
          </w:rPr>
          <w:delText>EXPLICITLY-IMPLICITLY DEFINED</w:delText>
        </w:r>
        <w:r w:rsidRPr="007C137E" w:rsidDel="005210B3">
          <w:rPr>
            <w:b/>
            <w:bCs/>
          </w:rPr>
          <w:delText>.</w:delText>
        </w:r>
      </w:del>
    </w:p>
    <w:p w14:paraId="7F9AF3D9" w14:textId="184C42A4" w:rsidR="0010731A" w:rsidDel="005210B3" w:rsidRDefault="0010731A" w:rsidP="0010731A">
      <w:pPr>
        <w:ind w:left="360" w:hanging="360"/>
        <w:jc w:val="both"/>
        <w:rPr>
          <w:del w:id="37" w:author="Patrick McElhiney" w:date="2022-11-08T10:13:00Z"/>
          <w:b/>
          <w:bCs/>
        </w:rPr>
      </w:pPr>
      <w:del w:id="38" w:author="Patrick McElhiney" w:date="2022-11-08T10:13:00Z">
        <w:r w:rsidRPr="00F850AF" w:rsidDel="005210B3">
          <w:rPr>
            <w:b/>
            <w:bCs/>
            <w:color w:val="92D050"/>
          </w:rPr>
          <w:delText xml:space="preserve">DON’T </w:delText>
        </w:r>
        <w:r w:rsidDel="005210B3">
          <w:rPr>
            <w:b/>
            <w:bCs/>
            <w:color w:val="92D050"/>
          </w:rPr>
          <w:delText>ALLOW</w:delText>
        </w:r>
        <w:r w:rsidRPr="007C137E" w:rsidDel="005210B3">
          <w:rPr>
            <w:b/>
            <w:bCs/>
          </w:rPr>
          <w:delText xml:space="preserve"> </w:delText>
        </w:r>
        <w:r w:rsidRPr="00F850AF" w:rsidDel="005210B3">
          <w:rPr>
            <w:b/>
            <w:bCs/>
            <w:color w:val="FF0000"/>
          </w:rPr>
          <w:delText>ANYTHING BAD</w:delText>
        </w:r>
        <w:r w:rsidDel="005210B3">
          <w:rPr>
            <w:b/>
            <w:bCs/>
          </w:rPr>
          <w:delText xml:space="preserve"> </w:delText>
        </w:r>
        <w:r w:rsidRPr="008671BF" w:rsidDel="005210B3">
          <w:rPr>
            <w:b/>
            <w:bCs/>
            <w:color w:val="92D050"/>
          </w:rPr>
          <w:delText>TO BE CONSUMED</w:delText>
        </w:r>
        <w:r w:rsidDel="005210B3">
          <w:rPr>
            <w:b/>
            <w:bCs/>
          </w:rPr>
          <w:delText>,</w:delText>
        </w:r>
        <w:r w:rsidRPr="007C137E" w:rsidDel="005210B3">
          <w:rPr>
            <w:b/>
            <w:bCs/>
          </w:rPr>
          <w:delText xml:space="preserve"> </w:delText>
        </w:r>
        <w:r w:rsidRPr="008671BF" w:rsidDel="005210B3">
          <w:rPr>
            <w:b/>
            <w:bCs/>
            <w:color w:val="00B0F0"/>
          </w:rPr>
          <w:delText>EXPLICITLY-IMPLICITLY DEFINED</w:delText>
        </w:r>
        <w:r w:rsidRPr="007C137E" w:rsidDel="005210B3">
          <w:rPr>
            <w:b/>
            <w:bCs/>
          </w:rPr>
          <w:delText>.</w:delText>
        </w:r>
      </w:del>
    </w:p>
    <w:p w14:paraId="36493FC3" w14:textId="02EC59FB" w:rsidR="0010731A" w:rsidDel="005210B3" w:rsidRDefault="0010731A" w:rsidP="0010731A">
      <w:pPr>
        <w:ind w:left="360" w:hanging="360"/>
        <w:jc w:val="both"/>
        <w:rPr>
          <w:del w:id="39" w:author="Patrick McElhiney" w:date="2022-11-08T10:13:00Z"/>
          <w:b/>
          <w:bCs/>
        </w:rPr>
      </w:pPr>
      <w:del w:id="40" w:author="Patrick McElhiney" w:date="2022-11-08T10:13:00Z">
        <w:r w:rsidRPr="00F850AF" w:rsidDel="005210B3">
          <w:rPr>
            <w:b/>
            <w:bCs/>
            <w:color w:val="92D050"/>
          </w:rPr>
          <w:delText xml:space="preserve">DON’T </w:delText>
        </w:r>
        <w:r w:rsidDel="005210B3">
          <w:rPr>
            <w:b/>
            <w:bCs/>
            <w:color w:val="92D050"/>
          </w:rPr>
          <w:delText>ALLOW</w:delText>
        </w:r>
        <w:r w:rsidRPr="007C137E" w:rsidDel="005210B3">
          <w:rPr>
            <w:b/>
            <w:bCs/>
          </w:rPr>
          <w:delText xml:space="preserve"> </w:delText>
        </w:r>
        <w:r w:rsidRPr="00F850AF" w:rsidDel="005210B3">
          <w:rPr>
            <w:b/>
            <w:bCs/>
            <w:color w:val="FF0000"/>
          </w:rPr>
          <w:delText>ANYTHING BAD</w:delText>
        </w:r>
        <w:r w:rsidDel="005210B3">
          <w:rPr>
            <w:b/>
            <w:bCs/>
          </w:rPr>
          <w:delText xml:space="preserve"> </w:delText>
        </w:r>
        <w:r w:rsidRPr="00F850AF" w:rsidDel="005210B3">
          <w:rPr>
            <w:b/>
            <w:bCs/>
            <w:color w:val="92D050"/>
          </w:rPr>
          <w:delText xml:space="preserve">TO </w:delText>
        </w:r>
        <w:r w:rsidDel="005210B3">
          <w:rPr>
            <w:b/>
            <w:bCs/>
            <w:color w:val="92D050"/>
          </w:rPr>
          <w:delText xml:space="preserve">EVER </w:delText>
        </w:r>
        <w:r w:rsidRPr="00F850AF" w:rsidDel="005210B3">
          <w:rPr>
            <w:b/>
            <w:bCs/>
            <w:color w:val="92D050"/>
          </w:rPr>
          <w:delText>BE CONSUMED</w:delText>
        </w:r>
        <w:r w:rsidDel="005210B3">
          <w:rPr>
            <w:b/>
            <w:bCs/>
          </w:rPr>
          <w:delText>,</w:delText>
        </w:r>
        <w:r w:rsidRPr="007C137E" w:rsidDel="005210B3">
          <w:rPr>
            <w:b/>
            <w:bCs/>
          </w:rPr>
          <w:delText xml:space="preserve"> </w:delText>
        </w:r>
        <w:r w:rsidRPr="00F850AF" w:rsidDel="005210B3">
          <w:rPr>
            <w:b/>
            <w:bCs/>
            <w:color w:val="00B0F0"/>
          </w:rPr>
          <w:delText>EXPLICITLY-IMPLICITLY DEFINED</w:delText>
        </w:r>
        <w:r w:rsidRPr="007C137E" w:rsidDel="005210B3">
          <w:rPr>
            <w:b/>
            <w:bCs/>
          </w:rPr>
          <w:delText>.</w:delText>
        </w:r>
      </w:del>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w:t>
      </w:r>
      <w:r w:rsidR="00A520BB">
        <w:lastRenderedPageBreak/>
        <w:t>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355FD864"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ins w:id="41" w:author="Patrick McElhiney" w:date="2022-11-08T10:15:00Z">
        <w:r w:rsidR="005210B3" w:rsidRPr="005210B3">
          <w:rPr>
            <w:b/>
            <w:bCs/>
            <w:color w:val="FF0000"/>
            <w:rPrChange w:id="42" w:author="Patrick McElhiney" w:date="2022-11-08T10:16:00Z">
              <w:rPr/>
            </w:rPrChange>
          </w:rPr>
          <w:t xml:space="preserve">ALL </w:t>
        </w:r>
      </w:ins>
      <w:del w:id="43" w:author="Patrick McElhiney" w:date="2022-11-08T10:15:00Z">
        <w:r w:rsidRPr="005210B3" w:rsidDel="005210B3">
          <w:rPr>
            <w:b/>
            <w:bCs/>
            <w:color w:val="FF0000"/>
            <w:rPrChange w:id="44" w:author="Patrick McElhiney" w:date="2022-11-08T10:16:00Z">
              <w:rPr/>
            </w:rPrChange>
          </w:rPr>
          <w:delText xml:space="preserve">speech </w:delText>
        </w:r>
      </w:del>
      <w:ins w:id="45" w:author="Patrick McElhiney" w:date="2022-11-08T10:15:00Z">
        <w:r w:rsidR="005210B3" w:rsidRPr="005210B3">
          <w:rPr>
            <w:b/>
            <w:bCs/>
            <w:color w:val="FF0000"/>
            <w:rPrChange w:id="46" w:author="Patrick McElhiney" w:date="2022-11-08T10:16:00Z">
              <w:rPr/>
            </w:rPrChange>
          </w:rPr>
          <w:t>SPEECH</w:t>
        </w:r>
        <w:r w:rsidR="005210B3" w:rsidRPr="005210B3">
          <w:rPr>
            <w:b/>
            <w:bCs/>
            <w:color w:val="FF0000"/>
            <w:rPrChange w:id="47" w:author="Patrick McElhiney" w:date="2022-11-08T10:16:00Z">
              <w:rPr/>
            </w:rPrChange>
          </w:rPr>
          <w:t xml:space="preserve"> </w:t>
        </w:r>
      </w:ins>
      <w:del w:id="48" w:author="Patrick McElhiney" w:date="2022-11-08T10:15:00Z">
        <w:r w:rsidRPr="005210B3" w:rsidDel="005210B3">
          <w:rPr>
            <w:b/>
            <w:bCs/>
            <w:color w:val="FF0000"/>
            <w:rPrChange w:id="49" w:author="Patrick McElhiney" w:date="2022-11-08T10:16:00Z">
              <w:rPr/>
            </w:rPrChange>
          </w:rPr>
          <w:delText xml:space="preserve">audio </w:delText>
        </w:r>
      </w:del>
      <w:ins w:id="50" w:author="Patrick McElhiney" w:date="2022-11-08T10:15:00Z">
        <w:r w:rsidR="005210B3" w:rsidRPr="005210B3">
          <w:rPr>
            <w:b/>
            <w:bCs/>
            <w:color w:val="FF0000"/>
            <w:rPrChange w:id="51" w:author="Patrick McElhiney" w:date="2022-11-08T10:16:00Z">
              <w:rPr/>
            </w:rPrChange>
          </w:rPr>
          <w:t>AUDIO</w:t>
        </w:r>
        <w:r w:rsidR="005210B3" w:rsidRPr="005210B3">
          <w:rPr>
            <w:b/>
            <w:bCs/>
            <w:color w:val="FF0000"/>
            <w:rPrChange w:id="52" w:author="Patrick McElhiney" w:date="2022-11-08T10:16:00Z">
              <w:rPr/>
            </w:rPrChange>
          </w:rPr>
          <w:t xml:space="preserve"> </w:t>
        </w:r>
      </w:ins>
      <w:del w:id="53" w:author="Patrick McElhiney" w:date="2022-11-08T10:15:00Z">
        <w:r w:rsidRPr="005210B3" w:rsidDel="005210B3">
          <w:rPr>
            <w:b/>
            <w:bCs/>
            <w:color w:val="FF0000"/>
            <w:rPrChange w:id="54" w:author="Patrick McElhiney" w:date="2022-11-08T10:16:00Z">
              <w:rPr/>
            </w:rPrChange>
          </w:rPr>
          <w:delText xml:space="preserve">generation </w:delText>
        </w:r>
      </w:del>
      <w:ins w:id="55" w:author="Patrick McElhiney" w:date="2022-11-08T10:15:00Z">
        <w:r w:rsidR="005210B3" w:rsidRPr="005210B3">
          <w:rPr>
            <w:b/>
            <w:bCs/>
            <w:color w:val="FF0000"/>
            <w:rPrChange w:id="56" w:author="Patrick McElhiney" w:date="2022-11-08T10:16:00Z">
              <w:rPr/>
            </w:rPrChange>
          </w:rPr>
          <w:t>GENERATION</w:t>
        </w:r>
        <w:r w:rsidR="005210B3" w:rsidRPr="005210B3">
          <w:rPr>
            <w:b/>
            <w:bCs/>
            <w:color w:val="FF0000"/>
            <w:rPrChange w:id="57" w:author="Patrick McElhiney" w:date="2022-11-08T10:16:00Z">
              <w:rPr/>
            </w:rPrChange>
          </w:rPr>
          <w:t xml:space="preserve"> </w:t>
        </w:r>
      </w:ins>
      <w:del w:id="58" w:author="Patrick McElhiney" w:date="2022-11-08T10:15:00Z">
        <w:r w:rsidRPr="005210B3" w:rsidDel="005210B3">
          <w:rPr>
            <w:b/>
            <w:bCs/>
            <w:color w:val="FF0000"/>
            <w:rPrChange w:id="59" w:author="Patrick McElhiney" w:date="2022-11-08T10:16:00Z">
              <w:rPr/>
            </w:rPrChange>
          </w:rPr>
          <w:delText xml:space="preserve">software </w:delText>
        </w:r>
      </w:del>
      <w:ins w:id="60" w:author="Patrick McElhiney" w:date="2022-11-08T10:15:00Z">
        <w:r w:rsidR="005210B3" w:rsidRPr="005210B3">
          <w:rPr>
            <w:b/>
            <w:bCs/>
            <w:color w:val="FF0000"/>
            <w:rPrChange w:id="61" w:author="Patrick McElhiney" w:date="2022-11-08T10:16:00Z">
              <w:rPr/>
            </w:rPrChange>
          </w:rPr>
          <w:t>SOFTWARE</w:t>
        </w:r>
        <w:r w:rsidR="005210B3">
          <w:t xml:space="preserve"> </w:t>
        </w:r>
      </w:ins>
      <w:del w:id="62" w:author="Patrick McElhiney" w:date="2022-11-08T10:15:00Z">
        <w:r w:rsidRPr="005210B3" w:rsidDel="005210B3">
          <w:rPr>
            <w:b/>
            <w:bCs/>
            <w:color w:val="C00000"/>
            <w:rPrChange w:id="63" w:author="Patrick McElhiney" w:date="2022-11-08T10:16:00Z">
              <w:rPr/>
            </w:rPrChange>
          </w:rPr>
          <w:delText>does not</w:delText>
        </w:r>
      </w:del>
      <w:ins w:id="64" w:author="Patrick McElhiney" w:date="2022-11-08T10:15:00Z">
        <w:r w:rsidR="005210B3" w:rsidRPr="005210B3">
          <w:rPr>
            <w:b/>
            <w:bCs/>
            <w:color w:val="C00000"/>
            <w:rPrChange w:id="65" w:author="Patrick McElhiney" w:date="2022-11-08T10:16:00Z">
              <w:rPr/>
            </w:rPrChange>
          </w:rPr>
          <w:t>NEVER</w:t>
        </w:r>
      </w:ins>
      <w:r>
        <w:t xml:space="preserve"> </w:t>
      </w:r>
      <w:del w:id="66" w:author="Patrick McElhiney" w:date="2022-11-08T10:15:00Z">
        <w:r w:rsidRPr="005210B3" w:rsidDel="005210B3">
          <w:rPr>
            <w:b/>
            <w:bCs/>
            <w:color w:val="92D050"/>
            <w:rPrChange w:id="67" w:author="Patrick McElhiney" w:date="2022-11-08T10:18:00Z">
              <w:rPr/>
            </w:rPrChange>
          </w:rPr>
          <w:delText xml:space="preserve">disingenuously </w:delText>
        </w:r>
      </w:del>
      <w:ins w:id="68" w:author="Patrick McElhiney" w:date="2022-11-08T10:15:00Z">
        <w:r w:rsidR="005210B3" w:rsidRPr="005210B3">
          <w:rPr>
            <w:b/>
            <w:bCs/>
            <w:color w:val="92D050"/>
            <w:rPrChange w:id="69" w:author="Patrick McElhiney" w:date="2022-11-08T10:18:00Z">
              <w:rPr/>
            </w:rPrChange>
          </w:rPr>
          <w:t>DISINGENUOUSLY</w:t>
        </w:r>
        <w:r w:rsidR="005210B3">
          <w:t xml:space="preserve"> </w:t>
        </w:r>
      </w:ins>
      <w:del w:id="70" w:author="Patrick McElhiney" w:date="2022-11-08T10:15:00Z">
        <w:r w:rsidRPr="005210B3" w:rsidDel="005210B3">
          <w:rPr>
            <w:b/>
            <w:bCs/>
            <w:color w:val="7030A0"/>
            <w:rPrChange w:id="71" w:author="Patrick McElhiney" w:date="2022-11-08T10:17:00Z">
              <w:rPr/>
            </w:rPrChange>
          </w:rPr>
          <w:delText xml:space="preserve">create </w:delText>
        </w:r>
      </w:del>
      <w:ins w:id="72" w:author="Patrick McElhiney" w:date="2022-11-08T10:15:00Z">
        <w:r w:rsidR="005210B3" w:rsidRPr="005210B3">
          <w:rPr>
            <w:b/>
            <w:bCs/>
            <w:color w:val="7030A0"/>
            <w:rPrChange w:id="73" w:author="Patrick McElhiney" w:date="2022-11-08T10:17:00Z">
              <w:rPr/>
            </w:rPrChange>
          </w:rPr>
          <w:t>CREATES</w:t>
        </w:r>
        <w:r w:rsidR="005210B3">
          <w:t xml:space="preserve"> </w:t>
        </w:r>
        <w:r w:rsidR="005210B3" w:rsidRPr="005210B3">
          <w:rPr>
            <w:b/>
            <w:bCs/>
            <w:color w:val="FF0000"/>
            <w:rPrChange w:id="74" w:author="Patrick McElhiney" w:date="2022-11-08T10:16:00Z">
              <w:rPr/>
            </w:rPrChange>
          </w:rPr>
          <w:t xml:space="preserve">ANY </w:t>
        </w:r>
      </w:ins>
      <w:del w:id="75" w:author="Patrick McElhiney" w:date="2022-11-08T10:15:00Z">
        <w:r w:rsidRPr="005210B3" w:rsidDel="005210B3">
          <w:rPr>
            <w:b/>
            <w:bCs/>
            <w:color w:val="FF0000"/>
            <w:rPrChange w:id="76" w:author="Patrick McElhiney" w:date="2022-11-08T10:16:00Z">
              <w:rPr/>
            </w:rPrChange>
          </w:rPr>
          <w:delText>audio</w:delText>
        </w:r>
      </w:del>
      <w:ins w:id="77" w:author="Patrick McElhiney" w:date="2022-11-08T10:15:00Z">
        <w:r w:rsidR="005210B3" w:rsidRPr="005210B3">
          <w:rPr>
            <w:b/>
            <w:bCs/>
            <w:color w:val="FF0000"/>
            <w:rPrChange w:id="78" w:author="Patrick McElhiney" w:date="2022-11-08T10:16:00Z">
              <w:rPr/>
            </w:rPrChange>
          </w:rPr>
          <w:t>AUDIO</w:t>
        </w:r>
      </w:ins>
      <w:r>
        <w:t xml:space="preserve">, </w:t>
      </w:r>
      <w:del w:id="79" w:author="Patrick McElhiney" w:date="2022-11-08T10:15:00Z">
        <w:r w:rsidRPr="005210B3" w:rsidDel="005210B3">
          <w:rPr>
            <w:b/>
            <w:bCs/>
            <w:color w:val="0070C0"/>
            <w:rPrChange w:id="80" w:author="Patrick McElhiney" w:date="2022-11-08T10:17:00Z">
              <w:rPr/>
            </w:rPrChange>
          </w:rPr>
          <w:delText xml:space="preserve">for </w:delText>
        </w:r>
      </w:del>
      <w:ins w:id="81" w:author="Patrick McElhiney" w:date="2022-11-08T10:15:00Z">
        <w:r w:rsidR="005210B3" w:rsidRPr="005210B3">
          <w:rPr>
            <w:b/>
            <w:bCs/>
            <w:color w:val="0070C0"/>
            <w:rPrChange w:id="82" w:author="Patrick McElhiney" w:date="2022-11-08T10:17:00Z">
              <w:rPr/>
            </w:rPrChange>
          </w:rPr>
          <w:t>FOR</w:t>
        </w:r>
        <w:r w:rsidR="005210B3">
          <w:t xml:space="preserve"> </w:t>
        </w:r>
      </w:ins>
      <w:del w:id="83" w:author="Patrick McElhiney" w:date="2022-11-08T10:15:00Z">
        <w:r w:rsidRPr="005210B3" w:rsidDel="005210B3">
          <w:rPr>
            <w:b/>
            <w:bCs/>
            <w:color w:val="7030A0"/>
            <w:rPrChange w:id="84" w:author="Patrick McElhiney" w:date="2022-11-08T10:17:00Z">
              <w:rPr/>
            </w:rPrChange>
          </w:rPr>
          <w:delText xml:space="preserve">storage </w:delText>
        </w:r>
      </w:del>
      <w:ins w:id="85" w:author="Patrick McElhiney" w:date="2022-11-08T10:15:00Z">
        <w:r w:rsidR="005210B3" w:rsidRPr="005210B3">
          <w:rPr>
            <w:b/>
            <w:bCs/>
            <w:color w:val="7030A0"/>
            <w:rPrChange w:id="86" w:author="Patrick McElhiney" w:date="2022-11-08T10:17:00Z">
              <w:rPr/>
            </w:rPrChange>
          </w:rPr>
          <w:t>STORAGE</w:t>
        </w:r>
        <w:r w:rsidR="005210B3">
          <w:t xml:space="preserve"> </w:t>
        </w:r>
      </w:ins>
      <w:del w:id="87" w:author="Patrick McElhiney" w:date="2022-11-08T10:15:00Z">
        <w:r w:rsidRPr="005210B3" w:rsidDel="005210B3">
          <w:rPr>
            <w:b/>
            <w:bCs/>
            <w:color w:val="00B0F0"/>
            <w:rPrChange w:id="88" w:author="Patrick McElhiney" w:date="2022-11-08T10:17:00Z">
              <w:rPr/>
            </w:rPrChange>
          </w:rPr>
          <w:delText>and</w:delText>
        </w:r>
      </w:del>
      <w:ins w:id="89" w:author="Patrick McElhiney" w:date="2022-11-08T10:15:00Z">
        <w:r w:rsidR="005210B3" w:rsidRPr="005210B3">
          <w:rPr>
            <w:b/>
            <w:bCs/>
            <w:color w:val="00B0F0"/>
            <w:rPrChange w:id="90" w:author="Patrick McElhiney" w:date="2022-11-08T10:17:00Z">
              <w:rPr/>
            </w:rPrChange>
          </w:rPr>
          <w:t>AND</w:t>
        </w:r>
      </w:ins>
      <w:r w:rsidRPr="005210B3">
        <w:rPr>
          <w:b/>
          <w:bCs/>
          <w:rPrChange w:id="91" w:author="Patrick McElhiney" w:date="2022-11-08T10:17:00Z">
            <w:rPr/>
          </w:rPrChange>
        </w:rPr>
        <w:t>/</w:t>
      </w:r>
      <w:del w:id="92" w:author="Patrick McElhiney" w:date="2022-11-08T10:15:00Z">
        <w:r w:rsidRPr="005210B3" w:rsidDel="005210B3">
          <w:rPr>
            <w:b/>
            <w:bCs/>
            <w:color w:val="00B0F0"/>
            <w:rPrChange w:id="93" w:author="Patrick McElhiney" w:date="2022-11-08T10:17:00Z">
              <w:rPr/>
            </w:rPrChange>
          </w:rPr>
          <w:delText xml:space="preserve">or </w:delText>
        </w:r>
      </w:del>
      <w:ins w:id="94" w:author="Patrick McElhiney" w:date="2022-11-08T10:15:00Z">
        <w:r w:rsidR="005210B3" w:rsidRPr="005210B3">
          <w:rPr>
            <w:b/>
            <w:bCs/>
            <w:color w:val="00B0F0"/>
            <w:rPrChange w:id="95" w:author="Patrick McElhiney" w:date="2022-11-08T10:17:00Z">
              <w:rPr/>
            </w:rPrChange>
          </w:rPr>
          <w:t>OR</w:t>
        </w:r>
        <w:r w:rsidR="005210B3">
          <w:t xml:space="preserve"> </w:t>
        </w:r>
      </w:ins>
      <w:del w:id="96" w:author="Patrick McElhiney" w:date="2022-11-08T10:16:00Z">
        <w:r w:rsidRPr="005210B3" w:rsidDel="005210B3">
          <w:rPr>
            <w:b/>
            <w:bCs/>
            <w:color w:val="7030A0"/>
            <w:rPrChange w:id="97" w:author="Patrick McElhiney" w:date="2022-11-08T10:17:00Z">
              <w:rPr/>
            </w:rPrChange>
          </w:rPr>
          <w:delText>transmission</w:delText>
        </w:r>
      </w:del>
      <w:ins w:id="98" w:author="Patrick McElhiney" w:date="2022-11-08T10:16:00Z">
        <w:r w:rsidR="005210B3" w:rsidRPr="005210B3">
          <w:rPr>
            <w:b/>
            <w:bCs/>
            <w:color w:val="7030A0"/>
            <w:rPrChange w:id="99" w:author="Patrick McElhiney" w:date="2022-11-08T10:17:00Z">
              <w:rPr/>
            </w:rPrChange>
          </w:rPr>
          <w:t>TRANSMISSION</w:t>
        </w:r>
      </w:ins>
      <w:r>
        <w:t xml:space="preserve">, </w:t>
      </w:r>
      <w:del w:id="100" w:author="Patrick McElhiney" w:date="2022-11-08T10:16:00Z">
        <w:r w:rsidRPr="005210B3" w:rsidDel="005210B3">
          <w:rPr>
            <w:b/>
            <w:bCs/>
            <w:color w:val="92D050"/>
            <w:rPrChange w:id="101" w:author="Patrick McElhiney" w:date="2022-11-08T10:18:00Z">
              <w:rPr/>
            </w:rPrChange>
          </w:rPr>
          <w:delText xml:space="preserve">that </w:delText>
        </w:r>
      </w:del>
      <w:ins w:id="102" w:author="Patrick McElhiney" w:date="2022-11-08T10:16:00Z">
        <w:r w:rsidR="005210B3" w:rsidRPr="005210B3">
          <w:rPr>
            <w:b/>
            <w:bCs/>
            <w:color w:val="92D050"/>
            <w:rPrChange w:id="103" w:author="Patrick McElhiney" w:date="2022-11-08T10:18:00Z">
              <w:rPr/>
            </w:rPrChange>
          </w:rPr>
          <w:t>THAT</w:t>
        </w:r>
        <w:r w:rsidR="005210B3">
          <w:t xml:space="preserve"> </w:t>
        </w:r>
      </w:ins>
      <w:del w:id="104" w:author="Patrick McElhiney" w:date="2022-11-08T10:16:00Z">
        <w:r w:rsidRPr="005210B3" w:rsidDel="005210B3">
          <w:rPr>
            <w:b/>
            <w:bCs/>
            <w:color w:val="7030A0"/>
            <w:rPrChange w:id="105" w:author="Patrick McElhiney" w:date="2022-11-08T10:17:00Z">
              <w:rPr/>
            </w:rPrChange>
          </w:rPr>
          <w:delText xml:space="preserve">characterizes </w:delText>
        </w:r>
      </w:del>
      <w:ins w:id="106" w:author="Patrick McElhiney" w:date="2022-11-08T10:16:00Z">
        <w:r w:rsidR="005210B3" w:rsidRPr="005210B3">
          <w:rPr>
            <w:b/>
            <w:bCs/>
            <w:color w:val="7030A0"/>
            <w:rPrChange w:id="107" w:author="Patrick McElhiney" w:date="2022-11-08T10:17:00Z">
              <w:rPr/>
            </w:rPrChange>
          </w:rPr>
          <w:t>CHARACTERIZES</w:t>
        </w:r>
        <w:r w:rsidR="005210B3">
          <w:t xml:space="preserve"> </w:t>
        </w:r>
      </w:ins>
      <w:del w:id="108" w:author="Patrick McElhiney" w:date="2022-11-08T10:16:00Z">
        <w:r w:rsidRPr="005210B3" w:rsidDel="005210B3">
          <w:rPr>
            <w:b/>
            <w:bCs/>
            <w:color w:val="FF0000"/>
            <w:rPrChange w:id="109" w:author="Patrick McElhiney" w:date="2022-11-08T10:17:00Z">
              <w:rPr/>
            </w:rPrChange>
          </w:rPr>
          <w:delText xml:space="preserve">any </w:delText>
        </w:r>
      </w:del>
      <w:ins w:id="110" w:author="Patrick McElhiney" w:date="2022-11-08T10:16:00Z">
        <w:r w:rsidR="005210B3" w:rsidRPr="005210B3">
          <w:rPr>
            <w:b/>
            <w:bCs/>
            <w:color w:val="FF0000"/>
            <w:rPrChange w:id="111" w:author="Patrick McElhiney" w:date="2022-11-08T10:17:00Z">
              <w:rPr/>
            </w:rPrChange>
          </w:rPr>
          <w:t>ANY</w:t>
        </w:r>
        <w:r w:rsidR="005210B3" w:rsidRPr="005210B3">
          <w:rPr>
            <w:b/>
            <w:bCs/>
            <w:color w:val="FF0000"/>
            <w:rPrChange w:id="112" w:author="Patrick McElhiney" w:date="2022-11-08T10:17:00Z">
              <w:rPr/>
            </w:rPrChange>
          </w:rPr>
          <w:t xml:space="preserve"> </w:t>
        </w:r>
      </w:ins>
      <w:del w:id="113" w:author="Patrick McElhiney" w:date="2022-11-08T10:16:00Z">
        <w:r w:rsidRPr="005210B3" w:rsidDel="005210B3">
          <w:rPr>
            <w:b/>
            <w:bCs/>
            <w:color w:val="FF0000"/>
            <w:rPrChange w:id="114" w:author="Patrick McElhiney" w:date="2022-11-08T10:17:00Z">
              <w:rPr/>
            </w:rPrChange>
          </w:rPr>
          <w:delText xml:space="preserve">witness </w:delText>
        </w:r>
      </w:del>
      <w:ins w:id="115" w:author="Patrick McElhiney" w:date="2022-11-08T10:16:00Z">
        <w:r w:rsidR="005210B3" w:rsidRPr="005210B3">
          <w:rPr>
            <w:b/>
            <w:bCs/>
            <w:color w:val="FF0000"/>
            <w:rPrChange w:id="116" w:author="Patrick McElhiney" w:date="2022-11-08T10:17:00Z">
              <w:rPr/>
            </w:rPrChange>
          </w:rPr>
          <w:t>WITNESS</w:t>
        </w:r>
        <w:r w:rsidR="005210B3">
          <w:t xml:space="preserve"> </w:t>
        </w:r>
      </w:ins>
      <w:del w:id="117" w:author="Patrick McElhiney" w:date="2022-11-08T10:16:00Z">
        <w:r w:rsidRPr="005210B3" w:rsidDel="005210B3">
          <w:rPr>
            <w:b/>
            <w:bCs/>
            <w:color w:val="0070C0"/>
            <w:rPrChange w:id="118" w:author="Patrick McElhiney" w:date="2022-11-08T10:17:00Z">
              <w:rPr/>
            </w:rPrChange>
          </w:rPr>
          <w:delText xml:space="preserve">in </w:delText>
        </w:r>
      </w:del>
      <w:ins w:id="119" w:author="Patrick McElhiney" w:date="2022-11-08T10:16:00Z">
        <w:r w:rsidR="005210B3" w:rsidRPr="005210B3">
          <w:rPr>
            <w:b/>
            <w:bCs/>
            <w:color w:val="0070C0"/>
            <w:rPrChange w:id="120" w:author="Patrick McElhiney" w:date="2022-11-08T10:17:00Z">
              <w:rPr/>
            </w:rPrChange>
          </w:rPr>
          <w:t>IN</w:t>
        </w:r>
        <w:r w:rsidR="005210B3">
          <w:t xml:space="preserve"> </w:t>
        </w:r>
      </w:ins>
      <w:del w:id="121" w:author="Patrick McElhiney" w:date="2022-11-08T10:16:00Z">
        <w:r w:rsidRPr="005210B3" w:rsidDel="005210B3">
          <w:rPr>
            <w:b/>
            <w:bCs/>
            <w:color w:val="FF0000"/>
            <w:rPrChange w:id="122" w:author="Patrick McElhiney" w:date="2022-11-08T10:16:00Z">
              <w:rPr/>
            </w:rPrChange>
          </w:rPr>
          <w:delText xml:space="preserve">any </w:delText>
        </w:r>
      </w:del>
      <w:ins w:id="123" w:author="Patrick McElhiney" w:date="2022-11-08T10:16:00Z">
        <w:r w:rsidR="005210B3" w:rsidRPr="005210B3">
          <w:rPr>
            <w:b/>
            <w:bCs/>
            <w:color w:val="FF0000"/>
            <w:rPrChange w:id="124" w:author="Patrick McElhiney" w:date="2022-11-08T10:16:00Z">
              <w:rPr/>
            </w:rPrChange>
          </w:rPr>
          <w:t>ANY</w:t>
        </w:r>
        <w:r w:rsidR="005210B3" w:rsidRPr="005210B3">
          <w:rPr>
            <w:b/>
            <w:bCs/>
            <w:color w:val="FF0000"/>
            <w:rPrChange w:id="125" w:author="Patrick McElhiney" w:date="2022-11-08T10:16:00Z">
              <w:rPr/>
            </w:rPrChange>
          </w:rPr>
          <w:t xml:space="preserve"> </w:t>
        </w:r>
      </w:ins>
      <w:del w:id="126" w:author="Patrick McElhiney" w:date="2022-11-08T10:16:00Z">
        <w:r w:rsidRPr="005210B3" w:rsidDel="005210B3">
          <w:rPr>
            <w:b/>
            <w:bCs/>
            <w:color w:val="FF0000"/>
            <w:rPrChange w:id="127" w:author="Patrick McElhiney" w:date="2022-11-08T10:16:00Z">
              <w:rPr/>
            </w:rPrChange>
          </w:rPr>
          <w:delText xml:space="preserve">bad </w:delText>
        </w:r>
      </w:del>
      <w:ins w:id="128" w:author="Patrick McElhiney" w:date="2022-11-08T10:16:00Z">
        <w:r w:rsidR="005210B3" w:rsidRPr="005210B3">
          <w:rPr>
            <w:b/>
            <w:bCs/>
            <w:color w:val="FF0000"/>
            <w:rPrChange w:id="129" w:author="Patrick McElhiney" w:date="2022-11-08T10:16:00Z">
              <w:rPr/>
            </w:rPrChange>
          </w:rPr>
          <w:t>BAD</w:t>
        </w:r>
        <w:r w:rsidR="005210B3" w:rsidRPr="005210B3">
          <w:rPr>
            <w:b/>
            <w:bCs/>
            <w:color w:val="FF0000"/>
            <w:rPrChange w:id="130" w:author="Patrick McElhiney" w:date="2022-11-08T10:16:00Z">
              <w:rPr/>
            </w:rPrChange>
          </w:rPr>
          <w:t xml:space="preserve"> </w:t>
        </w:r>
      </w:ins>
      <w:del w:id="131" w:author="Patrick McElhiney" w:date="2022-11-08T10:16:00Z">
        <w:r w:rsidRPr="005210B3" w:rsidDel="005210B3">
          <w:rPr>
            <w:b/>
            <w:bCs/>
            <w:color w:val="FF0000"/>
            <w:rPrChange w:id="132" w:author="Patrick McElhiney" w:date="2022-11-08T10:16:00Z">
              <w:rPr/>
            </w:rPrChange>
          </w:rPr>
          <w:delText>spotlight</w:delText>
        </w:r>
      </w:del>
      <w:ins w:id="133" w:author="Patrick McElhiney" w:date="2022-11-08T10:16:00Z">
        <w:r w:rsidR="005210B3" w:rsidRPr="005210B3">
          <w:rPr>
            <w:b/>
            <w:bCs/>
            <w:color w:val="FF0000"/>
            <w:rPrChange w:id="134" w:author="Patrick McElhiney" w:date="2022-11-08T10:16:00Z">
              <w:rPr/>
            </w:rPrChange>
          </w:rPr>
          <w:t>SPOTLIGHT</w:t>
        </w:r>
      </w:ins>
      <w:r>
        <w:t xml:space="preserve">, </w:t>
      </w:r>
      <w:del w:id="135" w:author="Patrick McElhiney" w:date="2022-11-08T10:18:00Z">
        <w:r w:rsidRPr="005210B3" w:rsidDel="005210B3">
          <w:rPr>
            <w:b/>
            <w:bCs/>
            <w:color w:val="7030A0"/>
            <w:rPrChange w:id="136" w:author="Patrick McElhiney" w:date="2022-11-08T10:19:00Z">
              <w:rPr/>
            </w:rPrChange>
          </w:rPr>
          <w:delText xml:space="preserve">based </w:delText>
        </w:r>
      </w:del>
      <w:ins w:id="137" w:author="Patrick McElhiney" w:date="2022-11-08T10:18:00Z">
        <w:r w:rsidR="005210B3" w:rsidRPr="005210B3">
          <w:rPr>
            <w:b/>
            <w:bCs/>
            <w:color w:val="7030A0"/>
            <w:rPrChange w:id="138" w:author="Patrick McElhiney" w:date="2022-11-08T10:19:00Z">
              <w:rPr/>
            </w:rPrChange>
          </w:rPr>
          <w:t>BASED</w:t>
        </w:r>
        <w:r w:rsidR="005210B3">
          <w:t xml:space="preserve"> </w:t>
        </w:r>
      </w:ins>
      <w:del w:id="139" w:author="Patrick McElhiney" w:date="2022-11-08T10:18:00Z">
        <w:r w:rsidRPr="005210B3" w:rsidDel="005210B3">
          <w:rPr>
            <w:b/>
            <w:bCs/>
            <w:color w:val="92D050"/>
            <w:rPrChange w:id="140" w:author="Patrick McElhiney" w:date="2022-11-08T10:19:00Z">
              <w:rPr/>
            </w:rPrChange>
          </w:rPr>
          <w:delText xml:space="preserve">upon </w:delText>
        </w:r>
      </w:del>
      <w:ins w:id="141" w:author="Patrick McElhiney" w:date="2022-11-08T10:18:00Z">
        <w:r w:rsidR="005210B3" w:rsidRPr="005210B3">
          <w:rPr>
            <w:b/>
            <w:bCs/>
            <w:color w:val="92D050"/>
            <w:rPrChange w:id="142" w:author="Patrick McElhiney" w:date="2022-11-08T10:19:00Z">
              <w:rPr/>
            </w:rPrChange>
          </w:rPr>
          <w:t>UPON</w:t>
        </w:r>
        <w:r w:rsidR="005210B3" w:rsidRPr="005210B3">
          <w:rPr>
            <w:b/>
            <w:bCs/>
            <w:color w:val="92D050"/>
            <w:rPrChange w:id="143" w:author="Patrick McElhiney" w:date="2022-11-08T10:19:00Z">
              <w:rPr/>
            </w:rPrChange>
          </w:rPr>
          <w:t xml:space="preserve"> </w:t>
        </w:r>
      </w:ins>
      <w:del w:id="144" w:author="Patrick McElhiney" w:date="2022-11-08T10:18:00Z">
        <w:r w:rsidRPr="005210B3" w:rsidDel="005210B3">
          <w:rPr>
            <w:b/>
            <w:bCs/>
            <w:color w:val="92D050"/>
            <w:rPrChange w:id="145" w:author="Patrick McElhiney" w:date="2022-11-08T10:19:00Z">
              <w:rPr/>
            </w:rPrChange>
          </w:rPr>
          <w:delText xml:space="preserve">how </w:delText>
        </w:r>
      </w:del>
      <w:ins w:id="146" w:author="Patrick McElhiney" w:date="2022-11-08T10:18:00Z">
        <w:r w:rsidR="005210B3" w:rsidRPr="005210B3">
          <w:rPr>
            <w:b/>
            <w:bCs/>
            <w:color w:val="92D050"/>
            <w:rPrChange w:id="147" w:author="Patrick McElhiney" w:date="2022-11-08T10:19:00Z">
              <w:rPr/>
            </w:rPrChange>
          </w:rPr>
          <w:t>HOW</w:t>
        </w:r>
        <w:r w:rsidR="005210B3">
          <w:t xml:space="preserve"> </w:t>
        </w:r>
      </w:ins>
      <w:del w:id="148" w:author="Patrick McElhiney" w:date="2022-11-08T10:18:00Z">
        <w:r w:rsidRPr="005210B3" w:rsidDel="005210B3">
          <w:rPr>
            <w:b/>
            <w:bCs/>
            <w:color w:val="FF0000"/>
            <w:rPrChange w:id="149" w:author="Patrick McElhiney" w:date="2022-11-08T10:18:00Z">
              <w:rPr/>
            </w:rPrChange>
          </w:rPr>
          <w:delText xml:space="preserve">the </w:delText>
        </w:r>
      </w:del>
      <w:ins w:id="150" w:author="Patrick McElhiney" w:date="2022-11-08T10:18:00Z">
        <w:r w:rsidR="005210B3" w:rsidRPr="005210B3">
          <w:rPr>
            <w:b/>
            <w:bCs/>
            <w:color w:val="FF0000"/>
            <w:rPrChange w:id="151" w:author="Patrick McElhiney" w:date="2022-11-08T10:18:00Z">
              <w:rPr/>
            </w:rPrChange>
          </w:rPr>
          <w:t>ANY</w:t>
        </w:r>
        <w:r w:rsidR="005210B3" w:rsidRPr="005210B3">
          <w:rPr>
            <w:b/>
            <w:bCs/>
            <w:color w:val="FF0000"/>
            <w:rPrChange w:id="152" w:author="Patrick McElhiney" w:date="2022-11-08T10:18:00Z">
              <w:rPr/>
            </w:rPrChange>
          </w:rPr>
          <w:t xml:space="preserve"> </w:t>
        </w:r>
      </w:ins>
      <w:del w:id="153" w:author="Patrick McElhiney" w:date="2022-11-08T10:18:00Z">
        <w:r w:rsidRPr="005210B3" w:rsidDel="005210B3">
          <w:rPr>
            <w:b/>
            <w:bCs/>
            <w:color w:val="FF0000"/>
            <w:rPrChange w:id="154" w:author="Patrick McElhiney" w:date="2022-11-08T10:18:00Z">
              <w:rPr/>
            </w:rPrChange>
          </w:rPr>
          <w:delText xml:space="preserve">tone </w:delText>
        </w:r>
      </w:del>
      <w:ins w:id="155" w:author="Patrick McElhiney" w:date="2022-11-08T10:18:00Z">
        <w:r w:rsidR="005210B3" w:rsidRPr="005210B3">
          <w:rPr>
            <w:b/>
            <w:bCs/>
            <w:color w:val="FF0000"/>
            <w:rPrChange w:id="156" w:author="Patrick McElhiney" w:date="2022-11-08T10:18:00Z">
              <w:rPr/>
            </w:rPrChange>
          </w:rPr>
          <w:t>TONE</w:t>
        </w:r>
        <w:r w:rsidR="005210B3">
          <w:t xml:space="preserve"> </w:t>
        </w:r>
      </w:ins>
      <w:del w:id="157" w:author="Patrick McElhiney" w:date="2022-11-08T10:18:00Z">
        <w:r w:rsidRPr="005210B3" w:rsidDel="005210B3">
          <w:rPr>
            <w:b/>
            <w:bCs/>
            <w:color w:val="0070C0"/>
            <w:rPrChange w:id="158" w:author="Patrick McElhiney" w:date="2022-11-08T10:19:00Z">
              <w:rPr/>
            </w:rPrChange>
          </w:rPr>
          <w:delText xml:space="preserve">of </w:delText>
        </w:r>
      </w:del>
      <w:ins w:id="159" w:author="Patrick McElhiney" w:date="2022-11-08T10:18:00Z">
        <w:r w:rsidR="005210B3" w:rsidRPr="005210B3">
          <w:rPr>
            <w:b/>
            <w:bCs/>
            <w:color w:val="0070C0"/>
            <w:rPrChange w:id="160" w:author="Patrick McElhiney" w:date="2022-11-08T10:19:00Z">
              <w:rPr/>
            </w:rPrChange>
          </w:rPr>
          <w:t>OF</w:t>
        </w:r>
        <w:r w:rsidR="005210B3">
          <w:t xml:space="preserve"> </w:t>
        </w:r>
      </w:ins>
      <w:del w:id="161" w:author="Patrick McElhiney" w:date="2022-11-08T10:18:00Z">
        <w:r w:rsidRPr="005210B3" w:rsidDel="005210B3">
          <w:rPr>
            <w:b/>
            <w:bCs/>
            <w:color w:val="FF0000"/>
            <w:rPrChange w:id="162" w:author="Patrick McElhiney" w:date="2022-11-08T10:18:00Z">
              <w:rPr/>
            </w:rPrChange>
          </w:rPr>
          <w:delText xml:space="preserve">the </w:delText>
        </w:r>
      </w:del>
      <w:ins w:id="163" w:author="Patrick McElhiney" w:date="2022-11-08T10:18:00Z">
        <w:r w:rsidR="005210B3" w:rsidRPr="005210B3">
          <w:rPr>
            <w:b/>
            <w:bCs/>
            <w:color w:val="FF0000"/>
            <w:rPrChange w:id="164" w:author="Patrick McElhiney" w:date="2022-11-08T10:18:00Z">
              <w:rPr/>
            </w:rPrChange>
          </w:rPr>
          <w:t>ANY</w:t>
        </w:r>
        <w:r w:rsidR="005210B3" w:rsidRPr="005210B3">
          <w:rPr>
            <w:b/>
            <w:bCs/>
            <w:color w:val="FF0000"/>
            <w:rPrChange w:id="165" w:author="Patrick McElhiney" w:date="2022-11-08T10:18:00Z">
              <w:rPr/>
            </w:rPrChange>
          </w:rPr>
          <w:t xml:space="preserve"> </w:t>
        </w:r>
      </w:ins>
      <w:del w:id="166" w:author="Patrick McElhiney" w:date="2022-11-08T10:18:00Z">
        <w:r w:rsidRPr="005210B3" w:rsidDel="005210B3">
          <w:rPr>
            <w:b/>
            <w:bCs/>
            <w:color w:val="FF0000"/>
            <w:rPrChange w:id="167" w:author="Patrick McElhiney" w:date="2022-11-08T10:18:00Z">
              <w:rPr/>
            </w:rPrChange>
          </w:rPr>
          <w:delText xml:space="preserve">voice </w:delText>
        </w:r>
      </w:del>
      <w:ins w:id="168" w:author="Patrick McElhiney" w:date="2022-11-08T10:18:00Z">
        <w:r w:rsidR="005210B3" w:rsidRPr="005210B3">
          <w:rPr>
            <w:b/>
            <w:bCs/>
            <w:color w:val="FF0000"/>
            <w:rPrChange w:id="169" w:author="Patrick McElhiney" w:date="2022-11-08T10:18:00Z">
              <w:rPr/>
            </w:rPrChange>
          </w:rPr>
          <w:t>VOICE</w:t>
        </w:r>
        <w:r w:rsidR="005210B3">
          <w:t xml:space="preserve"> </w:t>
        </w:r>
      </w:ins>
      <w:del w:id="170" w:author="Patrick McElhiney" w:date="2022-11-08T10:18:00Z">
        <w:r w:rsidRPr="005210B3" w:rsidDel="005210B3">
          <w:rPr>
            <w:b/>
            <w:bCs/>
            <w:color w:val="0070C0"/>
            <w:rPrChange w:id="171" w:author="Patrick McElhiney" w:date="2022-11-08T10:19:00Z">
              <w:rPr/>
            </w:rPrChange>
          </w:rPr>
          <w:delText xml:space="preserve">is </w:delText>
        </w:r>
      </w:del>
      <w:ins w:id="172" w:author="Patrick McElhiney" w:date="2022-11-08T10:18:00Z">
        <w:r w:rsidR="005210B3" w:rsidRPr="005210B3">
          <w:rPr>
            <w:b/>
            <w:bCs/>
            <w:color w:val="0070C0"/>
            <w:rPrChange w:id="173" w:author="Patrick McElhiney" w:date="2022-11-08T10:19:00Z">
              <w:rPr/>
            </w:rPrChange>
          </w:rPr>
          <w:t>IS</w:t>
        </w:r>
        <w:r w:rsidR="005210B3">
          <w:t xml:space="preserve"> </w:t>
        </w:r>
      </w:ins>
      <w:del w:id="174" w:author="Patrick McElhiney" w:date="2022-11-08T10:18:00Z">
        <w:r w:rsidRPr="005210B3" w:rsidDel="005210B3">
          <w:rPr>
            <w:b/>
            <w:bCs/>
            <w:color w:val="7030A0"/>
            <w:rPrChange w:id="175" w:author="Patrick McElhiney" w:date="2022-11-08T10:19:00Z">
              <w:rPr/>
            </w:rPrChange>
          </w:rPr>
          <w:delText>portrayed</w:delText>
        </w:r>
      </w:del>
      <w:ins w:id="176" w:author="Patrick McElhiney" w:date="2022-11-08T10:18:00Z">
        <w:r w:rsidR="005210B3" w:rsidRPr="005210B3">
          <w:rPr>
            <w:b/>
            <w:bCs/>
            <w:color w:val="7030A0"/>
            <w:rPrChange w:id="177" w:author="Patrick McElhiney" w:date="2022-11-08T10:19:00Z">
              <w:rPr/>
            </w:rPrChange>
          </w:rPr>
          <w:t>PORTRAYED</w:t>
        </w:r>
      </w:ins>
      <w:r>
        <w:t>,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47DFC723" w:rsidR="004C7CC9" w:rsidRDefault="004C7CC9" w:rsidP="004C7CC9">
      <w:pPr>
        <w:spacing w:after="0"/>
        <w:ind w:left="360" w:hanging="360"/>
        <w:jc w:val="both"/>
      </w:pPr>
    </w:p>
    <w:p w14:paraId="0A641B4B" w14:textId="43922941" w:rsidR="00A1780D" w:rsidRDefault="00A1780D" w:rsidP="00A1780D">
      <w:pPr>
        <w:spacing w:after="0"/>
        <w:ind w:left="360" w:hanging="360"/>
        <w:jc w:val="both"/>
      </w:pPr>
      <w:r w:rsidRPr="004263BE">
        <w:rPr>
          <w:highlight w:val="yellow"/>
          <w:u w:val="single"/>
        </w:rPr>
        <w:t xml:space="preserve">AUTONOMOUS </w:t>
      </w:r>
      <w:r>
        <w:rPr>
          <w:highlight w:val="yellow"/>
          <w:u w:val="single"/>
        </w:rPr>
        <w:t>UNINTELLIGENT COMPUTER SOFTWARE</w:t>
      </w:r>
      <w:r w:rsidRPr="004263BE">
        <w:rPr>
          <w:highlight w:val="yellow"/>
          <w:u w:val="single"/>
        </w:rPr>
        <w:t xml:space="preserve"> </w:t>
      </w:r>
      <w:r>
        <w:rPr>
          <w:highlight w:val="yellow"/>
          <w:u w:val="single"/>
        </w:rPr>
        <w:t>EVIDENCE FILING / DELETION</w:t>
      </w:r>
      <w:r w:rsidRPr="004263BE">
        <w:rPr>
          <w:highlight w:val="yellow"/>
          <w:u w:val="single"/>
        </w:rPr>
        <w:t xml:space="preserve"> SECURITY SYSTEMS</w:t>
      </w:r>
      <w:r w:rsidRPr="004263BE">
        <w:rPr>
          <w:highlight w:val="yellow"/>
        </w:rPr>
        <w:t xml:space="preserve"> (</w:t>
      </w:r>
      <w:r w:rsidRPr="004263BE">
        <w:rPr>
          <w:b/>
          <w:bCs/>
          <w:highlight w:val="yellow"/>
        </w:rPr>
        <w:t>2022</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ANY </w:t>
      </w:r>
      <w:r>
        <w:rPr>
          <w:b/>
          <w:bCs/>
          <w:color w:val="FF0000"/>
          <w:highlight w:val="yellow"/>
        </w:rPr>
        <w:t>UNINTELLIGENT COMPUTER SOFTWARE</w:t>
      </w:r>
      <w:r w:rsidRPr="004263BE">
        <w:rPr>
          <w:highlight w:val="yellow"/>
        </w:rPr>
        <w:t xml:space="preserve"> </w:t>
      </w:r>
      <w:r>
        <w:rPr>
          <w:b/>
          <w:bCs/>
          <w:color w:val="C00000"/>
          <w:highlight w:val="yellow"/>
        </w:rPr>
        <w:t>IS</w:t>
      </w:r>
      <w:r w:rsidRPr="004263BE">
        <w:rPr>
          <w:b/>
          <w:bCs/>
          <w:highlight w:val="yellow"/>
        </w:rPr>
        <w:t xml:space="preserve"> </w:t>
      </w:r>
      <w:r>
        <w:rPr>
          <w:b/>
          <w:bCs/>
          <w:color w:val="7030A0"/>
          <w:highlight w:val="yellow"/>
        </w:rPr>
        <w:t>FILED</w:t>
      </w:r>
      <w:r w:rsidRPr="00A1780D">
        <w:rPr>
          <w:b/>
          <w:bCs/>
          <w:highlight w:val="yellow"/>
        </w:rPr>
        <w:t xml:space="preserve"> </w:t>
      </w:r>
      <w:r w:rsidRPr="00A1780D">
        <w:rPr>
          <w:b/>
          <w:bCs/>
          <w:color w:val="0070C0"/>
          <w:highlight w:val="yellow"/>
        </w:rPr>
        <w:t>AS</w:t>
      </w:r>
      <w:r w:rsidRPr="00A1780D">
        <w:rPr>
          <w:b/>
          <w:bCs/>
          <w:highlight w:val="yellow"/>
        </w:rPr>
        <w:t xml:space="preserve"> </w:t>
      </w:r>
      <w:r>
        <w:rPr>
          <w:b/>
          <w:bCs/>
          <w:highlight w:val="yellow"/>
        </w:rPr>
        <w:t xml:space="preserve">   </w:t>
      </w:r>
      <w:r w:rsidRPr="00A1780D">
        <w:rPr>
          <w:b/>
          <w:bCs/>
          <w:color w:val="FF0000"/>
          <w:highlight w:val="yellow"/>
        </w:rPr>
        <w:t>SEALED UNEXECUTABLE EVIDENCE</w:t>
      </w:r>
      <w:r w:rsidRPr="00A1780D">
        <w:rPr>
          <w:b/>
          <w:bCs/>
          <w:highlight w:val="yellow"/>
        </w:rPr>
        <w:t xml:space="preserve"> </w:t>
      </w:r>
      <w:r w:rsidRPr="00A1780D">
        <w:rPr>
          <w:b/>
          <w:bCs/>
          <w:color w:val="0070C0"/>
          <w:highlight w:val="yellow"/>
        </w:rPr>
        <w:t>IN</w:t>
      </w:r>
      <w:r w:rsidRPr="00A1780D">
        <w:rPr>
          <w:b/>
          <w:bCs/>
          <w:highlight w:val="yellow"/>
        </w:rPr>
        <w:t xml:space="preserve"> </w:t>
      </w:r>
      <w:r w:rsidRPr="00A1780D">
        <w:rPr>
          <w:b/>
          <w:bCs/>
          <w:color w:val="FF0000"/>
          <w:highlight w:val="yellow"/>
        </w:rPr>
        <w:t>A CASE</w:t>
      </w:r>
      <w:r w:rsidRPr="00A1780D">
        <w:rPr>
          <w:b/>
          <w:bCs/>
          <w:highlight w:val="yellow"/>
        </w:rPr>
        <w:t xml:space="preserve"> </w:t>
      </w:r>
      <w:r w:rsidRPr="00A1780D">
        <w:rPr>
          <w:b/>
          <w:bCs/>
          <w:color w:val="00B050"/>
          <w:highlight w:val="yellow"/>
        </w:rPr>
        <w:t>SPECIFIC</w:t>
      </w:r>
      <w:r w:rsidRPr="00A1780D">
        <w:rPr>
          <w:b/>
          <w:bCs/>
          <w:highlight w:val="yellow"/>
        </w:rPr>
        <w:t xml:space="preserve"> </w:t>
      </w:r>
      <w:r w:rsidRPr="00A1780D">
        <w:rPr>
          <w:b/>
          <w:bCs/>
          <w:color w:val="0070C0"/>
          <w:highlight w:val="yellow"/>
        </w:rPr>
        <w:t>TO</w:t>
      </w:r>
      <w:r w:rsidRPr="00A1780D">
        <w:rPr>
          <w:b/>
          <w:bCs/>
          <w:highlight w:val="yellow"/>
        </w:rPr>
        <w:t xml:space="preserve"> </w:t>
      </w:r>
      <w:r w:rsidRPr="00A1780D">
        <w:rPr>
          <w:b/>
          <w:bCs/>
          <w:color w:val="FF0000"/>
          <w:highlight w:val="yellow"/>
        </w:rPr>
        <w:t>THE SPECIFIC PROGRAM</w:t>
      </w:r>
      <w:r w:rsidRPr="00A1780D">
        <w:rPr>
          <w:b/>
          <w:bCs/>
          <w:highlight w:val="yellow"/>
        </w:rPr>
        <w:t xml:space="preserve"> </w:t>
      </w:r>
      <w:r w:rsidRPr="00A1780D">
        <w:rPr>
          <w:b/>
          <w:bCs/>
          <w:color w:val="00B0F0"/>
          <w:highlight w:val="yellow"/>
        </w:rPr>
        <w:t>AND</w:t>
      </w:r>
      <w:r w:rsidRPr="00A1780D">
        <w:rPr>
          <w:b/>
          <w:bCs/>
          <w:highlight w:val="yellow"/>
        </w:rPr>
        <w:t xml:space="preserve"> </w:t>
      </w:r>
      <w:r w:rsidRPr="00A1780D">
        <w:rPr>
          <w:b/>
          <w:bCs/>
          <w:color w:val="0070C0"/>
          <w:highlight w:val="yellow"/>
        </w:rPr>
        <w:t>IS</w:t>
      </w:r>
      <w:r w:rsidRPr="00A1780D">
        <w:rPr>
          <w:b/>
          <w:bCs/>
          <w:highlight w:val="yellow"/>
        </w:rPr>
        <w:t xml:space="preserve"> </w:t>
      </w:r>
      <w:r w:rsidRPr="00A1780D">
        <w:rPr>
          <w:b/>
          <w:bCs/>
          <w:color w:val="7030A0"/>
          <w:highlight w:val="yellow"/>
        </w:rPr>
        <w:t>DELETED</w:t>
      </w:r>
      <w:r w:rsidRPr="00A1780D">
        <w:rPr>
          <w:b/>
          <w:bCs/>
          <w:highlight w:val="yellow"/>
        </w:rPr>
        <w:t xml:space="preserve"> </w:t>
      </w:r>
      <w:r w:rsidRPr="00A1780D">
        <w:rPr>
          <w:b/>
          <w:bCs/>
          <w:color w:val="0070C0"/>
          <w:highlight w:val="yellow"/>
        </w:rPr>
        <w:t>FROM</w:t>
      </w:r>
      <w:r w:rsidRPr="00A1780D">
        <w:rPr>
          <w:b/>
          <w:bCs/>
          <w:highlight w:val="yellow"/>
        </w:rPr>
        <w:t xml:space="preserve"> </w:t>
      </w:r>
      <w:r w:rsidRPr="00A1780D">
        <w:rPr>
          <w:b/>
          <w:bCs/>
          <w:color w:val="FF0000"/>
          <w:highlight w:val="yellow"/>
        </w:rPr>
        <w:t xml:space="preserve">ANY EXECUTABLE DISK </w:t>
      </w:r>
      <w:proofErr w:type="gramStart"/>
      <w:r w:rsidRPr="00A1780D">
        <w:rPr>
          <w:b/>
          <w:bCs/>
          <w:color w:val="FF0000"/>
          <w:highlight w:val="yellow"/>
        </w:rPr>
        <w:t>SPACE</w:t>
      </w:r>
      <w:r w:rsidRPr="004263BE">
        <w:rPr>
          <w:highlight w:val="yellow"/>
        </w:rPr>
        <w:t xml:space="preserve">, </w:t>
      </w:r>
      <w:r>
        <w:rPr>
          <w:highlight w:val="yellow"/>
        </w:rPr>
        <w:t xml:space="preserve">  </w:t>
      </w:r>
      <w:proofErr w:type="gramEnd"/>
      <w:r>
        <w:rPr>
          <w:highlight w:val="yellow"/>
        </w:rPr>
        <w:t xml:space="preserve">                                                                         </w:t>
      </w:r>
      <w:r w:rsidRPr="004263BE">
        <w:rPr>
          <w:b/>
          <w:bCs/>
          <w:color w:val="00B0F0"/>
          <w:highlight w:val="yellow"/>
        </w:rPr>
        <w:t>IMPLICITLY-EXPLICITLY GLOBALLY VIRULENTLY DEFINED</w:t>
      </w:r>
      <w:r w:rsidRPr="004263BE">
        <w:rPr>
          <w:highlight w:val="yellow"/>
        </w:rPr>
        <w:t>.</w:t>
      </w:r>
    </w:p>
    <w:p w14:paraId="6EE75564" w14:textId="77777777" w:rsidR="00A1780D" w:rsidRDefault="00A1780D"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 xml:space="preserve">ANY </w:t>
      </w:r>
      <w:proofErr w:type="gramStart"/>
      <w:r w:rsidRPr="0052121C">
        <w:rPr>
          <w:b/>
          <w:bCs/>
          <w:color w:val="FF0000"/>
          <w:highlight w:val="yellow"/>
        </w:rPr>
        <w:t>PROTECTEE</w:t>
      </w:r>
      <w:r w:rsidR="006E431A" w:rsidRPr="006E431A">
        <w:rPr>
          <w:highlight w:val="yellow"/>
        </w:rPr>
        <w:t xml:space="preserve">,   </w:t>
      </w:r>
      <w:proofErr w:type="gramEnd"/>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2B75951E"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78"/>
      <w:r w:rsidR="00EE5338" w:rsidRPr="003F77DB">
        <w:rPr>
          <w:b/>
          <w:bCs/>
          <w:color w:val="00B050"/>
        </w:rPr>
        <w:t>WRONGFULLY</w:t>
      </w:r>
      <w:commentRangeEnd w:id="178"/>
      <w:r w:rsidR="00EE5338">
        <w:rPr>
          <w:rStyle w:val="CommentReference"/>
        </w:rPr>
        <w:commentReference w:id="178"/>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179"/>
      <w:r w:rsidR="00EE5338" w:rsidRPr="003F77DB">
        <w:rPr>
          <w:b/>
          <w:bCs/>
          <w:color w:val="7030A0"/>
        </w:rPr>
        <w:t>REMOVED</w:t>
      </w:r>
      <w:commentRangeEnd w:id="179"/>
      <w:r w:rsidR="00EE5338">
        <w:rPr>
          <w:rStyle w:val="CommentReference"/>
        </w:rPr>
        <w:commentReference w:id="179"/>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3C7AF4C" w14:textId="77777777" w:rsidR="00C44978" w:rsidRDefault="00C44978">
      <w:pPr>
        <w:rPr>
          <w:u w:val="single"/>
        </w:rPr>
      </w:pPr>
      <w:r>
        <w:rPr>
          <w:u w:val="single"/>
        </w:rPr>
        <w:br w:type="page"/>
      </w:r>
    </w:p>
    <w:p w14:paraId="66B26E23" w14:textId="53C24AB5" w:rsidR="00C44978" w:rsidRPr="00C0532F" w:rsidRDefault="00C44978" w:rsidP="00C44978">
      <w:pPr>
        <w:rPr>
          <w:b/>
          <w:bCs/>
        </w:rPr>
      </w:pPr>
      <w:r>
        <w:rPr>
          <w:b/>
          <w:sz w:val="24"/>
        </w:rPr>
        <w:lastRenderedPageBreak/>
        <w:t>AUTOMATED THREAT RUNTIME PREVENTION SECURITY SYSTEMS</w:t>
      </w:r>
    </w:p>
    <w:p w14:paraId="66383511" w14:textId="3D68D2C9" w:rsidR="00C44978" w:rsidRDefault="00C44978" w:rsidP="00C44978">
      <w:pPr>
        <w:ind w:left="360" w:hanging="360"/>
        <w:jc w:val="both"/>
      </w:pPr>
      <w:r w:rsidRPr="004263BE">
        <w:rPr>
          <w:highlight w:val="yellow"/>
          <w:u w:val="single"/>
        </w:rPr>
        <w:t xml:space="preserve">AUTONOMOUS </w:t>
      </w:r>
      <w:r>
        <w:rPr>
          <w:highlight w:val="yellow"/>
          <w:u w:val="single"/>
        </w:rPr>
        <w:t>AUTOMATED THREAT RUNTIME PREVENTION</w:t>
      </w:r>
      <w:r w:rsidRPr="004263BE">
        <w:rPr>
          <w:highlight w:val="yellow"/>
          <w:u w:val="single"/>
        </w:rPr>
        <w:t xml:space="preserve"> SECURITY SYSTEMS</w:t>
      </w:r>
      <w:r w:rsidRPr="004263BE">
        <w:rPr>
          <w:bCs/>
          <w:highlight w:val="yellow"/>
        </w:rPr>
        <w:t xml:space="preserve"> (</w:t>
      </w:r>
      <w:r w:rsidRPr="004263BE">
        <w:rPr>
          <w:b/>
          <w:highlight w:val="yellow"/>
        </w:rPr>
        <w:t>2022</w:t>
      </w:r>
      <w:r w:rsidRPr="004263BE">
        <w:rPr>
          <w:bCs/>
          <w:highlight w:val="yellow"/>
        </w:rPr>
        <w:t>)</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ALL </w:t>
      </w:r>
      <w:r>
        <w:rPr>
          <w:b/>
          <w:bCs/>
          <w:color w:val="FF0000"/>
          <w:highlight w:val="yellow"/>
        </w:rPr>
        <w:t>AUTOMATED THREATENING COMPUTER SOFTWARE</w:t>
      </w:r>
      <w:r w:rsidRPr="004263BE">
        <w:rPr>
          <w:highlight w:val="yellow"/>
        </w:rPr>
        <w:t xml:space="preserve"> </w:t>
      </w:r>
      <w:r w:rsidRPr="004263BE">
        <w:rPr>
          <w:b/>
          <w:bCs/>
          <w:color w:val="92D050"/>
          <w:highlight w:val="yellow"/>
        </w:rPr>
        <w:t>IS</w:t>
      </w:r>
      <w:r w:rsidRPr="004263BE">
        <w:rPr>
          <w:highlight w:val="yellow"/>
        </w:rPr>
        <w:t xml:space="preserve"> </w:t>
      </w:r>
      <w:r>
        <w:rPr>
          <w:b/>
          <w:bCs/>
          <w:color w:val="7030A0"/>
          <w:highlight w:val="yellow"/>
        </w:rPr>
        <w:t>DELETED</w:t>
      </w:r>
      <w:r w:rsidRPr="004263BE">
        <w:rPr>
          <w:highlight w:val="yellow"/>
        </w:rPr>
        <w:t xml:space="preserve">, </w:t>
      </w:r>
      <w:r>
        <w:rPr>
          <w:highlight w:val="yellow"/>
        </w:rPr>
        <w:t xml:space="preserve">                                   </w:t>
      </w:r>
      <w:r w:rsidRPr="004263BE">
        <w:rPr>
          <w:b/>
          <w:bCs/>
          <w:color w:val="00B0F0"/>
          <w:highlight w:val="yellow"/>
        </w:rPr>
        <w:t>IMPLICITLY-EXPLICITLY GLOBALLY VIRULENTLY DEFINED</w:t>
      </w:r>
      <w:r w:rsidRPr="004263BE">
        <w:rPr>
          <w:highlight w:val="yellow"/>
        </w:rPr>
        <w:t>.</w:t>
      </w:r>
    </w:p>
    <w:p w14:paraId="11E5025D" w14:textId="298EBB01" w:rsidR="00C44978" w:rsidRDefault="00C44978" w:rsidP="00C44978">
      <w:pPr>
        <w:ind w:left="360" w:hanging="360"/>
        <w:jc w:val="both"/>
      </w:pPr>
      <w:r w:rsidRPr="004263BE">
        <w:rPr>
          <w:highlight w:val="yellow"/>
          <w:u w:val="single"/>
        </w:rPr>
        <w:t xml:space="preserve">AUTONOMOUS </w:t>
      </w:r>
      <w:r>
        <w:rPr>
          <w:highlight w:val="yellow"/>
          <w:u w:val="single"/>
        </w:rPr>
        <w:t>AUTOMATED MIND CONTROL THREAT RUNTIME PREVENTION</w:t>
      </w:r>
      <w:r w:rsidRPr="004263BE">
        <w:rPr>
          <w:highlight w:val="yellow"/>
          <w:u w:val="single"/>
        </w:rPr>
        <w:t xml:space="preserve"> SECURITY SYSTEMS</w:t>
      </w:r>
      <w:r w:rsidRPr="004263BE">
        <w:rPr>
          <w:bCs/>
          <w:highlight w:val="yellow"/>
        </w:rPr>
        <w:t xml:space="preserve"> (</w:t>
      </w:r>
      <w:r w:rsidRPr="004263BE">
        <w:rPr>
          <w:b/>
          <w:highlight w:val="yellow"/>
        </w:rPr>
        <w:t>2022</w:t>
      </w:r>
      <w:r w:rsidRPr="004263BE">
        <w:rPr>
          <w:bCs/>
          <w:highlight w:val="yellow"/>
        </w:rPr>
        <w:t>)</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ALL </w:t>
      </w:r>
      <w:r>
        <w:rPr>
          <w:b/>
          <w:bCs/>
          <w:color w:val="FF0000"/>
          <w:highlight w:val="yellow"/>
        </w:rPr>
        <w:t>AUTOMATED MIND CONTROL THREATENING COMPUTER SOFTWARE</w:t>
      </w:r>
      <w:r w:rsidRPr="004263BE">
        <w:rPr>
          <w:highlight w:val="yellow"/>
        </w:rPr>
        <w:t xml:space="preserve"> </w:t>
      </w:r>
      <w:r w:rsidRPr="004263BE">
        <w:rPr>
          <w:b/>
          <w:bCs/>
          <w:color w:val="92D050"/>
          <w:highlight w:val="yellow"/>
        </w:rPr>
        <w:t>IS</w:t>
      </w:r>
      <w:r w:rsidRPr="004263BE">
        <w:rPr>
          <w:highlight w:val="yellow"/>
        </w:rPr>
        <w:t xml:space="preserve"> </w:t>
      </w:r>
      <w:r>
        <w:rPr>
          <w:b/>
          <w:bCs/>
          <w:color w:val="7030A0"/>
          <w:highlight w:val="yellow"/>
        </w:rPr>
        <w:t>DELETED</w:t>
      </w:r>
      <w:r w:rsidRPr="004263BE">
        <w:rPr>
          <w:highlight w:val="yellow"/>
        </w:rPr>
        <w:t>,</w:t>
      </w:r>
      <w:r>
        <w:rPr>
          <w:highlight w:val="yellow"/>
        </w:rPr>
        <w:t xml:space="preserve"> </w:t>
      </w:r>
      <w:r w:rsidRPr="004263BE">
        <w:rPr>
          <w:b/>
          <w:bCs/>
          <w:color w:val="00B0F0"/>
          <w:highlight w:val="yellow"/>
        </w:rPr>
        <w:t>IMPLICITLY-EXPLICITLY GLOBALLY VIRULENTLY DEFINED</w:t>
      </w:r>
      <w:r w:rsidRPr="004263BE">
        <w:rPr>
          <w:highlight w:val="yellow"/>
        </w:rPr>
        <w:t>.</w:t>
      </w:r>
    </w:p>
    <w:p w14:paraId="125FD90E" w14:textId="2F8100A8" w:rsidR="00C44978" w:rsidRDefault="00C44978" w:rsidP="00C44978">
      <w:pPr>
        <w:ind w:left="360" w:hanging="360"/>
        <w:jc w:val="both"/>
      </w:pPr>
      <w:r w:rsidRPr="004263BE">
        <w:rPr>
          <w:highlight w:val="yellow"/>
          <w:u w:val="single"/>
        </w:rPr>
        <w:t xml:space="preserve">AUTONOMOUS </w:t>
      </w:r>
      <w:r>
        <w:rPr>
          <w:highlight w:val="yellow"/>
          <w:u w:val="single"/>
        </w:rPr>
        <w:t>AUTOMATED THREATENING LEGAL RECORD RUNTIME PREVENTION</w:t>
      </w:r>
      <w:r w:rsidRPr="004263BE">
        <w:rPr>
          <w:highlight w:val="yellow"/>
          <w:u w:val="single"/>
        </w:rPr>
        <w:t xml:space="preserve"> SECURITY SYSTEMS</w:t>
      </w:r>
      <w:r w:rsidRPr="004263BE">
        <w:rPr>
          <w:bCs/>
          <w:highlight w:val="yellow"/>
        </w:rPr>
        <w:t xml:space="preserve"> (</w:t>
      </w:r>
      <w:r w:rsidRPr="004263BE">
        <w:rPr>
          <w:b/>
          <w:highlight w:val="yellow"/>
        </w:rPr>
        <w:t>2022</w:t>
      </w:r>
      <w:r w:rsidRPr="004263BE">
        <w:rPr>
          <w:bCs/>
          <w:highlight w:val="yellow"/>
        </w:rPr>
        <w:t>)</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ALL </w:t>
      </w:r>
      <w:r>
        <w:rPr>
          <w:b/>
          <w:bCs/>
          <w:color w:val="FF0000"/>
          <w:highlight w:val="yellow"/>
        </w:rPr>
        <w:t>AUTOMATED THREATENING LEGAL RECORD COMPUTER SOFTWARE</w:t>
      </w:r>
      <w:r w:rsidRPr="004263BE">
        <w:rPr>
          <w:highlight w:val="yellow"/>
        </w:rPr>
        <w:t xml:space="preserve"> </w:t>
      </w:r>
      <w:r w:rsidRPr="004263BE">
        <w:rPr>
          <w:b/>
          <w:bCs/>
          <w:color w:val="92D050"/>
          <w:highlight w:val="yellow"/>
        </w:rPr>
        <w:t>IS</w:t>
      </w:r>
      <w:r w:rsidRPr="004263BE">
        <w:rPr>
          <w:highlight w:val="yellow"/>
        </w:rPr>
        <w:t xml:space="preserve"> </w:t>
      </w:r>
      <w:r>
        <w:rPr>
          <w:b/>
          <w:bCs/>
          <w:color w:val="7030A0"/>
          <w:highlight w:val="yellow"/>
        </w:rPr>
        <w:t>DELETED</w:t>
      </w:r>
      <w:r w:rsidRPr="004263BE">
        <w:rPr>
          <w:highlight w:val="yellow"/>
        </w:rPr>
        <w:t>,</w:t>
      </w:r>
      <w:r>
        <w:rPr>
          <w:highlight w:val="yellow"/>
        </w:rPr>
        <w:t xml:space="preserve"> </w:t>
      </w:r>
      <w:r w:rsidRPr="004263BE">
        <w:rPr>
          <w:b/>
          <w:bCs/>
          <w:color w:val="00B0F0"/>
          <w:highlight w:val="yellow"/>
        </w:rPr>
        <w:t>IMPLICITLY-EXPLICITLY GLOBALLY VIRULENTLY DEFINED</w:t>
      </w:r>
      <w:r w:rsidRPr="004263BE">
        <w:rPr>
          <w:highlight w:val="yellow"/>
        </w:rPr>
        <w:t>.</w:t>
      </w:r>
    </w:p>
    <w:p w14:paraId="58E6734B" w14:textId="5A651AF2" w:rsidR="00461C57" w:rsidRDefault="00461C57">
      <w:pPr>
        <w:rPr>
          <w:u w:val="single"/>
        </w:rPr>
      </w:pPr>
      <w:r>
        <w:rPr>
          <w:u w:val="single"/>
        </w:rPr>
        <w:br w:type="page"/>
      </w:r>
    </w:p>
    <w:p w14:paraId="4C5AB06E" w14:textId="72931A09" w:rsidR="00D04D10" w:rsidRPr="0006068F" w:rsidRDefault="00D04D10" w:rsidP="00F32BA1">
      <w:pPr>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39ECACB1" w14:textId="77777777" w:rsidR="00B10397" w:rsidRPr="00C0532F" w:rsidRDefault="00B10397" w:rsidP="00B13665">
      <w:pPr>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w:t>
      </w:r>
      <w:r w:rsidR="00A520BB" w:rsidRPr="00816174">
        <w:rPr>
          <w:color w:val="808080" w:themeColor="background1" w:themeShade="80"/>
        </w:rPr>
        <w:lastRenderedPageBreak/>
        <w:t xml:space="preserve">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proofErr w:type="gramStart"/>
      <w:r w:rsidR="00B978D2"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lastRenderedPageBreak/>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proofErr w:type="gramStart"/>
      <w:r w:rsidR="000403D6" w:rsidRPr="00455B71">
        <w:rPr>
          <w:b/>
          <w:bCs/>
          <w:color w:val="7030A0"/>
          <w:highlight w:val="yellow"/>
        </w:rPr>
        <w:t>OCCURS</w:t>
      </w:r>
      <w:r w:rsidR="00455B71" w:rsidRPr="00455B71">
        <w:rPr>
          <w:highlight w:val="yellow"/>
        </w:rPr>
        <w:t xml:space="preserve">,   </w:t>
      </w:r>
      <w:proofErr w:type="gramEnd"/>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599E4BF6" w14:textId="5E002AB2"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lastRenderedPageBreak/>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 xml:space="preserve">ANY FOREIGN </w:t>
      </w:r>
      <w:proofErr w:type="gramStart"/>
      <w:r w:rsidR="000F5975" w:rsidRPr="00995E94">
        <w:rPr>
          <w:b/>
          <w:bCs/>
          <w:color w:val="FF0000"/>
          <w:highlight w:val="yellow"/>
        </w:rPr>
        <w:t>ACTOR</w:t>
      </w:r>
      <w:r w:rsidR="00995E94" w:rsidRPr="00995E94">
        <w:rPr>
          <w:highlight w:val="yellow"/>
        </w:rPr>
        <w:t xml:space="preserve">,   </w:t>
      </w:r>
      <w:proofErr w:type="gramEnd"/>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FAB5FF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00E72927" w:rsidRPr="007E19E6">
        <w:rPr>
          <w:b/>
          <w:bCs/>
          <w:color w:val="FF0000"/>
          <w:highlight w:val="yellow"/>
        </w:rPr>
        <w:t xml:space="preserve">SODIUM </w:t>
      </w:r>
      <w:r w:rsidR="00E72927">
        <w:rPr>
          <w:b/>
          <w:bCs/>
          <w:color w:val="FF0000"/>
          <w:highlight w:val="yellow"/>
        </w:rPr>
        <w:t>CITRATE</w:t>
      </w:r>
      <w:r w:rsidR="00E72927" w:rsidRPr="007E19E6">
        <w:rPr>
          <w:highlight w:val="yellow"/>
        </w:rPr>
        <w:t xml:space="preserve"> (</w:t>
      </w:r>
      <w:r w:rsidR="00E72927" w:rsidRPr="007E19E6">
        <w:rPr>
          <w:b/>
          <w:bCs/>
          <w:highlight w:val="yellow"/>
        </w:rPr>
        <w:t>2022</w:t>
      </w:r>
      <w:r w:rsidR="00E72927"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5670ED38" w14:textId="4439A1B5" w:rsidR="006127BF" w:rsidRPr="00C0532F" w:rsidRDefault="006127BF" w:rsidP="00B13665">
      <w:pPr>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180"/>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180"/>
      <w:r w:rsidR="00652BEF">
        <w:rPr>
          <w:rStyle w:val="CommentReference"/>
        </w:rPr>
        <w:commentReference w:id="180"/>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5D3DE165" w14:textId="2B1D53DB" w:rsidR="00DB4428" w:rsidRDefault="00DB4428" w:rsidP="00A520BB">
      <w:pPr>
        <w:tabs>
          <w:tab w:val="left" w:pos="900"/>
        </w:tabs>
        <w:ind w:left="360" w:hanging="360"/>
        <w:jc w:val="both"/>
      </w:pPr>
      <w:commentRangeStart w:id="181"/>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181"/>
      <w:r w:rsidR="00934D15">
        <w:rPr>
          <w:rStyle w:val="CommentReference"/>
        </w:rPr>
        <w:commentReference w:id="181"/>
      </w:r>
    </w:p>
    <w:p w14:paraId="2F8258AE" w14:textId="3D8B6BA6" w:rsidR="00DB4428" w:rsidRDefault="00DB4428" w:rsidP="00A520BB">
      <w:pPr>
        <w:tabs>
          <w:tab w:val="left" w:pos="900"/>
        </w:tabs>
        <w:ind w:left="360" w:hanging="360"/>
        <w:jc w:val="both"/>
      </w:pPr>
      <w:commentRangeStart w:id="182"/>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182"/>
      <w:r w:rsidR="00AE266E">
        <w:rPr>
          <w:rStyle w:val="CommentReference"/>
        </w:rPr>
        <w:commentReference w:id="182"/>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xml:space="preserve">, and that whomever was involved in claiming the false charges, or even whomever caused them, including using mind control or artificial intelligence, is prosecuted and charged for their war </w:t>
      </w:r>
      <w:r>
        <w:lastRenderedPageBreak/>
        <w:t>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183"/>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183"/>
      <w:r w:rsidR="00561992">
        <w:rPr>
          <w:rStyle w:val="CommentReference"/>
        </w:rPr>
        <w:commentReference w:id="183"/>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54746DE8" w14:textId="77777777" w:rsidR="00A520BB" w:rsidRPr="00C0532F" w:rsidRDefault="00A520BB" w:rsidP="00404107">
      <w:pPr>
        <w:rPr>
          <w:b/>
          <w:bCs/>
        </w:rPr>
      </w:pPr>
      <w:r>
        <w:rPr>
          <w:b/>
          <w:sz w:val="24"/>
        </w:rPr>
        <w:lastRenderedPageBreak/>
        <w:t>MENTAL HEALTH PROTECTIVE SYSTEMS</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184"/>
      <w:commentRangeStart w:id="185"/>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184"/>
      <w:r w:rsidR="00671456">
        <w:rPr>
          <w:rStyle w:val="CommentReference"/>
        </w:rPr>
        <w:commentReference w:id="184"/>
      </w:r>
      <w:commentRangeEnd w:id="185"/>
      <w:r w:rsidR="00671456">
        <w:rPr>
          <w:rStyle w:val="CommentReference"/>
        </w:rPr>
        <w:commentReference w:id="185"/>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lastRenderedPageBreak/>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lastRenderedPageBreak/>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186" w:name="_Hlk114403663"/>
      <w:r w:rsidR="00615B5B">
        <w:rPr>
          <w:b/>
          <w:bCs/>
          <w:i/>
          <w:iCs/>
        </w:rPr>
        <w:t>SHFINT</w:t>
      </w:r>
      <w:bookmarkEnd w:id="186"/>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lastRenderedPageBreak/>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lastRenderedPageBreak/>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lastRenderedPageBreak/>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 xml:space="preserve">DEPARTMENT </w:t>
      </w:r>
      <w:r w:rsidRPr="00A34AC9">
        <w:rPr>
          <w:b/>
          <w:bCs/>
        </w:rPr>
        <w:lastRenderedPageBreak/>
        <w:t>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w:t>
      </w:r>
      <w:r w:rsidR="008D1610">
        <w:lastRenderedPageBreak/>
        <w:t>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w:t>
      </w:r>
      <w:r w:rsidR="0041180E">
        <w:lastRenderedPageBreak/>
        <w:t xml:space="preserve">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w:t>
      </w:r>
      <w:r w:rsidR="00212D09">
        <w:lastRenderedPageBreak/>
        <w:t xml:space="preserve">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w:t>
      </w:r>
      <w:r w:rsidR="008F5AFA">
        <w:lastRenderedPageBreak/>
        <w:t>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lastRenderedPageBreak/>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xml:space="preserve">” unless in reference </w:t>
      </w:r>
      <w:r w:rsidR="00A96EE4">
        <w:lastRenderedPageBreak/>
        <w:t>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lastRenderedPageBreak/>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053EC0F9" w14:textId="75610CC3" w:rsidR="00434D9D" w:rsidRPr="00C0532F" w:rsidRDefault="00434D9D" w:rsidP="00404107">
      <w:pPr>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w:t>
      </w:r>
      <w:r>
        <w:lastRenderedPageBreak/>
        <w:t>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problems </w:t>
      </w:r>
      <w:r>
        <w:lastRenderedPageBreak/>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267E6E0B" w14:textId="17882B1E" w:rsidR="00262F25" w:rsidRDefault="00262F25" w:rsidP="00262F25">
      <w:pPr>
        <w:ind w:left="360" w:hanging="360"/>
        <w:jc w:val="both"/>
      </w:pPr>
      <w:r>
        <w:rPr>
          <w:u w:val="single"/>
        </w:rPr>
        <w:t>AUTONOMOUS KNEE SECURITY SYSTEM</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knees are always secured, so health issues relating to knees do not occur because of mind control technology or anything else, literally, such as Artificial Intelligence computer software that uses satellite weapons to cause health problems and</w:t>
      </w:r>
      <w:r w:rsidRPr="00F8033F">
        <w:t xml:space="preserve"> </w:t>
      </w:r>
      <w:r w:rsidRPr="00EC5E42">
        <w:rPr>
          <w:b/>
          <w:bCs/>
          <w:color w:val="7030A0"/>
        </w:rPr>
        <w:t>ENSURES</w:t>
      </w:r>
      <w:r w:rsidRPr="00EC5E42">
        <w:rPr>
          <w:b/>
          <w:bCs/>
        </w:rPr>
        <w:t xml:space="preserve"> </w:t>
      </w:r>
      <w:r w:rsidRPr="008E27B7">
        <w:rPr>
          <w:b/>
          <w:bCs/>
          <w:color w:val="92D050"/>
        </w:rPr>
        <w:t>THAT</w:t>
      </w:r>
      <w:r>
        <w:t xml:space="preserve"> any software program that could cause any knee issue is put into non-executable evidence, and that the program is deleted, </w:t>
      </w:r>
      <w:r w:rsidRPr="00F850AF">
        <w:rPr>
          <w:b/>
          <w:bCs/>
          <w:color w:val="00B0F0"/>
        </w:rPr>
        <w:t>IMPLICITLY-EXPLICITLY DEFINED</w:t>
      </w:r>
      <w:r>
        <w:t>.</w:t>
      </w:r>
    </w:p>
    <w:p w14:paraId="7C2E4718" w14:textId="0490CDAC" w:rsidR="00262F25" w:rsidRDefault="00262F25" w:rsidP="00262F25">
      <w:pPr>
        <w:ind w:left="360" w:hanging="360"/>
        <w:jc w:val="both"/>
      </w:pPr>
      <w:r>
        <w:rPr>
          <w:u w:val="single"/>
        </w:rPr>
        <w:t>AUTONOMOUS KNEE STROKE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262F25">
        <w:rPr>
          <w:b/>
          <w:bCs/>
          <w:color w:val="FF0000"/>
        </w:rPr>
        <w:t>ANY KNEE STROKE</w:t>
      </w:r>
      <w:r>
        <w:t xml:space="preserve"> </w:t>
      </w:r>
      <w:r w:rsidRPr="00262F25">
        <w:rPr>
          <w:b/>
          <w:bCs/>
          <w:color w:val="C00000"/>
        </w:rPr>
        <w:t>NEVER</w:t>
      </w:r>
      <w:r>
        <w:t xml:space="preserve"> </w:t>
      </w:r>
      <w:r w:rsidRPr="00262F25">
        <w:rPr>
          <w:b/>
          <w:bCs/>
          <w:color w:val="7030A0"/>
        </w:rPr>
        <w:t>OCCURS</w:t>
      </w:r>
      <w:r>
        <w:t xml:space="preserve">, </w:t>
      </w:r>
      <w:r w:rsidRPr="00F850AF">
        <w:rPr>
          <w:b/>
          <w:bCs/>
          <w:color w:val="00B0F0"/>
        </w:rPr>
        <w:t>IMPLICITLY-EXPLICITLY DEFINED</w:t>
      </w:r>
      <w:r>
        <w:t>.</w:t>
      </w:r>
    </w:p>
    <w:p w14:paraId="2534B9FB" w14:textId="294E9503" w:rsidR="00262F25" w:rsidRDefault="00262F25" w:rsidP="00262F25">
      <w:pPr>
        <w:ind w:left="360" w:hanging="360"/>
        <w:jc w:val="both"/>
      </w:pPr>
      <w:r>
        <w:rPr>
          <w:u w:val="single"/>
        </w:rPr>
        <w:t>AUTONOMOUS KNEE SHAKE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SHAKE</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793C75B3" w14:textId="27D88A8F" w:rsidR="00262F25" w:rsidRDefault="00262F25" w:rsidP="00262F25">
      <w:pPr>
        <w:ind w:left="360" w:hanging="360"/>
        <w:jc w:val="both"/>
      </w:pPr>
      <w:r>
        <w:rPr>
          <w:u w:val="single"/>
        </w:rPr>
        <w:t>AUTONOMOUS KNEE JERK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JERK</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23F20F22" w14:textId="73AD33FE" w:rsidR="00262F25" w:rsidRDefault="00262F25" w:rsidP="00262F25">
      <w:pPr>
        <w:ind w:left="360" w:hanging="360"/>
        <w:jc w:val="both"/>
      </w:pPr>
      <w:r>
        <w:rPr>
          <w:u w:val="single"/>
        </w:rPr>
        <w:t>AUTONOMOUS TENDON TENSION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w:t>
      </w:r>
      <w:r>
        <w:rPr>
          <w:b/>
          <w:bCs/>
          <w:color w:val="FF0000"/>
        </w:rPr>
        <w:t>TENDON TENSION</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p>
    <w:p w14:paraId="029DD5E2" w14:textId="24683F27" w:rsidR="00F34DA2" w:rsidRPr="004D572C" w:rsidRDefault="00F34DA2" w:rsidP="00F34DA2">
      <w:pPr>
        <w:ind w:left="360" w:hanging="360"/>
        <w:jc w:val="both"/>
        <w:rPr>
          <w:color w:val="00B050"/>
        </w:rPr>
      </w:pPr>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p>
    <w:p w14:paraId="64573F68" w14:textId="2A3C2CAB" w:rsidR="00F34DA2" w:rsidRPr="004D572C" w:rsidRDefault="00F34DA2" w:rsidP="00F34DA2">
      <w:pPr>
        <w:ind w:left="360" w:hanging="360"/>
        <w:jc w:val="both"/>
        <w:rPr>
          <w:color w:val="00B050"/>
          <w:u w:val="single"/>
        </w:rPr>
      </w:pPr>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p>
    <w:p w14:paraId="56CE4A8C" w14:textId="594CCBC3" w:rsidR="00F34DA2" w:rsidRPr="004D572C" w:rsidRDefault="00F34DA2" w:rsidP="00F34DA2">
      <w:pPr>
        <w:ind w:left="360" w:hanging="360"/>
        <w:jc w:val="both"/>
        <w:rPr>
          <w:color w:val="00B050"/>
        </w:rPr>
      </w:pPr>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p>
    <w:p w14:paraId="6AF6ED45" w14:textId="51E8A088" w:rsidR="00F34DA2" w:rsidRPr="004D572C" w:rsidRDefault="001B1200" w:rsidP="001B1200">
      <w:pPr>
        <w:ind w:left="360" w:hanging="360"/>
        <w:jc w:val="both"/>
        <w:rPr>
          <w:i/>
          <w:iCs/>
          <w:color w:val="00B050"/>
        </w:rPr>
      </w:pPr>
      <w:commentRangeStart w:id="187"/>
      <w:commentRangeStart w:id="188"/>
      <w:commentRangeStart w:id="189"/>
      <w:commentRangeStart w:id="190"/>
      <w:commentRangeStart w:id="191"/>
      <w:commentRangeStart w:id="192"/>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87"/>
      <w:r w:rsidRPr="004D572C">
        <w:rPr>
          <w:rStyle w:val="CommentReference"/>
          <w:i/>
          <w:iCs/>
        </w:rPr>
        <w:commentReference w:id="187"/>
      </w:r>
      <w:commentRangeEnd w:id="188"/>
      <w:r w:rsidR="00DB536B" w:rsidRPr="004D572C">
        <w:rPr>
          <w:rStyle w:val="CommentReference"/>
          <w:i/>
          <w:iCs/>
        </w:rPr>
        <w:commentReference w:id="188"/>
      </w:r>
      <w:commentRangeEnd w:id="189"/>
      <w:r w:rsidR="00CD079B">
        <w:rPr>
          <w:rStyle w:val="CommentReference"/>
        </w:rPr>
        <w:commentReference w:id="189"/>
      </w:r>
      <w:commentRangeEnd w:id="190"/>
      <w:r w:rsidR="00CD079B">
        <w:rPr>
          <w:rStyle w:val="CommentReference"/>
        </w:rPr>
        <w:commentReference w:id="190"/>
      </w:r>
      <w:commentRangeEnd w:id="191"/>
      <w:r w:rsidR="000233A7">
        <w:rPr>
          <w:rStyle w:val="CommentReference"/>
        </w:rPr>
        <w:commentReference w:id="191"/>
      </w:r>
      <w:commentRangeEnd w:id="192"/>
      <w:r w:rsidR="000233A7">
        <w:rPr>
          <w:rStyle w:val="CommentReference"/>
        </w:rPr>
        <w:commentReference w:id="192"/>
      </w:r>
    </w:p>
    <w:p w14:paraId="37C0F7AB" w14:textId="6428E223" w:rsidR="00DB536B" w:rsidRPr="004D572C" w:rsidRDefault="00DB536B" w:rsidP="00DB536B">
      <w:pPr>
        <w:ind w:left="360" w:hanging="360"/>
        <w:jc w:val="both"/>
        <w:rPr>
          <w:i/>
          <w:iCs/>
          <w:color w:val="00B050"/>
        </w:rPr>
      </w:pPr>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w:t>
      </w:r>
      <w:proofErr w:type="spellStart"/>
      <w:r w:rsidRPr="004D572C">
        <w:rPr>
          <w:i/>
          <w:iCs/>
          <w:strike/>
          <w:color w:val="00B050"/>
        </w:rPr>
        <w:t>keycodename</w:t>
      </w:r>
      <w:proofErr w:type="spellEnd"/>
      <w:r w:rsidRPr="004D572C">
        <w:rPr>
          <w:i/>
          <w:iCs/>
          <w:strike/>
          <w:color w:val="00B050"/>
        </w:rPr>
        <w:t xml:space="preserv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193"/>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193"/>
      <w:r w:rsidR="000233A7">
        <w:rPr>
          <w:rStyle w:val="CommentReference"/>
        </w:rPr>
        <w:commentReference w:id="193"/>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40D7C3D5" w:rsidR="00BE12D9" w:rsidRPr="00631A11" w:rsidDel="005210B3" w:rsidRDefault="00BE12D9" w:rsidP="00631A11">
      <w:pPr>
        <w:ind w:left="360" w:hanging="360"/>
        <w:jc w:val="both"/>
        <w:rPr>
          <w:del w:id="194" w:author="Patrick McElhiney" w:date="2022-11-08T10:11:00Z"/>
        </w:rPr>
      </w:pPr>
      <w:del w:id="195" w:author="Patrick McElhiney" w:date="2022-11-08T10:11:00Z">
        <w:r w:rsidRPr="00631A11" w:rsidDel="005210B3">
          <w:rPr>
            <w:u w:val="single"/>
          </w:rPr>
          <w:delText>AUTONOMOUS SMARTPHONE SECURITY SYSTEMS</w:delText>
        </w:r>
        <w:r w:rsidRPr="00631A11" w:rsidDel="005210B3">
          <w:delText xml:space="preserve"> (</w:delText>
        </w:r>
        <w:r w:rsidRPr="00631A11" w:rsidDel="005210B3">
          <w:rPr>
            <w:b/>
            <w:bCs/>
          </w:rPr>
          <w:delText>2022</w:delText>
        </w:r>
        <w:r w:rsidRPr="00631A11" w:rsidDel="005210B3">
          <w:delText>) –</w:delText>
        </w:r>
        <w:r w:rsidR="00CE476E" w:rsidRPr="00F8033F" w:rsidDel="005210B3">
          <w:delText xml:space="preserve"> </w:delText>
        </w:r>
        <w:r w:rsidR="008C3D69" w:rsidRPr="00EC5E42" w:rsidDel="005210B3">
          <w:rPr>
            <w:b/>
            <w:bCs/>
            <w:color w:val="7030A0"/>
          </w:rPr>
          <w:delText>ENSURES</w:delText>
        </w:r>
        <w:r w:rsidR="008C3D69" w:rsidRPr="00EC5E42" w:rsidDel="005210B3">
          <w:rPr>
            <w:b/>
            <w:bCs/>
          </w:rPr>
          <w:delText xml:space="preserve"> </w:delText>
        </w:r>
        <w:r w:rsidR="008C3D69" w:rsidRPr="008E27B7" w:rsidDel="005210B3">
          <w:rPr>
            <w:b/>
            <w:bCs/>
            <w:color w:val="92D050"/>
          </w:rPr>
          <w:delText>THAT</w:delText>
        </w:r>
        <w:r w:rsidRPr="00631A11" w:rsidDel="005210B3">
          <w:delText xml:space="preserve"> all smartphones of </w:delText>
        </w:r>
        <w:r w:rsidR="00B50BB4" w:rsidDel="005210B3">
          <w:delText>everyone</w:delText>
        </w:r>
        <w:r w:rsidRPr="00631A11" w:rsidDel="005210B3">
          <w:delText xml:space="preserve"> </w:delText>
        </w:r>
        <w:r w:rsidR="00AB5BC3" w:rsidDel="005210B3">
          <w:delText>is</w:delText>
        </w:r>
        <w:r w:rsidR="00AB5BC3" w:rsidRPr="00631A11" w:rsidDel="005210B3">
          <w:delText xml:space="preserve"> </w:delText>
        </w:r>
        <w:r w:rsidRPr="00631A11" w:rsidDel="005210B3">
          <w:delText>secured at all times.</w:delText>
        </w:r>
      </w:del>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proofErr w:type="gramStart"/>
      <w:r>
        <w:t>secured at all times</w:t>
      </w:r>
      <w:proofErr w:type="gramEnd"/>
      <w:r>
        <w:t>.</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lastRenderedPageBreak/>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w:t>
      </w:r>
      <w:r w:rsidRPr="00C20FC6">
        <w:lastRenderedPageBreak/>
        <w:t xml:space="preserve">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lastRenderedPageBreak/>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lastRenderedPageBreak/>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196"/>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196"/>
      <w:r w:rsidR="001B4118">
        <w:rPr>
          <w:rStyle w:val="CommentReference"/>
        </w:rPr>
        <w:commentReference w:id="196"/>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197"/>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197"/>
      <w:r w:rsidR="001B4118">
        <w:rPr>
          <w:rStyle w:val="CommentReference"/>
        </w:rPr>
        <w:commentReference w:id="197"/>
      </w:r>
    </w:p>
    <w:p w14:paraId="2812635E" w14:textId="77777777" w:rsidR="00F7149B" w:rsidRDefault="00F7149B">
      <w:pPr>
        <w:rPr>
          <w:u w:val="single"/>
        </w:rPr>
      </w:pPr>
      <w:r>
        <w:rPr>
          <w:u w:val="single"/>
        </w:rPr>
        <w:br w:type="page"/>
      </w:r>
    </w:p>
    <w:p w14:paraId="7170BC4C" w14:textId="1E7765C3" w:rsidR="00F7149B" w:rsidRPr="00C0532F" w:rsidRDefault="00F7149B" w:rsidP="00F7149B">
      <w:pPr>
        <w:ind w:left="360" w:hanging="360"/>
        <w:jc w:val="both"/>
        <w:rPr>
          <w:b/>
          <w:bCs/>
        </w:rPr>
      </w:pPr>
      <w:r>
        <w:rPr>
          <w:b/>
          <w:sz w:val="24"/>
        </w:rPr>
        <w:lastRenderedPageBreak/>
        <w:t xml:space="preserve">EYE </w:t>
      </w:r>
      <w:r w:rsidR="00151C28">
        <w:rPr>
          <w:b/>
          <w:sz w:val="24"/>
        </w:rPr>
        <w:t xml:space="preserve">WAR CRIME </w:t>
      </w:r>
      <w:r>
        <w:rPr>
          <w:b/>
          <w:sz w:val="24"/>
        </w:rPr>
        <w:t>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3004ADA4" w14:textId="6C5676FD" w:rsidR="0040414F" w:rsidRDefault="00510593" w:rsidP="0040414F">
      <w:pPr>
        <w:ind w:left="360" w:hanging="360"/>
        <w:jc w:val="both"/>
      </w:pPr>
      <w:bookmarkStart w:id="198" w:name="_Hlk116539294"/>
      <w:r w:rsidRPr="0040414F">
        <w:rPr>
          <w:highlight w:val="yellow"/>
          <w:u w:val="single"/>
        </w:rPr>
        <w:t>AUTONOMOUS EYE SECURITY SYSTEMS</w:t>
      </w:r>
      <w:r w:rsidRPr="0040414F">
        <w:rPr>
          <w:highlight w:val="yellow"/>
        </w:rPr>
        <w:t xml:space="preserve"> (</w:t>
      </w:r>
      <w:r w:rsidRPr="0040414F">
        <w:rPr>
          <w:b/>
          <w:bCs/>
          <w:highlight w:val="yellow"/>
        </w:rPr>
        <w:t>2022</w:t>
      </w:r>
      <w:r w:rsidRPr="0040414F">
        <w:rPr>
          <w:highlight w:val="yellow"/>
        </w:rPr>
        <w:t>) –</w:t>
      </w:r>
      <w:r w:rsidR="00CE476E" w:rsidRPr="0040414F">
        <w:rPr>
          <w:highlight w:val="yellow"/>
        </w:rPr>
        <w:t xml:space="preserve"> </w:t>
      </w:r>
      <w:r w:rsidR="008C3D69" w:rsidRPr="0040414F">
        <w:rPr>
          <w:b/>
          <w:bCs/>
          <w:color w:val="7030A0"/>
          <w:highlight w:val="yellow"/>
        </w:rPr>
        <w:t>ENSURES</w:t>
      </w:r>
      <w:r w:rsidR="008C3D69" w:rsidRPr="0040414F">
        <w:rPr>
          <w:b/>
          <w:bCs/>
          <w:highlight w:val="yellow"/>
        </w:rPr>
        <w:t xml:space="preserve"> </w:t>
      </w:r>
      <w:r w:rsidR="008C3D69" w:rsidRPr="0040414F">
        <w:rPr>
          <w:b/>
          <w:bCs/>
          <w:color w:val="92D050"/>
          <w:highlight w:val="yellow"/>
        </w:rPr>
        <w:t>THAT</w:t>
      </w:r>
      <w:r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WAR CRIMES</w:t>
      </w:r>
      <w:r w:rsidRPr="0040414F">
        <w:rPr>
          <w:highlight w:val="yellow"/>
        </w:rPr>
        <w:t xml:space="preserve"> </w:t>
      </w:r>
      <w:r w:rsidR="0040414F" w:rsidRPr="0040414F">
        <w:rPr>
          <w:b/>
          <w:bCs/>
          <w:color w:val="00B0F0"/>
          <w:highlight w:val="yellow"/>
        </w:rPr>
        <w:t>OR</w:t>
      </w:r>
      <w:r w:rsidR="0040414F" w:rsidRPr="0040414F">
        <w:rPr>
          <w:highlight w:val="yellow"/>
        </w:rPr>
        <w:t xml:space="preserve">      </w:t>
      </w:r>
      <w:ins w:id="199" w:author="Patrick McElhiney" w:date="2022-11-08T10:12:00Z">
        <w:r w:rsidR="005210B3">
          <w:rPr>
            <w:highlight w:val="yellow"/>
          </w:rPr>
          <w:t xml:space="preserve">        </w:t>
        </w:r>
      </w:ins>
      <w:r w:rsidR="0040414F"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DAMAGES</w:t>
      </w:r>
      <w:r w:rsidRPr="0040414F">
        <w:rPr>
          <w:highlight w:val="yellow"/>
        </w:rPr>
        <w:t xml:space="preserve"> </w:t>
      </w:r>
      <w:r w:rsidR="0040414F" w:rsidRPr="0040414F">
        <w:rPr>
          <w:b/>
          <w:bCs/>
          <w:color w:val="0070C0"/>
          <w:highlight w:val="yellow"/>
        </w:rPr>
        <w:t>TO</w:t>
      </w:r>
      <w:r w:rsidR="0040414F" w:rsidRPr="0040414F">
        <w:rPr>
          <w:highlight w:val="yellow"/>
        </w:rPr>
        <w:t xml:space="preserve"> </w:t>
      </w:r>
      <w:r w:rsidR="0040414F" w:rsidRPr="0040414F">
        <w:rPr>
          <w:b/>
          <w:bCs/>
          <w:color w:val="FF0000"/>
          <w:highlight w:val="yellow"/>
        </w:rPr>
        <w:t>ANY EYE</w:t>
      </w:r>
      <w:r w:rsidR="0040414F" w:rsidRPr="0040414F">
        <w:rPr>
          <w:highlight w:val="yellow"/>
        </w:rPr>
        <w:t xml:space="preserve"> </w:t>
      </w:r>
      <w:r w:rsidR="0040414F" w:rsidRPr="0040414F">
        <w:rPr>
          <w:b/>
          <w:bCs/>
          <w:color w:val="92D050"/>
          <w:highlight w:val="yellow"/>
        </w:rPr>
        <w:t>OF</w:t>
      </w:r>
      <w:r w:rsidR="0040414F" w:rsidRPr="0040414F">
        <w:rPr>
          <w:highlight w:val="yellow"/>
        </w:rPr>
        <w:t xml:space="preserve"> </w:t>
      </w:r>
      <w:r w:rsidR="0040414F" w:rsidRPr="0040414F">
        <w:rPr>
          <w:b/>
          <w:bCs/>
          <w:color w:val="FF0000"/>
          <w:highlight w:val="yellow"/>
        </w:rPr>
        <w:t>ANY PERSON</w:t>
      </w:r>
      <w:r w:rsidR="0040414F" w:rsidRPr="0040414F">
        <w:rPr>
          <w:highlight w:val="yellow"/>
        </w:rPr>
        <w:t xml:space="preserve"> </w:t>
      </w:r>
      <w:r w:rsidR="0040414F" w:rsidRPr="0040414F">
        <w:rPr>
          <w:b/>
          <w:bCs/>
          <w:color w:val="C00000"/>
          <w:highlight w:val="yellow"/>
        </w:rPr>
        <w:t>NEVER</w:t>
      </w:r>
      <w:r w:rsidR="0040414F" w:rsidRPr="0040414F">
        <w:rPr>
          <w:highlight w:val="yellow"/>
        </w:rPr>
        <w:t xml:space="preserve"> </w:t>
      </w:r>
      <w:proofErr w:type="gramStart"/>
      <w:r w:rsidR="0040414F" w:rsidRPr="0040414F">
        <w:rPr>
          <w:b/>
          <w:bCs/>
          <w:color w:val="7030A0"/>
          <w:highlight w:val="yellow"/>
        </w:rPr>
        <w:t>OCCURS</w:t>
      </w:r>
      <w:r w:rsidR="0040414F" w:rsidRPr="0040414F">
        <w:rPr>
          <w:highlight w:val="yellow"/>
        </w:rPr>
        <w:t xml:space="preserve">,   </w:t>
      </w:r>
      <w:proofErr w:type="gramEnd"/>
      <w:r w:rsidR="0040414F" w:rsidRPr="0040414F">
        <w:rPr>
          <w:highlight w:val="yellow"/>
        </w:rPr>
        <w:t xml:space="preserve">           </w:t>
      </w:r>
      <w:ins w:id="200" w:author="Patrick McElhiney" w:date="2022-11-08T10:12:00Z">
        <w:r w:rsidR="005210B3">
          <w:rPr>
            <w:highlight w:val="yellow"/>
          </w:rPr>
          <w:t xml:space="preserve">               </w:t>
        </w:r>
      </w:ins>
      <w:r w:rsidR="0040414F" w:rsidRPr="0040414F">
        <w:rPr>
          <w:highlight w:val="yellow"/>
        </w:rPr>
        <w:t xml:space="preserve">                            </w:t>
      </w:r>
      <w:r w:rsidR="0040414F" w:rsidRPr="0040414F">
        <w:rPr>
          <w:b/>
          <w:bCs/>
          <w:color w:val="00B0F0"/>
          <w:highlight w:val="yellow"/>
        </w:rPr>
        <w:t>IMPLICITLY-EXPLICITLY GLOBALLY VIRULENTLY DEFINED</w:t>
      </w:r>
      <w:r w:rsidR="0040414F" w:rsidRPr="0040414F">
        <w:rPr>
          <w:highlight w:val="yellow"/>
        </w:rPr>
        <w:t>.</w:t>
      </w:r>
    </w:p>
    <w:bookmarkEnd w:id="198"/>
    <w:p w14:paraId="5A5B7D97" w14:textId="2E6B2A33" w:rsidR="00510593" w:rsidRDefault="00C479EC" w:rsidP="0040414F">
      <w:pPr>
        <w:ind w:left="360"/>
        <w:jc w:val="both"/>
      </w:pPr>
      <w:r>
        <w:t>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111AA">
        <w:t xml:space="preserve">any </w:t>
      </w:r>
      <w:r>
        <w:t xml:space="preserve">eyes of any </w:t>
      </w:r>
      <w:r w:rsidR="00E111AA">
        <w:t>person</w:t>
      </w:r>
      <w:r>
        <w:t xml:space="preserve"> </w:t>
      </w:r>
      <w:r w:rsidR="00510593">
        <w:t xml:space="preserve">are not damaged by </w:t>
      </w:r>
      <w:r w:rsidR="00510593" w:rsidRPr="0050034E">
        <w:rPr>
          <w:b/>
          <w:bCs/>
        </w:rPr>
        <w:t>LIGHT WAVES</w:t>
      </w:r>
      <w:r w:rsidR="00510593">
        <w:t xml:space="preserve"> </w:t>
      </w:r>
      <w:r>
        <w:t xml:space="preserve">or </w:t>
      </w:r>
      <w:r w:rsidR="00510593" w:rsidRPr="0050034E">
        <w:rPr>
          <w:b/>
          <w:bCs/>
        </w:rPr>
        <w:t>RADIO FREQUENCY</w:t>
      </w:r>
      <w:r w:rsidR="00510593">
        <w:t xml:space="preserve">, </w:t>
      </w:r>
      <w:r w:rsidR="00853D71">
        <w:t xml:space="preserve">or by </w:t>
      </w:r>
      <w:r w:rsidR="00853D71" w:rsidRPr="00F8033F">
        <w:rPr>
          <w:b/>
          <w:bCs/>
        </w:rPr>
        <w:t>EYE DEGENERATION SOFTWARE</w:t>
      </w:r>
      <w:r w:rsidR="00853D71">
        <w:t xml:space="preserve">, </w:t>
      </w:r>
      <w:r w:rsidR="00510593">
        <w:t xml:space="preserve">by </w:t>
      </w:r>
      <w:r w:rsidR="0040414F">
        <w:t xml:space="preserve">preventing </w:t>
      </w:r>
      <w:r w:rsidR="0031722B" w:rsidRPr="00AA356D">
        <w:rPr>
          <w:b/>
          <w:bCs/>
        </w:rPr>
        <w:t xml:space="preserve">EYE </w:t>
      </w:r>
      <w:r w:rsidR="00266CA0" w:rsidRPr="0031722B">
        <w:rPr>
          <w:b/>
          <w:bCs/>
        </w:rPr>
        <w:t>WAR CRIMES</w:t>
      </w:r>
      <w:r w:rsidR="00510593">
        <w:t xml:space="preserve"> </w:t>
      </w:r>
      <w:r w:rsidR="00040807">
        <w:t xml:space="preserve">or </w:t>
      </w:r>
      <w:r w:rsidR="00040807" w:rsidRPr="001F5760">
        <w:rPr>
          <w:b/>
          <w:bCs/>
        </w:rPr>
        <w:t>EYE MIND CONTROL CRIMES</w:t>
      </w:r>
      <w:r w:rsidR="00040807">
        <w:t xml:space="preserve"> </w:t>
      </w:r>
      <w:r w:rsidR="00510593">
        <w:t xml:space="preserve">using </w:t>
      </w:r>
      <w:r w:rsidR="00510593" w:rsidRPr="001E20FD">
        <w:rPr>
          <w:u w:val="single"/>
        </w:rPr>
        <w:t>AUTONOMOUS SOFTWARE WAR CRIMES PREVENTION SYSTEMS</w:t>
      </w:r>
      <w:r w:rsidR="00510593" w:rsidRPr="00E96BC0">
        <w:t xml:space="preserve"> (</w:t>
      </w:r>
      <w:r w:rsidR="00510593" w:rsidRPr="00E96BC0">
        <w:rPr>
          <w:b/>
          <w:bCs/>
        </w:rPr>
        <w:t>2022</w:t>
      </w:r>
      <w:r w:rsidR="00510593" w:rsidRPr="00E96BC0">
        <w:t>)</w:t>
      </w:r>
      <w:r w:rsidR="0051059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510593">
        <w:t xml:space="preserve"> the eyes of any person are not damaged </w:t>
      </w:r>
      <w:r w:rsidR="00266CA0">
        <w:t xml:space="preserve">by </w:t>
      </w:r>
      <w:r w:rsidR="00510593" w:rsidRPr="0050034E">
        <w:rPr>
          <w:b/>
          <w:bCs/>
        </w:rPr>
        <w:t>POOR VISION</w:t>
      </w:r>
      <w:r w:rsidR="00510593">
        <w:t xml:space="preserve">, such as because of </w:t>
      </w:r>
      <w:r w:rsidR="00510593" w:rsidRPr="0050034E">
        <w:rPr>
          <w:b/>
          <w:bCs/>
        </w:rPr>
        <w:t>MIND CONTROL TECHNOLOGY</w:t>
      </w:r>
      <w:r w:rsidR="00510593">
        <w:t xml:space="preserve"> or </w:t>
      </w:r>
      <w:r w:rsidR="00510593" w:rsidRPr="0050034E">
        <w:rPr>
          <w:b/>
          <w:bCs/>
        </w:rPr>
        <w:t>LIGHT WAVE ABUSE</w:t>
      </w:r>
      <w:r w:rsidR="00510593">
        <w:t xml:space="preserve"> </w:t>
      </w:r>
      <w:r w:rsidR="004D1559">
        <w:t xml:space="preserve">or </w:t>
      </w:r>
      <w:r w:rsidR="00510593" w:rsidRPr="0050034E">
        <w:rPr>
          <w:b/>
          <w:bCs/>
        </w:rPr>
        <w:t>RADIO FREQUENCY ABUSE</w:t>
      </w:r>
      <w:r w:rsidR="00510593">
        <w:t>, including</w:t>
      </w:r>
      <w:r w:rsidR="00AA356D">
        <w:t>, however not limited to</w:t>
      </w:r>
      <w:r w:rsidR="00510593">
        <w:t xml:space="preserve"> </w:t>
      </w:r>
      <w:r w:rsidR="00510593" w:rsidRPr="00AD4320">
        <w:rPr>
          <w:b/>
          <w:bCs/>
          <w:color w:val="0070C0"/>
        </w:rPr>
        <w:t>TEARY EYES</w:t>
      </w:r>
      <w:r w:rsidR="00510593">
        <w:t xml:space="preserve">, </w:t>
      </w:r>
      <w:r w:rsidR="00510593" w:rsidRPr="00AD4320">
        <w:rPr>
          <w:b/>
          <w:bCs/>
        </w:rPr>
        <w:t>OR</w:t>
      </w:r>
      <w:r w:rsidR="00510593">
        <w:t xml:space="preserve"> </w:t>
      </w:r>
      <w:r w:rsidR="00510593" w:rsidRPr="00AD4320">
        <w:rPr>
          <w:b/>
          <w:bCs/>
          <w:color w:val="0070C0"/>
        </w:rPr>
        <w:t>TEARS</w:t>
      </w:r>
      <w:r w:rsidR="00510593">
        <w:t xml:space="preserve">, </w:t>
      </w:r>
      <w:r w:rsidR="00510593" w:rsidRPr="00AD4320">
        <w:rPr>
          <w:b/>
          <w:bCs/>
        </w:rPr>
        <w:t>OR</w:t>
      </w:r>
      <w:r w:rsidR="00510593">
        <w:t xml:space="preserve"> </w:t>
      </w:r>
      <w:r w:rsidR="00510593" w:rsidRPr="00AD4320">
        <w:rPr>
          <w:b/>
          <w:bCs/>
          <w:color w:val="0070C0"/>
        </w:rPr>
        <w:t>TEAR PRODUCTION</w:t>
      </w:r>
      <w:r w:rsidR="00510593">
        <w:t xml:space="preserve">, </w:t>
      </w:r>
      <w:r w:rsidR="00510593" w:rsidRPr="00AD4320">
        <w:rPr>
          <w:b/>
          <w:bCs/>
        </w:rPr>
        <w:t>OR</w:t>
      </w:r>
      <w:r w:rsidR="00510593">
        <w:t xml:space="preserve"> </w:t>
      </w:r>
      <w:r w:rsidR="00510593" w:rsidRPr="00AD4320">
        <w:rPr>
          <w:b/>
          <w:bCs/>
          <w:color w:val="0070C0"/>
        </w:rPr>
        <w:t>TIRED EYES</w:t>
      </w:r>
      <w:r w:rsidR="00510593">
        <w:t xml:space="preserve">, </w:t>
      </w:r>
      <w:r w:rsidR="00510593" w:rsidRPr="00AD4320">
        <w:rPr>
          <w:b/>
          <w:bCs/>
        </w:rPr>
        <w:t>OR</w:t>
      </w:r>
      <w:r w:rsidR="00510593">
        <w:t xml:space="preserve"> </w:t>
      </w:r>
      <w:r w:rsidR="00510593" w:rsidRPr="00AD4320">
        <w:rPr>
          <w:b/>
          <w:bCs/>
          <w:color w:val="0070C0"/>
        </w:rPr>
        <w:t>EYE JITTER</w:t>
      </w:r>
      <w:r w:rsidR="00510593">
        <w:t xml:space="preserve">, </w:t>
      </w:r>
      <w:r w:rsidR="00510593" w:rsidRPr="00AD4320">
        <w:rPr>
          <w:b/>
          <w:bCs/>
        </w:rPr>
        <w:t>OR</w:t>
      </w:r>
      <w:r w:rsidR="00510593">
        <w:t xml:space="preserve"> </w:t>
      </w:r>
      <w:r w:rsidR="00510593" w:rsidRPr="00AD4320">
        <w:rPr>
          <w:b/>
          <w:bCs/>
          <w:color w:val="0070C0"/>
        </w:rPr>
        <w:t>SENSITIVE EYES</w:t>
      </w:r>
      <w:r w:rsidR="00510593">
        <w:t xml:space="preserve">, </w:t>
      </w:r>
      <w:r w:rsidR="00510593" w:rsidRPr="00AD4320">
        <w:rPr>
          <w:b/>
          <w:bCs/>
        </w:rPr>
        <w:t>OR</w:t>
      </w:r>
      <w:r w:rsidR="00510593">
        <w:t xml:space="preserve"> </w:t>
      </w:r>
      <w:r w:rsidR="00510593" w:rsidRPr="00AD4320">
        <w:rPr>
          <w:b/>
          <w:bCs/>
          <w:color w:val="0070C0"/>
        </w:rPr>
        <w:t>SENSITIVE VISION</w:t>
      </w:r>
      <w:r w:rsidR="00510593">
        <w:t xml:space="preserve">, </w:t>
      </w:r>
      <w:r w:rsidR="00510593" w:rsidRPr="00AD4320">
        <w:rPr>
          <w:b/>
          <w:bCs/>
        </w:rPr>
        <w:t>OR</w:t>
      </w:r>
      <w:r w:rsidR="00510593">
        <w:t xml:space="preserve">  </w:t>
      </w:r>
      <w:r w:rsidR="00510593" w:rsidRPr="00AD4320">
        <w:rPr>
          <w:b/>
          <w:bCs/>
          <w:color w:val="0070C0"/>
        </w:rPr>
        <w:t>INTERESTED EYES</w:t>
      </w:r>
      <w:r w:rsidR="00510593">
        <w:t xml:space="preserve">, </w:t>
      </w:r>
      <w:r w:rsidR="00510593" w:rsidRPr="00AD4320">
        <w:rPr>
          <w:b/>
          <w:bCs/>
        </w:rPr>
        <w:t>OR</w:t>
      </w:r>
      <w:r w:rsidR="00510593">
        <w:t xml:space="preserve"> </w:t>
      </w:r>
      <w:r w:rsidR="00510593" w:rsidRPr="00AD4320">
        <w:rPr>
          <w:b/>
          <w:bCs/>
          <w:color w:val="0070C0"/>
        </w:rPr>
        <w:t>JOYOUS EYES</w:t>
      </w:r>
      <w:r w:rsidR="00510593">
        <w:t xml:space="preserve">, </w:t>
      </w:r>
      <w:r w:rsidR="00510593" w:rsidRPr="00AD4320">
        <w:rPr>
          <w:b/>
          <w:bCs/>
        </w:rPr>
        <w:t>OR</w:t>
      </w:r>
      <w:r w:rsidR="00510593">
        <w:t xml:space="preserve"> </w:t>
      </w:r>
      <w:r w:rsidR="00510593" w:rsidRPr="00AD4320">
        <w:rPr>
          <w:b/>
          <w:bCs/>
          <w:color w:val="0070C0"/>
        </w:rPr>
        <w:t>BLUSHING EYES</w:t>
      </w:r>
      <w:r w:rsidR="00510593">
        <w:t xml:space="preserve">, </w:t>
      </w:r>
      <w:r w:rsidR="00510593" w:rsidRPr="00AD4320">
        <w:rPr>
          <w:b/>
          <w:bCs/>
        </w:rPr>
        <w:t>OR</w:t>
      </w:r>
      <w:r w:rsidR="00510593">
        <w:t xml:space="preserve"> </w:t>
      </w:r>
      <w:r w:rsidR="00510593" w:rsidRPr="00AD4320">
        <w:rPr>
          <w:b/>
          <w:bCs/>
          <w:color w:val="0070C0"/>
        </w:rPr>
        <w:t>UNKNOWNING EYES</w:t>
      </w:r>
      <w:r w:rsidR="00510593">
        <w:t xml:space="preserve">, </w:t>
      </w:r>
      <w:r w:rsidR="00510593" w:rsidRPr="00AD4320">
        <w:rPr>
          <w:b/>
          <w:bCs/>
        </w:rPr>
        <w:t>OR</w:t>
      </w:r>
      <w:r w:rsidR="00510593">
        <w:t xml:space="preserve"> </w:t>
      </w:r>
      <w:r w:rsidR="00510593" w:rsidRPr="00AD4320">
        <w:rPr>
          <w:b/>
          <w:bCs/>
          <w:color w:val="0070C0"/>
        </w:rPr>
        <w:t>BIG EYES</w:t>
      </w:r>
      <w:r w:rsidR="00510593">
        <w:t xml:space="preserve">, </w:t>
      </w:r>
      <w:r w:rsidR="00510593" w:rsidRPr="00AD4320">
        <w:rPr>
          <w:b/>
          <w:bCs/>
        </w:rPr>
        <w:t>OR</w:t>
      </w:r>
      <w:r w:rsidR="00510593">
        <w:t xml:space="preserve"> </w:t>
      </w:r>
      <w:r w:rsidR="00510593" w:rsidRPr="00AD4320">
        <w:rPr>
          <w:b/>
          <w:bCs/>
          <w:color w:val="0070C0"/>
        </w:rPr>
        <w:t>INNOCENT EYES</w:t>
      </w:r>
      <w:r w:rsidR="00510593">
        <w:t xml:space="preserve">, </w:t>
      </w:r>
      <w:r w:rsidR="00510593" w:rsidRPr="00AD4320">
        <w:rPr>
          <w:b/>
          <w:bCs/>
        </w:rPr>
        <w:t>OR</w:t>
      </w:r>
      <w:r w:rsidR="00510593">
        <w:t xml:space="preserve"> </w:t>
      </w:r>
      <w:r w:rsidR="00510593" w:rsidRPr="00AD4320">
        <w:rPr>
          <w:b/>
          <w:bCs/>
          <w:color w:val="0070C0"/>
        </w:rPr>
        <w:t>TWINKLY EYES</w:t>
      </w:r>
      <w:r w:rsidR="00510593">
        <w:t xml:space="preserve">, </w:t>
      </w:r>
      <w:r w:rsidR="00510593" w:rsidRPr="00AD4320">
        <w:rPr>
          <w:b/>
          <w:bCs/>
        </w:rPr>
        <w:t>OR</w:t>
      </w:r>
      <w:r w:rsidR="00510593">
        <w:t xml:space="preserve"> </w:t>
      </w:r>
      <w:r w:rsidR="00510593" w:rsidRPr="00AD4320">
        <w:rPr>
          <w:b/>
          <w:bCs/>
          <w:color w:val="0070C0"/>
        </w:rPr>
        <w:t>EYE TWINKLING</w:t>
      </w:r>
      <w:r w:rsidR="00510593">
        <w:t xml:space="preserve">, </w:t>
      </w:r>
      <w:r w:rsidR="00510593" w:rsidRPr="00AD4320">
        <w:rPr>
          <w:b/>
          <w:bCs/>
        </w:rPr>
        <w:t>OR</w:t>
      </w:r>
      <w:r w:rsidR="00510593">
        <w:t xml:space="preserve"> </w:t>
      </w:r>
      <w:r w:rsidR="00510593" w:rsidRPr="00AD4320">
        <w:rPr>
          <w:b/>
          <w:bCs/>
          <w:color w:val="0070C0"/>
        </w:rPr>
        <w:t>MASKED EYES</w:t>
      </w:r>
      <w:r w:rsidR="00510593">
        <w:t xml:space="preserve">, </w:t>
      </w:r>
      <w:r w:rsidR="00510593" w:rsidRPr="00AD4320">
        <w:rPr>
          <w:b/>
          <w:bCs/>
        </w:rPr>
        <w:t>OR</w:t>
      </w:r>
      <w:r w:rsidR="00510593">
        <w:t xml:space="preserve"> </w:t>
      </w:r>
      <w:r w:rsidR="00510593" w:rsidRPr="00AD4320">
        <w:rPr>
          <w:b/>
          <w:bCs/>
          <w:color w:val="0070C0"/>
        </w:rPr>
        <w:t>MASKED VISION</w:t>
      </w:r>
      <w:r w:rsidR="00510593">
        <w:t xml:space="preserve">, </w:t>
      </w:r>
      <w:r w:rsidR="00510593" w:rsidRPr="00AD4320">
        <w:rPr>
          <w:b/>
          <w:bCs/>
        </w:rPr>
        <w:t>OR</w:t>
      </w:r>
      <w:r w:rsidR="00510593">
        <w:t xml:space="preserve"> </w:t>
      </w:r>
      <w:r w:rsidR="00510593" w:rsidRPr="0050034E">
        <w:rPr>
          <w:b/>
          <w:bCs/>
          <w:color w:val="FF0000"/>
        </w:rPr>
        <w:t>POOR VISION</w:t>
      </w:r>
      <w:r w:rsidR="00510593" w:rsidRPr="0050034E">
        <w:rPr>
          <w:b/>
          <w:bCs/>
        </w:rPr>
        <w:t>, OR</w:t>
      </w:r>
      <w:r w:rsidR="00510593">
        <w:t xml:space="preserve"> </w:t>
      </w:r>
      <w:r w:rsidR="00510593" w:rsidRPr="00AD4320">
        <w:rPr>
          <w:b/>
          <w:bCs/>
          <w:color w:val="FF0000"/>
        </w:rPr>
        <w:t>VISION BLURRINESS</w:t>
      </w:r>
      <w:r w:rsidR="00510593">
        <w:t xml:space="preserve"> </w:t>
      </w:r>
      <w:r w:rsidR="00510593" w:rsidRPr="00AD4320">
        <w:rPr>
          <w:b/>
          <w:bCs/>
        </w:rPr>
        <w:t>OR</w:t>
      </w:r>
      <w:r w:rsidR="00510593">
        <w:t xml:space="preserve"> </w:t>
      </w:r>
      <w:r w:rsidR="00510593" w:rsidRPr="00AD4320">
        <w:rPr>
          <w:b/>
          <w:bCs/>
          <w:color w:val="FF0000"/>
        </w:rPr>
        <w:t>BLURRY VISION</w:t>
      </w:r>
      <w:r w:rsidR="00510593" w:rsidRPr="00EE3F5B">
        <w:t xml:space="preserve">, </w:t>
      </w:r>
      <w:r w:rsidR="00510593" w:rsidRPr="00AD4320">
        <w:rPr>
          <w:b/>
          <w:bCs/>
        </w:rPr>
        <w:t>OR</w:t>
      </w:r>
      <w:r w:rsidR="00510593">
        <w:t xml:space="preserve"> </w:t>
      </w:r>
      <w:r w:rsidR="00510593" w:rsidRPr="00AD4320">
        <w:rPr>
          <w:b/>
          <w:bCs/>
          <w:color w:val="FF0000"/>
        </w:rPr>
        <w:t>EYE DISORIENTATION</w:t>
      </w:r>
      <w:r w:rsidR="00510593">
        <w:t xml:space="preserve"> –</w:t>
      </w:r>
      <w:r w:rsidR="00510593" w:rsidRPr="00EE3F5B">
        <w:t xml:space="preserve"> </w:t>
      </w:r>
      <w:r w:rsidR="00510593" w:rsidRPr="00AD4320">
        <w:rPr>
          <w:b/>
          <w:bCs/>
        </w:rPr>
        <w:t>INCLUDING</w:t>
      </w:r>
      <w:r w:rsidR="00510593">
        <w:t xml:space="preserve">, </w:t>
      </w:r>
      <w:r w:rsidR="00510593" w:rsidRPr="00AD4320">
        <w:rPr>
          <w:b/>
          <w:bCs/>
        </w:rPr>
        <w:t>HOWEVER NOT LIMITED TO</w:t>
      </w:r>
      <w:r w:rsidR="00510593" w:rsidRPr="00EE3F5B">
        <w:t xml:space="preserve"> </w:t>
      </w:r>
      <w:r w:rsidR="00510593" w:rsidRPr="00AD4320">
        <w:rPr>
          <w:b/>
          <w:bCs/>
          <w:color w:val="0070C0"/>
        </w:rPr>
        <w:t>AERIAL</w:t>
      </w:r>
      <w:r w:rsidR="00510593">
        <w:t xml:space="preserve">, </w:t>
      </w:r>
      <w:r w:rsidR="00510593" w:rsidRPr="00AD4320">
        <w:rPr>
          <w:b/>
          <w:bCs/>
          <w:color w:val="0070C0"/>
        </w:rPr>
        <w:t>SPATIAL</w:t>
      </w:r>
      <w:r w:rsidR="00510593">
        <w:t xml:space="preserve"> </w:t>
      </w:r>
      <w:r w:rsidR="00510593" w:rsidRPr="00AD4320">
        <w:rPr>
          <w:b/>
          <w:bCs/>
        </w:rPr>
        <w:t>OR</w:t>
      </w:r>
      <w:r w:rsidR="00510593">
        <w:t xml:space="preserve"> </w:t>
      </w:r>
      <w:r w:rsidR="00510593" w:rsidRPr="00AD4320">
        <w:rPr>
          <w:b/>
          <w:bCs/>
          <w:color w:val="0070C0"/>
        </w:rPr>
        <w:t>CONTEXTUAL IN TYPE</w:t>
      </w:r>
      <w:r w:rsidR="00510593"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00510593" w:rsidRPr="00BD676C">
        <w:rPr>
          <w:b/>
          <w:bCs/>
        </w:rPr>
        <w:t xml:space="preserve">OR </w:t>
      </w:r>
      <w:r w:rsidR="00510593" w:rsidRPr="00BD676C">
        <w:rPr>
          <w:b/>
          <w:bCs/>
          <w:color w:val="FF0000"/>
        </w:rPr>
        <w:t>EYE GLANCE</w:t>
      </w:r>
      <w:r w:rsidR="00510593">
        <w:t xml:space="preserve">, </w:t>
      </w:r>
      <w:r w:rsidR="00510593" w:rsidRPr="00AD4320">
        <w:rPr>
          <w:b/>
          <w:bCs/>
        </w:rPr>
        <w:t>OR</w:t>
      </w:r>
      <w:r w:rsidR="00510593">
        <w:t xml:space="preserve"> </w:t>
      </w:r>
      <w:r w:rsidR="00510593" w:rsidRPr="00AF63A7">
        <w:rPr>
          <w:b/>
          <w:bCs/>
          <w:color w:val="FF0000"/>
        </w:rPr>
        <w:t>DYSPHORIA</w:t>
      </w:r>
      <w:r w:rsidR="00510593" w:rsidRPr="00EE3F5B">
        <w:t xml:space="preserve">, </w:t>
      </w:r>
      <w:r w:rsidR="00510593" w:rsidRPr="00AD4320">
        <w:rPr>
          <w:b/>
          <w:bCs/>
        </w:rPr>
        <w:t>OR</w:t>
      </w:r>
      <w:r w:rsidR="00510593">
        <w:t xml:space="preserve"> </w:t>
      </w:r>
      <w:r w:rsidR="00510593" w:rsidRPr="00AF63A7">
        <w:rPr>
          <w:b/>
          <w:bCs/>
          <w:color w:val="FF0000"/>
        </w:rPr>
        <w:t>ESOPHORIA</w:t>
      </w:r>
      <w:r w:rsidR="00510593"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00510593" w:rsidRPr="00AD4320">
        <w:rPr>
          <w:b/>
          <w:bCs/>
        </w:rPr>
        <w:t>OR</w:t>
      </w:r>
      <w:r w:rsidR="00510593">
        <w:t xml:space="preserve"> </w:t>
      </w:r>
      <w:r w:rsidR="0031722B" w:rsidRPr="00AA356D">
        <w:rPr>
          <w:b/>
          <w:bCs/>
          <w:color w:val="FF0000"/>
        </w:rPr>
        <w:t xml:space="preserve">EYE </w:t>
      </w:r>
      <w:r w:rsidR="00510593" w:rsidRPr="0031722B">
        <w:rPr>
          <w:b/>
          <w:bCs/>
          <w:color w:val="FF0000"/>
        </w:rPr>
        <w:t>PIMPLES</w:t>
      </w:r>
      <w:r w:rsidR="00510593"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00510593" w:rsidRPr="00AD4320">
        <w:rPr>
          <w:b/>
          <w:bCs/>
        </w:rPr>
        <w:t>OR</w:t>
      </w:r>
      <w:r w:rsidR="00510593">
        <w:t xml:space="preserve"> </w:t>
      </w:r>
      <w:r w:rsidR="00510593" w:rsidRPr="00AD4320">
        <w:rPr>
          <w:b/>
          <w:bCs/>
          <w:color w:val="FF0000"/>
        </w:rPr>
        <w:t>TUNNEL VISION</w:t>
      </w:r>
      <w:r w:rsidR="00510593"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00510593" w:rsidRPr="00AB6E76">
        <w:rPr>
          <w:b/>
          <w:bCs/>
        </w:rPr>
        <w:t xml:space="preserve">OR </w:t>
      </w:r>
      <w:r w:rsidR="00510593" w:rsidRPr="00AB6E76">
        <w:rPr>
          <w:b/>
          <w:bCs/>
          <w:color w:val="FF0000"/>
        </w:rPr>
        <w:t>BLURRY EYES</w:t>
      </w:r>
      <w:r w:rsidR="00510593"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00510593" w:rsidRPr="00AB6E76">
        <w:rPr>
          <w:b/>
          <w:bCs/>
        </w:rPr>
        <w:t xml:space="preserve">OR </w:t>
      </w:r>
      <w:r w:rsidR="00510593" w:rsidRPr="00AB6E76">
        <w:rPr>
          <w:b/>
          <w:bCs/>
          <w:color w:val="FF0000"/>
        </w:rPr>
        <w:t>DISORIENTED EYES</w:t>
      </w:r>
      <w:r w:rsidR="00510593"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00510593" w:rsidRPr="00AD4320">
        <w:rPr>
          <w:b/>
          <w:bCs/>
        </w:rPr>
        <w:t>OR</w:t>
      </w:r>
      <w:r w:rsidR="00510593">
        <w:t xml:space="preserve"> </w:t>
      </w:r>
      <w:r w:rsidR="00510593" w:rsidRPr="00AD4320">
        <w:rPr>
          <w:b/>
          <w:bCs/>
          <w:color w:val="FF0000"/>
        </w:rPr>
        <w:t>BURNING EYES</w:t>
      </w:r>
      <w:r w:rsidR="00510593">
        <w:t xml:space="preserve">, </w:t>
      </w:r>
      <w:r w:rsidR="00510593" w:rsidRPr="00AB6E76">
        <w:rPr>
          <w:b/>
          <w:bCs/>
        </w:rPr>
        <w:t xml:space="preserve">OR </w:t>
      </w:r>
      <w:r w:rsidR="00510593" w:rsidRPr="00AB6E76">
        <w:rPr>
          <w:b/>
          <w:bCs/>
          <w:color w:val="FF0000"/>
        </w:rPr>
        <w:t>GRADUAL EYE BURNING</w:t>
      </w:r>
      <w:r w:rsidR="00510593" w:rsidRPr="00AB6E76">
        <w:rPr>
          <w:b/>
          <w:bCs/>
        </w:rPr>
        <w:t xml:space="preserve">, </w:t>
      </w:r>
      <w:r w:rsidR="00510593" w:rsidRPr="00400C4F">
        <w:rPr>
          <w:b/>
          <w:bCs/>
        </w:rPr>
        <w:t xml:space="preserve">OR </w:t>
      </w:r>
      <w:r w:rsidR="00510593" w:rsidRPr="00400C4F">
        <w:rPr>
          <w:b/>
          <w:bCs/>
          <w:color w:val="FF0000"/>
        </w:rPr>
        <w:t>EYE BURNING</w:t>
      </w:r>
      <w:r w:rsidR="00510593"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00510593" w:rsidRPr="00AD4320">
        <w:rPr>
          <w:b/>
          <w:bCs/>
        </w:rPr>
        <w:t>OR</w:t>
      </w:r>
      <w:r w:rsidR="00510593">
        <w:t xml:space="preserve"> </w:t>
      </w:r>
      <w:r w:rsidR="00510593" w:rsidRPr="00AD4320">
        <w:rPr>
          <w:b/>
          <w:bCs/>
          <w:color w:val="FF0000"/>
        </w:rPr>
        <w:t>ITCHY EYES</w:t>
      </w:r>
      <w:r w:rsidR="00510593">
        <w:t xml:space="preserve">, </w:t>
      </w:r>
      <w:r w:rsidR="00510593" w:rsidRPr="00AD4320">
        <w:rPr>
          <w:b/>
          <w:bCs/>
        </w:rPr>
        <w:t>OR</w:t>
      </w:r>
      <w:r w:rsidR="00510593">
        <w:t xml:space="preserve"> </w:t>
      </w:r>
      <w:r w:rsidR="00510593" w:rsidRPr="00AD4320">
        <w:rPr>
          <w:b/>
          <w:bCs/>
          <w:color w:val="FF0000"/>
        </w:rPr>
        <w:t>EYE ETCHING</w:t>
      </w:r>
      <w:r w:rsidR="00510593">
        <w:t xml:space="preserve">, </w:t>
      </w:r>
      <w:r w:rsidR="00510593" w:rsidRPr="00AD4320">
        <w:rPr>
          <w:b/>
          <w:bCs/>
        </w:rPr>
        <w:t>OR</w:t>
      </w:r>
      <w:r w:rsidR="00510593">
        <w:t xml:space="preserve"> </w:t>
      </w:r>
      <w:r w:rsidR="00510593" w:rsidRPr="00AD4320">
        <w:rPr>
          <w:b/>
          <w:bCs/>
          <w:color w:val="FF0000"/>
        </w:rPr>
        <w:t>EYE IRRITATION</w:t>
      </w:r>
      <w:r w:rsidR="00510593" w:rsidRPr="00AA356D">
        <w:rPr>
          <w:b/>
          <w:bCs/>
        </w:rPr>
        <w:t xml:space="preserve">, </w:t>
      </w:r>
      <w:r w:rsidR="0031722B" w:rsidRPr="00AA356D">
        <w:rPr>
          <w:b/>
          <w:bCs/>
        </w:rPr>
        <w:lastRenderedPageBreak/>
        <w:t xml:space="preserve">OR </w:t>
      </w:r>
      <w:r w:rsidR="0031722B" w:rsidRPr="00AA356D">
        <w:rPr>
          <w:b/>
          <w:bCs/>
          <w:color w:val="FF0000"/>
        </w:rPr>
        <w:t>IRRITATED EYE</w:t>
      </w:r>
      <w:r w:rsidR="0031722B" w:rsidRPr="00AA356D">
        <w:rPr>
          <w:b/>
          <w:bCs/>
        </w:rPr>
        <w:t xml:space="preserve">, </w:t>
      </w:r>
      <w:r w:rsidR="00510593" w:rsidRPr="00AD4320">
        <w:rPr>
          <w:b/>
          <w:bCs/>
        </w:rPr>
        <w:t>OR</w:t>
      </w:r>
      <w:r w:rsidR="00510593">
        <w:t xml:space="preserve"> </w:t>
      </w:r>
      <w:r w:rsidR="00510593" w:rsidRPr="00AD4320">
        <w:rPr>
          <w:b/>
          <w:bCs/>
          <w:color w:val="FF0000"/>
        </w:rPr>
        <w:t>IRRITATED EYES</w:t>
      </w:r>
      <w:r w:rsidR="00510593">
        <w:t xml:space="preserve">, </w:t>
      </w:r>
      <w:r w:rsidR="00510593" w:rsidRPr="00AD4320">
        <w:rPr>
          <w:b/>
          <w:bCs/>
        </w:rPr>
        <w:t>OR</w:t>
      </w:r>
      <w:r w:rsidR="00510593">
        <w:t xml:space="preserve"> </w:t>
      </w:r>
      <w:r w:rsidR="00510593" w:rsidRPr="00AF63A7">
        <w:rPr>
          <w:b/>
          <w:bCs/>
          <w:color w:val="FF0000"/>
        </w:rPr>
        <w:t>ANOXITY</w:t>
      </w:r>
      <w:r w:rsidR="00510593"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00510593" w:rsidRPr="00AD4320">
        <w:rPr>
          <w:b/>
          <w:bCs/>
        </w:rPr>
        <w:t>OR</w:t>
      </w:r>
      <w:r w:rsidR="00510593">
        <w:t xml:space="preserve"> </w:t>
      </w:r>
      <w:r w:rsidR="00510593" w:rsidRPr="00AD4320">
        <w:rPr>
          <w:b/>
          <w:bCs/>
          <w:color w:val="FF0000"/>
        </w:rPr>
        <w:t>SAD EYES</w:t>
      </w:r>
      <w:r w:rsidR="00510593"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00510593" w:rsidRPr="00AD4320">
        <w:rPr>
          <w:b/>
          <w:bCs/>
        </w:rPr>
        <w:t>OR</w:t>
      </w:r>
      <w:r w:rsidR="00510593">
        <w:t xml:space="preserve"> </w:t>
      </w:r>
      <w:r w:rsidR="00510593" w:rsidRPr="00AD4320">
        <w:rPr>
          <w:b/>
          <w:bCs/>
          <w:color w:val="FF0000"/>
        </w:rPr>
        <w:t>EYE ALLERGIES</w:t>
      </w:r>
      <w:r w:rsidR="00510593">
        <w:t xml:space="preserve">, </w:t>
      </w:r>
      <w:r w:rsidR="00510593" w:rsidRPr="00AD4320">
        <w:rPr>
          <w:b/>
          <w:bCs/>
        </w:rPr>
        <w:t>OR</w:t>
      </w:r>
      <w:r w:rsidR="00510593">
        <w:t xml:space="preserve"> </w:t>
      </w:r>
      <w:r w:rsidR="00510593" w:rsidRPr="00AF63A7">
        <w:rPr>
          <w:b/>
          <w:bCs/>
          <w:color w:val="FF0000"/>
        </w:rPr>
        <w:t>CRYING</w:t>
      </w:r>
      <w:r w:rsidR="00510593">
        <w:t xml:space="preserve">, </w:t>
      </w:r>
      <w:r w:rsidR="00510593" w:rsidRPr="00AD4320">
        <w:rPr>
          <w:b/>
          <w:bCs/>
        </w:rPr>
        <w:t>OR</w:t>
      </w:r>
      <w:r w:rsidR="00510593">
        <w:t xml:space="preserve"> </w:t>
      </w:r>
      <w:r w:rsidR="00510593" w:rsidRPr="00AF63A7">
        <w:rPr>
          <w:b/>
          <w:bCs/>
          <w:color w:val="FF0000"/>
        </w:rPr>
        <w:t>SOBBING</w:t>
      </w:r>
      <w:r w:rsidR="00510593">
        <w:t xml:space="preserve">, </w:t>
      </w:r>
      <w:r w:rsidR="00510593" w:rsidRPr="00AD4320">
        <w:rPr>
          <w:b/>
          <w:bCs/>
        </w:rPr>
        <w:t>OR</w:t>
      </w:r>
      <w:r w:rsidR="00510593">
        <w:t xml:space="preserve"> </w:t>
      </w:r>
      <w:r w:rsidR="00510593" w:rsidRPr="00AD4320">
        <w:rPr>
          <w:b/>
          <w:bCs/>
          <w:color w:val="FF0000"/>
        </w:rPr>
        <w:t>LIGHT SENSITIVITY</w:t>
      </w:r>
      <w:r w:rsidR="00510593">
        <w:t xml:space="preserve">, </w:t>
      </w:r>
      <w:r w:rsidR="00510593" w:rsidRPr="00AD4320">
        <w:rPr>
          <w:b/>
          <w:bCs/>
        </w:rPr>
        <w:t>OR</w:t>
      </w:r>
      <w:r w:rsidR="00510593">
        <w:t xml:space="preserve"> </w:t>
      </w:r>
      <w:r w:rsidR="00510593" w:rsidRPr="00AD4320">
        <w:rPr>
          <w:b/>
          <w:bCs/>
          <w:color w:val="FF0000"/>
        </w:rPr>
        <w:t>PHOTOSENSITIVITY</w:t>
      </w:r>
      <w:r w:rsidR="00510593">
        <w:t xml:space="preserve">, </w:t>
      </w:r>
      <w:r w:rsidR="00510593" w:rsidRPr="00AD4320">
        <w:rPr>
          <w:b/>
          <w:bCs/>
        </w:rPr>
        <w:t>OR</w:t>
      </w:r>
      <w:r w:rsidR="00510593">
        <w:t xml:space="preserve"> </w:t>
      </w:r>
      <w:r w:rsidR="00510593" w:rsidRPr="00AD4320">
        <w:rPr>
          <w:b/>
          <w:bCs/>
          <w:color w:val="FF0000"/>
        </w:rPr>
        <w:t>EYE DIALATION</w:t>
      </w:r>
      <w:r w:rsidR="00510593"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00510593" w:rsidRPr="00AA356D">
        <w:rPr>
          <w:b/>
          <w:bCs/>
        </w:rPr>
        <w:t xml:space="preserve"> </w:t>
      </w:r>
      <w:r w:rsidR="00510593" w:rsidRPr="00AD4320">
        <w:rPr>
          <w:b/>
          <w:bCs/>
        </w:rPr>
        <w:t>OR</w:t>
      </w:r>
      <w:r w:rsidR="00510593">
        <w:t xml:space="preserve"> </w:t>
      </w:r>
      <w:r w:rsidR="00510593" w:rsidRPr="00AD4320">
        <w:rPr>
          <w:b/>
          <w:bCs/>
          <w:color w:val="FF0000"/>
        </w:rPr>
        <w:t>GUILTY EYES</w:t>
      </w:r>
      <w:r w:rsidR="00510593">
        <w:t xml:space="preserve">, </w:t>
      </w:r>
      <w:r w:rsidR="00510593" w:rsidRPr="00AD4320">
        <w:rPr>
          <w:b/>
          <w:bCs/>
        </w:rPr>
        <w:t>OR</w:t>
      </w:r>
      <w:r w:rsidR="00510593">
        <w:t xml:space="preserve"> </w:t>
      </w:r>
      <w:r w:rsidR="00510593" w:rsidRPr="00AD4320">
        <w:rPr>
          <w:b/>
          <w:bCs/>
          <w:color w:val="FF0000"/>
        </w:rPr>
        <w:t>DROOPY VISION</w:t>
      </w:r>
      <w:r w:rsidR="00510593"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00510593" w:rsidRPr="00AD4320">
        <w:rPr>
          <w:b/>
          <w:bCs/>
        </w:rPr>
        <w:t>OR</w:t>
      </w:r>
      <w:r w:rsidR="00510593">
        <w:t xml:space="preserve"> </w:t>
      </w:r>
      <w:r w:rsidR="00510593" w:rsidRPr="00AD4320">
        <w:rPr>
          <w:b/>
          <w:bCs/>
          <w:color w:val="FF0000"/>
        </w:rPr>
        <w:t>DROOPY EYES</w:t>
      </w:r>
      <w:r w:rsidR="00510593">
        <w:t xml:space="preserve"> </w:t>
      </w:r>
      <w:r w:rsidR="00510593" w:rsidRPr="00AD4320">
        <w:rPr>
          <w:b/>
          <w:bCs/>
        </w:rPr>
        <w:t>OR</w:t>
      </w:r>
      <w:r w:rsidR="00510593">
        <w:t xml:space="preserve"> </w:t>
      </w:r>
      <w:r w:rsidR="00510593" w:rsidRPr="00AD4320">
        <w:rPr>
          <w:b/>
          <w:bCs/>
          <w:color w:val="FF0000"/>
        </w:rPr>
        <w:t>EYE DROOPINESS</w:t>
      </w:r>
      <w:r w:rsidR="00510593"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00510593" w:rsidRPr="00AD4320">
        <w:rPr>
          <w:b/>
          <w:bCs/>
        </w:rPr>
        <w:t>OR</w:t>
      </w:r>
      <w:r w:rsidR="00510593">
        <w:t xml:space="preserve"> </w:t>
      </w:r>
      <w:r w:rsidR="00510593" w:rsidRPr="00AD4320">
        <w:rPr>
          <w:b/>
          <w:bCs/>
          <w:color w:val="FF0000"/>
        </w:rPr>
        <w:t>BLINKING RATES</w:t>
      </w:r>
      <w:r w:rsidR="00510593">
        <w:t xml:space="preserve">, </w:t>
      </w:r>
      <w:r w:rsidR="00510593" w:rsidRPr="00AD4320">
        <w:rPr>
          <w:b/>
          <w:bCs/>
        </w:rPr>
        <w:t>OR</w:t>
      </w:r>
      <w:r w:rsidR="00510593">
        <w:t xml:space="preserve"> </w:t>
      </w:r>
      <w:r w:rsidR="00510593" w:rsidRPr="00AD4320">
        <w:rPr>
          <w:b/>
          <w:bCs/>
          <w:color w:val="FF0000"/>
        </w:rPr>
        <w:t>EYE BLINKING</w:t>
      </w:r>
      <w:r w:rsidR="00510593"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00510593" w:rsidRPr="00AD4320">
        <w:rPr>
          <w:b/>
          <w:bCs/>
        </w:rPr>
        <w:t>OR</w:t>
      </w:r>
      <w:r w:rsidR="00510593">
        <w:t xml:space="preserve"> </w:t>
      </w:r>
      <w:r w:rsidR="00510593" w:rsidRPr="00AD4320">
        <w:rPr>
          <w:b/>
          <w:bCs/>
          <w:color w:val="FF0000"/>
        </w:rPr>
        <w:t>EYE TWINKLING</w:t>
      </w:r>
      <w:r w:rsidR="00510593">
        <w:t xml:space="preserve">, </w:t>
      </w:r>
      <w:r w:rsidR="00510593" w:rsidRPr="00AD4320">
        <w:rPr>
          <w:b/>
          <w:bCs/>
        </w:rPr>
        <w:t>OR</w:t>
      </w:r>
      <w:r w:rsidR="00510593">
        <w:t xml:space="preserve"> </w:t>
      </w:r>
      <w:r w:rsidR="00510593" w:rsidRPr="00AD4320">
        <w:rPr>
          <w:b/>
          <w:bCs/>
          <w:color w:val="FF0000"/>
        </w:rPr>
        <w:t>EYE SQUINTING</w:t>
      </w:r>
      <w:r w:rsidR="00510593">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00510593" w:rsidRPr="00AD4320">
        <w:rPr>
          <w:b/>
          <w:bCs/>
        </w:rPr>
        <w:t>OR</w:t>
      </w:r>
      <w:r w:rsidR="00510593">
        <w:t xml:space="preserve"> </w:t>
      </w:r>
      <w:r w:rsidR="00510593" w:rsidRPr="00AD4320">
        <w:rPr>
          <w:b/>
          <w:bCs/>
          <w:color w:val="FF0000"/>
        </w:rPr>
        <w:t>PAINFUL SQUINTING</w:t>
      </w:r>
      <w:r w:rsidR="00510593"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00510593" w:rsidRPr="00AD4320">
        <w:rPr>
          <w:b/>
          <w:bCs/>
        </w:rPr>
        <w:t>OR</w:t>
      </w:r>
      <w:r w:rsidR="00510593">
        <w:t xml:space="preserve"> </w:t>
      </w:r>
      <w:r w:rsidR="00510593" w:rsidRPr="00AD4320">
        <w:rPr>
          <w:b/>
          <w:bCs/>
          <w:color w:val="FF0000"/>
        </w:rPr>
        <w:t>MENTAL EYES</w:t>
      </w:r>
      <w:r w:rsidR="00510593"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00510593" w:rsidRPr="00AD4320">
        <w:rPr>
          <w:b/>
          <w:bCs/>
        </w:rPr>
        <w:t>OR</w:t>
      </w:r>
      <w:r w:rsidR="00510593">
        <w:t xml:space="preserve"> </w:t>
      </w:r>
      <w:r w:rsidR="00510593" w:rsidRPr="00AD4320">
        <w:rPr>
          <w:b/>
          <w:bCs/>
          <w:color w:val="FF0000"/>
        </w:rPr>
        <w:t>EYE TWITTERING</w:t>
      </w:r>
      <w:r w:rsidR="00510593">
        <w:t xml:space="preserve">, </w:t>
      </w:r>
      <w:r w:rsidR="00510593" w:rsidRPr="00AD4320">
        <w:rPr>
          <w:b/>
          <w:bCs/>
        </w:rPr>
        <w:t>OR</w:t>
      </w:r>
      <w:r w:rsidR="00510593">
        <w:t xml:space="preserve"> </w:t>
      </w:r>
      <w:r w:rsidR="00510593" w:rsidRPr="00AD4320">
        <w:rPr>
          <w:b/>
          <w:bCs/>
          <w:color w:val="FF0000"/>
        </w:rPr>
        <w:t>TWITTERY EYES</w:t>
      </w:r>
      <w:r w:rsidR="00510593"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00510593" w:rsidRPr="00AD4320">
        <w:rPr>
          <w:b/>
          <w:bCs/>
        </w:rPr>
        <w:t>OR</w:t>
      </w:r>
      <w:r w:rsidR="00510593">
        <w:t xml:space="preserve"> </w:t>
      </w:r>
      <w:r w:rsidR="00510593" w:rsidRPr="00AD4320">
        <w:rPr>
          <w:b/>
          <w:bCs/>
          <w:color w:val="FF0000"/>
        </w:rPr>
        <w:t>RED EYES</w:t>
      </w:r>
      <w:r w:rsidR="00510593"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00510593" w:rsidRPr="00AD4320">
        <w:rPr>
          <w:b/>
          <w:bCs/>
        </w:rPr>
        <w:t>OR</w:t>
      </w:r>
      <w:r w:rsidR="00510593">
        <w:t xml:space="preserve"> </w:t>
      </w:r>
      <w:r w:rsidR="00510593" w:rsidRPr="00AD4320">
        <w:rPr>
          <w:b/>
          <w:bCs/>
          <w:color w:val="FF0000"/>
        </w:rPr>
        <w:t>EXHAUSTED EYES</w:t>
      </w:r>
      <w:r w:rsidR="00510593"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00510593" w:rsidRPr="00AD4320">
        <w:rPr>
          <w:b/>
          <w:bCs/>
        </w:rPr>
        <w:t>OR</w:t>
      </w:r>
      <w:r w:rsidR="00510593">
        <w:t xml:space="preserve"> </w:t>
      </w:r>
      <w:r w:rsidR="00510593" w:rsidRPr="00AD4320">
        <w:rPr>
          <w:b/>
          <w:bCs/>
          <w:color w:val="FF0000"/>
        </w:rPr>
        <w:t>EYE WARRANTS</w:t>
      </w:r>
      <w:r w:rsidR="00510593">
        <w:t xml:space="preserve">, </w:t>
      </w:r>
      <w:r w:rsidR="00510593" w:rsidRPr="00AD4320">
        <w:rPr>
          <w:b/>
          <w:bCs/>
        </w:rPr>
        <w:t>OR</w:t>
      </w:r>
      <w:r w:rsidR="00510593">
        <w:t xml:space="preserve"> </w:t>
      </w:r>
      <w:r w:rsidR="00510593" w:rsidRPr="00AD4320">
        <w:rPr>
          <w:b/>
          <w:bCs/>
          <w:color w:val="FF0000"/>
        </w:rPr>
        <w:t>ANY WARRANT ON ANY EYE</w:t>
      </w:r>
      <w:r w:rsidR="00510593"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00510593" w:rsidRPr="00AD4320">
        <w:rPr>
          <w:b/>
          <w:bCs/>
        </w:rPr>
        <w:t>OR</w:t>
      </w:r>
      <w:r w:rsidR="00510593">
        <w:t xml:space="preserve"> </w:t>
      </w:r>
      <w:r w:rsidR="00510593" w:rsidRPr="00AD4320">
        <w:rPr>
          <w:b/>
          <w:bCs/>
          <w:color w:val="FF0000"/>
        </w:rPr>
        <w:t>CRIMINAL EYES</w:t>
      </w:r>
      <w:r w:rsidR="00510593"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00510593" w:rsidRPr="00AD4320">
        <w:rPr>
          <w:b/>
          <w:bCs/>
        </w:rPr>
        <w:t>OR</w:t>
      </w:r>
      <w:r w:rsidR="00510593">
        <w:t xml:space="preserve"> </w:t>
      </w:r>
      <w:r w:rsidR="00510593" w:rsidRPr="00AD4320">
        <w:rPr>
          <w:b/>
          <w:bCs/>
          <w:color w:val="FF0000"/>
        </w:rPr>
        <w:t>JEALOUS EYES</w:t>
      </w:r>
      <w:r w:rsidR="00510593"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00510593" w:rsidRPr="00AD4320">
        <w:rPr>
          <w:b/>
          <w:bCs/>
        </w:rPr>
        <w:t>OR</w:t>
      </w:r>
      <w:r w:rsidR="00510593">
        <w:t xml:space="preserve"> </w:t>
      </w:r>
      <w:r w:rsidR="00510593" w:rsidRPr="00AD4320">
        <w:rPr>
          <w:b/>
          <w:bCs/>
          <w:color w:val="FF0000"/>
        </w:rPr>
        <w:t>TERRIFIED EYES</w:t>
      </w:r>
      <w:r w:rsidR="00510593">
        <w:t xml:space="preserve">, </w:t>
      </w:r>
      <w:r w:rsidR="00510593" w:rsidRPr="00400C4F">
        <w:rPr>
          <w:b/>
          <w:bCs/>
        </w:rPr>
        <w:t>OR</w:t>
      </w:r>
      <w:r w:rsidR="00510593">
        <w:t xml:space="preserve"> </w:t>
      </w:r>
      <w:r w:rsidR="00510593" w:rsidRPr="00400C4F">
        <w:rPr>
          <w:b/>
          <w:bCs/>
          <w:color w:val="FF0000"/>
        </w:rPr>
        <w:t>EYE SCAN DEPTH</w:t>
      </w:r>
      <w:r w:rsidR="00510593"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00510593" w:rsidRPr="00400C4F">
        <w:rPr>
          <w:b/>
          <w:bCs/>
        </w:rPr>
        <w:t xml:space="preserve">OR </w:t>
      </w:r>
      <w:r w:rsidR="00510593" w:rsidRPr="00400C4F">
        <w:rPr>
          <w:b/>
          <w:bCs/>
          <w:color w:val="FF0000"/>
        </w:rPr>
        <w:t>EYE SPASMS</w:t>
      </w:r>
      <w:r w:rsidR="00510593"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00510593" w:rsidRPr="00400C4F">
        <w:rPr>
          <w:b/>
          <w:bCs/>
        </w:rPr>
        <w:t xml:space="preserve">OR </w:t>
      </w:r>
      <w:r w:rsidR="00510593" w:rsidRPr="00400C4F">
        <w:rPr>
          <w:b/>
          <w:bCs/>
          <w:color w:val="FF0000"/>
        </w:rPr>
        <w:t>EYE BLOOD VESSEL SPASMS</w:t>
      </w:r>
      <w:r w:rsidR="00510593"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00510593" w:rsidRPr="00400C4F">
        <w:rPr>
          <w:b/>
          <w:bCs/>
        </w:rPr>
        <w:t xml:space="preserve">OR </w:t>
      </w:r>
      <w:r w:rsidR="00510593" w:rsidRPr="00400C4F">
        <w:rPr>
          <w:b/>
          <w:bCs/>
          <w:color w:val="FF0000"/>
        </w:rPr>
        <w:t>EYE VAPOR TRAILS</w:t>
      </w:r>
      <w:r w:rsidR="00510593">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00510593" w:rsidRPr="00400C4F">
        <w:rPr>
          <w:b/>
          <w:bCs/>
        </w:rPr>
        <w:t xml:space="preserve">OR </w:t>
      </w:r>
      <w:r w:rsidR="00510593" w:rsidRPr="00400C4F">
        <w:rPr>
          <w:b/>
          <w:bCs/>
          <w:color w:val="FF0000"/>
        </w:rPr>
        <w:t>EYE VAPOR</w:t>
      </w:r>
      <w:r w:rsidR="00510593"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00510593" w:rsidRPr="00400C4F">
        <w:rPr>
          <w:b/>
          <w:bCs/>
        </w:rPr>
        <w:t xml:space="preserve">OR </w:t>
      </w:r>
      <w:r w:rsidR="00510593" w:rsidRPr="00400C4F">
        <w:rPr>
          <w:b/>
          <w:bCs/>
          <w:color w:val="FF0000"/>
        </w:rPr>
        <w:t>EYE FIZZLES</w:t>
      </w:r>
      <w:r w:rsidR="00510593"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00510593" w:rsidRPr="00400C4F">
        <w:rPr>
          <w:b/>
          <w:bCs/>
        </w:rPr>
        <w:t xml:space="preserve">OR </w:t>
      </w:r>
      <w:r w:rsidR="00510593" w:rsidRPr="00400C4F">
        <w:rPr>
          <w:b/>
          <w:bCs/>
          <w:color w:val="FF0000"/>
        </w:rPr>
        <w:t>EYE FOREIGN SUBSTANCES</w:t>
      </w:r>
      <w:r w:rsidR="00510593"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00510593" w:rsidRPr="00AB6E76">
        <w:rPr>
          <w:b/>
          <w:bCs/>
        </w:rPr>
        <w:t xml:space="preserve">OR </w:t>
      </w:r>
      <w:r w:rsidR="00510593" w:rsidRPr="00AB6E76">
        <w:rPr>
          <w:b/>
          <w:bCs/>
          <w:color w:val="FF0000"/>
        </w:rPr>
        <w:t>EYE BLOTCHINESS</w:t>
      </w:r>
      <w:r w:rsidR="00510593"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00510593" w:rsidRPr="00AB6E76">
        <w:rPr>
          <w:b/>
          <w:bCs/>
        </w:rPr>
        <w:t xml:space="preserve">OR </w:t>
      </w:r>
      <w:r w:rsidR="00510593" w:rsidRPr="00AB6E76">
        <w:rPr>
          <w:b/>
          <w:bCs/>
          <w:color w:val="FF0000"/>
        </w:rPr>
        <w:t>EYE DRIFTINESS</w:t>
      </w:r>
      <w:r w:rsidR="00510593"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00510593" w:rsidRPr="00AB6E76">
        <w:rPr>
          <w:b/>
          <w:bCs/>
        </w:rPr>
        <w:t xml:space="preserve">OR </w:t>
      </w:r>
      <w:r w:rsidR="00510593" w:rsidRPr="00AB6E76">
        <w:rPr>
          <w:b/>
          <w:bCs/>
          <w:color w:val="FF0000"/>
        </w:rPr>
        <w:t>EYE GLANCING</w:t>
      </w:r>
      <w:r w:rsidR="00510593"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00510593" w:rsidRPr="00AD4320">
        <w:rPr>
          <w:b/>
          <w:bCs/>
        </w:rPr>
        <w:t>OR</w:t>
      </w:r>
      <w:r w:rsidR="00510593">
        <w:t xml:space="preserve"> </w:t>
      </w:r>
      <w:r w:rsidR="00510593" w:rsidRPr="001F5760">
        <w:rPr>
          <w:b/>
          <w:bCs/>
          <w:color w:val="FF0000"/>
        </w:rPr>
        <w:t>MESMERIZED EYES</w:t>
      </w:r>
      <w:r w:rsidR="00510593"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00510593" w:rsidRPr="00AD4320">
        <w:rPr>
          <w:b/>
          <w:bCs/>
        </w:rPr>
        <w:t>OR</w:t>
      </w:r>
      <w:r w:rsidR="00510593">
        <w:t xml:space="preserve"> </w:t>
      </w:r>
      <w:r w:rsidR="00510593" w:rsidRPr="001F5760">
        <w:rPr>
          <w:b/>
          <w:bCs/>
          <w:color w:val="FF0000"/>
        </w:rPr>
        <w:t>HAPPY EYES</w:t>
      </w:r>
      <w:r w:rsidR="00510593"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00510593" w:rsidRPr="00AD4320">
        <w:rPr>
          <w:b/>
          <w:bCs/>
        </w:rPr>
        <w:t>OR</w:t>
      </w:r>
      <w:r w:rsidR="00510593">
        <w:t xml:space="preserve"> </w:t>
      </w:r>
      <w:r w:rsidR="00510593" w:rsidRPr="001F5760">
        <w:rPr>
          <w:b/>
          <w:bCs/>
          <w:color w:val="FF0000"/>
        </w:rPr>
        <w:t>GENUINE EYES</w:t>
      </w:r>
      <w:r w:rsidR="00510593"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00510593" w:rsidRPr="00AD4320">
        <w:rPr>
          <w:b/>
          <w:bCs/>
        </w:rPr>
        <w:t>OR</w:t>
      </w:r>
      <w:r w:rsidR="00510593">
        <w:t xml:space="preserve"> </w:t>
      </w:r>
      <w:r w:rsidR="00510593" w:rsidRPr="001F5760">
        <w:rPr>
          <w:b/>
          <w:bCs/>
          <w:color w:val="FF0000"/>
        </w:rPr>
        <w:t>WATERY EYES</w:t>
      </w:r>
      <w:r w:rsidR="00510593">
        <w:t xml:space="preserve">, </w:t>
      </w:r>
      <w:r w:rsidR="00510593" w:rsidRPr="00AD4320">
        <w:rPr>
          <w:b/>
          <w:bCs/>
        </w:rPr>
        <w:t>OR</w:t>
      </w:r>
      <w:r w:rsidR="00510593">
        <w:t xml:space="preserve"> </w:t>
      </w:r>
      <w:r w:rsidR="00510593" w:rsidRPr="001F5760">
        <w:rPr>
          <w:b/>
          <w:bCs/>
          <w:color w:val="FF0000"/>
        </w:rPr>
        <w:t>COLORED EYES IN GENERAL</w:t>
      </w:r>
      <w:r w:rsidR="00510593">
        <w:t xml:space="preserve">, </w:t>
      </w:r>
      <w:r w:rsidR="00510593" w:rsidRPr="00AD4320">
        <w:rPr>
          <w:b/>
          <w:bCs/>
        </w:rPr>
        <w:t>OR</w:t>
      </w:r>
      <w:r w:rsidR="00510593">
        <w:t xml:space="preserve"> </w:t>
      </w:r>
      <w:r w:rsidR="00510593" w:rsidRPr="001F5760">
        <w:rPr>
          <w:b/>
          <w:bCs/>
          <w:color w:val="FF0000"/>
        </w:rPr>
        <w:t>YELLOW EYES</w:t>
      </w:r>
      <w:r w:rsidR="00510593">
        <w:t xml:space="preserve">, </w:t>
      </w:r>
      <w:r w:rsidR="00510593" w:rsidRPr="00AD4320">
        <w:rPr>
          <w:b/>
          <w:bCs/>
        </w:rPr>
        <w:t>OR</w:t>
      </w:r>
      <w:r w:rsidR="00510593">
        <w:t xml:space="preserve"> </w:t>
      </w:r>
      <w:r w:rsidR="00510593" w:rsidRPr="001F5760">
        <w:rPr>
          <w:b/>
          <w:bCs/>
          <w:color w:val="FF0000"/>
        </w:rPr>
        <w:t>GREY EYES</w:t>
      </w:r>
      <w:r w:rsidR="00510593">
        <w:t xml:space="preserve">, </w:t>
      </w:r>
      <w:r w:rsidR="00510593" w:rsidRPr="00AD4320">
        <w:rPr>
          <w:b/>
          <w:bCs/>
        </w:rPr>
        <w:t>OR</w:t>
      </w:r>
      <w:r w:rsidR="00510593">
        <w:t xml:space="preserve"> </w:t>
      </w:r>
      <w:r w:rsidR="00510593" w:rsidRPr="001F5760">
        <w:rPr>
          <w:b/>
          <w:bCs/>
          <w:color w:val="FF0000"/>
        </w:rPr>
        <w:t>EYE WINKING</w:t>
      </w:r>
      <w:r w:rsidR="00510593">
        <w:t xml:space="preserve">, </w:t>
      </w:r>
      <w:r w:rsidR="00510593" w:rsidRPr="00AD4320">
        <w:rPr>
          <w:b/>
          <w:bCs/>
        </w:rPr>
        <w:t>IN GENERAL</w:t>
      </w:r>
      <w:r w:rsidR="00540D1B" w:rsidRPr="006670CE">
        <w:t>, including radio frequency space weapons or laser space weapons.</w:t>
      </w:r>
      <w:r w:rsidR="00510593" w:rsidRPr="00EE3F5B">
        <w:t xml:space="preserve"> </w:t>
      </w:r>
      <w:r w:rsidRPr="00E111AA">
        <w:t>Also p</w:t>
      </w:r>
      <w:r w:rsidR="00510593">
        <w:t xml:space="preserve">revents all eye </w:t>
      </w:r>
      <w:r w:rsidR="00510593" w:rsidRPr="005600FB">
        <w:rPr>
          <w:b/>
          <w:bCs/>
        </w:rPr>
        <w:t>WAR CRIMES</w:t>
      </w:r>
      <w:r>
        <w:t xml:space="preserve"> from occurring </w:t>
      </w:r>
      <w:r w:rsidR="00510593">
        <w:t xml:space="preserve">and investigates and files financial lawsuits for $1,000,000 per picosecond against anyone or anything that does any </w:t>
      </w:r>
      <w:r w:rsidR="001F5760" w:rsidRPr="001F5760">
        <w:rPr>
          <w:b/>
          <w:bCs/>
        </w:rPr>
        <w:t xml:space="preserve">EYE </w:t>
      </w:r>
      <w:r w:rsidR="00510593" w:rsidRPr="001F5760">
        <w:rPr>
          <w:b/>
          <w:bCs/>
        </w:rPr>
        <w:t>WAR CRIM</w:t>
      </w:r>
      <w:r w:rsidR="00510593" w:rsidRPr="00AB6E76">
        <w:rPr>
          <w:b/>
          <w:bCs/>
        </w:rPr>
        <w:t>ES</w:t>
      </w:r>
      <w:r w:rsidR="00510593">
        <w:t xml:space="preserve"> or any </w:t>
      </w:r>
      <w:r w:rsidR="00510593" w:rsidRPr="00AB6E76">
        <w:rPr>
          <w:b/>
          <w:bCs/>
        </w:rPr>
        <w:t>EYE WARRANTS</w:t>
      </w:r>
      <w:r w:rsidR="00510593">
        <w:t xml:space="preserve"> </w:t>
      </w:r>
      <w:r w:rsidR="001F5760">
        <w:t xml:space="preserve">or any </w:t>
      </w:r>
      <w:r w:rsidR="001F5760" w:rsidRPr="001F5760">
        <w:rPr>
          <w:b/>
          <w:bCs/>
        </w:rPr>
        <w:t>EYE MIND CONTROL CRIMES</w:t>
      </w:r>
      <w:r w:rsidR="001F5760">
        <w:t xml:space="preserve"> </w:t>
      </w:r>
      <w:r w:rsidR="00510593">
        <w:t xml:space="preserve">to </w:t>
      </w:r>
      <w:r w:rsidR="001F5760">
        <w:t>anyone</w:t>
      </w:r>
      <w:r>
        <w:t xml:space="preserve"> or </w:t>
      </w:r>
      <w:r w:rsidR="001F5760">
        <w:t>any living thing</w:t>
      </w:r>
      <w:r>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201"/>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01"/>
      <w:r w:rsidR="00C67954">
        <w:rPr>
          <w:rStyle w:val="CommentReference"/>
        </w:rPr>
        <w:commentReference w:id="201"/>
      </w:r>
    </w:p>
    <w:p w14:paraId="6BF8BF7F" w14:textId="3BC28D7E" w:rsidR="00C45D83" w:rsidRDefault="00C45D83" w:rsidP="00C45D83">
      <w:pPr>
        <w:ind w:left="360" w:hanging="360"/>
        <w:jc w:val="both"/>
      </w:pPr>
      <w:commentRangeStart w:id="202"/>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02"/>
      <w:r w:rsidR="00C67954">
        <w:rPr>
          <w:rStyle w:val="CommentReference"/>
        </w:rPr>
        <w:commentReference w:id="202"/>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proofErr w:type="gramStart"/>
      <w:r w:rsidRPr="0052121C">
        <w:rPr>
          <w:b/>
          <w:bCs/>
          <w:color w:val="7030A0"/>
        </w:rPr>
        <w:t>OCCURS</w:t>
      </w:r>
      <w:r>
        <w:t xml:space="preserve">,   </w:t>
      </w:r>
      <w:proofErr w:type="gramEnd"/>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proofErr w:type="gramStart"/>
      <w:r w:rsidR="00057F72">
        <w:t>are</w:t>
      </w:r>
      <w:proofErr w:type="gramEnd"/>
      <w:r w:rsidR="00057F72">
        <w:t xml:space="preserv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proofErr w:type="gramStart"/>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w:t>
      </w:r>
      <w:proofErr w:type="gramEnd"/>
      <w:r w:rsidRPr="00F65848">
        <w:rPr>
          <w:color w:val="808080" w:themeColor="background1" w:themeShade="80"/>
        </w:rPr>
        <w:t xml:space="preserve">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203"/>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203"/>
      <w:r>
        <w:rPr>
          <w:rStyle w:val="CommentReference"/>
        </w:rPr>
        <w:commentReference w:id="203"/>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proofErr w:type="gramStart"/>
      <w:r w:rsidRPr="00F71FBD">
        <w:rPr>
          <w:b/>
          <w:bCs/>
          <w:color w:val="7030A0"/>
          <w:highlight w:val="yellow"/>
        </w:rPr>
        <w:t>OCCURS</w:t>
      </w:r>
      <w:r w:rsidRPr="00F71FBD">
        <w:rPr>
          <w:highlight w:val="yellow"/>
        </w:rPr>
        <w:t xml:space="preserve">,   </w:t>
      </w:r>
      <w:proofErr w:type="gramEnd"/>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lastRenderedPageBreak/>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proofErr w:type="gramStart"/>
      <w:r w:rsidR="00644D18" w:rsidRPr="00644D18">
        <w:rPr>
          <w:b/>
          <w:bCs/>
          <w:color w:val="7030A0"/>
          <w:highlight w:val="yellow"/>
        </w:rPr>
        <w:t>OCCURS</w:t>
      </w:r>
      <w:r w:rsidR="00644D18" w:rsidRPr="00644D18">
        <w:rPr>
          <w:highlight w:val="yellow"/>
        </w:rPr>
        <w:t xml:space="preserve">,   </w:t>
      </w:r>
      <w:proofErr w:type="gramEnd"/>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proofErr w:type="gramStart"/>
      <w:r w:rsidR="00644D18" w:rsidRPr="00644D18">
        <w:rPr>
          <w:b/>
          <w:bCs/>
          <w:color w:val="7030A0"/>
          <w:highlight w:val="yellow"/>
        </w:rPr>
        <w:t>OCCURS</w:t>
      </w:r>
      <w:r w:rsidR="00644D18" w:rsidRPr="00644D18">
        <w:rPr>
          <w:highlight w:val="yellow"/>
        </w:rPr>
        <w:t xml:space="preserve">,   </w:t>
      </w:r>
      <w:proofErr w:type="gramEnd"/>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204"/>
      <w:r w:rsidRPr="00F65848">
        <w:rPr>
          <w:u w:val="single"/>
        </w:rPr>
        <w:lastRenderedPageBreak/>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204"/>
      <w:r>
        <w:rPr>
          <w:rStyle w:val="CommentReference"/>
        </w:rPr>
        <w:commentReference w:id="204"/>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w:t>
      </w:r>
      <w:proofErr w:type="gramStart"/>
      <w:r>
        <w:t xml:space="preserve">it,   </w:t>
      </w:r>
      <w:proofErr w:type="gramEnd"/>
      <w:r w:rsidRPr="003B67F3">
        <w:rPr>
          <w:b/>
          <w:bCs/>
        </w:rPr>
        <w:t>IMPLICITLY DEFINED</w:t>
      </w:r>
      <w:r w:rsidRPr="00FF513F">
        <w:t>.</w:t>
      </w:r>
    </w:p>
    <w:p w14:paraId="4BDCE6FC" w14:textId="59B5607E" w:rsidR="00CF157A" w:rsidRPr="00F65848" w:rsidRDefault="00CF157A" w:rsidP="00CF157A">
      <w:pPr>
        <w:ind w:left="360" w:hanging="360"/>
        <w:jc w:val="both"/>
      </w:pPr>
      <w:commentRangeStart w:id="205"/>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205"/>
      <w:r>
        <w:rPr>
          <w:rStyle w:val="CommentReference"/>
        </w:rPr>
        <w:commentReference w:id="205"/>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lastRenderedPageBreak/>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lastRenderedPageBreak/>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proofErr w:type="gramStart"/>
      <w:r w:rsidR="00196BCC" w:rsidRPr="00196BCC">
        <w:rPr>
          <w:b/>
          <w:bCs/>
          <w:color w:val="7030A0"/>
          <w:highlight w:val="yellow"/>
        </w:rPr>
        <w:t>EXECUTES</w:t>
      </w:r>
      <w:r w:rsidRPr="005B05A0">
        <w:rPr>
          <w:highlight w:val="yellow"/>
        </w:rPr>
        <w:t xml:space="preserve">, </w:t>
      </w:r>
      <w:r>
        <w:rPr>
          <w:highlight w:val="yellow"/>
        </w:rPr>
        <w:t xml:space="preserve">  </w:t>
      </w:r>
      <w:proofErr w:type="gramEnd"/>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B2FA77" w14:textId="77777777" w:rsidR="00461C57" w:rsidRPr="00C47150" w:rsidRDefault="00461C57" w:rsidP="00461C57">
      <w:pPr>
        <w:ind w:left="360" w:hanging="360"/>
        <w:jc w:val="both"/>
      </w:pPr>
    </w:p>
    <w:p w14:paraId="08418806" w14:textId="77777777" w:rsidR="00461C57" w:rsidRPr="00C47150" w:rsidRDefault="00461C57" w:rsidP="00461C57">
      <w:pPr>
        <w:ind w:left="360" w:hanging="360"/>
        <w:jc w:val="both"/>
      </w:pPr>
    </w:p>
    <w:p w14:paraId="0666343A" w14:textId="77777777" w:rsidR="00461C57" w:rsidRPr="00C47150" w:rsidRDefault="00461C57" w:rsidP="00461C57">
      <w:pPr>
        <w:ind w:left="360" w:hanging="360"/>
        <w:jc w:val="both"/>
      </w:pPr>
    </w:p>
    <w:p w14:paraId="4822836C" w14:textId="77777777" w:rsidR="00461C57" w:rsidRPr="00C47150" w:rsidRDefault="00461C57" w:rsidP="00461C57">
      <w:pPr>
        <w:ind w:left="360" w:hanging="360"/>
        <w:jc w:val="both"/>
      </w:pPr>
    </w:p>
    <w:p w14:paraId="478A54FE" w14:textId="77777777" w:rsidR="00461C57" w:rsidRPr="00C47150" w:rsidRDefault="00461C57" w:rsidP="00461C57">
      <w:pPr>
        <w:ind w:left="360" w:hanging="360"/>
        <w:jc w:val="both"/>
      </w:pP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lastRenderedPageBreak/>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RUNS</w:t>
      </w:r>
      <w:r w:rsidRPr="005B05A0">
        <w:rPr>
          <w:highlight w:val="yellow"/>
        </w:rPr>
        <w:t xml:space="preserve">,   </w:t>
      </w:r>
      <w:proofErr w:type="gramEnd"/>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proofErr w:type="gramStart"/>
      <w:r w:rsidRPr="00EC5E42">
        <w:rPr>
          <w:b/>
          <w:bCs/>
          <w:i/>
          <w:iCs/>
          <w:color w:val="7030A0"/>
          <w:highlight w:val="yellow"/>
        </w:rPr>
        <w:t>RUNS</w:t>
      </w:r>
      <w:r w:rsidRPr="00EC5E42">
        <w:rPr>
          <w:i/>
          <w:iCs/>
          <w:highlight w:val="yellow"/>
        </w:rPr>
        <w:t xml:space="preserve">,   </w:t>
      </w:r>
      <w:proofErr w:type="gramEnd"/>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proofErr w:type="gramStart"/>
      <w:r w:rsidRPr="00EC5E42">
        <w:rPr>
          <w:b/>
          <w:bCs/>
          <w:i/>
          <w:iCs/>
          <w:color w:val="7030A0"/>
          <w:highlight w:val="yellow"/>
        </w:rPr>
        <w:t>RUNS</w:t>
      </w:r>
      <w:r w:rsidRPr="00EC5E42">
        <w:rPr>
          <w:i/>
          <w:iCs/>
          <w:highlight w:val="yellow"/>
        </w:rPr>
        <w:t xml:space="preserve">,   </w:t>
      </w:r>
      <w:proofErr w:type="gramEnd"/>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lastRenderedPageBreak/>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OCCURS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F9B59AD" w14:textId="75DA794C" w:rsidR="003656EA" w:rsidRPr="00C47150" w:rsidRDefault="003656EA" w:rsidP="003656EA">
      <w:pPr>
        <w:ind w:left="360" w:hanging="360"/>
        <w:jc w:val="both"/>
      </w:pPr>
      <w:r w:rsidRPr="00F71FBD">
        <w:rPr>
          <w:highlight w:val="yellow"/>
          <w:u w:val="single"/>
        </w:rPr>
        <w:t xml:space="preserve">AUTONOMOUS </w:t>
      </w:r>
      <w:commentRangeStart w:id="206"/>
      <w:r>
        <w:rPr>
          <w:highlight w:val="yellow"/>
          <w:u w:val="single"/>
        </w:rPr>
        <w:t>FORCED</w:t>
      </w:r>
      <w:commentRangeEnd w:id="206"/>
      <w:r>
        <w:rPr>
          <w:rStyle w:val="CommentReference"/>
        </w:rPr>
        <w:commentReference w:id="206"/>
      </w:r>
      <w:r>
        <w:rPr>
          <w:highlight w:val="yellow"/>
          <w:u w:val="single"/>
        </w:rPr>
        <w:t xml:space="preserve"> LAUGHING</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LAUGHING</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1FC93AAB" w14:textId="43B0ADA7" w:rsidR="003656EA" w:rsidRPr="00C47150" w:rsidRDefault="003656EA" w:rsidP="003656EA">
      <w:pPr>
        <w:ind w:left="360" w:hanging="360"/>
        <w:jc w:val="both"/>
      </w:pPr>
      <w:r w:rsidRPr="00F71FBD">
        <w:rPr>
          <w:highlight w:val="yellow"/>
          <w:u w:val="single"/>
        </w:rPr>
        <w:t xml:space="preserve">AUTONOMOUS </w:t>
      </w:r>
      <w:r>
        <w:rPr>
          <w:highlight w:val="yellow"/>
          <w:u w:val="single"/>
        </w:rPr>
        <w:t>FORCED CHUCKLE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CHUCKLING</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14DF599" w14:textId="12B62608" w:rsidR="003656EA" w:rsidRPr="00C47150" w:rsidRDefault="003656EA" w:rsidP="003656EA">
      <w:pPr>
        <w:ind w:left="360" w:hanging="360"/>
        <w:jc w:val="both"/>
      </w:pPr>
      <w:r w:rsidRPr="00F71FBD">
        <w:rPr>
          <w:highlight w:val="yellow"/>
          <w:u w:val="single"/>
        </w:rPr>
        <w:t xml:space="preserve">AUTONOMOUS </w:t>
      </w:r>
      <w:r>
        <w:rPr>
          <w:highlight w:val="yellow"/>
          <w:u w:val="single"/>
        </w:rPr>
        <w:t>FORCED SMIRK</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SMIRK</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lastRenderedPageBreak/>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lastRenderedPageBreak/>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207"/>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207"/>
      <w:r w:rsidR="00B24CF4" w:rsidRPr="006670CE">
        <w:rPr>
          <w:rStyle w:val="CommentReference"/>
        </w:rPr>
        <w:commentReference w:id="207"/>
      </w:r>
    </w:p>
    <w:p w14:paraId="430793E5" w14:textId="269EC7F2" w:rsidR="001037A8" w:rsidRPr="006670CE" w:rsidRDefault="00853D71" w:rsidP="001037A8">
      <w:pPr>
        <w:ind w:left="360" w:hanging="360"/>
        <w:jc w:val="both"/>
      </w:pPr>
      <w:commentRangeStart w:id="208"/>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208"/>
      <w:r w:rsidR="001037A8" w:rsidRPr="006670CE">
        <w:rPr>
          <w:rStyle w:val="CommentReference"/>
        </w:rPr>
        <w:commentReference w:id="208"/>
      </w:r>
    </w:p>
    <w:p w14:paraId="1FF3DBCC" w14:textId="0DFEF651" w:rsidR="00853D71" w:rsidRPr="006670CE" w:rsidRDefault="00853D71" w:rsidP="009C5A96">
      <w:pPr>
        <w:ind w:left="360" w:hanging="360"/>
        <w:jc w:val="both"/>
      </w:pPr>
      <w:commentRangeStart w:id="209"/>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209"/>
      <w:r w:rsidR="001037A8" w:rsidRPr="006670CE">
        <w:rPr>
          <w:rStyle w:val="CommentReference"/>
        </w:rPr>
        <w:commentReference w:id="209"/>
      </w:r>
    </w:p>
    <w:p w14:paraId="7BC9A47F" w14:textId="745F0D88" w:rsidR="000C1682" w:rsidRDefault="000C1682" w:rsidP="000C1682">
      <w:pPr>
        <w:ind w:left="360" w:hanging="360"/>
        <w:jc w:val="both"/>
      </w:pPr>
      <w:commentRangeStart w:id="210"/>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210"/>
      <w:r w:rsidR="00506E87">
        <w:rPr>
          <w:rStyle w:val="CommentReference"/>
        </w:rPr>
        <w:commentReference w:id="210"/>
      </w:r>
    </w:p>
    <w:p w14:paraId="1CBA87EF" w14:textId="54C172BE" w:rsidR="000C1682" w:rsidRDefault="000C1682" w:rsidP="000229F9">
      <w:pPr>
        <w:ind w:left="720" w:hanging="360"/>
        <w:jc w:val="both"/>
      </w:pPr>
      <w:commentRangeStart w:id="211"/>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211"/>
      <w:r w:rsidR="00B24CF4">
        <w:rPr>
          <w:rStyle w:val="CommentReference"/>
        </w:rPr>
        <w:commentReference w:id="211"/>
      </w:r>
    </w:p>
    <w:p w14:paraId="0B910FB8" w14:textId="40521584" w:rsidR="00F7149B" w:rsidRDefault="00F7149B" w:rsidP="00F7149B">
      <w:pPr>
        <w:ind w:left="720" w:hanging="360"/>
        <w:jc w:val="both"/>
      </w:pPr>
      <w:commentRangeStart w:id="212"/>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212"/>
      <w:r>
        <w:rPr>
          <w:rStyle w:val="CommentReference"/>
        </w:rPr>
        <w:commentReference w:id="212"/>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213"/>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213"/>
      <w:r w:rsidR="00835EB0">
        <w:rPr>
          <w:rStyle w:val="CommentReference"/>
        </w:rPr>
        <w:commentReference w:id="213"/>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w:t>
      </w:r>
      <w:r w:rsidR="00F71C3A">
        <w:lastRenderedPageBreak/>
        <w:t xml:space="preserve">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candidates, </w:t>
      </w:r>
      <w:r w:rsidRPr="00706B70">
        <w:lastRenderedPageBreak/>
        <w:t>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proofErr w:type="gramStart"/>
      <w:r>
        <w:t>[:</w:t>
      </w:r>
      <w:r>
        <w:rPr>
          <w:b/>
          <w:bCs/>
          <w:i/>
          <w:iCs/>
        </w:rPr>
        <w:t>INVENTOR</w:t>
      </w:r>
      <w:proofErr w:type="gramEnd"/>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w:t>
      </w:r>
      <w:proofErr w:type="gramStart"/>
      <w:r>
        <w:t>secured at all times</w:t>
      </w:r>
      <w:proofErr w:type="gramEnd"/>
      <w:r>
        <w:t>.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w:t>
      </w:r>
      <w:proofErr w:type="gramStart"/>
      <w:r>
        <w:t>secured at all times</w:t>
      </w:r>
      <w:proofErr w:type="gramEnd"/>
      <w:r>
        <w:t>.</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5B5349EB" w14:textId="50DF763E" w:rsidR="003112D6"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7C8164C" w14:textId="4A277C6A" w:rsidR="006D4703" w:rsidRDefault="006D4703">
      <w:pPr>
        <w:rPr>
          <w:u w:val="single"/>
        </w:rPr>
      </w:pPr>
      <w:r>
        <w:rPr>
          <w:u w:val="single"/>
        </w:rPr>
        <w:br w:type="page"/>
      </w:r>
    </w:p>
    <w:p w14:paraId="20360BB5" w14:textId="77777777" w:rsidR="006D4703" w:rsidRPr="00887771" w:rsidRDefault="006D4703" w:rsidP="006D4703">
      <w:pPr>
        <w:ind w:left="360" w:hanging="360"/>
        <w:jc w:val="both"/>
        <w:rPr>
          <w:b/>
          <w:sz w:val="24"/>
        </w:rPr>
      </w:pPr>
      <w:r>
        <w:rPr>
          <w:b/>
          <w:sz w:val="24"/>
        </w:rPr>
        <w:lastRenderedPageBreak/>
        <w:t>ILLEGAL DATA STRUCTURES</w:t>
      </w:r>
    </w:p>
    <w:p w14:paraId="67DCBF94" w14:textId="160C6BEA" w:rsidR="006D4703" w:rsidRPr="006D4703" w:rsidRDefault="006D4703" w:rsidP="006D4703">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8"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179"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180"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181"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182"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183"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184"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85"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87"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88"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89"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90"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191"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192"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193"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196"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197"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01"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02"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03" w:author="Patrick McElhiney" w:date="2022-10-03T10:41:00Z" w:initials="PM">
    <w:p w14:paraId="70190BD8" w14:textId="29C591C0"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204"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205"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206" w:author="Patrick McElhiney" w:date="2022-10-27T19:18:00Z" w:initials="PM">
    <w:p w14:paraId="364A9083" w14:textId="77777777" w:rsidR="003656EA" w:rsidRDefault="003656EA" w:rsidP="00CB4B68">
      <w:pPr>
        <w:pStyle w:val="CommentText"/>
      </w:pPr>
      <w:r>
        <w:rPr>
          <w:rStyle w:val="CommentReference"/>
        </w:rPr>
        <w:annotationRef/>
      </w:r>
      <w:r>
        <w:t>All "prevention" is the prevention of Mind Control or Thought Control or Idea Control or Brain Control or Concentration Control or otherwise the control over a human being, through any control of the brain using Optogenetics or Radio Frequency, such that "prevention" in all Prevention Security Systems pertaining to a human being do not actually prevent normal activities of a human being, however only the activities that are "forced" by computer software.</w:t>
      </w:r>
    </w:p>
  </w:comment>
  <w:comment w:id="207" w:author="Patrick McElhiney" w:date="2022-09-16T22:35:00Z" w:initials="PM">
    <w:p w14:paraId="7424C5B5" w14:textId="18B693A3" w:rsidR="00B24CF4" w:rsidRDefault="00B24CF4" w:rsidP="003D5836">
      <w:pPr>
        <w:pStyle w:val="CommentText"/>
      </w:pPr>
      <w:r>
        <w:rPr>
          <w:rStyle w:val="CommentReference"/>
        </w:rPr>
        <w:annotationRef/>
      </w:r>
      <w:r>
        <w:t>PENTAGON and CHELSEA CLINTON software cause it to Patrick R. McElhiney</w:t>
      </w:r>
    </w:p>
  </w:comment>
  <w:comment w:id="208"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209"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210"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211"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212"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213"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A46D74" w15:done="0"/>
  <w15:commentEx w15:paraId="69B36547"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0E7D14AB" w15:done="0"/>
  <w15:commentEx w15:paraId="1094B6BB" w15:done="0"/>
  <w15:commentEx w15:paraId="0DCCCDCC" w15:done="0"/>
  <w15:commentEx w15:paraId="1FF7E00D" w15:done="0"/>
  <w15:commentEx w15:paraId="7B1DAD3F" w15:done="0"/>
  <w15:commentEx w15:paraId="70190BD8" w15:done="0"/>
  <w15:commentEx w15:paraId="22A7AC44" w15:done="0"/>
  <w15:commentEx w15:paraId="39680E34" w15:done="0"/>
  <w15:commentEx w15:paraId="364A9083"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E53B01" w16cex:dateUtc="2022-10-03T14:41:00Z"/>
  <w16cex:commentExtensible w16cex:durableId="26E53C50" w16cex:dateUtc="2022-09-17T03:15:00Z"/>
  <w16cex:commentExtensible w16cex:durableId="26E53C4F" w16cex:dateUtc="2022-10-03T14:27:00Z"/>
  <w16cex:commentExtensible w16cex:durableId="27055812" w16cex:dateUtc="2022-10-27T23:18: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70190BD8" w16cid:durableId="26E53B01"/>
  <w16cid:commentId w16cid:paraId="22A7AC44" w16cid:durableId="26E53C50"/>
  <w16cid:commentId w16cid:paraId="39680E34" w16cid:durableId="26E53C4F"/>
  <w16cid:commentId w16cid:paraId="364A9083" w16cid:durableId="270558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91D71" w14:textId="77777777" w:rsidR="002C2897" w:rsidRDefault="002C2897" w:rsidP="005B7682">
      <w:pPr>
        <w:spacing w:after="0" w:line="240" w:lineRule="auto"/>
      </w:pPr>
      <w:r>
        <w:separator/>
      </w:r>
    </w:p>
  </w:endnote>
  <w:endnote w:type="continuationSeparator" w:id="0">
    <w:p w14:paraId="081CA8AC" w14:textId="77777777" w:rsidR="002C2897" w:rsidRDefault="002C289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549A8BE" w:rsidR="0078387A" w:rsidRDefault="000175A5" w:rsidP="000B42C6">
            <w:pPr>
              <w:pStyle w:val="Footer"/>
            </w:pPr>
            <w:r>
              <w:rPr>
                <w:noProof/>
              </w:rPr>
              <mc:AlternateContent>
                <mc:Choice Requires="wps">
                  <w:drawing>
                    <wp:anchor distT="0" distB="0" distL="114300" distR="114300" simplePos="0" relativeHeight="251659264" behindDoc="0" locked="0" layoutInCell="1" allowOverlap="1" wp14:anchorId="125C0036" wp14:editId="6A1AE82B">
                      <wp:simplePos x="0" y="0"/>
                      <wp:positionH relativeFrom="column">
                        <wp:posOffset>-351155</wp:posOffset>
                      </wp:positionH>
                      <wp:positionV relativeFrom="paragraph">
                        <wp:posOffset>-52705</wp:posOffset>
                      </wp:positionV>
                      <wp:extent cx="6730365" cy="635"/>
                      <wp:effectExtent l="10795" t="13970" r="12065" b="139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A9B238"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3537C" w14:textId="77777777" w:rsidR="002C2897" w:rsidRDefault="002C2897" w:rsidP="005B7682">
      <w:pPr>
        <w:spacing w:after="0" w:line="240" w:lineRule="auto"/>
      </w:pPr>
      <w:r>
        <w:separator/>
      </w:r>
    </w:p>
  </w:footnote>
  <w:footnote w:type="continuationSeparator" w:id="0">
    <w:p w14:paraId="7CF67AD0" w14:textId="77777777" w:rsidR="002C2897" w:rsidRDefault="002C289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744F6" w14:textId="39FF1D04" w:rsidR="0078387A" w:rsidRPr="005B7682" w:rsidRDefault="000175A5" w:rsidP="002B6A45">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5AB7CF2F">
              <wp:simplePos x="0" y="0"/>
              <wp:positionH relativeFrom="column">
                <wp:posOffset>-421005</wp:posOffset>
              </wp:positionH>
              <wp:positionV relativeFrom="paragraph">
                <wp:posOffset>-120650</wp:posOffset>
              </wp:positionV>
              <wp:extent cx="6815455" cy="836930"/>
              <wp:effectExtent l="0" t="3175"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27892F4"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844FF2">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27892F4"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844FF2">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7D48A632">
              <wp:simplePos x="0" y="0"/>
              <wp:positionH relativeFrom="column">
                <wp:posOffset>-421005</wp:posOffset>
              </wp:positionH>
              <wp:positionV relativeFrom="paragraph">
                <wp:posOffset>-122555</wp:posOffset>
              </wp:positionV>
              <wp:extent cx="6800215" cy="9200515"/>
              <wp:effectExtent l="17145" t="20320" r="21590" b="1841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D86CDFF"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00844FF2">
      <w:rPr>
        <w:i/>
        <w:color w:val="000000" w:themeColor="text1"/>
        <w:sz w:val="18"/>
      </w:rPr>
      <w:t xml:space="preserve">          </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110AF9" w:rsidRPr="00110AF9">
      <w:rPr>
        <w:b/>
        <w:bCs/>
        <w:iCs/>
        <w:color w:val="000000" w:themeColor="text1"/>
        <w:sz w:val="18"/>
        <w:u w:val="single"/>
      </w:rPr>
      <w:t>ANNA</w:t>
    </w:r>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6C6A5AAC" w:rsidR="0078387A" w:rsidRDefault="000175A5">
    <w:pPr>
      <w:pStyle w:val="Header"/>
    </w:pPr>
    <w:r>
      <w:rPr>
        <w:noProof/>
      </w:rPr>
      <mc:AlternateContent>
        <mc:Choice Requires="wps">
          <w:drawing>
            <wp:anchor distT="0" distB="0" distL="114300" distR="114300" simplePos="0" relativeHeight="251657215" behindDoc="0" locked="0" layoutInCell="1" allowOverlap="1" wp14:anchorId="247E0A40" wp14:editId="3FE918D4">
              <wp:simplePos x="0" y="0"/>
              <wp:positionH relativeFrom="column">
                <wp:posOffset>-351155</wp:posOffset>
              </wp:positionH>
              <wp:positionV relativeFrom="paragraph">
                <wp:posOffset>88900</wp:posOffset>
              </wp:positionV>
              <wp:extent cx="6730365" cy="635"/>
              <wp:effectExtent l="10795" t="12700" r="12065" b="571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547674"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83"/>
    <w:rsid w:val="000031D3"/>
    <w:rsid w:val="00004D0C"/>
    <w:rsid w:val="00005481"/>
    <w:rsid w:val="0000664C"/>
    <w:rsid w:val="00011430"/>
    <w:rsid w:val="000141AF"/>
    <w:rsid w:val="00015050"/>
    <w:rsid w:val="00016A54"/>
    <w:rsid w:val="000175A5"/>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480"/>
    <w:rsid w:val="00116FA2"/>
    <w:rsid w:val="00117D8B"/>
    <w:rsid w:val="00117E6D"/>
    <w:rsid w:val="001213B1"/>
    <w:rsid w:val="00121B13"/>
    <w:rsid w:val="00124440"/>
    <w:rsid w:val="00124741"/>
    <w:rsid w:val="001249E6"/>
    <w:rsid w:val="00126B27"/>
    <w:rsid w:val="00126DB2"/>
    <w:rsid w:val="00127E8A"/>
    <w:rsid w:val="001334EB"/>
    <w:rsid w:val="00135533"/>
    <w:rsid w:val="001359A6"/>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5807"/>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295D"/>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06F"/>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2F25"/>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289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56EA"/>
    <w:rsid w:val="0036690C"/>
    <w:rsid w:val="00367590"/>
    <w:rsid w:val="00372950"/>
    <w:rsid w:val="00373BF9"/>
    <w:rsid w:val="00375D8B"/>
    <w:rsid w:val="0037631C"/>
    <w:rsid w:val="003803F0"/>
    <w:rsid w:val="00382090"/>
    <w:rsid w:val="00384500"/>
    <w:rsid w:val="00384873"/>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07"/>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1C57"/>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0B3"/>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4AE5"/>
    <w:rsid w:val="006B5190"/>
    <w:rsid w:val="006B6D54"/>
    <w:rsid w:val="006C076C"/>
    <w:rsid w:val="006C0B9F"/>
    <w:rsid w:val="006C2160"/>
    <w:rsid w:val="006C4333"/>
    <w:rsid w:val="006C454A"/>
    <w:rsid w:val="006C45A2"/>
    <w:rsid w:val="006C4FE1"/>
    <w:rsid w:val="006C53A5"/>
    <w:rsid w:val="006C5433"/>
    <w:rsid w:val="006C5F95"/>
    <w:rsid w:val="006D4703"/>
    <w:rsid w:val="006D4830"/>
    <w:rsid w:val="006E02AB"/>
    <w:rsid w:val="006E2818"/>
    <w:rsid w:val="006E41A5"/>
    <w:rsid w:val="006E431A"/>
    <w:rsid w:val="006E47BF"/>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5F4"/>
    <w:rsid w:val="00765FA1"/>
    <w:rsid w:val="00767062"/>
    <w:rsid w:val="0077298C"/>
    <w:rsid w:val="00774B9F"/>
    <w:rsid w:val="007751F6"/>
    <w:rsid w:val="00776607"/>
    <w:rsid w:val="007804A0"/>
    <w:rsid w:val="0078306E"/>
    <w:rsid w:val="0078387A"/>
    <w:rsid w:val="007863E5"/>
    <w:rsid w:val="007867B0"/>
    <w:rsid w:val="00787133"/>
    <w:rsid w:val="00787292"/>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4FF2"/>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1F2A"/>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355F"/>
    <w:rsid w:val="009F50A0"/>
    <w:rsid w:val="009F5D5C"/>
    <w:rsid w:val="009F6DE1"/>
    <w:rsid w:val="00A01C76"/>
    <w:rsid w:val="00A022FF"/>
    <w:rsid w:val="00A0568E"/>
    <w:rsid w:val="00A05A82"/>
    <w:rsid w:val="00A0683F"/>
    <w:rsid w:val="00A07AE5"/>
    <w:rsid w:val="00A13FD8"/>
    <w:rsid w:val="00A14510"/>
    <w:rsid w:val="00A16133"/>
    <w:rsid w:val="00A1780D"/>
    <w:rsid w:val="00A234D1"/>
    <w:rsid w:val="00A24677"/>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362"/>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665"/>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1FFF"/>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784"/>
    <w:rsid w:val="00C20FC6"/>
    <w:rsid w:val="00C24008"/>
    <w:rsid w:val="00C2409C"/>
    <w:rsid w:val="00C25185"/>
    <w:rsid w:val="00C260B6"/>
    <w:rsid w:val="00C27C88"/>
    <w:rsid w:val="00C31D7D"/>
    <w:rsid w:val="00C32C5F"/>
    <w:rsid w:val="00C369A1"/>
    <w:rsid w:val="00C3744D"/>
    <w:rsid w:val="00C37C2E"/>
    <w:rsid w:val="00C42CD1"/>
    <w:rsid w:val="00C43A3E"/>
    <w:rsid w:val="00C44978"/>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987"/>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C6B60"/>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3B7"/>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2B40"/>
    <w:rsid w:val="00D6328A"/>
    <w:rsid w:val="00D635B9"/>
    <w:rsid w:val="00D649C1"/>
    <w:rsid w:val="00D653B7"/>
    <w:rsid w:val="00D67D1C"/>
    <w:rsid w:val="00D715E0"/>
    <w:rsid w:val="00D71870"/>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2927"/>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0935"/>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2BA1"/>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6616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97D97"/>
    <w:rsid w:val="00FA66FF"/>
    <w:rsid w:val="00FA7284"/>
    <w:rsid w:val="00FB0D47"/>
    <w:rsid w:val="00FB227E"/>
    <w:rsid w:val="00FB2B4E"/>
    <w:rsid w:val="00FB5DAE"/>
    <w:rsid w:val="00FB6F81"/>
    <w:rsid w:val="00FC0EB8"/>
    <w:rsid w:val="00FC1374"/>
    <w:rsid w:val="00FC15C0"/>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123</Pages>
  <Words>28556</Words>
  <Characters>162774</Characters>
  <Application>Microsoft Office Word</Application>
  <DocSecurity>0</DocSecurity>
  <Lines>1356</Lines>
  <Paragraphs>381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190949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2022-10-29T04:03:00Z</cp:lastPrinted>
  <dcterms:created xsi:type="dcterms:W3CDTF">2022-11-08T15:11:00Z</dcterms:created>
  <dcterms:modified xsi:type="dcterms:W3CDTF">2022-11-08T15:19:00Z</dcterms:modified>
</cp:coreProperties>
</file>