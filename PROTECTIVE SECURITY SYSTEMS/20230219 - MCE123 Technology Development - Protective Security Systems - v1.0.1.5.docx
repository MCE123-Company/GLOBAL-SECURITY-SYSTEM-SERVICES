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DBD091" w:rsidR="00074C5F" w:rsidRDefault="009A45A8" w:rsidP="00B111EA">
      <w:pPr>
        <w:jc w:val="center"/>
        <w:rPr>
          <w:bCs/>
          <w:sz w:val="28"/>
          <w:szCs w:val="28"/>
        </w:rPr>
      </w:pPr>
      <w:r>
        <w:rPr>
          <w:bCs/>
          <w:sz w:val="28"/>
          <w:szCs w:val="28"/>
        </w:rPr>
        <w:t>2/16/2023 11:17:00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66B6DE"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w:t>
      </w:r>
      <w:r w:rsidR="00DE40DC">
        <w:rPr>
          <w:rStyle w:val="SubtleReference"/>
        </w:rPr>
        <w:t xml:space="preserve">shall only </w:t>
      </w:r>
      <w:r>
        <w:rPr>
          <w:rStyle w:val="SubtleReference"/>
        </w:rPr>
        <w:t xml:space="preserve">run at United Nations Global Security Data Centers around the world, and </w:t>
      </w:r>
      <w:r w:rsidRPr="00872430">
        <w:rPr>
          <w:rStyle w:val="SubtleReference"/>
          <w:b/>
          <w:bCs/>
        </w:rPr>
        <w:t>THIS SOFTWARE</w:t>
      </w:r>
      <w:r>
        <w:rPr>
          <w:rStyle w:val="SubtleReference"/>
        </w:rPr>
        <w:t xml:space="preserve"> was designed with the goal of protecting </w:t>
      </w:r>
      <w:r w:rsidRPr="005C1778">
        <w:rPr>
          <w:rStyle w:val="SubtleReference"/>
          <w:b/>
          <w:bCs/>
        </w:rPr>
        <w:t>PATRICK</w:t>
      </w:r>
      <w:r>
        <w:rPr>
          <w:rStyle w:val="SubtleReference"/>
        </w:rPr>
        <w:t xml:space="preserve">’s protectees, everywhere, around the world,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C42360C"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4C5AB06E" w14:textId="72931A09" w:rsidR="00D04D10" w:rsidRPr="0006068F" w:rsidRDefault="00D04D10" w:rsidP="003B02F8">
      <w:pPr>
        <w:rPr>
          <w:b/>
          <w:bCs/>
        </w:rPr>
      </w:pPr>
      <w:r w:rsidRPr="00D516BF">
        <w:rPr>
          <w:b/>
          <w:sz w:val="24"/>
        </w:rPr>
        <w:lastRenderedPageBreak/>
        <w:t>FUTURE</w:t>
      </w:r>
      <w:r w:rsidRPr="0006068F">
        <w:rPr>
          <w:b/>
          <w:sz w:val="24"/>
        </w:rPr>
        <w:t xml:space="preserve"> PROTECTIVE SYSTEMS</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0ACD8989"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00973DD5">
        <w:t xml:space="preserve">                                  </w:t>
      </w:r>
      <w:r>
        <w:t xml:space="preserve">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Pr="00B557B3" w:rsidRDefault="00A520BB" w:rsidP="00A520BB">
      <w:pPr>
        <w:ind w:left="360" w:hanging="360"/>
        <w:jc w:val="both"/>
        <w:rPr>
          <w:strike/>
        </w:rPr>
      </w:pPr>
      <w:r w:rsidRPr="00B557B3">
        <w:rPr>
          <w:strike/>
          <w:u w:val="single"/>
        </w:rPr>
        <w:t>SECURITY OF PROTECTEES’ PERSONAL ROMANTIC LIFE</w:t>
      </w:r>
      <w:r w:rsidRPr="00B557B3">
        <w:rPr>
          <w:bCs/>
          <w:strike/>
        </w:rPr>
        <w:t xml:space="preserve"> (</w:t>
      </w:r>
      <w:r w:rsidRPr="00B557B3">
        <w:rPr>
          <w:b/>
          <w:strike/>
        </w:rPr>
        <w:t>2011</w:t>
      </w:r>
      <w:r w:rsidRPr="00B557B3">
        <w:rPr>
          <w:bCs/>
          <w:strike/>
        </w:rPr>
        <w:t>)</w:t>
      </w:r>
      <w:r w:rsidRPr="00B557B3">
        <w:rPr>
          <w:strike/>
        </w:rPr>
        <w:t xml:space="preserve"> – the privacy of the protectees in their personal romantic life must be maintained at all times, therefore all </w:t>
      </w:r>
      <w:r w:rsidRPr="00B557B3">
        <w:rPr>
          <w:b/>
          <w:bCs/>
          <w:strike/>
        </w:rPr>
        <w:t>INTELLIGENCE_CHANNEL</w:t>
      </w:r>
      <w:r w:rsidRPr="00B557B3">
        <w:rPr>
          <w:strike/>
        </w:rPr>
        <w:t>[:</w:t>
      </w:r>
      <w:r w:rsidRPr="00B557B3">
        <w:rPr>
          <w:b/>
          <w:bCs/>
          <w:i/>
          <w:iCs/>
          <w:strike/>
        </w:rPr>
        <w:t>IDEAINT</w:t>
      </w:r>
      <w:r w:rsidRPr="00B557B3">
        <w:rPr>
          <w:strike/>
        </w:rPr>
        <w:t xml:space="preserve">:] communications and all audible communications towards any protectee of </w:t>
      </w:r>
      <w:r w:rsidRPr="00B557B3">
        <w:rPr>
          <w:b/>
          <w:bCs/>
          <w:strike/>
        </w:rPr>
        <w:t>CRYPTONYM</w:t>
      </w:r>
      <w:r w:rsidRPr="00B557B3">
        <w:rPr>
          <w:strike/>
        </w:rPr>
        <w:t>[:</w:t>
      </w:r>
      <w:r w:rsidRPr="00B557B3">
        <w:rPr>
          <w:b/>
          <w:bCs/>
          <w:i/>
          <w:iCs/>
          <w:strike/>
        </w:rPr>
        <w:t>PATRICK</w:t>
      </w:r>
      <w:r w:rsidRPr="00B557B3">
        <w:rPr>
          <w:strike/>
        </w:rPr>
        <w:t xml:space="preserve">:] shall be banned at the root level, to ensure that protectees of </w:t>
      </w:r>
      <w:r w:rsidRPr="00B557B3">
        <w:rPr>
          <w:b/>
          <w:bCs/>
          <w:strike/>
        </w:rPr>
        <w:t>CRYPTONYM</w:t>
      </w:r>
      <w:r w:rsidRPr="00B557B3">
        <w:rPr>
          <w:strike/>
        </w:rPr>
        <w:t>[:</w:t>
      </w:r>
      <w:r w:rsidRPr="00B557B3">
        <w:rPr>
          <w:b/>
          <w:bCs/>
          <w:i/>
          <w:iCs/>
          <w:strike/>
        </w:rPr>
        <w:t>PATRICK</w:t>
      </w:r>
      <w:r w:rsidRPr="00B557B3">
        <w:rPr>
          <w:strike/>
        </w:rPr>
        <w:t>:] are not communicated with, to ensure there is not an overactive Justice Department in trying to damage them, for illegal purposes, such as conducting warfare towards their personal life, even for professional purposes.</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6BBD23C0" w:rsidR="005C1778" w:rsidRDefault="00A520BB" w:rsidP="005C1778">
      <w:pPr>
        <w:ind w:left="360" w:hanging="360"/>
        <w:jc w:val="both"/>
      </w:pPr>
      <w:r w:rsidRPr="007872EA">
        <w:rPr>
          <w:highlight w:val="yellow"/>
          <w:u w:val="single"/>
        </w:rPr>
        <w:t>AUTOMATED ANTI-DEFAMATION 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7872EA">
        <w:rPr>
          <w:b/>
          <w:bCs/>
          <w:color w:val="92D050"/>
          <w:highlight w:val="yellow"/>
        </w:rPr>
        <w:t>THAT</w:t>
      </w:r>
      <w:r w:rsidR="000C5C74" w:rsidRPr="007872EA">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r w:rsidR="005C1778" w:rsidRPr="005C1778">
        <w:rPr>
          <w:rFonts w:ascii="Courier New" w:hAnsi="Courier New" w:cs="Courier New"/>
          <w:b/>
          <w:bCs/>
          <w:color w:val="FF0000"/>
          <w:highlight w:val="yellow"/>
          <w:rtl/>
        </w:rPr>
        <w:t>۞</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E0CF92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171C71CA"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13D8662C"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6A1800EB"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1B10552B" w:rsidR="00A520BB" w:rsidRDefault="00A520BB" w:rsidP="00A520BB">
      <w:pPr>
        <w:ind w:left="360" w:hanging="360"/>
        <w:jc w:val="both"/>
      </w:pPr>
      <w:r>
        <w:rPr>
          <w:u w:val="single"/>
        </w:rPr>
        <w:t>WAR CRIMES REPERCUSSIONS SYSTEMS</w:t>
      </w:r>
      <w:r>
        <w:t xml:space="preserve"> (</w:t>
      </w:r>
      <w:r w:rsidRPr="00B430F4">
        <w:rPr>
          <w:b/>
          <w:bCs/>
        </w:rPr>
        <w:t>2022</w:t>
      </w:r>
      <w:r>
        <w:t>) –</w:t>
      </w:r>
      <w:r w:rsidR="00B557B3">
        <w:t xml:space="preserve"> </w:t>
      </w:r>
      <w:r>
        <w:t xml:space="preserve">does the </w:t>
      </w:r>
      <w:r w:rsidR="00B557B3">
        <w:t xml:space="preserve">specific </w:t>
      </w:r>
      <w:r>
        <w:t>war crime that war crim</w:t>
      </w:r>
      <w:r w:rsidR="00B557B3">
        <w:t>inals</w:t>
      </w:r>
      <w:r>
        <w:t xml:space="preserve"> </w:t>
      </w:r>
      <w:r w:rsidR="00B557B3">
        <w:t xml:space="preserve">did </w:t>
      </w:r>
      <w:r>
        <w:t xml:space="preserve">to a protectee of </w:t>
      </w:r>
      <w:r w:rsidRPr="00AE6AC8">
        <w:rPr>
          <w:b/>
          <w:bCs/>
        </w:rPr>
        <w:t>CRYPTONYM</w:t>
      </w:r>
      <w:r>
        <w:t>[:</w:t>
      </w:r>
      <w:r>
        <w:rPr>
          <w:b/>
          <w:bCs/>
          <w:i/>
          <w:iCs/>
        </w:rPr>
        <w:t>PATRICK</w:t>
      </w:r>
      <w:r w:rsidRPr="002846F5">
        <w:t>:]</w:t>
      </w:r>
      <w:r>
        <w:t xml:space="preserve">,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5CDA4086" w:rsidR="00A520BB" w:rsidRDefault="00A520BB" w:rsidP="00A520BB">
      <w:pPr>
        <w:ind w:left="360" w:hanging="360"/>
        <w:jc w:val="both"/>
      </w:pPr>
      <w:r>
        <w:rPr>
          <w:u w:val="single"/>
        </w:rPr>
        <w:t>WAR CRIMES RAMIFICATIONS SYSTEMS</w:t>
      </w:r>
      <w:r>
        <w:t xml:space="preserve"> (</w:t>
      </w:r>
      <w:r w:rsidRPr="00B430F4">
        <w:rPr>
          <w:b/>
          <w:bCs/>
        </w:rPr>
        <w:t>2022</w:t>
      </w:r>
      <w:r>
        <w:t>) –</w:t>
      </w:r>
      <w:r w:rsidR="00B557B3">
        <w:t xml:space="preserve"> </w:t>
      </w:r>
      <w:r>
        <w:t xml:space="preserve">does the </w:t>
      </w:r>
      <w:r w:rsidR="00B557B3">
        <w:t xml:space="preserve">specific </w:t>
      </w:r>
      <w:r>
        <w:t xml:space="preserve">war crime that </w:t>
      </w:r>
      <w:r w:rsidR="00B557B3">
        <w:t>ha</w:t>
      </w:r>
      <w:r w:rsidR="00B557B3">
        <w:t xml:space="preserve">s </w:t>
      </w:r>
      <w:r>
        <w:t xml:space="preserve">been committed towards any protectee of </w:t>
      </w:r>
      <w:r w:rsidRPr="00AE6AC8">
        <w:rPr>
          <w:b/>
          <w:bCs/>
        </w:rPr>
        <w:t>CRYPTONYM</w:t>
      </w:r>
      <w:r>
        <w:t>[:</w:t>
      </w:r>
      <w:r>
        <w:rPr>
          <w:b/>
          <w:bCs/>
          <w:i/>
          <w:iCs/>
        </w:rPr>
        <w:t>PATRICK</w:t>
      </w:r>
      <w:r w:rsidRPr="002846F5">
        <w:t>:]</w:t>
      </w:r>
      <w:r>
        <w:t xml:space="preserve"> to the individual that conducted the war crime and any person that ordered the war crime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THE VIRTUAL ENVIRONMENT</w:t>
      </w:r>
      <w:r w:rsidR="00D741C7" w:rsidRPr="00E37BA5">
        <w:rPr>
          <w:highlight w:val="yellow"/>
        </w:rPr>
        <w:t xml:space="preserve">, </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787BFD">
        <w:rPr>
          <w:b/>
          <w:bCs/>
          <w:color w:val="FF0000"/>
        </w:rPr>
        <w:t>ECHELON</w:t>
      </w:r>
      <w:r>
        <w:t xml:space="preserve"> and </w:t>
      </w:r>
      <w:r w:rsidRPr="00787BFD">
        <w:rPr>
          <w:b/>
          <w:bCs/>
          <w:color w:val="FF0000"/>
        </w:rPr>
        <w:t>PRISM</w:t>
      </w:r>
      <w:r>
        <w:t xml:space="preserve">, and are referred to </w:t>
      </w:r>
      <w:r w:rsidRPr="00787BFD">
        <w:rPr>
          <w:b/>
          <w:bCs/>
          <w:color w:val="FF0000"/>
        </w:rPr>
        <w:t>THE SECRET SERVICE</w:t>
      </w:r>
      <w:r>
        <w:t xml:space="preserve"> for studies for any first family relations made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such as </w:t>
      </w:r>
      <w:r w:rsidR="00387E71" w:rsidRPr="00787BFD">
        <w:rPr>
          <w:b/>
          <w:bCs/>
          <w:color w:val="FF0000"/>
        </w:rPr>
        <w:t>CRYPTONYM</w:t>
      </w:r>
      <w:r w:rsidR="00387E71" w:rsidRPr="00787BFD">
        <w:rPr>
          <w:color w:val="FF0000"/>
        </w:rPr>
        <w:t>[:</w:t>
      </w:r>
      <w:r w:rsidR="00387E71" w:rsidRPr="00787BFD">
        <w:rPr>
          <w:b/>
          <w:bCs/>
          <w:i/>
          <w:iCs/>
          <w:color w:val="FF0000"/>
        </w:rPr>
        <w:t>SAILBOAT</w:t>
      </w:r>
      <w:r w:rsidR="00387E71"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TIGER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STARWARS</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FOOTBALL</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CHEESEBURGER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TREE</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TOWER</w:t>
      </w:r>
      <w:r w:rsidRPr="00787BFD">
        <w:rPr>
          <w:color w:val="FF0000"/>
        </w:rPr>
        <w:t>:]</w:t>
      </w:r>
      <w:r w:rsidRPr="007D0675">
        <w:t xml:space="preserve"> </w:t>
      </w:r>
      <w:r>
        <w:t xml:space="preserve">or </w:t>
      </w:r>
      <w:r w:rsidRPr="00787BFD">
        <w:rPr>
          <w:b/>
          <w:bCs/>
          <w:color w:val="FF0000"/>
        </w:rPr>
        <w:t>CRYPTONYM</w:t>
      </w:r>
      <w:r w:rsidRPr="00787BFD">
        <w:rPr>
          <w:color w:val="FF0000"/>
        </w:rPr>
        <w:t>[:</w:t>
      </w:r>
      <w:r w:rsidRPr="00787BFD">
        <w:rPr>
          <w:b/>
          <w:bCs/>
          <w:i/>
          <w:iCs/>
          <w:color w:val="FF0000"/>
        </w:rPr>
        <w:t>SANTA</w:t>
      </w:r>
      <w:r w:rsidRPr="00787BFD">
        <w:rPr>
          <w:color w:val="FF0000"/>
        </w:rPr>
        <w:t>:]</w:t>
      </w:r>
      <w:r>
        <w:t xml:space="preserve"> in relation to </w:t>
      </w:r>
      <w:r w:rsidRPr="00787BFD">
        <w:rPr>
          <w:b/>
          <w:bCs/>
          <w:color w:val="FF0000"/>
        </w:rPr>
        <w:t>CRYPTONYM</w:t>
      </w:r>
      <w:r w:rsidRPr="00787BFD">
        <w:rPr>
          <w:color w:val="FF0000"/>
        </w:rPr>
        <w:t>[:</w:t>
      </w:r>
      <w:r w:rsidRPr="00787BFD">
        <w:rPr>
          <w:b/>
          <w:bCs/>
          <w:i/>
          <w:iCs/>
          <w:color w:val="FF0000"/>
        </w:rPr>
        <w:t>FAMILY_MEMBERS</w:t>
      </w:r>
      <w:r w:rsidRPr="00787BFD">
        <w:rPr>
          <w:color w:val="FF0000"/>
        </w:rPr>
        <w:t>:]</w:t>
      </w:r>
      <w:r w:rsidRPr="006459BD">
        <w:t>.</w:t>
      </w:r>
    </w:p>
    <w:p w14:paraId="0131B513"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2B6D7746"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787BFD">
        <w:rPr>
          <w:b/>
          <w:bCs/>
          <w:color w:val="FF0000"/>
        </w:rPr>
        <w:t>THE U.S. SECRET SERVICE</w:t>
      </w:r>
      <w:r>
        <w:t xml:space="preserve"> </w:t>
      </w:r>
      <w:r w:rsidR="00EF30FD">
        <w:t>always</w:t>
      </w:r>
      <w:r>
        <w:t>, using</w:t>
      </w:r>
      <w:r w:rsidR="00C25185">
        <w:t xml:space="preserve">        </w:t>
      </w:r>
      <w:r w:rsidR="00ED04A2">
        <w:t xml:space="preserve">                                          </w:t>
      </w:r>
      <w:r w:rsidR="00C25185">
        <w:t xml:space="preserve">               </w:t>
      </w:r>
      <w:r>
        <w:t xml:space="preserve"> </w:t>
      </w:r>
      <w:r w:rsidRPr="00787BFD">
        <w:rPr>
          <w:b/>
          <w:bCs/>
          <w:color w:val="FF0000"/>
        </w:rPr>
        <w:t>GLOBAL SECURITY INTELLIGENCE (GSINT)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787BFD">
        <w:rPr>
          <w:b/>
          <w:bCs/>
          <w:color w:val="FF0000"/>
        </w:rPr>
        <w:t>XENON-135</w:t>
      </w:r>
      <w:r w:rsidR="00C25185">
        <w:t xml:space="preserve"> or </w:t>
      </w:r>
      <w:r w:rsidR="00C25185" w:rsidRPr="00787BFD">
        <w:rPr>
          <w:b/>
          <w:bCs/>
          <w:color w:val="FF0000"/>
        </w:rPr>
        <w:t>IODINE-135</w:t>
      </w:r>
      <w:r w:rsidR="00C25185">
        <w:t xml:space="preserve"> or </w:t>
      </w:r>
      <w:r w:rsidR="00C25185" w:rsidRPr="00787BFD">
        <w:rPr>
          <w:b/>
          <w:bCs/>
          <w:color w:val="FF0000"/>
        </w:rPr>
        <w:t>SAMARIUM-149</w:t>
      </w:r>
      <w:r w:rsidR="00C25185">
        <w:t xml:space="preserve"> or </w:t>
      </w:r>
      <w:r w:rsidR="00C25185" w:rsidRPr="00787BFD">
        <w:rPr>
          <w:b/>
          <w:bCs/>
          <w:color w:val="FF0000"/>
        </w:rPr>
        <w:t>TRITIUM</w:t>
      </w:r>
      <w:r w:rsidR="00C25185">
        <w:t xml:space="preserve"> or </w:t>
      </w:r>
      <w:r w:rsidR="00C25185" w:rsidRPr="00787BFD">
        <w:rPr>
          <w:b/>
          <w:bCs/>
          <w:color w:val="FF0000"/>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787BFD">
        <w:rPr>
          <w:b/>
          <w:bCs/>
          <w:color w:val="FF0000"/>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787BFD">
        <w:rPr>
          <w:b/>
          <w:bCs/>
          <w:color w:val="FF0000"/>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787BFD">
        <w:rPr>
          <w:b/>
          <w:bCs/>
          <w:color w:val="FF0000"/>
        </w:rPr>
        <w:t>THE U.S. SECRET SERVICE</w:t>
      </w:r>
      <w:r w:rsidR="00EF30FD">
        <w:t xml:space="preserve"> in </w:t>
      </w:r>
      <w:r w:rsidR="00EF30FD" w:rsidRPr="00787BFD">
        <w:rPr>
          <w:b/>
          <w:bCs/>
          <w:color w:val="FF0000"/>
        </w:rPr>
        <w:t>WASHINGTON, D.C.</w:t>
      </w:r>
      <w:r w:rsidR="00D741C7">
        <w:t xml:space="preserve">, </w:t>
      </w:r>
      <w:r w:rsidR="00D741C7" w:rsidRPr="00F850AF">
        <w:rPr>
          <w:b/>
          <w:bCs/>
          <w:color w:val="00B0F0"/>
        </w:rPr>
        <w:t>IMPLICITLY-EXPLICITLY DEFINED</w:t>
      </w:r>
      <w:r w:rsidR="00D741C7">
        <w:t>.</w:t>
      </w:r>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MODULAR MODE</w:t>
      </w:r>
      <w:r>
        <w:t xml:space="preserve"> used against any protectee of</w:t>
      </w:r>
      <w:r w:rsidRPr="0027015C">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for         </w:t>
      </w:r>
      <w:r w:rsidRPr="00787BFD">
        <w:rPr>
          <w:b/>
          <w:bCs/>
          <w:color w:val="FF0000"/>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198CC00" w14:textId="6E6A44A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INTELLIGENCE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166D0">
        <w:t xml:space="preserve">               </w:t>
      </w:r>
      <w:r w:rsidRPr="00787BFD">
        <w:rPr>
          <w:b/>
          <w:bCs/>
          <w:color w:val="FF0000"/>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lastRenderedPageBreak/>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p>
    <w:p w14:paraId="2F8258AE" w14:textId="7BE7D7D3"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r w:rsidRPr="00787BFD">
        <w:rPr>
          <w:color w:val="FF0000"/>
        </w:rPr>
        <w:t>[:</w:t>
      </w:r>
      <w:r w:rsidRPr="00787BFD">
        <w:rPr>
          <w:b/>
          <w:bCs/>
          <w:i/>
          <w:iCs/>
          <w:color w:val="FF0000"/>
        </w:rPr>
        <w:t>INVENTOR</w:t>
      </w:r>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0715843C"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787BFD">
        <w:rPr>
          <w:b/>
          <w:bCs/>
          <w:color w:val="FF0000"/>
        </w:rPr>
        <w:t>MINDFRAME</w:t>
      </w:r>
      <w:r>
        <w:t xml:space="preserve"> or Mind Control software that could cause a person to have mental health disorders or conditions, such as giving a person </w:t>
      </w:r>
      <w:r w:rsidRPr="00787BFD">
        <w:rPr>
          <w:b/>
          <w:bCs/>
          <w:color w:val="FF0000"/>
        </w:rPr>
        <w:t>SCHIZOPHRENIA</w:t>
      </w:r>
      <w:r>
        <w:t xml:space="preserve"> using </w:t>
      </w:r>
      <w:r w:rsidR="00C166D0">
        <w:t xml:space="preserve">         </w:t>
      </w:r>
      <w:r w:rsidRPr="00787BFD">
        <w:rPr>
          <w:b/>
          <w:bCs/>
          <w:color w:val="FF0000"/>
        </w:rPr>
        <w:t>MIND CONTROL TECHNOLOGY</w:t>
      </w:r>
      <w:r>
        <w:t xml:space="preserve"> to take their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87BFD">
        <w:rPr>
          <w:b/>
          <w:bCs/>
          <w:color w:val="FF0000"/>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t xml:space="preserve">            </w:t>
      </w:r>
      <w:r w:rsidRPr="00787BFD">
        <w:rPr>
          <w:b/>
          <w:bCs/>
          <w:color w:val="FF0000"/>
        </w:rPr>
        <w:t>MIND CONTROL TECHNOLOGY</w:t>
      </w:r>
      <w:r>
        <w:t xml:space="preserve"> against the original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inventor. This technology works similar to the </w:t>
      </w:r>
      <w:r w:rsidRPr="00787BFD">
        <w:rPr>
          <w:b/>
          <w:bCs/>
          <w:color w:val="FF0000"/>
        </w:rPr>
        <w:t>WAR CRIMES PREVENTION SYSTEMS</w:t>
      </w:r>
      <w:r>
        <w:t xml:space="preserve">. Trying to completely ruin the life of </w:t>
      </w:r>
      <w:r w:rsidRPr="00787BFD">
        <w:rPr>
          <w:b/>
          <w:bCs/>
          <w:color w:val="FF0000"/>
        </w:rPr>
        <w:t>CRYPTONYM</w:t>
      </w:r>
      <w:r w:rsidRPr="00787BFD">
        <w:rPr>
          <w:color w:val="FF0000"/>
        </w:rPr>
        <w:t>[:</w:t>
      </w:r>
      <w:r w:rsidRPr="00787BFD">
        <w:rPr>
          <w:b/>
          <w:bCs/>
          <w:i/>
          <w:iCs/>
          <w:color w:val="FF0000"/>
        </w:rPr>
        <w:t>INVENTOR</w:t>
      </w:r>
      <w:r w:rsidRPr="00787BFD">
        <w:rPr>
          <w:color w:val="FF0000"/>
        </w:rPr>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 xml:space="preserve">utilize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 xml:space="preserve">as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 xml:space="preserve">ALL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F461CE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w:t>
      </w:r>
      <w:r>
        <w:lastRenderedPageBreak/>
        <w:t xml:space="preserve">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commentRangeStart w:id="3"/>
      <w:r w:rsidR="00ED7DA8" w:rsidRPr="007872EA">
        <w:rPr>
          <w:b/>
          <w:bCs/>
          <w:i/>
          <w:iCs/>
          <w:color w:val="FF0000"/>
        </w:rPr>
        <w:t>SHFINT</w:t>
      </w:r>
      <w:commentRangeEnd w:id="3"/>
      <w:r w:rsidR="007872EA">
        <w:rPr>
          <w:rStyle w:val="CommentReference"/>
        </w:rPr>
        <w:commentReference w:id="3"/>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bookmarkStart w:id="4" w:name="_Hlk114403663"/>
      <w:r w:rsidR="00615B5B">
        <w:rPr>
          <w:b/>
          <w:bCs/>
          <w:i/>
          <w:iCs/>
        </w:rPr>
        <w:t>SHFINT</w:t>
      </w:r>
      <w:bookmarkEnd w:id="4"/>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MASINT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lastRenderedPageBreak/>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rsidRPr="00C8388E">
        <w:rPr>
          <w:b/>
          <w:bCs/>
        </w:rPr>
        <w:t xml:space="preserve"> </w:t>
      </w:r>
      <w:r>
        <w:rPr>
          <w:b/>
          <w:bCs/>
        </w:rPr>
        <w:t>INTELLIGENCE_CHANNEL</w:t>
      </w:r>
      <w:r>
        <w:t>[:</w:t>
      </w:r>
      <w:r>
        <w:rPr>
          <w:b/>
          <w:bCs/>
          <w:i/>
          <w:iCs/>
        </w:rPr>
        <w:t>HUMINT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w:t>
      </w:r>
      <w:r w:rsidR="0084407A">
        <w:lastRenderedPageBreak/>
        <w:t xml:space="preserve">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w:t>
      </w:r>
      <w:r w:rsidR="00B430F4">
        <w:lastRenderedPageBreak/>
        <w:t xml:space="preserve">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lastRenderedPageBreak/>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xml:space="preserve">)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w:t>
      </w:r>
      <w:r w:rsidR="008B5D07">
        <w:lastRenderedPageBreak/>
        <w:t>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lastRenderedPageBreak/>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lastRenderedPageBreak/>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xml:space="preserve">” or </w:t>
      </w:r>
      <w:r w:rsidR="00AA5CB1">
        <w:lastRenderedPageBreak/>
        <w:t>“</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7C04DB5"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1B89632" w:rsidR="00262F25" w:rsidRDefault="00262F25" w:rsidP="00262F25">
      <w:pPr>
        <w:ind w:left="360" w:hanging="360"/>
        <w:jc w:val="both"/>
      </w:pPr>
      <w:r w:rsidRPr="00717267">
        <w:rPr>
          <w:highlight w:val="yellow"/>
          <w:u w:val="single"/>
        </w:rPr>
        <w:t>AUTONOMOUS KNEE STROKE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b/>
          <w:bCs/>
          <w:color w:val="FF0000"/>
          <w:highlight w:val="yellow"/>
        </w:rPr>
        <w:t>ANY KNEE STROKE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534B9FB" w14:textId="4284B52F" w:rsidR="00262F25" w:rsidRDefault="00262F25" w:rsidP="00262F25">
      <w:pPr>
        <w:ind w:left="360" w:hanging="360"/>
        <w:jc w:val="both"/>
      </w:pPr>
      <w:r w:rsidRPr="00717267">
        <w:rPr>
          <w:highlight w:val="yellow"/>
          <w:u w:val="single"/>
        </w:rPr>
        <w:t>AUTONOMOUS KNEE SHAKE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SHAKE</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793C75B3" w14:textId="55AA87EC" w:rsidR="00262F25" w:rsidRDefault="00262F25" w:rsidP="00262F25">
      <w:pPr>
        <w:ind w:left="360" w:hanging="360"/>
        <w:jc w:val="both"/>
      </w:pPr>
      <w:r w:rsidRPr="00717267">
        <w:rPr>
          <w:highlight w:val="yellow"/>
          <w:u w:val="single"/>
        </w:rPr>
        <w:t>AUTONOMOUS KNEE JERK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00717267" w:rsidRPr="00717267">
        <w:rPr>
          <w:highlight w:val="yellow"/>
        </w:rPr>
        <w:t xml:space="preserve">            </w:t>
      </w:r>
      <w:r w:rsidRPr="00717267">
        <w:rPr>
          <w:highlight w:val="yellow"/>
        </w:rPr>
        <w:t xml:space="preserve">          </w:t>
      </w:r>
      <w:r w:rsidRPr="00717267">
        <w:rPr>
          <w:b/>
          <w:bCs/>
          <w:color w:val="FF0000"/>
          <w:highlight w:val="yellow"/>
        </w:rPr>
        <w:t>ANY KNEE JERK</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23F20F22" w14:textId="63386D9E" w:rsidR="00262F25" w:rsidRDefault="00262F25" w:rsidP="00262F25">
      <w:pPr>
        <w:ind w:left="360" w:hanging="360"/>
        <w:jc w:val="both"/>
      </w:pPr>
      <w:r w:rsidRPr="00717267">
        <w:rPr>
          <w:highlight w:val="yellow"/>
          <w:u w:val="single"/>
        </w:rPr>
        <w:t>AUTONOMOUS TENDON TENSION PREVENTION SECURITY SYSTEMS</w:t>
      </w:r>
      <w:r w:rsidRPr="00717267">
        <w:rPr>
          <w:highlight w:val="yellow"/>
        </w:rPr>
        <w:t xml:space="preserve"> (</w:t>
      </w:r>
      <w:r w:rsidRPr="00717267">
        <w:rPr>
          <w:b/>
          <w:bCs/>
          <w:highlight w:val="yellow"/>
        </w:rPr>
        <w:t>2022</w:t>
      </w:r>
      <w:r w:rsidRPr="00717267">
        <w:rPr>
          <w:highlight w:val="yellow"/>
        </w:rPr>
        <w:t xml:space="preserve">) – </w:t>
      </w:r>
      <w:r w:rsidRPr="00717267">
        <w:rPr>
          <w:b/>
          <w:bCs/>
          <w:color w:val="7030A0"/>
          <w:highlight w:val="yellow"/>
        </w:rPr>
        <w:t>ENSURES</w:t>
      </w:r>
      <w:r w:rsidRPr="00717267">
        <w:rPr>
          <w:b/>
          <w:bCs/>
          <w:highlight w:val="yellow"/>
        </w:rPr>
        <w:t xml:space="preserve"> </w:t>
      </w:r>
      <w:r w:rsidRPr="00717267">
        <w:rPr>
          <w:b/>
          <w:bCs/>
          <w:color w:val="0070C0"/>
          <w:highlight w:val="yellow"/>
        </w:rPr>
        <w:t>THAT</w:t>
      </w:r>
      <w:r w:rsidRPr="00717267">
        <w:rPr>
          <w:highlight w:val="yellow"/>
        </w:rPr>
        <w:t xml:space="preserve">                        </w:t>
      </w:r>
      <w:r w:rsidRPr="00717267">
        <w:rPr>
          <w:b/>
          <w:bCs/>
          <w:color w:val="FF0000"/>
          <w:highlight w:val="yellow"/>
        </w:rPr>
        <w:t>ANY TENDON TENSION</w:t>
      </w:r>
      <w:r w:rsidRPr="00717267">
        <w:rPr>
          <w:highlight w:val="yellow"/>
        </w:rPr>
        <w:t xml:space="preserve"> </w:t>
      </w:r>
      <w:r w:rsidR="00DC3D50" w:rsidRPr="00717267">
        <w:rPr>
          <w:b/>
          <w:bCs/>
          <w:color w:val="0070C0"/>
          <w:highlight w:val="yellow"/>
        </w:rPr>
        <w:t>SHALL</w:t>
      </w:r>
      <w:r w:rsidR="00DC3D50" w:rsidRPr="00717267">
        <w:rPr>
          <w:highlight w:val="yellow"/>
        </w:rPr>
        <w:t xml:space="preserve"> </w:t>
      </w:r>
      <w:r w:rsidR="00DC3D50" w:rsidRPr="00717267">
        <w:rPr>
          <w:rFonts w:ascii="Courier New" w:hAnsi="Courier New" w:cs="Courier New"/>
          <w:b/>
          <w:bCs/>
          <w:color w:val="FF0000"/>
          <w:highlight w:val="yellow"/>
          <w:rtl/>
        </w:rPr>
        <w:t>۞</w:t>
      </w:r>
      <w:r w:rsidR="00DC3D50" w:rsidRPr="00717267">
        <w:rPr>
          <w:b/>
          <w:bCs/>
          <w:color w:val="FF0000"/>
          <w:highlight w:val="yellow"/>
        </w:rPr>
        <w:t>NEVER BE ALLOWED</w:t>
      </w:r>
      <w:r w:rsidR="00DC3D50" w:rsidRPr="00717267">
        <w:rPr>
          <w:rFonts w:ascii="Courier New" w:hAnsi="Courier New" w:cs="Courier New"/>
          <w:b/>
          <w:bCs/>
          <w:color w:val="FF0000"/>
          <w:highlight w:val="yellow"/>
          <w:rtl/>
        </w:rPr>
        <w:t>۞</w:t>
      </w:r>
      <w:r w:rsidRPr="00717267">
        <w:rPr>
          <w:highlight w:val="yellow"/>
        </w:rPr>
        <w:t xml:space="preserve">, </w:t>
      </w:r>
      <w:r w:rsidR="00717267" w:rsidRPr="00717267">
        <w:rPr>
          <w:highlight w:val="yellow"/>
        </w:rPr>
        <w:t xml:space="preserve">                                                                                        </w:t>
      </w:r>
      <w:r w:rsidRPr="00717267">
        <w:rPr>
          <w:b/>
          <w:bCs/>
          <w:color w:val="00B0F0"/>
          <w:highlight w:val="yellow"/>
        </w:rPr>
        <w:t xml:space="preserve">IMPLICITLY-EXPLICITLY </w:t>
      </w:r>
      <w:r w:rsidR="00717267" w:rsidRPr="00717267">
        <w:rPr>
          <w:b/>
          <w:bCs/>
          <w:color w:val="00B0F0"/>
          <w:highlight w:val="yellow"/>
        </w:rPr>
        <w:t xml:space="preserve">GLOBALLY VIRULENTLY </w:t>
      </w:r>
      <w:r w:rsidRPr="00717267">
        <w:rPr>
          <w:b/>
          <w:bCs/>
          <w:color w:val="00B0F0"/>
          <w:highlight w:val="yellow"/>
        </w:rPr>
        <w:t>DEFINED</w:t>
      </w:r>
      <w:r w:rsidRPr="00717267">
        <w:rPr>
          <w:highlight w:val="yellow"/>
        </w:rP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5B067C38" w14:textId="2095D506" w:rsidR="00222CF8" w:rsidRPr="00C0532F" w:rsidRDefault="00222CF8" w:rsidP="00FA62DB">
      <w:pPr>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4D5E692C" w:rsidR="00CF29B7" w:rsidRDefault="00A35286" w:rsidP="00CF29B7">
      <w:pPr>
        <w:ind w:left="360" w:hanging="360"/>
        <w:jc w:val="both"/>
      </w:pPr>
      <w:r w:rsidRPr="0057109A">
        <w:rPr>
          <w:highlight w:val="yellow"/>
          <w:u w:val="single"/>
        </w:rPr>
        <w:t>AUTONOMOUS PERCEPTUAL SEXUAL CRIMES RUNTIME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PERCEPTUAL SEXUAL CRIME</w:t>
      </w:r>
      <w:r w:rsidR="00FA62DB" w:rsidRPr="0057109A">
        <w:rPr>
          <w:b/>
          <w:bCs/>
          <w:color w:val="FF0000"/>
          <w:highlight w:val="yellow"/>
        </w:rPr>
        <w:t>S</w:t>
      </w:r>
      <w:r w:rsidRPr="0057109A">
        <w:rPr>
          <w:highlight w:val="yellow"/>
        </w:rPr>
        <w:t xml:space="preserve"> </w:t>
      </w:r>
      <w:r w:rsidR="00DC3D50" w:rsidRPr="00FA62DB">
        <w:rPr>
          <w:b/>
          <w:bCs/>
          <w:color w:val="0070C0"/>
          <w:highlight w:val="yellow"/>
        </w:rPr>
        <w:t>SHALL</w:t>
      </w:r>
      <w:r w:rsidR="00DC3D50" w:rsidRPr="00FA62DB">
        <w:rPr>
          <w:highlight w:val="yellow"/>
        </w:rPr>
        <w:t xml:space="preserve"> </w:t>
      </w:r>
      <w:r w:rsidR="00DC3D50" w:rsidRPr="00FA62DB">
        <w:rPr>
          <w:rFonts w:ascii="Courier New" w:hAnsi="Courier New" w:cs="Courier New"/>
          <w:b/>
          <w:bCs/>
          <w:color w:val="FF0000"/>
          <w:highlight w:val="yellow"/>
          <w:rtl/>
        </w:rPr>
        <w:t>۞</w:t>
      </w:r>
      <w:r w:rsidR="00DC3D50" w:rsidRPr="00FA62DB">
        <w:rPr>
          <w:b/>
          <w:bCs/>
          <w:color w:val="FF0000"/>
          <w:highlight w:val="yellow"/>
        </w:rPr>
        <w:t>NEVER BE ALLOWED</w:t>
      </w:r>
      <w:r w:rsidR="00FA62DB" w:rsidRPr="00FA62DB">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FA62DB" w:rsidRPr="00FA62DB">
        <w:rPr>
          <w:b/>
          <w:bCs/>
          <w:color w:val="00B0F0"/>
          <w:highlight w:val="yellow"/>
        </w:rPr>
        <w:t>IMPLICITLY-EXPLICITLY GLOBALLY VIRULENTLY DEFINED</w:t>
      </w:r>
      <w:r w:rsidR="00FA62DB" w:rsidRPr="0057109A">
        <w:rPr>
          <w:b/>
          <w:bCs/>
          <w:highlight w:val="yellow"/>
        </w:rPr>
        <w:t>.</w:t>
      </w:r>
    </w:p>
    <w:p w14:paraId="72B66990" w14:textId="39F5909B" w:rsidR="00A35286" w:rsidRPr="0057109A" w:rsidRDefault="00A35286" w:rsidP="00CF29B7">
      <w:pPr>
        <w:ind w:left="360" w:hanging="360"/>
        <w:jc w:val="both"/>
        <w:rPr>
          <w:highlight w:val="yellow"/>
        </w:rPr>
      </w:pPr>
      <w:r w:rsidRPr="0057109A">
        <w:rPr>
          <w:highlight w:val="yellow"/>
          <w:u w:val="single"/>
        </w:rPr>
        <w:t>AUTONOMOUS FALSE POSITIVE CRIMES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FA62DB" w:rsidRPr="0057109A">
        <w:rPr>
          <w:highlight w:val="yellow"/>
        </w:rPr>
        <w:t xml:space="preserve">      </w:t>
      </w:r>
      <w:r w:rsidR="00FA62DB" w:rsidRPr="0057109A">
        <w:rPr>
          <w:b/>
          <w:bCs/>
          <w:color w:val="FF0000"/>
          <w:highlight w:val="yellow"/>
        </w:rPr>
        <w:t xml:space="preserve">ALL </w:t>
      </w:r>
      <w:r w:rsidRPr="0057109A">
        <w:rPr>
          <w:b/>
          <w:bCs/>
          <w:color w:val="FF0000"/>
          <w:highlight w:val="yellow"/>
        </w:rPr>
        <w:t>FALSE POSITIVE CRIMES</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70D55F1" w14:textId="52D40350" w:rsidR="00C1686F" w:rsidRPr="0057109A" w:rsidRDefault="00C1686F" w:rsidP="00C1686F">
      <w:pPr>
        <w:ind w:left="360" w:hanging="360"/>
        <w:jc w:val="both"/>
        <w:rPr>
          <w:highlight w:val="yellow"/>
        </w:rPr>
      </w:pPr>
      <w:r w:rsidRPr="0057109A">
        <w:rPr>
          <w:highlight w:val="yellow"/>
          <w:u w:val="single"/>
        </w:rPr>
        <w:t>AUTONOMOUS AGGRESSIVE KNUCKLE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KNUCKLE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61A39AFE" w14:textId="4AB57CE0" w:rsidR="00C1686F" w:rsidRPr="0057109A" w:rsidRDefault="00C1686F" w:rsidP="00C1686F">
      <w:pPr>
        <w:ind w:left="360" w:hanging="360"/>
        <w:jc w:val="both"/>
        <w:rPr>
          <w:highlight w:val="yellow"/>
        </w:rPr>
      </w:pPr>
      <w:r w:rsidRPr="0057109A">
        <w:rPr>
          <w:highlight w:val="yellow"/>
          <w:u w:val="single"/>
        </w:rPr>
        <w:t>AUTONOMOUS AGGRESSIVE HAND CRACK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CRACK</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45D3B433" w14:textId="5610B430" w:rsidR="00C1686F" w:rsidRDefault="00C1686F" w:rsidP="00C1686F">
      <w:pPr>
        <w:ind w:left="360" w:hanging="360"/>
        <w:jc w:val="both"/>
      </w:pPr>
      <w:r w:rsidRPr="0057109A">
        <w:rPr>
          <w:highlight w:val="yellow"/>
          <w:u w:val="single"/>
        </w:rPr>
        <w:t>AUTONOMOUS AGGRESSIVE HAND PAIN PREVENTION SECURITY SYSTEMS</w:t>
      </w:r>
      <w:r w:rsidRPr="0057109A">
        <w:rPr>
          <w:highlight w:val="yellow"/>
        </w:rPr>
        <w:t xml:space="preserve"> (</w:t>
      </w:r>
      <w:r w:rsidRPr="0057109A">
        <w:rPr>
          <w:b/>
          <w:bCs/>
          <w:highlight w:val="yellow"/>
        </w:rPr>
        <w:t>2022</w:t>
      </w:r>
      <w:r w:rsidRPr="0057109A">
        <w:rPr>
          <w:highlight w:val="yellow"/>
        </w:rPr>
        <w:t xml:space="preserve">) – </w:t>
      </w:r>
      <w:r w:rsidR="00FA62DB" w:rsidRPr="0057109A">
        <w:rPr>
          <w:b/>
          <w:bCs/>
          <w:color w:val="7030A0"/>
          <w:highlight w:val="yellow"/>
        </w:rPr>
        <w:t>VERIFIES</w:t>
      </w:r>
      <w:r w:rsidR="00FA62DB" w:rsidRPr="0057109A">
        <w:rPr>
          <w:b/>
          <w:bCs/>
          <w:highlight w:val="yellow"/>
        </w:rPr>
        <w:t xml:space="preserve"> </w:t>
      </w:r>
      <w:r w:rsidR="00FA62DB" w:rsidRPr="0057109A">
        <w:rPr>
          <w:b/>
          <w:bCs/>
          <w:color w:val="0070C0"/>
          <w:highlight w:val="yellow"/>
        </w:rPr>
        <w:t>THAT</w:t>
      </w:r>
      <w:r w:rsidRPr="0057109A">
        <w:rPr>
          <w:highlight w:val="yellow"/>
        </w:rPr>
        <w:t xml:space="preserve">         </w:t>
      </w:r>
      <w:r w:rsidR="0057109A" w:rsidRPr="0057109A">
        <w:rPr>
          <w:highlight w:val="yellow"/>
        </w:rPr>
        <w:t xml:space="preserve">   </w:t>
      </w:r>
      <w:r w:rsidR="0057109A" w:rsidRPr="0057109A">
        <w:rPr>
          <w:b/>
          <w:bCs/>
          <w:color w:val="FF0000"/>
          <w:highlight w:val="yellow"/>
        </w:rPr>
        <w:t xml:space="preserve">ALL </w:t>
      </w:r>
      <w:r w:rsidRPr="0057109A">
        <w:rPr>
          <w:b/>
          <w:bCs/>
          <w:color w:val="FF0000"/>
          <w:highlight w:val="yellow"/>
        </w:rPr>
        <w:t>AGGRESSIVE HAND PAIN</w:t>
      </w:r>
      <w:r w:rsidRPr="0057109A">
        <w:rPr>
          <w:highlight w:val="yellow"/>
        </w:rPr>
        <w:t xml:space="preserve"> </w:t>
      </w:r>
      <w:r w:rsidR="00DC3D50" w:rsidRPr="0057109A">
        <w:rPr>
          <w:b/>
          <w:bCs/>
          <w:color w:val="0070C0"/>
          <w:highlight w:val="yellow"/>
        </w:rPr>
        <w:t>SHALL</w:t>
      </w:r>
      <w:r w:rsidR="00DC3D50" w:rsidRPr="0057109A">
        <w:rPr>
          <w:highlight w:val="yellow"/>
        </w:rPr>
        <w:t xml:space="preserve"> </w:t>
      </w:r>
      <w:r w:rsidR="00DC3D50" w:rsidRPr="0057109A">
        <w:rPr>
          <w:rFonts w:ascii="Courier New" w:hAnsi="Courier New" w:cs="Courier New"/>
          <w:b/>
          <w:bCs/>
          <w:color w:val="FF0000"/>
          <w:highlight w:val="yellow"/>
          <w:rtl/>
        </w:rPr>
        <w:t>۞</w:t>
      </w:r>
      <w:r w:rsidR="00DC3D50" w:rsidRPr="0057109A">
        <w:rPr>
          <w:b/>
          <w:bCs/>
          <w:color w:val="FF0000"/>
          <w:highlight w:val="yellow"/>
        </w:rPr>
        <w:t>NEVER BE ALLOWED</w:t>
      </w:r>
      <w:r w:rsidR="00DC3D50" w:rsidRPr="0057109A">
        <w:rPr>
          <w:rFonts w:ascii="Courier New" w:hAnsi="Courier New" w:cs="Courier New"/>
          <w:b/>
          <w:bCs/>
          <w:color w:val="FF0000"/>
          <w:highlight w:val="yellow"/>
          <w:rtl/>
        </w:rPr>
        <w:t>۞</w:t>
      </w:r>
      <w:r w:rsidR="00FA62DB" w:rsidRPr="0057109A">
        <w:rPr>
          <w:b/>
          <w:bCs/>
          <w:highlight w:val="yellow"/>
        </w:rPr>
        <w:t>,</w:t>
      </w:r>
      <w:r w:rsidR="00FA62DB" w:rsidRPr="0057109A">
        <w:rPr>
          <w:highlight w:val="yellow"/>
        </w:rPr>
        <w:t xml:space="preserve">  </w:t>
      </w:r>
      <w:r w:rsidR="0057109A" w:rsidRPr="0057109A">
        <w:rPr>
          <w:highlight w:val="yellow"/>
        </w:rPr>
        <w:t xml:space="preserve">                                                  </w:t>
      </w:r>
      <w:r w:rsidR="00FA62DB" w:rsidRPr="0057109A">
        <w:rPr>
          <w:highlight w:val="yellow"/>
        </w:rPr>
        <w:t xml:space="preserve">                    </w:t>
      </w:r>
      <w:r w:rsidR="00FA62DB" w:rsidRPr="0057109A">
        <w:rPr>
          <w:b/>
          <w:bCs/>
          <w:color w:val="00B0F0"/>
          <w:highlight w:val="yellow"/>
        </w:rPr>
        <w:t>IMPLICITLY-EXPLICITLY GLOBALLY VIRULENTLY DEFINED</w:t>
      </w:r>
      <w:r w:rsidR="00FA62DB" w:rsidRPr="0057109A">
        <w:rPr>
          <w:b/>
          <w:bCs/>
          <w:highlight w:val="yellow"/>
        </w:rPr>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lastRenderedPageBreak/>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5"/>
      <w:commentRangeStart w:id="6"/>
      <w:commentRangeStart w:id="7"/>
      <w:commentRangeStart w:id="8"/>
      <w:commentRangeStart w:id="9"/>
      <w:commentRangeStart w:id="1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
      <w:r w:rsidRPr="004D572C">
        <w:rPr>
          <w:rStyle w:val="CommentReference"/>
          <w:i/>
          <w:iCs/>
        </w:rPr>
        <w:commentReference w:id="5"/>
      </w:r>
      <w:commentRangeEnd w:id="6"/>
      <w:r w:rsidR="00DB536B" w:rsidRPr="004D572C">
        <w:rPr>
          <w:rStyle w:val="CommentReference"/>
          <w:i/>
          <w:iCs/>
        </w:rPr>
        <w:commentReference w:id="6"/>
      </w:r>
      <w:commentRangeEnd w:id="7"/>
      <w:r w:rsidR="00CD079B">
        <w:rPr>
          <w:rStyle w:val="CommentReference"/>
        </w:rPr>
        <w:commentReference w:id="7"/>
      </w:r>
      <w:commentRangeEnd w:id="8"/>
      <w:r w:rsidR="00CD079B">
        <w:rPr>
          <w:rStyle w:val="CommentReference"/>
        </w:rPr>
        <w:commentReference w:id="8"/>
      </w:r>
      <w:commentRangeEnd w:id="9"/>
      <w:r w:rsidR="000233A7">
        <w:rPr>
          <w:rStyle w:val="CommentReference"/>
        </w:rPr>
        <w:commentReference w:id="9"/>
      </w:r>
      <w:commentRangeEnd w:id="10"/>
      <w:r w:rsidR="000233A7">
        <w:rPr>
          <w:rStyle w:val="CommentReference"/>
        </w:rPr>
        <w:commentReference w:id="10"/>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2315D146" w14:textId="77777777" w:rsidR="00717267"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p>
    <w:p w14:paraId="5C1175AB" w14:textId="7CE8BC9A" w:rsidR="001E4E2E" w:rsidRPr="00316FDA" w:rsidRDefault="008C3D69" w:rsidP="00717267">
      <w:pPr>
        <w:ind w:left="360"/>
        <w:jc w:val="both"/>
      </w:pPr>
      <w:r w:rsidRPr="00EC5E42">
        <w:rPr>
          <w:b/>
          <w:bCs/>
          <w:color w:val="7030A0"/>
        </w:rPr>
        <w:lastRenderedPageBreak/>
        <w:t>ENSURES</w:t>
      </w:r>
      <w:r w:rsidRPr="00EC5E42">
        <w:rPr>
          <w:b/>
          <w:bCs/>
        </w:rPr>
        <w:t xml:space="preserve"> </w:t>
      </w:r>
      <w:r w:rsidRPr="008E27B7">
        <w:rPr>
          <w:b/>
          <w:bCs/>
          <w:color w:val="92D050"/>
        </w:rPr>
        <w:t>THAT</w:t>
      </w:r>
      <w:r w:rsidR="00ED04A2" w:rsidRPr="00717267">
        <w:rPr>
          <w:b/>
          <w:bCs/>
        </w:rPr>
        <w:t xml:space="preserve"> ANYTHING AT ALL, LITERALLY</w:t>
      </w:r>
      <w:r w:rsidR="00F81473" w:rsidRPr="00717267">
        <w:rPr>
          <w:b/>
          <w:bCs/>
        </w:rPr>
        <w:t xml:space="preserve"> </w:t>
      </w:r>
      <w:r w:rsidR="00ED04A2" w:rsidRPr="00717267">
        <w:rPr>
          <w:b/>
          <w:bCs/>
        </w:rPr>
        <w:t>NEVER TAKES ANY FILE PERTAINING TO GLOBAL SECURITY SYSTEMS</w:t>
      </w:r>
      <w:r w:rsidR="00F81473" w:rsidRPr="00717267">
        <w:rPr>
          <w:b/>
          <w:bCs/>
        </w:rPr>
        <w:t xml:space="preserve">, </w:t>
      </w:r>
      <w:r w:rsidR="00ED04A2" w:rsidRPr="00717267">
        <w:rPr>
          <w:b/>
          <w:bCs/>
        </w:rPr>
        <w:t>AND/OR</w:t>
      </w:r>
      <w:r w:rsidR="00F81473" w:rsidRPr="00717267">
        <w:rPr>
          <w:b/>
          <w:bCs/>
        </w:rPr>
        <w:t xml:space="preserve"> </w:t>
      </w:r>
      <w:r w:rsidR="00ED04A2" w:rsidRPr="00717267">
        <w:rPr>
          <w:b/>
          <w:bCs/>
        </w:rPr>
        <w:t xml:space="preserve">DELETES ANY FILE PERTAINING TO GLOBAL SECURITY SYSTEMS OFF PATRICK R. MCELHINEY’S COMPUTER SYSTEMS, </w:t>
      </w:r>
      <w:r w:rsidR="00717267">
        <w:rPr>
          <w:b/>
          <w:bCs/>
        </w:rPr>
        <w:t xml:space="preserve">                                                                                                  </w:t>
      </w:r>
      <w:r w:rsidR="00ED04A2" w:rsidRPr="00717267">
        <w:rPr>
          <w:b/>
          <w:bCs/>
        </w:rPr>
        <w:t>IMPLICITLY-EXPLICITLY GLOBALLY VIRULENTLY DEFINED</w:t>
      </w:r>
      <w:r w:rsidR="00F81473" w:rsidRPr="00717267">
        <w:rPr>
          <w:b/>
          <w:bCs/>
        </w:rPr>
        <w:t>.</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lastRenderedPageBreak/>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05E0A9CB"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lastRenderedPageBreak/>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lastRenderedPageBreak/>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w:t>
      </w:r>
      <w:r>
        <w:lastRenderedPageBreak/>
        <w:t xml:space="preserve">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4B1BD178" w14:textId="77777777" w:rsidR="00B557B3" w:rsidRDefault="00B557B3">
      <w:pPr>
        <w:rPr>
          <w:b/>
          <w:sz w:val="24"/>
        </w:rPr>
      </w:pPr>
      <w:r>
        <w:rPr>
          <w:b/>
          <w:sz w:val="24"/>
        </w:rPr>
        <w:br w:type="page"/>
      </w:r>
    </w:p>
    <w:p w14:paraId="0A818707" w14:textId="75AB63AD"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16DE7B3C"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6BF8BF7F" w14:textId="3BC28D7E"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lastRenderedPageBreak/>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w:t>
      </w:r>
      <w:r w:rsidRPr="00F65848">
        <w:lastRenderedPageBreak/>
        <w:t>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lastRenderedPageBreak/>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r>
        <w:rPr>
          <w:highlight w:val="yellow"/>
          <w:u w:val="single"/>
        </w:rPr>
        <w:t>FORCED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154201C8"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ED04A2">
        <w:rPr>
          <w:b/>
          <w:bCs/>
          <w:color w:val="0070C0"/>
        </w:rPr>
        <w:t>THAT</w:t>
      </w:r>
      <w:r>
        <w:t xml:space="preserve"> </w:t>
      </w:r>
      <w:r w:rsidR="00973DD5">
        <w:t xml:space="preserve">                                  </w:t>
      </w:r>
      <w:r w:rsidR="00973DD5" w:rsidRPr="00ED04A2">
        <w:rPr>
          <w:b/>
          <w:bCs/>
          <w:color w:val="FF0000"/>
        </w:rPr>
        <w:t>A</w:t>
      </w:r>
      <w:r w:rsidR="00973DD5">
        <w:rPr>
          <w:b/>
          <w:bCs/>
          <w:color w:val="FF0000"/>
        </w:rPr>
        <w:t>LL</w:t>
      </w:r>
      <w:r w:rsidR="00973DD5" w:rsidRPr="00ED04A2">
        <w:rPr>
          <w:b/>
          <w:bCs/>
          <w:color w:val="FF0000"/>
        </w:rPr>
        <w:t xml:space="preserve"> DEFENSE CRIMES</w:t>
      </w:r>
      <w:r w:rsidR="00973DD5" w:rsidRPr="00ED04A2">
        <w:rPr>
          <w:b/>
          <w:bCs/>
        </w:rPr>
        <w:t xml:space="preserve"> </w:t>
      </w:r>
      <w:r w:rsidR="00973DD5" w:rsidRPr="00ED04A2">
        <w:rPr>
          <w:b/>
          <w:bCs/>
          <w:color w:val="0070C0"/>
        </w:rPr>
        <w:t>ARE</w:t>
      </w:r>
      <w:r w:rsidR="00973DD5" w:rsidRPr="00ED04A2">
        <w:rPr>
          <w:b/>
          <w:bCs/>
        </w:rPr>
        <w:t xml:space="preserve"> </w:t>
      </w:r>
      <w:r w:rsidR="00973DD5" w:rsidRPr="00ED04A2">
        <w:rPr>
          <w:b/>
          <w:bCs/>
          <w:color w:val="C00000"/>
        </w:rPr>
        <w:t>NEVER</w:t>
      </w:r>
      <w:r w:rsidR="00973DD5" w:rsidRPr="00ED04A2">
        <w:rPr>
          <w:b/>
          <w:bCs/>
        </w:rPr>
        <w:t xml:space="preserve"> </w:t>
      </w:r>
      <w:r w:rsidR="00973DD5" w:rsidRPr="00ED04A2">
        <w:rPr>
          <w:b/>
          <w:bCs/>
          <w:color w:val="7030A0"/>
        </w:rPr>
        <w:t>COMMITTED</w:t>
      </w:r>
      <w:r w:rsidR="00973DD5" w:rsidRPr="00ED04A2">
        <w:rPr>
          <w:b/>
          <w:bCs/>
        </w:rPr>
        <w:t xml:space="preserve"> </w:t>
      </w:r>
      <w:r w:rsidR="00973DD5" w:rsidRPr="00ED04A2">
        <w:rPr>
          <w:b/>
          <w:bCs/>
          <w:color w:val="0070C0"/>
        </w:rPr>
        <w:t>AGAINST</w:t>
      </w:r>
      <w:r w:rsidR="00973DD5" w:rsidRPr="00ED04A2">
        <w:rPr>
          <w:b/>
          <w:bCs/>
        </w:rPr>
        <w:t xml:space="preserve"> </w:t>
      </w:r>
      <w:r w:rsidR="00973DD5" w:rsidRPr="00ED04A2">
        <w:rPr>
          <w:b/>
          <w:bCs/>
          <w:color w:val="FF0000"/>
        </w:rPr>
        <w:t>ANYONE AT ALL, LITERALLY</w:t>
      </w:r>
      <w:r w:rsidR="00973DD5">
        <w:rPr>
          <w:b/>
          <w:bCs/>
        </w:rPr>
        <w:t xml:space="preserve">, </w:t>
      </w:r>
      <w:r w:rsidR="00973DD5" w:rsidRPr="00ED04A2">
        <w:rPr>
          <w:b/>
          <w:bCs/>
          <w:color w:val="00B0F0"/>
        </w:rPr>
        <w:t>XOR</w:t>
      </w:r>
      <w:r w:rsidR="00973DD5">
        <w:rPr>
          <w:b/>
          <w:bCs/>
        </w:rPr>
        <w:t xml:space="preserve"> </w:t>
      </w:r>
      <w:r w:rsidR="00973DD5" w:rsidRPr="00ED04A2">
        <w:rPr>
          <w:b/>
          <w:bCs/>
          <w:color w:val="FF0000"/>
        </w:rPr>
        <w:t>ANYTHING AT ALL, LITERALLY</w:t>
      </w:r>
      <w:r w:rsidR="00973DD5" w:rsidRPr="00ED04A2">
        <w:rPr>
          <w:b/>
          <w:bCs/>
        </w:rPr>
        <w:t xml:space="preserve">, </w:t>
      </w:r>
      <w:r w:rsidR="00973DD5" w:rsidRPr="00ED04A2">
        <w:rPr>
          <w:b/>
          <w:bCs/>
          <w:color w:val="0070C0"/>
        </w:rPr>
        <w:t>TO</w:t>
      </w:r>
      <w:r w:rsidR="00973DD5" w:rsidRPr="00ED04A2">
        <w:rPr>
          <w:b/>
          <w:bCs/>
        </w:rPr>
        <w:t xml:space="preserve"> </w:t>
      </w:r>
      <w:r w:rsidR="00973DD5" w:rsidRPr="00ED04A2">
        <w:rPr>
          <w:b/>
          <w:bCs/>
          <w:color w:val="7030A0"/>
        </w:rPr>
        <w:t>ENSURE</w:t>
      </w:r>
      <w:r w:rsidR="00973DD5" w:rsidRPr="00ED04A2">
        <w:rPr>
          <w:b/>
          <w:bCs/>
        </w:rPr>
        <w:t xml:space="preserve"> </w:t>
      </w:r>
      <w:r w:rsidR="00973DD5" w:rsidRPr="00ED04A2">
        <w:rPr>
          <w:b/>
          <w:bCs/>
          <w:color w:val="0070C0"/>
        </w:rPr>
        <w:t>THAT</w:t>
      </w:r>
      <w:r w:rsidR="00973DD5" w:rsidRPr="00ED04A2">
        <w:rPr>
          <w:b/>
          <w:bCs/>
        </w:rPr>
        <w:t xml:space="preserve">, </w:t>
      </w:r>
      <w:r w:rsidR="00973DD5" w:rsidRPr="00ED04A2">
        <w:rPr>
          <w:b/>
          <w:bCs/>
          <w:color w:val="0070C0"/>
        </w:rPr>
        <w:t>FOR</w:t>
      </w:r>
      <w:r w:rsidR="00973DD5" w:rsidRPr="00ED04A2">
        <w:rPr>
          <w:b/>
          <w:bCs/>
        </w:rPr>
        <w:t xml:space="preserve"> ONE EXAMPLE, FILES ARE NOT TAKEN OFF OF THE COMPUTER SYSTEM(S) OF ANYONE</w:t>
      </w:r>
      <w:r w:rsidR="00717267">
        <w:rPr>
          <w:b/>
          <w:bCs/>
        </w:rPr>
        <w:t xml:space="preserve"> AT ALL, LITERALLY</w:t>
      </w:r>
      <w:r w:rsidR="00973DD5" w:rsidRPr="00ED04A2">
        <w:rPr>
          <w:b/>
          <w:bCs/>
        </w:rPr>
        <w:t xml:space="preserve"> BY </w:t>
      </w:r>
      <w:r w:rsidR="00717267">
        <w:rPr>
          <w:b/>
          <w:bCs/>
        </w:rPr>
        <w:t>ANYTHING AT ALL, LITERALLY</w:t>
      </w:r>
      <w:r w:rsidR="00973DD5" w:rsidRPr="00ED04A2">
        <w:rPr>
          <w:b/>
          <w:bCs/>
        </w:rPr>
        <w:t>, AND ALSO THAT COMPUTER FILES, LIKE THIS ONE, ARE NOT TAKEN AWAY FROM ANYONE TO CLAIM THAT THEY WERE NOT PROTECTING THEMSELVES PROPERLY TO OFFICIALS, YET, THERE WERE WAR CRIMES BEING COMMITTED AGAINST ANYONE</w:t>
      </w:r>
      <w:r w:rsidR="00717267">
        <w:rPr>
          <w:b/>
          <w:bCs/>
        </w:rPr>
        <w:t xml:space="preserve"> AT ALL, LITERALLY XOR                                                  ANYTHING AT ALL, LITERALLY</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lastRenderedPageBreak/>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 xml:space="preserve">ALL </w:t>
      </w:r>
      <w:r w:rsidR="00853284" w:rsidRPr="004240CB">
        <w:rPr>
          <w:b/>
          <w:bCs/>
          <w:color w:val="FF0000"/>
          <w:highlight w:val="yellow"/>
        </w:rPr>
        <w:t>INTELLIGENCE_CHANNEL</w:t>
      </w:r>
      <w:r w:rsidR="00853284" w:rsidRPr="004240CB">
        <w:rPr>
          <w:color w:val="FF0000"/>
          <w:highlight w:val="yellow"/>
        </w:rPr>
        <w:t>[:</w:t>
      </w:r>
      <w:r w:rsidR="00853284" w:rsidRPr="004240CB">
        <w:rPr>
          <w:b/>
          <w:bCs/>
          <w:i/>
          <w:iCs/>
          <w:color w:val="FF0000"/>
          <w:highlight w:val="yellow"/>
        </w:rPr>
        <w:t>SENSUALINT</w:t>
      </w:r>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r w:rsidR="00635777" w:rsidRPr="00635777">
        <w:rPr>
          <w:b/>
          <w:bCs/>
          <w:i/>
          <w:iCs/>
          <w:color w:val="FF0000"/>
          <w:highlight w:val="yellow"/>
        </w:rPr>
        <w:t>IDEAINT</w:t>
      </w:r>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w:t>
      </w:r>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 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 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 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 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r w:rsidR="00F156E6" w:rsidRPr="004240CB">
        <w:rPr>
          <w:b/>
          <w:bCs/>
          <w:i/>
          <w:iCs/>
          <w:color w:val="FF0000"/>
          <w:highlight w:val="yellow"/>
        </w:rPr>
        <w:t>PATRICK</w:t>
      </w:r>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 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IMPLICITLY-EXPLICITLY GLOBALLY VIRULENTLY DEFINED</w:t>
      </w:r>
      <w:r w:rsidR="004240CB" w:rsidRPr="004240CB">
        <w:rPr>
          <w:highlight w:val="yellow"/>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430793E5" w14:textId="269EC7F2" w:rsidR="001037A8" w:rsidRPr="006670CE" w:rsidRDefault="00853D71" w:rsidP="001037A8">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1FF3DBCC" w14:textId="0DFEF651" w:rsidR="00853D71" w:rsidRPr="006670CE"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BC9A47F" w14:textId="745F0D88"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p>
    <w:p w14:paraId="1CBA87EF" w14:textId="54C172BE"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p>
    <w:p w14:paraId="0B910FB8" w14:textId="40521584" w:rsidR="00F7149B" w:rsidRDefault="00F7149B" w:rsidP="00F7149B">
      <w:pPr>
        <w:ind w:left="720" w:hanging="360"/>
        <w:jc w:val="both"/>
      </w:pPr>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FOCUS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 xml:space="preserve">ANY MIND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44A6525" w:rsidR="00CF157A" w:rsidRDefault="00CF157A" w:rsidP="00CF157A">
      <w:pPr>
        <w:ind w:left="360" w:hanging="360"/>
        <w:jc w:val="both"/>
      </w:pPr>
      <w:r w:rsidRPr="00DC3D50">
        <w:rPr>
          <w:highlight w:val="yellow"/>
          <w:u w:val="single"/>
        </w:rPr>
        <w:t>AUTONOMOUS DISORIENTATION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DISORIENTATION</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0F9079" w14:textId="75171574" w:rsidR="00A92ACE" w:rsidRDefault="00A92ACE" w:rsidP="00A92ACE">
      <w:pPr>
        <w:ind w:left="360" w:hanging="360"/>
        <w:jc w:val="both"/>
      </w:pPr>
      <w:r w:rsidRPr="00DC3D50">
        <w:rPr>
          <w:highlight w:val="yellow"/>
          <w:u w:val="single"/>
        </w:rPr>
        <w:t>AUTONOMOUS DISORIENTING BEHAVIOR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BEHAVIOR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2526510B" w14:textId="119EFB41" w:rsidR="00A92ACE" w:rsidRDefault="00A92ACE" w:rsidP="00A92ACE">
      <w:pPr>
        <w:ind w:left="360" w:hanging="360"/>
        <w:jc w:val="both"/>
      </w:pPr>
      <w:r w:rsidRPr="00DC3D50">
        <w:rPr>
          <w:highlight w:val="yellow"/>
          <w:u w:val="single"/>
        </w:rPr>
        <w:t>AUTONOMOUS DISORIENTING MIND CONTROL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MIND CONTROL</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5B712BE6"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ED04A2" w:rsidRPr="00ED04A2">
        <w:rPr>
          <w:b/>
          <w:bCs/>
        </w:rPr>
        <w:t>ALL HOSTS</w:t>
      </w:r>
      <w:r w:rsidRPr="00ED04A2">
        <w:rPr>
          <w:b/>
          <w:bCs/>
        </w:rPr>
        <w:t xml:space="preserve"> </w:t>
      </w:r>
      <w:r w:rsidR="00ED04A2" w:rsidRPr="00ED04A2">
        <w:rPr>
          <w:b/>
          <w:bCs/>
        </w:rPr>
        <w:t>NEVER</w:t>
      </w:r>
      <w:r w:rsidRPr="00ED04A2">
        <w:rPr>
          <w:b/>
          <w:bCs/>
        </w:rPr>
        <w:t xml:space="preserve"> </w:t>
      </w:r>
      <w:r w:rsidR="00ED04A2" w:rsidRPr="00ED04A2">
        <w:rPr>
          <w:b/>
          <w:bCs/>
        </w:rPr>
        <w:t>TYPE INCORRECTLY</w:t>
      </w:r>
      <w:r w:rsidR="00004D0C">
        <w:t>,</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23F94F4" w:rsidR="00F71C3A" w:rsidRDefault="002846F5" w:rsidP="00ED04A2">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Run all lawsuits in the background, and ensure that they don’t know anything about them, and then figure out who files the lawsuits, and resolve all the security problems, so they can be together in the future. </w:t>
      </w:r>
      <w:r w:rsidR="00F71C3A">
        <w:lastRenderedPageBreak/>
        <w:t xml:space="preserve">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w:t>
      </w:r>
    </w:p>
    <w:p w14:paraId="0B183B47" w14:textId="654DF749" w:rsidR="00395DFF" w:rsidRPr="00BB6DFF" w:rsidRDefault="00395DFF" w:rsidP="00F71C3A">
      <w:pPr>
        <w:ind w:left="360" w:hanging="360"/>
        <w:jc w:val="both"/>
      </w:pPr>
      <w:r w:rsidRPr="00DC70F2">
        <w:rPr>
          <w:highlight w:val="yellow"/>
          <w:u w:val="single"/>
        </w:rPr>
        <w:t>AUTONOMOUS VISUALINT 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DC70F2" w:rsidRPr="00DC70F2">
        <w:rPr>
          <w:b/>
          <w:bCs/>
          <w:color w:val="7030A0"/>
          <w:highlight w:val="yellow"/>
        </w:rPr>
        <w:t>PREVENT</w:t>
      </w:r>
      <w:r w:rsidR="00DC70F2" w:rsidRPr="00DC70F2">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lastRenderedPageBreak/>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lastRenderedPageBreak/>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SAME TYPE OF INTELLIGENCE</w:t>
      </w:r>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5"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3355" w14:textId="77777777" w:rsidR="0068062B" w:rsidRDefault="0068062B" w:rsidP="005B7682">
      <w:pPr>
        <w:spacing w:after="0" w:line="240" w:lineRule="auto"/>
      </w:pPr>
      <w:r>
        <w:separator/>
      </w:r>
    </w:p>
  </w:endnote>
  <w:endnote w:type="continuationSeparator" w:id="0">
    <w:p w14:paraId="23FD7D6A" w14:textId="77777777" w:rsidR="0068062B" w:rsidRDefault="0068062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6B6B" w14:textId="77777777" w:rsidR="0068062B" w:rsidRDefault="0068062B" w:rsidP="005B7682">
      <w:pPr>
        <w:spacing w:after="0" w:line="240" w:lineRule="auto"/>
      </w:pPr>
      <w:r>
        <w:separator/>
      </w:r>
    </w:p>
  </w:footnote>
  <w:footnote w:type="continuationSeparator" w:id="0">
    <w:p w14:paraId="00DC9F87" w14:textId="77777777" w:rsidR="0068062B" w:rsidRDefault="0068062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1CCF"/>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2F8"/>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09A"/>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62B"/>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46F"/>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17267"/>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20CE"/>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4D6C"/>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3DD5"/>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45A8"/>
    <w:rsid w:val="009A6B7B"/>
    <w:rsid w:val="009A6BB1"/>
    <w:rsid w:val="009B00FA"/>
    <w:rsid w:val="009B047F"/>
    <w:rsid w:val="009B135C"/>
    <w:rsid w:val="009B13F4"/>
    <w:rsid w:val="009B13FA"/>
    <w:rsid w:val="009B30A7"/>
    <w:rsid w:val="009B428E"/>
    <w:rsid w:val="009B4777"/>
    <w:rsid w:val="009B537E"/>
    <w:rsid w:val="009C04E6"/>
    <w:rsid w:val="009C148B"/>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22E0"/>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7B3"/>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0D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14A0E"/>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4A2"/>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2DB"/>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97</Pages>
  <Words>23587</Words>
  <Characters>134450</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2022-10-29T04:03:00Z</cp:lastPrinted>
  <dcterms:created xsi:type="dcterms:W3CDTF">2023-02-20T01:31:00Z</dcterms:created>
  <dcterms:modified xsi:type="dcterms:W3CDTF">2023-02-20T02:42:00Z</dcterms:modified>
</cp:coreProperties>
</file>