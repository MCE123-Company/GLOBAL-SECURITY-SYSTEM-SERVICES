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8C997F" w14:textId="5A4BF652" w:rsidR="00016C80" w:rsidRDefault="00016C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THREAT</w:t>
      </w:r>
      <w:r w:rsidR="005A046B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MODE</w:t>
      </w:r>
    </w:p>
    <w:p w14:paraId="36CF0476" w14:textId="1BD2517B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E636A2" w:rsidR="009B00FA" w:rsidRDefault="00016C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6:07:04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8CAD8C3" w:rsidR="00A279C3" w:rsidRPr="00A279C3" w:rsidRDefault="00016C8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THREAT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MODE PREVENTION SECURITY SYSTEMS</w:t>
      </w:r>
      <w:bookmarkEnd w:id="0"/>
    </w:p>
    <w:p w14:paraId="1E59FB83" w14:textId="6FA27C24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 w:rsidR="00016C80">
        <w:rPr>
          <w:u w:val="single"/>
        </w:rPr>
        <w:t>THREAT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="005A046B" w:rsidRPr="00016C80">
        <w:rPr>
          <w:b/>
          <w:bCs/>
          <w:color w:val="0070C0"/>
        </w:rPr>
        <w:t>THAT</w:t>
      </w:r>
      <w:r w:rsidR="005A046B">
        <w:t xml:space="preserve"> </w:t>
      </w:r>
      <w:r w:rsidR="00016C80">
        <w:t xml:space="preserve">                        </w:t>
      </w:r>
      <w:r w:rsidRPr="00A279C3">
        <w:rPr>
          <w:b/>
          <w:bCs/>
          <w:color w:val="FF0000"/>
        </w:rPr>
        <w:t xml:space="preserve">ANY </w:t>
      </w:r>
      <w:r w:rsidR="00016C80"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5A046B">
        <w:rPr>
          <w:b/>
          <w:bCs/>
          <w:color w:val="7030A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5A046B">
        <w:rPr>
          <w:b/>
          <w:bCs/>
          <w:color w:val="7030A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5A046B">
        <w:rPr>
          <w:b/>
          <w:bCs/>
          <w:color w:val="7030A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ins w:id="1" w:author="Patrick McElhiney" w:date="2022-11-27T18:08:00Z">
        <w:r w:rsidR="00216008">
          <w:t xml:space="preserve">         </w:t>
        </w:r>
      </w:ins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1760C3" w:rsidRPr="00A279C3">
        <w:rPr>
          <w:b/>
          <w:bCs/>
          <w:color w:val="0070C0"/>
        </w:rPr>
        <w:t>ON</w:t>
      </w:r>
      <w:r w:rsidR="001760C3"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="005A046B" w:rsidRPr="00A279C3">
        <w:t>,</w:t>
      </w:r>
      <w:r w:rsidR="005A046B">
        <w:t xml:space="preserve"> </w:t>
      </w:r>
      <w:r w:rsidR="001760C3">
        <w:t xml:space="preserve">  </w:t>
      </w:r>
      <w:proofErr w:type="gramEnd"/>
      <w:r w:rsidR="001760C3"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5A046B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22D41" w14:textId="77777777" w:rsidR="00627F2C" w:rsidRDefault="00627F2C" w:rsidP="005B7682">
      <w:pPr>
        <w:spacing w:after="0" w:line="240" w:lineRule="auto"/>
      </w:pPr>
      <w:r>
        <w:separator/>
      </w:r>
    </w:p>
  </w:endnote>
  <w:endnote w:type="continuationSeparator" w:id="0">
    <w:p w14:paraId="5385FF57" w14:textId="77777777" w:rsidR="00627F2C" w:rsidRDefault="00627F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90DBD" w14:textId="77777777" w:rsidR="00627F2C" w:rsidRDefault="00627F2C" w:rsidP="005B7682">
      <w:pPr>
        <w:spacing w:after="0" w:line="240" w:lineRule="auto"/>
      </w:pPr>
      <w:r>
        <w:separator/>
      </w:r>
    </w:p>
  </w:footnote>
  <w:footnote w:type="continuationSeparator" w:id="0">
    <w:p w14:paraId="06E4B4AF" w14:textId="77777777" w:rsidR="00627F2C" w:rsidRDefault="00627F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6C80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0C3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008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46B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F2C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910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2022-11-27T23:08:00Z</cp:lastPrinted>
  <dcterms:created xsi:type="dcterms:W3CDTF">2022-11-18T06:11:00Z</dcterms:created>
  <dcterms:modified xsi:type="dcterms:W3CDTF">2022-11-27T23:09:00Z</dcterms:modified>
</cp:coreProperties>
</file>