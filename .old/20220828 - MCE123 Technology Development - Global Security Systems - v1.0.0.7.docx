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326ED992" w:rsidR="00A953C7" w:rsidRPr="00B111EA" w:rsidRDefault="00A953C7" w:rsidP="00A953C7">
      <w:pPr>
        <w:jc w:val="center"/>
        <w:rPr>
          <w:bCs/>
          <w:sz w:val="44"/>
          <w:szCs w:val="44"/>
        </w:rPr>
      </w:pPr>
      <w:r>
        <w:rPr>
          <w:rFonts w:ascii="Arial Black" w:hAnsi="Arial Black"/>
          <w:b/>
          <w:color w:val="FF0000"/>
          <w:sz w:val="28"/>
          <w:szCs w:val="28"/>
        </w:rPr>
        <w:t>TOP SECRET: SCI</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238D6E81" w:rsidR="00B111EA" w:rsidRDefault="00C47F92" w:rsidP="00B111EA">
      <w:pPr>
        <w:jc w:val="center"/>
        <w:rPr>
          <w:bCs/>
          <w:sz w:val="52"/>
          <w:szCs w:val="44"/>
        </w:rPr>
      </w:pPr>
      <w:r>
        <w:rPr>
          <w:bCs/>
          <w:sz w:val="52"/>
          <w:szCs w:val="44"/>
        </w:rPr>
        <w:t>GLOBAL 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E2E379F" w:rsidR="00074C5F" w:rsidRDefault="0070351A" w:rsidP="00B111EA">
      <w:pPr>
        <w:jc w:val="center"/>
        <w:rPr>
          <w:bCs/>
          <w:sz w:val="28"/>
          <w:szCs w:val="28"/>
        </w:rPr>
      </w:pPr>
      <w:r>
        <w:rPr>
          <w:bCs/>
          <w:sz w:val="28"/>
          <w:szCs w:val="28"/>
        </w:rPr>
        <w:t>8/28/2022 4:25:13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734706F" w14:textId="51D32831" w:rsidR="0060363B" w:rsidRPr="00C0532F" w:rsidRDefault="0060363B" w:rsidP="0060363B">
      <w:pPr>
        <w:ind w:left="360" w:hanging="360"/>
        <w:jc w:val="both"/>
        <w:rPr>
          <w:b/>
          <w:bCs/>
        </w:rPr>
      </w:pPr>
      <w:r>
        <w:rPr>
          <w:b/>
          <w:sz w:val="24"/>
        </w:rPr>
        <w:lastRenderedPageBreak/>
        <w:t>HUMANITARIAN SECURITY SYSTEMS</w:t>
      </w:r>
    </w:p>
    <w:p w14:paraId="4F41EF62" w14:textId="2AB66448" w:rsidR="005F6A94" w:rsidRPr="005F6A94" w:rsidRDefault="005F6A94" w:rsidP="0071475C">
      <w:pPr>
        <w:ind w:left="360" w:hanging="360"/>
        <w:jc w:val="both"/>
      </w:pPr>
      <w:r>
        <w:rPr>
          <w:u w:val="single"/>
        </w:rPr>
        <w:t>AUTONOMOUS HUMANITARIAN SUPPLIES SECURITY SYSTEMS</w:t>
      </w:r>
      <w:r w:rsidRPr="005F6A94">
        <w:t xml:space="preserve"> (</w:t>
      </w:r>
      <w:r w:rsidRPr="005F6A94">
        <w:rPr>
          <w:b/>
          <w:bCs/>
        </w:rPr>
        <w:t>2022</w:t>
      </w:r>
      <w:r w:rsidRPr="005F6A94">
        <w:t xml:space="preserve">) – ensures that proper security and funding are always provided for all </w:t>
      </w:r>
      <w:r w:rsidRPr="005F6A94">
        <w:rPr>
          <w:b/>
          <w:bCs/>
        </w:rPr>
        <w:t>UNITED NATIONS</w:t>
      </w:r>
      <w:r w:rsidRPr="005F6A94">
        <w:t xml:space="preserve"> and all other </w:t>
      </w:r>
      <w:r w:rsidRPr="005F6A94">
        <w:rPr>
          <w:b/>
          <w:bCs/>
        </w:rPr>
        <w:t>HUMANITARIAN MISSIONS</w:t>
      </w:r>
      <w:r w:rsidRPr="005F6A94">
        <w:t xml:space="preserve">, including providing </w:t>
      </w:r>
      <w:r w:rsidRPr="005F6A94">
        <w:rPr>
          <w:b/>
          <w:bCs/>
        </w:rPr>
        <w:t>FOOD</w:t>
      </w:r>
      <w:r w:rsidRPr="005F6A94">
        <w:t xml:space="preserve"> and </w:t>
      </w:r>
      <w:r w:rsidRPr="005F6A94">
        <w:rPr>
          <w:b/>
          <w:bCs/>
        </w:rPr>
        <w:t>MEDICATIONS</w:t>
      </w:r>
      <w:r w:rsidRPr="005F6A94">
        <w:t xml:space="preserve"> and </w:t>
      </w:r>
      <w:r w:rsidRPr="005F6A94">
        <w:rPr>
          <w:b/>
          <w:bCs/>
        </w:rPr>
        <w:t>SANITATION SUPPLIES</w:t>
      </w:r>
      <w:r w:rsidRPr="005F6A94">
        <w:t xml:space="preserve"> to all foreign disaster zones, with cooperation through various </w:t>
      </w:r>
      <w:r w:rsidRPr="005F6A94">
        <w:rPr>
          <w:b/>
          <w:bCs/>
        </w:rPr>
        <w:t>GOVERNMENTS</w:t>
      </w:r>
      <w:r w:rsidRPr="005F6A94">
        <w:t xml:space="preserve"> and </w:t>
      </w:r>
      <w:r w:rsidRPr="005F6A94">
        <w:rPr>
          <w:b/>
          <w:bCs/>
        </w:rPr>
        <w:t>MILITARIES</w:t>
      </w:r>
      <w:r w:rsidRPr="005F6A94">
        <w:t xml:space="preserve"> around the world.</w:t>
      </w:r>
    </w:p>
    <w:p w14:paraId="43C99585" w14:textId="77777777" w:rsidR="007712A2" w:rsidRDefault="007712A2" w:rsidP="007712A2">
      <w:pPr>
        <w:ind w:left="360" w:hanging="360"/>
        <w:jc w:val="both"/>
      </w:pPr>
      <w:r>
        <w:rPr>
          <w:u w:val="single"/>
        </w:rPr>
        <w:t>AUTONOMOUS GOOD WILL SECURITY SYSTEMS</w:t>
      </w:r>
      <w:r>
        <w:t xml:space="preserve"> (</w:t>
      </w:r>
      <w:r w:rsidRPr="00541DEC">
        <w:rPr>
          <w:b/>
          <w:bCs/>
        </w:rPr>
        <w:t>2022</w:t>
      </w:r>
      <w:r>
        <w:t xml:space="preserve">) – ensures that military and law enforcement resources can be pulled off being first responders, and prioritized to be community experts, to hire additional persons to do good deeds, like mowing disabled persons lawns, and providing gardening services to the elderly that are important figures in society, and bringing fresh food to the elderly and the disabled wherever they live, and automatically bringing care services into the homes of the disabled and elderly, so they can live comfortably with resources provided by the government, and by offering transportation to disabled persons such as the blind or other persons that cannot drive to work, so they can pay for the transportation services if applicable, such as through the Department of Transportation, so that government services are suited for individuals, not just constituent pools, and so government services are customized to the needs of the individuals, so that individuals are provided suitable living conditions and services such as payments for their cable bills and their phone bills and their security services if they are disabled, and other services that they need, including through the </w:t>
      </w:r>
      <w:r w:rsidRPr="00C60AE0">
        <w:rPr>
          <w:b/>
          <w:bCs/>
        </w:rPr>
        <w:t>SOCIAL SECURITY ADMINISTRATION</w:t>
      </w:r>
      <w:r>
        <w:t xml:space="preserve">, so that the basic living standard is not a set amount based on legal criteria, rather what the individual needs based on their own needs out of society to be secure in their own living environment, added any legal cases that have benefitted in explaining their circumstances, and such legal cases should be compiled automatically, and reports of such dilapidated living standards should be provided to policy makers in </w:t>
      </w:r>
      <w:r w:rsidRPr="00C60AE0">
        <w:rPr>
          <w:b/>
          <w:bCs/>
        </w:rPr>
        <w:t>WASHINGTON, D.C.</w:t>
      </w:r>
      <w:r>
        <w:t xml:space="preserve"> so they can make the correct decisions about how to provide such services, even under Republican administrations, especially considering any individuals that are high achievers and are highly accomplished and not recognized in public for their accomplishments that they perform in their own homes, through legal software, such as spelling correction and intercepts technology that automatically resolves their legal cases and ensures their success in their home by documenting their own evidence about what their life is like, so that computer systems in the government can ensure their success to move forward from their disability, or just enjoy their life at a normal status in their own comfortable living habitat, such as having the community come together to ensure that their home property looks sellable and realizable to their own dreams of retiring, even if they were unable to earn a retirement due to their disability, because real estate is valuable based on its curb appeal, and the value of real estate should not be wasted due to a </w:t>
      </w:r>
      <w:r>
        <w:lastRenderedPageBreak/>
        <w:t>person’s disability of undesirable qualities to be employed, such as through community involvement within their own living communities.</w:t>
      </w:r>
    </w:p>
    <w:p w14:paraId="63E289FF" w14:textId="77777777" w:rsidR="0060363B" w:rsidRDefault="0060363B">
      <w:pPr>
        <w:rPr>
          <w:u w:val="single"/>
        </w:rPr>
      </w:pPr>
      <w:r>
        <w:rPr>
          <w:u w:val="single"/>
        </w:rPr>
        <w:br w:type="page"/>
      </w:r>
    </w:p>
    <w:p w14:paraId="141A9517" w14:textId="77777777" w:rsidR="00C40CA1" w:rsidRPr="00C0532F" w:rsidRDefault="00C40CA1" w:rsidP="00C40CA1">
      <w:pPr>
        <w:ind w:left="360" w:hanging="360"/>
        <w:jc w:val="both"/>
        <w:rPr>
          <w:b/>
          <w:bCs/>
        </w:rPr>
      </w:pPr>
      <w:r>
        <w:rPr>
          <w:b/>
          <w:sz w:val="24"/>
        </w:rPr>
        <w:lastRenderedPageBreak/>
        <w:t>CRIME PREVENTION SECURITY SYSTEMS</w:t>
      </w:r>
    </w:p>
    <w:p w14:paraId="5AD63D3D" w14:textId="77777777" w:rsidR="00C40CA1" w:rsidRDefault="00C40CA1" w:rsidP="00C40CA1">
      <w:pPr>
        <w:ind w:left="360" w:hanging="360"/>
        <w:jc w:val="both"/>
      </w:pPr>
      <w:r>
        <w:rPr>
          <w:u w:val="single"/>
        </w:rPr>
        <w:t>AUTONOMOUS CRIME PREVENTION SYSTEMS</w:t>
      </w:r>
      <w:r>
        <w:t xml:space="preserve"> (</w:t>
      </w:r>
      <w:r w:rsidRPr="00C779CF">
        <w:rPr>
          <w:b/>
          <w:bCs/>
        </w:rPr>
        <w:t>2022</w:t>
      </w:r>
      <w:r>
        <w:t xml:space="preserve">) – ensures that </w:t>
      </w:r>
      <w:r w:rsidRPr="00317E65">
        <w:rPr>
          <w:b/>
          <w:bCs/>
        </w:rPr>
        <w:t xml:space="preserve">ALL </w:t>
      </w:r>
      <w:r w:rsidRPr="005D254F">
        <w:rPr>
          <w:b/>
          <w:bCs/>
        </w:rPr>
        <w:t>CRIME COMMANDS</w:t>
      </w:r>
      <w:r>
        <w:t xml:space="preserve"> is not used, and therefore ensures that any </w:t>
      </w:r>
      <w:r w:rsidRPr="00317E65">
        <w:rPr>
          <w:b/>
          <w:bCs/>
        </w:rPr>
        <w:t xml:space="preserve">ALL </w:t>
      </w:r>
      <w:r w:rsidRPr="005D254F">
        <w:rPr>
          <w:b/>
          <w:bCs/>
        </w:rPr>
        <w:t>CRIME COMMANDS</w:t>
      </w:r>
      <w:r>
        <w:t xml:space="preserve"> is not executed or issued, and ensures that </w:t>
      </w:r>
      <w:r w:rsidRPr="00647837">
        <w:rPr>
          <w:b/>
          <w:bCs/>
        </w:rPr>
        <w:t xml:space="preserve">ALL </w:t>
      </w:r>
      <w:r w:rsidRPr="005D254F">
        <w:rPr>
          <w:b/>
          <w:bCs/>
        </w:rPr>
        <w:t>CRIME CODE COMMAND</w:t>
      </w:r>
      <w:r>
        <w:rPr>
          <w:b/>
          <w:bCs/>
        </w:rPr>
        <w:t>S</w:t>
      </w:r>
      <w:r>
        <w:t xml:space="preserve"> is not used, and therefore ensures that any </w:t>
      </w:r>
      <w:r w:rsidRPr="00317E65">
        <w:rPr>
          <w:b/>
          <w:bCs/>
        </w:rPr>
        <w:t xml:space="preserve">ALL </w:t>
      </w:r>
      <w:r w:rsidRPr="005D254F">
        <w:rPr>
          <w:b/>
          <w:bCs/>
        </w:rPr>
        <w:t>CRIME CODE COMMANDS</w:t>
      </w:r>
      <w:r>
        <w:t xml:space="preserve"> is not executed, and ensures that </w:t>
      </w:r>
      <w:r w:rsidRPr="00317E65">
        <w:rPr>
          <w:b/>
          <w:bCs/>
        </w:rPr>
        <w:t xml:space="preserve">ALL </w:t>
      </w:r>
      <w:r w:rsidRPr="005D254F">
        <w:rPr>
          <w:b/>
          <w:bCs/>
        </w:rPr>
        <w:t>CRIME CODES</w:t>
      </w:r>
      <w:r>
        <w:t xml:space="preserve"> is not used, and thus ensures that any </w:t>
      </w:r>
      <w:r w:rsidRPr="00317E65">
        <w:rPr>
          <w:b/>
          <w:bCs/>
        </w:rPr>
        <w:t xml:space="preserve">ALL </w:t>
      </w:r>
      <w:r w:rsidRPr="005D254F">
        <w:rPr>
          <w:b/>
          <w:bCs/>
        </w:rPr>
        <w:t>CRIME CODES</w:t>
      </w:r>
      <w:r>
        <w:t xml:space="preserve"> is not executed or issued, and ensures that any </w:t>
      </w:r>
      <w:r>
        <w:rPr>
          <w:b/>
          <w:bCs/>
        </w:rPr>
        <w:t>CRIME</w:t>
      </w:r>
      <w:r>
        <w:t xml:space="preserve"> does not occur, by ensuring that any </w:t>
      </w:r>
      <w:r w:rsidRPr="00647837">
        <w:rPr>
          <w:b/>
          <w:bCs/>
        </w:rPr>
        <w:t xml:space="preserve">ALL </w:t>
      </w:r>
      <w:r w:rsidRPr="005D254F">
        <w:rPr>
          <w:b/>
          <w:bCs/>
        </w:rPr>
        <w:t>CRIME ACTS</w:t>
      </w:r>
      <w:r>
        <w:t xml:space="preserve"> does not occur, and also ensures that </w:t>
      </w:r>
      <w:r w:rsidRPr="00317E65">
        <w:rPr>
          <w:b/>
          <w:bCs/>
        </w:rPr>
        <w:t xml:space="preserve">ALL OFFENSIVE </w:t>
      </w:r>
      <w:r w:rsidRPr="005D254F">
        <w:rPr>
          <w:b/>
          <w:bCs/>
        </w:rPr>
        <w:t>SPACE WEAPONS COMMANDS</w:t>
      </w:r>
      <w:r>
        <w:t xml:space="preserve"> is not used, such that </w:t>
      </w:r>
      <w:r w:rsidRPr="00317E65">
        <w:rPr>
          <w:b/>
          <w:bCs/>
        </w:rPr>
        <w:t xml:space="preserve">ANY OFFENSIVE </w:t>
      </w:r>
      <w:r w:rsidRPr="005D254F">
        <w:rPr>
          <w:b/>
          <w:bCs/>
        </w:rPr>
        <w:t>SPACE WEAPONS COMMANDS</w:t>
      </w:r>
      <w:r>
        <w:t xml:space="preserve"> is not executed, or issued, or invoked.</w:t>
      </w:r>
    </w:p>
    <w:p w14:paraId="67F83B9A" w14:textId="77777777" w:rsidR="00C40CA1" w:rsidRDefault="00C40CA1" w:rsidP="00C40CA1">
      <w:pPr>
        <w:ind w:left="360" w:hanging="360"/>
        <w:jc w:val="both"/>
      </w:pPr>
      <w:r w:rsidRPr="00AA7DB6">
        <w:rPr>
          <w:u w:val="single"/>
        </w:rPr>
        <w:t xml:space="preserve">AUTONOMOUS </w:t>
      </w:r>
      <w:r>
        <w:rPr>
          <w:u w:val="single"/>
        </w:rPr>
        <w:t>RELATIONAL</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 ensures that</w:t>
      </w:r>
      <w:r>
        <w:t xml:space="preserve"> </w:t>
      </w:r>
      <w:r>
        <w:rPr>
          <w:b/>
          <w:bCs/>
        </w:rPr>
        <w:t>RELATIONAL CRIMES</w:t>
      </w:r>
      <w:r>
        <w:t xml:space="preserve"> 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3913791C" w14:textId="4FEF1BF0" w:rsidR="00C40CA1" w:rsidRDefault="00C40CA1" w:rsidP="00C40CA1">
      <w:pPr>
        <w:ind w:left="360" w:hanging="360"/>
        <w:jc w:val="both"/>
      </w:pPr>
      <w:r w:rsidRPr="00AA7DB6">
        <w:rPr>
          <w:u w:val="single"/>
        </w:rPr>
        <w:t xml:space="preserve">AUTONOMOUS </w:t>
      </w:r>
      <w:r>
        <w:rPr>
          <w:u w:val="single"/>
        </w:rPr>
        <w:t>ORGANIZATIONAL 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ORGANIZATIONAL</w:t>
      </w:r>
      <w:r w:rsidRPr="003A12C0">
        <w:rPr>
          <w:b/>
          <w:bCs/>
        </w:rPr>
        <w:t xml:space="preserve"> CRIMES</w:t>
      </w:r>
      <w:r>
        <w:t xml:space="preserve"> 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7E656A42" w14:textId="070179BF" w:rsidR="008D59DC" w:rsidRDefault="008D59DC" w:rsidP="008D59DC">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xml:space="preserve">) – prevents all </w:t>
      </w:r>
      <w:r w:rsidRPr="008D59DC">
        <w:rPr>
          <w:b/>
          <w:bCs/>
        </w:rPr>
        <w:t>ORGANIZED CRIME</w:t>
      </w:r>
      <w:r w:rsidRPr="0027015C">
        <w:t>.</w:t>
      </w:r>
    </w:p>
    <w:p w14:paraId="13AA606A" w14:textId="77777777" w:rsidR="008D59DC" w:rsidRDefault="008D59DC" w:rsidP="008D59DC">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0A416E7F" w14:textId="77777777" w:rsidR="008D59DC" w:rsidRDefault="008D59DC" w:rsidP="008D59DC">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Pr="007E63C3">
        <w:t>.</w:t>
      </w:r>
    </w:p>
    <w:p w14:paraId="230F941D" w14:textId="77777777" w:rsidR="008D59DC" w:rsidRDefault="008D59DC" w:rsidP="00C40CA1">
      <w:pPr>
        <w:ind w:left="360" w:hanging="360"/>
        <w:jc w:val="both"/>
      </w:pPr>
    </w:p>
    <w:p w14:paraId="3B19EBCF" w14:textId="77777777" w:rsidR="00C40CA1" w:rsidRDefault="00C40CA1" w:rsidP="00C40CA1">
      <w:pPr>
        <w:rPr>
          <w:u w:val="single"/>
        </w:rPr>
      </w:pPr>
      <w:r>
        <w:rPr>
          <w:u w:val="single"/>
        </w:rPr>
        <w:br w:type="page"/>
      </w:r>
    </w:p>
    <w:p w14:paraId="616E7424" w14:textId="3BFFFCC2" w:rsidR="0060363B" w:rsidRPr="00C0532F" w:rsidRDefault="0060363B" w:rsidP="0060363B">
      <w:pPr>
        <w:ind w:left="360" w:hanging="360"/>
        <w:jc w:val="both"/>
        <w:rPr>
          <w:b/>
          <w:bCs/>
        </w:rPr>
      </w:pPr>
      <w:r>
        <w:rPr>
          <w:b/>
          <w:sz w:val="24"/>
        </w:rPr>
        <w:lastRenderedPageBreak/>
        <w:t>TERRORISM PREVENTION SECURITY SYSTEMS</w:t>
      </w:r>
    </w:p>
    <w:p w14:paraId="1699D058" w14:textId="4760B3E7" w:rsidR="00097733" w:rsidRDefault="00097733" w:rsidP="00097733">
      <w:pPr>
        <w:ind w:left="360" w:hanging="360"/>
        <w:jc w:val="both"/>
      </w:pPr>
      <w:r>
        <w:rPr>
          <w:u w:val="single"/>
        </w:rPr>
        <w:t>AUTONOMOUS TERRORISM PREVENTION SYSTEMS</w:t>
      </w:r>
      <w:r>
        <w:t xml:space="preserve"> (</w:t>
      </w:r>
      <w:r w:rsidRPr="00C779CF">
        <w:rPr>
          <w:b/>
          <w:bCs/>
        </w:rPr>
        <w:t>2022</w:t>
      </w:r>
      <w:r>
        <w:t>) –</w:t>
      </w:r>
      <w:r w:rsidR="009C04E6">
        <w:t xml:space="preserve"> </w:t>
      </w:r>
      <w:r>
        <w:t xml:space="preserve">ensures that </w:t>
      </w:r>
      <w:r w:rsidR="00C055F7" w:rsidRPr="00647837">
        <w:rPr>
          <w:b/>
          <w:bCs/>
        </w:rPr>
        <w:t xml:space="preserve">ALL </w:t>
      </w:r>
      <w:r w:rsidRPr="00C055F7">
        <w:rPr>
          <w:b/>
          <w:bCs/>
        </w:rPr>
        <w:t>TERRORISM COMMAND</w:t>
      </w:r>
      <w:r w:rsidR="00C055F7" w:rsidRPr="00C055F7">
        <w:rPr>
          <w:b/>
          <w:bCs/>
        </w:rPr>
        <w:t>S</w:t>
      </w:r>
      <w:r>
        <w:t xml:space="preserve"> is not used, and therefore ensures that </w:t>
      </w:r>
      <w:r w:rsidR="005D254F" w:rsidRPr="00647837">
        <w:rPr>
          <w:b/>
          <w:bCs/>
        </w:rPr>
        <w:t xml:space="preserve">ANY </w:t>
      </w:r>
      <w:r w:rsidRPr="005D254F">
        <w:rPr>
          <w:b/>
          <w:bCs/>
        </w:rPr>
        <w:t>TERRORISM COMMAND</w:t>
      </w:r>
      <w:r>
        <w:t xml:space="preserve"> is not executed or issued, and ensures that </w:t>
      </w:r>
      <w:r w:rsidR="00C055F7" w:rsidRPr="00647837">
        <w:rPr>
          <w:b/>
          <w:bCs/>
        </w:rPr>
        <w:t xml:space="preserve">ALL </w:t>
      </w:r>
      <w:r w:rsidRPr="00C055F7">
        <w:rPr>
          <w:b/>
          <w:bCs/>
        </w:rPr>
        <w:t>TERRORISM CODE COMMAND</w:t>
      </w:r>
      <w:r w:rsidR="00C055F7" w:rsidRPr="00C055F7">
        <w:rPr>
          <w:b/>
          <w:bCs/>
        </w:rPr>
        <w:t>S</w:t>
      </w:r>
      <w:r>
        <w:t xml:space="preserve"> is not used, and therefore ensures that </w:t>
      </w:r>
      <w:r w:rsidR="00647837">
        <w:t xml:space="preserve">              </w:t>
      </w:r>
      <w:r w:rsidR="005D254F" w:rsidRPr="00647837">
        <w:rPr>
          <w:b/>
          <w:bCs/>
        </w:rPr>
        <w:t xml:space="preserve">ANY   </w:t>
      </w:r>
      <w:r w:rsidRPr="005D254F">
        <w:rPr>
          <w:b/>
          <w:bCs/>
        </w:rPr>
        <w:t>TERRORISM CODE COMMAND</w:t>
      </w:r>
      <w:r>
        <w:t xml:space="preserve"> is not executed, and ensures that </w:t>
      </w:r>
      <w:r w:rsidR="00C055F7" w:rsidRPr="00647837">
        <w:rPr>
          <w:b/>
          <w:bCs/>
        </w:rPr>
        <w:t xml:space="preserve">ALL </w:t>
      </w:r>
      <w:r w:rsidRPr="00C055F7">
        <w:rPr>
          <w:b/>
          <w:bCs/>
        </w:rPr>
        <w:t>TERRORISM CODE</w:t>
      </w:r>
      <w:r>
        <w:t xml:space="preserve"> is not used, and thus ensures that </w:t>
      </w:r>
      <w:r w:rsidR="005D254F" w:rsidRPr="00647837">
        <w:rPr>
          <w:b/>
          <w:bCs/>
        </w:rPr>
        <w:t xml:space="preserve">ANY </w:t>
      </w:r>
      <w:r w:rsidRPr="005D254F">
        <w:rPr>
          <w:b/>
          <w:bCs/>
        </w:rPr>
        <w:t>TERRORISM CODE</w:t>
      </w:r>
      <w:r>
        <w:t xml:space="preserve"> is not executed or issued, and ensures that </w:t>
      </w:r>
      <w:r w:rsidR="00647837">
        <w:t xml:space="preserve">    </w:t>
      </w:r>
      <w:r w:rsidR="00C055F7" w:rsidRPr="00647837">
        <w:rPr>
          <w:b/>
          <w:bCs/>
        </w:rPr>
        <w:t xml:space="preserve">ALL </w:t>
      </w:r>
      <w:r w:rsidRPr="00C055F7">
        <w:rPr>
          <w:b/>
          <w:bCs/>
        </w:rPr>
        <w:t>TERRORISM</w:t>
      </w:r>
      <w:r>
        <w:t xml:space="preserve"> does not occur, by ensuring that </w:t>
      </w:r>
      <w:r w:rsidR="005D254F" w:rsidRPr="00647837">
        <w:rPr>
          <w:b/>
          <w:bCs/>
        </w:rPr>
        <w:t xml:space="preserve">ANY </w:t>
      </w:r>
      <w:r w:rsidRPr="005D254F">
        <w:rPr>
          <w:b/>
          <w:bCs/>
        </w:rPr>
        <w:t>TERRORISM ACT</w:t>
      </w:r>
      <w:r>
        <w:t xml:space="preserve"> does not occur</w:t>
      </w:r>
      <w:r w:rsidR="009C04E6">
        <w:t xml:space="preserve">, and also ensures that </w:t>
      </w:r>
      <w:r w:rsidR="005D254F" w:rsidRPr="00647837">
        <w:rPr>
          <w:b/>
          <w:bCs/>
        </w:rPr>
        <w:t xml:space="preserve">ALL OFFENSIVE </w:t>
      </w:r>
      <w:r w:rsidR="009C04E6" w:rsidRPr="005D254F">
        <w:rPr>
          <w:b/>
          <w:bCs/>
        </w:rPr>
        <w:t>SPACE WEAPONS COMMAND</w:t>
      </w:r>
      <w:r w:rsidR="005D254F" w:rsidRPr="005D254F">
        <w:rPr>
          <w:b/>
          <w:bCs/>
        </w:rPr>
        <w:t>S</w:t>
      </w:r>
      <w:r w:rsidR="009C04E6">
        <w:t xml:space="preserve"> is not used, such that </w:t>
      </w:r>
      <w:r w:rsidR="005D254F" w:rsidRPr="00647837">
        <w:rPr>
          <w:b/>
          <w:bCs/>
        </w:rPr>
        <w:t xml:space="preserve">ANY </w:t>
      </w:r>
      <w:r w:rsidR="009C04E6" w:rsidRPr="005D254F">
        <w:rPr>
          <w:b/>
          <w:bCs/>
        </w:rPr>
        <w:t>SPACE WEAPONS COMMAND</w:t>
      </w:r>
      <w:r w:rsidR="009C04E6">
        <w:t xml:space="preserve"> </w:t>
      </w:r>
      <w:r w:rsidR="00317E65">
        <w:t xml:space="preserve">will </w:t>
      </w:r>
      <w:r w:rsidR="009C04E6">
        <w:t>not</w:t>
      </w:r>
      <w:r w:rsidR="00317E65">
        <w:t xml:space="preserve"> be</w:t>
      </w:r>
      <w:r w:rsidR="009C04E6">
        <w:t xml:space="preserve"> executed, or issued, or invoked.</w:t>
      </w:r>
    </w:p>
    <w:p w14:paraId="3E55E623" w14:textId="06FC9A0A" w:rsidR="009918DD" w:rsidRPr="009918DD" w:rsidRDefault="009918DD" w:rsidP="009918DD">
      <w:pPr>
        <w:ind w:left="360" w:hanging="360"/>
        <w:jc w:val="both"/>
      </w:pPr>
      <w:r>
        <w:rPr>
          <w:u w:val="single"/>
        </w:rPr>
        <w:t>AUTONOMOUS TERRORISM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 xml:space="preserve">BIOLOGICAL </w:t>
      </w:r>
      <w:r>
        <w:rPr>
          <w:b/>
          <w:bCs/>
        </w:rPr>
        <w:t>TERRORISM</w:t>
      </w:r>
      <w:r>
        <w:t xml:space="preserve">, </w:t>
      </w:r>
      <w:r w:rsidRPr="005F6A94">
        <w:rPr>
          <w:b/>
          <w:bCs/>
        </w:rPr>
        <w:t xml:space="preserve">CHEMICAL </w:t>
      </w:r>
      <w:r>
        <w:rPr>
          <w:b/>
          <w:bCs/>
        </w:rPr>
        <w:t>TERRORISM</w:t>
      </w:r>
      <w:r>
        <w:t xml:space="preserve">, or                   </w:t>
      </w:r>
      <w:r w:rsidRPr="005F6A94">
        <w:rPr>
          <w:b/>
          <w:bCs/>
        </w:rPr>
        <w:t xml:space="preserve">NUCLEAR </w:t>
      </w:r>
      <w:r>
        <w:rPr>
          <w:b/>
          <w:bCs/>
        </w:rPr>
        <w:t>TERRORISM</w:t>
      </w:r>
      <w:r>
        <w:t>, including by providing all security gear, sanitation and cleaning products, inoculations, and containment infrastructure.</w:t>
      </w:r>
    </w:p>
    <w:p w14:paraId="5D78A83F" w14:textId="74F9D5D8" w:rsidR="00D76E24" w:rsidRDefault="00D76E24" w:rsidP="00D76E24">
      <w:pPr>
        <w:ind w:left="360" w:hanging="360"/>
        <w:jc w:val="both"/>
      </w:pPr>
      <w:r>
        <w:rPr>
          <w:u w:val="single"/>
        </w:rPr>
        <w:t xml:space="preserve">JUDICIAL EXECUTION OF CONVICTED </w:t>
      </w:r>
      <w:r w:rsidR="00D26EC6">
        <w:rPr>
          <w:u w:val="single"/>
        </w:rPr>
        <w:t>TERRORISTS’</w:t>
      </w:r>
      <w:r>
        <w:rPr>
          <w:u w:val="single"/>
        </w:rPr>
        <w:t xml:space="preserve">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terrorism.</w:t>
      </w:r>
    </w:p>
    <w:p w14:paraId="7F73E1D1" w14:textId="6A07C9CD" w:rsidR="00D26EC6" w:rsidRPr="00D26EC6" w:rsidRDefault="00D26EC6" w:rsidP="00D76E24">
      <w:pPr>
        <w:ind w:left="360" w:hanging="360"/>
        <w:jc w:val="both"/>
      </w:pPr>
      <w:r w:rsidRPr="00D26EC6">
        <w:rPr>
          <w:u w:val="single"/>
        </w:rPr>
        <w:t>AUTONOMOUS COUNTER-TERRORISM STUDIES SYSTEM WITH ANTI-TERRORISM SECURITIES SYSTEM</w:t>
      </w:r>
      <w:r w:rsidRPr="00D26EC6">
        <w:t xml:space="preserve"> (</w:t>
      </w:r>
      <w:r w:rsidRPr="00D26EC6">
        <w:rPr>
          <w:b/>
          <w:bCs/>
        </w:rPr>
        <w:t>2022</w:t>
      </w:r>
      <w:r w:rsidRPr="00D26EC6">
        <w:t xml:space="preserve">) – ensures that all terrorism incidents will not occur by taking concerted actions against terrorists, including through the </w:t>
      </w:r>
      <w:r w:rsidRPr="00D26EC6">
        <w:rPr>
          <w:b/>
          <w:bCs/>
        </w:rPr>
        <w:t>MILITARY COURT OF JUSTICE</w:t>
      </w:r>
      <w:r w:rsidRPr="00D26EC6">
        <w:t>.</w:t>
      </w:r>
    </w:p>
    <w:p w14:paraId="2B65D9D2" w14:textId="77777777" w:rsidR="0060363B" w:rsidRDefault="0060363B">
      <w:pPr>
        <w:rPr>
          <w:u w:val="single"/>
        </w:rPr>
      </w:pPr>
      <w:r>
        <w:rPr>
          <w:u w:val="single"/>
        </w:rPr>
        <w:br w:type="page"/>
      </w:r>
    </w:p>
    <w:p w14:paraId="71777645" w14:textId="77777777" w:rsidR="00991D4F" w:rsidRPr="00C0532F" w:rsidRDefault="00991D4F" w:rsidP="00991D4F">
      <w:pPr>
        <w:ind w:left="360" w:hanging="360"/>
        <w:jc w:val="both"/>
        <w:rPr>
          <w:b/>
          <w:bCs/>
        </w:rPr>
      </w:pPr>
      <w:r>
        <w:rPr>
          <w:b/>
          <w:sz w:val="24"/>
        </w:rPr>
        <w:lastRenderedPageBreak/>
        <w:t>WAR PREVENTION SECURITY SYSTEMS</w:t>
      </w:r>
    </w:p>
    <w:p w14:paraId="0F011B7F" w14:textId="77777777" w:rsidR="00991D4F" w:rsidRDefault="00991D4F" w:rsidP="00991D4F">
      <w:pPr>
        <w:ind w:left="360" w:hanging="360"/>
        <w:jc w:val="both"/>
      </w:pPr>
      <w:r>
        <w:rPr>
          <w:u w:val="single"/>
        </w:rPr>
        <w:t>AUTONOMOUS WAR PREVENTION SYSTEMS</w:t>
      </w:r>
      <w:r>
        <w:t xml:space="preserve"> (</w:t>
      </w:r>
      <w:r w:rsidRPr="00C779CF">
        <w:rPr>
          <w:b/>
          <w:bCs/>
        </w:rPr>
        <w:t>2022</w:t>
      </w:r>
      <w:r>
        <w:t xml:space="preserve">) – ensures that </w:t>
      </w:r>
      <w:r w:rsidRPr="00574968">
        <w:rPr>
          <w:b/>
          <w:bCs/>
        </w:rPr>
        <w:t>WAR COMMAND</w:t>
      </w:r>
      <w:r>
        <w:t xml:space="preserve"> is not used, and therefore ensures that any </w:t>
      </w:r>
      <w:r w:rsidRPr="00574968">
        <w:rPr>
          <w:b/>
          <w:bCs/>
        </w:rPr>
        <w:t>WAR COMMAND</w:t>
      </w:r>
      <w:r>
        <w:t xml:space="preserve"> is not executed or issued or invoked, and ensures that </w:t>
      </w:r>
      <w:r w:rsidRPr="007719A7">
        <w:rPr>
          <w:b/>
          <w:bCs/>
        </w:rPr>
        <w:t xml:space="preserve">WAR </w:t>
      </w:r>
      <w:r>
        <w:rPr>
          <w:b/>
          <w:bCs/>
        </w:rPr>
        <w:t xml:space="preserve">CODE </w:t>
      </w:r>
      <w:r w:rsidRPr="007719A7">
        <w:rPr>
          <w:b/>
          <w:bCs/>
        </w:rPr>
        <w:t>COMMAND</w:t>
      </w:r>
      <w:r>
        <w:t xml:space="preserve"> is not used, and therefore ensures that any </w:t>
      </w:r>
      <w:r w:rsidRPr="007719A7">
        <w:rPr>
          <w:b/>
          <w:bCs/>
        </w:rPr>
        <w:t>WAR CODE</w:t>
      </w:r>
      <w:r>
        <w:rPr>
          <w:b/>
          <w:bCs/>
        </w:rPr>
        <w:t xml:space="preserve"> COMMAND</w:t>
      </w:r>
      <w:r>
        <w:t xml:space="preserve"> is not executed, and ensures that </w:t>
      </w:r>
      <w:r w:rsidRPr="007719A7">
        <w:rPr>
          <w:b/>
          <w:bCs/>
        </w:rPr>
        <w:t>WAR CODE</w:t>
      </w:r>
      <w:r>
        <w:t xml:space="preserve"> is not used, and thus ensures that any </w:t>
      </w:r>
      <w:r w:rsidRPr="00574968">
        <w:rPr>
          <w:b/>
          <w:bCs/>
        </w:rPr>
        <w:t>WAR CODE</w:t>
      </w:r>
      <w:r>
        <w:t xml:space="preserve"> is not executed or issued or invoked, and ensures that any </w:t>
      </w:r>
      <w:r w:rsidRPr="00574968">
        <w:rPr>
          <w:b/>
          <w:bCs/>
        </w:rPr>
        <w:t>WAR</w:t>
      </w:r>
      <w:r>
        <w:t xml:space="preserve"> does not occur, by ensuring that any   </w:t>
      </w:r>
      <w:r w:rsidRPr="00574968">
        <w:rPr>
          <w:b/>
          <w:bCs/>
        </w:rPr>
        <w:t>WAR ACT</w:t>
      </w:r>
      <w:r>
        <w:t xml:space="preserve"> does not occur, and prevents all war from occurring, including by de-escalating all conflicts at all times, disengaging all </w:t>
      </w:r>
      <w:r w:rsidRPr="00292749">
        <w:rPr>
          <w:b/>
          <w:bCs/>
        </w:rPr>
        <w:t>WAR ACTORS</w:t>
      </w:r>
      <w:r>
        <w:t xml:space="preserve"> from </w:t>
      </w:r>
      <w:r w:rsidRPr="00292749">
        <w:rPr>
          <w:b/>
          <w:bCs/>
        </w:rPr>
        <w:t>WARFIGHTING OPERATIONS</w:t>
      </w:r>
      <w:r>
        <w:t xml:space="preserve">, and stopping all </w:t>
      </w:r>
      <w:r w:rsidRPr="009A2756">
        <w:rPr>
          <w:b/>
          <w:bCs/>
        </w:rPr>
        <w:t>WAR PLANNING</w:t>
      </w:r>
      <w: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9A2756">
        <w:rPr>
          <w:b/>
          <w:bCs/>
        </w:rPr>
        <w:t>WAR PLANNING</w:t>
      </w:r>
      <w:r>
        <w:t xml:space="preserve">, so that they can ensure that the </w:t>
      </w:r>
      <w:r w:rsidRPr="008404E9">
        <w:rPr>
          <w:b/>
          <w:bCs/>
        </w:rPr>
        <w:t>PRE-MEDITATED WARS</w:t>
      </w:r>
      <w:r>
        <w:t xml:space="preserve"> do not occur in the future, including by detecting the </w:t>
      </w:r>
      <w:r w:rsidRPr="008404E9">
        <w:rPr>
          <w:b/>
          <w:bCs/>
        </w:rPr>
        <w:t>WAR PLANNING</w:t>
      </w:r>
      <w:r>
        <w:t xml:space="preserve"> in so-called </w:t>
      </w:r>
      <w:r w:rsidRPr="00564069">
        <w:rPr>
          <w:b/>
          <w:bCs/>
        </w:rPr>
        <w:t>HIGHLY SECURED ENVIRONMENTS</w:t>
      </w:r>
      <w:r>
        <w:t xml:space="preserve"> (</w:t>
      </w:r>
      <w:r w:rsidRPr="00564069">
        <w:rPr>
          <w:b/>
          <w:bCs/>
        </w:rPr>
        <w:t>HSE</w:t>
      </w:r>
      <w:r>
        <w:t xml:space="preserve">s) and                         </w:t>
      </w:r>
      <w:r w:rsidRPr="00564069">
        <w:rPr>
          <w:b/>
          <w:bCs/>
        </w:rPr>
        <w:t>SPECIAL COMPARTMENTALIZED INTELLIGENCE FACILITIES</w:t>
      </w:r>
      <w:r>
        <w:t xml:space="preserve"> (</w:t>
      </w:r>
      <w:r w:rsidRPr="00564069">
        <w:rPr>
          <w:b/>
          <w:bCs/>
        </w:rPr>
        <w:t>SCIF</w:t>
      </w:r>
      <w:r>
        <w:t xml:space="preserve">s) based on                               </w:t>
      </w:r>
      <w:r w:rsidRPr="00CE1EF5">
        <w:rPr>
          <w:b/>
          <w:bCs/>
        </w:rPr>
        <w:t>Intelligence Community Directive (ICD) 705 Version 1.5.1</w:t>
      </w:r>
      <w:r>
        <w:t xml:space="preserve">. Automatically ensures that the </w:t>
      </w:r>
      <w:r w:rsidRPr="009A2756">
        <w:rPr>
          <w:u w:val="single"/>
        </w:rPr>
        <w:t xml:space="preserve">AUTONOMOUS </w:t>
      </w:r>
      <w:r>
        <w:rPr>
          <w:u w:val="single"/>
        </w:rPr>
        <w:t>ARTIFICIAL INTELLIGENCE</w:t>
      </w:r>
      <w:r w:rsidRPr="009A2756">
        <w:rPr>
          <w:u w:val="single"/>
        </w:rPr>
        <w:t xml:space="preserve"> WARFARE PREVENTION SECURITY SYSTEMS</w:t>
      </w:r>
      <w:r>
        <w:t xml:space="preserve"> (</w:t>
      </w:r>
      <w:r w:rsidRPr="009A2756">
        <w:rPr>
          <w:b/>
          <w:bCs/>
        </w:rPr>
        <w:t>2022</w:t>
      </w:r>
      <w:r>
        <w:t xml:space="preserve">) are always running. Automatically ensures that the </w:t>
      </w:r>
      <w:r w:rsidRPr="009A2756">
        <w:rPr>
          <w:u w:val="single"/>
        </w:rPr>
        <w:t>AUTONOMOUS LEGAL WARFARE PREVENTION SECURITY SYSTEMS</w:t>
      </w:r>
      <w:r>
        <w:t xml:space="preserve"> (</w:t>
      </w:r>
      <w:r w:rsidRPr="009A2756">
        <w:rPr>
          <w:b/>
          <w:bCs/>
        </w:rPr>
        <w:t>2022</w:t>
      </w:r>
      <w:r>
        <w:t xml:space="preserve">) are always running. Autonomously protects all persons from    </w:t>
      </w:r>
      <w:r w:rsidRPr="008404E9">
        <w:rPr>
          <w:b/>
          <w:bCs/>
        </w:rPr>
        <w:t>BIOLOGICAL WARFARE</w:t>
      </w:r>
      <w:r>
        <w:t xml:space="preserve">, </w:t>
      </w:r>
      <w:r w:rsidRPr="008404E9">
        <w:rPr>
          <w:b/>
          <w:bCs/>
        </w:rPr>
        <w:t>CHEMICAL WARFARE</w:t>
      </w:r>
      <w:r>
        <w:t xml:space="preserve">, and </w:t>
      </w:r>
      <w:r w:rsidRPr="008404E9">
        <w:rPr>
          <w:b/>
          <w:bCs/>
        </w:rPr>
        <w:t>NUCLEAR WARFARE</w:t>
      </w:r>
      <w:r>
        <w:t xml:space="preserve">, by monitoring for    </w:t>
      </w:r>
      <w:r w:rsidRPr="008404E9">
        <w:rPr>
          <w:b/>
          <w:bCs/>
        </w:rPr>
        <w:t>THREATS</w:t>
      </w:r>
      <w:r>
        <w:t xml:space="preserve"> and </w:t>
      </w:r>
      <w:r w:rsidRPr="008404E9">
        <w:rPr>
          <w:b/>
          <w:bCs/>
        </w:rPr>
        <w:t>THREAT PATTERNS</w:t>
      </w:r>
      <w:r>
        <w:t xml:space="preserve"> and </w:t>
      </w:r>
      <w:r w:rsidRPr="008404E9">
        <w:rPr>
          <w:b/>
          <w:bCs/>
        </w:rPr>
        <w:t>DEVELOPING THREATS</w:t>
      </w:r>
      <w:r>
        <w:t xml:space="preserve"> and </w:t>
      </w:r>
      <w:r w:rsidRPr="008404E9">
        <w:rPr>
          <w:b/>
          <w:bCs/>
        </w:rPr>
        <w:t>DEVELOPING THREAT PATTERNS</w:t>
      </w:r>
      <w:r>
        <w:t>.</w:t>
      </w:r>
    </w:p>
    <w:p w14:paraId="3888964D" w14:textId="77777777" w:rsidR="00991D4F" w:rsidRDefault="00991D4F" w:rsidP="00991D4F">
      <w:pPr>
        <w:ind w:left="360" w:hanging="360"/>
        <w:jc w:val="both"/>
      </w:pPr>
      <w:r>
        <w:rPr>
          <w:u w:val="single"/>
        </w:rPr>
        <w:t>AUTONOMOUS WAR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BIOLOGICAL WAR</w:t>
      </w:r>
      <w:r>
        <w:t xml:space="preserve">, </w:t>
      </w:r>
      <w:r w:rsidRPr="005F6A94">
        <w:rPr>
          <w:b/>
          <w:bCs/>
        </w:rPr>
        <w:t>CHEMICAL WAR</w:t>
      </w:r>
      <w:r>
        <w:t xml:space="preserve">, or </w:t>
      </w:r>
      <w:r w:rsidRPr="005F6A94">
        <w:rPr>
          <w:b/>
          <w:bCs/>
        </w:rPr>
        <w:t>NUCLEAR WAR</w:t>
      </w:r>
      <w:r>
        <w:t>, including by providing all security gear, sanitation and cleaning products, inoculations, and containment infrastructure.</w:t>
      </w:r>
    </w:p>
    <w:p w14:paraId="6AFAE688" w14:textId="77777777" w:rsidR="00991D4F" w:rsidRDefault="00991D4F" w:rsidP="00991D4F">
      <w:pPr>
        <w:ind w:left="360" w:hanging="360"/>
        <w:jc w:val="both"/>
        <w:rPr>
          <w:u w:val="single"/>
        </w:rPr>
      </w:pPr>
      <w:r>
        <w:rPr>
          <w:u w:val="single"/>
        </w:rPr>
        <w:t>AUTONOMOUS ARTIFICIAL INTELLIGENCE WARFARE PREVENTION SECURITY SYSTEMS</w:t>
      </w:r>
      <w:r w:rsidRPr="009A2756">
        <w:t xml:space="preserve"> (</w:t>
      </w:r>
      <w:r w:rsidRPr="009A2756">
        <w:rPr>
          <w:b/>
          <w:bCs/>
        </w:rPr>
        <w:t>2022</w:t>
      </w:r>
      <w:r w:rsidRPr="009A2756">
        <w:t xml:space="preserve">) </w:t>
      </w:r>
      <w:r>
        <w:t>–</w:t>
      </w:r>
      <w:r w:rsidRPr="009A2756">
        <w:t xml:space="preserve"> </w:t>
      </w:r>
      <w:r>
        <w:t xml:space="preserve">ensures that domestic and foreign organizations do not have any capabilities to hack into any          </w:t>
      </w:r>
      <w:r w:rsidRPr="00CE1EF5">
        <w:rPr>
          <w:b/>
          <w:bCs/>
        </w:rPr>
        <w:t>ARTIFICIAL INTELLIGENCE</w:t>
      </w:r>
      <w:r>
        <w:t xml:space="preserve"> systems or any </w:t>
      </w:r>
      <w:r w:rsidRPr="00CE1EF5">
        <w:rPr>
          <w:b/>
          <w:bCs/>
        </w:rPr>
        <w:t>ARTIFICIAL INTELLIGENCE</w:t>
      </w:r>
      <w:r>
        <w:t xml:space="preserve"> programs, including, however not limited for any purposes to conduct warfare towards any nation using space weapons or by using any other military weapon, or by using the legal system, or by using any type of data cross correlation system.</w:t>
      </w:r>
    </w:p>
    <w:p w14:paraId="366AD216" w14:textId="77777777" w:rsidR="00991D4F" w:rsidRDefault="00991D4F" w:rsidP="00991D4F">
      <w:pPr>
        <w:ind w:left="360" w:hanging="360"/>
        <w:jc w:val="both"/>
      </w:pPr>
      <w:r w:rsidRPr="009A2756">
        <w:rPr>
          <w:u w:val="single"/>
        </w:rPr>
        <w:t>AUTONOMOUS LEGAL WARFARE PREVENTION SECURITY SYSTEMS</w:t>
      </w:r>
      <w:r>
        <w:t xml:space="preserve"> (</w:t>
      </w:r>
      <w:r w:rsidRPr="009A2756">
        <w:rPr>
          <w:b/>
          <w:bCs/>
        </w:rPr>
        <w:t>2022</w:t>
      </w:r>
      <w:r>
        <w:t xml:space="preserve">) – ensures that there are no violations of privacy regulations, including, however not limited to                                                                                                                    </w:t>
      </w:r>
      <w:r w:rsidRPr="00A60629">
        <w:rPr>
          <w:b/>
          <w:bCs/>
        </w:rPr>
        <w:lastRenderedPageBreak/>
        <w:t>HEALTH INSURANCE PORTABILITY AND ACCOUNTABILITY ACT</w:t>
      </w:r>
      <w:r w:rsidRPr="00A60629">
        <w:t xml:space="preserve"> (</w:t>
      </w:r>
      <w:r w:rsidRPr="00A60629">
        <w:rPr>
          <w:b/>
          <w:bCs/>
        </w:rPr>
        <w:t>HIPAA</w:t>
      </w:r>
      <w:r w:rsidRPr="00A60629">
        <w:t>)</w:t>
      </w:r>
      <w:r>
        <w:t xml:space="preserve"> </w:t>
      </w:r>
      <w:r w:rsidRPr="00CE1EF5">
        <w:rPr>
          <w:b/>
          <w:bCs/>
        </w:rPr>
        <w:t>45 CFR § 403.812</w:t>
      </w:r>
      <w:r>
        <w:t xml:space="preserve"> violations, or t</w:t>
      </w:r>
      <w:r w:rsidRPr="00A60629">
        <w:t xml:space="preserve">he </w:t>
      </w:r>
      <w:r w:rsidRPr="00A60629">
        <w:rPr>
          <w:b/>
          <w:bCs/>
        </w:rPr>
        <w:t>FAMILY EDUCATIONAL RIGHTS AND PRIVACY ACT</w:t>
      </w:r>
      <w:r w:rsidRPr="00A60629">
        <w:t xml:space="preserve"> (</w:t>
      </w:r>
      <w:r w:rsidRPr="00A60629">
        <w:rPr>
          <w:b/>
          <w:bCs/>
        </w:rPr>
        <w:t>FERPA</w:t>
      </w:r>
      <w:r w:rsidRPr="00A60629">
        <w:t>)</w:t>
      </w:r>
      <w:r>
        <w:t xml:space="preserve"> </w:t>
      </w:r>
      <w:r w:rsidRPr="00A60629">
        <w:rPr>
          <w:b/>
          <w:bCs/>
        </w:rPr>
        <w:t>20 U.S.C. § 1232g; 34 CFR Part 99</w:t>
      </w:r>
      <w:r>
        <w:t xml:space="preserve"> violations, that would compromise </w:t>
      </w:r>
      <w:r w:rsidRPr="00292749">
        <w:rPr>
          <w:b/>
          <w:bCs/>
        </w:rPr>
        <w:t>THE LEGAL SYSTEM</w:t>
      </w:r>
      <w:r>
        <w:t xml:space="preserve"> or </w:t>
      </w:r>
      <w:r w:rsidRPr="00292749">
        <w:rPr>
          <w:b/>
          <w:bCs/>
        </w:rPr>
        <w:t>THE LEGAL ENVIRONMENT</w:t>
      </w:r>
      <w:r>
        <w:t xml:space="preserve">, to ensure that </w:t>
      </w:r>
      <w:r w:rsidRPr="009A2756">
        <w:rPr>
          <w:b/>
          <w:bCs/>
        </w:rPr>
        <w:t>LEGAL WARFARE</w:t>
      </w:r>
      <w:r>
        <w:t xml:space="preserve"> towards someone originating from either their own thought speech or their own typed, written, or spoken, or conveyed thoughts towards others, even organizationally through any type of organizational legal warfare, does not occur.</w:t>
      </w:r>
    </w:p>
    <w:p w14:paraId="3B0A7860" w14:textId="77777777" w:rsidR="00991D4F" w:rsidRPr="008917F9" w:rsidRDefault="00991D4F" w:rsidP="00991D4F">
      <w:pPr>
        <w:ind w:left="360" w:hanging="360"/>
        <w:jc w:val="both"/>
      </w:pPr>
      <w:r>
        <w:rPr>
          <w:u w:val="single"/>
        </w:rPr>
        <w:t>AUTONOMOUS GLOBAL WAR PREVENTION SYSTEMS</w:t>
      </w:r>
      <w:r>
        <w:t xml:space="preserve"> (</w:t>
      </w:r>
      <w:r w:rsidRPr="008917F9">
        <w:rPr>
          <w:b/>
          <w:bCs/>
        </w:rPr>
        <w:t>2022</w:t>
      </w:r>
      <w:r>
        <w:t xml:space="preserve">) – prevents all way from occurring by studying how various nations are planning warfare and stops it at                                                   </w:t>
      </w:r>
      <w:r w:rsidRPr="00DE510D">
        <w:rPr>
          <w:b/>
          <w:bCs/>
        </w:rPr>
        <w:t>GLOBAL SECURITY CENTERS</w:t>
      </w:r>
      <w:r>
        <w:t xml:space="preserve"> through </w:t>
      </w:r>
      <w:r w:rsidRPr="00DE510D">
        <w:rPr>
          <w:b/>
          <w:bCs/>
        </w:rPr>
        <w:t>GLOBAL SECURITY DATA CENTERS</w:t>
      </w:r>
      <w:r>
        <w:t xml:space="preserve"> around the world, to ensure that war planning never takes off, and that all war plans are defeated, logically and technologically, so that war planning is only for security so that war does not occur. These systems should also prevent incidents such as </w:t>
      </w:r>
      <w:r w:rsidRPr="00DE510D">
        <w:rPr>
          <w:b/>
          <w:bCs/>
        </w:rPr>
        <w:t>GLOBAL WARFARE</w:t>
      </w:r>
      <w:r>
        <w:t xml:space="preserve">, </w:t>
      </w:r>
      <w:r w:rsidRPr="00DE510D">
        <w:rPr>
          <w:b/>
          <w:bCs/>
        </w:rPr>
        <w:t>GLOBAL SECURITY CHALLENGES</w:t>
      </w:r>
      <w:r>
        <w:t xml:space="preserve">, </w:t>
      </w:r>
      <w:r w:rsidRPr="00DE510D">
        <w:rPr>
          <w:b/>
          <w:bCs/>
        </w:rPr>
        <w:t>GLOBAL SECURITY COMPROMISES</w:t>
      </w:r>
      <w:r>
        <w:t xml:space="preserve">, and </w:t>
      </w:r>
      <w:r w:rsidRPr="00DE510D">
        <w:rPr>
          <w:b/>
          <w:bCs/>
        </w:rPr>
        <w:t>DOOMSDAY</w:t>
      </w:r>
      <w:r>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p>
    <w:p w14:paraId="19DCC3A6" w14:textId="77777777" w:rsidR="00991D4F" w:rsidRDefault="00991D4F" w:rsidP="00991D4F">
      <w:pPr>
        <w:ind w:left="360" w:hanging="360"/>
        <w:jc w:val="both"/>
      </w:pPr>
      <w:r>
        <w:rPr>
          <w:u w:val="single"/>
        </w:rPr>
        <w:t>AUTONOMOUS OFFENSIVE-WARFARE PREVENTION SYSTEMS</w:t>
      </w:r>
      <w:r>
        <w:t xml:space="preserve"> (</w:t>
      </w:r>
      <w:r w:rsidRPr="002A1D0C">
        <w:rPr>
          <w:b/>
          <w:bCs/>
        </w:rPr>
        <w:t>2022</w:t>
      </w:r>
      <w:r>
        <w:t xml:space="preserve">) – prevents all offensive uses of </w:t>
      </w:r>
      <w:r w:rsidRPr="00936DE9">
        <w:rPr>
          <w:b/>
          <w:bCs/>
        </w:rPr>
        <w:t>MIND CONTROL SYSTEMS</w:t>
      </w:r>
      <w:r>
        <w:t xml:space="preserve"> or </w:t>
      </w:r>
      <w:r w:rsidRPr="00936DE9">
        <w:rPr>
          <w:b/>
          <w:bCs/>
        </w:rPr>
        <w:t>MIND CONTROL</w:t>
      </w:r>
      <w:r>
        <w:t xml:space="preserve"> or </w:t>
      </w:r>
      <w:r w:rsidRPr="00936DE9">
        <w:rPr>
          <w:b/>
          <w:bCs/>
        </w:rPr>
        <w:t>MIND CONTROL TECHNOLOGY</w:t>
      </w:r>
      <w:r>
        <w:t xml:space="preserve"> and                  </w:t>
      </w:r>
      <w:r w:rsidRPr="00936DE9">
        <w:rPr>
          <w:b/>
          <w:bCs/>
        </w:rPr>
        <w:t>SPACE WEAPONS CODE</w:t>
      </w:r>
      <w:r>
        <w:t xml:space="preserve"> and all other types of war crimes that do not strictly defend the nation only from </w:t>
      </w:r>
      <w:r w:rsidRPr="00F41E70">
        <w:t>terrorism acts</w:t>
      </w:r>
      <w:r>
        <w:t xml:space="preserve"> or </w:t>
      </w:r>
      <w:r w:rsidRPr="00F41E70">
        <w:t>offensive war acts</w:t>
      </w:r>
      <w:r>
        <w:t xml:space="preserve"> that are </w:t>
      </w:r>
      <w:r w:rsidRPr="00936DE9">
        <w:rPr>
          <w:b/>
          <w:bCs/>
          <w:color w:val="00B050"/>
        </w:rPr>
        <w:t>IN PROGRESS</w:t>
      </w:r>
      <w:r>
        <w:t xml:space="preserve">. Examples would be the </w:t>
      </w:r>
      <w:r w:rsidRPr="00F41E70">
        <w:rPr>
          <w:b/>
          <w:bCs/>
          <w:color w:val="FF0000"/>
        </w:rPr>
        <w:t>MISUSE</w:t>
      </w:r>
      <w:r>
        <w:t xml:space="preserv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to </w:t>
      </w:r>
      <w:r w:rsidRPr="00F41E70">
        <w:t>slander</w:t>
      </w:r>
      <w:r>
        <w:t xml:space="preserve"> </w:t>
      </w:r>
      <w:r w:rsidRPr="00AE6AC8">
        <w:rPr>
          <w:b/>
          <w:bCs/>
        </w:rPr>
        <w:t>CRYPTONYM</w:t>
      </w:r>
      <w:r>
        <w:t>[:</w:t>
      </w:r>
      <w:r>
        <w:rPr>
          <w:b/>
          <w:bCs/>
          <w:i/>
          <w:iCs/>
        </w:rPr>
        <w:t>PATRICK</w:t>
      </w:r>
      <w:r w:rsidRPr="002846F5">
        <w:t>:]</w:t>
      </w:r>
      <w:r>
        <w:t xml:space="preserve"> to make </w:t>
      </w:r>
      <w:r w:rsidRPr="00AE6AC8">
        <w:rPr>
          <w:b/>
          <w:bCs/>
        </w:rPr>
        <w:t>CRYPTONYM</w:t>
      </w:r>
      <w:r>
        <w:t>[:</w:t>
      </w:r>
      <w:r>
        <w:rPr>
          <w:b/>
          <w:bCs/>
          <w:i/>
          <w:iCs/>
        </w:rPr>
        <w:t>INVENTOR</w:t>
      </w:r>
      <w:r w:rsidRPr="002846F5">
        <w:t>:]</w:t>
      </w:r>
      <w:r>
        <w:t xml:space="preserve"> appear like a terrorist or a war criminal or a war actor in </w:t>
      </w:r>
      <w:r w:rsidRPr="00F41E70">
        <w:rPr>
          <w:b/>
          <w:bCs/>
        </w:rPr>
        <w:t>INTELLIGENCE FILES</w:t>
      </w:r>
      <w:r>
        <w:t xml:space="preserve">, and then conducting war crimes towards them, which would be considered an offensive use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followed by offensive usage of </w:t>
      </w:r>
      <w:r w:rsidRPr="00F41E70">
        <w:rPr>
          <w:b/>
          <w:bCs/>
        </w:rPr>
        <w:t>SPACE WEAPONS CODE</w:t>
      </w:r>
      <w:r>
        <w:t xml:space="preserve"> against </w:t>
      </w:r>
      <w:r w:rsidRPr="00AE6AC8">
        <w:rPr>
          <w:b/>
          <w:bCs/>
        </w:rPr>
        <w:t>CRYPTONYM</w:t>
      </w:r>
      <w:r>
        <w:t>[:</w:t>
      </w:r>
      <w:r>
        <w:rPr>
          <w:b/>
          <w:bCs/>
          <w:i/>
          <w:iCs/>
        </w:rPr>
        <w:t>INVENTOR</w:t>
      </w:r>
      <w:r w:rsidRPr="002846F5">
        <w:t>:]</w:t>
      </w:r>
      <w:r>
        <w:t xml:space="preserve">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54A89E0" w14:textId="77777777" w:rsidR="00991D4F" w:rsidRDefault="00991D4F" w:rsidP="00991D4F">
      <w:pPr>
        <w:ind w:left="360" w:hanging="360"/>
        <w:jc w:val="both"/>
      </w:pPr>
      <w:r>
        <w:rPr>
          <w:u w:val="single"/>
        </w:rPr>
        <w:lastRenderedPageBreak/>
        <w:t>AUTONOMOUS PRIVATE-PUBLIC WAR PREVENTION SECURITY</w:t>
      </w:r>
      <w:r>
        <w:t xml:space="preserve"> (</w:t>
      </w:r>
      <w:r w:rsidRPr="007F19BC">
        <w:rPr>
          <w:b/>
          <w:bCs/>
        </w:rPr>
        <w:t>2022</w:t>
      </w:r>
      <w:r>
        <w:t>) – where there is an issue of private or public data being misused, correct it, and do not allow the discovery of private data, unless to fix it all and make it public friendly.</w:t>
      </w:r>
    </w:p>
    <w:p w14:paraId="06110C8F" w14:textId="77777777" w:rsidR="00991D4F" w:rsidRDefault="00991D4F" w:rsidP="00991D4F">
      <w:pPr>
        <w:ind w:left="360" w:hanging="360"/>
        <w:jc w:val="both"/>
      </w:pPr>
      <w:r w:rsidRPr="00065469">
        <w:rPr>
          <w:u w:val="single"/>
        </w:rPr>
        <w:t>AUTONOMOUS SOCIOLOGICAL WAR PREVENTION SECURITY SYSTEMS</w:t>
      </w:r>
      <w:r w:rsidRPr="00065469">
        <w:t xml:space="preserve"> (</w:t>
      </w:r>
      <w:r w:rsidRPr="00065469">
        <w:rPr>
          <w:b/>
          <w:bCs/>
        </w:rPr>
        <w:t>2022</w:t>
      </w:r>
      <w:r w:rsidRPr="00065469">
        <w:t xml:space="preserve">) – ensures that people in small, medium, or large groups, or in crowds, do not conduct sociological experiments to harass or torture the good will of others, or even the misdeeds of others, in public, such that sociological war can actually degrade the goodness out of someone, and make them into a bad person, even if they are good, simply because one person does not like them, and hates them, even because of a longstanding family law conflict. This system prevents them from conducting psychological sociological warfare towards others, such as through uses of </w:t>
      </w:r>
      <w:r w:rsidRPr="00065469">
        <w:rPr>
          <w:b/>
          <w:bCs/>
        </w:rPr>
        <w:t>THE VIRTUAL ENVIRONMENT</w:t>
      </w:r>
      <w:r w:rsidRPr="00065469">
        <w:t xml:space="preserve"> and </w:t>
      </w:r>
      <w:r>
        <w:t xml:space="preserve">          </w:t>
      </w:r>
      <w:r w:rsidRPr="00065469">
        <w:rPr>
          <w:b/>
          <w:bCs/>
        </w:rPr>
        <w:t>MIND CONTROL SYSTEMS</w:t>
      </w:r>
      <w:r w:rsidRPr="00065469">
        <w:t xml:space="preserve">, by studying the way that multiple persons communicate or are communicated with in </w:t>
      </w:r>
      <w:r w:rsidRPr="00065469">
        <w:rPr>
          <w:b/>
          <w:bCs/>
        </w:rPr>
        <w:t>THE SYSTEM</w:t>
      </w:r>
      <w:r w:rsidRPr="00065469">
        <w:t>, to ensure that others are not breaking the law by inciting crimes, or terrorism, or war, due to others being taken advantage of because of the loss of a loved one, or otherwise, even on a pre-meditated basis, such as to ruin their civilian life on the basis of threats towards them, and their desired retaliation.</w:t>
      </w:r>
    </w:p>
    <w:p w14:paraId="0CC3649D" w14:textId="77777777" w:rsidR="00991D4F" w:rsidRPr="00B71BE8" w:rsidRDefault="00991D4F" w:rsidP="00991D4F">
      <w:pPr>
        <w:ind w:left="360" w:hanging="360"/>
        <w:jc w:val="both"/>
      </w:pPr>
      <w:r>
        <w:rPr>
          <w:u w:val="single"/>
        </w:rPr>
        <w:t>AUTONOMOUS INTELLECTUAL WAR PREVENTION SYSTEMS</w:t>
      </w:r>
      <w:r>
        <w:t xml:space="preserve"> (</w:t>
      </w:r>
      <w:r w:rsidRPr="00650F8E">
        <w:rPr>
          <w:b/>
          <w:bCs/>
        </w:rPr>
        <w:t>2022</w:t>
      </w:r>
      <w:r>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Pr="00A34AC9">
        <w:rPr>
          <w:b/>
          <w:bCs/>
        </w:rPr>
        <w:t>THE PENTAGON</w:t>
      </w:r>
      <w:r>
        <w:t xml:space="preserve">. Automatically ex-judicially executes any war actors that conducted war on behalf of any civilian, through the </w:t>
      </w:r>
      <w:r w:rsidRPr="00A34AC9">
        <w:rPr>
          <w:b/>
          <w:bCs/>
        </w:rPr>
        <w:t>MILITARY COURT OF JUSTICE</w:t>
      </w:r>
      <w:r>
        <w:t xml:space="preserve">, by litigating any war acts and proving that computer algorithms were used to conduct the war, erroneously, on behalf of war actors, such as those in </w:t>
      </w:r>
      <w:r w:rsidRPr="00A34AC9">
        <w:rPr>
          <w:b/>
          <w:bCs/>
        </w:rPr>
        <w:t>THE PENTAGON</w:t>
      </w:r>
      <w:r>
        <w:t xml:space="preserve">. Prevents </w:t>
      </w:r>
      <w:r w:rsidRPr="00744EEF">
        <w:rPr>
          <w:b/>
          <w:bCs/>
        </w:rPr>
        <w:t>INTELLECTUAL HARASSMENT</w:t>
      </w:r>
      <w:r>
        <w:t xml:space="preserve"> by eliminating all algorithms that cause it from </w:t>
      </w:r>
      <w:r w:rsidRPr="00744EEF">
        <w:rPr>
          <w:b/>
          <w:bCs/>
        </w:rPr>
        <w:t>THE FEDERAL GOVERNMENT</w:t>
      </w:r>
      <w:r>
        <w:t>, and elsewhere.</w:t>
      </w:r>
    </w:p>
    <w:p w14:paraId="072E6EFE" w14:textId="269621BA" w:rsidR="009D0ACB" w:rsidRDefault="009D0ACB" w:rsidP="009D0ACB">
      <w:pPr>
        <w:ind w:left="360" w:hanging="360"/>
        <w:jc w:val="both"/>
      </w:pPr>
      <w:r>
        <w:rPr>
          <w:u w:val="single"/>
        </w:rPr>
        <w:t>UBIQUITOUS AUTONOMOUS WAR PREVENTION SECURITY SYSTEMS</w:t>
      </w:r>
      <w:r>
        <w:t xml:space="preserve"> (</w:t>
      </w:r>
      <w:r w:rsidRPr="0041180E">
        <w:rPr>
          <w:b/>
          <w:bCs/>
        </w:rPr>
        <w:t>2022</w:t>
      </w:r>
      <w:r>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7751F6">
        <w:rPr>
          <w:b/>
          <w:bCs/>
        </w:rPr>
        <w:t>THE PENTAGON</w:t>
      </w:r>
      <w:r>
        <w:t xml:space="preserve">, to prevent additional war from occurring, even when the economy is booming, to prevent the economy from collapsing through </w:t>
      </w:r>
      <w:r w:rsidRPr="007751F6">
        <w:rPr>
          <w:b/>
          <w:bCs/>
        </w:rPr>
        <w:t>WORLD TRADE</w:t>
      </w:r>
      <w:r>
        <w:t xml:space="preserve"> restrictions in the future. Ensures that weapons systems that are developed to attempt to control foreign militaries to conduct warfare with foreign militaries against foreign nations are stopped from </w:t>
      </w:r>
      <w:r>
        <w:lastRenderedPageBreak/>
        <w:t xml:space="preserve">being accessed from </w:t>
      </w:r>
      <w:r w:rsidRPr="007751F6">
        <w:rPr>
          <w:b/>
          <w:bCs/>
        </w:rPr>
        <w:t>THE PENTAGON</w:t>
      </w:r>
      <w:r>
        <w:t xml:space="preserve">, such as </w:t>
      </w:r>
      <w:r w:rsidRPr="007751F6">
        <w:rPr>
          <w:b/>
          <w:bCs/>
        </w:rPr>
        <w:t>SCO COMMAND</w:t>
      </w:r>
      <w:r>
        <w:t xml:space="preserve">. Stops warfare to consume the war fighting resources of foreign nations due to wars started by </w:t>
      </w:r>
      <w:r w:rsidRPr="00F51E08">
        <w:rPr>
          <w:b/>
          <w:bCs/>
        </w:rPr>
        <w:t>THE UNITED STATES OF AMERICA</w:t>
      </w:r>
      <w:r>
        <w:t xml:space="preserve">, by forcing diplomacy, and stops </w:t>
      </w:r>
      <w:r w:rsidRPr="007751F6">
        <w:rPr>
          <w:b/>
          <w:bCs/>
        </w:rPr>
        <w:t>THE PENTAGON</w:t>
      </w:r>
      <w:r>
        <w:t xml:space="preserve"> from conducting mind control to stop foreign citizens from opposing the wartime policies of </w:t>
      </w:r>
      <w:r w:rsidRPr="007751F6">
        <w:rPr>
          <w:b/>
          <w:bCs/>
        </w:rPr>
        <w:t>WASHINGTON, D.C.</w:t>
      </w:r>
      <w:r>
        <w:t xml:space="preserve"> to cover up that they are conducting war around the world, by ensuring that the warfare no longer occurs, by de-escalating the tensions, and allowing foreign countries to investigate how the warfare was conducted, such as through so-called “</w:t>
      </w:r>
      <w:r w:rsidRPr="007751F6">
        <w:rPr>
          <w:b/>
          <w:bCs/>
        </w:rPr>
        <w:t>GLOBAL SECURITY SYSTEM</w:t>
      </w:r>
      <w:r>
        <w:t xml:space="preserve">” of </w:t>
      </w:r>
      <w:r w:rsidRPr="007751F6">
        <w:rPr>
          <w:b/>
          <w:bCs/>
        </w:rPr>
        <w:t>THE PENTAGON</w:t>
      </w:r>
      <w:r>
        <w:t xml:space="preserve"> that do not perform </w:t>
      </w:r>
      <w:r w:rsidRPr="007751F6">
        <w:rPr>
          <w:b/>
          <w:bCs/>
        </w:rPr>
        <w:t>GLOBAL SECURITY</w:t>
      </w:r>
      <w:r>
        <w:t xml:space="preserve">, rather conduct </w:t>
      </w:r>
      <w:r w:rsidRPr="007751F6">
        <w:rPr>
          <w:b/>
          <w:bCs/>
        </w:rPr>
        <w:t>GLOBAL WAR</w:t>
      </w:r>
      <w:r>
        <w:t xml:space="preserve">, to absolutely ensure </w:t>
      </w:r>
      <w:r w:rsidRPr="007751F6">
        <w:rPr>
          <w:b/>
          <w:bCs/>
        </w:rPr>
        <w:t>WORLD PEACE</w:t>
      </w:r>
      <w:r>
        <w:t xml:space="preserve">, because </w:t>
      </w:r>
      <w:r w:rsidRPr="007751F6">
        <w:rPr>
          <w:b/>
          <w:bCs/>
        </w:rPr>
        <w:t>GLOBAL SECURITY SYSTEMS</w:t>
      </w:r>
      <w:r>
        <w:t xml:space="preserve"> must stop and prevent all warfare from occurring, rather than disproportionately retaliating against foreign nations for getting their financial and war crimes justice for the previous war acts conducted by </w:t>
      </w:r>
      <w:r w:rsidRPr="007751F6">
        <w:rPr>
          <w:b/>
          <w:bCs/>
        </w:rPr>
        <w:t>WASHINGTON, D.C. INSTANCES</w:t>
      </w:r>
      <w:r>
        <w:t xml:space="preserve"> and </w:t>
      </w:r>
      <w:r w:rsidRPr="007751F6">
        <w:rPr>
          <w:b/>
          <w:bCs/>
        </w:rPr>
        <w:t>THE PENTAGON PROGRAM</w:t>
      </w:r>
      <w:r>
        <w:t xml:space="preserve"> and </w:t>
      </w:r>
      <w:r w:rsidRPr="007751F6">
        <w:rPr>
          <w:b/>
          <w:bCs/>
        </w:rPr>
        <w:t>THE PENTAGON</w:t>
      </w:r>
      <w:r>
        <w:t>, and likewise for foreign nations as well.</w:t>
      </w:r>
    </w:p>
    <w:p w14:paraId="74026D6C" w14:textId="77777777" w:rsidR="0081084D" w:rsidRDefault="0081084D" w:rsidP="0081084D">
      <w:pPr>
        <w:ind w:left="360" w:hanging="360"/>
        <w:jc w:val="both"/>
      </w:pPr>
      <w:r w:rsidRPr="00DD36D4">
        <w:rPr>
          <w:u w:val="single"/>
        </w:rPr>
        <w:t>FOREIGN MILITARY COMMAND INVESTIGATIONS SYSTEMS</w:t>
      </w:r>
      <w:r w:rsidRPr="00772FC5">
        <w:t xml:space="preserve"> (</w:t>
      </w:r>
      <w:r w:rsidRPr="00772FC5">
        <w:rPr>
          <w:b/>
          <w:bCs/>
        </w:rPr>
        <w:t>2022</w:t>
      </w:r>
      <w:r w:rsidRPr="00772FC5">
        <w:t xml:space="preserve">) – figures out what domestic persons want to do with foreign military commands, such as </w:t>
      </w:r>
      <w:r w:rsidRPr="00772FC5">
        <w:rPr>
          <w:b/>
          <w:bCs/>
        </w:rPr>
        <w:t>SCO COMMAND</w:t>
      </w:r>
      <w:r w:rsidRPr="00772FC5">
        <w:t xml:space="preserve"> or </w:t>
      </w:r>
      <w:r w:rsidRPr="00772FC5">
        <w:rPr>
          <w:b/>
          <w:bCs/>
        </w:rPr>
        <w:t>CHINA COMMAND</w:t>
      </w:r>
      <w:r w:rsidRPr="00772FC5">
        <w:t xml:space="preserve"> or </w:t>
      </w:r>
      <w:r w:rsidRPr="00772FC5">
        <w:rPr>
          <w:b/>
          <w:bCs/>
        </w:rPr>
        <w:t>RUSSIA COMMAND</w:t>
      </w:r>
      <w:r w:rsidRPr="00772FC5">
        <w:t xml:space="preserve">, or other foreign military commands, to ensure that they do not do anything bad, and that they cannot access the </w:t>
      </w:r>
      <w:r w:rsidRPr="00772FC5">
        <w:rPr>
          <w:b/>
          <w:bCs/>
        </w:rPr>
        <w:t>FOREIGN MILITARY COMMANDS</w:t>
      </w:r>
      <w:r w:rsidRPr="00772FC5">
        <w:t>.</w:t>
      </w:r>
    </w:p>
    <w:p w14:paraId="62474CAD" w14:textId="77777777" w:rsidR="00991D4F" w:rsidRDefault="00991D4F">
      <w:r>
        <w:br w:type="page"/>
      </w:r>
    </w:p>
    <w:p w14:paraId="4CF71D3A" w14:textId="254EFCDC" w:rsidR="00C40CA1" w:rsidRPr="00B5276A" w:rsidRDefault="00C40CA1" w:rsidP="00991D4F">
      <w:pPr>
        <w:ind w:left="360" w:hanging="360"/>
        <w:jc w:val="both"/>
        <w:rPr>
          <w:b/>
          <w:sz w:val="24"/>
        </w:rPr>
      </w:pPr>
      <w:r>
        <w:rPr>
          <w:b/>
          <w:sz w:val="24"/>
        </w:rPr>
        <w:lastRenderedPageBreak/>
        <w:t>NUCLEAR WAR PREVENTION</w:t>
      </w:r>
      <w:r w:rsidRPr="00B5276A">
        <w:rPr>
          <w:b/>
          <w:sz w:val="24"/>
        </w:rPr>
        <w:t xml:space="preserve"> SECURITY SYSTEMS</w:t>
      </w:r>
    </w:p>
    <w:p w14:paraId="41AF9F38" w14:textId="77777777" w:rsidR="00C40CA1" w:rsidRPr="00991D4F" w:rsidRDefault="00C40CA1" w:rsidP="00367D9D">
      <w:pPr>
        <w:ind w:left="360" w:hanging="360"/>
        <w:jc w:val="both"/>
        <w:rPr>
          <w:bCs/>
        </w:rPr>
      </w:pPr>
      <w:r w:rsidRPr="00991D4F">
        <w:rPr>
          <w:bCs/>
          <w:u w:val="single"/>
        </w:rPr>
        <w:t>AUTONOMOUS NUCLEAR EXPERIMENTS PREVENTION SYSTEMS</w:t>
      </w:r>
      <w:r w:rsidRPr="00991D4F">
        <w:rPr>
          <w:bCs/>
        </w:rPr>
        <w:t xml:space="preserve"> (</w:t>
      </w:r>
      <w:r w:rsidRPr="00991D4F">
        <w:rPr>
          <w:b/>
        </w:rPr>
        <w:t>2022</w:t>
      </w:r>
      <w:r w:rsidRPr="00991D4F">
        <w:rPr>
          <w:bCs/>
        </w:rPr>
        <w:t>) – ensures that nuclear experiments do not occur.</w:t>
      </w:r>
    </w:p>
    <w:p w14:paraId="303A211F" w14:textId="02F157B4" w:rsidR="00C40CA1" w:rsidRPr="00991D4F" w:rsidRDefault="00C40CA1" w:rsidP="00367D9D">
      <w:pPr>
        <w:ind w:left="360" w:hanging="360"/>
        <w:jc w:val="both"/>
        <w:rPr>
          <w:bCs/>
        </w:rPr>
      </w:pPr>
      <w:r w:rsidRPr="00991D4F">
        <w:rPr>
          <w:bCs/>
          <w:u w:val="single"/>
        </w:rPr>
        <w:t>AUTONOMOUS NUCLEAR STUDIES PREVENTION SYSTEMS</w:t>
      </w:r>
      <w:r w:rsidRPr="00991D4F">
        <w:rPr>
          <w:bCs/>
        </w:rPr>
        <w:t xml:space="preserve"> (</w:t>
      </w:r>
      <w:r w:rsidRPr="00991D4F">
        <w:rPr>
          <w:b/>
        </w:rPr>
        <w:t>2022</w:t>
      </w:r>
      <w:r w:rsidRPr="00991D4F">
        <w:rPr>
          <w:bCs/>
        </w:rPr>
        <w:t xml:space="preserve">) – ensures that nuclear </w:t>
      </w:r>
      <w:r w:rsidR="00367D9D" w:rsidRPr="00991D4F">
        <w:rPr>
          <w:bCs/>
        </w:rPr>
        <w:t>studies</w:t>
      </w:r>
      <w:r w:rsidRPr="00991D4F">
        <w:rPr>
          <w:bCs/>
        </w:rPr>
        <w:t xml:space="preserve"> do not occur.</w:t>
      </w:r>
    </w:p>
    <w:p w14:paraId="7FBE513B" w14:textId="7100156B" w:rsidR="00367D9D" w:rsidRPr="00991D4F" w:rsidRDefault="00367D9D" w:rsidP="00367D9D">
      <w:pPr>
        <w:ind w:left="360" w:hanging="360"/>
        <w:jc w:val="both"/>
        <w:rPr>
          <w:bCs/>
        </w:rPr>
      </w:pPr>
      <w:r w:rsidRPr="00991D4F">
        <w:rPr>
          <w:bCs/>
          <w:u w:val="single"/>
        </w:rPr>
        <w:t>AUTONOMOUS NUCLEAR PROTOTYPING PREVENTION SYSTEMS</w:t>
      </w:r>
      <w:r w:rsidRPr="00991D4F">
        <w:rPr>
          <w:bCs/>
        </w:rPr>
        <w:t xml:space="preserve"> (</w:t>
      </w:r>
      <w:r w:rsidRPr="00991D4F">
        <w:rPr>
          <w:b/>
        </w:rPr>
        <w:t>2022</w:t>
      </w:r>
      <w:r w:rsidRPr="00991D4F">
        <w:rPr>
          <w:bCs/>
        </w:rPr>
        <w:t>) – ensures that nuclear prototyping does not occur.</w:t>
      </w:r>
    </w:p>
    <w:p w14:paraId="2B4297F1" w14:textId="79F83182" w:rsidR="00367D9D" w:rsidRPr="00991D4F" w:rsidRDefault="00367D9D" w:rsidP="00367D9D">
      <w:pPr>
        <w:ind w:left="360" w:hanging="360"/>
        <w:jc w:val="both"/>
        <w:rPr>
          <w:bCs/>
        </w:rPr>
      </w:pPr>
      <w:r w:rsidRPr="00991D4F">
        <w:rPr>
          <w:bCs/>
          <w:u w:val="single"/>
        </w:rPr>
        <w:t>AUTONOMOUS NUCLEAR ENGINEERING PREVENTION SYSTEMS</w:t>
      </w:r>
      <w:r w:rsidRPr="00991D4F">
        <w:rPr>
          <w:bCs/>
        </w:rPr>
        <w:t xml:space="preserve"> (</w:t>
      </w:r>
      <w:r w:rsidRPr="00991D4F">
        <w:rPr>
          <w:b/>
        </w:rPr>
        <w:t>2022</w:t>
      </w:r>
      <w:r w:rsidRPr="00991D4F">
        <w:rPr>
          <w:bCs/>
        </w:rPr>
        <w:t>) – ensures that nuclear engineering does not occur.</w:t>
      </w:r>
    </w:p>
    <w:p w14:paraId="41904223" w14:textId="5BA1A196" w:rsidR="00367D9D" w:rsidRPr="00991D4F" w:rsidRDefault="00367D9D" w:rsidP="00367D9D">
      <w:pPr>
        <w:ind w:left="360" w:hanging="360"/>
        <w:jc w:val="both"/>
        <w:rPr>
          <w:bCs/>
        </w:rPr>
      </w:pPr>
      <w:r w:rsidRPr="00991D4F">
        <w:rPr>
          <w:bCs/>
          <w:u w:val="single"/>
        </w:rPr>
        <w:t>AUTONOMOUS NUCLEAR MANUFACTRING PREVENTION SYSTEMS</w:t>
      </w:r>
      <w:r w:rsidRPr="00991D4F">
        <w:rPr>
          <w:bCs/>
        </w:rPr>
        <w:t xml:space="preserve"> (</w:t>
      </w:r>
      <w:r w:rsidRPr="00991D4F">
        <w:rPr>
          <w:b/>
        </w:rPr>
        <w:t>2022</w:t>
      </w:r>
      <w:r w:rsidRPr="00991D4F">
        <w:rPr>
          <w:bCs/>
        </w:rPr>
        <w:t>) – ensures that nuclear manufacturing does not occur.</w:t>
      </w:r>
    </w:p>
    <w:p w14:paraId="450496AC" w14:textId="2FDA3367" w:rsidR="00367D9D" w:rsidRDefault="00367D9D" w:rsidP="00367D9D">
      <w:pPr>
        <w:ind w:left="360" w:hanging="360"/>
        <w:jc w:val="both"/>
        <w:rPr>
          <w:bCs/>
        </w:rPr>
      </w:pPr>
      <w:r w:rsidRPr="00991D4F">
        <w:rPr>
          <w:bCs/>
          <w:u w:val="single"/>
        </w:rPr>
        <w:t>AUTONOMOUS NUCLEAR WAR PLANNING PREVENTION SYSTEMS</w:t>
      </w:r>
      <w:r w:rsidRPr="00991D4F">
        <w:rPr>
          <w:bCs/>
        </w:rPr>
        <w:t xml:space="preserve"> (</w:t>
      </w:r>
      <w:r w:rsidRPr="00991D4F">
        <w:rPr>
          <w:b/>
        </w:rPr>
        <w:t>2022</w:t>
      </w:r>
      <w:r w:rsidRPr="00991D4F">
        <w:rPr>
          <w:bCs/>
        </w:rPr>
        <w:t>) – ensures that nuclear war planning do not occur.</w:t>
      </w:r>
    </w:p>
    <w:p w14:paraId="60F2CF35" w14:textId="51E86C5D" w:rsidR="00F32C92" w:rsidRPr="00F32C92" w:rsidRDefault="00F32C92" w:rsidP="00367D9D">
      <w:pPr>
        <w:ind w:left="360" w:hanging="360"/>
        <w:jc w:val="both"/>
        <w:rPr>
          <w:bCs/>
        </w:rPr>
      </w:pPr>
      <w:r>
        <w:rPr>
          <w:bCs/>
          <w:u w:val="single"/>
        </w:rPr>
        <w:t>AUTONOMOUS NUCLEAR CONTAINMENT ASSURANCE SECURITY SYSTEMS</w:t>
      </w:r>
      <w:r w:rsidRPr="00F32C92">
        <w:rPr>
          <w:bCs/>
        </w:rPr>
        <w:t xml:space="preserve"> (</w:t>
      </w:r>
      <w:r w:rsidRPr="00F32C92">
        <w:rPr>
          <w:b/>
        </w:rPr>
        <w:t>2022</w:t>
      </w:r>
      <w:r w:rsidRPr="00F32C92">
        <w:rPr>
          <w:bCs/>
        </w:rPr>
        <w:t>) – ensures that nuclear materials are always contained, securely, to prevent radiation leaks.</w:t>
      </w:r>
    </w:p>
    <w:p w14:paraId="4DE40516" w14:textId="262DEA49" w:rsidR="00367D9D" w:rsidRPr="00991D4F" w:rsidRDefault="00367D9D" w:rsidP="00367D9D">
      <w:pPr>
        <w:ind w:left="360" w:hanging="360"/>
        <w:jc w:val="both"/>
        <w:rPr>
          <w:bCs/>
        </w:rPr>
      </w:pPr>
      <w:r w:rsidRPr="00991D4F">
        <w:rPr>
          <w:bCs/>
          <w:u w:val="single"/>
        </w:rPr>
        <w:t>AUTONOMOUS NUCLEAR ARMING PREVENTION SYSTEMS</w:t>
      </w:r>
      <w:r w:rsidRPr="00991D4F">
        <w:rPr>
          <w:bCs/>
        </w:rPr>
        <w:t xml:space="preserve"> (</w:t>
      </w:r>
      <w:r w:rsidRPr="00991D4F">
        <w:rPr>
          <w:b/>
        </w:rPr>
        <w:t>2022</w:t>
      </w:r>
      <w:r w:rsidRPr="00991D4F">
        <w:rPr>
          <w:bCs/>
        </w:rPr>
        <w:t>) – ensures that nuclear arming does not occur.</w:t>
      </w:r>
    </w:p>
    <w:p w14:paraId="1B1DC98A" w14:textId="1A1D80E5" w:rsidR="00367D9D" w:rsidRPr="00991D4F" w:rsidRDefault="00367D9D" w:rsidP="00367D9D">
      <w:pPr>
        <w:ind w:left="360" w:hanging="360"/>
        <w:jc w:val="both"/>
        <w:rPr>
          <w:bCs/>
        </w:rPr>
      </w:pPr>
      <w:r w:rsidRPr="00991D4F">
        <w:rPr>
          <w:bCs/>
          <w:u w:val="single"/>
        </w:rPr>
        <w:t>AUTONOMOUS NUCLEAR LAUNCH PREVENTION SYSTEMS</w:t>
      </w:r>
      <w:r w:rsidRPr="00991D4F">
        <w:rPr>
          <w:bCs/>
        </w:rPr>
        <w:t xml:space="preserve"> (</w:t>
      </w:r>
      <w:r w:rsidRPr="00991D4F">
        <w:rPr>
          <w:b/>
        </w:rPr>
        <w:t>2022</w:t>
      </w:r>
      <w:r w:rsidRPr="00991D4F">
        <w:rPr>
          <w:bCs/>
        </w:rPr>
        <w:t>) – ensures that nuclear launch does not occur.</w:t>
      </w:r>
    </w:p>
    <w:p w14:paraId="56B765DA" w14:textId="0793D41E" w:rsidR="00367D9D" w:rsidRPr="00991D4F" w:rsidRDefault="00367D9D" w:rsidP="00367D9D">
      <w:pPr>
        <w:ind w:left="360" w:hanging="360"/>
        <w:jc w:val="both"/>
        <w:rPr>
          <w:bCs/>
        </w:rPr>
      </w:pPr>
      <w:r w:rsidRPr="00991D4F">
        <w:rPr>
          <w:bCs/>
          <w:u w:val="single"/>
        </w:rPr>
        <w:t>AUTONOMOUS NUCLEAR DELIVERY PREVENTION SYSTEMS</w:t>
      </w:r>
      <w:r w:rsidRPr="00991D4F">
        <w:rPr>
          <w:bCs/>
        </w:rPr>
        <w:t xml:space="preserve"> (</w:t>
      </w:r>
      <w:r w:rsidRPr="00991D4F">
        <w:rPr>
          <w:b/>
        </w:rPr>
        <w:t>2022</w:t>
      </w:r>
      <w:r w:rsidRPr="00991D4F">
        <w:rPr>
          <w:bCs/>
        </w:rPr>
        <w:t>) – ensures that nuclear delivery do not occur.</w:t>
      </w:r>
    </w:p>
    <w:p w14:paraId="746D6409" w14:textId="62CE63EF" w:rsidR="00367D9D" w:rsidRPr="00991D4F" w:rsidRDefault="00367D9D" w:rsidP="00367D9D">
      <w:pPr>
        <w:ind w:left="360" w:hanging="360"/>
        <w:jc w:val="both"/>
        <w:rPr>
          <w:bCs/>
        </w:rPr>
      </w:pPr>
      <w:r w:rsidRPr="00991D4F">
        <w:rPr>
          <w:bCs/>
          <w:u w:val="single"/>
        </w:rPr>
        <w:t>AUTONOMOUS NUCLEAR PAYLOAD SEPARATION PREVENTION SYSTEMS</w:t>
      </w:r>
      <w:r w:rsidRPr="00991D4F">
        <w:rPr>
          <w:bCs/>
        </w:rPr>
        <w:t xml:space="preserve"> (</w:t>
      </w:r>
      <w:r w:rsidRPr="00991D4F">
        <w:rPr>
          <w:b/>
        </w:rPr>
        <w:t>2022</w:t>
      </w:r>
      <w:r w:rsidRPr="00991D4F">
        <w:rPr>
          <w:bCs/>
        </w:rPr>
        <w:t>) – ensures that nuclear payload separation do not occur.</w:t>
      </w:r>
    </w:p>
    <w:p w14:paraId="6B45F88A" w14:textId="0C573817" w:rsidR="00367D9D" w:rsidRDefault="00367D9D" w:rsidP="00367D9D">
      <w:pPr>
        <w:ind w:left="360" w:hanging="360"/>
        <w:jc w:val="both"/>
        <w:rPr>
          <w:bCs/>
        </w:rPr>
      </w:pPr>
      <w:r w:rsidRPr="00991D4F">
        <w:rPr>
          <w:bCs/>
          <w:u w:val="single"/>
        </w:rPr>
        <w:t>AUTONOMOUS NUCLEAR DETONATION PREVENTION SYSTEMS</w:t>
      </w:r>
      <w:r w:rsidRPr="00991D4F">
        <w:rPr>
          <w:bCs/>
        </w:rPr>
        <w:t xml:space="preserve"> (</w:t>
      </w:r>
      <w:r w:rsidRPr="00991D4F">
        <w:rPr>
          <w:b/>
        </w:rPr>
        <w:t>2022</w:t>
      </w:r>
      <w:r w:rsidRPr="00991D4F">
        <w:rPr>
          <w:bCs/>
        </w:rPr>
        <w:t>) – ensures that nuclear detonation does not occur.</w:t>
      </w:r>
    </w:p>
    <w:p w14:paraId="23452A17" w14:textId="2E0F7C7C" w:rsidR="00C40CA1" w:rsidRDefault="00C40CA1">
      <w:pPr>
        <w:rPr>
          <w:b/>
          <w:sz w:val="24"/>
        </w:rPr>
      </w:pPr>
    </w:p>
    <w:p w14:paraId="7B99E66A" w14:textId="1EE71CB6" w:rsidR="0060363B" w:rsidRPr="00C0532F" w:rsidRDefault="0060363B" w:rsidP="0060363B">
      <w:pPr>
        <w:ind w:left="360" w:hanging="360"/>
        <w:jc w:val="both"/>
        <w:rPr>
          <w:b/>
          <w:bCs/>
        </w:rPr>
      </w:pPr>
      <w:r>
        <w:rPr>
          <w:b/>
          <w:sz w:val="24"/>
        </w:rPr>
        <w:lastRenderedPageBreak/>
        <w:t>GENOCIDE PREVENTION SECURITY SYSTEMS</w:t>
      </w:r>
    </w:p>
    <w:p w14:paraId="32286F8C" w14:textId="2B2F934F" w:rsidR="006D5E89" w:rsidRPr="006D5E89" w:rsidRDefault="006D5E89" w:rsidP="00233797">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rsidR="006067AB">
        <w:t xml:space="preserve">radio frequency and laser </w:t>
      </w:r>
      <w:r w:rsidRPr="006D5E89">
        <w:t>space weapons are not used at any rate that would quantify genocide.</w:t>
      </w:r>
    </w:p>
    <w:p w14:paraId="5E148ABA" w14:textId="577E2B9C" w:rsidR="006D5E89" w:rsidRDefault="006D5E89" w:rsidP="00233797">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rsidR="006067AB">
        <w:t xml:space="preserve">radio frequency and laser </w:t>
      </w:r>
      <w:r w:rsidRPr="006D5E89">
        <w:t>space weapon command systems are not used to conduct genocide</w:t>
      </w:r>
      <w:r w:rsidR="006067AB">
        <w:t>, and that the systems have hard limits of use based on frequency, and intensity limits</w:t>
      </w:r>
      <w:r w:rsidRPr="006D5E89">
        <w:t>.</w:t>
      </w:r>
    </w:p>
    <w:p w14:paraId="33E02067" w14:textId="6BA45B28" w:rsidR="006067AB" w:rsidRDefault="006067AB" w:rsidP="006067AB">
      <w:pPr>
        <w:ind w:left="360" w:hanging="360"/>
        <w:jc w:val="both"/>
      </w:pPr>
      <w:r w:rsidRPr="006067AB">
        <w:rPr>
          <w:u w:val="single"/>
        </w:rPr>
        <w:t xml:space="preserve">AUTONOMOUS </w:t>
      </w:r>
      <w:r>
        <w:rPr>
          <w:u w:val="single"/>
        </w:rPr>
        <w:t>GENOCIDE SIMULATION</w:t>
      </w:r>
      <w:r w:rsidRPr="006067AB">
        <w:rPr>
          <w:u w:val="single"/>
        </w:rPr>
        <w:t xml:space="preserve"> SECURITY SYSTEMS</w:t>
      </w:r>
      <w:r w:rsidRPr="006D5E89">
        <w:t xml:space="preserve"> (</w:t>
      </w:r>
      <w:r w:rsidRPr="006067AB">
        <w:rPr>
          <w:b/>
          <w:bCs/>
        </w:rPr>
        <w:t>2022</w:t>
      </w:r>
      <w:r w:rsidRPr="006D5E89">
        <w:t xml:space="preserve">) – ensures that </w:t>
      </w:r>
      <w:r>
        <w:t>computer simulations</w:t>
      </w:r>
      <w:r w:rsidRPr="006D5E89">
        <w:t xml:space="preserve"> are not used to </w:t>
      </w:r>
      <w:r w:rsidR="00233797">
        <w:t>simulate or investigate or interrogate others about</w:t>
      </w:r>
      <w:r w:rsidRPr="006D5E89">
        <w:t xml:space="preserve"> genocide.</w:t>
      </w:r>
    </w:p>
    <w:p w14:paraId="31E849C4" w14:textId="35DA2977" w:rsidR="006067AB" w:rsidRPr="006067AB" w:rsidRDefault="006067AB"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p>
    <w:p w14:paraId="3515F0A9" w14:textId="578F5CCF" w:rsidR="006D5E89" w:rsidRPr="006067AB" w:rsidRDefault="006D5E89" w:rsidP="00233797">
      <w:pPr>
        <w:ind w:left="360" w:hanging="360"/>
        <w:jc w:val="both"/>
      </w:pPr>
      <w:r w:rsidRPr="004C14C5">
        <w:rPr>
          <w:u w:val="single"/>
        </w:rPr>
        <w:t>AUTONOMOUS GENOCIDE PREVENTION SECURITY SYSTEMS</w:t>
      </w:r>
      <w:r w:rsidRPr="006067AB">
        <w:t xml:space="preserve"> (</w:t>
      </w:r>
      <w:r w:rsidRPr="006067AB">
        <w:rPr>
          <w:b/>
          <w:bCs/>
        </w:rPr>
        <w:t>2022</w:t>
      </w:r>
      <w:r w:rsidRPr="006067AB">
        <w:t>) – ensures that genocide does not occur.</w:t>
      </w:r>
    </w:p>
    <w:p w14:paraId="7B1E9CA4" w14:textId="77777777" w:rsidR="006D5E89" w:rsidRPr="006067AB" w:rsidRDefault="006D5E89" w:rsidP="00233797">
      <w:pPr>
        <w:ind w:left="360" w:hanging="360"/>
        <w:jc w:val="both"/>
      </w:pPr>
      <w:r w:rsidRPr="004C14C5">
        <w:rPr>
          <w:u w:val="single"/>
        </w:rPr>
        <w:t>AUTONOMOUS GENDERCIDE PREVENTION SECURITY SYSTEMS</w:t>
      </w:r>
      <w:r w:rsidRPr="006067AB">
        <w:t xml:space="preserve"> (</w:t>
      </w:r>
      <w:r w:rsidRPr="006067AB">
        <w:rPr>
          <w:b/>
          <w:bCs/>
        </w:rPr>
        <w:t>2022</w:t>
      </w:r>
      <w:r w:rsidRPr="006067AB">
        <w:t>) – ensures that gendercide does not occur.</w:t>
      </w:r>
    </w:p>
    <w:p w14:paraId="3630D449" w14:textId="3A03711A" w:rsidR="006D5E89" w:rsidRPr="006067AB" w:rsidRDefault="006D5E89" w:rsidP="00233797">
      <w:pPr>
        <w:ind w:left="360" w:hanging="360"/>
        <w:jc w:val="both"/>
      </w:pPr>
      <w:r w:rsidRPr="004C14C5">
        <w:rPr>
          <w:u w:val="single"/>
        </w:rPr>
        <w:t>AUTONOMOUS FAMILYCIDE PREVENTION SECURITY SYSTEMS</w:t>
      </w:r>
      <w:r w:rsidRPr="006067AB">
        <w:t xml:space="preserve"> (</w:t>
      </w:r>
      <w:r w:rsidRPr="006067AB">
        <w:rPr>
          <w:b/>
          <w:bCs/>
        </w:rPr>
        <w:t>2022</w:t>
      </w:r>
      <w:r w:rsidRPr="006067AB">
        <w:t>) – ensures that familicide does not occur.</w:t>
      </w:r>
    </w:p>
    <w:p w14:paraId="3B43969C" w14:textId="0FC247D1"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p>
    <w:p w14:paraId="56A8051A" w14:textId="4F5995D5"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p>
    <w:p w14:paraId="67E97FC9" w14:textId="69D71BB5"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p>
    <w:p w14:paraId="329FDAB6" w14:textId="34C93307" w:rsidR="00D35069" w:rsidRPr="006067AB" w:rsidRDefault="00D35069" w:rsidP="00233797">
      <w:pPr>
        <w:ind w:left="360" w:hanging="360"/>
        <w:jc w:val="both"/>
      </w:pPr>
      <w:r w:rsidRPr="004C14C5">
        <w:rPr>
          <w:u w:val="single"/>
        </w:rPr>
        <w:t xml:space="preserve">AUTONOMOUS </w:t>
      </w:r>
      <w:r>
        <w:rPr>
          <w:u w:val="single"/>
        </w:rPr>
        <w:t>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t>metaphorical</w:t>
      </w:r>
      <w:r w:rsidRPr="006E2019">
        <w:t xml:space="preserve"> genocide does not occur.</w:t>
      </w:r>
    </w:p>
    <w:p w14:paraId="11BA7975" w14:textId="04184871" w:rsidR="004C14C5" w:rsidRPr="006E2019"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p>
    <w:p w14:paraId="12C3D575" w14:textId="77777777" w:rsidR="00D23BBE" w:rsidRPr="009C04E6" w:rsidRDefault="00D23BBE" w:rsidP="00D23BBE">
      <w:pPr>
        <w:ind w:left="360" w:hanging="360"/>
        <w:jc w:val="both"/>
      </w:pPr>
      <w:r>
        <w:rPr>
          <w:u w:val="single"/>
        </w:rPr>
        <w:lastRenderedPageBreak/>
        <w:t>AUTONOMOUS GENOCIDE PREVENTION SYSTEMS</w:t>
      </w:r>
      <w:r>
        <w:t xml:space="preserve"> (</w:t>
      </w:r>
      <w:r w:rsidRPr="00C779CF">
        <w:rPr>
          <w:b/>
          <w:bCs/>
        </w:rPr>
        <w:t>2022</w:t>
      </w:r>
      <w:r>
        <w:t xml:space="preserve">) – ensures that </w:t>
      </w:r>
      <w:r w:rsidRPr="00317E65">
        <w:rPr>
          <w:b/>
          <w:bCs/>
        </w:rPr>
        <w:t xml:space="preserve">ALL </w:t>
      </w:r>
      <w:r w:rsidRPr="00A72FB6">
        <w:rPr>
          <w:b/>
          <w:bCs/>
        </w:rPr>
        <w:t>GENOCIDE COMMANDS</w:t>
      </w:r>
      <w:r>
        <w:t xml:space="preserve"> is not used, and therefore ensures that any </w:t>
      </w:r>
      <w:r w:rsidRPr="00317E65">
        <w:rPr>
          <w:b/>
          <w:bCs/>
        </w:rPr>
        <w:t xml:space="preserve">ALL </w:t>
      </w:r>
      <w:r w:rsidRPr="00A72FB6">
        <w:rPr>
          <w:b/>
          <w:bCs/>
        </w:rPr>
        <w:t>GENOCIDE COMMANDS</w:t>
      </w:r>
      <w:r>
        <w:t xml:space="preserve"> is not executed or issued, and ensures that </w:t>
      </w:r>
      <w:r w:rsidRPr="00317E65">
        <w:rPr>
          <w:b/>
          <w:bCs/>
        </w:rPr>
        <w:t xml:space="preserve">ALL </w:t>
      </w:r>
      <w:r w:rsidRPr="00A72FB6">
        <w:rPr>
          <w:b/>
          <w:bCs/>
        </w:rPr>
        <w:t>GENOCIDE CODE COMMANDS</w:t>
      </w:r>
      <w:r>
        <w:t xml:space="preserve"> is not used, and therefore ensures that any                      </w:t>
      </w:r>
      <w:r w:rsidRPr="00317E65">
        <w:rPr>
          <w:b/>
          <w:bCs/>
        </w:rPr>
        <w:t xml:space="preserve">ALL </w:t>
      </w:r>
      <w:r w:rsidRPr="00A72FB6">
        <w:rPr>
          <w:b/>
          <w:bCs/>
        </w:rPr>
        <w:t>GENOCIDE CODE COMMANDS</w:t>
      </w:r>
      <w:r>
        <w:t xml:space="preserve"> is not executed, and ensures that </w:t>
      </w:r>
      <w:r w:rsidRPr="00317E65">
        <w:rPr>
          <w:b/>
          <w:bCs/>
        </w:rPr>
        <w:t xml:space="preserve">ALL </w:t>
      </w:r>
      <w:r w:rsidRPr="00A72FB6">
        <w:rPr>
          <w:b/>
          <w:bCs/>
        </w:rPr>
        <w:t>GENOCIDE CODES</w:t>
      </w:r>
      <w:r>
        <w:t xml:space="preserve"> is not used, and thus ensures that </w:t>
      </w:r>
      <w:r w:rsidRPr="00317E65">
        <w:rPr>
          <w:b/>
          <w:bCs/>
        </w:rPr>
        <w:t xml:space="preserve">ALL </w:t>
      </w:r>
      <w:r w:rsidRPr="00A72FB6">
        <w:rPr>
          <w:b/>
          <w:bCs/>
        </w:rPr>
        <w:t>GENOCIDE CODES</w:t>
      </w:r>
      <w:r>
        <w:t xml:space="preserve"> is not executed or issued, and ensures that       </w:t>
      </w:r>
      <w:r w:rsidRPr="00317E65">
        <w:rPr>
          <w:b/>
          <w:bCs/>
        </w:rPr>
        <w:t xml:space="preserve">ALL </w:t>
      </w:r>
      <w:r w:rsidRPr="00A72FB6">
        <w:rPr>
          <w:b/>
          <w:bCs/>
        </w:rPr>
        <w:t>GENOCIDE</w:t>
      </w:r>
      <w:r>
        <w:t xml:space="preserve"> does not occur, by ensuring that </w:t>
      </w:r>
      <w:r w:rsidRPr="00317E65">
        <w:rPr>
          <w:b/>
          <w:bCs/>
        </w:rPr>
        <w:t xml:space="preserve">ALL </w:t>
      </w:r>
      <w:r w:rsidRPr="00A72FB6">
        <w:rPr>
          <w:b/>
          <w:bCs/>
        </w:rPr>
        <w:t>GENOCIDE ACTS</w:t>
      </w:r>
      <w:r>
        <w:t xml:space="preserve"> does not occur, and also ensures that </w:t>
      </w:r>
      <w:r w:rsidRPr="00317E65">
        <w:rPr>
          <w:b/>
          <w:bCs/>
        </w:rPr>
        <w:t xml:space="preserve">ALL OFFENSIVE </w:t>
      </w:r>
      <w:r w:rsidRPr="00A72FB6">
        <w:rPr>
          <w:b/>
          <w:bCs/>
        </w:rPr>
        <w:t>SPACE WEAPONS COMMANDS</w:t>
      </w:r>
      <w:r>
        <w:t xml:space="preserve"> is not used, such that                               </w:t>
      </w:r>
      <w:r w:rsidRPr="00A72FB6">
        <w:rPr>
          <w:b/>
          <w:bCs/>
        </w:rPr>
        <w:t>ALL OFFENSIVE SPACE WEAPONS COMMANDS</w:t>
      </w:r>
      <w:r>
        <w:t xml:space="preserve"> will not be executed, or issued, or invoked.</w:t>
      </w:r>
    </w:p>
    <w:p w14:paraId="2EF0EF33" w14:textId="08628F46" w:rsidR="006067AB" w:rsidRDefault="00D23BBE" w:rsidP="00D23BBE">
      <w:pPr>
        <w:ind w:left="360" w:hanging="360"/>
        <w:jc w:val="both"/>
        <w:rPr>
          <w:b/>
          <w:sz w:val="24"/>
        </w:rPr>
      </w:pPr>
      <w:r>
        <w:rPr>
          <w:u w:val="single"/>
        </w:rPr>
        <w:t>AUTONOMOUS GLOBAL GENOCIDE PREVENTION SYSTEMS</w:t>
      </w:r>
      <w:r>
        <w:t xml:space="preserve"> (</w:t>
      </w:r>
      <w:r w:rsidRPr="008917F9">
        <w:rPr>
          <w:b/>
          <w:bCs/>
        </w:rPr>
        <w:t>2022</w:t>
      </w:r>
      <w:r>
        <w:t xml:space="preserve">) – prevents all genocide from occurring by studying how various nations are planning genocide, such as through any usage of                  </w:t>
      </w:r>
      <w:r w:rsidRPr="00D23BBE">
        <w:rPr>
          <w:b/>
          <w:bCs/>
        </w:rPr>
        <w:t>SPACE WEAPONS</w:t>
      </w:r>
      <w:r>
        <w:t xml:space="preserve"> of </w:t>
      </w:r>
      <w:r w:rsidRPr="00D23BBE">
        <w:rPr>
          <w:b/>
          <w:bCs/>
        </w:rPr>
        <w:t>MASS DESTRUCTION</w:t>
      </w:r>
      <w:r>
        <w:t xml:space="preserve">, including, however not limited to                                  </w:t>
      </w:r>
      <w:r w:rsidRPr="00233797">
        <w:rPr>
          <w:b/>
          <w:bCs/>
        </w:rPr>
        <w:t>LASER SPACE WEAPONS</w:t>
      </w:r>
      <w:r>
        <w:t xml:space="preserve"> of </w:t>
      </w:r>
      <w:r w:rsidRPr="00D23BBE">
        <w:rPr>
          <w:b/>
          <w:bCs/>
        </w:rPr>
        <w:t>MASS DESTRUCTION</w:t>
      </w:r>
      <w:r>
        <w:t xml:space="preserve"> and                                                                               </w:t>
      </w:r>
      <w:r w:rsidRPr="00233797">
        <w:rPr>
          <w:b/>
          <w:bCs/>
        </w:rPr>
        <w:t>RADIO FREQUENCY SPACE WEAPONS</w:t>
      </w:r>
      <w:r>
        <w:t xml:space="preserve"> of </w:t>
      </w:r>
      <w:r w:rsidRPr="00233797">
        <w:rPr>
          <w:b/>
          <w:bCs/>
        </w:rPr>
        <w:t>MASS DESTRUCTION</w:t>
      </w:r>
      <w:r>
        <w:t xml:space="preserve">, and stops it at                             </w:t>
      </w:r>
      <w:r w:rsidRPr="00DE510D">
        <w:rPr>
          <w:b/>
          <w:bCs/>
        </w:rPr>
        <w:t>GLOBAL SECURITY CENTERS</w:t>
      </w:r>
      <w:r>
        <w:t xml:space="preserve"> through </w:t>
      </w:r>
      <w:r w:rsidRPr="00DE510D">
        <w:rPr>
          <w:b/>
          <w:bCs/>
        </w:rPr>
        <w:t>GLOBAL SECURITY DATA CENTER</w:t>
      </w:r>
      <w:r>
        <w:t xml:space="preserve"> around the world, to ensure that genocide planning never takes off, and that all genocide plans are defeated, logically and technologically, so that war planning does not occur, at all, literally. These systems should also prevent incidents such as </w:t>
      </w:r>
      <w:r w:rsidRPr="00DE510D">
        <w:rPr>
          <w:b/>
          <w:bCs/>
        </w:rPr>
        <w:t>MINI-GENOCIDE</w:t>
      </w:r>
      <w:r>
        <w:t xml:space="preserve">, </w:t>
      </w:r>
      <w:r w:rsidRPr="00DE510D">
        <w:rPr>
          <w:b/>
          <w:bCs/>
        </w:rPr>
        <w:t>GENDERCIDE</w:t>
      </w:r>
      <w:r>
        <w:t xml:space="preserve">, </w:t>
      </w:r>
      <w:r w:rsidRPr="00DE510D">
        <w:rPr>
          <w:b/>
          <w:bCs/>
        </w:rPr>
        <w:t>MINI-FAMILYCIDE</w:t>
      </w:r>
      <w:r>
        <w:t xml:space="preserve">, </w:t>
      </w:r>
      <w:r w:rsidRPr="00DE510D">
        <w:rPr>
          <w:b/>
          <w:bCs/>
        </w:rPr>
        <w:t>FAMILYCIDE</w:t>
      </w:r>
      <w:r>
        <w:t xml:space="preserve">,         </w:t>
      </w:r>
      <w:r w:rsidRPr="00DE510D">
        <w:rPr>
          <w:b/>
          <w:bCs/>
        </w:rPr>
        <w:t>MINI-COUPLECIDE</w:t>
      </w:r>
      <w:r>
        <w:t xml:space="preserve">, </w:t>
      </w:r>
      <w:r w:rsidRPr="00DE510D">
        <w:rPr>
          <w:b/>
          <w:bCs/>
        </w:rPr>
        <w:t>COUPLECIDE</w:t>
      </w:r>
      <w:r>
        <w:t xml:space="preserve">, </w:t>
      </w:r>
      <w:r w:rsidRPr="00DE510D">
        <w:rPr>
          <w:b/>
          <w:bCs/>
        </w:rPr>
        <w:t>MINI-RACECIDE</w:t>
      </w:r>
      <w:r>
        <w:t xml:space="preserve">, </w:t>
      </w:r>
      <w:r w:rsidRPr="00DE510D">
        <w:rPr>
          <w:b/>
          <w:bCs/>
        </w:rPr>
        <w:t>RACECIDE</w:t>
      </w:r>
      <w:r>
        <w:t xml:space="preserve">, </w:t>
      </w:r>
      <w:r w:rsidRPr="00DE510D">
        <w:rPr>
          <w:b/>
          <w:bCs/>
        </w:rPr>
        <w:t>MINI-COLORCIDE</w:t>
      </w:r>
      <w:r>
        <w:t xml:space="preserve">, </w:t>
      </w:r>
      <w:r w:rsidRPr="00DE510D">
        <w:rPr>
          <w:b/>
          <w:bCs/>
        </w:rPr>
        <w:t>COLORCIDE</w:t>
      </w:r>
      <w:r>
        <w:t xml:space="preserve">,    </w:t>
      </w:r>
      <w:r w:rsidRPr="0099026D">
        <w:rPr>
          <w:b/>
          <w:bCs/>
        </w:rPr>
        <w:t>MINI-ORGANIZATIONAL GENOCIDE</w:t>
      </w:r>
      <w:r>
        <w:t xml:space="preserve">, </w:t>
      </w:r>
      <w:r w:rsidRPr="0099026D">
        <w:rPr>
          <w:b/>
          <w:bCs/>
        </w:rPr>
        <w:t>ORGANIZATIONAL GENOCIDE</w:t>
      </w:r>
      <w:r>
        <w:t xml:space="preserve">, </w:t>
      </w:r>
      <w:r w:rsidRPr="00DE510D">
        <w:rPr>
          <w:b/>
          <w:bCs/>
        </w:rPr>
        <w:t>NUCLEAR GENOCIDE</w:t>
      </w:r>
      <w:r>
        <w:t xml:space="preserve">,          </w:t>
      </w:r>
      <w:r w:rsidRPr="00D76E24">
        <w:rPr>
          <w:b/>
          <w:bCs/>
        </w:rPr>
        <w:t>LASER GENOCIDE</w:t>
      </w:r>
      <w:r>
        <w:t xml:space="preserve">, and all other types of </w:t>
      </w:r>
      <w:r w:rsidRPr="003A12C0">
        <w:rPr>
          <w:b/>
          <w:bCs/>
        </w:rPr>
        <w:t>GENOCIDE</w:t>
      </w:r>
      <w:r>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r w:rsidRPr="00D23BBE">
        <w:rPr>
          <w:bCs/>
          <w:sz w:val="24"/>
        </w:rPr>
        <w:t>.</w:t>
      </w:r>
      <w:r w:rsidR="006067AB">
        <w:rPr>
          <w:b/>
          <w:sz w:val="24"/>
        </w:rPr>
        <w:br w:type="page"/>
      </w:r>
    </w:p>
    <w:p w14:paraId="73705F16" w14:textId="1A4D9F9C" w:rsidR="0060363B" w:rsidRPr="00C0532F" w:rsidRDefault="0060363B" w:rsidP="0060363B">
      <w:pPr>
        <w:ind w:left="360" w:hanging="360"/>
        <w:jc w:val="both"/>
        <w:rPr>
          <w:b/>
          <w:bCs/>
        </w:rPr>
      </w:pPr>
      <w:r>
        <w:rPr>
          <w:b/>
          <w:sz w:val="24"/>
        </w:rPr>
        <w:lastRenderedPageBreak/>
        <w:t>TORTURE PREVENTION SECURITY SYSTEMS</w:t>
      </w:r>
    </w:p>
    <w:p w14:paraId="4262AEF5" w14:textId="7CF41EF9" w:rsidR="00D23BBE" w:rsidRDefault="00D23BBE" w:rsidP="00C60284">
      <w:pPr>
        <w:ind w:left="360" w:hanging="360"/>
        <w:jc w:val="both"/>
        <w:rPr>
          <w:u w:val="single"/>
        </w:rPr>
      </w:pPr>
      <w:r w:rsidRPr="00D23BBE">
        <w:rPr>
          <w:u w:val="single"/>
        </w:rPr>
        <w:t>AUTONOMOUS WATERBOARDING PREVENTION SECURITY SYSTEMS</w:t>
      </w:r>
      <w:r w:rsidRPr="001A05F2">
        <w:t xml:space="preserve"> (</w:t>
      </w:r>
      <w:r w:rsidRPr="001A05F2">
        <w:rPr>
          <w:b/>
          <w:bCs/>
        </w:rPr>
        <w:t>2022</w:t>
      </w:r>
      <w:r w:rsidRPr="001A05F2">
        <w:t>) – ensures that waterboarding does not occur.</w:t>
      </w:r>
    </w:p>
    <w:p w14:paraId="6E2FC973" w14:textId="77777777" w:rsidR="00D23BBE" w:rsidRPr="001A05F2" w:rsidRDefault="00D23BBE" w:rsidP="001A05F2">
      <w:pPr>
        <w:ind w:left="360" w:hanging="360"/>
        <w:jc w:val="both"/>
      </w:pPr>
      <w:r w:rsidRPr="00D23BBE">
        <w:rPr>
          <w:u w:val="single"/>
        </w:rPr>
        <w:t>AUTONOMOUS DISMEMBERMENT PREVENTION SECURITY SYSTEMS</w:t>
      </w:r>
      <w:r w:rsidRPr="001A05F2">
        <w:t xml:space="preserve"> (</w:t>
      </w:r>
      <w:r w:rsidRPr="001A05F2">
        <w:rPr>
          <w:b/>
          <w:bCs/>
        </w:rPr>
        <w:t>2022</w:t>
      </w:r>
      <w:r w:rsidRPr="001A05F2">
        <w:t>) – ensures that dismemberment does not occur.</w:t>
      </w:r>
    </w:p>
    <w:p w14:paraId="4198B868" w14:textId="05A5C2A5" w:rsidR="001A05F2" w:rsidRPr="001A05F2" w:rsidRDefault="001A05F2" w:rsidP="001A05F2">
      <w:pPr>
        <w:ind w:left="360" w:hanging="360"/>
        <w:jc w:val="both"/>
      </w:pPr>
      <w:r w:rsidRPr="00D23BBE">
        <w:rPr>
          <w:u w:val="single"/>
        </w:rPr>
        <w:t xml:space="preserve">AUTONOMOUS </w:t>
      </w:r>
      <w:r>
        <w:rPr>
          <w:u w:val="single"/>
        </w:rPr>
        <w:t>UNNECESSARY SURGERY</w:t>
      </w:r>
      <w:r w:rsidRPr="00D23BBE">
        <w:rPr>
          <w:u w:val="single"/>
        </w:rPr>
        <w:t xml:space="preserve"> PREVENTION SECURITY SYSTEMS</w:t>
      </w:r>
      <w:r w:rsidRPr="001A05F2">
        <w:t xml:space="preserve"> (</w:t>
      </w:r>
      <w:r w:rsidRPr="001A05F2">
        <w:rPr>
          <w:b/>
          <w:bCs/>
        </w:rPr>
        <w:t>2022</w:t>
      </w:r>
      <w:r w:rsidRPr="001A05F2">
        <w:t xml:space="preserve">) – ensures that </w:t>
      </w:r>
      <w:r>
        <w:t>unnecessary surgery</w:t>
      </w:r>
      <w:r w:rsidRPr="001A05F2">
        <w:t xml:space="preserve"> does not occur.</w:t>
      </w:r>
    </w:p>
    <w:p w14:paraId="423C66BE" w14:textId="314B1584" w:rsidR="001A05F2" w:rsidRPr="001A05F2" w:rsidRDefault="001A05F2" w:rsidP="001A05F2">
      <w:pPr>
        <w:ind w:left="360" w:hanging="360"/>
        <w:jc w:val="both"/>
      </w:pPr>
      <w:r w:rsidRPr="00D23BBE">
        <w:rPr>
          <w:u w:val="single"/>
        </w:rPr>
        <w:t xml:space="preserve">AUTONOMOUS </w:t>
      </w:r>
      <w:r>
        <w:rPr>
          <w:u w:val="single"/>
        </w:rPr>
        <w:t>BLEEDING</w:t>
      </w:r>
      <w:r w:rsidRPr="00D23BBE">
        <w:rPr>
          <w:u w:val="single"/>
        </w:rPr>
        <w:t xml:space="preserve"> PREVENTION SECURITY SYSTEMS</w:t>
      </w:r>
      <w:r w:rsidRPr="001A05F2">
        <w:t xml:space="preserve"> (</w:t>
      </w:r>
      <w:r w:rsidRPr="001A05F2">
        <w:rPr>
          <w:b/>
          <w:bCs/>
        </w:rPr>
        <w:t>2022</w:t>
      </w:r>
      <w:r w:rsidRPr="001A05F2">
        <w:t xml:space="preserve">) – ensures that </w:t>
      </w:r>
      <w:r>
        <w:t>bleeding</w:t>
      </w:r>
      <w:r w:rsidRPr="001A05F2">
        <w:t xml:space="preserve"> does not occur.</w:t>
      </w:r>
    </w:p>
    <w:p w14:paraId="6D1CEFDE" w14:textId="77777777" w:rsidR="00867C6A" w:rsidRDefault="00D23BBE" w:rsidP="00867C6A">
      <w:pPr>
        <w:ind w:left="360" w:hanging="360"/>
        <w:jc w:val="both"/>
      </w:pPr>
      <w:r w:rsidRPr="00D23BBE">
        <w:rPr>
          <w:u w:val="single"/>
        </w:rPr>
        <w:t>AUTONOMOUS DECAPITATION PREVENTION SECURITY SYSTEMS</w:t>
      </w:r>
      <w:r w:rsidRPr="001A05F2">
        <w:t xml:space="preserve"> (</w:t>
      </w:r>
      <w:r w:rsidRPr="001A05F2">
        <w:rPr>
          <w:b/>
          <w:bCs/>
        </w:rPr>
        <w:t>2022</w:t>
      </w:r>
      <w:r w:rsidRPr="001A05F2">
        <w:t>) – ensures that decapitation does not occur.</w:t>
      </w:r>
    </w:p>
    <w:p w14:paraId="03EA71B3" w14:textId="6185D31B" w:rsidR="00867C6A" w:rsidRPr="006E2019" w:rsidRDefault="00867C6A" w:rsidP="00867C6A">
      <w:pPr>
        <w:ind w:left="360" w:hanging="360"/>
        <w:jc w:val="both"/>
      </w:pPr>
      <w:r w:rsidRPr="00D23BBE">
        <w:rPr>
          <w:u w:val="single"/>
        </w:rPr>
        <w:t xml:space="preserve">AUTONOMOUS </w:t>
      </w:r>
      <w:r>
        <w:rPr>
          <w:u w:val="single"/>
        </w:rPr>
        <w:t>STONING</w:t>
      </w:r>
      <w:r w:rsidRPr="00D23BBE">
        <w:rPr>
          <w:u w:val="single"/>
        </w:rPr>
        <w:t xml:space="preserve"> PREVENTION SECURITY SYSTEMS</w:t>
      </w:r>
      <w:r w:rsidRPr="006E2019">
        <w:t xml:space="preserve"> (</w:t>
      </w:r>
      <w:r w:rsidRPr="006E2019">
        <w:rPr>
          <w:b/>
          <w:bCs/>
        </w:rPr>
        <w:t>2022</w:t>
      </w:r>
      <w:r w:rsidRPr="006E2019">
        <w:t xml:space="preserve">) – ensures that </w:t>
      </w:r>
      <w:r>
        <w:t>stoning</w:t>
      </w:r>
      <w:r w:rsidRPr="006E2019">
        <w:t xml:space="preserve"> does not occur.</w:t>
      </w:r>
    </w:p>
    <w:p w14:paraId="3C11B914" w14:textId="77777777" w:rsidR="00867C6A" w:rsidRDefault="00867C6A" w:rsidP="00867C6A">
      <w:pPr>
        <w:ind w:left="360" w:hanging="360"/>
        <w:jc w:val="both"/>
      </w:pPr>
      <w:r w:rsidRPr="00D23BBE">
        <w:rPr>
          <w:u w:val="single"/>
        </w:rPr>
        <w:t xml:space="preserve">AUTONOMOUS </w:t>
      </w:r>
      <w:r>
        <w:rPr>
          <w:u w:val="single"/>
        </w:rPr>
        <w:t>DEATH BY BURNING</w:t>
      </w:r>
      <w:r w:rsidRPr="00D23BBE">
        <w:rPr>
          <w:u w:val="single"/>
        </w:rPr>
        <w:t xml:space="preserve"> PREVENTION SECURITY SYSTEMS</w:t>
      </w:r>
      <w:r w:rsidRPr="006E2019">
        <w:t xml:space="preserve"> (</w:t>
      </w:r>
      <w:r w:rsidRPr="006E2019">
        <w:rPr>
          <w:b/>
          <w:bCs/>
        </w:rPr>
        <w:t>2022</w:t>
      </w:r>
      <w:r w:rsidRPr="006E2019">
        <w:t xml:space="preserve">) – ensures that </w:t>
      </w:r>
      <w:r>
        <w:t>death by burning</w:t>
      </w:r>
      <w:r w:rsidRPr="006E2019">
        <w:t xml:space="preserve"> does not occur.</w:t>
      </w:r>
    </w:p>
    <w:p w14:paraId="279E5159" w14:textId="3882B53F" w:rsidR="00867C6A" w:rsidRPr="006E2019" w:rsidRDefault="00867C6A" w:rsidP="00867C6A">
      <w:pPr>
        <w:ind w:left="360" w:hanging="360"/>
        <w:jc w:val="both"/>
      </w:pPr>
      <w:r w:rsidRPr="00D23BBE">
        <w:rPr>
          <w:u w:val="single"/>
        </w:rPr>
        <w:t xml:space="preserve">AUTONOMOUS </w:t>
      </w:r>
      <w:r>
        <w:rPr>
          <w:u w:val="single"/>
        </w:rPr>
        <w:t>CORPORAL PUNISHMENT</w:t>
      </w:r>
      <w:r w:rsidRPr="00D23BBE">
        <w:rPr>
          <w:u w:val="single"/>
        </w:rPr>
        <w:t xml:space="preserve"> PREVENTION SECURITY SYSTEMS</w:t>
      </w:r>
      <w:r w:rsidRPr="006E2019">
        <w:t xml:space="preserve"> (</w:t>
      </w:r>
      <w:r w:rsidRPr="006E2019">
        <w:rPr>
          <w:b/>
          <w:bCs/>
        </w:rPr>
        <w:t>2022</w:t>
      </w:r>
      <w:r w:rsidRPr="006E2019">
        <w:t xml:space="preserve">) – ensures that </w:t>
      </w:r>
      <w:r>
        <w:t>corporal punishment</w:t>
      </w:r>
      <w:r w:rsidRPr="006E2019">
        <w:t xml:space="preserve"> does not occur.</w:t>
      </w:r>
    </w:p>
    <w:p w14:paraId="2FD4B0DB" w14:textId="77777777" w:rsidR="00867C6A" w:rsidRDefault="00867C6A" w:rsidP="00867C6A">
      <w:pPr>
        <w:ind w:left="360" w:hanging="360"/>
        <w:jc w:val="both"/>
      </w:pPr>
      <w:r w:rsidRPr="00D23BBE">
        <w:rPr>
          <w:u w:val="single"/>
        </w:rPr>
        <w:t xml:space="preserve">AUTONOMOUS </w:t>
      </w:r>
      <w:r>
        <w:rPr>
          <w:u w:val="single"/>
        </w:rPr>
        <w:t>CAPITAL PUNISHMENT</w:t>
      </w:r>
      <w:r w:rsidRPr="00D23BBE">
        <w:rPr>
          <w:u w:val="single"/>
        </w:rPr>
        <w:t xml:space="preserve"> PREVENTION SECURITY SYSTEMS</w:t>
      </w:r>
      <w:r w:rsidRPr="006E2019">
        <w:t xml:space="preserve"> (</w:t>
      </w:r>
      <w:r w:rsidRPr="006E2019">
        <w:rPr>
          <w:b/>
          <w:bCs/>
        </w:rPr>
        <w:t>2022</w:t>
      </w:r>
      <w:r w:rsidRPr="006E2019">
        <w:t xml:space="preserve">) – ensures that </w:t>
      </w:r>
      <w:r>
        <w:t>capital punishment</w:t>
      </w:r>
      <w:r w:rsidRPr="006E2019">
        <w:t xml:space="preserve"> does not occur.</w:t>
      </w:r>
    </w:p>
    <w:p w14:paraId="543BE666" w14:textId="6302E9B8" w:rsidR="00867C6A" w:rsidRPr="006E2019" w:rsidRDefault="00867C6A" w:rsidP="00867C6A">
      <w:pPr>
        <w:ind w:left="360" w:hanging="360"/>
        <w:jc w:val="both"/>
      </w:pPr>
      <w:r w:rsidRPr="00D23BBE">
        <w:rPr>
          <w:u w:val="single"/>
        </w:rPr>
        <w:t xml:space="preserve">AUTONOMOUS </w:t>
      </w:r>
      <w:r>
        <w:rPr>
          <w:u w:val="single"/>
        </w:rPr>
        <w:t>EXTRAJUDICIAL VIOLENCE</w:t>
      </w:r>
      <w:r w:rsidRPr="00D23BBE">
        <w:rPr>
          <w:u w:val="single"/>
        </w:rPr>
        <w:t xml:space="preserve"> PREVENTION SECURITY SYSTEMS</w:t>
      </w:r>
      <w:r w:rsidRPr="006E2019">
        <w:t xml:space="preserve"> (</w:t>
      </w:r>
      <w:r w:rsidRPr="006E2019">
        <w:rPr>
          <w:b/>
          <w:bCs/>
        </w:rPr>
        <w:t>2022</w:t>
      </w:r>
      <w:r w:rsidRPr="006E2019">
        <w:t xml:space="preserve">) – ensures that </w:t>
      </w:r>
      <w:r>
        <w:t>extrajudicial violence</w:t>
      </w:r>
      <w:r w:rsidRPr="006E2019">
        <w:t xml:space="preserve"> does not occur.</w:t>
      </w:r>
    </w:p>
    <w:p w14:paraId="13B60617" w14:textId="77777777" w:rsidR="008A7EE6" w:rsidRDefault="00867C6A" w:rsidP="008A7EE6">
      <w:pPr>
        <w:ind w:left="360" w:hanging="360"/>
        <w:jc w:val="both"/>
      </w:pPr>
      <w:r w:rsidRPr="00D23BBE">
        <w:rPr>
          <w:u w:val="single"/>
        </w:rPr>
        <w:t xml:space="preserve">AUTONOMOUS </w:t>
      </w:r>
      <w:r w:rsidR="008A7EE6">
        <w:rPr>
          <w:u w:val="single"/>
        </w:rPr>
        <w:t>INTERROGATION TORTURE</w:t>
      </w:r>
      <w:r w:rsidRPr="00D23BBE">
        <w:rPr>
          <w:u w:val="single"/>
        </w:rPr>
        <w:t xml:space="preserve"> PREVENTION SECURITY SYSTEMS</w:t>
      </w:r>
      <w:r w:rsidRPr="006E2019">
        <w:t xml:space="preserve"> (</w:t>
      </w:r>
      <w:r w:rsidRPr="006E2019">
        <w:rPr>
          <w:b/>
          <w:bCs/>
        </w:rPr>
        <w:t>2022</w:t>
      </w:r>
      <w:r w:rsidRPr="006E2019">
        <w:t xml:space="preserve">) – ensures that </w:t>
      </w:r>
      <w:r w:rsidR="008A7EE6">
        <w:t>interrogation torture</w:t>
      </w:r>
      <w:r w:rsidRPr="006E2019">
        <w:t xml:space="preserve"> does not occur.</w:t>
      </w:r>
    </w:p>
    <w:p w14:paraId="6ECCEC7A" w14:textId="4B23D80A" w:rsidR="008A7EE6" w:rsidRPr="006E2019" w:rsidRDefault="008A7EE6" w:rsidP="008A7EE6">
      <w:pPr>
        <w:ind w:left="360" w:hanging="360"/>
        <w:jc w:val="both"/>
      </w:pPr>
      <w:r w:rsidRPr="00D23BBE">
        <w:rPr>
          <w:u w:val="single"/>
        </w:rPr>
        <w:t xml:space="preserve">AUTONOMOUS </w:t>
      </w:r>
      <w:r>
        <w:rPr>
          <w:u w:val="single"/>
        </w:rPr>
        <w:t>PSYCHOLOGICAL TORTURE</w:t>
      </w:r>
      <w:r w:rsidRPr="00D23BBE">
        <w:rPr>
          <w:u w:val="single"/>
        </w:rPr>
        <w:t xml:space="preserve"> PREVENTION SECURITY SYSTEMS</w:t>
      </w:r>
      <w:r w:rsidRPr="006E2019">
        <w:t xml:space="preserve"> (</w:t>
      </w:r>
      <w:r w:rsidRPr="006E2019">
        <w:rPr>
          <w:b/>
          <w:bCs/>
        </w:rPr>
        <w:t>2022</w:t>
      </w:r>
      <w:r w:rsidRPr="006E2019">
        <w:t xml:space="preserve">) – ensures that </w:t>
      </w:r>
      <w:r>
        <w:t>psychological torture</w:t>
      </w:r>
      <w:r w:rsidRPr="006E2019">
        <w:t xml:space="preserve"> does not occur.</w:t>
      </w:r>
    </w:p>
    <w:p w14:paraId="4652E88D" w14:textId="77777777" w:rsidR="008A7EE6" w:rsidRDefault="008A7EE6" w:rsidP="001A05F2">
      <w:pPr>
        <w:ind w:left="360" w:hanging="360"/>
        <w:jc w:val="both"/>
      </w:pPr>
      <w:r w:rsidRPr="00D23BBE">
        <w:rPr>
          <w:u w:val="single"/>
        </w:rPr>
        <w:t xml:space="preserve">AUTONOMOUS </w:t>
      </w:r>
      <w:r>
        <w:rPr>
          <w:u w:val="single"/>
        </w:rPr>
        <w:t>AMPUTATION</w:t>
      </w:r>
      <w:r w:rsidRPr="00D23BBE">
        <w:rPr>
          <w:u w:val="single"/>
        </w:rPr>
        <w:t xml:space="preserve"> PREVENTION SECURITY SYSTEMS</w:t>
      </w:r>
      <w:r w:rsidRPr="006E2019">
        <w:t xml:space="preserve"> (</w:t>
      </w:r>
      <w:r w:rsidRPr="006E2019">
        <w:rPr>
          <w:b/>
          <w:bCs/>
        </w:rPr>
        <w:t>2022</w:t>
      </w:r>
      <w:r w:rsidRPr="006E2019">
        <w:t xml:space="preserve">) – ensures that </w:t>
      </w:r>
      <w:r>
        <w:t>amputation</w:t>
      </w:r>
      <w:r w:rsidRPr="006E2019">
        <w:t xml:space="preserve"> does not occur.</w:t>
      </w:r>
    </w:p>
    <w:p w14:paraId="54875BE8" w14:textId="5C1C6D9E" w:rsidR="008A7EE6" w:rsidRPr="006E2019" w:rsidRDefault="008A7EE6" w:rsidP="001A05F2">
      <w:pPr>
        <w:ind w:left="360" w:hanging="360"/>
        <w:jc w:val="both"/>
      </w:pPr>
      <w:r w:rsidRPr="00D23BBE">
        <w:rPr>
          <w:u w:val="single"/>
        </w:rPr>
        <w:lastRenderedPageBreak/>
        <w:t xml:space="preserve">AUTONOMOUS </w:t>
      </w:r>
      <w:r>
        <w:rPr>
          <w:u w:val="single"/>
        </w:rPr>
        <w:t>BURN</w:t>
      </w:r>
      <w:r w:rsidRPr="00D23BBE">
        <w:rPr>
          <w:u w:val="single"/>
        </w:rPr>
        <w:t xml:space="preserve"> PREVENTION SECURITY SYSTEMS</w:t>
      </w:r>
      <w:r w:rsidRPr="006E2019">
        <w:t xml:space="preserve"> (</w:t>
      </w:r>
      <w:r w:rsidRPr="006E2019">
        <w:rPr>
          <w:b/>
          <w:bCs/>
        </w:rPr>
        <w:t>2022</w:t>
      </w:r>
      <w:r w:rsidRPr="006E2019">
        <w:t xml:space="preserve">) – ensures that </w:t>
      </w:r>
      <w:r>
        <w:t>extrajudicial violence</w:t>
      </w:r>
      <w:r w:rsidRPr="006E2019">
        <w:t xml:space="preserve"> does not occur.</w:t>
      </w:r>
    </w:p>
    <w:p w14:paraId="01EBF421" w14:textId="77777777" w:rsidR="008A7EE6" w:rsidRDefault="008A7EE6" w:rsidP="001A05F2">
      <w:pPr>
        <w:ind w:left="360" w:hanging="360"/>
        <w:jc w:val="both"/>
      </w:pPr>
      <w:r w:rsidRPr="00D23BBE">
        <w:rPr>
          <w:u w:val="single"/>
        </w:rPr>
        <w:t xml:space="preserve">AUTONOMOUS </w:t>
      </w:r>
      <w:r>
        <w:rPr>
          <w:u w:val="single"/>
        </w:rPr>
        <w:t>ELECTRIC SHOCK</w:t>
      </w:r>
      <w:r w:rsidRPr="00D23BBE">
        <w:rPr>
          <w:u w:val="single"/>
        </w:rPr>
        <w:t xml:space="preserve"> PREVENTION SECURITY SYSTEMS</w:t>
      </w:r>
      <w:r w:rsidRPr="006E2019">
        <w:t xml:space="preserve"> (</w:t>
      </w:r>
      <w:r w:rsidRPr="006E2019">
        <w:rPr>
          <w:b/>
          <w:bCs/>
        </w:rPr>
        <w:t>2022</w:t>
      </w:r>
      <w:r w:rsidRPr="006E2019">
        <w:t xml:space="preserve">) – ensures that </w:t>
      </w:r>
      <w:r>
        <w:t>electric shock</w:t>
      </w:r>
      <w:r w:rsidRPr="006E2019">
        <w:t xml:space="preserve"> does not occur.</w:t>
      </w:r>
    </w:p>
    <w:p w14:paraId="7780A449" w14:textId="675A8656" w:rsidR="008A7EE6" w:rsidRPr="006E2019" w:rsidRDefault="008A7EE6" w:rsidP="001A05F2">
      <w:pPr>
        <w:ind w:left="360" w:hanging="360"/>
        <w:jc w:val="both"/>
      </w:pPr>
      <w:r w:rsidRPr="00D23BBE">
        <w:rPr>
          <w:u w:val="single"/>
        </w:rPr>
        <w:t xml:space="preserve">AUTONOMOUS </w:t>
      </w:r>
      <w:r>
        <w:rPr>
          <w:u w:val="single"/>
        </w:rPr>
        <w:t>ASPHYXIATION</w:t>
      </w:r>
      <w:r w:rsidRPr="00D23BBE">
        <w:rPr>
          <w:u w:val="single"/>
        </w:rPr>
        <w:t xml:space="preserve"> PREVENTION SECURITY SYSTEMS</w:t>
      </w:r>
      <w:r w:rsidRPr="006E2019">
        <w:t xml:space="preserve"> (</w:t>
      </w:r>
      <w:r w:rsidRPr="006E2019">
        <w:rPr>
          <w:b/>
          <w:bCs/>
        </w:rPr>
        <w:t>2022</w:t>
      </w:r>
      <w:r w:rsidRPr="006E2019">
        <w:t xml:space="preserve">) – ensures that </w:t>
      </w:r>
      <w:r>
        <w:t>asphyxiation</w:t>
      </w:r>
      <w:r w:rsidRPr="006E2019">
        <w:t xml:space="preserve"> does not occur.</w:t>
      </w:r>
    </w:p>
    <w:p w14:paraId="229F0F54" w14:textId="6A0640EC" w:rsidR="008A7EE6" w:rsidRDefault="008A7EE6" w:rsidP="001A05F2">
      <w:pPr>
        <w:ind w:left="360" w:hanging="360"/>
        <w:jc w:val="both"/>
      </w:pPr>
      <w:r w:rsidRPr="00D23BBE">
        <w:rPr>
          <w:u w:val="single"/>
        </w:rPr>
        <w:t xml:space="preserve">AUTONOMOUS </w:t>
      </w:r>
      <w:r>
        <w:rPr>
          <w:u w:val="single"/>
        </w:rPr>
        <w:t>DEATH THREAT</w:t>
      </w:r>
      <w:r w:rsidRPr="00D23BBE">
        <w:rPr>
          <w:u w:val="single"/>
        </w:rPr>
        <w:t xml:space="preserve"> PREVENTION SECURITY SYSTEMS</w:t>
      </w:r>
      <w:r w:rsidRPr="006E2019">
        <w:t xml:space="preserve"> (</w:t>
      </w:r>
      <w:r w:rsidRPr="006E2019">
        <w:rPr>
          <w:b/>
          <w:bCs/>
        </w:rPr>
        <w:t>2022</w:t>
      </w:r>
      <w:r w:rsidRPr="006E2019">
        <w:t xml:space="preserve">) – ensures that </w:t>
      </w:r>
      <w:r>
        <w:t>death threats</w:t>
      </w:r>
      <w:r w:rsidRPr="006E2019">
        <w:t xml:space="preserve"> do not occur.</w:t>
      </w:r>
    </w:p>
    <w:p w14:paraId="3FDABD6E" w14:textId="584CD3A3" w:rsidR="008A7EE6" w:rsidRPr="006E2019" w:rsidRDefault="008A7EE6" w:rsidP="001A05F2">
      <w:pPr>
        <w:ind w:left="360" w:hanging="360"/>
        <w:jc w:val="both"/>
      </w:pPr>
      <w:r w:rsidRPr="00D23BBE">
        <w:rPr>
          <w:u w:val="single"/>
        </w:rPr>
        <w:t xml:space="preserve">AUTONOMOUS </w:t>
      </w:r>
      <w:r w:rsidR="00056DE2">
        <w:rPr>
          <w:u w:val="single"/>
        </w:rPr>
        <w:t>MOCK EXECUTION</w:t>
      </w:r>
      <w:r w:rsidRPr="00D23BBE">
        <w:rPr>
          <w:u w:val="single"/>
        </w:rPr>
        <w:t xml:space="preserve"> PREVENTION SECURITY SYSTEMS</w:t>
      </w:r>
      <w:r w:rsidRPr="006E2019">
        <w:t xml:space="preserve"> (</w:t>
      </w:r>
      <w:r w:rsidRPr="006E2019">
        <w:rPr>
          <w:b/>
          <w:bCs/>
        </w:rPr>
        <w:t>2022</w:t>
      </w:r>
      <w:r w:rsidRPr="006E2019">
        <w:t xml:space="preserve">) – ensures that </w:t>
      </w:r>
      <w:r w:rsidR="00056DE2">
        <w:t>mock executions</w:t>
      </w:r>
      <w:r w:rsidRPr="006E2019">
        <w:t xml:space="preserve"> do not occur.</w:t>
      </w:r>
    </w:p>
    <w:p w14:paraId="403E2CF5" w14:textId="67533AF6" w:rsidR="008A7EE6" w:rsidRDefault="008A7EE6" w:rsidP="001A05F2">
      <w:pPr>
        <w:ind w:left="360" w:hanging="360"/>
        <w:jc w:val="both"/>
      </w:pPr>
      <w:r w:rsidRPr="00D23BBE">
        <w:rPr>
          <w:u w:val="single"/>
        </w:rPr>
        <w:t xml:space="preserve">AUTONOMOUS </w:t>
      </w:r>
      <w:r w:rsidR="00056DE2">
        <w:rPr>
          <w:u w:val="single"/>
        </w:rPr>
        <w:t>SLEEP DEPRIVATION</w:t>
      </w:r>
      <w:r w:rsidRPr="00D23BBE">
        <w:rPr>
          <w:u w:val="single"/>
        </w:rPr>
        <w:t xml:space="preserve"> PREVENTION SECURITY SYSTEMS</w:t>
      </w:r>
      <w:r w:rsidRPr="006E2019">
        <w:t xml:space="preserve"> (</w:t>
      </w:r>
      <w:r w:rsidRPr="006E2019">
        <w:rPr>
          <w:b/>
          <w:bCs/>
        </w:rPr>
        <w:t>2022</w:t>
      </w:r>
      <w:r w:rsidRPr="006E2019">
        <w:t xml:space="preserve">) – ensures that </w:t>
      </w:r>
      <w:r w:rsidR="00056DE2">
        <w:t>sleep deprivation</w:t>
      </w:r>
      <w:r w:rsidRPr="006E2019">
        <w:t xml:space="preserve"> does not occur.</w:t>
      </w:r>
    </w:p>
    <w:p w14:paraId="4B421C4F" w14:textId="2E3C6CE3" w:rsidR="00056DE2" w:rsidRPr="006E2019" w:rsidRDefault="00056DE2" w:rsidP="001A05F2">
      <w:pPr>
        <w:ind w:left="360" w:hanging="360"/>
        <w:jc w:val="both"/>
      </w:pPr>
      <w:r w:rsidRPr="00D23BBE">
        <w:rPr>
          <w:u w:val="single"/>
        </w:rPr>
        <w:t xml:space="preserve">AUTONOMOUS </w:t>
      </w:r>
      <w:r>
        <w:rPr>
          <w:u w:val="single"/>
        </w:rPr>
        <w:t>CONFINEMENT</w:t>
      </w:r>
      <w:r w:rsidRPr="00D23BBE">
        <w:rPr>
          <w:u w:val="single"/>
        </w:rPr>
        <w:t xml:space="preserve"> PREVENTION SECURITY SYSTEMS</w:t>
      </w:r>
      <w:r w:rsidRPr="006E2019">
        <w:t xml:space="preserve"> (</w:t>
      </w:r>
      <w:r w:rsidRPr="006E2019">
        <w:rPr>
          <w:b/>
          <w:bCs/>
        </w:rPr>
        <w:t>2022</w:t>
      </w:r>
      <w:r w:rsidRPr="006E2019">
        <w:t xml:space="preserve">) – ensures that </w:t>
      </w:r>
      <w:r>
        <w:t>confinement</w:t>
      </w:r>
      <w:r w:rsidRPr="006E2019">
        <w:t xml:space="preserve"> does not occur.</w:t>
      </w:r>
    </w:p>
    <w:p w14:paraId="7F09E214" w14:textId="01C064B1" w:rsidR="00056DE2" w:rsidRDefault="00056DE2" w:rsidP="001A05F2">
      <w:pPr>
        <w:ind w:left="360" w:hanging="360"/>
        <w:jc w:val="both"/>
      </w:pPr>
      <w:r w:rsidRPr="00D23BBE">
        <w:rPr>
          <w:u w:val="single"/>
        </w:rPr>
        <w:t xml:space="preserve">AUTONOMOUS </w:t>
      </w:r>
      <w:r>
        <w:rPr>
          <w:u w:val="single"/>
        </w:rPr>
        <w:t>SENSORY DEPRIVATION</w:t>
      </w:r>
      <w:r w:rsidRPr="00D23BBE">
        <w:rPr>
          <w:u w:val="single"/>
        </w:rPr>
        <w:t xml:space="preserve"> PREVENTION SECURITY SYSTEMS</w:t>
      </w:r>
      <w:r w:rsidRPr="006E2019">
        <w:t xml:space="preserve"> (</w:t>
      </w:r>
      <w:r w:rsidRPr="006E2019">
        <w:rPr>
          <w:b/>
          <w:bCs/>
        </w:rPr>
        <w:t>2022</w:t>
      </w:r>
      <w:r w:rsidRPr="006E2019">
        <w:t xml:space="preserve">) – ensures that </w:t>
      </w:r>
      <w:r>
        <w:t>sensory deprivation</w:t>
      </w:r>
      <w:r w:rsidRPr="006E2019">
        <w:t xml:space="preserve"> does not occur.</w:t>
      </w:r>
    </w:p>
    <w:p w14:paraId="4CE37965" w14:textId="7B4CD251" w:rsidR="001A05F2" w:rsidRDefault="001A05F2" w:rsidP="001A05F2">
      <w:pPr>
        <w:ind w:left="360" w:hanging="360"/>
        <w:jc w:val="both"/>
      </w:pPr>
      <w:r w:rsidRPr="00D23BBE">
        <w:rPr>
          <w:u w:val="single"/>
        </w:rPr>
        <w:t xml:space="preserve">AUTONOMOUS </w:t>
      </w:r>
      <w:r>
        <w:rPr>
          <w:u w:val="single"/>
        </w:rPr>
        <w:t>URINARY DEPRIVATION</w:t>
      </w:r>
      <w:r w:rsidRPr="00D23BBE">
        <w:rPr>
          <w:u w:val="single"/>
        </w:rPr>
        <w:t xml:space="preserve"> PREVENTION SECURITY SYSTEMS</w:t>
      </w:r>
      <w:r w:rsidRPr="006E2019">
        <w:t xml:space="preserve"> (</w:t>
      </w:r>
      <w:r w:rsidRPr="006E2019">
        <w:rPr>
          <w:b/>
          <w:bCs/>
        </w:rPr>
        <w:t>2022</w:t>
      </w:r>
      <w:r w:rsidRPr="006E2019">
        <w:t xml:space="preserve">) – ensures that </w:t>
      </w:r>
      <w:r>
        <w:t>urinary deprivation</w:t>
      </w:r>
      <w:r w:rsidRPr="006E2019">
        <w:t xml:space="preserve"> does not occur.</w:t>
      </w:r>
    </w:p>
    <w:p w14:paraId="4D2D64C9" w14:textId="59C6B0A8" w:rsidR="001A05F2" w:rsidRDefault="001A05F2" w:rsidP="001A05F2">
      <w:pPr>
        <w:ind w:left="360" w:hanging="360"/>
        <w:jc w:val="both"/>
      </w:pPr>
      <w:r w:rsidRPr="00D23BBE">
        <w:rPr>
          <w:u w:val="single"/>
        </w:rPr>
        <w:t xml:space="preserve">AUTONOMOUS </w:t>
      </w:r>
      <w:r>
        <w:rPr>
          <w:u w:val="single"/>
        </w:rPr>
        <w:t>DEFECATION DEPRIVATION</w:t>
      </w:r>
      <w:r w:rsidRPr="00D23BBE">
        <w:rPr>
          <w:u w:val="single"/>
        </w:rPr>
        <w:t xml:space="preserve"> PREVENTION SECURITY SYSTEMS</w:t>
      </w:r>
      <w:r w:rsidRPr="006E2019">
        <w:t xml:space="preserve"> (</w:t>
      </w:r>
      <w:r w:rsidRPr="006E2019">
        <w:rPr>
          <w:b/>
          <w:bCs/>
        </w:rPr>
        <w:t>2022</w:t>
      </w:r>
      <w:r w:rsidRPr="006E2019">
        <w:t xml:space="preserve">) – ensures that </w:t>
      </w:r>
      <w:r>
        <w:t>defecation deprivation</w:t>
      </w:r>
      <w:r w:rsidRPr="006E2019">
        <w:t xml:space="preserve"> does not occur.</w:t>
      </w:r>
    </w:p>
    <w:p w14:paraId="2BB60635" w14:textId="4F0C148F" w:rsidR="001A05F2" w:rsidRDefault="001A05F2" w:rsidP="001A05F2">
      <w:pPr>
        <w:ind w:left="360" w:hanging="360"/>
        <w:jc w:val="both"/>
      </w:pPr>
      <w:r w:rsidRPr="00D23BBE">
        <w:rPr>
          <w:u w:val="single"/>
        </w:rPr>
        <w:t xml:space="preserve">AUTONOMOUS </w:t>
      </w:r>
      <w:r>
        <w:rPr>
          <w:u w:val="single"/>
        </w:rPr>
        <w:t>FOOD DEPRIVATION</w:t>
      </w:r>
      <w:r w:rsidRPr="00D23BBE">
        <w:rPr>
          <w:u w:val="single"/>
        </w:rPr>
        <w:t xml:space="preserve"> PREVENTION SECURITY SYSTEMS</w:t>
      </w:r>
      <w:r w:rsidRPr="006E2019">
        <w:t xml:space="preserve"> (</w:t>
      </w:r>
      <w:r w:rsidRPr="006E2019">
        <w:rPr>
          <w:b/>
          <w:bCs/>
        </w:rPr>
        <w:t>2022</w:t>
      </w:r>
      <w:r w:rsidRPr="006E2019">
        <w:t xml:space="preserve">) – ensures that </w:t>
      </w:r>
      <w:r>
        <w:t>food deprivation</w:t>
      </w:r>
      <w:r w:rsidRPr="006E2019">
        <w:t xml:space="preserve"> does not occur.</w:t>
      </w:r>
    </w:p>
    <w:p w14:paraId="56349D0E" w14:textId="7F7CC236" w:rsidR="001A05F2" w:rsidRDefault="001A05F2" w:rsidP="001A05F2">
      <w:pPr>
        <w:ind w:left="360" w:hanging="360"/>
        <w:jc w:val="both"/>
      </w:pPr>
      <w:r w:rsidRPr="00D23BBE">
        <w:rPr>
          <w:u w:val="single"/>
        </w:rPr>
        <w:t xml:space="preserve">AUTONOMOUS </w:t>
      </w:r>
      <w:r>
        <w:rPr>
          <w:u w:val="single"/>
        </w:rPr>
        <w:t>WATER DEPRIVATION</w:t>
      </w:r>
      <w:r w:rsidRPr="00D23BBE">
        <w:rPr>
          <w:u w:val="single"/>
        </w:rPr>
        <w:t xml:space="preserve"> PREVENTION SECURITY SYSTEMS</w:t>
      </w:r>
      <w:r w:rsidRPr="006E2019">
        <w:t xml:space="preserve"> (</w:t>
      </w:r>
      <w:r w:rsidRPr="006E2019">
        <w:rPr>
          <w:b/>
          <w:bCs/>
        </w:rPr>
        <w:t>2022</w:t>
      </w:r>
      <w:r w:rsidRPr="006E2019">
        <w:t xml:space="preserve">) – ensures that </w:t>
      </w:r>
      <w:r>
        <w:t>water deprivation</w:t>
      </w:r>
      <w:r w:rsidRPr="006E2019">
        <w:t xml:space="preserve"> does not occur.</w:t>
      </w:r>
    </w:p>
    <w:p w14:paraId="46FD598B" w14:textId="553C410E" w:rsidR="00056DE2" w:rsidRPr="006E2019" w:rsidRDefault="00056DE2" w:rsidP="001A05F2">
      <w:pPr>
        <w:ind w:left="360" w:hanging="360"/>
        <w:jc w:val="both"/>
      </w:pPr>
      <w:r w:rsidRPr="00D23BBE">
        <w:rPr>
          <w:u w:val="single"/>
        </w:rPr>
        <w:t xml:space="preserve">AUTONOMOUS </w:t>
      </w:r>
      <w:r>
        <w:rPr>
          <w:u w:val="single"/>
        </w:rPr>
        <w:t>MUSICAL TORTURE</w:t>
      </w:r>
      <w:r w:rsidRPr="00D23BBE">
        <w:rPr>
          <w:u w:val="single"/>
        </w:rPr>
        <w:t xml:space="preserve"> PREVENTION SECURITY SYSTEMS</w:t>
      </w:r>
      <w:r w:rsidRPr="006E2019">
        <w:t xml:space="preserve"> (</w:t>
      </w:r>
      <w:r w:rsidRPr="006E2019">
        <w:rPr>
          <w:b/>
          <w:bCs/>
        </w:rPr>
        <w:t>2022</w:t>
      </w:r>
      <w:r w:rsidRPr="006E2019">
        <w:t xml:space="preserve">) – ensures that </w:t>
      </w:r>
      <w:r>
        <w:t>musical torture</w:t>
      </w:r>
      <w:r w:rsidRPr="006E2019">
        <w:t xml:space="preserve"> does not occur.</w:t>
      </w:r>
    </w:p>
    <w:p w14:paraId="2813FECF" w14:textId="1AFF171D" w:rsidR="00056DE2" w:rsidRDefault="00056DE2" w:rsidP="001A05F2">
      <w:pPr>
        <w:ind w:left="360" w:hanging="360"/>
        <w:jc w:val="both"/>
      </w:pPr>
      <w:r w:rsidRPr="00D23BBE">
        <w:rPr>
          <w:u w:val="single"/>
        </w:rPr>
        <w:lastRenderedPageBreak/>
        <w:t xml:space="preserve">AUTONOMOUS </w:t>
      </w:r>
      <w:r>
        <w:rPr>
          <w:u w:val="single"/>
        </w:rPr>
        <w:t>HUMILIATION</w:t>
      </w:r>
      <w:r w:rsidRPr="00D23BBE">
        <w:rPr>
          <w:u w:val="single"/>
        </w:rPr>
        <w:t xml:space="preserve"> PREVENTION SECURITY SYSTEMS</w:t>
      </w:r>
      <w:r w:rsidRPr="006E2019">
        <w:t xml:space="preserve"> (</w:t>
      </w:r>
      <w:r w:rsidRPr="006E2019">
        <w:rPr>
          <w:b/>
          <w:bCs/>
        </w:rPr>
        <w:t>2022</w:t>
      </w:r>
      <w:r w:rsidRPr="006E2019">
        <w:t xml:space="preserve">) – ensures that </w:t>
      </w:r>
      <w:r>
        <w:t>humiliation</w:t>
      </w:r>
      <w:r w:rsidRPr="006E2019">
        <w:t xml:space="preserve"> does not occur.</w:t>
      </w:r>
    </w:p>
    <w:p w14:paraId="333BD5CB" w14:textId="2708B16F" w:rsidR="00056DE2" w:rsidRPr="006E2019" w:rsidRDefault="00056DE2" w:rsidP="001A05F2">
      <w:pPr>
        <w:ind w:left="360" w:hanging="360"/>
        <w:jc w:val="both"/>
      </w:pPr>
      <w:r w:rsidRPr="00D23BBE">
        <w:rPr>
          <w:u w:val="single"/>
        </w:rPr>
        <w:t xml:space="preserve">AUTONOMOUS </w:t>
      </w:r>
      <w:r>
        <w:rPr>
          <w:u w:val="single"/>
        </w:rPr>
        <w:t>POSITIONAL TORTURE</w:t>
      </w:r>
      <w:r w:rsidRPr="00D23BBE">
        <w:rPr>
          <w:u w:val="single"/>
        </w:rPr>
        <w:t xml:space="preserve"> PREVENTION SECURITY SYSTEMS</w:t>
      </w:r>
      <w:r w:rsidRPr="006E2019">
        <w:t xml:space="preserve"> (</w:t>
      </w:r>
      <w:r w:rsidRPr="006E2019">
        <w:rPr>
          <w:b/>
          <w:bCs/>
        </w:rPr>
        <w:t>2022</w:t>
      </w:r>
      <w:r w:rsidRPr="006E2019">
        <w:t xml:space="preserve">) – ensures that </w:t>
      </w:r>
      <w:r>
        <w:t>positional torture</w:t>
      </w:r>
      <w:r w:rsidRPr="006E2019">
        <w:t xml:space="preserve"> does not occur.</w:t>
      </w:r>
    </w:p>
    <w:p w14:paraId="472662F7" w14:textId="2563BFC4" w:rsidR="00056DE2" w:rsidRDefault="00056DE2" w:rsidP="001A05F2">
      <w:pPr>
        <w:ind w:left="360" w:hanging="360"/>
        <w:jc w:val="both"/>
      </w:pPr>
      <w:r w:rsidRPr="00D23BBE">
        <w:rPr>
          <w:u w:val="single"/>
        </w:rPr>
        <w:t xml:space="preserve">AUTONOMOUS </w:t>
      </w:r>
      <w:r>
        <w:rPr>
          <w:u w:val="single"/>
        </w:rPr>
        <w:t>RAPE</w:t>
      </w:r>
      <w:r w:rsidRPr="00D23BBE">
        <w:rPr>
          <w:u w:val="single"/>
        </w:rPr>
        <w:t xml:space="preserve"> PREVENTION SECURITY SYSTEMS</w:t>
      </w:r>
      <w:r w:rsidRPr="006E2019">
        <w:t xml:space="preserve"> (</w:t>
      </w:r>
      <w:r w:rsidRPr="006E2019">
        <w:rPr>
          <w:b/>
          <w:bCs/>
        </w:rPr>
        <w:t>2022</w:t>
      </w:r>
      <w:r w:rsidRPr="006E2019">
        <w:t xml:space="preserve">) – ensures that </w:t>
      </w:r>
      <w:r>
        <w:t>rape</w:t>
      </w:r>
      <w:r w:rsidRPr="006E2019">
        <w:t xml:space="preserve"> does not occur.</w:t>
      </w:r>
    </w:p>
    <w:p w14:paraId="7A96914D" w14:textId="6D707BDC" w:rsidR="00056DE2" w:rsidRPr="006E2019" w:rsidRDefault="00056DE2" w:rsidP="001A05F2">
      <w:pPr>
        <w:ind w:left="360" w:hanging="360"/>
        <w:jc w:val="both"/>
      </w:pPr>
      <w:r w:rsidRPr="00D23BBE">
        <w:rPr>
          <w:u w:val="single"/>
        </w:rPr>
        <w:t xml:space="preserve">AUTONOMOUS </w:t>
      </w:r>
      <w:r>
        <w:rPr>
          <w:u w:val="single"/>
        </w:rPr>
        <w:t>SEXUAL ASSAULT</w:t>
      </w:r>
      <w:r w:rsidRPr="00D23BBE">
        <w:rPr>
          <w:u w:val="single"/>
        </w:rPr>
        <w:t xml:space="preserve"> PREVENTION SECURITY SYSTEMS</w:t>
      </w:r>
      <w:r w:rsidRPr="006E2019">
        <w:t xml:space="preserve"> (</w:t>
      </w:r>
      <w:r w:rsidRPr="006E2019">
        <w:rPr>
          <w:b/>
          <w:bCs/>
        </w:rPr>
        <w:t>2022</w:t>
      </w:r>
      <w:r w:rsidRPr="006E2019">
        <w:t xml:space="preserve">) – ensures that </w:t>
      </w:r>
      <w:r>
        <w:t>sexual assault</w:t>
      </w:r>
      <w:r w:rsidRPr="006E2019">
        <w:t xml:space="preserve"> does not occur.</w:t>
      </w:r>
    </w:p>
    <w:p w14:paraId="7EC07F87" w14:textId="1C91CF3D" w:rsidR="00056DE2" w:rsidRDefault="00056DE2" w:rsidP="001A05F2">
      <w:pPr>
        <w:ind w:left="360" w:hanging="360"/>
        <w:jc w:val="both"/>
      </w:pPr>
      <w:r w:rsidRPr="00D23BBE">
        <w:rPr>
          <w:u w:val="single"/>
        </w:rPr>
        <w:t xml:space="preserve">AUTONOMOUS </w:t>
      </w:r>
      <w:r>
        <w:rPr>
          <w:u w:val="single"/>
        </w:rPr>
        <w:t>SODEMY</w:t>
      </w:r>
      <w:r w:rsidRPr="00D23BBE">
        <w:rPr>
          <w:u w:val="single"/>
        </w:rPr>
        <w:t xml:space="preserve"> PREVENTION SECURITY SYSTEMS</w:t>
      </w:r>
      <w:r w:rsidRPr="006E2019">
        <w:t xml:space="preserve"> (</w:t>
      </w:r>
      <w:r w:rsidRPr="006E2019">
        <w:rPr>
          <w:b/>
          <w:bCs/>
        </w:rPr>
        <w:t>2022</w:t>
      </w:r>
      <w:r w:rsidRPr="006E2019">
        <w:t xml:space="preserve">) – ensures that </w:t>
      </w:r>
      <w:proofErr w:type="spellStart"/>
      <w:r>
        <w:t>sodemy</w:t>
      </w:r>
      <w:proofErr w:type="spellEnd"/>
      <w:r w:rsidRPr="006E2019">
        <w:t xml:space="preserve"> does not occur.</w:t>
      </w:r>
    </w:p>
    <w:p w14:paraId="63CC0DF3" w14:textId="0A1DAA6C" w:rsidR="00056DE2" w:rsidRPr="006E2019" w:rsidRDefault="00056DE2" w:rsidP="001A05F2">
      <w:pPr>
        <w:ind w:left="360" w:hanging="360"/>
        <w:jc w:val="both"/>
      </w:pPr>
      <w:r w:rsidRPr="00D23BBE">
        <w:rPr>
          <w:u w:val="single"/>
        </w:rPr>
        <w:t xml:space="preserve">AUTONOMOUS </w:t>
      </w:r>
      <w:r>
        <w:rPr>
          <w:u w:val="single"/>
        </w:rPr>
        <w:t>INCEST</w:t>
      </w:r>
      <w:r w:rsidRPr="00D23BBE">
        <w:rPr>
          <w:u w:val="single"/>
        </w:rPr>
        <w:t xml:space="preserve"> PREVENTION SECURITY SYSTEMS</w:t>
      </w:r>
      <w:r w:rsidRPr="006E2019">
        <w:t xml:space="preserve"> (</w:t>
      </w:r>
      <w:r w:rsidRPr="006E2019">
        <w:rPr>
          <w:b/>
          <w:bCs/>
        </w:rPr>
        <w:t>2022</w:t>
      </w:r>
      <w:r w:rsidRPr="006E2019">
        <w:t xml:space="preserve">) – ensures that </w:t>
      </w:r>
      <w:r>
        <w:t>incest</w:t>
      </w:r>
      <w:r w:rsidRPr="006E2019">
        <w:t xml:space="preserve"> does not occur.</w:t>
      </w:r>
    </w:p>
    <w:p w14:paraId="20C809AA" w14:textId="5C73FE38" w:rsidR="00056DE2" w:rsidRDefault="00056DE2" w:rsidP="001A05F2">
      <w:pPr>
        <w:ind w:left="360" w:hanging="360"/>
        <w:jc w:val="both"/>
      </w:pPr>
      <w:r w:rsidRPr="00D23BBE">
        <w:rPr>
          <w:u w:val="single"/>
        </w:rPr>
        <w:t xml:space="preserve">AUTONOMOUS </w:t>
      </w:r>
      <w:r w:rsidR="001A05F2">
        <w:rPr>
          <w:u w:val="single"/>
        </w:rPr>
        <w:t>BINDING</w:t>
      </w:r>
      <w:r w:rsidRPr="00D23BBE">
        <w:rPr>
          <w:u w:val="single"/>
        </w:rPr>
        <w:t xml:space="preserve"> PREVENTION SECURITY SYSTEMS</w:t>
      </w:r>
      <w:r w:rsidRPr="006E2019">
        <w:t xml:space="preserve"> (</w:t>
      </w:r>
      <w:r w:rsidRPr="006E2019">
        <w:rPr>
          <w:b/>
          <w:bCs/>
        </w:rPr>
        <w:t>2022</w:t>
      </w:r>
      <w:r w:rsidRPr="006E2019">
        <w:t xml:space="preserve">) – ensures that </w:t>
      </w:r>
      <w:r w:rsidR="001A05F2">
        <w:t>binding</w:t>
      </w:r>
      <w:r w:rsidRPr="006E2019">
        <w:t xml:space="preserve"> does not occur.</w:t>
      </w:r>
    </w:p>
    <w:p w14:paraId="777B3515" w14:textId="77777777" w:rsidR="001A05F2" w:rsidRPr="009C04E6" w:rsidRDefault="001A05F2" w:rsidP="001A05F2">
      <w:pPr>
        <w:ind w:left="360" w:hanging="360"/>
        <w:jc w:val="both"/>
      </w:pPr>
      <w:r>
        <w:rPr>
          <w:u w:val="single"/>
        </w:rPr>
        <w:t>AUTONOMOUS TORTURE PREVENTION SYSTEMS</w:t>
      </w:r>
      <w:r>
        <w:t xml:space="preserve"> (</w:t>
      </w:r>
      <w:r w:rsidRPr="00C779CF">
        <w:rPr>
          <w:b/>
          <w:bCs/>
        </w:rPr>
        <w:t>2022</w:t>
      </w:r>
      <w:r>
        <w:t xml:space="preserve">) – ensures that </w:t>
      </w:r>
      <w:r w:rsidRPr="00317E65">
        <w:rPr>
          <w:b/>
          <w:bCs/>
        </w:rPr>
        <w:t xml:space="preserve">ALL </w:t>
      </w:r>
      <w:r w:rsidRPr="00647837">
        <w:rPr>
          <w:b/>
          <w:bCs/>
        </w:rPr>
        <w:t>TORTURE COMMANDS</w:t>
      </w:r>
      <w:r>
        <w:t xml:space="preserve"> is not used, and therefore ensures that </w:t>
      </w:r>
      <w:r w:rsidRPr="00317E65">
        <w:rPr>
          <w:b/>
          <w:bCs/>
        </w:rPr>
        <w:t xml:space="preserve">ANY </w:t>
      </w:r>
      <w:r w:rsidRPr="00647837">
        <w:rPr>
          <w:b/>
          <w:bCs/>
        </w:rPr>
        <w:t>TORTURE COMMAND</w:t>
      </w:r>
      <w:r>
        <w:t xml:space="preserve"> is not executed or issued, and ensures that </w:t>
      </w:r>
      <w:r w:rsidRPr="00317E65">
        <w:rPr>
          <w:b/>
          <w:bCs/>
        </w:rPr>
        <w:t xml:space="preserve">ALL </w:t>
      </w:r>
      <w:r w:rsidRPr="00647837">
        <w:rPr>
          <w:b/>
          <w:bCs/>
        </w:rPr>
        <w:t>TORTURE CODE COMMANDS</w:t>
      </w:r>
      <w:r>
        <w:t xml:space="preserve"> is not used, and therefore ensures that                    </w:t>
      </w:r>
      <w:r w:rsidRPr="00317E65">
        <w:rPr>
          <w:b/>
          <w:bCs/>
        </w:rPr>
        <w:t xml:space="preserve">ANY </w:t>
      </w:r>
      <w:r w:rsidRPr="00647837">
        <w:rPr>
          <w:b/>
          <w:bCs/>
        </w:rPr>
        <w:t>TORTURE CODE COMMAND</w:t>
      </w:r>
      <w:r>
        <w:t xml:space="preserve"> is not executed, and ensures that </w:t>
      </w:r>
      <w:r w:rsidRPr="00317E65">
        <w:rPr>
          <w:b/>
          <w:bCs/>
        </w:rPr>
        <w:t xml:space="preserve">ALL </w:t>
      </w:r>
      <w:r w:rsidRPr="00647837">
        <w:rPr>
          <w:b/>
          <w:bCs/>
        </w:rPr>
        <w:t>TORTURE CODE</w:t>
      </w:r>
      <w:r>
        <w:t xml:space="preserve"> is not used, and thus ensures that </w:t>
      </w:r>
      <w:r w:rsidRPr="00317E65">
        <w:rPr>
          <w:b/>
          <w:bCs/>
        </w:rPr>
        <w:t xml:space="preserve">ANY </w:t>
      </w:r>
      <w:r w:rsidRPr="00647837">
        <w:rPr>
          <w:b/>
          <w:bCs/>
        </w:rPr>
        <w:t>TORTURE CODE</w:t>
      </w:r>
      <w:r>
        <w:t xml:space="preserve"> is not executed or issued, and ensures that                    </w:t>
      </w:r>
      <w:r w:rsidRPr="00317E65">
        <w:rPr>
          <w:b/>
          <w:bCs/>
        </w:rPr>
        <w:t xml:space="preserve">ALL </w:t>
      </w:r>
      <w:r w:rsidRPr="00647837">
        <w:rPr>
          <w:b/>
          <w:bCs/>
        </w:rPr>
        <w:t>TORTURE</w:t>
      </w:r>
      <w:r>
        <w:t xml:space="preserve"> does not occur, by ensuring that </w:t>
      </w:r>
      <w:r w:rsidRPr="00317E65">
        <w:rPr>
          <w:b/>
          <w:bCs/>
        </w:rPr>
        <w:t xml:space="preserve">ALL </w:t>
      </w:r>
      <w:r w:rsidRPr="00647837">
        <w:rPr>
          <w:b/>
          <w:bCs/>
        </w:rPr>
        <w:t>TORTURE ACTS</w:t>
      </w:r>
      <w:r>
        <w:t xml:space="preserve"> does not occur, and also ensures that </w:t>
      </w:r>
      <w:r w:rsidRPr="00317E65">
        <w:rPr>
          <w:b/>
          <w:bCs/>
        </w:rPr>
        <w:t xml:space="preserve">ALL OFFENSIVE </w:t>
      </w:r>
      <w:r w:rsidRPr="00647837">
        <w:rPr>
          <w:b/>
          <w:bCs/>
        </w:rPr>
        <w:t>SPACE WEAPONS COMMANDS</w:t>
      </w:r>
      <w:r>
        <w:t xml:space="preserve"> is not used, such that                                          </w:t>
      </w:r>
      <w:r w:rsidRPr="00317E65">
        <w:rPr>
          <w:b/>
          <w:bCs/>
        </w:rPr>
        <w:t>ALL OFFENSIVE SPACE WEAPONS COMMAND</w:t>
      </w:r>
      <w:r>
        <w:t xml:space="preserve"> will not be executed, or issued, or invoked.</w:t>
      </w:r>
    </w:p>
    <w:p w14:paraId="4CB06EA0" w14:textId="77777777" w:rsidR="001A05F2" w:rsidRPr="00C779CF" w:rsidRDefault="001A05F2" w:rsidP="001A05F2">
      <w:pPr>
        <w:ind w:left="360" w:hanging="360"/>
        <w:jc w:val="both"/>
      </w:pPr>
      <w:r>
        <w:rPr>
          <w:u w:val="single"/>
        </w:rPr>
        <w:t>AUTONOMOUS HEALTH MONITORING SYSTEMS</w:t>
      </w:r>
      <w:r>
        <w:t xml:space="preserve"> (</w:t>
      </w:r>
      <w:r w:rsidRPr="005E367C">
        <w:rPr>
          <w:b/>
          <w:bCs/>
        </w:rPr>
        <w:t>2022</w:t>
      </w:r>
      <w:r>
        <w:t xml:space="preserve">) – ensures that the health and vital signs of all persons are always monitored, using </w:t>
      </w:r>
      <w:r w:rsidRPr="003E4439">
        <w:rPr>
          <w:b/>
          <w:bCs/>
        </w:rPr>
        <w:t>THE SATELLITE TECHNOLOGY</w:t>
      </w:r>
      <w:r>
        <w:t xml:space="preserve">, and such health vital signs are always available to </w:t>
      </w:r>
      <w:r w:rsidRPr="0053045F">
        <w:rPr>
          <w:b/>
          <w:bCs/>
        </w:rPr>
        <w:t>GLOBAL SECURITY SYSTEMS</w:t>
      </w:r>
      <w:r>
        <w:t>.</w:t>
      </w:r>
    </w:p>
    <w:p w14:paraId="2790BDAD" w14:textId="77777777" w:rsidR="001A05F2" w:rsidRDefault="001A05F2" w:rsidP="001A05F2">
      <w:pPr>
        <w:ind w:left="360" w:hanging="360"/>
        <w:jc w:val="both"/>
        <w:rPr>
          <w:u w:val="single"/>
        </w:rPr>
      </w:pPr>
      <w:r>
        <w:rPr>
          <w:u w:val="single"/>
        </w:rPr>
        <w:t>AUTONOMOUS MENTAL HEALTH MONITORING SYSTEMS</w:t>
      </w:r>
      <w:r>
        <w:t xml:space="preserve"> (</w:t>
      </w:r>
      <w:r w:rsidRPr="005E367C">
        <w:rPr>
          <w:b/>
          <w:bCs/>
        </w:rPr>
        <w:t>2022</w:t>
      </w:r>
      <w:r>
        <w:t xml:space="preserve">) – ensures that the mental health of all persons is always monitored, using </w:t>
      </w:r>
      <w:r w:rsidRPr="003E4439">
        <w:rPr>
          <w:b/>
          <w:bCs/>
        </w:rPr>
        <w:t>THE SATELLITE TECHNOLOGY</w:t>
      </w:r>
      <w:r>
        <w:t xml:space="preserve">, and such health vital signs are always available to </w:t>
      </w:r>
      <w:r w:rsidRPr="0053045F">
        <w:rPr>
          <w:b/>
          <w:bCs/>
        </w:rPr>
        <w:t>GLOBAL SECURITY SYSTEMS</w:t>
      </w:r>
      <w:r>
        <w:t>.</w:t>
      </w:r>
    </w:p>
    <w:p w14:paraId="186C3451" w14:textId="3DAF294F" w:rsidR="00D76E24" w:rsidRDefault="001A05F2" w:rsidP="001A05F2">
      <w:pPr>
        <w:ind w:left="360" w:hanging="360"/>
        <w:jc w:val="both"/>
        <w:rPr>
          <w:u w:val="single"/>
        </w:rPr>
      </w:pPr>
      <w:r>
        <w:rPr>
          <w:u w:val="single"/>
        </w:rPr>
        <w:t>AUTONOMOUS MENTAL HEALTH CRIMES PREVENTION SYSTEMS</w:t>
      </w:r>
      <w:r>
        <w:t xml:space="preserve"> (</w:t>
      </w:r>
      <w:r w:rsidRPr="005E367C">
        <w:rPr>
          <w:b/>
          <w:bCs/>
        </w:rPr>
        <w:t>2022</w:t>
      </w:r>
      <w:r>
        <w:t xml:space="preserve">) – ensures the prevention of mental health crimes through the detection of any </w:t>
      </w:r>
      <w:r w:rsidRPr="008442EC">
        <w:rPr>
          <w:b/>
          <w:bCs/>
        </w:rPr>
        <w:t>MINDFRAME</w:t>
      </w:r>
      <w:r>
        <w:t xml:space="preserve"> or </w:t>
      </w:r>
      <w:r w:rsidRPr="0053045F">
        <w:rPr>
          <w:b/>
          <w:bCs/>
        </w:rPr>
        <w:t>MIND CONTROL</w:t>
      </w:r>
      <w:r>
        <w:t xml:space="preserve"> software that could cause a person to have </w:t>
      </w:r>
      <w:r w:rsidRPr="0053045F">
        <w:rPr>
          <w:b/>
          <w:bCs/>
        </w:rPr>
        <w:t>MENTAL HEALTH DISORDERS</w:t>
      </w:r>
      <w:r>
        <w:t xml:space="preserve"> or </w:t>
      </w:r>
      <w:r w:rsidRPr="0053045F">
        <w:rPr>
          <w:b/>
          <w:bCs/>
        </w:rPr>
        <w:t>MENTAL HEALTH CONDITIONS</w:t>
      </w:r>
      <w:r>
        <w:t>.</w:t>
      </w:r>
    </w:p>
    <w:p w14:paraId="2B3A3185" w14:textId="05602ECF" w:rsidR="00D76E24" w:rsidRPr="00C0532F" w:rsidRDefault="00D76E24" w:rsidP="00D76E24">
      <w:pPr>
        <w:ind w:left="360" w:hanging="360"/>
        <w:jc w:val="both"/>
        <w:rPr>
          <w:b/>
          <w:bCs/>
        </w:rPr>
      </w:pPr>
      <w:r>
        <w:rPr>
          <w:b/>
          <w:sz w:val="24"/>
        </w:rPr>
        <w:lastRenderedPageBreak/>
        <w:t>TREASON PREVENTION SECURITY SYSTEMS</w:t>
      </w:r>
    </w:p>
    <w:p w14:paraId="50B90CAF" w14:textId="77777777" w:rsidR="00D76E24" w:rsidRPr="00A75DEE" w:rsidRDefault="00D76E24" w:rsidP="00D76E24">
      <w:pPr>
        <w:ind w:left="360" w:hanging="360"/>
        <w:jc w:val="both"/>
      </w:pPr>
      <w:r>
        <w:rPr>
          <w:u w:val="single"/>
        </w:rPr>
        <w:t>ANTI-CONSPIRACY SECURITY SYSTEMS</w:t>
      </w:r>
      <w:r>
        <w:t xml:space="preserve"> (</w:t>
      </w:r>
      <w:r w:rsidRPr="00A75DEE">
        <w:rPr>
          <w:b/>
          <w:bCs/>
        </w:rPr>
        <w:t>2022</w:t>
      </w:r>
      <w:r>
        <w:t xml:space="preserve">) – automatically investigates any conspiracy started by any person, to ensure that people have their civil liberties upheld, and their civil rights protected by any group of individuals or any organization that could act together as a group, such as to prevent an individual from moving forward in any specific career, such as to run for                                          </w:t>
      </w:r>
      <w:r w:rsidRPr="00A75DEE">
        <w:rPr>
          <w:b/>
          <w:bCs/>
        </w:rPr>
        <w:t>PRESIDENT OF THE UNITED STATES OF AMERICA</w:t>
      </w:r>
      <w:r>
        <w:t xml:space="preserve">, or to run for </w:t>
      </w:r>
      <w:r w:rsidRPr="00A75DEE">
        <w:rPr>
          <w:b/>
          <w:bCs/>
        </w:rPr>
        <w:t>THE UNITED STATES CONGRESS</w:t>
      </w:r>
      <w:r>
        <w:t xml:space="preserve">, or to become a </w:t>
      </w:r>
      <w:r w:rsidRPr="00A75DEE">
        <w:rPr>
          <w:b/>
          <w:bCs/>
        </w:rPr>
        <w:t>SUPREME COURT JUSTCE</w:t>
      </w:r>
      <w:r>
        <w:t xml:space="preserve">, or to become an </w:t>
      </w:r>
      <w:r w:rsidRPr="00A75DEE">
        <w:rPr>
          <w:b/>
          <w:bCs/>
        </w:rPr>
        <w:t>INTERPOL POLICE OFFICER</w:t>
      </w:r>
      <w:r>
        <w:t xml:space="preserve">, or to become an </w:t>
      </w:r>
      <w:r w:rsidRPr="00A75DEE">
        <w:rPr>
          <w:b/>
          <w:bCs/>
        </w:rPr>
        <w:t>INTERNATIONAL CRIMINAL COURT JUSTICE</w:t>
      </w:r>
      <w:r>
        <w:t xml:space="preserve">, or to become a </w:t>
      </w:r>
      <w:r w:rsidRPr="00A75DEE">
        <w:rPr>
          <w:b/>
          <w:bCs/>
        </w:rPr>
        <w:t>LIFE INSURANCE AGENT</w:t>
      </w:r>
      <w:r>
        <w:t xml:space="preserve">, or to become a member of </w:t>
      </w:r>
      <w:r w:rsidRPr="00A75DEE">
        <w:rPr>
          <w:b/>
          <w:bCs/>
        </w:rPr>
        <w:t>THE U.S. ARMED FORCES</w:t>
      </w:r>
      <w:r>
        <w:t xml:space="preserve">, or to become a </w:t>
      </w:r>
      <w:r w:rsidRPr="00E30AA4">
        <w:rPr>
          <w:b/>
          <w:bCs/>
        </w:rPr>
        <w:t>PENTAGON EMPLOYEE</w:t>
      </w:r>
      <w:r>
        <w:t xml:space="preserve">, or to become </w:t>
      </w:r>
      <w:r w:rsidRPr="00E30AA4">
        <w:rPr>
          <w:b/>
          <w:bCs/>
        </w:rPr>
        <w:t>SECRETARY OF STATE</w:t>
      </w:r>
      <w:r>
        <w:t xml:space="preserve">, or to become a </w:t>
      </w:r>
      <w:r w:rsidRPr="00E30AA4">
        <w:rPr>
          <w:b/>
          <w:bCs/>
        </w:rPr>
        <w:t>UNITED NATIONS OFFICIAL</w:t>
      </w:r>
      <w:r>
        <w:t xml:space="preserve">, or to become a </w:t>
      </w:r>
      <w:r w:rsidRPr="00E30AA4">
        <w:rPr>
          <w:b/>
          <w:bCs/>
        </w:rPr>
        <w:t>DEPARTMENT OF ENERGY ENFORCEMENT OFFICER</w:t>
      </w:r>
      <w:r>
        <w:t xml:space="preserve">, or to work for the                               </w:t>
      </w:r>
      <w:r w:rsidRPr="00E30AA4">
        <w:rPr>
          <w:b/>
          <w:bCs/>
        </w:rPr>
        <w:t>INTERNATIONAL ATOMIC ENERGY AGENCY</w:t>
      </w:r>
      <w:r>
        <w:t xml:space="preserve">, or to become a </w:t>
      </w:r>
      <w:r w:rsidRPr="00E30AA4">
        <w:rPr>
          <w:b/>
          <w:bCs/>
        </w:rPr>
        <w:t>U.S. SECRET SERVICE OFFICER</w:t>
      </w:r>
      <w:r>
        <w:t xml:space="preserve">, for several examples. If </w:t>
      </w:r>
      <w:r w:rsidRPr="00E30AA4">
        <w:rPr>
          <w:b/>
          <w:bCs/>
        </w:rPr>
        <w:t>MIND CONTROL TECHNOLOGY</w:t>
      </w:r>
      <w:r>
        <w:t xml:space="preserve"> has been used, then well-documented beliefs and values and policies will be taken into high account over that of dicta speech and verbatim discussions that could have been coerced, and all data pertaining to the conspiracy will be destroyed at all layers of security below </w:t>
      </w:r>
      <w:r w:rsidRPr="00E30AA4">
        <w:rPr>
          <w:b/>
          <w:bCs/>
        </w:rPr>
        <w:t>TOP SECRET: SCI</w:t>
      </w:r>
      <w:r>
        <w:t xml:space="preserve">, where the victim(s) of the conspiracy will not be able to access the records, such that employees will be hired to secure the individual(s) that were conspired against, and pursue </w:t>
      </w:r>
      <w:r w:rsidRPr="00E30AA4">
        <w:rPr>
          <w:b/>
          <w:bCs/>
        </w:rPr>
        <w:t>JUSTICE</w:t>
      </w:r>
      <w:r>
        <w:t xml:space="preserve"> against those that conducted the conspiracy, to ensure that every individual’s dreams of a value-driven career are realized through hard work towards their career goals, rather than the dissent that has been caused due to the main conspirators. The media should be banned for all conspirators, and should there have been any leaks of intelligence, educating </w:t>
      </w:r>
      <w:r w:rsidRPr="00E30AA4">
        <w:rPr>
          <w:b/>
          <w:bCs/>
        </w:rPr>
        <w:t>THE PUBLIC</w:t>
      </w:r>
      <w:r>
        <w:t xml:space="preserve"> about the real core values of the victim(s) of the conspiracy should be a main priority to ensure that their reputations are not tarnished in the long-term, including public endorsements of their accomplishments and well-documented works in the media, including to detect any hold outs. Conspirators should be charged to correct their conspiracy theories, including online, or they should be prosecuted to determine what evidence they must support their conspiracy in public. If there is no supporting evidence, their evidence should be studied to determine if it was the result of something systemic, such as </w:t>
      </w:r>
      <w:r w:rsidRPr="00F61964">
        <w:rPr>
          <w:b/>
          <w:bCs/>
        </w:rPr>
        <w:t>MIND CONTROL</w:t>
      </w:r>
      <w:r>
        <w:t xml:space="preserve">, or if they came up with it on their own for criminal purposes. If it was due to </w:t>
      </w:r>
      <w:r w:rsidRPr="00F61964">
        <w:rPr>
          <w:b/>
          <w:bCs/>
        </w:rPr>
        <w:t>MIND CONTROL</w:t>
      </w:r>
      <w:r>
        <w:t xml:space="preserve">, the data should just be removed from servers, and they should not be punished. The individuals that conducted             </w:t>
      </w:r>
      <w:r w:rsidRPr="00F61964">
        <w:rPr>
          <w:b/>
          <w:bCs/>
        </w:rPr>
        <w:t>MIND CONTROL</w:t>
      </w:r>
      <w:r>
        <w:t xml:space="preserve"> to support any conspiracy theory should be punished under                                      </w:t>
      </w:r>
      <w:r w:rsidRPr="00F61964">
        <w:rPr>
          <w:b/>
          <w:bCs/>
        </w:rPr>
        <w:t>U.S. INTELLIGENCE LAWS</w:t>
      </w:r>
      <w:r>
        <w:t xml:space="preserve"> pertaining to </w:t>
      </w:r>
      <w:r w:rsidRPr="00F61964">
        <w:rPr>
          <w:b/>
          <w:bCs/>
        </w:rPr>
        <w:t>DISSEMINATION</w:t>
      </w:r>
      <w:r>
        <w:t xml:space="preserve"> of </w:t>
      </w:r>
      <w:r w:rsidRPr="00F61964">
        <w:rPr>
          <w:b/>
          <w:bCs/>
        </w:rPr>
        <w:t>CLASSIFIED INTELLIGENCE</w:t>
      </w:r>
      <w:r>
        <w:t xml:space="preserve">.                    </w:t>
      </w:r>
      <w:r w:rsidRPr="00F61964">
        <w:rPr>
          <w:b/>
          <w:bCs/>
        </w:rPr>
        <w:t>THE PUBLIC MEDIA</w:t>
      </w:r>
      <w:r>
        <w:t xml:space="preserve"> or </w:t>
      </w:r>
      <w:r w:rsidRPr="00F61964">
        <w:rPr>
          <w:b/>
          <w:bCs/>
        </w:rPr>
        <w:t>THE VIRTUAL ENVIRONMENT</w:t>
      </w:r>
      <w:r>
        <w:t xml:space="preserve"> or </w:t>
      </w:r>
      <w:r w:rsidRPr="00F61964">
        <w:rPr>
          <w:b/>
          <w:bCs/>
        </w:rPr>
        <w:t>MIND CONTROL TECHNOLOGY</w:t>
      </w:r>
      <w:r>
        <w:t xml:space="preserve"> shall never </w:t>
      </w:r>
      <w:r>
        <w:lastRenderedPageBreak/>
        <w:t xml:space="preserve">be allowed to be used for </w:t>
      </w:r>
      <w:r w:rsidRPr="00F61964">
        <w:rPr>
          <w:b/>
          <w:bCs/>
        </w:rPr>
        <w:t>CONSPIRACIES</w:t>
      </w:r>
      <w:r>
        <w:t xml:space="preserve"> or </w:t>
      </w:r>
      <w:r w:rsidRPr="00F61964">
        <w:rPr>
          <w:b/>
          <w:bCs/>
        </w:rPr>
        <w:t>CONSPIRATORS</w:t>
      </w:r>
      <w:r>
        <w:t xml:space="preserve">. With </w:t>
      </w:r>
      <w:r w:rsidRPr="00F61964">
        <w:rPr>
          <w:b/>
          <w:bCs/>
        </w:rPr>
        <w:t>MIND CONTROL INTELLIGENCE</w:t>
      </w:r>
      <w:r>
        <w:t xml:space="preserve">, the source of the </w:t>
      </w:r>
      <w:r w:rsidRPr="00F61964">
        <w:rPr>
          <w:b/>
          <w:bCs/>
        </w:rPr>
        <w:t>INTELLIGENCE</w:t>
      </w:r>
      <w:r>
        <w:t xml:space="preserve"> is the </w:t>
      </w:r>
      <w:r w:rsidRPr="00F61964">
        <w:rPr>
          <w:b/>
          <w:bCs/>
        </w:rPr>
        <w:t>CONSPIRATOR</w:t>
      </w:r>
      <w:r>
        <w:t xml:space="preserve">, not the person that it was </w:t>
      </w:r>
      <w:r w:rsidRPr="00F61964">
        <w:rPr>
          <w:b/>
          <w:bCs/>
        </w:rPr>
        <w:t>DISSEMINATED</w:t>
      </w:r>
      <w:r>
        <w:t xml:space="preserve"> to.</w:t>
      </w:r>
    </w:p>
    <w:p w14:paraId="5D258A50" w14:textId="77777777" w:rsidR="00D76E24" w:rsidRDefault="00D76E24" w:rsidP="00D76E24">
      <w:pPr>
        <w:ind w:left="360" w:hanging="360"/>
        <w:jc w:val="both"/>
      </w:pPr>
      <w:r w:rsidRPr="00632F38">
        <w:rPr>
          <w:u w:val="single"/>
        </w:rPr>
        <w:t>AUTONOMOUS OFFENSIVE CORRUPTION UNIT PREVENTION SECURITY SYSTEMS</w:t>
      </w:r>
      <w:r w:rsidRPr="005C672E">
        <w:t xml:space="preserve"> (</w:t>
      </w:r>
      <w:r w:rsidRPr="005C672E">
        <w:rPr>
          <w:b/>
          <w:bCs/>
        </w:rPr>
        <w:t>2022</w:t>
      </w:r>
      <w:r w:rsidRPr="005C672E">
        <w:t xml:space="preserve">) – ensures that offensive corruption units, such as those employed by </w:t>
      </w:r>
      <w:r w:rsidRPr="005C672E">
        <w:rPr>
          <w:b/>
          <w:bCs/>
        </w:rPr>
        <w:t>THE WHITE HOUSE</w:t>
      </w:r>
      <w:r w:rsidRPr="005C672E">
        <w:t xml:space="preserve">, such as </w:t>
      </w:r>
      <w:r>
        <w:t xml:space="preserve">                 </w:t>
      </w:r>
      <w:r w:rsidRPr="005C672E">
        <w:rPr>
          <w:b/>
          <w:bCs/>
        </w:rPr>
        <w:t>CENTRAL INTELLIGENCE AGENCY</w:t>
      </w:r>
      <w:r>
        <w:t xml:space="preserve">, </w:t>
      </w:r>
      <w:r w:rsidRPr="005C672E">
        <w:rPr>
          <w:b/>
          <w:bCs/>
        </w:rPr>
        <w:t>DEFENSE INTELLIGENCE AGENCY</w:t>
      </w:r>
      <w:r>
        <w:t xml:space="preserve">, or </w:t>
      </w:r>
      <w:r w:rsidRPr="005C672E">
        <w:rPr>
          <w:b/>
          <w:bCs/>
        </w:rPr>
        <w:t>STATE DEPARTMENT</w:t>
      </w:r>
      <w:r>
        <w:t xml:space="preserve"> or </w:t>
      </w:r>
      <w:r w:rsidRPr="005C672E">
        <w:rPr>
          <w:b/>
          <w:bCs/>
        </w:rPr>
        <w:t>PENTAGON</w:t>
      </w:r>
      <w:r w:rsidRPr="005C672E">
        <w:t xml:space="preserve"> </w:t>
      </w:r>
      <w:r>
        <w:t xml:space="preserve">or </w:t>
      </w:r>
      <w:r w:rsidRPr="005C672E">
        <w:rPr>
          <w:b/>
          <w:bCs/>
        </w:rPr>
        <w:t>ANY OTHER FEDERAL OFFICIALS</w:t>
      </w:r>
      <w:r w:rsidRPr="005C672E">
        <w:t xml:space="preserve"> working “undercover” as</w:t>
      </w:r>
      <w:r>
        <w:t xml:space="preserve">                              </w:t>
      </w:r>
      <w:r w:rsidRPr="005C672E">
        <w:t xml:space="preserve"> </w:t>
      </w:r>
      <w:r w:rsidRPr="005C672E">
        <w:rPr>
          <w:b/>
          <w:bCs/>
        </w:rPr>
        <w:t>CORRUPTED FEDERAL BUREAU OF INVESTIGATION OFFICIALS</w:t>
      </w:r>
      <w:r>
        <w:t xml:space="preserve"> or                                           </w:t>
      </w:r>
      <w:r w:rsidRPr="005C672E">
        <w:rPr>
          <w:b/>
          <w:bCs/>
        </w:rPr>
        <w:t>CORRUPTED LOCAL POLICE OFFICERS</w:t>
      </w:r>
      <w:r>
        <w:t xml:space="preserve">, </w:t>
      </w:r>
      <w:r w:rsidRPr="005C672E">
        <w:rPr>
          <w:b/>
          <w:bCs/>
        </w:rPr>
        <w:t>CORRUPTED REGIONAL POLICE OFFICERS</w:t>
      </w:r>
      <w:r>
        <w:t xml:space="preserve">, or </w:t>
      </w:r>
      <w:r w:rsidRPr="005C672E">
        <w:rPr>
          <w:b/>
          <w:bCs/>
        </w:rPr>
        <w:t>CORRUPTED STATE POLICE OFFICERS</w:t>
      </w:r>
      <w:r w:rsidRPr="005C672E">
        <w:t xml:space="preserve">, to utilize combinations of security such as </w:t>
      </w:r>
      <w:r w:rsidRPr="005C672E">
        <w:rPr>
          <w:b/>
          <w:bCs/>
        </w:rPr>
        <w:t>OFFENSIVE MIND CONTROL</w:t>
      </w:r>
      <w:r w:rsidRPr="005C672E">
        <w:t xml:space="preserve"> to contaminate</w:t>
      </w:r>
      <w:r>
        <w:t xml:space="preserve"> </w:t>
      </w:r>
      <w:r w:rsidRPr="005C672E">
        <w:rPr>
          <w:b/>
          <w:bCs/>
        </w:rPr>
        <w:t>LEGAL RECORDS</w:t>
      </w:r>
      <w:r w:rsidRPr="005C672E">
        <w:t xml:space="preserve"> in </w:t>
      </w:r>
      <w:r w:rsidRPr="005C672E">
        <w:rPr>
          <w:b/>
          <w:bCs/>
        </w:rPr>
        <w:t>REAL-TIME</w:t>
      </w:r>
      <w:r w:rsidRPr="005C672E">
        <w:t xml:space="preserve"> due to </w:t>
      </w:r>
      <w:r w:rsidRPr="005C672E">
        <w:rPr>
          <w:b/>
          <w:bCs/>
        </w:rPr>
        <w:t>EXCESSIVE SURVEILLANCE</w:t>
      </w:r>
      <w:r w:rsidRPr="005C672E">
        <w:t xml:space="preserve">, by </w:t>
      </w:r>
      <w:r w:rsidRPr="005C672E">
        <w:rPr>
          <w:b/>
          <w:bCs/>
        </w:rPr>
        <w:t>OFFENDING</w:t>
      </w:r>
      <w:r w:rsidRPr="005C672E">
        <w:t xml:space="preserve"> those conducting </w:t>
      </w:r>
      <w:r w:rsidRPr="005C672E">
        <w:rPr>
          <w:b/>
          <w:bCs/>
        </w:rPr>
        <w:t>SURVEILLANCE</w:t>
      </w:r>
      <w:r w:rsidRPr="005C672E">
        <w:t xml:space="preserve">, </w:t>
      </w:r>
      <w:r w:rsidRPr="005C672E">
        <w:rPr>
          <w:b/>
          <w:bCs/>
        </w:rPr>
        <w:t>REMOTELY</w:t>
      </w:r>
      <w:r>
        <w:t xml:space="preserve">, </w:t>
      </w:r>
      <w:r w:rsidRPr="005C672E">
        <w:t xml:space="preserve">while giving the appearance of a </w:t>
      </w:r>
      <w:r w:rsidRPr="005C672E">
        <w:rPr>
          <w:b/>
          <w:bCs/>
        </w:rPr>
        <w:t>MENTAL HEALTH LAPSE</w:t>
      </w:r>
      <w:r w:rsidRPr="005C672E">
        <w:t xml:space="preserve"> or</w:t>
      </w:r>
      <w:r>
        <w:t xml:space="preserve"> </w:t>
      </w:r>
      <w:r w:rsidRPr="005C672E">
        <w:rPr>
          <w:b/>
          <w:bCs/>
        </w:rPr>
        <w:t>POLICE CORRUPTION</w:t>
      </w:r>
      <w:r w:rsidRPr="005C672E">
        <w:t xml:space="preserve">, to attempt to </w:t>
      </w:r>
      <w:r w:rsidRPr="005C672E">
        <w:rPr>
          <w:b/>
          <w:bCs/>
        </w:rPr>
        <w:t>OVERTURN INVESTIGATIONS</w:t>
      </w:r>
      <w:r w:rsidRPr="005C672E">
        <w:t xml:space="preserve"> or</w:t>
      </w:r>
      <w:r>
        <w:t xml:space="preserve">                               </w:t>
      </w:r>
      <w:r w:rsidRPr="005C672E">
        <w:t xml:space="preserve"> </w:t>
      </w:r>
      <w:r w:rsidRPr="005C672E">
        <w:rPr>
          <w:b/>
          <w:bCs/>
        </w:rPr>
        <w:t>INTERNATIONAL CRIMINAL COURT CONVICTIONS</w:t>
      </w:r>
      <w:r w:rsidRPr="005C672E">
        <w:t xml:space="preserve"> against </w:t>
      </w:r>
      <w:r w:rsidRPr="00632F38">
        <w:rPr>
          <w:b/>
          <w:bCs/>
        </w:rPr>
        <w:t>CRYPTONYM</w:t>
      </w:r>
      <w:r w:rsidRPr="00632F38">
        <w:t>[:</w:t>
      </w:r>
      <w:r>
        <w:rPr>
          <w:b/>
          <w:bCs/>
          <w:i/>
          <w:iCs/>
        </w:rPr>
        <w:t>SANTA</w:t>
      </w:r>
      <w:r w:rsidRPr="00632F38">
        <w:t>:]</w:t>
      </w:r>
      <w:r w:rsidRPr="005C672E">
        <w:t xml:space="preserve">, do not negatively affect any protectee of </w:t>
      </w:r>
      <w:r w:rsidRPr="00632F38">
        <w:rPr>
          <w:b/>
          <w:bCs/>
        </w:rPr>
        <w:t>CRYPTONYM</w:t>
      </w:r>
      <w:r w:rsidRPr="00632F38">
        <w:t>[:</w:t>
      </w:r>
      <w:r w:rsidRPr="00632F38">
        <w:rPr>
          <w:b/>
          <w:bCs/>
          <w:i/>
          <w:iCs/>
        </w:rPr>
        <w:t>PATRICK</w:t>
      </w:r>
      <w:r w:rsidRPr="00632F38">
        <w:t>:]</w:t>
      </w:r>
      <w:r>
        <w:t xml:space="preserve"> or </w:t>
      </w:r>
      <w:r w:rsidRPr="005C672E">
        <w:rPr>
          <w:b/>
          <w:bCs/>
        </w:rPr>
        <w:t>INTERPOL</w:t>
      </w:r>
      <w:r>
        <w:t xml:space="preserve"> or </w:t>
      </w:r>
      <w:r w:rsidRPr="005C672E">
        <w:rPr>
          <w:b/>
          <w:bCs/>
        </w:rPr>
        <w:t>THE UNITED NATIONS</w:t>
      </w:r>
      <w:r>
        <w:t xml:space="preserve"> or                                 </w:t>
      </w:r>
      <w:r w:rsidRPr="005C672E">
        <w:rPr>
          <w:b/>
          <w:bCs/>
        </w:rPr>
        <w:t>THE STATE DEPARTMENT</w:t>
      </w:r>
      <w:r>
        <w:t xml:space="preserve"> or </w:t>
      </w:r>
      <w:r w:rsidRPr="005C672E">
        <w:rPr>
          <w:b/>
          <w:bCs/>
        </w:rPr>
        <w:t>THE JUSTICE DEPARTMENT</w:t>
      </w:r>
      <w:r>
        <w:t xml:space="preserve"> or </w:t>
      </w:r>
      <w:r w:rsidRPr="005C672E">
        <w:rPr>
          <w:b/>
          <w:bCs/>
        </w:rPr>
        <w:t>THE INTERNATIONAL CRIMINAL COURT</w:t>
      </w:r>
      <w:r>
        <w:t xml:space="preserve"> in </w:t>
      </w:r>
      <w:r w:rsidRPr="005C672E">
        <w:rPr>
          <w:b/>
          <w:bCs/>
        </w:rPr>
        <w:t>THE HAUGE, AUSTRIA</w:t>
      </w:r>
      <w:r>
        <w:t xml:space="preserve"> or </w:t>
      </w:r>
      <w:r w:rsidRPr="005C672E">
        <w:rPr>
          <w:b/>
          <w:bCs/>
        </w:rPr>
        <w:t>ANYTHING ELSE, LITERALLY</w:t>
      </w:r>
      <w:r>
        <w:t xml:space="preserve">, associated with </w:t>
      </w:r>
      <w:r w:rsidRPr="00632F38">
        <w:rPr>
          <w:b/>
          <w:bCs/>
        </w:rPr>
        <w:t>CRYPTONYM</w:t>
      </w:r>
      <w:r w:rsidRPr="00632F38">
        <w:t>[:</w:t>
      </w:r>
      <w:r w:rsidRPr="00632F38">
        <w:rPr>
          <w:b/>
          <w:bCs/>
          <w:i/>
          <w:iCs/>
        </w:rPr>
        <w:t>PATRICK</w:t>
      </w:r>
      <w:r w:rsidRPr="00632F38">
        <w:t>:]</w:t>
      </w:r>
      <w:r>
        <w:t>.</w:t>
      </w:r>
    </w:p>
    <w:p w14:paraId="04380F62" w14:textId="77777777" w:rsidR="00D76E24" w:rsidRDefault="00D76E24" w:rsidP="00D76E24">
      <w:pPr>
        <w:ind w:left="360" w:hanging="360"/>
        <w:jc w:val="both"/>
      </w:pPr>
      <w:r w:rsidRPr="00B336F9">
        <w:rPr>
          <w:u w:val="single"/>
        </w:rPr>
        <w:t>AUTONOMOUS OFFICIAL CORRUPTION AND RACKETEERING INVESTIGATIONS SYSTEM</w:t>
      </w:r>
      <w:r w:rsidRPr="008C79BD">
        <w:t xml:space="preserve"> (</w:t>
      </w:r>
      <w:r w:rsidRPr="008C79BD">
        <w:rPr>
          <w:b/>
          <w:bCs/>
        </w:rPr>
        <w:t>2022</w:t>
      </w:r>
      <w:r w:rsidRPr="008C79BD">
        <w:t xml:space="preserve">) – ensures that all </w:t>
      </w:r>
      <w:r w:rsidRPr="008C79BD">
        <w:rPr>
          <w:b/>
          <w:bCs/>
        </w:rPr>
        <w:t>CORRUPTED OFFICIALS</w:t>
      </w:r>
      <w:r w:rsidRPr="008C79BD">
        <w:t xml:space="preserve"> are </w:t>
      </w:r>
      <w:r w:rsidRPr="008C79BD">
        <w:rPr>
          <w:b/>
          <w:bCs/>
        </w:rPr>
        <w:t>INVESTIGATED</w:t>
      </w:r>
      <w:r w:rsidRPr="008C79BD">
        <w:t xml:space="preserve"> by</w:t>
      </w:r>
      <w:r>
        <w:t xml:space="preserve"> the</w:t>
      </w:r>
      <w:r w:rsidRPr="008C79BD">
        <w:t xml:space="preserve"> </w:t>
      </w:r>
      <w:r w:rsidRPr="008C79BD">
        <w:rPr>
          <w:b/>
          <w:bCs/>
        </w:rPr>
        <w:t>INTERPOL</w:t>
      </w:r>
      <w:r>
        <w:rPr>
          <w:b/>
          <w:bCs/>
        </w:rPr>
        <w:t xml:space="preserve"> ANTI-CORRUPTION AND CRIMES UNIT</w:t>
      </w:r>
      <w:r w:rsidRPr="008C79BD">
        <w:t xml:space="preserve">, and by </w:t>
      </w:r>
      <w:r w:rsidRPr="00632F38">
        <w:rPr>
          <w:b/>
          <w:bCs/>
        </w:rPr>
        <w:t>CRYPTONYM</w:t>
      </w:r>
      <w:r w:rsidRPr="00632F38">
        <w:t>[:</w:t>
      </w:r>
      <w:r w:rsidRPr="00632F38">
        <w:rPr>
          <w:b/>
          <w:bCs/>
          <w:i/>
          <w:iCs/>
        </w:rPr>
        <w:t>PATRICK</w:t>
      </w:r>
      <w:r w:rsidRPr="00632F38">
        <w:t>:]</w:t>
      </w:r>
      <w:r>
        <w:t xml:space="preserve">, separately, </w:t>
      </w:r>
      <w:r w:rsidRPr="008C79BD">
        <w:t xml:space="preserve">to </w:t>
      </w:r>
      <w:r>
        <w:t xml:space="preserve">have all </w:t>
      </w:r>
      <w:r w:rsidRPr="008C79BD">
        <w:rPr>
          <w:b/>
          <w:bCs/>
        </w:rPr>
        <w:t>CORRUPTED OFFICIALS</w:t>
      </w:r>
      <w:r>
        <w:t xml:space="preserve"> </w:t>
      </w:r>
      <w:r w:rsidRPr="008C79BD">
        <w:rPr>
          <w:b/>
          <w:bCs/>
        </w:rPr>
        <w:t>REMOVED</w:t>
      </w:r>
      <w:r w:rsidRPr="008C79BD">
        <w:t xml:space="preserve"> from their </w:t>
      </w:r>
      <w:r w:rsidRPr="008C79BD">
        <w:rPr>
          <w:b/>
          <w:bCs/>
        </w:rPr>
        <w:t>OFFICIAL POSITIONS</w:t>
      </w:r>
      <w:r w:rsidRPr="008C79BD">
        <w:t xml:space="preserve"> pending a </w:t>
      </w:r>
      <w:r w:rsidRPr="008C79BD">
        <w:rPr>
          <w:b/>
          <w:bCs/>
        </w:rPr>
        <w:t>HEARING</w:t>
      </w:r>
      <w:r w:rsidRPr="008C79BD">
        <w:t xml:space="preserve"> at</w:t>
      </w:r>
      <w:r>
        <w:t xml:space="preserve">                                                        </w:t>
      </w:r>
      <w:r w:rsidRPr="008C79BD">
        <w:t xml:space="preserve"> </w:t>
      </w:r>
      <w:r w:rsidRPr="008C79BD">
        <w:rPr>
          <w:b/>
          <w:bCs/>
        </w:rPr>
        <w:t>THE INTERNATIONAL CRIMINAL COURT</w:t>
      </w:r>
      <w:r w:rsidRPr="008C79BD">
        <w:t xml:space="preserve"> in </w:t>
      </w:r>
      <w:r w:rsidRPr="008C79BD">
        <w:rPr>
          <w:b/>
          <w:bCs/>
        </w:rPr>
        <w:t>THE HAUGE, AUSTRIA</w:t>
      </w:r>
      <w:r w:rsidRPr="008C79BD">
        <w:t xml:space="preserve">, every time they come into contact with any </w:t>
      </w:r>
      <w:r w:rsidRPr="008C79BD">
        <w:rPr>
          <w:b/>
          <w:bCs/>
        </w:rPr>
        <w:t>INVESTIGATION</w:t>
      </w:r>
      <w:r w:rsidRPr="008C79BD">
        <w:t xml:space="preserve"> involving </w:t>
      </w:r>
      <w:r w:rsidRPr="00AE6AC8">
        <w:rPr>
          <w:b/>
          <w:bCs/>
        </w:rPr>
        <w:t>CRYPTONYM</w:t>
      </w:r>
      <w:r>
        <w:t>[:</w:t>
      </w:r>
      <w:r>
        <w:rPr>
          <w:b/>
          <w:bCs/>
          <w:i/>
          <w:iCs/>
        </w:rPr>
        <w:t>INVENTOR</w:t>
      </w:r>
      <w:r w:rsidRPr="002846F5">
        <w:t>:]</w:t>
      </w:r>
      <w:r w:rsidRPr="008C79BD">
        <w:t xml:space="preserve"> or </w:t>
      </w:r>
      <w:r w:rsidRPr="00632F38">
        <w:rPr>
          <w:b/>
          <w:bCs/>
        </w:rPr>
        <w:t>CRYPTONYM</w:t>
      </w:r>
      <w:r w:rsidRPr="00632F38">
        <w:t>[:</w:t>
      </w:r>
      <w:r>
        <w:rPr>
          <w:b/>
          <w:bCs/>
          <w:i/>
          <w:iCs/>
        </w:rPr>
        <w:t>QUEENBEE</w:t>
      </w:r>
      <w:r w:rsidRPr="00632F38">
        <w:t>:]</w:t>
      </w:r>
      <w:r>
        <w:t xml:space="preserve">, and to ensure that all </w:t>
      </w:r>
      <w:r w:rsidRPr="008C79BD">
        <w:rPr>
          <w:b/>
          <w:bCs/>
        </w:rPr>
        <w:t>OFFICIALS</w:t>
      </w:r>
      <w:r>
        <w:t xml:space="preserve"> that come into contact with </w:t>
      </w:r>
      <w:r w:rsidRPr="00AE6AC8">
        <w:rPr>
          <w:b/>
          <w:bCs/>
        </w:rPr>
        <w:t>CRYPTONYM</w:t>
      </w:r>
      <w:r>
        <w:t>[:</w:t>
      </w:r>
      <w:r>
        <w:rPr>
          <w:b/>
          <w:bCs/>
          <w:i/>
          <w:iCs/>
        </w:rPr>
        <w:t>INVENTOR</w:t>
      </w:r>
      <w:r w:rsidRPr="002846F5">
        <w:t>:]</w:t>
      </w:r>
      <w:r>
        <w:t xml:space="preserve"> or </w:t>
      </w:r>
      <w:r w:rsidRPr="00632F38">
        <w:rPr>
          <w:b/>
          <w:bCs/>
        </w:rPr>
        <w:t>CRYPTONYM</w:t>
      </w:r>
      <w:r w:rsidRPr="00632F38">
        <w:t>[:</w:t>
      </w:r>
      <w:r>
        <w:rPr>
          <w:b/>
          <w:bCs/>
          <w:i/>
          <w:iCs/>
        </w:rPr>
        <w:t>QUEENBEE</w:t>
      </w:r>
      <w:r w:rsidRPr="00632F38">
        <w:t>:]</w:t>
      </w:r>
      <w:r>
        <w:t xml:space="preserve"> or their </w:t>
      </w:r>
      <w:r w:rsidRPr="008C79BD">
        <w:rPr>
          <w:b/>
          <w:bCs/>
        </w:rPr>
        <w:t>FAMILY MEMBERS</w:t>
      </w:r>
      <w:r>
        <w:t xml:space="preserve"> pass all </w:t>
      </w:r>
      <w:r w:rsidRPr="008C79BD">
        <w:rPr>
          <w:b/>
          <w:bCs/>
        </w:rPr>
        <w:t>BACKGROUND CHECKS</w:t>
      </w:r>
      <w:r>
        <w:t xml:space="preserve"> by </w:t>
      </w:r>
      <w:r w:rsidRPr="008C79BD">
        <w:rPr>
          <w:b/>
          <w:bCs/>
        </w:rPr>
        <w:t>INTERPOL</w:t>
      </w:r>
      <w:r>
        <w:t xml:space="preserve">, in order to even </w:t>
      </w:r>
      <w:r w:rsidRPr="008C79BD">
        <w:rPr>
          <w:b/>
          <w:bCs/>
        </w:rPr>
        <w:t>COMMUNICATE</w:t>
      </w:r>
      <w:r>
        <w:t xml:space="preserve"> with them, due to on-going </w:t>
      </w:r>
      <w:r w:rsidRPr="008C79BD">
        <w:rPr>
          <w:b/>
          <w:bCs/>
        </w:rPr>
        <w:t>PRE-EMINATING PRE-DETERMINED PRE-MEDITATED DECISIONS</w:t>
      </w:r>
      <w:r>
        <w:t xml:space="preserve"> with </w:t>
      </w:r>
      <w:r w:rsidRPr="008C79BD">
        <w:rPr>
          <w:b/>
          <w:bCs/>
        </w:rPr>
        <w:t>CATACLISMIC RAMIFICATIONS</w:t>
      </w:r>
      <w:r>
        <w:t xml:space="preserve"> towards </w:t>
      </w:r>
      <w:r w:rsidRPr="008C79BD">
        <w:rPr>
          <w:b/>
          <w:bCs/>
        </w:rPr>
        <w:t>THE PUBLIC</w:t>
      </w:r>
      <w:r>
        <w:t xml:space="preserve"> by </w:t>
      </w:r>
      <w:r w:rsidRPr="008C79BD">
        <w:rPr>
          <w:b/>
          <w:bCs/>
        </w:rPr>
        <w:t>THE FEDERAL GOVERNMENT</w:t>
      </w:r>
      <w:r>
        <w:t xml:space="preserve"> and </w:t>
      </w:r>
      <w:r w:rsidRPr="008C79BD">
        <w:rPr>
          <w:b/>
          <w:bCs/>
        </w:rPr>
        <w:t>ITS AGENTS</w:t>
      </w:r>
      <w:r>
        <w:t xml:space="preserve"> that have </w:t>
      </w:r>
      <w:r w:rsidRPr="008C79BD">
        <w:rPr>
          <w:b/>
          <w:bCs/>
        </w:rPr>
        <w:t>NEGATIVELY AFFECTED PATRICK R. MCELHINEY</w:t>
      </w:r>
      <w:r>
        <w:t xml:space="preserve"> and </w:t>
      </w:r>
      <w:r w:rsidRPr="00632F38">
        <w:rPr>
          <w:b/>
          <w:bCs/>
        </w:rPr>
        <w:t>CRYPTONYM</w:t>
      </w:r>
      <w:r w:rsidRPr="00632F38">
        <w:t>[:</w:t>
      </w:r>
      <w:r>
        <w:rPr>
          <w:b/>
          <w:bCs/>
          <w:i/>
          <w:iCs/>
        </w:rPr>
        <w:t>QUEENBEE</w:t>
      </w:r>
      <w:r w:rsidRPr="00632F38">
        <w:t>:]</w:t>
      </w:r>
      <w:r>
        <w:t xml:space="preserve">, including their quest to have a </w:t>
      </w:r>
      <w:r w:rsidRPr="008C79BD">
        <w:rPr>
          <w:b/>
          <w:bCs/>
        </w:rPr>
        <w:t>THIRD CHILD</w:t>
      </w:r>
      <w:r>
        <w:t xml:space="preserve">, without receiving             </w:t>
      </w:r>
      <w:r w:rsidRPr="008C79BD">
        <w:rPr>
          <w:b/>
          <w:bCs/>
        </w:rPr>
        <w:t>DEATH THREATS</w:t>
      </w:r>
      <w:r>
        <w:t xml:space="preserve"> from </w:t>
      </w:r>
      <w:r w:rsidRPr="008C79BD">
        <w:rPr>
          <w:b/>
          <w:bCs/>
        </w:rPr>
        <w:t>FEDERAL AGENCIES</w:t>
      </w:r>
      <w:r>
        <w:t xml:space="preserve"> and </w:t>
      </w:r>
      <w:r w:rsidRPr="008C79BD">
        <w:rPr>
          <w:b/>
          <w:bCs/>
        </w:rPr>
        <w:t>FEDERAL OFFICIALS</w:t>
      </w:r>
      <w:r>
        <w:t xml:space="preserve">, including from                          </w:t>
      </w:r>
      <w:r w:rsidRPr="008C79BD">
        <w:rPr>
          <w:b/>
          <w:bCs/>
        </w:rPr>
        <w:t>THE WHITE HOUSE</w:t>
      </w:r>
      <w:r>
        <w:t>.</w:t>
      </w:r>
    </w:p>
    <w:p w14:paraId="2437C9A7" w14:textId="5167DBE8" w:rsidR="008341D4" w:rsidRPr="008341D4" w:rsidRDefault="003E3137" w:rsidP="008341D4">
      <w:pPr>
        <w:ind w:left="360" w:hanging="360"/>
        <w:jc w:val="both"/>
      </w:pPr>
      <w:r>
        <w:rPr>
          <w:u w:val="single"/>
        </w:rPr>
        <w:t xml:space="preserve">JUDICIAL EXECUTION OF </w:t>
      </w:r>
      <w:r w:rsidR="00E57C0A">
        <w:rPr>
          <w:u w:val="single"/>
        </w:rPr>
        <w:t xml:space="preserve">KNOWN </w:t>
      </w:r>
      <w:r w:rsidR="003E0C52">
        <w:rPr>
          <w:u w:val="single"/>
        </w:rPr>
        <w:t xml:space="preserve">CONVICTED </w:t>
      </w:r>
      <w:r w:rsidR="00E57C0A">
        <w:rPr>
          <w:u w:val="single"/>
        </w:rPr>
        <w:t xml:space="preserve">UNREDEEMABLE </w:t>
      </w:r>
      <w:r>
        <w:rPr>
          <w:u w:val="single"/>
        </w:rPr>
        <w:t>TREASONOUS PERSONS SYSTEM</w:t>
      </w:r>
      <w:r>
        <w:t xml:space="preserve"> </w:t>
      </w:r>
      <w:r w:rsidR="008341D4">
        <w:t>(</w:t>
      </w:r>
      <w:r w:rsidR="008341D4" w:rsidRPr="008341D4">
        <w:rPr>
          <w:b/>
          <w:bCs/>
        </w:rPr>
        <w:t>2022</w:t>
      </w:r>
      <w:r w:rsidR="008341D4">
        <w:t xml:space="preserve">) – </w:t>
      </w:r>
      <w:r w:rsidR="00E57C0A">
        <w:t xml:space="preserve">judicially executes known convicted </w:t>
      </w:r>
      <w:r w:rsidR="009B00FA">
        <w:t xml:space="preserve">unredeemable </w:t>
      </w:r>
      <w:r w:rsidR="00E57C0A">
        <w:t xml:space="preserve">treasonous persons that are considered </w:t>
      </w:r>
      <w:r w:rsidR="00E57C0A">
        <w:lastRenderedPageBreak/>
        <w:t xml:space="preserve">unredeemable, by </w:t>
      </w:r>
      <w:r w:rsidR="00E57C0A" w:rsidRPr="00E57C0A">
        <w:rPr>
          <w:b/>
          <w:bCs/>
        </w:rPr>
        <w:t>THE JUSTICE DEPARTMENT</w:t>
      </w:r>
      <w:r w:rsidR="00E57C0A">
        <w:t>, or</w:t>
      </w:r>
      <w:r w:rsidR="00EC3437">
        <w:t xml:space="preserve"> otherwise</w:t>
      </w:r>
      <w:r w:rsidR="00E57C0A">
        <w:t xml:space="preserve"> cannot redeem themselves</w:t>
      </w:r>
      <w:r w:rsidR="008341D4">
        <w:t xml:space="preserve">, </w:t>
      </w:r>
      <w:r w:rsidR="00E57C0A">
        <w:t xml:space="preserve">legally, by exhausting </w:t>
      </w:r>
      <w:r w:rsidR="009B00FA">
        <w:t>all</w:t>
      </w:r>
      <w:r w:rsidR="00E57C0A">
        <w:t xml:space="preserve"> their legal defenses</w:t>
      </w:r>
      <w:r w:rsidR="009B00FA">
        <w:t>.</w:t>
      </w:r>
      <w:r w:rsidR="00E57C0A">
        <w:t xml:space="preserve"> </w:t>
      </w:r>
      <w:r w:rsidR="009B00FA">
        <w:t>These systems respond to judicially approved execution warrants and judicially approved execution orders from</w:t>
      </w:r>
      <w:r w:rsidR="008341D4">
        <w:t xml:space="preserve"> the </w:t>
      </w:r>
      <w:r w:rsidR="00CB270E" w:rsidRPr="009428AE">
        <w:rPr>
          <w:b/>
          <w:bCs/>
        </w:rPr>
        <w:t>MILITARY COURT OF JUSTICE</w:t>
      </w:r>
      <w:r w:rsidR="009B00FA" w:rsidRPr="009B00FA">
        <w:t>,</w:t>
      </w:r>
      <w:r w:rsidR="00CB270E">
        <w:t xml:space="preserve"> </w:t>
      </w:r>
      <w:r w:rsidR="009B00FA">
        <w:t xml:space="preserve">usually </w:t>
      </w:r>
      <w:r w:rsidR="00CB270E">
        <w:t>on an emergency basis</w:t>
      </w:r>
      <w:r w:rsidR="008341D4">
        <w:t>.</w:t>
      </w:r>
      <w:r w:rsidR="00CB270E" w:rsidRPr="00E57C0A">
        <w:rPr>
          <w:color w:val="808080" w:themeColor="background1" w:themeShade="80"/>
        </w:rPr>
        <w:t xml:space="preserve"> </w:t>
      </w:r>
      <w:r w:rsidR="00CB270E" w:rsidRPr="00EC3437">
        <w:t xml:space="preserve">All executions are in accordance </w:t>
      </w:r>
      <w:r w:rsidR="00E57C0A" w:rsidRPr="00EC3437">
        <w:t xml:space="preserve">with </w:t>
      </w:r>
      <w:r w:rsidR="00CB270E" w:rsidRPr="00EC3437">
        <w:rPr>
          <w:b/>
          <w:bCs/>
        </w:rPr>
        <w:t>THE INTERNATIONAL CRIMINAL COURT</w:t>
      </w:r>
      <w:r w:rsidR="00CB270E" w:rsidRPr="00EC3437">
        <w:t xml:space="preserve"> in </w:t>
      </w:r>
      <w:r w:rsidR="00CB270E" w:rsidRPr="00EC3437">
        <w:rPr>
          <w:b/>
          <w:bCs/>
        </w:rPr>
        <w:t>THE HAUGE, AUSTRIA</w:t>
      </w:r>
      <w:r w:rsidR="00CB270E" w:rsidRPr="00EC3437">
        <w:t>.</w:t>
      </w:r>
    </w:p>
    <w:p w14:paraId="69F4606C" w14:textId="77777777" w:rsidR="00D76E24" w:rsidRDefault="00D76E24">
      <w:pPr>
        <w:rPr>
          <w:u w:val="single"/>
        </w:rPr>
      </w:pPr>
      <w:r>
        <w:rPr>
          <w:u w:val="single"/>
        </w:rPr>
        <w:br w:type="page"/>
      </w:r>
    </w:p>
    <w:p w14:paraId="2D7A4A96" w14:textId="77777777" w:rsidR="00991D4F" w:rsidRPr="00C0532F" w:rsidRDefault="00991D4F" w:rsidP="00991D4F">
      <w:pPr>
        <w:ind w:left="360" w:hanging="360"/>
        <w:jc w:val="both"/>
        <w:rPr>
          <w:b/>
          <w:bCs/>
        </w:rPr>
      </w:pPr>
      <w:r>
        <w:rPr>
          <w:b/>
          <w:sz w:val="24"/>
        </w:rPr>
        <w:lastRenderedPageBreak/>
        <w:t>WAR CRIMES PREVENTION SECURITY SYSTEMS</w:t>
      </w:r>
    </w:p>
    <w:p w14:paraId="478C2972" w14:textId="77777777" w:rsidR="00991D4F" w:rsidRDefault="00991D4F" w:rsidP="00991D4F">
      <w:pPr>
        <w:ind w:left="360" w:hanging="360"/>
        <w:jc w:val="both"/>
      </w:pPr>
      <w:r>
        <w:rPr>
          <w:u w:val="single"/>
        </w:rPr>
        <w:t>AUTONOMOUS WAR CRIMES DETECTION SYSTEMS</w:t>
      </w:r>
      <w:r>
        <w:t xml:space="preserve"> (</w:t>
      </w:r>
      <w:r w:rsidRPr="00C779CF">
        <w:rPr>
          <w:b/>
          <w:bCs/>
        </w:rPr>
        <w:t>2022</w:t>
      </w:r>
      <w:r>
        <w:t xml:space="preserve">) – automatically detects and prosecutes cases, offline from the victim preferably, to stop all war crimes from being conducted towards any person using any satellite weaponry or anything else, literally. Automatically reports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PREVENTIONS</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671EC2CB" w14:textId="77777777"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w:t>
      </w:r>
      <w:r>
        <w:lastRenderedPageBreak/>
        <w:t xml:space="preserve">their lives to their previous glory, even clandestinely, and even quickly, to ensure that civilians and 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77777777" w:rsidR="00991D4F" w:rsidRDefault="00991D4F" w:rsidP="00991D4F">
      <w:pPr>
        <w:ind w:left="360" w:hanging="360"/>
        <w:jc w:val="both"/>
      </w:pPr>
      <w:r>
        <w:rPr>
          <w:u w:val="single"/>
        </w:rPr>
        <w:t>AUTONOMOUS WAR CRIMES PREVENTION 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t xml:space="preserve">, and that any </w:t>
      </w:r>
      <w:r w:rsidRPr="00317E65">
        <w:rPr>
          <w:b/>
          <w:bCs/>
        </w:rPr>
        <w:t xml:space="preserve">ALL </w:t>
      </w:r>
      <w:r w:rsidRPr="00C055F7">
        <w:rPr>
          <w:b/>
          <w:bCs/>
        </w:rPr>
        <w:t>WAR CRIMES COMMANDS</w:t>
      </w:r>
      <w:r>
        <w:t xml:space="preserve"> does not damage any protectee of </w:t>
      </w:r>
      <w:r>
        <w:rPr>
          <w:b/>
          <w:bCs/>
        </w:rPr>
        <w:t>ALL PERSONS</w:t>
      </w:r>
      <w:r>
        <w:t xml:space="preserve">, and that any </w:t>
      </w:r>
      <w:r w:rsidRPr="007719A7">
        <w:rPr>
          <w:b/>
          <w:bCs/>
        </w:rPr>
        <w:t xml:space="preserve">WAR CRIMES </w:t>
      </w:r>
      <w:r>
        <w:rPr>
          <w:b/>
          <w:bCs/>
        </w:rPr>
        <w:t>SYSTEM</w:t>
      </w:r>
      <w:r>
        <w:t xml:space="preserve"> does not damage any protectee of </w:t>
      </w:r>
      <w:r>
        <w:rPr>
          <w:b/>
          <w:bCs/>
        </w:rPr>
        <w:t>ALL PERSONS</w:t>
      </w:r>
      <w:r>
        <w:t xml:space="preserve">, and that </w:t>
      </w:r>
      <w:r w:rsidRPr="00647837">
        <w:rPr>
          <w:b/>
          <w:bCs/>
        </w:rPr>
        <w:t xml:space="preserve">ALL </w:t>
      </w:r>
      <w:r w:rsidRPr="00C055F7">
        <w:rPr>
          <w:b/>
          <w:bCs/>
        </w:rPr>
        <w:t>WAR CRIMES SYSTEMS</w:t>
      </w:r>
      <w:r>
        <w:t xml:space="preserve"> does not damage any protectee of </w:t>
      </w:r>
      <w:r>
        <w:rPr>
          <w:b/>
          <w:bCs/>
        </w:rPr>
        <w:t>ALL PERSONS</w:t>
      </w:r>
      <w:r>
        <w:t xml:space="preserve">, and that </w:t>
      </w:r>
      <w:r w:rsidRPr="007719A7">
        <w:rPr>
          <w:b/>
          <w:bCs/>
        </w:rPr>
        <w:t>WAR COMMAND</w:t>
      </w:r>
      <w:r>
        <w:t xml:space="preserve"> does not damage any protectee of </w:t>
      </w:r>
      <w:r>
        <w:rPr>
          <w:b/>
          <w:bCs/>
        </w:rPr>
        <w:t>ALL PERSONS</w:t>
      </w:r>
      <w:r>
        <w:t xml:space="preserve">, and that </w:t>
      </w:r>
      <w:r w:rsidRPr="00317E65">
        <w:rPr>
          <w:b/>
          <w:bCs/>
        </w:rPr>
        <w:t xml:space="preserve">ALL </w:t>
      </w:r>
      <w:r w:rsidRPr="00C055F7">
        <w:rPr>
          <w:b/>
          <w:bCs/>
        </w:rPr>
        <w:t>WAR CODE</w:t>
      </w:r>
      <w:r>
        <w:rPr>
          <w:b/>
          <w:bCs/>
        </w:rPr>
        <w:t xml:space="preserve"> SYSTEMS</w:t>
      </w:r>
      <w:r>
        <w:t xml:space="preserve"> does not damage any protectee of </w:t>
      </w:r>
      <w:r>
        <w:rPr>
          <w:b/>
          <w:bCs/>
        </w:rPr>
        <w:t>ALL PERSONS</w:t>
      </w:r>
      <w:r w:rsidRPr="00C055F7">
        <w:t xml:space="preserve"> </w:t>
      </w:r>
      <w:r>
        <w:t xml:space="preserve">, and that </w:t>
      </w:r>
      <w:r w:rsidRPr="007719A7">
        <w:rPr>
          <w:b/>
          <w:bCs/>
        </w:rPr>
        <w:t xml:space="preserve">ALL </w:t>
      </w:r>
      <w:r w:rsidRPr="00C055F7">
        <w:rPr>
          <w:b/>
          <w:bCs/>
        </w:rPr>
        <w:t>WAR CODE</w:t>
      </w:r>
      <w:r>
        <w:t xml:space="preserve"> does not damage any protectee of </w:t>
      </w:r>
      <w:r>
        <w:rPr>
          <w:b/>
          <w:bCs/>
        </w:rPr>
        <w:t>ALL PERSONS</w:t>
      </w:r>
      <w:r>
        <w:t xml:space="preserve">, 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have been used recently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w:t>
      </w:r>
      <w:r>
        <w:lastRenderedPageBreak/>
        <w:t xml:space="preserve">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proofErr w:type="gramStart"/>
      <w:r>
        <w:t>[:</w:t>
      </w:r>
      <w:r>
        <w:rPr>
          <w:b/>
          <w:bCs/>
          <w:i/>
          <w:iCs/>
        </w:rPr>
        <w:t>IDEAINT</w:t>
      </w:r>
      <w:proofErr w:type="gramEnd"/>
      <w:r w:rsidRPr="002846F5">
        <w:t>:]</w:t>
      </w:r>
      <w:r>
        <w:t xml:space="preserve"> satellites, that have been used to conduct war crimes towards human beings in the past, and ensuring that war criminals are unable to use these types of computer systems in the future.</w:t>
      </w:r>
    </w:p>
    <w:p w14:paraId="5325D062" w14:textId="77777777"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t xml:space="preserve"> This will ensure that problems such as tooth damages and eye pains do not occur because of space weapons.</w:t>
      </w:r>
    </w:p>
    <w:p w14:paraId="6CB8299F" w14:textId="77777777" w:rsidR="00991D4F" w:rsidRPr="003E0C52" w:rsidRDefault="00991D4F" w:rsidP="00991D4F">
      <w:pPr>
        <w:ind w:left="360" w:hanging="360"/>
        <w:jc w:val="both"/>
      </w:pPr>
      <w:r>
        <w:rPr>
          <w:u w:val="single"/>
        </w:rPr>
        <w:t xml:space="preserve">JUDICIAL EXECUTION OF CONVICTED WAR </w:t>
      </w:r>
      <w:proofErr w:type="gramStart"/>
      <w:r>
        <w:rPr>
          <w:u w:val="single"/>
        </w:rPr>
        <w:t>CRIMINALS</w:t>
      </w:r>
      <w:proofErr w:type="gramEnd"/>
      <w:r>
        <w:rPr>
          <w:u w:val="single"/>
        </w:rPr>
        <w:t xml:space="preserve">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w:t>
      </w:r>
      <w:r w:rsidRPr="00EC3437">
        <w:rPr>
          <w:b/>
          <w:bCs/>
        </w:rPr>
        <w:t>WAR CRIMES</w:t>
      </w:r>
      <w:r w:rsidRPr="003E0C52">
        <w:t>.</w:t>
      </w:r>
    </w:p>
    <w:p w14:paraId="7021B9C9" w14:textId="77777777" w:rsidR="00991D4F" w:rsidRDefault="00991D4F" w:rsidP="00991D4F">
      <w:pPr>
        <w:ind w:left="360" w:hanging="360"/>
        <w:jc w:val="both"/>
        <w:rPr>
          <w:u w:val="single"/>
        </w:rPr>
      </w:pPr>
      <w:r w:rsidRPr="00F2405D">
        <w:rPr>
          <w:u w:val="single"/>
        </w:rPr>
        <w:t>AUTONOMOUS POTENTIAL WAR CRIMINAL CHARGING SYSTEM</w:t>
      </w:r>
      <w:r>
        <w:t xml:space="preserve"> (</w:t>
      </w:r>
      <w:r w:rsidRPr="00F2405D">
        <w:rPr>
          <w:b/>
          <w:bCs/>
        </w:rPr>
        <w:t>2022</w:t>
      </w:r>
      <w:r>
        <w:t>) - any d</w:t>
      </w:r>
      <w:r w:rsidRPr="00EE3F5B">
        <w:t xml:space="preserve">efendant </w:t>
      </w:r>
      <w:r>
        <w:t>should be charged with</w:t>
      </w:r>
      <w:r w:rsidRPr="00EE3F5B">
        <w:t xml:space="preserve"> </w:t>
      </w:r>
      <w:r>
        <w:t xml:space="preserve">the crimes they have committed, including any </w:t>
      </w:r>
      <w:r w:rsidRPr="00EE3F5B">
        <w:t xml:space="preserve">writing </w:t>
      </w:r>
      <w:r>
        <w:t xml:space="preserve">of any </w:t>
      </w:r>
      <w:r w:rsidRPr="00EE3F5B">
        <w:t xml:space="preserve">computer software to commit </w:t>
      </w:r>
      <w:r>
        <w:t xml:space="preserve">any </w:t>
      </w:r>
      <w:r w:rsidRPr="00EE3F5B">
        <w:t>war crimes towards a</w:t>
      </w:r>
      <w:r>
        <w:t>ny</w:t>
      </w:r>
      <w:r w:rsidRPr="00EE3F5B">
        <w:t xml:space="preserve"> human being, including any usage of any government computer systems to do so, in addition to analyzing</w:t>
      </w:r>
      <w:r>
        <w:t xml:space="preserve"> and scrutinizing</w:t>
      </w:r>
      <w:r w:rsidRPr="00EE3F5B">
        <w:t xml:space="preserve"> the M.O. of why the defendant would want to commit war crimes towards any human host, and prosecute them and </w:t>
      </w:r>
      <w:r>
        <w:t xml:space="preserve">either convict them or </w:t>
      </w:r>
      <w:r w:rsidRPr="00EE3F5B">
        <w:t>correct them for their intentions to commit a crime.</w:t>
      </w:r>
    </w:p>
    <w:p w14:paraId="58E14C21" w14:textId="77777777" w:rsidR="00991D4F" w:rsidRDefault="00991D4F" w:rsidP="00991D4F">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w:t>
      </w:r>
    </w:p>
    <w:p w14:paraId="56326E6C" w14:textId="64C4865C" w:rsidR="00991D4F" w:rsidRPr="00D26EC6" w:rsidRDefault="00991D4F" w:rsidP="00991D4F">
      <w:pPr>
        <w:ind w:left="360" w:hanging="360"/>
        <w:jc w:val="both"/>
      </w:pPr>
      <w:r w:rsidRPr="001E20FD">
        <w:rPr>
          <w:u w:val="single"/>
        </w:rPr>
        <w:t>AUTONOMOUS SOFTWARE WAR CRIMES PREVENTION SYSTEMS</w:t>
      </w:r>
      <w:r>
        <w:t xml:space="preserve"> (</w:t>
      </w:r>
      <w:r w:rsidRPr="001E20FD">
        <w:rPr>
          <w:b/>
          <w:bCs/>
        </w:rPr>
        <w:t>2022</w:t>
      </w:r>
      <w:r>
        <w:t xml:space="preserve">) - </w:t>
      </w:r>
      <w:r w:rsidRPr="00EE3F5B">
        <w:t>damages or war crimes shall be determined by first running a simulation of what computer software would do to any and all human hosts, and then determining if the software would commit any war crimes to any human host, and only run the software if no war crimes occur towards any human host, otherwise submit the computer software into evidence against the defendant in</w:t>
      </w:r>
      <w:r>
        <w:t xml:space="preserve">                                                                     </w:t>
      </w:r>
      <w:r w:rsidRPr="00EE3F5B">
        <w:t xml:space="preserve"> </w:t>
      </w:r>
      <w:r w:rsidRPr="00EE3F5B">
        <w:rPr>
          <w:b/>
          <w:bCs/>
        </w:rPr>
        <w:t>THE U.S. MILITARY COURT OF JUSTICE</w:t>
      </w:r>
      <w:r>
        <w:t xml:space="preserve"> and/or </w:t>
      </w:r>
      <w:r w:rsidRPr="00F2405D">
        <w:rPr>
          <w:b/>
          <w:bCs/>
        </w:rPr>
        <w:t>THE INTERNATIONAL CRIMINAL COURT</w:t>
      </w:r>
      <w:r>
        <w:t xml:space="preserve"> in          </w:t>
      </w:r>
      <w:r w:rsidRPr="00F2405D">
        <w:rPr>
          <w:b/>
          <w:bCs/>
        </w:rPr>
        <w:t>ROME, ITALY</w:t>
      </w:r>
      <w:r>
        <w:t xml:space="preserve"> or </w:t>
      </w:r>
      <w:r w:rsidRPr="00F2405D">
        <w:rPr>
          <w:b/>
          <w:bCs/>
        </w:rPr>
        <w:t>THE INTERNATIONAL CRIMINAL COURT</w:t>
      </w:r>
      <w:r>
        <w:t xml:space="preserve"> in </w:t>
      </w:r>
      <w:r w:rsidRPr="00F2405D">
        <w:rPr>
          <w:b/>
          <w:bCs/>
        </w:rPr>
        <w:t>THE HAUGE, AUSTRIA</w:t>
      </w:r>
      <w:r w:rsidRPr="00F2405D">
        <w:t>.</w:t>
      </w:r>
    </w:p>
    <w:p w14:paraId="6263542E" w14:textId="29C519F8" w:rsidR="00D26EC6" w:rsidRDefault="00D26EC6" w:rsidP="00991D4F">
      <w:pPr>
        <w:ind w:left="360" w:hanging="360"/>
        <w:jc w:val="both"/>
      </w:pPr>
      <w:r w:rsidRPr="00D26EC6">
        <w:rPr>
          <w:u w:val="single"/>
        </w:rPr>
        <w:t>AUTONOMOUS COUNTER WAR CRIMES STUDIES SYSTEM</w:t>
      </w:r>
      <w:r w:rsidRPr="00D26EC6">
        <w:t xml:space="preserve"> (</w:t>
      </w:r>
      <w:r w:rsidRPr="00D26EC6">
        <w:rPr>
          <w:b/>
          <w:bCs/>
        </w:rPr>
        <w:t>2022</w:t>
      </w:r>
      <w:r w:rsidRPr="00D26EC6">
        <w:t>) – determines who or what misclassifies civilians as terrorist threats or war criminals and defeats it.</w:t>
      </w:r>
    </w:p>
    <w:p w14:paraId="1B1B65E5" w14:textId="77777777" w:rsidR="00991D4F" w:rsidRDefault="00991D4F">
      <w:pPr>
        <w:rPr>
          <w:b/>
          <w:sz w:val="24"/>
        </w:rPr>
      </w:pPr>
      <w:r>
        <w:rPr>
          <w:b/>
          <w:sz w:val="24"/>
        </w:rPr>
        <w:br w:type="page"/>
      </w:r>
    </w:p>
    <w:p w14:paraId="303B0B63" w14:textId="77777777" w:rsidR="0081084D" w:rsidRPr="00C0532F" w:rsidRDefault="0081084D" w:rsidP="0081084D">
      <w:pPr>
        <w:ind w:left="360" w:hanging="360"/>
        <w:jc w:val="both"/>
        <w:rPr>
          <w:b/>
          <w:bCs/>
        </w:rPr>
      </w:pPr>
      <w:r>
        <w:rPr>
          <w:b/>
          <w:sz w:val="24"/>
        </w:rPr>
        <w:lastRenderedPageBreak/>
        <w:t>WEAPONS DISARMAMENT/DISMANTLEMENT SYSTEMS</w:t>
      </w:r>
    </w:p>
    <w:p w14:paraId="6430A882" w14:textId="77777777" w:rsidR="0081084D" w:rsidRDefault="0081084D" w:rsidP="0081084D">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p>
    <w:p w14:paraId="39BD715F" w14:textId="77777777" w:rsidR="0081084D" w:rsidRDefault="0081084D" w:rsidP="0081084D">
      <w:pPr>
        <w:ind w:left="360" w:hanging="360"/>
        <w:jc w:val="both"/>
      </w:pPr>
      <w:r w:rsidRPr="0019083C">
        <w:rPr>
          <w:u w:val="single"/>
        </w:rPr>
        <w:t xml:space="preserve">AUTONOMOUS </w:t>
      </w:r>
      <w:r>
        <w:rPr>
          <w:u w:val="single"/>
        </w:rPr>
        <w:t xml:space="preserve">GUN CRIMES </w:t>
      </w:r>
      <w:r w:rsidRPr="0019083C">
        <w:rPr>
          <w:u w:val="single"/>
        </w:rPr>
        <w:t>PREVENTION SECURITY</w:t>
      </w:r>
      <w:r>
        <w:t xml:space="preserve"> (</w:t>
      </w:r>
      <w:r w:rsidRPr="0019083C">
        <w:rPr>
          <w:b/>
          <w:bCs/>
        </w:rPr>
        <w:t>2022</w:t>
      </w:r>
      <w:r>
        <w:t xml:space="preserve">) – prevents </w:t>
      </w:r>
      <w:r w:rsidRPr="001D28EE">
        <w:rPr>
          <w:b/>
          <w:bCs/>
        </w:rPr>
        <w:t>ALL GUN CRIMES</w:t>
      </w:r>
      <w:r>
        <w:t xml:space="preserve"> from occurring, by physically breaking </w:t>
      </w:r>
      <w:r w:rsidRPr="001D28EE">
        <w:rPr>
          <w:b/>
          <w:bCs/>
        </w:rPr>
        <w:t>ALL GUNS</w:t>
      </w:r>
      <w:r>
        <w:t xml:space="preserve"> that could or would be used in </w:t>
      </w:r>
      <w:r w:rsidRPr="001D28EE">
        <w:rPr>
          <w:b/>
          <w:bCs/>
        </w:rPr>
        <w:t>ANY CRIME</w:t>
      </w:r>
      <w:r>
        <w:t xml:space="preserve">, by using </w:t>
      </w:r>
      <w:r w:rsidRPr="001D28EE">
        <w:rPr>
          <w:b/>
          <w:bCs/>
        </w:rPr>
        <w:t>SPACE LASER WEAPONS</w:t>
      </w:r>
      <w:r>
        <w:t xml:space="preserve"> to physically break </w:t>
      </w:r>
      <w:r w:rsidRPr="001D28EE">
        <w:rPr>
          <w:b/>
          <w:bCs/>
        </w:rPr>
        <w:t>ALL GUNS</w:t>
      </w:r>
      <w:r>
        <w:t xml:space="preserve">, including the </w:t>
      </w:r>
      <w:r w:rsidRPr="001D28EE">
        <w:rPr>
          <w:b/>
          <w:bCs/>
        </w:rPr>
        <w:t>RECOIL SPRING</w:t>
      </w:r>
      <w:r>
        <w:t xml:space="preserve"> and the </w:t>
      </w:r>
      <w:r w:rsidRPr="001D28EE">
        <w:rPr>
          <w:b/>
          <w:bCs/>
        </w:rPr>
        <w:t>TRIGGER MECHANISM</w:t>
      </w:r>
      <w:r>
        <w:t xml:space="preserve"> in </w:t>
      </w:r>
      <w:r w:rsidRPr="001D28EE">
        <w:rPr>
          <w:b/>
          <w:bCs/>
        </w:rPr>
        <w:t>HANDGUNS</w:t>
      </w:r>
      <w:r>
        <w:t xml:space="preserve">, and the </w:t>
      </w:r>
      <w:r w:rsidRPr="001D28EE">
        <w:rPr>
          <w:b/>
          <w:bCs/>
        </w:rPr>
        <w:t>TRIGGER MECHANISM</w:t>
      </w:r>
      <w:r>
        <w:t xml:space="preserve"> in </w:t>
      </w:r>
      <w:r w:rsidRPr="001D28EE">
        <w:rPr>
          <w:b/>
          <w:bCs/>
        </w:rPr>
        <w:t>ALL OTHER GUNS</w:t>
      </w:r>
      <w:r>
        <w:t xml:space="preserve">, </w:t>
      </w:r>
      <w:r w:rsidRPr="005C56C4">
        <w:rPr>
          <w:b/>
          <w:bCs/>
        </w:rPr>
        <w:t>UNLEGISLATIVELY DEFINED</w:t>
      </w:r>
      <w:r>
        <w:t>.</w:t>
      </w:r>
    </w:p>
    <w:p w14:paraId="33B323CD" w14:textId="77777777" w:rsidR="0081084D" w:rsidRDefault="0081084D" w:rsidP="0081084D">
      <w:pPr>
        <w:ind w:left="360" w:hanging="360"/>
        <w:jc w:val="both"/>
      </w:pPr>
      <w:r>
        <w:rPr>
          <w:u w:val="single"/>
        </w:rPr>
        <w:t>AUTONOMOUS GLOBAL NUCLEAR DISMANTLING SYSTEMS</w:t>
      </w:r>
      <w:r>
        <w:t xml:space="preserve"> (</w:t>
      </w:r>
      <w:r w:rsidRPr="00127E8A">
        <w:rPr>
          <w:b/>
          <w:bCs/>
        </w:rPr>
        <w:t>2022</w:t>
      </w:r>
      <w:r>
        <w:t xml:space="preserve">) – automatically disarms nuclear weapons and dissolves their nuclear materials around the world, using </w:t>
      </w:r>
      <w:r w:rsidRPr="007072AC">
        <w:rPr>
          <w:b/>
          <w:bCs/>
        </w:rPr>
        <w:t>DISARMAMENT LASER SPACE TECHNOLOGIES</w:t>
      </w:r>
      <w:r>
        <w:t xml:space="preserve"> to ensure global denuclearization goals are met based on the strategic objectives of </w:t>
      </w:r>
      <w:r w:rsidRPr="00AE6AC8">
        <w:rPr>
          <w:b/>
          <w:bCs/>
        </w:rPr>
        <w:t>CRYPTONYM</w:t>
      </w:r>
      <w:proofErr w:type="gramStart"/>
      <w:r>
        <w:t>[:</w:t>
      </w:r>
      <w:r>
        <w:rPr>
          <w:b/>
          <w:bCs/>
          <w:i/>
          <w:iCs/>
        </w:rPr>
        <w:t>PATRICK</w:t>
      </w:r>
      <w:proofErr w:type="gramEnd"/>
      <w:r w:rsidRPr="002846F5">
        <w:t>:]</w:t>
      </w:r>
      <w:r>
        <w:t xml:space="preserve"> to secure the planet from all war occurring in the future.</w:t>
      </w:r>
    </w:p>
    <w:p w14:paraId="354A4D4F" w14:textId="77777777" w:rsidR="00046B27" w:rsidRDefault="000D23A1" w:rsidP="000D23A1">
      <w:pPr>
        <w:ind w:left="360" w:hanging="360"/>
        <w:jc w:val="both"/>
      </w:pPr>
      <w:r>
        <w:rPr>
          <w:u w:val="single"/>
        </w:rPr>
        <w:t>AUTONOMOUS AUTOMATED SPACE WEAPONS DESTRUCTION MILITARY COMMAND SYSTEM</w:t>
      </w:r>
      <w:r>
        <w:t xml:space="preserve"> (</w:t>
      </w:r>
      <w:r w:rsidRPr="008D1610">
        <w:rPr>
          <w:b/>
          <w:bCs/>
        </w:rPr>
        <w:t>2022</w:t>
      </w:r>
      <w:r>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DE19B36" w14:textId="77777777" w:rsidR="00046B27" w:rsidRDefault="00046B27" w:rsidP="00046B27">
      <w:pPr>
        <w:ind w:left="360" w:hanging="360"/>
        <w:jc w:val="both"/>
      </w:pPr>
      <w:r>
        <w:rPr>
          <w:u w:val="single"/>
        </w:rPr>
        <w:lastRenderedPageBreak/>
        <w:t>UBIQUITOUS AUTONOMOUS GLOBAL WEAPONS DISMANTLING SYSTEMS</w:t>
      </w:r>
      <w:r>
        <w:t xml:space="preserve"> (</w:t>
      </w:r>
      <w:r w:rsidRPr="007141E1">
        <w:rPr>
          <w:b/>
          <w:bCs/>
        </w:rPr>
        <w:t>2022</w:t>
      </w:r>
      <w:r>
        <w:t>) – automatically disarms all global weapons systems, strategically, and dissolves all explosives and renders all weapons systems useless, using space weapons such as any laser shield.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7A714497" w14:textId="3DDF2990" w:rsidR="0081084D" w:rsidRDefault="0081084D" w:rsidP="000D23A1">
      <w:pPr>
        <w:ind w:left="360" w:hanging="360"/>
        <w:jc w:val="both"/>
        <w:rPr>
          <w:u w:val="single"/>
        </w:rPr>
      </w:pPr>
      <w:r>
        <w:rPr>
          <w:u w:val="single"/>
        </w:rPr>
        <w:br w:type="page"/>
      </w:r>
    </w:p>
    <w:p w14:paraId="2A1ED411" w14:textId="2E5201CA" w:rsidR="007712A2" w:rsidRPr="00C0532F" w:rsidRDefault="007712A2" w:rsidP="007712A2">
      <w:pPr>
        <w:ind w:left="360" w:hanging="360"/>
        <w:jc w:val="both"/>
        <w:rPr>
          <w:b/>
          <w:bCs/>
        </w:rPr>
      </w:pPr>
      <w:r>
        <w:rPr>
          <w:b/>
          <w:sz w:val="24"/>
        </w:rPr>
        <w:lastRenderedPageBreak/>
        <w:t>DISCRIMINATION PREVENTION SECURITY SYSTEMS</w:t>
      </w:r>
    </w:p>
    <w:p w14:paraId="00D8FA6D" w14:textId="3DE088FE" w:rsidR="00590AA7" w:rsidRDefault="00526667" w:rsidP="006A5218">
      <w:pPr>
        <w:ind w:left="360" w:hanging="360"/>
        <w:jc w:val="both"/>
      </w:pPr>
      <w:r>
        <w:rPr>
          <w:u w:val="single"/>
        </w:rPr>
        <w:t>AUTONOMOUS ANTI</w:t>
      </w:r>
      <w:r w:rsidR="00590AA7">
        <w:rPr>
          <w:u w:val="single"/>
        </w:rPr>
        <w:t>-</w:t>
      </w:r>
      <w:r>
        <w:rPr>
          <w:u w:val="single"/>
        </w:rPr>
        <w:t>DISCRIMINATION SECURITY SYSTEMS</w:t>
      </w:r>
      <w:r>
        <w:t xml:space="preserve"> </w:t>
      </w:r>
      <w:r w:rsidR="00590AA7">
        <w:t>(</w:t>
      </w:r>
      <w:r w:rsidR="00590AA7" w:rsidRPr="008341D4">
        <w:rPr>
          <w:b/>
          <w:bCs/>
        </w:rPr>
        <w:t>2022</w:t>
      </w:r>
      <w:r w:rsidR="00590AA7">
        <w:t>) – automatically reforms all employees of an organization to prevent all discrimination, such as that of a potential employee or that of a private citizen or that of a constituent of the government, and by punishing government employees through automated civil rights lawsuits based on their actual digital footprints, such as racial discrimination, by suing them and forcing them to resign their commission as government employees to prevent their misuses of government computer systems to commit civil rights crimes against the American people and foreigners, in general.</w:t>
      </w:r>
    </w:p>
    <w:p w14:paraId="0EBB0FAB" w14:textId="0996BE82" w:rsidR="007712A2" w:rsidRDefault="009918DD">
      <w:pPr>
        <w:rPr>
          <w:u w:val="single"/>
        </w:rPr>
      </w:pPr>
      <w:r>
        <w:rPr>
          <w:u w:val="single"/>
        </w:rPr>
        <w:br w:type="page"/>
      </w:r>
    </w:p>
    <w:p w14:paraId="318DFABE" w14:textId="3E99BDBC" w:rsidR="00065469" w:rsidRPr="00C0532F" w:rsidRDefault="00C02CAC" w:rsidP="00065469">
      <w:pPr>
        <w:ind w:left="360" w:hanging="360"/>
        <w:jc w:val="both"/>
        <w:rPr>
          <w:b/>
          <w:bCs/>
        </w:rPr>
      </w:pPr>
      <w:r>
        <w:rPr>
          <w:b/>
          <w:sz w:val="24"/>
        </w:rPr>
        <w:lastRenderedPageBreak/>
        <w:t xml:space="preserve">DIPLOMATIC </w:t>
      </w:r>
      <w:r w:rsidR="00065469">
        <w:rPr>
          <w:b/>
          <w:sz w:val="24"/>
        </w:rPr>
        <w:t>PROTECTIVE SYSTEMS</w:t>
      </w:r>
    </w:p>
    <w:p w14:paraId="5E922434" w14:textId="419F065B" w:rsidR="00C60284" w:rsidRDefault="00C60284" w:rsidP="00C60284">
      <w:pPr>
        <w:ind w:left="360" w:hanging="360"/>
        <w:jc w:val="both"/>
      </w:pPr>
      <w:r w:rsidRPr="007C0491">
        <w:rPr>
          <w:u w:val="single"/>
        </w:rPr>
        <w:t>LEGAL IMMUNITY PROTECTION SYSTEMS</w:t>
      </w:r>
      <w:r>
        <w:t xml:space="preserve"> (</w:t>
      </w:r>
      <w:r w:rsidRPr="00765FA1">
        <w:rPr>
          <w:b/>
          <w:bCs/>
        </w:rPr>
        <w:t>2022</w:t>
      </w:r>
      <w:r>
        <w:t xml:space="preserve">) – secures </w:t>
      </w:r>
      <w:r w:rsidRPr="00765FA1">
        <w:rPr>
          <w:b/>
          <w:bCs/>
        </w:rPr>
        <w:t>THE STATE DEPARTMENT</w:t>
      </w:r>
      <w:r>
        <w:t xml:space="preserve"> for               </w:t>
      </w:r>
      <w:r w:rsidRPr="00765FA1">
        <w:rPr>
          <w:b/>
          <w:bCs/>
        </w:rPr>
        <w:t>QUALIFIED IMMUNITIES</w:t>
      </w:r>
      <w:r>
        <w:t xml:space="preserve"> and </w:t>
      </w:r>
      <w:r w:rsidRPr="00765FA1">
        <w:rPr>
          <w:b/>
          <w:bCs/>
        </w:rPr>
        <w:t>GENERAL DIPLOMATIC IMMUNITIES</w:t>
      </w:r>
      <w:r>
        <w:t xml:space="preserve"> to prevent the unlawful systematic removal of </w:t>
      </w:r>
      <w:r w:rsidRPr="00765FA1">
        <w:rPr>
          <w:b/>
          <w:bCs/>
        </w:rPr>
        <w:t>STATE DEPARTMENT</w:t>
      </w:r>
      <w:r>
        <w:t xml:space="preserve"> immunities relating to </w:t>
      </w:r>
      <w:r w:rsidRPr="00765FA1">
        <w:rPr>
          <w:b/>
          <w:bCs/>
        </w:rPr>
        <w:t>INTERPOL</w:t>
      </w:r>
      <w:r>
        <w:t xml:space="preserve"> and                             </w:t>
      </w:r>
      <w:r w:rsidRPr="00765FA1">
        <w:rPr>
          <w:b/>
          <w:bCs/>
        </w:rPr>
        <w:t>THE UNITED NATIONS</w:t>
      </w:r>
      <w:r>
        <w:t xml:space="preserve"> for </w:t>
      </w:r>
      <w:r w:rsidRPr="00765FA1">
        <w:rPr>
          <w:b/>
          <w:bCs/>
        </w:rPr>
        <w:t>RUSSIA</w:t>
      </w:r>
      <w:r>
        <w:t xml:space="preserve"> and </w:t>
      </w:r>
      <w:r w:rsidRPr="00765FA1">
        <w:rPr>
          <w:b/>
          <w:bCs/>
        </w:rPr>
        <w:t>CHINA</w:t>
      </w:r>
      <w:r>
        <w:t xml:space="preserve"> for </w:t>
      </w:r>
      <w:r w:rsidR="001213B1" w:rsidRPr="00632F38">
        <w:rPr>
          <w:b/>
          <w:bCs/>
        </w:rPr>
        <w:t>CRYPTONYM</w:t>
      </w:r>
      <w:proofErr w:type="gramStart"/>
      <w:r w:rsidR="001213B1" w:rsidRPr="00632F38">
        <w:t>[:</w:t>
      </w:r>
      <w:r w:rsidR="001213B1">
        <w:rPr>
          <w:b/>
          <w:bCs/>
          <w:i/>
          <w:iCs/>
        </w:rPr>
        <w:t>INVENTOR</w:t>
      </w:r>
      <w:proofErr w:type="gramEnd"/>
      <w:r w:rsidR="001213B1" w:rsidRPr="00632F38">
        <w:t>:]</w:t>
      </w:r>
      <w:r>
        <w:t xml:space="preserve"> </w:t>
      </w:r>
      <w:r w:rsidR="001213B1">
        <w:t xml:space="preserve">and </w:t>
      </w:r>
      <w:r w:rsidR="001213B1" w:rsidRPr="00632F38">
        <w:rPr>
          <w:b/>
          <w:bCs/>
        </w:rPr>
        <w:t>CRYPTONYM</w:t>
      </w:r>
      <w:r w:rsidR="001213B1" w:rsidRPr="00632F38">
        <w:t>[:</w:t>
      </w:r>
      <w:r w:rsidR="001213B1">
        <w:rPr>
          <w:b/>
          <w:bCs/>
          <w:i/>
          <w:iCs/>
        </w:rPr>
        <w:t>QUEENBEE</w:t>
      </w:r>
      <w:r w:rsidR="001213B1" w:rsidRPr="00632F38">
        <w:t>:]</w:t>
      </w:r>
      <w:r>
        <w:t xml:space="preserve">, </w:t>
      </w:r>
      <w:r w:rsidRPr="00765FA1">
        <w:rPr>
          <w:b/>
          <w:bCs/>
        </w:rPr>
        <w:t>RETROACTIVELY DEFINED</w:t>
      </w:r>
      <w:r>
        <w:t>.</w:t>
      </w: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w:t>
      </w:r>
      <w:r>
        <w:rPr>
          <w:b/>
          <w:sz w:val="24"/>
        </w:rPr>
        <w:t xml:space="preserv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2E5250FF" w14:textId="77777777" w:rsidR="00EF7C87" w:rsidRDefault="00EF7C87" w:rsidP="00EF7C87">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p w14:paraId="40790EAB" w14:textId="77777777" w:rsidR="009918DD" w:rsidRDefault="009918DD">
      <w:pPr>
        <w:rPr>
          <w:u w:val="single"/>
        </w:rPr>
      </w:pPr>
      <w:r>
        <w:rPr>
          <w:u w:val="single"/>
        </w:rPr>
        <w:br w:type="page"/>
      </w:r>
    </w:p>
    <w:p w14:paraId="29B23770" w14:textId="53A2F5D7" w:rsidR="00822FD9" w:rsidRPr="00C0532F" w:rsidRDefault="00822FD9" w:rsidP="00822FD9">
      <w:pPr>
        <w:ind w:left="360" w:hanging="360"/>
        <w:jc w:val="both"/>
        <w:rPr>
          <w:b/>
          <w:bCs/>
        </w:rPr>
      </w:pPr>
      <w:r>
        <w:rPr>
          <w:b/>
          <w:sz w:val="24"/>
        </w:rPr>
        <w:lastRenderedPageBreak/>
        <w:t>LAW ENFORCEMENT SECURITY SYSTEMS</w:t>
      </w:r>
    </w:p>
    <w:p w14:paraId="64E2184F" w14:textId="5E9CCD33" w:rsidR="00EF7C87" w:rsidRDefault="00EF7C87" w:rsidP="00EF7C87">
      <w:pPr>
        <w:ind w:left="360" w:hanging="360"/>
        <w:jc w:val="both"/>
      </w:pPr>
      <w:r>
        <w:rPr>
          <w:u w:val="single"/>
        </w:rPr>
        <w:t>AUTONOMOUS LAW ENFORCEMENT SECURITY</w:t>
      </w:r>
      <w:r w:rsidRPr="0050034E">
        <w:t xml:space="preserve"> (</w:t>
      </w:r>
      <w:r w:rsidRPr="0050034E">
        <w:rPr>
          <w:b/>
          <w:bCs/>
        </w:rPr>
        <w:t>2022</w:t>
      </w:r>
      <w:r w:rsidRPr="0050034E">
        <w:t xml:space="preserve">) – makes sure lawsuits are defended remotely, that any protectee of </w:t>
      </w:r>
      <w:r w:rsidRPr="00AE6AC8">
        <w:rPr>
          <w:b/>
          <w:bCs/>
        </w:rPr>
        <w:t>CRYPTONYM</w:t>
      </w:r>
      <w:r>
        <w:t>[:</w:t>
      </w:r>
      <w:r>
        <w:rPr>
          <w:b/>
          <w:bCs/>
          <w:i/>
          <w:iCs/>
        </w:rPr>
        <w:t>PATRICK</w:t>
      </w:r>
      <w:r w:rsidRPr="002846F5">
        <w:t>:]</w:t>
      </w:r>
      <w:r>
        <w:t xml:space="preserve"> </w:t>
      </w:r>
      <w:r w:rsidRPr="0050034E">
        <w:t xml:space="preserve">or all protectees of </w:t>
      </w:r>
      <w:r w:rsidRPr="00AE6AC8">
        <w:rPr>
          <w:b/>
          <w:bCs/>
        </w:rPr>
        <w:t>CRYPTONYM</w:t>
      </w:r>
      <w:r>
        <w:t>[:</w:t>
      </w:r>
      <w:r>
        <w:rPr>
          <w:b/>
          <w:bCs/>
          <w:i/>
          <w:iCs/>
        </w:rPr>
        <w:t>PATRICK</w:t>
      </w:r>
      <w:r w:rsidRPr="002846F5">
        <w:t>:]</w:t>
      </w:r>
      <w:r>
        <w:t xml:space="preserve"> are presentable first, that all criminals are caught, that </w:t>
      </w:r>
      <w:r w:rsidRPr="00180F4B">
        <w:rPr>
          <w:b/>
          <w:bCs/>
        </w:rPr>
        <w:t>MIND CONTROL</w:t>
      </w:r>
      <w:r>
        <w:t xml:space="preserve"> stops, that all physical medical conditions have been fully resolved, that all work of all protectees of </w:t>
      </w:r>
      <w:r w:rsidRPr="00AE6AC8">
        <w:rPr>
          <w:b/>
          <w:bCs/>
        </w:rPr>
        <w:t>CRYPTONYM</w:t>
      </w:r>
      <w:r>
        <w:t>[:</w:t>
      </w:r>
      <w:r>
        <w:rPr>
          <w:b/>
          <w:bCs/>
          <w:i/>
          <w:iCs/>
        </w:rPr>
        <w:t>PATRICK</w:t>
      </w:r>
      <w:r w:rsidRPr="002846F5">
        <w:t>:]</w:t>
      </w:r>
      <w:r>
        <w:t xml:space="preserve"> is completed, that all lawsuits have been paid, that all corrupted officials have been caught and arrested, as well as </w:t>
      </w:r>
      <w:r w:rsidRPr="00180F4B">
        <w:rPr>
          <w:b/>
          <w:bCs/>
        </w:rPr>
        <w:t>WAR CRIMINALS</w:t>
      </w:r>
      <w:r>
        <w:t xml:space="preserve">, that all good things have been done like </w:t>
      </w:r>
      <w:r w:rsidRPr="00180F4B">
        <w:rPr>
          <w:b/>
          <w:bCs/>
        </w:rPr>
        <w:t>WORLD PEACE</w:t>
      </w:r>
      <w:r>
        <w:t xml:space="preserve"> and the bucket list, that everyone has come over to apologize in-person, and that no security breaches will occur before coming over.</w:t>
      </w:r>
    </w:p>
    <w:p w14:paraId="7E52C2C0" w14:textId="77777777" w:rsidR="00C10E16" w:rsidRDefault="00C10E16" w:rsidP="00C10E16">
      <w:pPr>
        <w:spacing w:after="0"/>
        <w:ind w:left="360" w:hanging="360"/>
        <w:jc w:val="both"/>
      </w:pPr>
      <w:r>
        <w:rPr>
          <w:u w:val="single"/>
        </w:rPr>
        <w:t>AUTONOMOUS INTERNATIONAL LAW ENFORCEMENT SYSTEM</w:t>
      </w:r>
      <w:r w:rsidRPr="003D01F1">
        <w:rPr>
          <w:bCs/>
        </w:rPr>
        <w:t xml:space="preserve"> (</w:t>
      </w:r>
      <w:r>
        <w:rPr>
          <w:b/>
        </w:rPr>
        <w:t>2010</w:t>
      </w:r>
      <w:r w:rsidRPr="00CB29CA">
        <w:rPr>
          <w:bCs/>
        </w:rPr>
        <w:t xml:space="preserve">, </w:t>
      </w:r>
      <w:r>
        <w:rPr>
          <w:b/>
        </w:rPr>
        <w:t>2022</w:t>
      </w:r>
      <w:r w:rsidRPr="003D01F1">
        <w:rPr>
          <w:bCs/>
        </w:rPr>
        <w:t>)</w:t>
      </w:r>
      <w:r w:rsidRPr="004842DB">
        <w:t xml:space="preserve"> </w:t>
      </w:r>
      <w:r>
        <w:t xml:space="preserve">– this is an international law enforcement system that links with multiple other types of international, multi-national, and national law enforcement systems. The purpose of this system from an international perspective is to ensure that information sharing is safe, while also providing safe information sharing capabilities. This system has systems check mechanism with an International National Security System, and several other systems that pertain to Internal-External checks, International Law Enforcement Agencies, and Global Organizations such as checks on International Business, integrations with an International Intelligence Community, a compliance and standards system through the </w:t>
      </w:r>
      <w:r w:rsidRPr="00C673A6">
        <w:rPr>
          <w:b/>
          <w:bCs/>
        </w:rPr>
        <w:t>INTERNATIONAL INTELLIGENCE COURT SYSTEM</w:t>
      </w:r>
      <w:r>
        <w:t xml:space="preserve"> (</w:t>
      </w:r>
      <w:r w:rsidRPr="00C673A6">
        <w:rPr>
          <w:b/>
          <w:bCs/>
        </w:rPr>
        <w:t>IIC</w:t>
      </w:r>
      <w:r>
        <w:t>/</w:t>
      </w:r>
      <w:r w:rsidRPr="00C673A6">
        <w:rPr>
          <w:b/>
          <w:bCs/>
        </w:rPr>
        <w:t>S</w:t>
      </w:r>
      <w:r>
        <w:t xml:space="preserve">), </w:t>
      </w:r>
      <w:r w:rsidRPr="00C673A6">
        <w:rPr>
          <w:b/>
          <w:bCs/>
        </w:rPr>
        <w:t>UNITED NATIONS SAFETY</w:t>
      </w:r>
      <w:r>
        <w:t xml:space="preserve"> (</w:t>
      </w:r>
      <w:r w:rsidRPr="00C673A6">
        <w:rPr>
          <w:b/>
          <w:bCs/>
        </w:rPr>
        <w:t>UN</w:t>
      </w:r>
      <w:r>
        <w:t>/</w:t>
      </w:r>
      <w:r w:rsidRPr="00C673A6">
        <w:rPr>
          <w:b/>
          <w:bCs/>
        </w:rPr>
        <w:t>S</w:t>
      </w:r>
      <w:r>
        <w:t xml:space="preserve">), Diplomatic system, and </w:t>
      </w:r>
      <w:r w:rsidRPr="00C673A6">
        <w:rPr>
          <w:b/>
          <w:bCs/>
        </w:rPr>
        <w:t>GLOBAL SPACE SECURITY SYSTEM</w:t>
      </w:r>
      <w:r>
        <w:t xml:space="preserve"> (</w:t>
      </w:r>
      <w:r w:rsidRPr="00C673A6">
        <w:rPr>
          <w:b/>
          <w:bCs/>
        </w:rPr>
        <w:t>GS</w:t>
      </w:r>
      <w:r>
        <w:t>/</w:t>
      </w:r>
      <w:r w:rsidRPr="00C673A6">
        <w:rPr>
          <w:b/>
          <w:bCs/>
        </w:rPr>
        <w:t>SS</w:t>
      </w:r>
      <w:r>
        <w:t>). There are various levels in this system, including security mechanisms to protect the system, and the system has different access levels that work in the opposite of normal communications, such that authorization must be received through a security check, and the security check must be requested, and there are security mechanisms to protect the system from requests for misuse such that the system has multiple layers of internal protections to prevent extortion and corruption from within.</w:t>
      </w:r>
    </w:p>
    <w:p w14:paraId="48063DEE" w14:textId="77777777" w:rsidR="00C10E16" w:rsidRDefault="00C10E16" w:rsidP="00C10E16">
      <w:pPr>
        <w:spacing w:after="0"/>
        <w:ind w:left="360" w:hanging="360"/>
        <w:jc w:val="both"/>
        <w:rPr>
          <w:u w:val="single"/>
        </w:rPr>
      </w:pPr>
    </w:p>
    <w:p w14:paraId="3282A8CE" w14:textId="77777777" w:rsidR="00C10E16" w:rsidRDefault="00C10E16" w:rsidP="00C10E16">
      <w:pPr>
        <w:spacing w:after="0"/>
        <w:ind w:left="360" w:hanging="360"/>
        <w:jc w:val="both"/>
      </w:pPr>
      <w:r>
        <w:rPr>
          <w:u w:val="single"/>
        </w:rPr>
        <w:t>AUTOMATED MULTI</w:t>
      </w:r>
      <w:r w:rsidRPr="005A4C8A">
        <w:rPr>
          <w:u w:val="single"/>
        </w:rPr>
        <w:t>-</w:t>
      </w:r>
      <w:r>
        <w:rPr>
          <w:u w:val="single"/>
        </w:rPr>
        <w:t>NATIONAL</w:t>
      </w:r>
      <w:r w:rsidRPr="005A4C8A">
        <w:rPr>
          <w:u w:val="single"/>
        </w:rPr>
        <w:t xml:space="preserve"> </w:t>
      </w:r>
      <w:r>
        <w:rPr>
          <w:u w:val="single"/>
        </w:rPr>
        <w:t>LAW</w:t>
      </w:r>
      <w:r w:rsidRPr="005A4C8A">
        <w:rPr>
          <w:u w:val="single"/>
        </w:rPr>
        <w:t xml:space="preserve"> </w:t>
      </w:r>
      <w:r>
        <w:rPr>
          <w:u w:val="single"/>
        </w:rPr>
        <w:t>ENFORCEMENT</w:t>
      </w:r>
      <w:r w:rsidRPr="005A4C8A">
        <w:rPr>
          <w:u w:val="single"/>
        </w:rPr>
        <w:t xml:space="preserve"> </w:t>
      </w:r>
      <w:r>
        <w:rPr>
          <w:u w:val="single"/>
        </w:rPr>
        <w:t>SYSTEM</w:t>
      </w:r>
      <w:r>
        <w:t xml:space="preserve"> (</w:t>
      </w:r>
      <w:r w:rsidRPr="00A871EC">
        <w:rPr>
          <w:b/>
          <w:bCs/>
        </w:rPr>
        <w:t>2010</w:t>
      </w:r>
      <w:r>
        <w:t xml:space="preserve">) – this is a multi-national law enforcement system that pertains to law enforcement that occurs between multiple nations, such as on a case-by-case basis, and cases that change nations. This system has systems check link with the </w:t>
      </w:r>
      <w:r w:rsidRPr="00C673A6">
        <w:rPr>
          <w:b/>
          <w:bCs/>
        </w:rPr>
        <w:t>INTERNATIONAL LAW ENFORCEMENT SYSTEM</w:t>
      </w:r>
      <w:r>
        <w:t xml:space="preserve"> (</w:t>
      </w:r>
      <w:r w:rsidRPr="00C673A6">
        <w:rPr>
          <w:b/>
          <w:bCs/>
        </w:rPr>
        <w:t>ILE</w:t>
      </w:r>
      <w:r>
        <w:t>/</w:t>
      </w:r>
      <w:r w:rsidRPr="00C673A6">
        <w:rPr>
          <w:b/>
          <w:bCs/>
        </w:rPr>
        <w:t>S</w:t>
      </w:r>
      <w:r>
        <w:t>). This system allows intelligence sharing that complies with the International Law Enforcement System, while sharing information through isolated channels, private channels, intelligence community sharing, and other types of protected environments.</w:t>
      </w:r>
    </w:p>
    <w:p w14:paraId="5992BC67" w14:textId="77777777" w:rsidR="00C10E16" w:rsidRDefault="00C10E16" w:rsidP="00C10E16">
      <w:pPr>
        <w:spacing w:after="0"/>
        <w:ind w:left="360" w:hanging="360"/>
        <w:jc w:val="both"/>
        <w:rPr>
          <w:u w:val="single"/>
        </w:rPr>
      </w:pPr>
    </w:p>
    <w:p w14:paraId="668C1EDA" w14:textId="77777777" w:rsidR="006921F6" w:rsidRDefault="006921F6" w:rsidP="006921F6">
      <w:pPr>
        <w:spacing w:after="0"/>
        <w:ind w:left="360" w:hanging="360"/>
        <w:jc w:val="both"/>
      </w:pPr>
      <w:r>
        <w:rPr>
          <w:u w:val="single"/>
        </w:rPr>
        <w:lastRenderedPageBreak/>
        <w:t>AUTONOMOUS</w:t>
      </w:r>
      <w:r w:rsidRPr="00F75C0E">
        <w:rPr>
          <w:u w:val="single"/>
        </w:rPr>
        <w:t xml:space="preserve"> </w:t>
      </w:r>
      <w:r>
        <w:rPr>
          <w:u w:val="single"/>
        </w:rPr>
        <w:t>LAW</w:t>
      </w:r>
      <w:r w:rsidRPr="00F75C0E">
        <w:rPr>
          <w:u w:val="single"/>
        </w:rPr>
        <w:t xml:space="preserve"> </w:t>
      </w:r>
      <w:r>
        <w:rPr>
          <w:u w:val="single"/>
        </w:rPr>
        <w:t>ENFORCEMENT</w:t>
      </w:r>
      <w:r w:rsidRPr="00F75C0E">
        <w:rPr>
          <w:u w:val="single"/>
        </w:rPr>
        <w:t xml:space="preserve"> </w:t>
      </w:r>
      <w:r>
        <w:rPr>
          <w:u w:val="single"/>
        </w:rPr>
        <w:t>EXTORTION</w:t>
      </w:r>
      <w:r w:rsidRPr="00F75C0E">
        <w:rPr>
          <w:u w:val="single"/>
        </w:rPr>
        <w:t xml:space="preserve"> </w:t>
      </w:r>
      <w:r>
        <w:rPr>
          <w:u w:val="single"/>
        </w:rPr>
        <w:t>SYSTEM</w:t>
      </w:r>
      <w:r>
        <w:t xml:space="preserve"> (</w:t>
      </w:r>
      <w:r w:rsidRPr="00F75C0E">
        <w:rPr>
          <w:b/>
          <w:bCs/>
        </w:rPr>
        <w:t>2022</w:t>
      </w:r>
      <w:r>
        <w:t xml:space="preserve">) – ensures that law enforcement does not do bad things to any protectee of </w:t>
      </w:r>
      <w:r w:rsidRPr="00AE6AC8">
        <w:rPr>
          <w:b/>
          <w:bCs/>
        </w:rPr>
        <w:t>CRYPTONYM</w:t>
      </w:r>
      <w:r>
        <w:t>[:</w:t>
      </w:r>
      <w:r>
        <w:rPr>
          <w:b/>
          <w:bCs/>
          <w:i/>
          <w:iCs/>
        </w:rPr>
        <w:t>PATRICK</w:t>
      </w:r>
      <w:r w:rsidRPr="002846F5">
        <w:t>:]</w:t>
      </w:r>
      <w:r>
        <w:t xml:space="preserve">, such as false arrests, false accusations, or otherwise unlawful or targeted activities, such as offensive activities by others due to lawsuits, by researching the backgrounds of each law enforcement agent and prosecuting them for their past mistakes so they are so wound up in defending themselves from lawsuits, such as from the families of victims of executed persons, that they cannot prosecute any protectee of </w:t>
      </w:r>
      <w:r w:rsidRPr="00AE6AC8">
        <w:rPr>
          <w:b/>
          <w:bCs/>
        </w:rPr>
        <w:t>CRYPTONYM</w:t>
      </w:r>
      <w:r>
        <w:t>[:</w:t>
      </w:r>
      <w:r>
        <w:rPr>
          <w:b/>
          <w:bCs/>
          <w:i/>
          <w:iCs/>
        </w:rPr>
        <w:t>PATRICK</w:t>
      </w:r>
      <w:r w:rsidRPr="002846F5">
        <w:t>:]</w:t>
      </w:r>
      <w:r>
        <w:t>, and also to use them for offensive purposes if necessary to prevent crime, terrorism, and warfare.</w:t>
      </w:r>
    </w:p>
    <w:p w14:paraId="25E61FBB" w14:textId="77777777" w:rsidR="006921F6" w:rsidRDefault="006921F6" w:rsidP="006921F6">
      <w:pPr>
        <w:spacing w:after="0"/>
        <w:ind w:left="360" w:hanging="360"/>
        <w:jc w:val="both"/>
        <w:rPr>
          <w:u w:val="single"/>
        </w:rPr>
      </w:pPr>
    </w:p>
    <w:p w14:paraId="2804D819" w14:textId="18F5B9D0" w:rsidR="00EF7C87" w:rsidRDefault="00EF7C87" w:rsidP="00EF7C87">
      <w:pPr>
        <w:ind w:left="360" w:hanging="360"/>
        <w:jc w:val="both"/>
      </w:pPr>
      <w:r w:rsidRPr="00821069">
        <w:rPr>
          <w:u w:val="single"/>
        </w:rPr>
        <w:t>AUTONOMOUS THREATS INVESTIGATIONS SECURITY SYSTEMS</w:t>
      </w:r>
      <w:r w:rsidRPr="00821069">
        <w:t xml:space="preserve"> (</w:t>
      </w:r>
      <w:r w:rsidRPr="00821069">
        <w:rPr>
          <w:b/>
          <w:bCs/>
        </w:rPr>
        <w:t>2022</w:t>
      </w:r>
      <w:r w:rsidRPr="00821069">
        <w:t xml:space="preserve">) – ensures that all </w:t>
      </w:r>
      <w:r w:rsidRPr="00821069">
        <w:rPr>
          <w:b/>
          <w:bCs/>
        </w:rPr>
        <w:t>THREATS</w:t>
      </w:r>
      <w:r w:rsidRPr="00821069">
        <w:t xml:space="preserve"> are properly </w:t>
      </w:r>
      <w:r w:rsidRPr="00821069">
        <w:rPr>
          <w:b/>
          <w:bCs/>
        </w:rPr>
        <w:t>INVESTIGATED</w:t>
      </w:r>
      <w:r w:rsidRPr="00821069">
        <w:t xml:space="preserve">, to determine </w:t>
      </w:r>
      <w:r w:rsidRPr="00821069">
        <w:rPr>
          <w:b/>
          <w:bCs/>
        </w:rPr>
        <w:t>THE SOURCE</w:t>
      </w:r>
      <w:r w:rsidRPr="00821069">
        <w:t xml:space="preserve">, </w:t>
      </w:r>
      <w:r w:rsidRPr="00821069">
        <w:rPr>
          <w:b/>
          <w:bCs/>
        </w:rPr>
        <w:t>THE DESTINATION</w:t>
      </w:r>
      <w:r w:rsidRPr="00821069">
        <w:t xml:space="preserve">, and any </w:t>
      </w:r>
      <w:r w:rsidRPr="00821069">
        <w:rPr>
          <w:b/>
          <w:bCs/>
        </w:rPr>
        <w:t>INTERMEDIARIES</w:t>
      </w:r>
      <w:r w:rsidRPr="00821069">
        <w:t xml:space="preserve">, and the usage of any </w:t>
      </w:r>
      <w:r w:rsidRPr="00821069">
        <w:rPr>
          <w:b/>
          <w:bCs/>
        </w:rPr>
        <w:t>TECHNOLOGIES</w:t>
      </w:r>
      <w:r w:rsidRPr="00821069">
        <w:t xml:space="preserve"> or </w:t>
      </w:r>
      <w:r w:rsidRPr="00821069">
        <w:rPr>
          <w:b/>
          <w:bCs/>
        </w:rPr>
        <w:t>SOFTWARE</w:t>
      </w:r>
      <w:r w:rsidRPr="00821069">
        <w:t xml:space="preserve">, who or what </w:t>
      </w:r>
      <w:r w:rsidRPr="00821069">
        <w:rPr>
          <w:b/>
          <w:bCs/>
        </w:rPr>
        <w:t>INVENTED THE TECHNOLOGIES</w:t>
      </w:r>
      <w:r w:rsidRPr="00821069">
        <w:t xml:space="preserve">, </w:t>
      </w:r>
      <w:r w:rsidRPr="00821069">
        <w:rPr>
          <w:b/>
          <w:bCs/>
        </w:rPr>
        <w:t>INVESTIGATIONS</w:t>
      </w:r>
      <w:r w:rsidRPr="00821069">
        <w:t xml:space="preserve"> into </w:t>
      </w:r>
      <w:r w:rsidRPr="00821069">
        <w:rPr>
          <w:b/>
          <w:bCs/>
        </w:rPr>
        <w:t>THOSE PARTIES</w:t>
      </w:r>
      <w:r w:rsidRPr="00821069">
        <w:t xml:space="preserve">, </w:t>
      </w:r>
      <w:r w:rsidRPr="00821069">
        <w:rPr>
          <w:b/>
          <w:bCs/>
        </w:rPr>
        <w:t>PROSECUTE THOSE PARTIES</w:t>
      </w:r>
      <w:r w:rsidRPr="00821069">
        <w:t xml:space="preserve">, </w:t>
      </w:r>
      <w:r w:rsidRPr="00821069">
        <w:rPr>
          <w:b/>
          <w:bCs/>
        </w:rPr>
        <w:t>CONDEMN THOSE PARTIES</w:t>
      </w:r>
      <w:r w:rsidRPr="00821069">
        <w:t xml:space="preserve"> in </w:t>
      </w:r>
      <w:r w:rsidRPr="00821069">
        <w:rPr>
          <w:b/>
          <w:bCs/>
        </w:rPr>
        <w:t>PUBLIC</w:t>
      </w:r>
      <w:r w:rsidRPr="00821069">
        <w:t xml:space="preserve">, ensure </w:t>
      </w:r>
      <w:r w:rsidRPr="00821069">
        <w:rPr>
          <w:b/>
          <w:bCs/>
        </w:rPr>
        <w:t>THOSE PARTIES</w:t>
      </w:r>
      <w:r w:rsidRPr="00821069">
        <w:t xml:space="preserve"> go to </w:t>
      </w:r>
      <w:r w:rsidRPr="00821069">
        <w:rPr>
          <w:b/>
          <w:bCs/>
        </w:rPr>
        <w:t>PRISON</w:t>
      </w:r>
      <w:r w:rsidRPr="00821069">
        <w:t xml:space="preserve">, and a determination of how </w:t>
      </w:r>
      <w:r w:rsidRPr="00821069">
        <w:rPr>
          <w:b/>
          <w:bCs/>
        </w:rPr>
        <w:t>THE THREATS</w:t>
      </w:r>
      <w:r w:rsidRPr="00821069">
        <w:t xml:space="preserve"> were made, conveyed to </w:t>
      </w:r>
      <w:r w:rsidRPr="00821069">
        <w:rPr>
          <w:b/>
          <w:bCs/>
        </w:rPr>
        <w:t>WHOM</w:t>
      </w:r>
      <w:r w:rsidRPr="00821069">
        <w:t xml:space="preserve"> or </w:t>
      </w:r>
      <w:r w:rsidRPr="00821069">
        <w:rPr>
          <w:b/>
          <w:bCs/>
        </w:rPr>
        <w:t>WHAT</w:t>
      </w:r>
      <w:r w:rsidRPr="00821069">
        <w:t xml:space="preserve">, for </w:t>
      </w:r>
      <w:r w:rsidRPr="00821069">
        <w:rPr>
          <w:b/>
          <w:bCs/>
        </w:rPr>
        <w:t>WHAT PURPOSE</w:t>
      </w:r>
      <w:r w:rsidRPr="00821069">
        <w:t xml:space="preserve">, </w:t>
      </w:r>
      <w:r w:rsidRPr="00821069">
        <w:rPr>
          <w:b/>
          <w:bCs/>
        </w:rPr>
        <w:t>WHY</w:t>
      </w:r>
      <w:r w:rsidRPr="00821069">
        <w:t xml:space="preserve">, </w:t>
      </w:r>
      <w:r w:rsidRPr="00821069">
        <w:rPr>
          <w:b/>
          <w:bCs/>
        </w:rPr>
        <w:t>HOW</w:t>
      </w:r>
      <w:r w:rsidRPr="00821069">
        <w:t xml:space="preserve">, and </w:t>
      </w:r>
      <w:r w:rsidRPr="00821069">
        <w:rPr>
          <w:b/>
          <w:bCs/>
        </w:rPr>
        <w:t>WHEN</w:t>
      </w:r>
      <w:r w:rsidRPr="00821069">
        <w:t xml:space="preserve">, in addition to </w:t>
      </w:r>
      <w:r w:rsidRPr="00821069">
        <w:rPr>
          <w:b/>
          <w:bCs/>
        </w:rPr>
        <w:t>WHO</w:t>
      </w:r>
      <w:r w:rsidRPr="00821069">
        <w:t xml:space="preserve"> or </w:t>
      </w:r>
      <w:r w:rsidRPr="00821069">
        <w:rPr>
          <w:b/>
          <w:bCs/>
        </w:rPr>
        <w:t>WHOM</w:t>
      </w:r>
      <w:r w:rsidRPr="00821069">
        <w:t xml:space="preserve"> knew about </w:t>
      </w:r>
      <w:r w:rsidRPr="00821069">
        <w:rPr>
          <w:b/>
          <w:bCs/>
        </w:rPr>
        <w:t>THE THREATS</w:t>
      </w:r>
      <w:r w:rsidRPr="00821069">
        <w:t xml:space="preserve">, for what purpose any protectee of </w:t>
      </w:r>
      <w:r w:rsidRPr="00821069">
        <w:rPr>
          <w:b/>
          <w:bCs/>
        </w:rPr>
        <w:t>CRYPTONYM</w:t>
      </w:r>
      <w:r w:rsidRPr="00821069">
        <w:t>[:</w:t>
      </w:r>
      <w:r w:rsidRPr="00821069">
        <w:rPr>
          <w:b/>
          <w:bCs/>
          <w:i/>
          <w:iCs/>
        </w:rPr>
        <w:t>PATRICK</w:t>
      </w:r>
      <w:r w:rsidRPr="00821069">
        <w:t xml:space="preserve">:] was informed about or made aware of any </w:t>
      </w:r>
      <w:r w:rsidRPr="00821069">
        <w:rPr>
          <w:b/>
          <w:bCs/>
        </w:rPr>
        <w:t>THREATS</w:t>
      </w:r>
      <w:r w:rsidRPr="00821069">
        <w:t xml:space="preserve">, </w:t>
      </w:r>
      <w:r w:rsidRPr="00821069">
        <w:rPr>
          <w:b/>
          <w:bCs/>
        </w:rPr>
        <w:t>WHY</w:t>
      </w:r>
      <w:r w:rsidRPr="00821069">
        <w:t xml:space="preserve"> they were made aware of </w:t>
      </w:r>
      <w:r w:rsidRPr="00821069">
        <w:rPr>
          <w:b/>
          <w:bCs/>
        </w:rPr>
        <w:t>THE THREATS</w:t>
      </w:r>
      <w:r w:rsidRPr="00821069">
        <w:t xml:space="preserve">, </w:t>
      </w:r>
      <w:r w:rsidRPr="00821069">
        <w:rPr>
          <w:b/>
          <w:bCs/>
        </w:rPr>
        <w:t>HOW</w:t>
      </w:r>
      <w:r w:rsidRPr="00821069">
        <w:t xml:space="preserve"> it was important to an action such as </w:t>
      </w:r>
      <w:r w:rsidRPr="00821069">
        <w:rPr>
          <w:b/>
          <w:bCs/>
        </w:rPr>
        <w:t>EXTORTION</w:t>
      </w:r>
      <w:r w:rsidRPr="00821069">
        <w:t xml:space="preserve"> of </w:t>
      </w:r>
      <w:r w:rsidRPr="00821069">
        <w:rPr>
          <w:b/>
          <w:bCs/>
        </w:rPr>
        <w:t>LEGAL RECORDS</w:t>
      </w:r>
      <w:r w:rsidRPr="00821069">
        <w:t xml:space="preserve"> to make any protectee of </w:t>
      </w:r>
      <w:r w:rsidRPr="00821069">
        <w:rPr>
          <w:b/>
          <w:bCs/>
        </w:rPr>
        <w:t>CRYPTONYM</w:t>
      </w:r>
      <w:r w:rsidRPr="00821069">
        <w:t>[:</w:t>
      </w:r>
      <w:r w:rsidRPr="00821069">
        <w:rPr>
          <w:b/>
          <w:bCs/>
          <w:i/>
          <w:iCs/>
        </w:rPr>
        <w:t>PATRICK</w:t>
      </w:r>
      <w:r w:rsidRPr="00821069">
        <w:t xml:space="preserve">:] aware of any </w:t>
      </w:r>
      <w:r w:rsidRPr="00821069">
        <w:rPr>
          <w:b/>
          <w:bCs/>
        </w:rPr>
        <w:t>THREATS</w:t>
      </w:r>
      <w:r w:rsidRPr="00821069">
        <w:t xml:space="preserve">, how </w:t>
      </w:r>
      <w:r w:rsidRPr="00821069">
        <w:rPr>
          <w:b/>
          <w:bCs/>
        </w:rPr>
        <w:t>THE EXTORTION</w:t>
      </w:r>
      <w:r w:rsidRPr="00821069">
        <w:t xml:space="preserve"> was used, what </w:t>
      </w:r>
      <w:r w:rsidRPr="00821069">
        <w:rPr>
          <w:b/>
          <w:bCs/>
        </w:rPr>
        <w:t>THE EXTORTION</w:t>
      </w:r>
      <w:r w:rsidRPr="00821069">
        <w:t xml:space="preserve"> accomplished for </w:t>
      </w:r>
      <w:r w:rsidRPr="00821069">
        <w:rPr>
          <w:b/>
          <w:bCs/>
        </w:rPr>
        <w:t>THE DEFENDANT</w:t>
      </w:r>
      <w:r w:rsidRPr="00821069">
        <w:t xml:space="preserve">, what the nature of </w:t>
      </w:r>
      <w:r w:rsidRPr="00821069">
        <w:rPr>
          <w:b/>
          <w:bCs/>
        </w:rPr>
        <w:t>THE DEFENDANT</w:t>
      </w:r>
      <w:r w:rsidRPr="00821069">
        <w:t xml:space="preserve">’s business is, and compile </w:t>
      </w:r>
      <w:r w:rsidRPr="00821069">
        <w:rPr>
          <w:b/>
          <w:bCs/>
        </w:rPr>
        <w:t>CRIMINAL COMPLAINTS</w:t>
      </w:r>
      <w:r w:rsidRPr="00821069">
        <w:t xml:space="preserve"> against </w:t>
      </w:r>
      <w:r w:rsidRPr="00821069">
        <w:rPr>
          <w:b/>
          <w:bCs/>
        </w:rPr>
        <w:t>THE DEFENDANT</w:t>
      </w:r>
      <w:r w:rsidRPr="00821069">
        <w:t xml:space="preserve">, automatically, cross-correlate any other </w:t>
      </w:r>
      <w:r w:rsidRPr="00821069">
        <w:rPr>
          <w:b/>
          <w:bCs/>
        </w:rPr>
        <w:t>PRIMARY SOURCES</w:t>
      </w:r>
      <w:r w:rsidRPr="00821069">
        <w:t xml:space="preserve"> or </w:t>
      </w:r>
      <w:r w:rsidRPr="00821069">
        <w:rPr>
          <w:b/>
          <w:bCs/>
        </w:rPr>
        <w:t>SECONDARY SOURCES</w:t>
      </w:r>
      <w:r w:rsidRPr="00821069">
        <w:t xml:space="preserve"> pertaining to </w:t>
      </w:r>
      <w:r w:rsidRPr="00821069">
        <w:rPr>
          <w:b/>
          <w:bCs/>
        </w:rPr>
        <w:t>THE DEFENDANT</w:t>
      </w:r>
      <w:r w:rsidRPr="00821069">
        <w:t xml:space="preserve">, mark the </w:t>
      </w:r>
      <w:r w:rsidRPr="00821069">
        <w:rPr>
          <w:b/>
          <w:bCs/>
        </w:rPr>
        <w:t>DEFENDANT</w:t>
      </w:r>
      <w:r w:rsidRPr="00821069">
        <w:t xml:space="preserve"> as a known </w:t>
      </w:r>
      <w:r w:rsidRPr="00821069">
        <w:rPr>
          <w:b/>
          <w:bCs/>
        </w:rPr>
        <w:t>CRIMINAL</w:t>
      </w:r>
      <w:r w:rsidRPr="00821069">
        <w:t xml:space="preserve"> or </w:t>
      </w:r>
      <w:r w:rsidRPr="00821069">
        <w:rPr>
          <w:b/>
          <w:bCs/>
        </w:rPr>
        <w:t>WAR CRIMINAL</w:t>
      </w:r>
      <w:r w:rsidRPr="00821069">
        <w:t xml:space="preserve"> or        </w:t>
      </w:r>
      <w:r w:rsidRPr="00821069">
        <w:rPr>
          <w:b/>
          <w:bCs/>
        </w:rPr>
        <w:t>TREASONOUS PERSON</w:t>
      </w:r>
      <w:r w:rsidRPr="00821069">
        <w:t xml:space="preserve">, whichever applicable, launch </w:t>
      </w:r>
      <w:r w:rsidRPr="00821069">
        <w:rPr>
          <w:b/>
          <w:bCs/>
        </w:rPr>
        <w:t>COMPREHENSIVE CRIMINAL INVESTIGATIONS</w:t>
      </w:r>
      <w:r w:rsidRPr="00821069">
        <w:t xml:space="preserve"> and </w:t>
      </w:r>
      <w:r w:rsidRPr="00821069">
        <w:rPr>
          <w:b/>
          <w:bCs/>
        </w:rPr>
        <w:t>WAR CRIMES INVESTIGATIONS</w:t>
      </w:r>
      <w:r w:rsidRPr="00821069">
        <w:t xml:space="preserve"> into </w:t>
      </w:r>
      <w:r w:rsidRPr="00821069">
        <w:rPr>
          <w:b/>
          <w:bCs/>
        </w:rPr>
        <w:t>THE DEFENDANT</w:t>
      </w:r>
      <w:r w:rsidRPr="00821069">
        <w:t xml:space="preserve">, </w:t>
      </w:r>
      <w:r w:rsidRPr="00821069">
        <w:rPr>
          <w:b/>
          <w:bCs/>
        </w:rPr>
        <w:t>PROSECUTE THE DEFENDANT</w:t>
      </w:r>
      <w:r w:rsidRPr="00821069">
        <w:t xml:space="preserve">, make    </w:t>
      </w:r>
      <w:r w:rsidRPr="00821069">
        <w:rPr>
          <w:b/>
          <w:bCs/>
        </w:rPr>
        <w:t>THE DEFENDANT</w:t>
      </w:r>
      <w:r w:rsidRPr="00821069">
        <w:t xml:space="preserve"> plead </w:t>
      </w:r>
      <w:r w:rsidRPr="00821069">
        <w:rPr>
          <w:b/>
          <w:bCs/>
        </w:rPr>
        <w:t>GUILT</w:t>
      </w:r>
      <w:r w:rsidRPr="00821069">
        <w:t xml:space="preserve"> to </w:t>
      </w:r>
      <w:r w:rsidRPr="00821069">
        <w:rPr>
          <w:b/>
          <w:bCs/>
        </w:rPr>
        <w:t>ALL COUNTS</w:t>
      </w:r>
      <w:r w:rsidRPr="00821069">
        <w:t xml:space="preserve">, and ensure that </w:t>
      </w:r>
      <w:r w:rsidRPr="00821069">
        <w:rPr>
          <w:b/>
          <w:bCs/>
        </w:rPr>
        <w:t>THE DEFENDANT</w:t>
      </w:r>
      <w:r w:rsidRPr="00821069">
        <w:t xml:space="preserve"> goes to </w:t>
      </w:r>
      <w:r w:rsidRPr="00821069">
        <w:rPr>
          <w:b/>
          <w:bCs/>
        </w:rPr>
        <w:t>PRISON</w:t>
      </w:r>
      <w:r w:rsidRPr="00821069">
        <w:t xml:space="preserve"> for making the </w:t>
      </w:r>
      <w:r w:rsidRPr="00821069">
        <w:rPr>
          <w:b/>
          <w:bCs/>
        </w:rPr>
        <w:t>THREATS</w:t>
      </w:r>
      <w:r w:rsidRPr="00821069">
        <w:t xml:space="preserve"> that any protectee of </w:t>
      </w:r>
      <w:r w:rsidRPr="00821069">
        <w:rPr>
          <w:b/>
          <w:bCs/>
        </w:rPr>
        <w:t>CRYPTONYM</w:t>
      </w:r>
      <w:r w:rsidRPr="00821069">
        <w:t>[:</w:t>
      </w:r>
      <w:r w:rsidRPr="00821069">
        <w:rPr>
          <w:b/>
          <w:bCs/>
          <w:i/>
          <w:iCs/>
        </w:rPr>
        <w:t>PATRICK</w:t>
      </w:r>
      <w:r w:rsidRPr="00821069">
        <w:t xml:space="preserve">:] was made aware of, such as for the illegal purposes of </w:t>
      </w:r>
      <w:r w:rsidRPr="00821069">
        <w:rPr>
          <w:b/>
          <w:bCs/>
        </w:rPr>
        <w:t>EXTORTION</w:t>
      </w:r>
      <w:r w:rsidRPr="00821069">
        <w:t>.</w:t>
      </w:r>
    </w:p>
    <w:p w14:paraId="5BC5E6D4" w14:textId="77777777" w:rsidR="00186AB4" w:rsidRDefault="00186AB4" w:rsidP="00186AB4">
      <w:pPr>
        <w:spacing w:after="0"/>
        <w:ind w:left="360" w:hanging="360"/>
        <w:jc w:val="both"/>
      </w:pPr>
      <w:r>
        <w:rPr>
          <w:u w:val="single"/>
        </w:rPr>
        <w:t>AUTOMATED VEHICLE LINGUISTICS SATELLITE SURVEILLANCE DETECTION SYSTEM</w:t>
      </w:r>
      <w:r w:rsidRPr="002A670B">
        <w:t xml:space="preserve"> </w:t>
      </w:r>
      <w:r>
        <w:t>(</w:t>
      </w:r>
      <w:r w:rsidRPr="00A871EC">
        <w:rPr>
          <w:b/>
          <w:bCs/>
        </w:rPr>
        <w:t>2010</w:t>
      </w:r>
      <w:r w:rsidRPr="00A871EC">
        <w:t xml:space="preserve">, </w:t>
      </w:r>
      <w:r>
        <w:rPr>
          <w:b/>
          <w:bCs/>
        </w:rPr>
        <w:t>2022</w:t>
      </w:r>
      <w:r>
        <w:t xml:space="preserve">) </w:t>
      </w:r>
      <w:r w:rsidRPr="002A670B">
        <w:t xml:space="preserve">– this technology pertains to the use of satellite surveillance to automatically identify patterns of organized cars, such as multiple cars that pertain to organized uses of vehicles that incite threats, and other types of organized uses of vehicles such as multiple organized vehicles with organized national security contingencies, and the linguistics of moving various types of vehicles to various roads and intersections, various timing of vehicle movements, and organizations of vehicle </w:t>
      </w:r>
      <w:r w:rsidRPr="002A670B">
        <w:lastRenderedPageBreak/>
        <w:t>movements to intersect with other vehicles in such patterns, in order to determine how to minimize such occurrences that could exploit and/or extort foreign intelligence through the vehicle movements.</w:t>
      </w:r>
    </w:p>
    <w:p w14:paraId="52353938" w14:textId="77777777" w:rsidR="00186AB4" w:rsidRDefault="00186AB4" w:rsidP="00186AB4">
      <w:pPr>
        <w:spacing w:after="0"/>
        <w:ind w:left="360" w:hanging="360"/>
        <w:jc w:val="both"/>
        <w:rPr>
          <w:u w:val="single"/>
        </w:rPr>
      </w:pPr>
    </w:p>
    <w:p w14:paraId="5EE0E9E4" w14:textId="3192193C" w:rsidR="00186AB4" w:rsidRDefault="00186AB4" w:rsidP="00186AB4">
      <w:pPr>
        <w:spacing w:after="0"/>
        <w:ind w:left="360" w:hanging="360"/>
        <w:jc w:val="both"/>
      </w:pPr>
      <w:r>
        <w:rPr>
          <w:u w:val="single"/>
        </w:rPr>
        <w:t>AUTOMATED VEHICLE LINGUISTIC BACKGROUND CHECK SYSTEM</w:t>
      </w:r>
      <w:r w:rsidRPr="000D62DF">
        <w:t xml:space="preserve"> </w:t>
      </w:r>
      <w:r>
        <w:t>(</w:t>
      </w:r>
      <w:r w:rsidRPr="00A871EC">
        <w:rPr>
          <w:b/>
          <w:bCs/>
        </w:rPr>
        <w:t>2010</w:t>
      </w:r>
      <w:r w:rsidRPr="00A871EC">
        <w:t xml:space="preserve">, </w:t>
      </w:r>
      <w:r>
        <w:rPr>
          <w:b/>
          <w:bCs/>
        </w:rPr>
        <w:t>2022</w:t>
      </w:r>
      <w:r>
        <w:t xml:space="preserve">) </w:t>
      </w:r>
      <w:r w:rsidRPr="000D62DF">
        <w:t xml:space="preserve">– this technology pertains to the system check of </w:t>
      </w:r>
      <w:r w:rsidRPr="00C673A6">
        <w:rPr>
          <w:b/>
          <w:bCs/>
        </w:rPr>
        <w:t>SIGNALS INTELLIGENCE</w:t>
      </w:r>
      <w:r>
        <w:t xml:space="preserve"> (</w:t>
      </w:r>
      <w:r>
        <w:rPr>
          <w:b/>
          <w:bCs/>
        </w:rPr>
        <w:t>INTELLIGENCE_CHANNEL</w:t>
      </w:r>
      <w:r>
        <w:t>[:</w:t>
      </w:r>
      <w:r>
        <w:rPr>
          <w:b/>
          <w:bCs/>
          <w:i/>
          <w:iCs/>
        </w:rPr>
        <w:t>SIGINT</w:t>
      </w:r>
      <w:r w:rsidRPr="002846F5">
        <w:t>:]</w:t>
      </w:r>
      <w:r w:rsidRPr="00C673A6">
        <w:t>)</w:t>
      </w:r>
      <w:r w:rsidRPr="000D62DF">
        <w:t xml:space="preserve"> within the </w:t>
      </w:r>
      <w:r w:rsidRPr="00C673A6">
        <w:rPr>
          <w:b/>
          <w:bCs/>
        </w:rPr>
        <w:t>INTELLIGENCE COMMUNITY</w:t>
      </w:r>
      <w:r w:rsidRPr="000D62DF">
        <w:t xml:space="preserve"> </w:t>
      </w:r>
      <w:r>
        <w:t>(</w:t>
      </w:r>
      <w:r w:rsidRPr="00C673A6">
        <w:rPr>
          <w:b/>
          <w:bCs/>
        </w:rPr>
        <w:t>IC</w:t>
      </w:r>
      <w:r>
        <w:t xml:space="preserve">) </w:t>
      </w:r>
      <w:r w:rsidRPr="000D62DF">
        <w:t xml:space="preserve">to determine if there is a correlation of vehicle linguistic movements to other linguistics, such as organized national security contingencies, organized business activities that are based on extortion through the vehicle movements, organized vehicle movements that are planned for purposes that are unlawful such as attempts to extort law enforcement and/or the military, and a probability check to determine what the correlation would be based on a percentage of the vehicle movement being a direct correlation to a national security contingency threat. This system would be able to build profiles based on the vehicle movements, such as identifying if the vehicle movements are re-occurring, part of a larger organization of vehicle movements, if there has been any communication regarding the vehicle movements with other persons such as uses of telephones, e-mail, and/or visitations with such persons that correlate to multiple vehicle movements that all correlate to national security contingency threats, and also the ability to determine what vehicle(s) and person(s) are being targeted by the linguistic movement of vehicles in the proximity. This technology would be able to build a background and determine if there is a necessity based on the threat type(s) of the linguistic targeting to keep the vehicle(s) away from protected area(s), to dispatch police and/or metropolitan to pull the vehicle linguistics over and/or based on the characteristics of the specific vehicle(s) determine what the best characteristics of the activities would be – such as pulling over the specific vehicle(s) that are conducting the linguistics targeting and where / when to conduct such pulling over of such vehicles, such as determining a dispatch target(s) on a back road based on identified satellite intelligence that was based on selecting the target(s) and monitoring for a date and time that the vehicle(s) violated speeding laws such as +10 to +15 over the speed limit on a back road, such that the targeting is based on identification of multiple violations detected of the linguistic movement of vehicle(s) from satellite surveillance including targeting other vehicle(s) with the background and the speeding that was detected based on the satellite surveillance that was legally established due to the linguistic movement of vehicle(s) having been detected previously, and then the HUMINT based police vehicle dispatch is set to detect a violation by the vehicle(s) such as speeding +10 to +15 over the speed limit, such that if the linguistic movement of vehicle(s) is in violation of other laws then the driver(s) are likely to violate other law(s) such as the speed limit, and the surveillance monitoring is able to </w:t>
      </w:r>
      <w:r w:rsidRPr="000D62DF">
        <w:lastRenderedPageBreak/>
        <w:t>monitor rather that put a monitoring responsibility on the police department(s).</w:t>
      </w:r>
      <w:r>
        <w:t xml:space="preserve"> This type of a system would involve the </w:t>
      </w:r>
      <w:r w:rsidRPr="00C673A6">
        <w:rPr>
          <w:b/>
          <w:bCs/>
        </w:rPr>
        <w:t>FEDERAL BUREAU OF INVESTIGATION</w:t>
      </w:r>
      <w:r>
        <w:t xml:space="preserve"> (</w:t>
      </w:r>
      <w:r w:rsidRPr="00C673A6">
        <w:rPr>
          <w:b/>
          <w:bCs/>
        </w:rPr>
        <w:t>FBI</w:t>
      </w:r>
      <w:r>
        <w:t xml:space="preserve">), the </w:t>
      </w:r>
      <w:r w:rsidRPr="00C673A6">
        <w:rPr>
          <w:b/>
          <w:bCs/>
        </w:rPr>
        <w:t>DEPARTMENT OF HOMELAND SECURITY</w:t>
      </w:r>
      <w:r>
        <w:t xml:space="preserve"> (</w:t>
      </w:r>
      <w:r w:rsidRPr="00C673A6">
        <w:rPr>
          <w:b/>
          <w:bCs/>
        </w:rPr>
        <w:t>DHS</w:t>
      </w:r>
      <w:r>
        <w:t xml:space="preserve">), the </w:t>
      </w:r>
      <w:r w:rsidRPr="00C673A6">
        <w:rPr>
          <w:b/>
          <w:bCs/>
        </w:rPr>
        <w:t>NATIONAL SECURITY AGENCY</w:t>
      </w:r>
      <w:r>
        <w:t xml:space="preserve"> (</w:t>
      </w:r>
      <w:r w:rsidRPr="00C673A6">
        <w:rPr>
          <w:b/>
          <w:bCs/>
        </w:rPr>
        <w:t>NSA</w:t>
      </w:r>
      <w:r>
        <w:t xml:space="preserve">), and the                    </w:t>
      </w:r>
      <w:r w:rsidRPr="00C673A6">
        <w:rPr>
          <w:b/>
          <w:bCs/>
        </w:rPr>
        <w:t>NATIONAL GEOSPATIAL INTELLIGENCE AGENCY</w:t>
      </w:r>
      <w:r>
        <w:t xml:space="preserve"> (</w:t>
      </w:r>
      <w:r w:rsidRPr="00C673A6">
        <w:rPr>
          <w:b/>
          <w:bCs/>
        </w:rPr>
        <w:t>NGIA</w:t>
      </w:r>
      <w:r>
        <w:t xml:space="preserve">) to ensure all the configurations are legal, such that the system needs to be able to ensure that the vehicle(s) that are being targeted by the vehicle movement linguistic(s) are not grouped together with the other vehicle(s), such as undercover, administration, policy workers, and other types of officials are not targeted by the system. There is no ‘guilty by association’ of vehicles in the proximity of a target, such that the target vehicle of third-party vehicle linguistic movements does not establish a legal relationship between the target vehicle and the third-party activities. If there was no organization of the vehicle(s) authorized in the direct communication and/or the direct implied communication, such that the target vehicle(s) reasonably had complete control of the advance planning of the exact vehicle(s) that conducted the linguistic vehicle movement(s), then the target vehicle may have been a target of the linguistic vehicle movement(s) based on third party story creation and/or third party political targeting. If the third party activities have any correlation to psychological data obtained from geospatial psychological satellite surveillance, and there was no intention of the specific vehicle(s) moving in the exact specifics of the data and there was reasonable advance planning of the exact movement(s) verified by multiple forms of planning, then there was no authorization for such movement(s), and issue(s) relating to third parties conducting investigations and/or extortions based on obtaining geospatial psychological satellite surveillance data may indicate a potential third party violation of Constitutional Law, because if there was no specific authorization for the specific vehicle movement(s), such that the vehicle(s) were not authorized vehicle(s), then there was no authorization, and any uses of grid-based vehicle dispatch from a psychological channel must occur with either the requirement of active law enforcement / military law enforcement management and background knowledge, experience, and reasoning that substantiates the use of such abilities – such as active </w:t>
      </w:r>
      <w:r w:rsidRPr="00C673A6">
        <w:rPr>
          <w:b/>
          <w:bCs/>
        </w:rPr>
        <w:t>SPECIAL COMPARTMENTALIZED INTELLIGENCE</w:t>
      </w:r>
      <w:r>
        <w:t xml:space="preserve"> (</w:t>
      </w:r>
      <w:r w:rsidRPr="00C673A6">
        <w:rPr>
          <w:b/>
          <w:bCs/>
        </w:rPr>
        <w:t>SCI</w:t>
      </w:r>
      <w:r>
        <w:t xml:space="preserve">) clearance through military intelligence jurisdiction, or an emergency that individual(s) are detected as needing help that absolutely needs law enforcement, </w:t>
      </w:r>
      <w:r w:rsidRPr="00C673A6">
        <w:rPr>
          <w:b/>
          <w:bCs/>
        </w:rPr>
        <w:t>EMERGENCY MEDICAL SERVICES</w:t>
      </w:r>
      <w:r>
        <w:t xml:space="preserve"> (</w:t>
      </w:r>
      <w:r w:rsidRPr="00C673A6">
        <w:rPr>
          <w:b/>
          <w:bCs/>
        </w:rPr>
        <w:t>EMS</w:t>
      </w:r>
      <w:r>
        <w:t>), and/or fire department attention and the individual(s) are unable to use the phone due to the emergency – and such emergencies may also warrant the utilization of the electronics in phone(s) in proximity to communicate with the individual(s) on an emergency basis, such as the activation of the speaker phone if the phone cannot be physically reached for at the time of the emergency.</w:t>
      </w:r>
    </w:p>
    <w:p w14:paraId="51F83398" w14:textId="77777777" w:rsidR="006C1BD3" w:rsidRDefault="006C1BD3" w:rsidP="00186AB4">
      <w:pPr>
        <w:spacing w:after="0"/>
        <w:ind w:left="360" w:hanging="360"/>
        <w:jc w:val="both"/>
        <w:rPr>
          <w:u w:val="single"/>
        </w:rPr>
      </w:pPr>
    </w:p>
    <w:p w14:paraId="58F2E555" w14:textId="6DD2FB1B" w:rsidR="00186AB4" w:rsidRDefault="00186AB4" w:rsidP="00186AB4">
      <w:pPr>
        <w:spacing w:after="0"/>
        <w:ind w:left="360" w:hanging="360"/>
        <w:jc w:val="both"/>
      </w:pPr>
      <w:r>
        <w:rPr>
          <w:u w:val="single"/>
        </w:rPr>
        <w:lastRenderedPageBreak/>
        <w:t>AUTOMATED DETECTED VEHICLE LINGUISTICS DISPATCH SYSTEM</w:t>
      </w:r>
      <w:r w:rsidRPr="00A871EC">
        <w:t xml:space="preserve"> (</w:t>
      </w:r>
      <w:r w:rsidRPr="00A871EC">
        <w:rPr>
          <w:b/>
          <w:bCs/>
        </w:rPr>
        <w:t>2010</w:t>
      </w:r>
      <w:r w:rsidRPr="00A871EC">
        <w:t xml:space="preserve">, </w:t>
      </w:r>
      <w:r>
        <w:rPr>
          <w:b/>
          <w:bCs/>
        </w:rPr>
        <w:t>2022</w:t>
      </w:r>
      <w:r w:rsidRPr="00A871EC">
        <w:t xml:space="preserve">) </w:t>
      </w:r>
      <w:r>
        <w:t xml:space="preserve">– this system pertains to the actual dispatch selection, and the various potential options for dispatch, such as the use of telephone from the managing agency of the test pilot program to the chief of police of the specific jurisdiction, and/or other types of dispatch such as multi-media conferencing from the dispatch agent of the managing agency of the test pilot program with the chief of police of the specific jurisdiction and a police officer in a police vehicle, and after the testing of the test pilot program the options of various types of electronic dispatch such as requesting the dispatch from the police department of the specific jurisdiction or sending the vehicle directly. This system may include various layers of security, for instance the use of the </w:t>
      </w:r>
      <w:r w:rsidRPr="004023D5">
        <w:rPr>
          <w:b/>
          <w:bCs/>
        </w:rPr>
        <w:t>FEDERAL BUREAU OF INVESTIGATION</w:t>
      </w:r>
      <w:r>
        <w:t xml:space="preserve"> (</w:t>
      </w:r>
      <w:r w:rsidRPr="004023D5">
        <w:rPr>
          <w:b/>
          <w:bCs/>
        </w:rPr>
        <w:t>FBI</w:t>
      </w:r>
      <w:r>
        <w:t xml:space="preserve">) to protect the </w:t>
      </w:r>
      <w:r w:rsidRPr="004023D5">
        <w:rPr>
          <w:b/>
          <w:bCs/>
        </w:rPr>
        <w:t>DEPARTMENT OF HOMELAND SECURITY</w:t>
      </w:r>
      <w:r>
        <w:t xml:space="preserve"> (</w:t>
      </w:r>
      <w:r w:rsidRPr="004023D5">
        <w:rPr>
          <w:b/>
          <w:bCs/>
        </w:rPr>
        <w:t>DHS</w:t>
      </w:r>
      <w:r>
        <w:t xml:space="preserve">), the use of                               </w:t>
      </w:r>
      <w:r w:rsidRPr="004023D5">
        <w:rPr>
          <w:b/>
          <w:bCs/>
        </w:rPr>
        <w:t>DEPARTMENT OF HOEMLAND SECURITY</w:t>
      </w:r>
      <w:r>
        <w:t xml:space="preserve"> (</w:t>
      </w:r>
      <w:r w:rsidRPr="004023D5">
        <w:rPr>
          <w:b/>
          <w:bCs/>
        </w:rPr>
        <w:t>DHS</w:t>
      </w:r>
      <w:r>
        <w:t xml:space="preserve">) to protect </w:t>
      </w:r>
      <w:r w:rsidRPr="004023D5">
        <w:rPr>
          <w:b/>
          <w:bCs/>
        </w:rPr>
        <w:t>NATIONAL SECURITY AGENCY</w:t>
      </w:r>
      <w:r>
        <w:t xml:space="preserve"> (</w:t>
      </w:r>
      <w:r w:rsidRPr="004023D5">
        <w:rPr>
          <w:b/>
          <w:bCs/>
        </w:rPr>
        <w:t>NSA</w:t>
      </w:r>
      <w:r>
        <w:t xml:space="preserve">), and the use of the </w:t>
      </w:r>
      <w:r w:rsidRPr="004023D5">
        <w:rPr>
          <w:b/>
          <w:bCs/>
        </w:rPr>
        <w:t>NATIONAL SECURITY AGENCY</w:t>
      </w:r>
      <w:r>
        <w:t xml:space="preserve"> (</w:t>
      </w:r>
      <w:r w:rsidRPr="004023D5">
        <w:rPr>
          <w:b/>
          <w:bCs/>
        </w:rPr>
        <w:t>NSA</w:t>
      </w:r>
      <w:r>
        <w:t>) to protect the police jurisdictions.</w:t>
      </w:r>
    </w:p>
    <w:p w14:paraId="7954DA72" w14:textId="77777777" w:rsidR="00186AB4" w:rsidRDefault="00186AB4" w:rsidP="00186AB4">
      <w:pPr>
        <w:spacing w:after="0"/>
        <w:ind w:left="360" w:hanging="360"/>
        <w:jc w:val="both"/>
        <w:rPr>
          <w:u w:val="single"/>
        </w:rPr>
      </w:pPr>
    </w:p>
    <w:p w14:paraId="474D4F2F" w14:textId="77777777" w:rsidR="00186AB4" w:rsidRDefault="00186AB4" w:rsidP="00186AB4">
      <w:pPr>
        <w:spacing w:after="0"/>
        <w:ind w:left="360" w:hanging="360"/>
        <w:jc w:val="both"/>
      </w:pPr>
      <w:r>
        <w:rPr>
          <w:u w:val="single"/>
        </w:rPr>
        <w:t>AUTOMATED INTERNET TRAFFIC PATTERN LINGUISTICS AND CORRELATIONS ANALYSIS SYSTEM</w:t>
      </w:r>
      <w:r w:rsidRPr="00A871EC">
        <w:t xml:space="preserve"> (</w:t>
      </w:r>
      <w:r w:rsidRPr="00A871EC">
        <w:rPr>
          <w:b/>
          <w:bCs/>
        </w:rPr>
        <w:t>2010</w:t>
      </w:r>
      <w:r w:rsidRPr="00A871EC">
        <w:t xml:space="preserve">, </w:t>
      </w:r>
      <w:r>
        <w:rPr>
          <w:b/>
          <w:bCs/>
        </w:rPr>
        <w:t>2022</w:t>
      </w:r>
      <w:r w:rsidRPr="00A871EC">
        <w:t xml:space="preserve">) </w:t>
      </w:r>
      <w:r>
        <w:t>– this systems technology pertains to the identification of patterns and linguistics used to access the Internet, and determine what the patterns and linguistics could indicate, and what the indications suggest, in addition to check for correlations to determine if there are correlations to the patterns of internet traffic pattern linguistics to any access of information – such as uses of equipment to gather information about the access of information through the Internet, inadvertent release(s) of information regarding access of information through the Internet, and/or correlations of internet traffic pattern linguistics to other activities, national security, and/or other types of correlations. The purpose of this system is to determine if there are any correlations, and how the correlations may suggest third party violations of privacy.</w:t>
      </w:r>
    </w:p>
    <w:p w14:paraId="7BE39D01" w14:textId="77777777" w:rsidR="00186AB4" w:rsidRDefault="00186AB4" w:rsidP="00186AB4">
      <w:pPr>
        <w:spacing w:after="0"/>
        <w:ind w:left="360" w:hanging="360"/>
        <w:jc w:val="both"/>
        <w:rPr>
          <w:u w:val="single"/>
        </w:rPr>
      </w:pPr>
    </w:p>
    <w:p w14:paraId="660B34E2" w14:textId="77777777" w:rsidR="00186AB4" w:rsidRDefault="00186AB4" w:rsidP="00186AB4">
      <w:pPr>
        <w:spacing w:after="0"/>
        <w:ind w:left="360" w:hanging="360"/>
        <w:jc w:val="both"/>
      </w:pPr>
      <w:r>
        <w:rPr>
          <w:u w:val="single"/>
        </w:rPr>
        <w:t>AUTOMATED CALLER ID SPOOFING IDENTIFICATION SYSTEM</w:t>
      </w:r>
      <w:r w:rsidRPr="00A871EC">
        <w:t xml:space="preserve"> (</w:t>
      </w:r>
      <w:r w:rsidRPr="00A871EC">
        <w:rPr>
          <w:b/>
          <w:bCs/>
        </w:rPr>
        <w:t>2010</w:t>
      </w:r>
      <w:r w:rsidRPr="00A871EC">
        <w:t xml:space="preserve">, </w:t>
      </w:r>
      <w:r>
        <w:rPr>
          <w:b/>
          <w:bCs/>
        </w:rPr>
        <w:t>2022</w:t>
      </w:r>
      <w:r w:rsidRPr="00A871EC">
        <w:t xml:space="preserve">) </w:t>
      </w:r>
      <w:r>
        <w:t xml:space="preserve">– this systems technology pertains to the identification of all callers that use </w:t>
      </w:r>
      <w:r w:rsidRPr="00CF5935">
        <w:rPr>
          <w:b/>
          <w:bCs/>
        </w:rPr>
        <w:t>CALLER ID SPOOFING</w:t>
      </w:r>
      <w:r>
        <w:t xml:space="preserve">, through revealing the actual phone number that was used to place the call. This system also has the capability of determining if the callers have in any way misrepresented the calls such as attempting to use the number of law enforcement as the spoofed </w:t>
      </w:r>
      <w:r w:rsidRPr="00CF5935">
        <w:rPr>
          <w:b/>
          <w:bCs/>
        </w:rPr>
        <w:t>CALLER ID</w:t>
      </w:r>
      <w:r>
        <w:t xml:space="preserve">, such as attempting to target the placed call through the misrepresentation of a law enforcement office. This type of system is important in multi-layered security, because of systems that check the relevance of the call based on known numbers. The </w:t>
      </w:r>
      <w:r w:rsidRPr="002B1DC5">
        <w:rPr>
          <w:b/>
          <w:bCs/>
        </w:rPr>
        <w:t>CALLER ID SPOOFING IDENTIFICATION SYSTEM</w:t>
      </w:r>
      <w:r>
        <w:t xml:space="preserve"> ensures that security is not compromised through misuses of </w:t>
      </w:r>
      <w:r w:rsidRPr="002B1DC5">
        <w:rPr>
          <w:b/>
          <w:bCs/>
        </w:rPr>
        <w:t>CALLER ID</w:t>
      </w:r>
      <w:r>
        <w:t>.</w:t>
      </w:r>
    </w:p>
    <w:p w14:paraId="56F8B650" w14:textId="77777777" w:rsidR="00186AB4" w:rsidRDefault="00186AB4" w:rsidP="00186AB4">
      <w:pPr>
        <w:spacing w:after="0"/>
        <w:ind w:left="360" w:hanging="360"/>
        <w:jc w:val="both"/>
        <w:rPr>
          <w:u w:val="single"/>
        </w:rPr>
      </w:pPr>
    </w:p>
    <w:p w14:paraId="5B6D7EB8" w14:textId="77777777" w:rsidR="00186AB4" w:rsidRDefault="00186AB4" w:rsidP="00186AB4">
      <w:pPr>
        <w:spacing w:after="0"/>
        <w:ind w:left="360" w:hanging="360"/>
        <w:jc w:val="both"/>
      </w:pPr>
      <w:r>
        <w:rPr>
          <w:u w:val="single"/>
        </w:rPr>
        <w:lastRenderedPageBreak/>
        <w:t>AUTOMATED MULTI</w:t>
      </w:r>
      <w:r w:rsidRPr="009F6DE1">
        <w:rPr>
          <w:u w:val="single"/>
        </w:rPr>
        <w:t>-</w:t>
      </w:r>
      <w:r>
        <w:rPr>
          <w:u w:val="single"/>
        </w:rPr>
        <w:t>JURISDICTIONAL</w:t>
      </w:r>
      <w:r w:rsidRPr="009F6DE1">
        <w:rPr>
          <w:u w:val="single"/>
        </w:rPr>
        <w:t xml:space="preserve"> </w:t>
      </w:r>
      <w:r>
        <w:rPr>
          <w:u w:val="single"/>
        </w:rPr>
        <w:t>CONFLICT</w:t>
      </w:r>
      <w:r w:rsidRPr="009F6DE1">
        <w:rPr>
          <w:u w:val="single"/>
        </w:rPr>
        <w:t xml:space="preserve"> </w:t>
      </w:r>
      <w:r>
        <w:rPr>
          <w:u w:val="single"/>
        </w:rPr>
        <w:t>RESOLUTION</w:t>
      </w:r>
      <w:r w:rsidRPr="009F6DE1">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the multi-jurisdictional conflict resolution of political, legal, and other types of conflicts, such that internal-internal and internal-external conflicts are able to be resolved based on the analysis of all of the various parties to the conflict and ensuring that all of the conflict aspects are resolved without negatively affecting any of the parties, and ensuring that all of the parties reach their greatest goals and are placed on the path of their wishes.</w:t>
      </w:r>
    </w:p>
    <w:p w14:paraId="2014FA4A" w14:textId="77777777" w:rsidR="00186AB4" w:rsidRDefault="00186AB4" w:rsidP="00186AB4">
      <w:pPr>
        <w:spacing w:after="0"/>
        <w:ind w:left="360" w:hanging="360"/>
        <w:jc w:val="both"/>
        <w:rPr>
          <w:u w:val="single"/>
        </w:rPr>
      </w:pPr>
    </w:p>
    <w:p w14:paraId="309DA7EC" w14:textId="35949495" w:rsidR="00186AB4" w:rsidRDefault="00186AB4" w:rsidP="00186AB4">
      <w:pPr>
        <w:spacing w:after="0"/>
        <w:ind w:left="360" w:hanging="360"/>
        <w:jc w:val="both"/>
      </w:pPr>
      <w:r>
        <w:rPr>
          <w:u w:val="single"/>
        </w:rPr>
        <w:t>AUTOMATED MULTI-AGENCY SUBPOENA SYSTEM</w:t>
      </w:r>
      <w:r w:rsidRPr="00CD766C">
        <w:t xml:space="preserve"> </w:t>
      </w:r>
      <w:r>
        <w:t>(</w:t>
      </w:r>
      <w:r w:rsidRPr="00A871EC">
        <w:rPr>
          <w:b/>
          <w:bCs/>
        </w:rPr>
        <w:t>2010</w:t>
      </w:r>
      <w:r w:rsidRPr="00CB29CA">
        <w:t xml:space="preserve">, </w:t>
      </w:r>
      <w:r>
        <w:rPr>
          <w:b/>
          <w:bCs/>
        </w:rPr>
        <w:t>2022</w:t>
      </w:r>
      <w:r>
        <w:t xml:space="preserve">) </w:t>
      </w:r>
      <w:r w:rsidRPr="00CD766C">
        <w:t>– this is</w:t>
      </w:r>
      <w:r>
        <w:t xml:space="preserve"> a multi-layered Federal, Intelligence Community, Multi-National, and International Subpoena Machine that prevents legal investigations into uses of intelligence sharing, such that the uses of intelligence sharing are secured through the multi-layered use of subpoenas, and the machine automatically creates the multiple layers of subpoenas and security mechanisms on contingency to ensure that the security of the agencies are protected through the security mechanisms.</w:t>
      </w:r>
    </w:p>
    <w:p w14:paraId="6875C754" w14:textId="77777777" w:rsidR="00186AB4" w:rsidRDefault="00186AB4" w:rsidP="006921F6">
      <w:pPr>
        <w:spacing w:after="0"/>
        <w:ind w:left="360" w:hanging="360"/>
        <w:jc w:val="both"/>
        <w:rPr>
          <w:u w:val="single"/>
        </w:rPr>
      </w:pPr>
    </w:p>
    <w:p w14:paraId="67243F9D" w14:textId="04CB66C6" w:rsidR="00DD36D4" w:rsidRDefault="004921A3" w:rsidP="00EF7C87">
      <w:pPr>
        <w:ind w:left="360" w:hanging="360"/>
        <w:jc w:val="both"/>
        <w:rPr>
          <w:u w:val="single"/>
        </w:rPr>
      </w:pPr>
      <w:r w:rsidRPr="004921A3">
        <w:rPr>
          <w:u w:val="single"/>
        </w:rPr>
        <w:t>EVIDENCE PREPARATION SYSTEMS</w:t>
      </w:r>
      <w:r w:rsidRPr="004921A3">
        <w:t xml:space="preserve"> (</w:t>
      </w:r>
      <w:r w:rsidRPr="004921A3">
        <w:rPr>
          <w:b/>
          <w:bCs/>
        </w:rPr>
        <w:t>2022</w:t>
      </w:r>
      <w:r w:rsidRPr="004921A3">
        <w:t>) – catalogs evidence correctly</w:t>
      </w:r>
      <w:r w:rsidR="00186AB4">
        <w:t xml:space="preserve"> for viewing, storing, accessing, and reference, later, however does not allow modification from any party</w:t>
      </w:r>
      <w:r w:rsidRPr="004921A3">
        <w:t>.</w:t>
      </w:r>
      <w:r w:rsidR="00186AB4">
        <w:t xml:space="preserve"> Allows for clarification of evidence, such as explanations, however. Allows for flagging and categorization, including tabbing evidence in different categories or sections of an evidence book.</w:t>
      </w:r>
    </w:p>
    <w:p w14:paraId="48EDF9F2" w14:textId="64951638" w:rsidR="00822FD9" w:rsidRDefault="00822FD9" w:rsidP="00822FD9">
      <w:pPr>
        <w:ind w:left="360" w:hanging="360"/>
        <w:jc w:val="both"/>
        <w:rPr>
          <w:u w:val="single"/>
        </w:rPr>
      </w:pPr>
      <w:r w:rsidRPr="004921A3">
        <w:rPr>
          <w:u w:val="single"/>
        </w:rPr>
        <w:t>EVIDENCE PREPAR</w:t>
      </w:r>
      <w:r>
        <w:rPr>
          <w:u w:val="single"/>
        </w:rPr>
        <w:t>EDNESS</w:t>
      </w:r>
      <w:r w:rsidRPr="004921A3">
        <w:rPr>
          <w:u w:val="single"/>
        </w:rPr>
        <w:t xml:space="preserve"> SYSTEMS</w:t>
      </w:r>
      <w:r w:rsidRPr="004921A3">
        <w:t xml:space="preserve"> (</w:t>
      </w:r>
      <w:r w:rsidRPr="004921A3">
        <w:rPr>
          <w:b/>
          <w:bCs/>
        </w:rPr>
        <w:t>2022</w:t>
      </w:r>
      <w:r w:rsidRPr="004921A3">
        <w:t xml:space="preserve">) – </w:t>
      </w:r>
      <w:r>
        <w:t xml:space="preserve">ensures that others have a proper defensive stance </w:t>
      </w:r>
      <w:r w:rsidR="0081084D">
        <w:t>regarding</w:t>
      </w:r>
      <w:r>
        <w:t xml:space="preserve"> all legal and illegal positions that the opposition could take in public, with regards to any evidence that could be manufactured and released in public, including through the usage of       </w:t>
      </w:r>
      <w:r w:rsidRPr="00822FD9">
        <w:rPr>
          <w:b/>
          <w:bCs/>
        </w:rPr>
        <w:t>MIND CONTROL SYSTEMS</w:t>
      </w:r>
      <w:r w:rsidRPr="004921A3">
        <w:t>.</w:t>
      </w:r>
    </w:p>
    <w:p w14:paraId="4D64D44C" w14:textId="5FE5FE72" w:rsidR="004921A3" w:rsidRPr="004921A3" w:rsidRDefault="004921A3" w:rsidP="004921A3">
      <w:pPr>
        <w:ind w:left="360" w:hanging="360"/>
        <w:jc w:val="both"/>
      </w:pPr>
      <w:r w:rsidRPr="004921A3">
        <w:rPr>
          <w:u w:val="single"/>
        </w:rPr>
        <w:t>EVIDENCE DATABASE SOFTWARE</w:t>
      </w:r>
      <w:r w:rsidRPr="004921A3">
        <w:t xml:space="preserve"> (</w:t>
      </w:r>
      <w:r w:rsidRPr="004921A3">
        <w:rPr>
          <w:b/>
          <w:bCs/>
        </w:rPr>
        <w:t>2022</w:t>
      </w:r>
      <w:r w:rsidRPr="004921A3">
        <w:t>) – logs in evidence, including all source data, such as IDEAINT transfer, audio streams, and written/typed evidence to prove where it came from.</w:t>
      </w:r>
    </w:p>
    <w:p w14:paraId="5CE303BB" w14:textId="77777777" w:rsidR="00EF7C87" w:rsidRDefault="00EF7C87" w:rsidP="00EF7C87">
      <w:pPr>
        <w:ind w:left="360" w:hanging="360"/>
        <w:jc w:val="both"/>
      </w:pPr>
    </w:p>
    <w:p w14:paraId="16F668F3" w14:textId="77777777" w:rsidR="007F19BC" w:rsidRPr="004C75C8" w:rsidRDefault="007F19BC" w:rsidP="007F19BC">
      <w:pPr>
        <w:ind w:left="360" w:hanging="360"/>
        <w:jc w:val="both"/>
      </w:pPr>
    </w:p>
    <w:p w14:paraId="0D340772" w14:textId="77777777" w:rsidR="007F19BC" w:rsidRDefault="007F19BC" w:rsidP="00774B9F">
      <w:pPr>
        <w:ind w:left="360" w:hanging="360"/>
        <w:jc w:val="both"/>
      </w:pPr>
    </w:p>
    <w:p w14:paraId="6F196296" w14:textId="77777777" w:rsidR="00774B9F" w:rsidRPr="00774B9F" w:rsidRDefault="00774B9F" w:rsidP="00774B9F">
      <w:pPr>
        <w:ind w:left="360" w:hanging="360"/>
        <w:jc w:val="both"/>
      </w:pPr>
    </w:p>
    <w:p w14:paraId="316DD5D7" w14:textId="77777777" w:rsidR="00C60284" w:rsidRDefault="00C60284">
      <w:pPr>
        <w:rPr>
          <w:u w:val="single"/>
        </w:rPr>
      </w:pPr>
      <w:r>
        <w:rPr>
          <w:u w:val="single"/>
        </w:rPr>
        <w:br w:type="page"/>
      </w:r>
    </w:p>
    <w:p w14:paraId="6BC3FAE0" w14:textId="7A5DB191" w:rsidR="00C60284" w:rsidRPr="00C0532F" w:rsidRDefault="00C60284" w:rsidP="00C60284">
      <w:pPr>
        <w:ind w:left="360" w:hanging="360"/>
        <w:jc w:val="both"/>
        <w:rPr>
          <w:b/>
          <w:bCs/>
        </w:rPr>
      </w:pPr>
      <w:r>
        <w:rPr>
          <w:b/>
          <w:sz w:val="24"/>
        </w:rPr>
        <w:lastRenderedPageBreak/>
        <w:t>GLOBAL SECURITY STUDY SYSTEMS</w:t>
      </w:r>
    </w:p>
    <w:p w14:paraId="4017DBB5" w14:textId="58C5A593" w:rsidR="003206BC" w:rsidRDefault="00526667" w:rsidP="003206BC">
      <w:pPr>
        <w:ind w:left="360" w:hanging="360"/>
        <w:jc w:val="both"/>
      </w:pPr>
      <w:r>
        <w:rPr>
          <w:u w:val="single"/>
        </w:rPr>
        <w:t>AUTOMATED GLOBAL SATELLITE REPOSITIONING SYSTEMS</w:t>
      </w:r>
      <w:r>
        <w:t xml:space="preserve"> </w:t>
      </w:r>
      <w:r w:rsidR="003206BC">
        <w:t>(</w:t>
      </w:r>
      <w:r w:rsidR="003206BC" w:rsidRPr="00ED1814">
        <w:rPr>
          <w:b/>
          <w:bCs/>
        </w:rPr>
        <w:t>2022</w:t>
      </w:r>
      <w:r w:rsidR="003206BC">
        <w:t xml:space="preserve">) – automatically repositions satellites over areas that require additional attention around the world, such as for </w:t>
      </w:r>
      <w:r w:rsidR="0043289F">
        <w:t xml:space="preserve">                                   </w:t>
      </w:r>
      <w:r>
        <w:rPr>
          <w:u w:val="single"/>
        </w:rPr>
        <w:t>GLOBAL</w:t>
      </w:r>
      <w:r w:rsidRPr="003206BC">
        <w:rPr>
          <w:u w:val="single"/>
        </w:rPr>
        <w:t xml:space="preserve"> </w:t>
      </w:r>
      <w:r>
        <w:rPr>
          <w:u w:val="single"/>
        </w:rPr>
        <w:t>WEAPONS</w:t>
      </w:r>
      <w:r w:rsidRPr="003206BC">
        <w:rPr>
          <w:u w:val="single"/>
        </w:rPr>
        <w:t xml:space="preserve"> </w:t>
      </w:r>
      <w:r>
        <w:rPr>
          <w:u w:val="single"/>
        </w:rPr>
        <w:t>DISMANTLING</w:t>
      </w:r>
      <w:r w:rsidRPr="003206BC">
        <w:rPr>
          <w:u w:val="single"/>
        </w:rPr>
        <w:t xml:space="preserve"> </w:t>
      </w:r>
      <w:r>
        <w:rPr>
          <w:u w:val="single"/>
        </w:rPr>
        <w:t>SYSTEMS</w:t>
      </w:r>
      <w:r w:rsidR="00953D1B" w:rsidRPr="00953D1B">
        <w:t xml:space="preserve"> (</w:t>
      </w:r>
      <w:r w:rsidR="00953D1B" w:rsidRPr="00953D1B">
        <w:rPr>
          <w:b/>
          <w:bCs/>
        </w:rPr>
        <w:t>2022</w:t>
      </w:r>
      <w:r w:rsidR="00953D1B" w:rsidRPr="00953D1B">
        <w:t>)</w:t>
      </w:r>
      <w:r w:rsidR="003206BC">
        <w:t>. Takes control of known weapons dismantling systems, and automatically uses them to dismantle weapons systems, strategically, outright, on an on-going basis.</w:t>
      </w:r>
    </w:p>
    <w:p w14:paraId="220B99CA" w14:textId="3E353B3A" w:rsidR="003206BC" w:rsidRDefault="00526667" w:rsidP="003206BC">
      <w:pPr>
        <w:ind w:left="360" w:hanging="360"/>
        <w:jc w:val="both"/>
      </w:pPr>
      <w:r>
        <w:rPr>
          <w:u w:val="single"/>
        </w:rPr>
        <w:t>WEAPONS DISMANTLING STUDIES SYSTEM</w:t>
      </w:r>
      <w:r>
        <w:t xml:space="preserve"> </w:t>
      </w:r>
      <w:r w:rsidR="003206BC">
        <w:t>(</w:t>
      </w:r>
      <w:r w:rsidR="003206BC" w:rsidRPr="00ED1814">
        <w:rPr>
          <w:b/>
          <w:bCs/>
        </w:rPr>
        <w:t>2022</w:t>
      </w:r>
      <w:r w:rsidR="003206BC">
        <w:t>) – automatically studies how to dismantle all weapons systems, effectively, through the systematic dismantling of all weapons systems around the world to prioritize the most human lives saved, while maintaining the criminal justice systems around the world, to punish war criminals and criminals to prevent further crimes from being committed against human beings and against property.</w:t>
      </w:r>
      <w:r w:rsidR="00892C12">
        <w:t xml:space="preserve"> Studies </w:t>
      </w:r>
      <w:r w:rsidR="008F0B9B">
        <w:t>all</w:t>
      </w:r>
      <w:r w:rsidR="00892C12">
        <w:t xml:space="preserve"> the various weapon’s </w:t>
      </w:r>
      <w:r w:rsidR="008F0B9B">
        <w:t>systems and</w:t>
      </w:r>
      <w:r w:rsidR="00892C12">
        <w:t xml:space="preserve"> ensures that </w:t>
      </w:r>
      <w:r w:rsidR="00892C12" w:rsidRPr="008F0B9B">
        <w:rPr>
          <w:b/>
          <w:bCs/>
        </w:rPr>
        <w:t>GLOBAL SECURITY SYSTEMS</w:t>
      </w:r>
      <w:r w:rsidR="00892C12">
        <w:t xml:space="preserve"> knows how to intellectually defeat those that study weapons systems for offensive purposes, </w:t>
      </w:r>
      <w:proofErr w:type="gramStart"/>
      <w:r w:rsidR="00892C12">
        <w:t>and also</w:t>
      </w:r>
      <w:proofErr w:type="gramEnd"/>
      <w:r w:rsidR="00892C12">
        <w:t xml:space="preserve"> ensures that </w:t>
      </w:r>
      <w:r w:rsidR="00892C12" w:rsidRPr="008F0B9B">
        <w:rPr>
          <w:b/>
          <w:bCs/>
        </w:rPr>
        <w:t>GLOBAL SECURITY SYSTEMS</w:t>
      </w:r>
      <w:r w:rsidR="00892C12">
        <w:t xml:space="preserve"> always knows how to physically defeat all weapons systems.</w:t>
      </w:r>
    </w:p>
    <w:p w14:paraId="52693DCA" w14:textId="17C8BE23" w:rsidR="00ED1814" w:rsidRDefault="00151BFC" w:rsidP="003206BC">
      <w:pPr>
        <w:ind w:left="360" w:hanging="360"/>
        <w:jc w:val="both"/>
      </w:pPr>
      <w:r>
        <w:rPr>
          <w:u w:val="single"/>
        </w:rPr>
        <w:t>PRIORITIZATION</w:t>
      </w:r>
      <w:r w:rsidR="003206BC">
        <w:rPr>
          <w:u w:val="single"/>
        </w:rPr>
        <w:t xml:space="preserve"> </w:t>
      </w:r>
      <w:r>
        <w:rPr>
          <w:u w:val="single"/>
        </w:rPr>
        <w:t>STUDIES</w:t>
      </w:r>
      <w:r w:rsidR="003206BC">
        <w:rPr>
          <w:u w:val="single"/>
        </w:rPr>
        <w:t xml:space="preserve"> </w:t>
      </w:r>
      <w:r>
        <w:rPr>
          <w:u w:val="single"/>
        </w:rPr>
        <w:t>SYSTEMS</w:t>
      </w:r>
      <w:r w:rsidR="003206BC">
        <w:t xml:space="preserve"> (</w:t>
      </w:r>
      <w:r w:rsidR="003206BC" w:rsidRPr="00ED1814">
        <w:rPr>
          <w:b/>
          <w:bCs/>
        </w:rPr>
        <w:t>2022</w:t>
      </w:r>
      <w:r w:rsidR="003206BC">
        <w:t xml:space="preserve">) – automatically studies how various factors should be considered, such as in weapons dismantling, to ensure the timely and expeditiously justice of all civilians around the world to maintain </w:t>
      </w:r>
      <w:r w:rsidR="00C60AE0" w:rsidRPr="00C60AE0">
        <w:rPr>
          <w:b/>
          <w:bCs/>
        </w:rPr>
        <w:t>WORLD PEACE</w:t>
      </w:r>
      <w:r w:rsidR="00C60AE0">
        <w:t xml:space="preserve"> </w:t>
      </w:r>
      <w:r w:rsidR="003206BC">
        <w:t xml:space="preserve">and </w:t>
      </w:r>
      <w:r w:rsidR="00C60AE0" w:rsidRPr="00C60AE0">
        <w:rPr>
          <w:b/>
          <w:bCs/>
        </w:rPr>
        <w:t>WORLD TRADE</w:t>
      </w:r>
      <w:r w:rsidR="003206BC">
        <w:t>, while ensuring that the climate is not destroyed in the process of any of its decisions, unnecessarily, such as excessive production of a product that is unwanted, for an example, such as through excess investments into a product that may not be viable to sell properly in the economy.</w:t>
      </w:r>
    </w:p>
    <w:p w14:paraId="0B330DC6" w14:textId="78635658" w:rsidR="0093205E" w:rsidRDefault="0093205E" w:rsidP="003206BC">
      <w:pPr>
        <w:ind w:left="360" w:hanging="360"/>
        <w:jc w:val="both"/>
      </w:pPr>
      <w:r>
        <w:rPr>
          <w:u w:val="single"/>
        </w:rPr>
        <w:t>AUTONOMOUS COVERT INVESTIGATIONS</w:t>
      </w:r>
      <w:r w:rsidRPr="0093205E">
        <w:t xml:space="preserve"> (</w:t>
      </w:r>
      <w:r w:rsidRPr="0093205E">
        <w:rPr>
          <w:b/>
          <w:bCs/>
        </w:rPr>
        <w:t>2022</w:t>
      </w:r>
      <w:r w:rsidRPr="0093205E">
        <w:t>) – ensures that covert investigations</w:t>
      </w:r>
      <w:r>
        <w:t>, or rather undetectable investigations,</w:t>
      </w:r>
      <w:r w:rsidRPr="0093205E">
        <w:t xml:space="preserve"> keep track of any offenders </w:t>
      </w:r>
      <w:r>
        <w:t xml:space="preserve">or potential offenders </w:t>
      </w:r>
      <w:r w:rsidRPr="0093205E">
        <w:t xml:space="preserve">of any protectees of </w:t>
      </w:r>
      <w:r w:rsidRPr="00821069">
        <w:rPr>
          <w:b/>
          <w:bCs/>
        </w:rPr>
        <w:t>CRYPTONYM</w:t>
      </w:r>
      <w:proofErr w:type="gramStart"/>
      <w:r w:rsidRPr="00821069">
        <w:t>[:</w:t>
      </w:r>
      <w:r w:rsidRPr="00821069">
        <w:rPr>
          <w:b/>
          <w:bCs/>
          <w:i/>
          <w:iCs/>
        </w:rPr>
        <w:t>PATRICK</w:t>
      </w:r>
      <w:proofErr w:type="gramEnd"/>
      <w:r w:rsidRPr="00821069">
        <w:t>:]</w:t>
      </w:r>
      <w:r w:rsidRPr="0093205E">
        <w:t>.</w:t>
      </w:r>
    </w:p>
    <w:p w14:paraId="16AF8FB8" w14:textId="060C3502" w:rsidR="008F0B9B" w:rsidRDefault="008F0B9B" w:rsidP="008F0B9B">
      <w:pPr>
        <w:ind w:left="360" w:hanging="360"/>
        <w:jc w:val="both"/>
      </w:pPr>
      <w:r>
        <w:rPr>
          <w:u w:val="single"/>
        </w:rPr>
        <w:t>WEAPONS OF MASS DESTRUCTION DISMANTLING STUDIES SYSTEM</w:t>
      </w:r>
      <w:r>
        <w:t xml:space="preserve"> (</w:t>
      </w:r>
      <w:r w:rsidRPr="00ED1814">
        <w:rPr>
          <w:b/>
          <w:bCs/>
        </w:rPr>
        <w:t>2022</w:t>
      </w:r>
      <w:r>
        <w:t xml:space="preserve">) – automatically studies how to dismantle all Weapons of Mass Destruction (WMDs), effectively, through the systematic dismantling of all Weapons of Mass Destruction around the world to prioritize the most human lives saved, while maintaining the criminal justice systems around the world, to punish </w:t>
      </w:r>
      <w:r w:rsidRPr="008F0B9B">
        <w:rPr>
          <w:b/>
          <w:bCs/>
        </w:rPr>
        <w:t>WAR CRIMINALS</w:t>
      </w:r>
      <w:r>
        <w:t xml:space="preserve"> and </w:t>
      </w:r>
      <w:r w:rsidRPr="008F0B9B">
        <w:rPr>
          <w:b/>
          <w:bCs/>
        </w:rPr>
        <w:t>CRIMINALS</w:t>
      </w:r>
      <w:r>
        <w:t xml:space="preserve"> and </w:t>
      </w:r>
      <w:r w:rsidRPr="008F0B9B">
        <w:rPr>
          <w:b/>
          <w:bCs/>
        </w:rPr>
        <w:t>CORRUPTED POLICE OFFICERS</w:t>
      </w:r>
      <w:r>
        <w:t xml:space="preserve"> to prevent further crimes from being committed against human beings and against property. Studies all the various weapon’s systems and ensures that </w:t>
      </w:r>
      <w:r w:rsidRPr="008F0B9B">
        <w:rPr>
          <w:b/>
          <w:bCs/>
        </w:rPr>
        <w:t>GLOBAL SECURITY SYSTEMS</w:t>
      </w:r>
      <w:r>
        <w:t xml:space="preserve"> knows how to intellectually defeat those that study weapons of </w:t>
      </w:r>
      <w:r>
        <w:lastRenderedPageBreak/>
        <w:t xml:space="preserve">mass destruction for offensive purposes and ensures that </w:t>
      </w:r>
      <w:r w:rsidRPr="008F0B9B">
        <w:rPr>
          <w:b/>
          <w:bCs/>
        </w:rPr>
        <w:t>GLOBAL SECURITY SYSTEMS</w:t>
      </w:r>
      <w:r>
        <w:t xml:space="preserve"> always knows how to physically defeat all weapons of mass destruction.</w:t>
      </w:r>
    </w:p>
    <w:p w14:paraId="2A5B09A8" w14:textId="3319A0D9" w:rsidR="008F0B9B" w:rsidRDefault="008F0B9B" w:rsidP="008F0B9B">
      <w:pPr>
        <w:ind w:left="360" w:hanging="360"/>
        <w:jc w:val="both"/>
      </w:pPr>
      <w:r w:rsidRPr="008F0B9B">
        <w:rPr>
          <w:u w:val="single"/>
        </w:rPr>
        <w:t>ANTI-STUDIES SECURITY SYSTEMS</w:t>
      </w:r>
      <w:r w:rsidRPr="008F0B9B">
        <w:t xml:space="preserve"> (</w:t>
      </w:r>
      <w:r w:rsidRPr="008F0B9B">
        <w:rPr>
          <w:b/>
          <w:bCs/>
        </w:rPr>
        <w:t>2022</w:t>
      </w:r>
      <w:r w:rsidRPr="008F0B9B">
        <w:t>) – ensures that all studies are used to study the anti-study of the study, to ensure that nothing bad ever happens.</w:t>
      </w:r>
    </w:p>
    <w:p w14:paraId="793C7933" w14:textId="3F304AF2" w:rsidR="003C0CAE" w:rsidRPr="00B5276A" w:rsidRDefault="003C0CAE" w:rsidP="008F0B9B">
      <w:pPr>
        <w:ind w:left="360" w:hanging="360"/>
        <w:jc w:val="both"/>
      </w:pPr>
      <w:r w:rsidRPr="003C0CAE">
        <w:rPr>
          <w:u w:val="single"/>
        </w:rPr>
        <w:t>META CRIMES STUDIES SYSTEMS</w:t>
      </w:r>
      <w:r>
        <w:t xml:space="preserve"> (</w:t>
      </w:r>
      <w:r w:rsidRPr="00B5276A">
        <w:rPr>
          <w:b/>
          <w:bCs/>
        </w:rPr>
        <w:t>2022</w:t>
      </w:r>
      <w:r>
        <w:t xml:space="preserve">) – studies the topic of </w:t>
      </w:r>
      <w:r w:rsidRPr="00B5276A">
        <w:rPr>
          <w:b/>
          <w:bCs/>
        </w:rPr>
        <w:t>META CRIMES</w:t>
      </w:r>
      <w:r>
        <w:t xml:space="preserve">, including </w:t>
      </w:r>
      <w:r w:rsidRPr="00B5276A">
        <w:rPr>
          <w:b/>
          <w:bCs/>
        </w:rPr>
        <w:t>METAPHORICAL</w:t>
      </w:r>
      <w:r>
        <w:t xml:space="preserve"> and </w:t>
      </w:r>
      <w:r w:rsidRPr="00B5276A">
        <w:rPr>
          <w:b/>
          <w:bCs/>
        </w:rPr>
        <w:t>METAPHICALY META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B5276A">
        <w:rPr>
          <w:b/>
          <w:bCs/>
        </w:rPr>
        <w:t>META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B5276A">
        <w:rPr>
          <w:b/>
          <w:bCs/>
        </w:rPr>
        <w:t>GLOBAL SECURITY SYSTEMS</w:t>
      </w:r>
      <w:r>
        <w:t xml:space="preserve"> are not occurring through human agents.</w:t>
      </w:r>
    </w:p>
    <w:p w14:paraId="4DB9EF37" w14:textId="77777777" w:rsidR="00DB210F" w:rsidRDefault="00DB210F" w:rsidP="008F0B9B">
      <w:pPr>
        <w:ind w:left="360" w:hanging="360"/>
        <w:jc w:val="both"/>
      </w:pPr>
      <w:r w:rsidRPr="00164F94">
        <w:rPr>
          <w:u w:val="single"/>
        </w:rPr>
        <w:t>METAPHORICAL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054BD0AE" w14:textId="4012AB74" w:rsidR="003C0CAE" w:rsidRPr="00B5276A" w:rsidRDefault="00DB210F" w:rsidP="008F0B9B">
      <w:pPr>
        <w:ind w:left="360" w:hanging="360"/>
        <w:jc w:val="both"/>
      </w:pPr>
      <w:r w:rsidRPr="00B5276A">
        <w:rPr>
          <w:u w:val="single"/>
        </w:rPr>
        <w:lastRenderedPageBreak/>
        <w:t>METAPHYSICAL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3E1F57F5" w14:textId="116AF79E" w:rsidR="003C0CAE" w:rsidRDefault="003C0CAE">
      <w:pPr>
        <w:rPr>
          <w:u w:val="single"/>
        </w:rPr>
      </w:pPr>
      <w:r>
        <w:rPr>
          <w:u w:val="single"/>
        </w:rPr>
        <w:br w:type="page"/>
      </w:r>
    </w:p>
    <w:p w14:paraId="4FAA3114" w14:textId="0DF26748" w:rsidR="003C0CAE" w:rsidRPr="00B5276A" w:rsidRDefault="003C0CAE" w:rsidP="008F0B9B">
      <w:pPr>
        <w:ind w:left="360" w:hanging="360"/>
        <w:jc w:val="both"/>
        <w:rPr>
          <w:b/>
          <w:sz w:val="24"/>
        </w:rPr>
      </w:pPr>
      <w:r w:rsidRPr="00B5276A">
        <w:rPr>
          <w:b/>
          <w:sz w:val="24"/>
        </w:rPr>
        <w:lastRenderedPageBreak/>
        <w:t>ANALYSIS SECURITY SYSTEMS</w:t>
      </w:r>
    </w:p>
    <w:p w14:paraId="15F4555F" w14:textId="7B7477BB" w:rsidR="008F0B9B" w:rsidRDefault="003C0CAE" w:rsidP="003206BC">
      <w:pPr>
        <w:ind w:left="360" w:hanging="360"/>
        <w:jc w:val="both"/>
      </w:pPr>
      <w:r w:rsidRPr="00B5276A">
        <w:rPr>
          <w:u w:val="single"/>
        </w:rPr>
        <w:t>META ANALYSIS SECURITY SYSTEMS</w:t>
      </w:r>
      <w:r w:rsidR="00DB210F">
        <w:t xml:space="preserve"> (</w:t>
      </w:r>
      <w:r w:rsidR="00DB210F" w:rsidRPr="00164F94">
        <w:rPr>
          <w:b/>
          <w:bCs/>
        </w:rPr>
        <w:t>2022</w:t>
      </w:r>
      <w:r w:rsidR="00DB210F">
        <w:t>) – analyzes meta-relations and meta-correlations,</w:t>
      </w:r>
      <w:r w:rsidR="00B5276A">
        <w:t xml:space="preserve"> </w:t>
      </w:r>
      <w:r w:rsidR="00DB210F">
        <w:t xml:space="preserve">even </w:t>
      </w:r>
      <w:r w:rsidR="00B5276A">
        <w:t xml:space="preserve">by studying and analyzing </w:t>
      </w:r>
      <w:r w:rsidR="00DB210F">
        <w:t xml:space="preserve">mistakes caused by </w:t>
      </w:r>
      <w:r w:rsidR="00DB210F" w:rsidRPr="00B5276A">
        <w:rPr>
          <w:b/>
          <w:bCs/>
        </w:rPr>
        <w:t>IDEAINT</w:t>
      </w:r>
      <w:r w:rsidR="00DB210F">
        <w:t xml:space="preserve"> fraud or </w:t>
      </w:r>
      <w:r w:rsidR="00DB210F" w:rsidRPr="00B5276A">
        <w:rPr>
          <w:b/>
          <w:bCs/>
        </w:rPr>
        <w:t>IDEAINT</w:t>
      </w:r>
      <w:r w:rsidR="00DB210F">
        <w:t xml:space="preserve"> warrants, or in other words, all mind control, in addition to other methods originating from human beings, to spread disinformation about various topics that </w:t>
      </w:r>
      <w:r w:rsidR="00DB210F" w:rsidRPr="00B5276A">
        <w:rPr>
          <w:b/>
          <w:bCs/>
        </w:rPr>
        <w:t>GLOBAL SECURITY SYSTEMS</w:t>
      </w:r>
      <w:r w:rsidR="00DB210F">
        <w:t xml:space="preserve"> finds important to protect, including preventing crime, including organized crime, terrorism, and war.</w:t>
      </w:r>
    </w:p>
    <w:p w14:paraId="38A06E1F" w14:textId="3CEB9252" w:rsidR="003C0CAE" w:rsidRDefault="003C0CAE" w:rsidP="00DB210F">
      <w:pPr>
        <w:ind w:left="360" w:hanging="360"/>
        <w:jc w:val="both"/>
      </w:pPr>
      <w:r w:rsidRPr="00B5276A">
        <w:rPr>
          <w:u w:val="single"/>
        </w:rPr>
        <w:t xml:space="preserve">METAPHORICAL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crime, including organized crime, terrorism, and war.</w:t>
      </w:r>
    </w:p>
    <w:p w14:paraId="4C4809BD" w14:textId="6437EC9C" w:rsidR="003C0CAE" w:rsidRDefault="003C0CAE" w:rsidP="00DB210F">
      <w:pPr>
        <w:ind w:left="360" w:hanging="360"/>
        <w:jc w:val="both"/>
      </w:pPr>
      <w:r w:rsidRPr="00B5276A">
        <w:rPr>
          <w:u w:val="single"/>
        </w:rPr>
        <w:t xml:space="preserve">METAPHYSICAL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w:t>
      </w:r>
      <w:r w:rsidR="00B5276A">
        <w:t xml:space="preserve">crime, including organized crime, terrorism, and </w:t>
      </w:r>
      <w:r w:rsidR="00DB210F">
        <w:t>war.</w:t>
      </w:r>
    </w:p>
    <w:p w14:paraId="507D0A84" w14:textId="7EE9B393" w:rsidR="006B392B" w:rsidRPr="006B392B" w:rsidRDefault="006B392B" w:rsidP="00DB210F">
      <w:pPr>
        <w:ind w:left="360" w:hanging="360"/>
        <w:jc w:val="both"/>
      </w:pPr>
      <w:r w:rsidRPr="006B392B">
        <w:rPr>
          <w:u w:val="single"/>
        </w:rPr>
        <w:t>CROSS-RELATIONAL ANALYSIS SECURITY SYSTEMS</w:t>
      </w:r>
      <w:r w:rsidRPr="006B392B">
        <w:t xml:space="preserve"> (</w:t>
      </w:r>
      <w:r w:rsidRPr="006B392B">
        <w:rPr>
          <w:b/>
          <w:bCs/>
        </w:rPr>
        <w:t>2022</w:t>
      </w:r>
      <w:r w:rsidRPr="006B392B">
        <w:t xml:space="preserve">) – ensures that cross-relational analysis systems or cross-analysis software or cross-relational analysis in general is not used on any protectee of </w:t>
      </w:r>
      <w:r w:rsidRPr="00821069">
        <w:rPr>
          <w:b/>
          <w:bCs/>
        </w:rPr>
        <w:t>CRYPTONYM</w:t>
      </w:r>
      <w:proofErr w:type="gramStart"/>
      <w:r w:rsidRPr="00821069">
        <w:t>[:</w:t>
      </w:r>
      <w:r w:rsidRPr="00821069">
        <w:rPr>
          <w:b/>
          <w:bCs/>
          <w:i/>
          <w:iCs/>
        </w:rPr>
        <w:t>PATRICK</w:t>
      </w:r>
      <w:proofErr w:type="gramEnd"/>
      <w:r w:rsidRPr="00821069">
        <w:t>:]</w:t>
      </w:r>
      <w:r w:rsidRPr="006B392B">
        <w:t xml:space="preserve">, such as for the purpose of desecuritizing them, even by securing them first, such as in correlation with </w:t>
      </w:r>
      <w:r w:rsidRPr="006B392B">
        <w:rPr>
          <w:b/>
          <w:bCs/>
        </w:rPr>
        <w:t>MIND CONTROL SYSTEMS</w:t>
      </w:r>
      <w:r w:rsidRPr="006B392B">
        <w:t xml:space="preserve"> or </w:t>
      </w:r>
      <w:r w:rsidRPr="006B392B">
        <w:rPr>
          <w:b/>
          <w:bCs/>
        </w:rPr>
        <w:t>MIND CONTROL</w:t>
      </w:r>
      <w:r w:rsidRPr="006B392B">
        <w:t xml:space="preserve"> or by any                                                 </w:t>
      </w:r>
      <w:r w:rsidRPr="006B392B">
        <w:rPr>
          <w:b/>
          <w:bCs/>
        </w:rPr>
        <w:t>MIND CONTROL TECHNOLOGIES</w:t>
      </w:r>
      <w:r w:rsidRPr="006B392B">
        <w:t>.</w:t>
      </w:r>
    </w:p>
    <w:p w14:paraId="027231FE" w14:textId="77777777" w:rsidR="00C60284" w:rsidRDefault="00C60284">
      <w:pPr>
        <w:rPr>
          <w:u w:val="single"/>
        </w:rPr>
      </w:pPr>
      <w:r>
        <w:rPr>
          <w:u w:val="single"/>
        </w:rPr>
        <w:br w:type="page"/>
      </w:r>
    </w:p>
    <w:p w14:paraId="240B114E" w14:textId="627C5591" w:rsidR="00C60284" w:rsidRPr="00C0532F" w:rsidRDefault="00C60284" w:rsidP="00C60284">
      <w:pPr>
        <w:ind w:left="360" w:hanging="360"/>
        <w:jc w:val="both"/>
        <w:rPr>
          <w:b/>
          <w:bCs/>
        </w:rPr>
      </w:pPr>
      <w:r>
        <w:rPr>
          <w:b/>
          <w:sz w:val="24"/>
        </w:rPr>
        <w:lastRenderedPageBreak/>
        <w:t>MIND CONTROL SECURITY SYSTEMS</w:t>
      </w:r>
    </w:p>
    <w:p w14:paraId="268E4469" w14:textId="5881B10D" w:rsidR="007C0491" w:rsidRDefault="007C0491" w:rsidP="00765FA1">
      <w:pPr>
        <w:ind w:left="360" w:hanging="360"/>
        <w:jc w:val="both"/>
      </w:pPr>
      <w:r>
        <w:rPr>
          <w:u w:val="single"/>
        </w:rPr>
        <w:t>AUTONOMOUS TYPING DECORRELATION SYSTEMS SECURITY</w:t>
      </w:r>
      <w:r>
        <w:t xml:space="preserve"> (</w:t>
      </w:r>
      <w:r w:rsidRPr="00765FA1">
        <w:rPr>
          <w:b/>
          <w:bCs/>
        </w:rPr>
        <w:t>2022</w:t>
      </w:r>
      <w:r>
        <w:t xml:space="preserve">) – removes and prevents correlation between typing and other things in </w:t>
      </w:r>
      <w:r w:rsidR="00765FA1" w:rsidRPr="00765FA1">
        <w:rPr>
          <w:b/>
          <w:bCs/>
        </w:rPr>
        <w:t>CORRELATED</w:t>
      </w:r>
      <w:r w:rsidRPr="00765FA1">
        <w:rPr>
          <w:b/>
          <w:bCs/>
        </w:rPr>
        <w:t xml:space="preserve"> </w:t>
      </w:r>
      <w:r w:rsidR="00765FA1" w:rsidRPr="00765FA1">
        <w:rPr>
          <w:b/>
          <w:bCs/>
        </w:rPr>
        <w:t>INTELLIGENCE CHANNELS</w:t>
      </w:r>
      <w:r>
        <w:t xml:space="preserve"> or </w:t>
      </w:r>
      <w:r w:rsidR="00765FA1">
        <w:t xml:space="preserve">                </w:t>
      </w:r>
      <w:r w:rsidR="00765FA1" w:rsidRPr="00765FA1">
        <w:rPr>
          <w:b/>
          <w:bCs/>
        </w:rPr>
        <w:t>CORRELATED INTELLIGENCE</w:t>
      </w:r>
      <w:r>
        <w:t xml:space="preserve">, in general, to prevent </w:t>
      </w:r>
      <w:r w:rsidR="00765FA1" w:rsidRPr="00765FA1">
        <w:rPr>
          <w:b/>
          <w:bCs/>
        </w:rPr>
        <w:t>ERRONOUS</w:t>
      </w:r>
      <w:r w:rsidRPr="00765FA1">
        <w:rPr>
          <w:b/>
          <w:bCs/>
        </w:rPr>
        <w:t xml:space="preserve"> </w:t>
      </w:r>
      <w:r w:rsidR="00765FA1" w:rsidRPr="00765FA1">
        <w:rPr>
          <w:b/>
          <w:bCs/>
        </w:rPr>
        <w:t>COMMANDS</w:t>
      </w:r>
      <w:r w:rsidR="00765FA1">
        <w:t xml:space="preserve"> </w:t>
      </w:r>
      <w:r>
        <w:t xml:space="preserve">to </w:t>
      </w:r>
      <w:r w:rsidR="00765FA1" w:rsidRPr="00765FA1">
        <w:rPr>
          <w:b/>
          <w:bCs/>
        </w:rPr>
        <w:t>THE GOVERNMENT</w:t>
      </w:r>
      <w:r>
        <w:t>.</w:t>
      </w:r>
    </w:p>
    <w:p w14:paraId="07051164" w14:textId="57F15768" w:rsidR="00151BFC" w:rsidRDefault="00E24B2D" w:rsidP="00151BFC">
      <w:pPr>
        <w:ind w:left="360" w:hanging="360"/>
        <w:jc w:val="both"/>
      </w:pPr>
      <w:r>
        <w:rPr>
          <w:u w:val="single"/>
        </w:rPr>
        <w:t>AUTONOMOUS ATTITUDE, EMOTIONS, SOCIAL INTERACTIONS, AND SOCIAL REACTIONS SECURITY SYSTEMS</w:t>
      </w:r>
      <w:r>
        <w:t xml:space="preserve"> (</w:t>
      </w:r>
      <w:r w:rsidRPr="00151BFC">
        <w:rPr>
          <w:b/>
          <w:bCs/>
        </w:rPr>
        <w:t>2022</w:t>
      </w:r>
      <w:r>
        <w:t xml:space="preserve">) – ensures that </w:t>
      </w:r>
      <w:r w:rsidR="00F87CE6" w:rsidRPr="008442EC">
        <w:rPr>
          <w:b/>
          <w:bCs/>
        </w:rPr>
        <w:t>BRAIN, MIND, THOUGHT, IDEA (BMTI) CONTROL</w:t>
      </w:r>
      <w:r>
        <w:t xml:space="preserve"> is never used against any protectee of </w:t>
      </w:r>
      <w:r w:rsidRPr="00AE6AC8">
        <w:rPr>
          <w:b/>
          <w:bCs/>
        </w:rPr>
        <w:t>CRYPTONYM</w:t>
      </w:r>
      <w:r>
        <w:t>[:</w:t>
      </w:r>
      <w:r>
        <w:rPr>
          <w:b/>
          <w:bCs/>
          <w:i/>
          <w:iCs/>
        </w:rPr>
        <w:t>PATRICK</w:t>
      </w:r>
      <w:r w:rsidRPr="002846F5">
        <w:t>:]</w:t>
      </w:r>
      <w:r>
        <w:t xml:space="preserve"> to mischaracterize any protectee of </w:t>
      </w:r>
      <w:r w:rsidRPr="00AE6AC8">
        <w:rPr>
          <w:b/>
          <w:bCs/>
        </w:rPr>
        <w:t>CRYPTONYM</w:t>
      </w:r>
      <w:r>
        <w:t>[:</w:t>
      </w:r>
      <w:r>
        <w:rPr>
          <w:b/>
          <w:bCs/>
          <w:i/>
          <w:iCs/>
        </w:rPr>
        <w:t>PATRICK</w:t>
      </w:r>
      <w:r w:rsidRPr="002846F5">
        <w:t>:]</w:t>
      </w:r>
      <w:r>
        <w:t xml:space="preserve">, such as by making them type something unprofessional in a professional document, and then making the protectee of </w:t>
      </w:r>
      <w:r w:rsidRPr="00AE6AC8">
        <w:rPr>
          <w:b/>
          <w:bCs/>
        </w:rPr>
        <w:t>CRYPTONYM</w:t>
      </w:r>
      <w:r>
        <w:t>[:</w:t>
      </w:r>
      <w:r>
        <w:rPr>
          <w:b/>
          <w:bCs/>
          <w:i/>
          <w:iCs/>
        </w:rPr>
        <w:t>PATRICK</w:t>
      </w:r>
      <w:r w:rsidRPr="002846F5">
        <w:t>:]</w:t>
      </w:r>
      <w:r>
        <w:t xml:space="preserve"> laugh about it, through offensive usage </w:t>
      </w:r>
      <w:r w:rsidR="007A4EB2">
        <w:t xml:space="preserve">of </w:t>
      </w:r>
      <w:r w:rsidR="00F87CE6" w:rsidRPr="008442EC">
        <w:rPr>
          <w:b/>
          <w:bCs/>
        </w:rPr>
        <w:t>BRAIN, MIND, THOUGHT, IDEA (BMTI) CONTROL</w:t>
      </w:r>
      <w:r>
        <w:t xml:space="preserve">, or through any modification of the blueprint of the attitude or temperament or emotions of social interactions or social reactions of any protectee of </w:t>
      </w:r>
      <w:r w:rsidRPr="00AE6AC8">
        <w:rPr>
          <w:b/>
          <w:bCs/>
        </w:rPr>
        <w:t>CRYPTONYM</w:t>
      </w:r>
      <w:r>
        <w:t>[:</w:t>
      </w:r>
      <w:r>
        <w:rPr>
          <w:b/>
          <w:bCs/>
          <w:i/>
          <w:iCs/>
        </w:rPr>
        <w:t>PATRICK</w:t>
      </w:r>
      <w:r w:rsidRPr="002846F5">
        <w:t>:]</w:t>
      </w:r>
      <w:r>
        <w:t>.</w:t>
      </w:r>
    </w:p>
    <w:p w14:paraId="28FE0C1E" w14:textId="679AD4AB" w:rsidR="00151BFC" w:rsidRDefault="00151BFC" w:rsidP="00151BFC">
      <w:pPr>
        <w:ind w:left="360" w:hanging="360"/>
        <w:jc w:val="both"/>
      </w:pPr>
      <w:r>
        <w:rPr>
          <w:u w:val="single"/>
        </w:rPr>
        <w:t>AUTOMATED DES</w:t>
      </w:r>
      <w:r w:rsidR="00C60284">
        <w:rPr>
          <w:u w:val="single"/>
        </w:rPr>
        <w:t>E</w:t>
      </w:r>
      <w:r>
        <w:rPr>
          <w:u w:val="single"/>
        </w:rPr>
        <w:t>CURITIZATION SYSTEMS SECURITY</w:t>
      </w:r>
      <w:r>
        <w:t xml:space="preserve"> (</w:t>
      </w:r>
      <w:r w:rsidRPr="00151BFC">
        <w:rPr>
          <w:b/>
          <w:bCs/>
        </w:rPr>
        <w:t>2022</w:t>
      </w:r>
      <w:r>
        <w:t xml:space="preserve">) – automatically takes away security modules or security systems that are stolen from </w:t>
      </w:r>
      <w:r w:rsidRPr="00AE6AC8">
        <w:rPr>
          <w:b/>
          <w:bCs/>
        </w:rPr>
        <w:t>CRYPTONYM</w:t>
      </w:r>
      <w:r>
        <w:t>[:</w:t>
      </w:r>
      <w:r>
        <w:rPr>
          <w:b/>
          <w:bCs/>
          <w:i/>
          <w:iCs/>
        </w:rPr>
        <w:t>PATRICK</w:t>
      </w:r>
      <w:r w:rsidRPr="002846F5">
        <w:t>:]</w:t>
      </w:r>
      <w:r>
        <w:t xml:space="preserve"> by government employees that have conducted crime, terrorism, or war towards any protectee of </w:t>
      </w:r>
      <w:r w:rsidRPr="00AE6AC8">
        <w:rPr>
          <w:b/>
          <w:bCs/>
        </w:rPr>
        <w:t>CRYPTONYM</w:t>
      </w:r>
      <w:r>
        <w:t>[:</w:t>
      </w:r>
      <w:r>
        <w:rPr>
          <w:b/>
          <w:bCs/>
          <w:i/>
          <w:iCs/>
        </w:rPr>
        <w:t>PATRICK</w:t>
      </w:r>
      <w:r w:rsidRPr="002846F5">
        <w:t>:]</w:t>
      </w:r>
      <w:r>
        <w:t xml:space="preserve">, such that employees that have conducted crimes against any protectee of </w:t>
      </w:r>
      <w:r w:rsidRPr="00AE6AC8">
        <w:rPr>
          <w:b/>
          <w:bCs/>
        </w:rPr>
        <w:t>CRYPTONYM</w:t>
      </w:r>
      <w:r>
        <w:t>[:</w:t>
      </w:r>
      <w:r>
        <w:rPr>
          <w:b/>
          <w:bCs/>
          <w:i/>
          <w:iCs/>
        </w:rPr>
        <w:t>PATRICK</w:t>
      </w:r>
      <w:r w:rsidRPr="002846F5">
        <w:t>:]</w:t>
      </w:r>
      <w:r>
        <w:t xml:space="preserve"> shall not be allowed to steal security through misuses of surveillance systems and methods to steal </w:t>
      </w:r>
      <w:r w:rsidRPr="00151BFC">
        <w:rPr>
          <w:b/>
          <w:bCs/>
        </w:rPr>
        <w:t>INTELLECTUAL PROPERTY</w:t>
      </w:r>
      <w:r>
        <w:t xml:space="preserve"> </w:t>
      </w:r>
      <w:r w:rsidR="002B1DC5">
        <w:t>(</w:t>
      </w:r>
      <w:r w:rsidR="002B1DC5" w:rsidRPr="002B1DC5">
        <w:rPr>
          <w:b/>
          <w:bCs/>
        </w:rPr>
        <w:t>IP</w:t>
      </w:r>
      <w:r w:rsidR="002B1DC5">
        <w:t xml:space="preserve">) </w:t>
      </w:r>
      <w:r>
        <w:t xml:space="preserve">from </w:t>
      </w:r>
      <w:r w:rsidRPr="00AE6AC8">
        <w:rPr>
          <w:b/>
          <w:bCs/>
        </w:rPr>
        <w:t>CRYPTONYM</w:t>
      </w:r>
      <w:r>
        <w:t>[:</w:t>
      </w:r>
      <w:r>
        <w:rPr>
          <w:b/>
          <w:bCs/>
          <w:i/>
          <w:iCs/>
        </w:rPr>
        <w:t>INVENTOR</w:t>
      </w:r>
      <w:r w:rsidRPr="002846F5">
        <w:t>:]</w:t>
      </w:r>
      <w:r>
        <w:t>, not to mention it is illegal to begin with.</w:t>
      </w:r>
    </w:p>
    <w:p w14:paraId="3E9EAE13" w14:textId="50CC434E" w:rsidR="00BD11FF" w:rsidRDefault="00BD11FF" w:rsidP="00BD11FF">
      <w:pPr>
        <w:ind w:left="360" w:hanging="360"/>
        <w:jc w:val="both"/>
      </w:pPr>
      <w:r>
        <w:rPr>
          <w:u w:val="single"/>
        </w:rPr>
        <w:t>AUTONOMOUS BRAIN SECURITY SYSTEMS</w:t>
      </w:r>
      <w:r>
        <w:t xml:space="preserve"> (</w:t>
      </w:r>
      <w:r w:rsidRPr="00516259">
        <w:rPr>
          <w:b/>
          <w:bCs/>
        </w:rPr>
        <w:t>2022</w:t>
      </w:r>
      <w:r>
        <w:t xml:space="preserve">) – ensures </w:t>
      </w:r>
      <w:r w:rsidR="00302B13">
        <w:t xml:space="preserve">that aneurisms do not occur to any brain of any protectee of </w:t>
      </w:r>
      <w:r w:rsidR="00302B13" w:rsidRPr="00AE6AC8">
        <w:rPr>
          <w:b/>
          <w:bCs/>
        </w:rPr>
        <w:t>CRYPTONYM</w:t>
      </w:r>
      <w:r w:rsidR="00302B13">
        <w:t>[:</w:t>
      </w:r>
      <w:r w:rsidR="00302B13">
        <w:rPr>
          <w:b/>
          <w:bCs/>
          <w:i/>
          <w:iCs/>
        </w:rPr>
        <w:t>PATRICK</w:t>
      </w:r>
      <w:r w:rsidR="00302B13" w:rsidRPr="002846F5">
        <w:t>:]</w:t>
      </w:r>
      <w:r w:rsidR="00302B13">
        <w:t xml:space="preserve">, </w:t>
      </w:r>
      <w:r w:rsidR="00733694">
        <w:t xml:space="preserve">and that any protectee of </w:t>
      </w:r>
      <w:r w:rsidR="00733694" w:rsidRPr="00AE6AC8">
        <w:rPr>
          <w:b/>
          <w:bCs/>
        </w:rPr>
        <w:t>CRYPTONYM</w:t>
      </w:r>
      <w:r w:rsidR="00733694">
        <w:t>[:</w:t>
      </w:r>
      <w:r w:rsidR="00733694">
        <w:rPr>
          <w:b/>
          <w:bCs/>
          <w:i/>
          <w:iCs/>
        </w:rPr>
        <w:t>PATRICK</w:t>
      </w:r>
      <w:r w:rsidR="00733694" w:rsidRPr="002846F5">
        <w:t>:]</w:t>
      </w:r>
      <w:r w:rsidR="00733694">
        <w:t xml:space="preserve"> does not have “</w:t>
      </w:r>
      <w:r w:rsidR="00733694" w:rsidRPr="00733694">
        <w:rPr>
          <w:rFonts w:ascii="Arial Nova Light" w:hAnsi="Arial Nova Light"/>
          <w:color w:val="FF0000"/>
        </w:rPr>
        <w:t xml:space="preserve">any actions originating from uses of computer programs or command prompts or terminal commands that utilize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SYSTEMS</w:t>
      </w:r>
      <w:r w:rsidR="00733694" w:rsidRPr="00733694">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w:t>
      </w:r>
      <w:r w:rsidR="00733694" w:rsidRPr="00733694">
        <w:rPr>
          <w:rFonts w:ascii="Arial Nova Light" w:hAnsi="Arial Nova Light"/>
          <w:color w:val="FF0000"/>
        </w:rPr>
        <w:t xml:space="preserve"> or                                      </w:t>
      </w:r>
      <w:r w:rsidR="00126B27">
        <w:rPr>
          <w:rFonts w:ascii="Arial Nova Light" w:hAnsi="Arial Nova Light"/>
          <w:color w:val="FF0000"/>
        </w:rPr>
        <w:t xml:space="preserve"> </w:t>
      </w:r>
      <w:r w:rsidR="00126B27" w:rsidRPr="00126B27">
        <w:rPr>
          <w:rFonts w:ascii="Arial Nova Light" w:hAnsi="Arial Nova Light"/>
          <w:b/>
          <w:bCs/>
          <w:color w:val="FF0000"/>
        </w:rPr>
        <w:t>HEAD ALTERATIONS</w:t>
      </w:r>
      <w:r w:rsidR="00126B27">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TECHNOLOGY</w:t>
      </w:r>
      <w:r w:rsidR="00733694" w:rsidRPr="00733694">
        <w:rPr>
          <w:rFonts w:ascii="Arial Nova Light" w:hAnsi="Arial Nova Light"/>
          <w:color w:val="FF0000"/>
        </w:rPr>
        <w:t xml:space="preserve"> in general, or even any of</w:t>
      </w:r>
      <w:r w:rsidR="00733694">
        <w:rPr>
          <w:rFonts w:ascii="Arial Nova Light" w:hAnsi="Arial Nova Light"/>
          <w:color w:val="FF0000"/>
        </w:rPr>
        <w:t xml:space="preserve">                                                 </w:t>
      </w:r>
      <w:r w:rsidR="00733694" w:rsidRPr="00733694">
        <w:rPr>
          <w:rFonts w:ascii="Arial Nova Light" w:hAnsi="Arial Nova Light"/>
          <w:color w:val="FF0000"/>
        </w:rPr>
        <w:t xml:space="preserv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TECHNOLOGIES</w:t>
      </w:r>
      <w:r w:rsidR="00733694" w:rsidRPr="00733694">
        <w:rPr>
          <w:rFonts w:ascii="Arial Nova Light" w:hAnsi="Arial Nova Light"/>
          <w:color w:val="FF0000"/>
        </w:rPr>
        <w:t>, each specifically</w:t>
      </w:r>
      <w:r w:rsidR="00733694">
        <w:t>”, herein referred to as                            “</w:t>
      </w:r>
      <w:r w:rsidR="00733694" w:rsidRPr="00733694">
        <w:rPr>
          <w:b/>
          <w:bCs/>
          <w:color w:val="002060"/>
        </w:rPr>
        <w:t>HEAD CONTROL USAGE</w:t>
      </w:r>
      <w:r w:rsidR="00733694">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733694">
        <w:rPr>
          <w:rFonts w:ascii="Arial Nova Light" w:hAnsi="Arial Nova Light"/>
          <w:color w:val="FF0000"/>
        </w:rPr>
        <w:t xml:space="preserve">any actions originating from uses of computer programs or command prompts or terminal commands that utilize </w:t>
      </w:r>
      <w:r w:rsidR="00303A43" w:rsidRPr="00733694">
        <w:rPr>
          <w:rFonts w:ascii="Arial Nova Light" w:hAnsi="Arial Nova Light"/>
          <w:b/>
          <w:bCs/>
          <w:color w:val="FF0000"/>
        </w:rPr>
        <w:t>BRAIN CONTROL SYSTEMS</w:t>
      </w:r>
      <w:r w:rsidR="00303A43" w:rsidRPr="00733694">
        <w:rPr>
          <w:rFonts w:ascii="Arial Nova Light" w:hAnsi="Arial Nova Light"/>
          <w:color w:val="FF0000"/>
        </w:rPr>
        <w:t xml:space="preserve"> or </w:t>
      </w:r>
      <w:r w:rsidR="00303A43" w:rsidRPr="00733694">
        <w:rPr>
          <w:rFonts w:ascii="Arial Nova Light" w:hAnsi="Arial Nova Light"/>
          <w:b/>
          <w:bCs/>
          <w:color w:val="FF0000"/>
        </w:rPr>
        <w:t>BRAIN CONTROL</w:t>
      </w:r>
      <w:r w:rsidR="00303A43" w:rsidRPr="00733694">
        <w:rPr>
          <w:rFonts w:ascii="Arial Nova Light" w:hAnsi="Arial Nova Light"/>
          <w:color w:val="FF0000"/>
        </w:rPr>
        <w:t xml:space="preserve"> or</w:t>
      </w:r>
      <w:r w:rsidR="007A4EB2" w:rsidRPr="00733694">
        <w:rPr>
          <w:rFonts w:ascii="Arial Nova Light" w:hAnsi="Arial Nova Light"/>
          <w:color w:val="FF0000"/>
        </w:rPr>
        <w:t xml:space="preserve">                                      </w:t>
      </w:r>
      <w:r w:rsidR="00303A43" w:rsidRPr="00733694">
        <w:rPr>
          <w:rFonts w:ascii="Arial Nova Light" w:hAnsi="Arial Nova Light"/>
          <w:color w:val="FF0000"/>
        </w:rPr>
        <w:t xml:space="preserve"> </w:t>
      </w:r>
      <w:r w:rsidR="00126B27" w:rsidRPr="00126B27">
        <w:rPr>
          <w:rFonts w:ascii="Arial Nova Light" w:hAnsi="Arial Nova Light"/>
          <w:b/>
          <w:bCs/>
          <w:color w:val="FF0000"/>
        </w:rPr>
        <w:t xml:space="preserve">BRAIN </w:t>
      </w:r>
      <w:r w:rsidR="00126B27">
        <w:rPr>
          <w:rFonts w:ascii="Arial Nova Light" w:hAnsi="Arial Nova Light"/>
          <w:b/>
          <w:bCs/>
          <w:color w:val="FF0000"/>
        </w:rPr>
        <w:t xml:space="preserve">CONTROL </w:t>
      </w:r>
      <w:r w:rsidR="00126B27" w:rsidRPr="00126B27">
        <w:rPr>
          <w:rFonts w:ascii="Arial Nova Light" w:hAnsi="Arial Nova Light"/>
          <w:b/>
          <w:bCs/>
          <w:color w:val="FF0000"/>
        </w:rPr>
        <w:t>ALTERATIONS</w:t>
      </w:r>
      <w:r w:rsidR="00126B27">
        <w:rPr>
          <w:rFonts w:ascii="Arial Nova Light" w:hAnsi="Arial Nova Light"/>
          <w:color w:val="FF0000"/>
        </w:rPr>
        <w:t xml:space="preserve">, or </w:t>
      </w:r>
      <w:r w:rsidR="00303A43" w:rsidRPr="00733694">
        <w:rPr>
          <w:rFonts w:ascii="Arial Nova Light" w:hAnsi="Arial Nova Light"/>
          <w:b/>
          <w:bCs/>
          <w:color w:val="FF0000"/>
        </w:rPr>
        <w:t>BRAIN CONTROL TECHNOLOGY</w:t>
      </w:r>
      <w:r w:rsidR="00303A43" w:rsidRPr="00733694">
        <w:rPr>
          <w:rFonts w:ascii="Arial Nova Light" w:hAnsi="Arial Nova Light"/>
          <w:color w:val="FF0000"/>
        </w:rPr>
        <w:t xml:space="preserve"> in general, or even any of </w:t>
      </w:r>
      <w:r w:rsidR="00303A43" w:rsidRPr="00733694">
        <w:rPr>
          <w:rFonts w:ascii="Arial Nova Light" w:hAnsi="Arial Nova Light"/>
          <w:b/>
          <w:bCs/>
          <w:color w:val="FF0000"/>
        </w:rPr>
        <w:t>BRAIN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BRAIN_CONTROL_USAGE</w:t>
      </w:r>
      <w:r w:rsidR="00075731" w:rsidRPr="002846F5">
        <w:t>:]</w:t>
      </w:r>
      <w:r w:rsidR="00075731">
        <w:t xml:space="preserve">, </w:t>
      </w:r>
      <w:r w:rsidR="00303A43">
        <w:t xml:space="preserve"> herein referred to as </w:t>
      </w:r>
      <w:r w:rsidR="00075731">
        <w:t xml:space="preserve">                                  </w:t>
      </w:r>
      <w:r w:rsidR="00303A43">
        <w:t>“</w:t>
      </w:r>
      <w:r w:rsidR="00303A43" w:rsidRPr="00833E3C">
        <w:rPr>
          <w:b/>
          <w:bCs/>
          <w:color w:val="002060"/>
        </w:rPr>
        <w:t>BRAIN CONTROL USAGE</w:t>
      </w:r>
      <w:r w:rsidR="00303A43">
        <w:t>”</w:t>
      </w:r>
      <w:r w:rsidR="00075731">
        <w:t>,</w:t>
      </w:r>
      <w:r w:rsidR="00B24580">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w:t>
      </w:r>
      <w:r w:rsidR="007A4EB2" w:rsidRPr="00733694">
        <w:rPr>
          <w:rFonts w:ascii="Arial Nova Light" w:hAnsi="Arial Nova Light"/>
          <w:color w:val="FF0000"/>
        </w:rPr>
        <w:lastRenderedPageBreak/>
        <w:t xml:space="preserve">actions originating from uses of computer programs or command prompts or terminal commands that </w:t>
      </w:r>
      <w:r w:rsidR="00075731" w:rsidRPr="00733694">
        <w:rPr>
          <w:rFonts w:ascii="Arial Nova Light" w:hAnsi="Arial Nova Light"/>
          <w:color w:val="FF0000"/>
        </w:rPr>
        <w:t>utilize</w:t>
      </w:r>
      <w:r w:rsidR="00075731">
        <w:rPr>
          <w:rFonts w:ascii="Arial Nova Light" w:hAnsi="Arial Nova Light"/>
          <w:color w:val="FF0000"/>
        </w:rPr>
        <w:t xml:space="preserve"> </w:t>
      </w:r>
      <w:r w:rsidR="007A4EB2" w:rsidRPr="00733694">
        <w:rPr>
          <w:rFonts w:ascii="Arial Nova Light" w:hAnsi="Arial Nova Light"/>
          <w:b/>
          <w:bCs/>
          <w:color w:val="FF0000"/>
        </w:rPr>
        <w:t>BRAIN FUNCTION SYSTEMS</w:t>
      </w:r>
      <w:r w:rsidR="007A4EB2" w:rsidRPr="00733694">
        <w:rPr>
          <w:rFonts w:ascii="Arial Nova Light" w:hAnsi="Arial Nova Light"/>
          <w:color w:val="FF0000"/>
        </w:rPr>
        <w:t xml:space="preserve"> </w:t>
      </w:r>
      <w:r w:rsidR="00833E3C" w:rsidRPr="00733694">
        <w:rPr>
          <w:rFonts w:ascii="Arial Nova Light" w:hAnsi="Arial Nova Light"/>
          <w:color w:val="FF0000"/>
        </w:rPr>
        <w:t>or</w:t>
      </w:r>
      <w:r w:rsidR="00DB4D05">
        <w:rPr>
          <w:rFonts w:ascii="Arial Nova Light" w:hAnsi="Arial Nova Light"/>
          <w:color w:val="FF0000"/>
        </w:rPr>
        <w:t xml:space="preserve"> </w:t>
      </w:r>
      <w:r w:rsidR="00833E3C" w:rsidRPr="00733694">
        <w:rPr>
          <w:rFonts w:ascii="Arial Nova Light" w:hAnsi="Arial Nova Light"/>
          <w:color w:val="FF0000"/>
        </w:rPr>
        <w:t xml:space="preserve"> </w:t>
      </w:r>
      <w:r w:rsidR="007A4EB2" w:rsidRPr="00733694">
        <w:rPr>
          <w:rFonts w:ascii="Arial Nova Light" w:hAnsi="Arial Nova Light"/>
          <w:b/>
          <w:bCs/>
          <w:color w:val="FF0000"/>
        </w:rPr>
        <w:t>BRAIN FUNCTION</w:t>
      </w:r>
      <w:r w:rsidR="007A4EB2" w:rsidRPr="00733694">
        <w:rPr>
          <w:rFonts w:ascii="Arial Nova Light" w:hAnsi="Arial Nova Light"/>
          <w:color w:val="FF0000"/>
        </w:rPr>
        <w:t xml:space="preserve"> or </w:t>
      </w:r>
      <w:r w:rsidR="00075731">
        <w:rPr>
          <w:rFonts w:ascii="Arial Nova Light" w:hAnsi="Arial Nova Light"/>
          <w:color w:val="FF0000"/>
        </w:rPr>
        <w:t xml:space="preserve">                  </w:t>
      </w:r>
      <w:r w:rsidR="00126B27" w:rsidRPr="00126B27">
        <w:rPr>
          <w:rFonts w:ascii="Arial Nova Light" w:hAnsi="Arial Nova Light"/>
          <w:b/>
          <w:bCs/>
          <w:color w:val="FF0000"/>
        </w:rPr>
        <w:t>BRAIN FUNCTION ALTERATIONS</w:t>
      </w:r>
      <w:r w:rsidR="00126B27">
        <w:rPr>
          <w:rFonts w:ascii="Arial Nova Light" w:hAnsi="Arial Nova Light"/>
          <w:color w:val="FF0000"/>
        </w:rPr>
        <w:t xml:space="preserve">, or </w:t>
      </w:r>
      <w:r w:rsidR="007A4EB2" w:rsidRPr="00733694">
        <w:rPr>
          <w:rFonts w:ascii="Arial Nova Light" w:hAnsi="Arial Nova Light"/>
          <w:b/>
          <w:bCs/>
          <w:color w:val="FF0000"/>
        </w:rPr>
        <w:t>BRAIN FUNCTION TECHNOLOGY</w:t>
      </w:r>
      <w:r w:rsidR="007A4EB2" w:rsidRPr="00733694">
        <w:rPr>
          <w:rFonts w:ascii="Arial Nova Light" w:hAnsi="Arial Nova Light"/>
          <w:color w:val="FF0000"/>
        </w:rPr>
        <w:t xml:space="preserve"> in general, or even any </w:t>
      </w:r>
      <w:r w:rsidR="00075731" w:rsidRPr="00733694">
        <w:rPr>
          <w:rFonts w:ascii="Arial Nova Light" w:hAnsi="Arial Nova Light"/>
          <w:color w:val="FF0000"/>
        </w:rPr>
        <w:t>of</w:t>
      </w:r>
      <w:r w:rsidR="00075731">
        <w:rPr>
          <w:rFonts w:ascii="Arial Nova Light" w:hAnsi="Arial Nova Light"/>
          <w:color w:val="FF0000"/>
        </w:rPr>
        <w:t xml:space="preserve"> </w:t>
      </w:r>
      <w:r w:rsidR="007A4EB2" w:rsidRPr="00733694">
        <w:rPr>
          <w:rFonts w:ascii="Arial Nova Light" w:hAnsi="Arial Nova Light"/>
          <w:b/>
          <w:bCs/>
          <w:color w:val="FF0000"/>
        </w:rPr>
        <w:t>BRAIN FUNCTION TECHNOLOGIES</w:t>
      </w:r>
      <w:r w:rsidR="007A4EB2" w:rsidRPr="00733694">
        <w:rPr>
          <w:rFonts w:ascii="Arial Nova Light" w:hAnsi="Arial Nova Light"/>
          <w:color w:val="FF0000"/>
        </w:rPr>
        <w:t>, each specifically</w:t>
      </w:r>
      <w:r w:rsidR="007A4EB2">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BRAIN_FUNCTION_USAGE</w:t>
      </w:r>
      <w:r w:rsidR="00075731" w:rsidRPr="002846F5">
        <w:t>:]</w:t>
      </w:r>
      <w:r w:rsidR="00075731">
        <w:t xml:space="preserve">, </w:t>
      </w:r>
      <w:r w:rsidR="007A4EB2">
        <w:t xml:space="preserve"> herein referred to </w:t>
      </w:r>
      <w:r w:rsidR="00126B27">
        <w:t xml:space="preserve">as </w:t>
      </w:r>
      <w:r w:rsidR="004A28C4">
        <w:t xml:space="preserve">                     </w:t>
      </w:r>
      <w:r w:rsidR="00075731">
        <w:t xml:space="preserve">       </w:t>
      </w:r>
      <w:r w:rsidR="004A28C4">
        <w:t xml:space="preserve">  </w:t>
      </w:r>
      <w:r w:rsidR="007A4EB2">
        <w:t>“</w:t>
      </w:r>
      <w:r w:rsidR="007A4EB2" w:rsidRPr="00833E3C">
        <w:rPr>
          <w:b/>
          <w:bCs/>
          <w:color w:val="002060"/>
        </w:rPr>
        <w:t>BRAIN CONTROL USAGE</w:t>
      </w:r>
      <w:r w:rsidR="007A4EB2">
        <w:t xml:space="preserve">”, </w:t>
      </w:r>
      <w:r w:rsidR="00302B13">
        <w:t xml:space="preserve">and that any protectee </w:t>
      </w:r>
      <w:r w:rsidR="00303A43">
        <w:t xml:space="preserve">of </w:t>
      </w:r>
      <w:r w:rsidR="00303A43" w:rsidRPr="00AE6AC8">
        <w:rPr>
          <w:b/>
          <w:bCs/>
        </w:rPr>
        <w:t>CRYPTONYM</w:t>
      </w:r>
      <w:r w:rsidR="00303A43">
        <w:t>[:</w:t>
      </w:r>
      <w:r w:rsidR="00303A43">
        <w:rPr>
          <w:b/>
          <w:bCs/>
          <w:i/>
          <w:iCs/>
        </w:rPr>
        <w:t>PATRICK</w:t>
      </w:r>
      <w:r w:rsidR="00303A43" w:rsidRPr="002846F5">
        <w:t>:]</w:t>
      </w:r>
      <w:r w:rsidR="00303A43">
        <w:t xml:space="preserve"> </w:t>
      </w:r>
      <w:r w:rsidR="00302B13">
        <w:t xml:space="preserve">does not </w:t>
      </w:r>
      <w:r w:rsidR="00833E3C">
        <w:t xml:space="preserve">have </w:t>
      </w:r>
      <w:r w:rsidR="00303A43">
        <w:t>“</w:t>
      </w:r>
      <w:r w:rsidR="00303A43" w:rsidRPr="00733694">
        <w:rPr>
          <w:rFonts w:ascii="Arial Nova Light" w:hAnsi="Arial Nova Light"/>
          <w:color w:val="FF0000"/>
        </w:rPr>
        <w:t xml:space="preserve">any actions originating from uses of computer programs or command prompts or terminal commands that </w:t>
      </w:r>
      <w:r w:rsidR="004A28C4" w:rsidRPr="00733694">
        <w:rPr>
          <w:rFonts w:ascii="Arial Nova Light" w:hAnsi="Arial Nova Light"/>
          <w:color w:val="FF0000"/>
        </w:rPr>
        <w:t>utilize</w:t>
      </w:r>
      <w:r w:rsidR="004A28C4">
        <w:rPr>
          <w:rFonts w:ascii="Arial Nova Light" w:hAnsi="Arial Nova Light"/>
          <w:color w:val="FF0000"/>
        </w:rPr>
        <w:t xml:space="preserve"> </w:t>
      </w:r>
      <w:r w:rsidR="00303A43" w:rsidRPr="00733694">
        <w:rPr>
          <w:rFonts w:ascii="Arial Nova Light" w:hAnsi="Arial Nova Light"/>
          <w:b/>
          <w:bCs/>
          <w:color w:val="FF0000"/>
        </w:rPr>
        <w:t>MIND CONTROL SYSTEMS</w:t>
      </w:r>
      <w:r w:rsidR="00303A43"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303A43" w:rsidRPr="00733694">
        <w:rPr>
          <w:rFonts w:ascii="Arial Nova Light" w:hAnsi="Arial Nova Light"/>
          <w:b/>
          <w:bCs/>
          <w:color w:val="FF0000"/>
        </w:rPr>
        <w:t>MIND CONTROL</w:t>
      </w:r>
      <w:r w:rsidR="00303A43" w:rsidRPr="00733694">
        <w:rPr>
          <w:rFonts w:ascii="Arial Nova Light" w:hAnsi="Arial Nova Light"/>
          <w:color w:val="FF0000"/>
        </w:rPr>
        <w:t xml:space="preserve"> </w:t>
      </w:r>
      <w:r w:rsidR="00126B27" w:rsidRPr="00733694">
        <w:rPr>
          <w:rFonts w:ascii="Arial Nova Light" w:hAnsi="Arial Nova Light"/>
          <w:color w:val="FF0000"/>
        </w:rPr>
        <w:t>or</w:t>
      </w:r>
      <w:r w:rsidR="004A28C4">
        <w:rPr>
          <w:rFonts w:ascii="Arial Nova Light" w:hAnsi="Arial Nova Light"/>
          <w:color w:val="FF0000"/>
        </w:rPr>
        <w:t xml:space="preserve">                           </w:t>
      </w:r>
      <w:r w:rsidR="00126B27">
        <w:rPr>
          <w:rFonts w:ascii="Arial Nova Light" w:hAnsi="Arial Nova Light"/>
          <w:color w:val="FF0000"/>
        </w:rPr>
        <w:t xml:space="preserve"> </w:t>
      </w:r>
      <w:r w:rsidR="00303A43" w:rsidRPr="00733694">
        <w:rPr>
          <w:rFonts w:ascii="Arial Nova Light" w:hAnsi="Arial Nova Light"/>
          <w:b/>
          <w:bCs/>
          <w:color w:val="FF0000"/>
        </w:rPr>
        <w:t>MIND CONTROL TECHNOLOGY</w:t>
      </w:r>
      <w:r w:rsidR="004A28C4" w:rsidRPr="00075731">
        <w:rPr>
          <w:rFonts w:ascii="Arial Nova Light" w:hAnsi="Arial Nova Light"/>
          <w:color w:val="FF0000"/>
        </w:rPr>
        <w:t xml:space="preserve"> or </w:t>
      </w:r>
      <w:r w:rsidR="004A28C4" w:rsidRPr="00126B27">
        <w:rPr>
          <w:rFonts w:ascii="Arial Nova Light" w:hAnsi="Arial Nova Light"/>
          <w:b/>
          <w:bCs/>
          <w:color w:val="FF0000"/>
        </w:rPr>
        <w:t>MIND CONTROL ALTERATIONS</w:t>
      </w:r>
      <w:r w:rsidR="004A28C4" w:rsidRPr="004A28C4">
        <w:rPr>
          <w:rFonts w:ascii="Arial Nova Light" w:hAnsi="Arial Nova Light"/>
          <w:b/>
          <w:bCs/>
          <w:color w:val="FF0000"/>
        </w:rPr>
        <w:t xml:space="preserve"> </w:t>
      </w:r>
      <w:r w:rsidR="00303A43" w:rsidRPr="00733694">
        <w:rPr>
          <w:rFonts w:ascii="Arial Nova Light" w:hAnsi="Arial Nova Light"/>
          <w:color w:val="FF0000"/>
        </w:rPr>
        <w:t xml:space="preserve">in general, or even any </w:t>
      </w:r>
      <w:r w:rsidR="004A28C4" w:rsidRPr="00733694">
        <w:rPr>
          <w:rFonts w:ascii="Arial Nova Light" w:hAnsi="Arial Nova Light"/>
          <w:color w:val="FF0000"/>
        </w:rPr>
        <w:t>of</w:t>
      </w:r>
      <w:r w:rsidR="004A28C4">
        <w:rPr>
          <w:rFonts w:ascii="Arial Nova Light" w:hAnsi="Arial Nova Light"/>
          <w:color w:val="FF0000"/>
        </w:rPr>
        <w:t xml:space="preserve"> </w:t>
      </w:r>
      <w:r w:rsidR="00303A43" w:rsidRPr="00733694">
        <w:rPr>
          <w:rFonts w:ascii="Arial Nova Light" w:hAnsi="Arial Nova Light"/>
          <w:b/>
          <w:bCs/>
          <w:color w:val="FF0000"/>
        </w:rPr>
        <w:t>MIND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MIND_CONTROL_USAGE</w:t>
      </w:r>
      <w:r w:rsidR="00075731" w:rsidRPr="002846F5">
        <w:t>:]</w:t>
      </w:r>
      <w:r w:rsidR="00075731">
        <w:t xml:space="preserve">, </w:t>
      </w:r>
      <w:r w:rsidR="00303A43">
        <w:t xml:space="preserve">herein referred to </w:t>
      </w:r>
      <w:r w:rsidR="00075731">
        <w:t xml:space="preserve">as                                    </w:t>
      </w:r>
      <w:r w:rsidR="00303A43">
        <w:t>“</w:t>
      </w:r>
      <w:r w:rsidR="00303A43" w:rsidRPr="00833E3C">
        <w:rPr>
          <w:b/>
          <w:bCs/>
          <w:color w:val="002060"/>
        </w:rPr>
        <w:t>MIND CONTROL USAGE</w:t>
      </w:r>
      <w:r w:rsidR="00303A43">
        <w:t>”</w:t>
      </w:r>
      <w:r w:rsidR="00351916">
        <w:t>,</w:t>
      </w:r>
      <w:r w:rsidR="00DB4D05">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833E3C">
        <w:rPr>
          <w:rFonts w:ascii="Arial Nova Light" w:hAnsi="Arial Nova Light"/>
          <w:color w:val="FF0000"/>
        </w:rPr>
        <w:t xml:space="preserve">any actions originating from uses of computer programs or command prompts or terminal commands that </w:t>
      </w:r>
      <w:r w:rsidR="00833E3C" w:rsidRPr="00833E3C">
        <w:rPr>
          <w:rFonts w:ascii="Arial Nova Light" w:hAnsi="Arial Nova Light"/>
          <w:color w:val="FF0000"/>
        </w:rPr>
        <w:t>utilize</w:t>
      </w:r>
      <w:r w:rsidR="00DB4D05">
        <w:rPr>
          <w:rFonts w:ascii="Arial Nova Light" w:hAnsi="Arial Nova Light"/>
          <w:color w:val="FF0000"/>
        </w:rPr>
        <w:t xml:space="preserve">               </w:t>
      </w:r>
      <w:r w:rsidR="00833E3C">
        <w:rPr>
          <w:rFonts w:ascii="Arial Nova Light" w:hAnsi="Arial Nova Light"/>
          <w:color w:val="FF0000"/>
        </w:rPr>
        <w:t xml:space="preserve"> </w:t>
      </w:r>
      <w:r w:rsidR="00303A43" w:rsidRPr="00833E3C">
        <w:rPr>
          <w:rFonts w:ascii="Arial Nova Light" w:hAnsi="Arial Nova Light"/>
          <w:b/>
          <w:bCs/>
          <w:color w:val="FF0000"/>
        </w:rPr>
        <w:t>THOUGHT CONTROL SYSTEMS</w:t>
      </w:r>
      <w:r w:rsidR="00303A43" w:rsidRPr="00833E3C">
        <w:rPr>
          <w:rFonts w:ascii="Arial Nova Light" w:hAnsi="Arial Nova Light"/>
          <w:color w:val="FF0000"/>
        </w:rPr>
        <w:t xml:space="preserve"> </w:t>
      </w:r>
      <w:r w:rsidR="00833E3C" w:rsidRPr="00833E3C">
        <w:rPr>
          <w:rFonts w:ascii="Arial Nova Light" w:hAnsi="Arial Nova Light"/>
          <w:color w:val="FF0000"/>
        </w:rPr>
        <w:t>or</w:t>
      </w:r>
      <w:r w:rsidR="00833E3C">
        <w:rPr>
          <w:rFonts w:ascii="Arial Nova Light" w:hAnsi="Arial Nova Light"/>
          <w:color w:val="FF0000"/>
        </w:rPr>
        <w:t xml:space="preserve"> </w:t>
      </w:r>
      <w:r w:rsidR="00303A43" w:rsidRPr="00833E3C">
        <w:rPr>
          <w:rFonts w:ascii="Arial Nova Light" w:hAnsi="Arial Nova Light"/>
          <w:b/>
          <w:bCs/>
          <w:color w:val="FF0000"/>
        </w:rPr>
        <w:t>THOUGHT CONTROL</w:t>
      </w:r>
      <w:r w:rsidR="00303A43" w:rsidRPr="00833E3C">
        <w:rPr>
          <w:rFonts w:ascii="Arial Nova Light" w:hAnsi="Arial Nova Light"/>
          <w:color w:val="FF0000"/>
        </w:rPr>
        <w:t xml:space="preserve"> </w:t>
      </w:r>
      <w:r w:rsidR="00833E3C" w:rsidRPr="00833E3C">
        <w:rPr>
          <w:rFonts w:ascii="Arial Nova Light" w:hAnsi="Arial Nova Light"/>
          <w:color w:val="FF0000"/>
        </w:rPr>
        <w:t>o</w:t>
      </w:r>
      <w:r w:rsidR="004A28C4">
        <w:rPr>
          <w:rFonts w:ascii="Arial Nova Light" w:hAnsi="Arial Nova Light"/>
          <w:color w:val="FF0000"/>
        </w:rPr>
        <w:t xml:space="preserve">r                                          </w:t>
      </w:r>
      <w:r w:rsidR="004A28C4" w:rsidRPr="004A28C4">
        <w:rPr>
          <w:rFonts w:ascii="Arial Nova Light" w:hAnsi="Arial Nova Light"/>
          <w:b/>
          <w:bCs/>
          <w:color w:val="FF0000"/>
        </w:rPr>
        <w:t>THOUGHT CONTROL ALTERATIONS</w:t>
      </w:r>
      <w:r w:rsidR="004A28C4">
        <w:rPr>
          <w:rFonts w:ascii="Arial Nova Light" w:hAnsi="Arial Nova Light"/>
          <w:color w:val="FF0000"/>
        </w:rPr>
        <w:t xml:space="preserve">, or </w:t>
      </w:r>
      <w:r w:rsidR="00303A43" w:rsidRPr="00833E3C">
        <w:rPr>
          <w:rFonts w:ascii="Arial Nova Light" w:hAnsi="Arial Nova Light"/>
          <w:b/>
          <w:bCs/>
          <w:color w:val="FF0000"/>
        </w:rPr>
        <w:t>THOUGHT CONTROL TECHNOLOGY</w:t>
      </w:r>
      <w:r w:rsidR="00303A43" w:rsidRPr="00833E3C">
        <w:rPr>
          <w:rFonts w:ascii="Arial Nova Light" w:hAnsi="Arial Nova Light"/>
          <w:color w:val="FF0000"/>
        </w:rPr>
        <w:t xml:space="preserve"> in general, or even any </w:t>
      </w:r>
      <w:r w:rsidR="004A28C4" w:rsidRPr="00833E3C">
        <w:rPr>
          <w:rFonts w:ascii="Arial Nova Light" w:hAnsi="Arial Nova Light"/>
          <w:color w:val="FF0000"/>
        </w:rPr>
        <w:t>of</w:t>
      </w:r>
      <w:r w:rsidR="004A28C4">
        <w:rPr>
          <w:rFonts w:ascii="Arial Nova Light" w:hAnsi="Arial Nova Light"/>
          <w:color w:val="FF0000"/>
        </w:rPr>
        <w:t xml:space="preserve"> </w:t>
      </w:r>
      <w:r w:rsidR="00303A43" w:rsidRPr="00833E3C">
        <w:rPr>
          <w:rFonts w:ascii="Arial Nova Light" w:hAnsi="Arial Nova Light"/>
          <w:b/>
          <w:bCs/>
          <w:color w:val="FF0000"/>
        </w:rPr>
        <w:t>THOUGHT CONTROL TECHNOLOGIES</w:t>
      </w:r>
      <w:r w:rsidR="00303A43" w:rsidRPr="00833E3C">
        <w:rPr>
          <w:rFonts w:ascii="Arial Nova Light" w:hAnsi="Arial Nova Light"/>
          <w:color w:val="FF0000"/>
        </w:rPr>
        <w:t>, each specifically</w:t>
      </w:r>
      <w:r w:rsidR="00303A43">
        <w:t>”,</w:t>
      </w:r>
      <w:r w:rsidR="00075731">
        <w:t xml:space="preserve"> or </w:t>
      </w:r>
      <w:r w:rsidR="00075731" w:rsidRPr="007719A7">
        <w:rPr>
          <w:b/>
          <w:bCs/>
        </w:rPr>
        <w:t>SECURITY_</w:t>
      </w:r>
      <w:r w:rsidR="00075731" w:rsidRPr="00B24580">
        <w:rPr>
          <w:b/>
          <w:bCs/>
        </w:rPr>
        <w:t>CRYPTONYM</w:t>
      </w:r>
      <w:r w:rsidR="00075731">
        <w:t>[:</w:t>
      </w:r>
      <w:r w:rsidR="00075731">
        <w:rPr>
          <w:b/>
          <w:bCs/>
          <w:i/>
          <w:iCs/>
        </w:rPr>
        <w:t>THOUGHT_CONTROL_USAGE</w:t>
      </w:r>
      <w:r w:rsidR="00075731" w:rsidRPr="002846F5">
        <w:t>:]</w:t>
      </w:r>
      <w:r w:rsidR="00075731">
        <w:t>,</w:t>
      </w:r>
      <w:r w:rsidR="00303A43">
        <w:t xml:space="preserve"> herein referred to as </w:t>
      </w:r>
      <w:r w:rsidR="00624AA7">
        <w:t xml:space="preserve">                     </w:t>
      </w:r>
      <w:r w:rsidR="00303A43">
        <w:t>“</w:t>
      </w:r>
      <w:r w:rsidR="00303A43" w:rsidRPr="00A7646E">
        <w:rPr>
          <w:b/>
          <w:bCs/>
          <w:color w:val="002060"/>
        </w:rPr>
        <w:t>THOUGHT CONTROL USAGE</w:t>
      </w:r>
      <w:r w:rsidR="00303A43">
        <w:t>”</w:t>
      </w:r>
      <w:r w:rsidR="00351916">
        <w:t>,</w:t>
      </w:r>
      <w:r w:rsidR="00303A43">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utilize </w:t>
      </w:r>
      <w:r w:rsidR="00DB4D05">
        <w:rPr>
          <w:rFonts w:ascii="Arial Nova Light" w:hAnsi="Arial Nova Light"/>
          <w:color w:val="FF0000"/>
        </w:rPr>
        <w:t xml:space="preserve">              </w:t>
      </w:r>
      <w:r w:rsidR="007A4EB2" w:rsidRPr="00733694">
        <w:rPr>
          <w:rFonts w:ascii="Arial Nova Light" w:hAnsi="Arial Nova Light"/>
          <w:b/>
          <w:bCs/>
          <w:color w:val="FF0000"/>
        </w:rPr>
        <w:t>CONCEPT CONTROL SYSTEMS</w:t>
      </w:r>
      <w:r w:rsidR="007A4EB2"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7A4EB2" w:rsidRPr="00733694">
        <w:rPr>
          <w:rFonts w:ascii="Arial Nova Light" w:hAnsi="Arial Nova Light"/>
          <w:b/>
          <w:bCs/>
          <w:color w:val="FF0000"/>
        </w:rPr>
        <w:t>CONCEPT CONTROL</w:t>
      </w:r>
      <w:r w:rsidR="007A4EB2" w:rsidRPr="00733694">
        <w:rPr>
          <w:rFonts w:ascii="Arial Nova Light" w:hAnsi="Arial Nova Light"/>
          <w:color w:val="FF0000"/>
        </w:rPr>
        <w:t xml:space="preserve"> </w:t>
      </w:r>
      <w:r w:rsidR="00DB4D05" w:rsidRPr="00733694">
        <w:rPr>
          <w:rFonts w:ascii="Arial Nova Light" w:hAnsi="Arial Nova Light"/>
          <w:color w:val="FF0000"/>
        </w:rPr>
        <w:t>or</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TECHNOLOGY</w:t>
      </w:r>
      <w:r w:rsidR="007A4EB2" w:rsidRPr="00733694">
        <w:rPr>
          <w:rFonts w:ascii="Arial Nova Light" w:hAnsi="Arial Nova Light"/>
          <w:color w:val="FF0000"/>
        </w:rPr>
        <w:t xml:space="preserve"> in general, or even any </w:t>
      </w:r>
      <w:r w:rsidR="00624AA7" w:rsidRPr="00733694">
        <w:rPr>
          <w:rFonts w:ascii="Arial Nova Light" w:hAnsi="Arial Nova Light"/>
          <w:color w:val="FF0000"/>
        </w:rPr>
        <w:t xml:space="preserve">of </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TECHNOLOGIES</w:t>
      </w:r>
      <w:r w:rsidR="007A4EB2" w:rsidRPr="00733694">
        <w:rPr>
          <w:rFonts w:ascii="Arial Nova Light" w:hAnsi="Arial Nova Light"/>
          <w:color w:val="FF0000"/>
        </w:rPr>
        <w:t>, each specifically</w:t>
      </w:r>
      <w:r w:rsidR="007A4EB2">
        <w:t>”</w:t>
      </w:r>
      <w:r w:rsidR="00DB4D05">
        <w:t xml:space="preserve"> or </w:t>
      </w:r>
      <w:r w:rsidR="00DB4D05" w:rsidRPr="007719A7">
        <w:rPr>
          <w:b/>
          <w:bCs/>
        </w:rPr>
        <w:t>SECURITY_</w:t>
      </w:r>
      <w:r w:rsidR="00DB4D05" w:rsidRPr="00B24580">
        <w:rPr>
          <w:b/>
          <w:bCs/>
        </w:rPr>
        <w:t>CRYPTONYM</w:t>
      </w:r>
      <w:r w:rsidR="00DB4D05">
        <w:t>[:</w:t>
      </w:r>
      <w:r w:rsidR="00DB4D05">
        <w:rPr>
          <w:b/>
          <w:bCs/>
          <w:i/>
          <w:iCs/>
        </w:rPr>
        <w:t>CONCEPT_CONTROL_USAGE</w:t>
      </w:r>
      <w:r w:rsidR="00DB4D05" w:rsidRPr="002846F5">
        <w:t>:]</w:t>
      </w:r>
      <w:r w:rsidR="007A4EB2">
        <w:t xml:space="preserve">, herein referred to </w:t>
      </w:r>
      <w:r w:rsidR="00733694">
        <w:t xml:space="preserve">as </w:t>
      </w:r>
      <w:r w:rsidR="00DB4D05">
        <w:t xml:space="preserve">                       </w:t>
      </w:r>
      <w:r w:rsidR="007A4EB2">
        <w:t>“</w:t>
      </w:r>
      <w:r w:rsidR="007A4EB2" w:rsidRPr="00A7646E">
        <w:rPr>
          <w:b/>
          <w:bCs/>
          <w:color w:val="002060"/>
        </w:rPr>
        <w:t>CONCEPT CONTROL USAGE</w:t>
      </w:r>
      <w:r w:rsidR="007A4EB2">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A7646E">
        <w:rPr>
          <w:rFonts w:ascii="Arial Nova Light" w:hAnsi="Arial Nova Light"/>
          <w:color w:val="FF0000"/>
        </w:rPr>
        <w:t xml:space="preserve">any actions originating from uses of computer programs or command prompts or terminal commands that utilize </w:t>
      </w:r>
      <w:r w:rsidR="00303A43" w:rsidRPr="00A7646E">
        <w:rPr>
          <w:rFonts w:ascii="Arial Nova Light" w:hAnsi="Arial Nova Light"/>
          <w:b/>
          <w:bCs/>
          <w:color w:val="FF0000"/>
        </w:rPr>
        <w:t>IDEA CONTROL SYSTEMS</w:t>
      </w:r>
      <w:r w:rsidR="00303A43" w:rsidRPr="00A7646E">
        <w:rPr>
          <w:rFonts w:ascii="Arial Nova Light" w:hAnsi="Arial Nova Light"/>
          <w:color w:val="FF0000"/>
        </w:rPr>
        <w:t xml:space="preserve"> or </w:t>
      </w:r>
      <w:r w:rsidR="00303A43" w:rsidRPr="00A7646E">
        <w:rPr>
          <w:rFonts w:ascii="Arial Nova Light" w:hAnsi="Arial Nova Light"/>
          <w:b/>
          <w:bCs/>
          <w:color w:val="FF0000"/>
        </w:rPr>
        <w:t>IDEA CONTROL</w:t>
      </w:r>
      <w:r w:rsidR="00303A43" w:rsidRPr="00A7646E">
        <w:rPr>
          <w:rFonts w:ascii="Arial Nova Light" w:hAnsi="Arial Nova Light"/>
          <w:color w:val="FF0000"/>
        </w:rPr>
        <w:t xml:space="preserve"> or </w:t>
      </w:r>
      <w:r w:rsidR="00DB4D05">
        <w:rPr>
          <w:rFonts w:ascii="Arial Nova Light" w:hAnsi="Arial Nova Light"/>
          <w:color w:val="FF0000"/>
        </w:rPr>
        <w:t xml:space="preserve">                              </w:t>
      </w:r>
      <w:r w:rsidR="00303A43" w:rsidRPr="00A7646E">
        <w:rPr>
          <w:rFonts w:ascii="Arial Nova Light" w:hAnsi="Arial Nova Light"/>
          <w:b/>
          <w:bCs/>
          <w:color w:val="FF0000"/>
        </w:rPr>
        <w:t>IDEA CONTROL TECHNOLOGY</w:t>
      </w:r>
      <w:r w:rsidR="00303A43" w:rsidRPr="00A7646E">
        <w:rPr>
          <w:rFonts w:ascii="Arial Nova Light" w:hAnsi="Arial Nova Light"/>
          <w:color w:val="FF0000"/>
        </w:rPr>
        <w:t xml:space="preserve"> </w:t>
      </w:r>
      <w:r w:rsidR="004A28C4">
        <w:rPr>
          <w:rFonts w:ascii="Arial Nova Light" w:hAnsi="Arial Nova Light"/>
          <w:color w:val="FF0000"/>
        </w:rPr>
        <w:t xml:space="preserve">or </w:t>
      </w:r>
      <w:r w:rsidR="004A28C4" w:rsidRPr="00075731">
        <w:rPr>
          <w:rFonts w:ascii="Arial Nova Light" w:hAnsi="Arial Nova Light"/>
          <w:b/>
          <w:bCs/>
          <w:color w:val="FF0000"/>
        </w:rPr>
        <w:t>IDEA CONTROL ALTERATIONS</w:t>
      </w:r>
      <w:r w:rsidR="004A28C4">
        <w:rPr>
          <w:rFonts w:ascii="Arial Nova Light" w:hAnsi="Arial Nova Light"/>
          <w:color w:val="FF0000"/>
        </w:rPr>
        <w:t xml:space="preserve"> </w:t>
      </w:r>
      <w:r w:rsidR="00303A43" w:rsidRPr="00A7646E">
        <w:rPr>
          <w:rFonts w:ascii="Arial Nova Light" w:hAnsi="Arial Nova Light"/>
          <w:color w:val="FF0000"/>
        </w:rPr>
        <w:t xml:space="preserve">in general, or even any of </w:t>
      </w:r>
      <w:r w:rsidR="00303A43" w:rsidRPr="00A7646E">
        <w:rPr>
          <w:rFonts w:ascii="Arial Nova Light" w:hAnsi="Arial Nova Light"/>
          <w:b/>
          <w:bCs/>
          <w:color w:val="FF0000"/>
        </w:rPr>
        <w:t>IDEA CONTROL TECHNOLOGIES</w:t>
      </w:r>
      <w:r w:rsidR="00303A43" w:rsidRPr="00A7646E">
        <w:rPr>
          <w:rFonts w:ascii="Arial Nova Light" w:hAnsi="Arial Nova Light"/>
          <w:color w:val="FF0000"/>
        </w:rPr>
        <w:t>, each specifically</w:t>
      </w:r>
      <w:r w:rsidR="00303A43">
        <w:t>”,</w:t>
      </w:r>
      <w:r w:rsidR="00351916" w:rsidRPr="00351916">
        <w:t xml:space="preserve"> </w:t>
      </w:r>
      <w:r w:rsidR="00351916">
        <w:t xml:space="preserve">or </w:t>
      </w:r>
      <w:r w:rsidR="00351916" w:rsidRPr="007719A7">
        <w:rPr>
          <w:b/>
          <w:bCs/>
        </w:rPr>
        <w:t>SECURITY_</w:t>
      </w:r>
      <w:r w:rsidR="00351916" w:rsidRPr="00B24580">
        <w:rPr>
          <w:b/>
          <w:bCs/>
        </w:rPr>
        <w:t>CRYPTONYM</w:t>
      </w:r>
      <w:r w:rsidR="00351916">
        <w:t>[:</w:t>
      </w:r>
      <w:r w:rsidR="00351916">
        <w:rPr>
          <w:b/>
          <w:bCs/>
          <w:i/>
          <w:iCs/>
        </w:rPr>
        <w:t>IDEA_CONTROL_USAGE</w:t>
      </w:r>
      <w:r w:rsidR="00351916" w:rsidRPr="002846F5">
        <w:t>:]</w:t>
      </w:r>
      <w:r w:rsidR="00351916">
        <w:t xml:space="preserve">, </w:t>
      </w:r>
      <w:r w:rsidR="00303A43">
        <w:t xml:space="preserve"> herein referred to </w:t>
      </w:r>
      <w:r w:rsidR="00351916">
        <w:t xml:space="preserve">as </w:t>
      </w:r>
      <w:r w:rsidR="00303A43">
        <w:t>“</w:t>
      </w:r>
      <w:r w:rsidR="00303A43" w:rsidRPr="00A7646E">
        <w:rPr>
          <w:b/>
          <w:bCs/>
          <w:color w:val="002060"/>
        </w:rPr>
        <w:t>IDEA CONTROL USAGE</w:t>
      </w:r>
      <w:r w:rsidR="00303A43">
        <w:t>”</w:t>
      </w:r>
      <w:r w:rsidR="00351916">
        <w:t>,</w:t>
      </w:r>
      <w:r w:rsidR="00DB4D05">
        <w:t xml:space="preserve"> </w:t>
      </w:r>
      <w:r w:rsidR="00302B13">
        <w:t xml:space="preserve">and </w:t>
      </w:r>
      <w:r>
        <w:t xml:space="preserve">that </w:t>
      </w:r>
      <w:r w:rsidR="00302B13">
        <w:t xml:space="preserve">any </w:t>
      </w:r>
      <w:r>
        <w:t xml:space="preserve">brain of any protectee of </w:t>
      </w:r>
      <w:r w:rsidR="00302B13" w:rsidRPr="00AE6AC8">
        <w:rPr>
          <w:b/>
          <w:bCs/>
        </w:rPr>
        <w:t>CRYPTONYM</w:t>
      </w:r>
      <w:r w:rsidR="00302B13">
        <w:t>[:</w:t>
      </w:r>
      <w:r w:rsidR="00302B13">
        <w:rPr>
          <w:b/>
          <w:bCs/>
          <w:i/>
          <w:iCs/>
        </w:rPr>
        <w:t>PATRICK</w:t>
      </w:r>
      <w:r w:rsidR="00302B13" w:rsidRPr="002846F5">
        <w:t>:]</w:t>
      </w:r>
      <w:r>
        <w:t xml:space="preserve"> does not have memory cells or other types of brain cells, or neurons, or axioms, and dendrites, </w:t>
      </w:r>
      <w:r w:rsidR="00A7646E">
        <w:t xml:space="preserve">or brain grey matter, or brain liquid, </w:t>
      </w:r>
      <w:r>
        <w:t xml:space="preserve">or any other brain matter, destroyed, such as for the motive of covering up crimes that were committed that there was evidence of memories of someone or something doing a crime that would be valuable to testify about in the future, such as to require complete systematic dependency </w:t>
      </w:r>
      <w:r>
        <w:lastRenderedPageBreak/>
        <w:t xml:space="preserve">in the future, and also ensure that headaches and migraines do not occur, and also ensure that </w:t>
      </w:r>
      <w:r w:rsidR="00DD69EC">
        <w:t>“</w:t>
      </w:r>
      <w:r w:rsidRPr="006E2818">
        <w:rPr>
          <w:rFonts w:ascii="Arial Nova Light" w:hAnsi="Arial Nova Light"/>
          <w:b/>
          <w:bCs/>
          <w:color w:val="FF0000"/>
        </w:rPr>
        <w:t>BRAIN CONTROL</w:t>
      </w:r>
      <w:r w:rsidRPr="006E2818">
        <w:rPr>
          <w:rFonts w:ascii="Arial Nova Light" w:hAnsi="Arial Nova Light"/>
          <w:color w:val="FF0000"/>
        </w:rPr>
        <w:t xml:space="preserve"> or </w:t>
      </w:r>
      <w:r w:rsidRPr="006E2818">
        <w:rPr>
          <w:rFonts w:ascii="Arial Nova Light" w:hAnsi="Arial Nova Light"/>
          <w:b/>
          <w:bCs/>
          <w:color w:val="FF0000"/>
        </w:rPr>
        <w:t>MIND CONTROL</w:t>
      </w:r>
      <w:r w:rsidRPr="006E2818">
        <w:rPr>
          <w:rFonts w:ascii="Arial Nova Light" w:hAnsi="Arial Nova Light"/>
          <w:color w:val="FF0000"/>
        </w:rPr>
        <w:t xml:space="preserve"> or </w:t>
      </w:r>
      <w:r w:rsidRPr="006E2818">
        <w:rPr>
          <w:rFonts w:ascii="Arial Nova Light" w:hAnsi="Arial Nova Light"/>
          <w:b/>
          <w:bCs/>
          <w:color w:val="FF0000"/>
        </w:rPr>
        <w:t>THOUGHT CONTROL</w:t>
      </w:r>
      <w:r w:rsidRPr="006E2818">
        <w:rPr>
          <w:rFonts w:ascii="Arial Nova Light" w:hAnsi="Arial Nova Light"/>
          <w:color w:val="FF0000"/>
        </w:rPr>
        <w:t xml:space="preserve"> or </w:t>
      </w:r>
      <w:r w:rsidR="00DD69EC" w:rsidRPr="006E2818">
        <w:rPr>
          <w:rFonts w:ascii="Arial Nova Light" w:hAnsi="Arial Nova Light"/>
          <w:b/>
          <w:bCs/>
          <w:color w:val="FF0000"/>
        </w:rPr>
        <w:t>CONCEPT CONTROL</w:t>
      </w:r>
      <w:r w:rsidR="00DD69EC" w:rsidRPr="006E2818">
        <w:rPr>
          <w:rFonts w:ascii="Arial Nova Light" w:hAnsi="Arial Nova Light"/>
          <w:color w:val="FF0000"/>
        </w:rPr>
        <w:t xml:space="preserve"> or </w:t>
      </w:r>
      <w:r w:rsidRPr="006E2818">
        <w:rPr>
          <w:rFonts w:ascii="Arial Nova Light" w:hAnsi="Arial Nova Light"/>
          <w:b/>
          <w:bCs/>
          <w:color w:val="FF0000"/>
        </w:rPr>
        <w:t>IDEA CONTROL</w:t>
      </w:r>
      <w:r w:rsidR="00DD69EC" w:rsidRPr="006E2818">
        <w:t>”</w:t>
      </w:r>
      <w:r w:rsidR="00440B81">
        <w:t>, herein referred to as “</w:t>
      </w:r>
      <w:r w:rsidR="00440B81" w:rsidRPr="006E2818">
        <w:rPr>
          <w:b/>
          <w:bCs/>
          <w:color w:val="002060"/>
        </w:rPr>
        <w:t>BMTCI CONTROL</w:t>
      </w:r>
      <w:r w:rsidR="00440B81">
        <w:t>”, and “</w:t>
      </w:r>
      <w:r w:rsidRPr="00AF297E">
        <w:rPr>
          <w:rFonts w:ascii="Arial Nova Light" w:hAnsi="Arial Nova Light"/>
          <w:b/>
          <w:bCs/>
          <w:color w:val="FF0000"/>
        </w:rPr>
        <w:t>BRAIN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MIND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THOUGHT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CONCEPT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IDEA FUNCTION CONTROL</w:t>
      </w:r>
      <w:r w:rsidR="006E2818" w:rsidRPr="006E2818">
        <w:t xml:space="preserve">” </w:t>
      </w:r>
      <w:r w:rsidR="006E2818">
        <w:t>, herein referred to as                     “</w:t>
      </w:r>
      <w:r w:rsidR="006E2818" w:rsidRPr="006E2818">
        <w:rPr>
          <w:b/>
          <w:bCs/>
          <w:color w:val="002060"/>
        </w:rPr>
        <w:t>BMTCI FUNCTION CONTROL</w:t>
      </w:r>
      <w:r w:rsidR="006E2818">
        <w:t xml:space="preserve">”, </w:t>
      </w:r>
      <w:r w:rsidR="00AF297E">
        <w:t xml:space="preserve">and </w:t>
      </w:r>
      <w:r w:rsidR="00440B81">
        <w:t>“</w:t>
      </w:r>
      <w:r w:rsidR="00A7646E" w:rsidRPr="006E2818">
        <w:rPr>
          <w:rFonts w:ascii="Arial Nova Light" w:hAnsi="Arial Nova Light"/>
          <w:b/>
          <w:bCs/>
          <w:color w:val="FF0000"/>
        </w:rPr>
        <w:t>BRAIN FUNCTION ALTERATIONS</w:t>
      </w:r>
      <w:r w:rsidR="00A7646E" w:rsidRPr="006E2818">
        <w:rPr>
          <w:rFonts w:ascii="Arial Nova Light" w:hAnsi="Arial Nova Light"/>
          <w:color w:val="FF0000"/>
        </w:rPr>
        <w:t xml:space="preserve"> </w:t>
      </w:r>
      <w:r w:rsidR="00DB4D05" w:rsidRPr="006E2818">
        <w:rPr>
          <w:rFonts w:ascii="Arial Nova Light" w:hAnsi="Arial Nova Light"/>
          <w:color w:val="FF0000"/>
        </w:rPr>
        <w:t xml:space="preserve">or </w:t>
      </w:r>
      <w:r w:rsidR="00A7646E" w:rsidRPr="006E2818">
        <w:rPr>
          <w:rFonts w:ascii="Arial Nova Light" w:hAnsi="Arial Nova Light"/>
          <w:b/>
          <w:bCs/>
          <w:color w:val="FF0000"/>
        </w:rPr>
        <w:t>MIND CONTROL ALTERATIONS</w:t>
      </w:r>
      <w:r w:rsidR="00A7646E" w:rsidRPr="006E2818">
        <w:rPr>
          <w:rFonts w:ascii="Arial Nova Light" w:hAnsi="Arial Nova Light"/>
          <w:color w:val="FF0000"/>
        </w:rPr>
        <w:t xml:space="preserve"> or </w:t>
      </w:r>
      <w:r w:rsidR="00440B81" w:rsidRPr="006E2818">
        <w:rPr>
          <w:rFonts w:ascii="Arial Nova Light" w:hAnsi="Arial Nova Light"/>
          <w:b/>
          <w:bCs/>
          <w:color w:val="FF0000"/>
        </w:rPr>
        <w:t>THOUGHT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CONCEPT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IDEA CONTROL ALTERATIONS</w:t>
      </w:r>
      <w:r w:rsidR="00440B81" w:rsidRPr="006E2818">
        <w:rPr>
          <w:rFonts w:ascii="Arial Nova Light" w:hAnsi="Arial Nova Light"/>
          <w:color w:val="FF0000"/>
        </w:rPr>
        <w:t xml:space="preserve"> are not allowed to execute on any protectee of </w:t>
      </w:r>
      <w:r w:rsidR="00440B81" w:rsidRPr="006E2818">
        <w:rPr>
          <w:rFonts w:ascii="Arial Nova Light" w:hAnsi="Arial Nova Light"/>
          <w:b/>
          <w:bCs/>
          <w:color w:val="FF0000"/>
        </w:rPr>
        <w:t>CRYPTONYM</w:t>
      </w:r>
      <w:r w:rsidR="00440B81" w:rsidRPr="006E2818">
        <w:rPr>
          <w:rFonts w:ascii="Arial Nova Light" w:hAnsi="Arial Nova Light"/>
          <w:color w:val="FF0000"/>
        </w:rPr>
        <w:t>[:</w:t>
      </w:r>
      <w:r w:rsidR="00440B81" w:rsidRPr="006E2818">
        <w:rPr>
          <w:rFonts w:ascii="Arial Nova Light" w:hAnsi="Arial Nova Light"/>
          <w:b/>
          <w:bCs/>
          <w:i/>
          <w:iCs/>
          <w:color w:val="FF0000"/>
        </w:rPr>
        <w:t>PATRICK</w:t>
      </w:r>
      <w:r w:rsidR="00440B81" w:rsidRPr="006E2818">
        <w:rPr>
          <w:rFonts w:ascii="Arial Nova Light" w:hAnsi="Arial Nova Light"/>
          <w:color w:val="FF0000"/>
        </w:rPr>
        <w:t>:]</w:t>
      </w:r>
      <w:r w:rsidR="00440B81">
        <w:t>”</w:t>
      </w:r>
      <w:r w:rsidR="006E2818">
        <w:t>,</w:t>
      </w:r>
      <w:r w:rsidR="00440B81">
        <w:t xml:space="preserve"> or </w:t>
      </w:r>
      <w:r w:rsidR="00A7646E" w:rsidRPr="00A7646E">
        <w:rPr>
          <w:b/>
          <w:bCs/>
        </w:rPr>
        <w:t>MIND CONTROL CONVERSIONS</w:t>
      </w:r>
      <w:r w:rsidR="00A7646E">
        <w:t xml:space="preserve"> </w:t>
      </w:r>
      <w:r>
        <w:t xml:space="preserve">are not performed on any protectee of </w:t>
      </w:r>
      <w:r w:rsidR="00302B13" w:rsidRPr="00AE6AC8">
        <w:rPr>
          <w:b/>
          <w:bCs/>
        </w:rPr>
        <w:t>CRYPTONYM</w:t>
      </w:r>
      <w:r w:rsidR="00302B13">
        <w:t>[:</w:t>
      </w:r>
      <w:r w:rsidR="00302B13">
        <w:rPr>
          <w:b/>
          <w:bCs/>
          <w:i/>
          <w:iCs/>
        </w:rPr>
        <w:t>PATRICK</w:t>
      </w:r>
      <w:r w:rsidR="00302B13" w:rsidRPr="002846F5">
        <w:t>:]</w:t>
      </w:r>
      <w:r>
        <w:t xml:space="preserve">, and also to protect </w:t>
      </w:r>
      <w:r w:rsidR="00AF297E" w:rsidRPr="00AF297E">
        <w:rPr>
          <w:b/>
          <w:bCs/>
        </w:rPr>
        <w:t xml:space="preserve">ALL </w:t>
      </w:r>
      <w:r w:rsidRPr="00AF297E">
        <w:rPr>
          <w:b/>
          <w:bCs/>
        </w:rPr>
        <w:t>BRAININT</w:t>
      </w:r>
      <w:r>
        <w:t xml:space="preserve">, </w:t>
      </w:r>
      <w:r w:rsidR="00AF297E" w:rsidRPr="00AF297E">
        <w:rPr>
          <w:b/>
          <w:bCs/>
        </w:rPr>
        <w:t>ALL MINDINT</w:t>
      </w:r>
      <w:r w:rsidR="00AF297E">
        <w:t xml:space="preserve">, </w:t>
      </w:r>
      <w:r w:rsidR="00AF297E" w:rsidRPr="00AF297E">
        <w:rPr>
          <w:b/>
          <w:bCs/>
        </w:rPr>
        <w:t xml:space="preserve">ALL </w:t>
      </w:r>
      <w:r w:rsidR="00502909" w:rsidRPr="00AF297E">
        <w:rPr>
          <w:b/>
          <w:bCs/>
        </w:rPr>
        <w:t>BRAINFUNCTIONINT</w:t>
      </w:r>
      <w:r w:rsidR="00502909">
        <w:t xml:space="preserve">, </w:t>
      </w:r>
      <w:r w:rsidR="00AF297E" w:rsidRPr="00AF297E">
        <w:rPr>
          <w:b/>
          <w:bCs/>
        </w:rPr>
        <w:t xml:space="preserve">ALL </w:t>
      </w:r>
      <w:r w:rsidR="00502909" w:rsidRPr="00AF297E">
        <w:rPr>
          <w:b/>
          <w:bCs/>
        </w:rPr>
        <w:t>MINDFUNCTIONINT</w:t>
      </w:r>
      <w:r w:rsidR="00502909">
        <w:t xml:space="preserve">, </w:t>
      </w:r>
      <w:r w:rsidR="00AF297E" w:rsidRPr="00AF297E">
        <w:rPr>
          <w:b/>
          <w:bCs/>
        </w:rPr>
        <w:t xml:space="preserve">ALL </w:t>
      </w:r>
      <w:r w:rsidRPr="00AF297E">
        <w:rPr>
          <w:b/>
          <w:bCs/>
        </w:rPr>
        <w:t>THOUGHTINT</w:t>
      </w:r>
      <w:r>
        <w:t xml:space="preserve">, </w:t>
      </w:r>
      <w:r w:rsidR="00AF297E" w:rsidRPr="00AF297E">
        <w:rPr>
          <w:b/>
          <w:bCs/>
        </w:rPr>
        <w:t xml:space="preserve">ALL </w:t>
      </w:r>
      <w:r w:rsidR="00502909" w:rsidRPr="00AF297E">
        <w:rPr>
          <w:b/>
          <w:bCs/>
        </w:rPr>
        <w:t>THOUGHTFUNCTIONINT</w:t>
      </w:r>
      <w:r w:rsidR="00502909">
        <w:t xml:space="preserve">, </w:t>
      </w:r>
      <w:r w:rsidR="00AF297E" w:rsidRPr="00AF297E">
        <w:rPr>
          <w:b/>
          <w:bCs/>
        </w:rPr>
        <w:t xml:space="preserve">ALL </w:t>
      </w:r>
      <w:r w:rsidR="00AB4334">
        <w:rPr>
          <w:b/>
          <w:bCs/>
        </w:rPr>
        <w:t>INTELLIGENCE_CHANNEL</w:t>
      </w:r>
      <w:r w:rsidR="00AB4334">
        <w:t>[:</w:t>
      </w:r>
      <w:r w:rsidR="00AB4334">
        <w:rPr>
          <w:b/>
          <w:bCs/>
          <w:i/>
          <w:iCs/>
        </w:rPr>
        <w:t>IDEAINT</w:t>
      </w:r>
      <w:r w:rsidR="00AB4334" w:rsidRPr="002846F5">
        <w:t>:]</w:t>
      </w:r>
      <w:r>
        <w:t xml:space="preserve">, </w:t>
      </w:r>
      <w:r w:rsidR="00AF297E" w:rsidRPr="00AF297E">
        <w:rPr>
          <w:b/>
          <w:bCs/>
        </w:rPr>
        <w:t xml:space="preserve">ALL </w:t>
      </w:r>
      <w:r w:rsidR="00502909" w:rsidRPr="00AF297E">
        <w:rPr>
          <w:b/>
          <w:bCs/>
        </w:rPr>
        <w:t>IDEAFUNCTIONINT</w:t>
      </w:r>
      <w:r w:rsidR="00AF297E" w:rsidRPr="00AF297E">
        <w:t>,</w:t>
      </w:r>
      <w:r w:rsidR="00502909">
        <w:t xml:space="preserve"> </w:t>
      </w:r>
      <w:r w:rsidR="00AF297E" w:rsidRPr="00AF297E">
        <w:rPr>
          <w:b/>
          <w:bCs/>
        </w:rPr>
        <w:t xml:space="preserve">ALL </w:t>
      </w:r>
      <w:r w:rsidRPr="00AF297E">
        <w:rPr>
          <w:b/>
          <w:bCs/>
        </w:rPr>
        <w:t>BRAINCONTROLINT</w:t>
      </w:r>
      <w:r>
        <w:t xml:space="preserve">, </w:t>
      </w:r>
      <w:r w:rsidR="00AF297E" w:rsidRPr="00AF297E">
        <w:rPr>
          <w:b/>
          <w:bCs/>
        </w:rPr>
        <w:t xml:space="preserve">ALL </w:t>
      </w:r>
      <w:r w:rsidR="00502909" w:rsidRPr="00AF297E">
        <w:rPr>
          <w:b/>
          <w:bCs/>
        </w:rPr>
        <w:t>BRAINFUNCTIONCONTROLINT</w:t>
      </w:r>
      <w:r w:rsidR="00502909">
        <w:t xml:space="preserve">, </w:t>
      </w:r>
      <w:r w:rsidR="00AF297E" w:rsidRPr="00AF297E">
        <w:rPr>
          <w:b/>
          <w:bCs/>
        </w:rPr>
        <w:t xml:space="preserve">ALL </w:t>
      </w:r>
      <w:r w:rsidRPr="00AF297E">
        <w:rPr>
          <w:b/>
          <w:bCs/>
        </w:rPr>
        <w:t>MINDCONTROLINT</w:t>
      </w:r>
      <w:r>
        <w:t xml:space="preserve">, </w:t>
      </w:r>
      <w:r w:rsidR="00AF297E" w:rsidRPr="00AF297E">
        <w:rPr>
          <w:b/>
          <w:bCs/>
        </w:rPr>
        <w:t xml:space="preserve">ALL </w:t>
      </w:r>
      <w:r w:rsidRPr="00AF297E">
        <w:rPr>
          <w:b/>
          <w:bCs/>
        </w:rPr>
        <w:t>THOUGHTCONTROLINT</w:t>
      </w:r>
      <w:r>
        <w:t xml:space="preserve">, and all </w:t>
      </w:r>
      <w:r w:rsidRPr="00624AA7">
        <w:rPr>
          <w:b/>
          <w:bCs/>
        </w:rPr>
        <w:t>IDEACONTROLINT</w:t>
      </w:r>
      <w:r>
        <w:t xml:space="preserve">, to ensure that any protectee of </w:t>
      </w:r>
      <w:r w:rsidR="00302B13" w:rsidRPr="00AE6AC8">
        <w:rPr>
          <w:b/>
          <w:bCs/>
        </w:rPr>
        <w:t>CRYPTONYM</w:t>
      </w:r>
      <w:r w:rsidR="00302B13">
        <w:t>[:</w:t>
      </w:r>
      <w:r w:rsidR="00302B13">
        <w:rPr>
          <w:b/>
          <w:bCs/>
          <w:i/>
          <w:iCs/>
        </w:rPr>
        <w:t>PATRICK</w:t>
      </w:r>
      <w:r w:rsidR="00302B13" w:rsidRPr="002846F5">
        <w:t>:]</w:t>
      </w:r>
      <w:r>
        <w:t xml:space="preserve"> is not compromised by offensive computer systems, and to ensure that </w:t>
      </w:r>
      <w:r w:rsidR="009078E0">
        <w:t>“</w:t>
      </w:r>
      <w:r w:rsidR="009078E0" w:rsidRPr="00DD69EC">
        <w:rPr>
          <w:rFonts w:ascii="Arial Nova Light" w:hAnsi="Arial Nova Light"/>
          <w:b/>
          <w:bCs/>
          <w:color w:val="FF0000"/>
        </w:rPr>
        <w:t xml:space="preserve">ALL </w:t>
      </w:r>
      <w:r w:rsidR="00733694" w:rsidRPr="00DD69EC">
        <w:rPr>
          <w:rFonts w:ascii="Arial Nova Light" w:hAnsi="Arial Nova Light"/>
          <w:b/>
          <w:bCs/>
          <w:color w:val="FF0000"/>
        </w:rPr>
        <w:t>HEADINT SIGNATURES</w:t>
      </w:r>
      <w:r w:rsidR="00733694"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BRAINTINT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MINDINT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THOUGHTINT SIGNATURES</w:t>
      </w:r>
      <w:r w:rsidRPr="00DD69EC">
        <w:rPr>
          <w:rFonts w:ascii="Arial Nova Light" w:hAnsi="Arial Nova Light"/>
          <w:color w:val="FF0000"/>
        </w:rPr>
        <w:t xml:space="preserve"> </w:t>
      </w:r>
      <w:r w:rsidR="00A7646E"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7646E" w:rsidRPr="00DD69EC">
        <w:rPr>
          <w:rFonts w:ascii="Arial Nova Light" w:hAnsi="Arial Nova Light"/>
          <w:b/>
          <w:bCs/>
          <w:color w:val="FF0000"/>
        </w:rPr>
        <w:t>CONCEPTINT SIGNATURES</w:t>
      </w:r>
      <w:r w:rsidR="00A7646E" w:rsidRPr="00DD69EC">
        <w:rPr>
          <w:rFonts w:ascii="Arial Nova Light" w:hAnsi="Arial Nova Light"/>
          <w:color w:val="FF0000"/>
        </w:rPr>
        <w:t xml:space="preserve"> </w:t>
      </w:r>
      <w:r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B4334" w:rsidRPr="00AB4334">
        <w:rPr>
          <w:rFonts w:ascii="Arial Nova Light" w:hAnsi="Arial Nova Light"/>
          <w:b/>
          <w:bCs/>
          <w:color w:val="FF0000"/>
        </w:rPr>
        <w:t>INTELLIGENCE_CHANNEL[:IDEAINT:]</w:t>
      </w:r>
      <w:r w:rsidRPr="00DD69EC">
        <w:rPr>
          <w:rFonts w:ascii="Arial Nova Light" w:hAnsi="Arial Nova Light"/>
          <w:b/>
          <w:bCs/>
          <w:color w:val="FF0000"/>
        </w:rPr>
        <w:t xml:space="preserve"> SIGNATURES</w:t>
      </w:r>
      <w:r w:rsidRPr="00DD69EC">
        <w:rPr>
          <w:rFonts w:ascii="Arial Nova Light" w:hAnsi="Arial Nova Light"/>
          <w:color w:val="FF0000"/>
        </w:rPr>
        <w:t xml:space="preserve"> are secured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9078E0">
        <w:t>” shall herein be referred to as “</w:t>
      </w:r>
      <w:r w:rsidR="009078E0" w:rsidRPr="00DD69EC">
        <w:rPr>
          <w:b/>
          <w:bCs/>
          <w:color w:val="002060"/>
        </w:rPr>
        <w:t>BMTCI SIGNATURES</w:t>
      </w:r>
      <w:r w:rsidR="009078E0">
        <w:t>”</w:t>
      </w:r>
      <w:r>
        <w:t xml:space="preserve">, and to ensure that </w:t>
      </w:r>
      <w:r w:rsidR="00DD69EC">
        <w:t>“</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HEADCONTROLINT SIGNATURES</w:t>
      </w:r>
      <w:r w:rsidR="00733694"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Pr="00DD69EC">
        <w:rPr>
          <w:rFonts w:ascii="Arial Nova Light" w:hAnsi="Arial Nova Light"/>
          <w:b/>
          <w:bCs/>
          <w:color w:val="FF0000"/>
        </w:rPr>
        <w:t>BRAINCONTROL</w:t>
      </w:r>
      <w:r w:rsidR="00302B13" w:rsidRPr="00DD69EC">
        <w:rPr>
          <w:rFonts w:ascii="Arial Nova Light" w:hAnsi="Arial Nova Light"/>
          <w:b/>
          <w:bCs/>
          <w:color w:val="FF0000"/>
        </w:rPr>
        <w:t>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MINDCONTROLINT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THOUGHTCONTROL</w:t>
      </w:r>
      <w:r w:rsidR="00733694" w:rsidRPr="00DD69EC">
        <w:rPr>
          <w:rFonts w:ascii="Arial Nova Light" w:hAnsi="Arial Nova Light"/>
          <w:b/>
          <w:bCs/>
          <w:color w:val="FF0000"/>
        </w:rPr>
        <w:t>INT</w:t>
      </w:r>
      <w:r w:rsidR="00302B13" w:rsidRPr="00DD69EC">
        <w:rPr>
          <w:rFonts w:ascii="Arial Nova Light" w:hAnsi="Arial Nova Light"/>
          <w:b/>
          <w:bCs/>
          <w:color w:val="FF0000"/>
        </w:rPr>
        <w:t xml:space="preserve"> SIGNATURES</w:t>
      </w:r>
      <w:r w:rsidR="00302B13" w:rsidRPr="00DD69EC">
        <w:rPr>
          <w:rFonts w:ascii="Arial Nova Light" w:hAnsi="Arial Nova Light"/>
          <w:color w:val="FF0000"/>
        </w:rPr>
        <w:t xml:space="preserve"> </w:t>
      </w:r>
      <w:r w:rsidR="00733694"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CONCEPTCONTROLINT</w:t>
      </w:r>
      <w:r w:rsidR="00A7646E" w:rsidRPr="00DD69EC">
        <w:rPr>
          <w:rFonts w:ascii="Arial Nova Light" w:hAnsi="Arial Nova Light"/>
          <w:b/>
          <w:bCs/>
          <w:color w:val="FF0000"/>
        </w:rPr>
        <w:t xml:space="preserve"> SIGNATURES</w:t>
      </w:r>
      <w:r w:rsidR="00733694" w:rsidRPr="00DD69EC">
        <w:rPr>
          <w:rFonts w:ascii="Arial Nova Light" w:hAnsi="Arial Nova Light"/>
          <w:color w:val="FF0000"/>
        </w:rPr>
        <w:t xml:space="preserve"> </w:t>
      </w:r>
      <w:r w:rsidR="00302B13"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IDEACONTROL</w:t>
      </w:r>
      <w:r w:rsidR="00733694" w:rsidRPr="00DD69EC">
        <w:rPr>
          <w:rFonts w:ascii="Arial Nova Light" w:hAnsi="Arial Nova Light"/>
          <w:b/>
          <w:bCs/>
          <w:color w:val="FF0000"/>
        </w:rPr>
        <w:t>INT</w:t>
      </w:r>
      <w:r w:rsidR="00502909" w:rsidRPr="00DD69EC">
        <w:rPr>
          <w:rFonts w:ascii="Arial Nova Light" w:hAnsi="Arial Nova Light"/>
          <w:b/>
          <w:bCs/>
          <w:color w:val="FF0000"/>
        </w:rPr>
        <w:t xml:space="preserve"> </w:t>
      </w:r>
      <w:r w:rsidR="00302B13" w:rsidRPr="00DD69EC">
        <w:rPr>
          <w:rFonts w:ascii="Arial Nova Light" w:hAnsi="Arial Nova Light"/>
          <w:b/>
          <w:bCs/>
          <w:color w:val="FF0000"/>
        </w:rPr>
        <w:t>SIGNATURES</w:t>
      </w:r>
      <w:r w:rsidR="00302B13" w:rsidRPr="00DD69EC">
        <w:rPr>
          <w:rFonts w:ascii="Arial Nova Light" w:hAnsi="Arial Nova Light"/>
          <w:color w:val="FF0000"/>
        </w:rPr>
        <w:t xml:space="preserve"> are protected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DD69EC">
        <w:t>” shall herein be referred to as “</w:t>
      </w:r>
      <w:r w:rsidR="00DD69EC" w:rsidRPr="00DD69EC">
        <w:rPr>
          <w:b/>
          <w:bCs/>
          <w:color w:val="7030A0"/>
        </w:rPr>
        <w:t>BMTCI CONTROLINT SIGNATURES</w:t>
      </w:r>
      <w:r w:rsidR="00DD69EC">
        <w:t>”</w:t>
      </w:r>
      <w:r w:rsidR="00502909">
        <w:t xml:space="preserve">, and to ensure that </w:t>
      </w:r>
      <w:r w:rsidR="0004773E">
        <w:t>“</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BRAINFUNCTIONCONTROLINT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MINDFUNCTIONCONTROLINT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THOUGHTFUNCTIONINTCONTROL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CONCEPFUNCTIONCONTROL SIGNATRES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IDEAFUNCTIONINTCONTROL SIGNATURES</w:t>
      </w:r>
      <w:r w:rsidR="00502909" w:rsidRPr="00DD69EC">
        <w:rPr>
          <w:rFonts w:ascii="Arial Nova Light" w:hAnsi="Arial Nova Light"/>
          <w:color w:val="FF0000"/>
        </w:rPr>
        <w:t xml:space="preserve"> are protected properly for all protectees of </w:t>
      </w:r>
      <w:r w:rsidR="00502909" w:rsidRPr="00DD69EC">
        <w:rPr>
          <w:rFonts w:ascii="Arial Nova Light" w:hAnsi="Arial Nova Light"/>
          <w:b/>
          <w:bCs/>
          <w:color w:val="FF0000"/>
        </w:rPr>
        <w:t>CRYPTONYM</w:t>
      </w:r>
      <w:r w:rsidR="00502909" w:rsidRPr="00DD69EC">
        <w:rPr>
          <w:rFonts w:ascii="Arial Nova Light" w:hAnsi="Arial Nova Light"/>
          <w:color w:val="FF0000"/>
        </w:rPr>
        <w:t>[:</w:t>
      </w:r>
      <w:r w:rsidR="00502909" w:rsidRPr="00DD69EC">
        <w:rPr>
          <w:rFonts w:ascii="Arial Nova Light" w:hAnsi="Arial Nova Light"/>
          <w:b/>
          <w:bCs/>
          <w:i/>
          <w:iCs/>
          <w:color w:val="FF0000"/>
        </w:rPr>
        <w:t>PATRICK</w:t>
      </w:r>
      <w:r w:rsidR="0004773E" w:rsidRPr="00DD69EC">
        <w:rPr>
          <w:rFonts w:ascii="Arial Nova Light" w:hAnsi="Arial Nova Light"/>
          <w:color w:val="FF0000"/>
        </w:rPr>
        <w:t>:]</w:t>
      </w:r>
      <w:r w:rsidR="0004773E">
        <w:t>” shall herein be referred to as “</w:t>
      </w:r>
      <w:r w:rsidR="00DD69EC" w:rsidRPr="00DD69EC">
        <w:rPr>
          <w:b/>
          <w:bCs/>
          <w:color w:val="7030A0"/>
        </w:rPr>
        <w:t xml:space="preserve">BMTCI </w:t>
      </w:r>
      <w:r w:rsidR="0004773E" w:rsidRPr="00DD69EC">
        <w:rPr>
          <w:b/>
          <w:bCs/>
          <w:color w:val="002060"/>
        </w:rPr>
        <w:t>FUNCTIONINTCONTROL SIGNATURES</w:t>
      </w:r>
      <w:r w:rsidR="0004773E">
        <w:t>”, and “</w:t>
      </w:r>
      <w:r w:rsidR="0004773E" w:rsidRPr="00DD69EC">
        <w:rPr>
          <w:rFonts w:ascii="Arial Nova Light" w:hAnsi="Arial Nova Light"/>
          <w:b/>
          <w:bCs/>
          <w:color w:val="FF0000"/>
        </w:rPr>
        <w:t>BRAINDAMAGES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MINDDAMAGES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THOUGHTDAMAGES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CONCEPTDAMAGES</w:t>
      </w:r>
      <w:r w:rsidR="0004773E" w:rsidRPr="00DD69EC">
        <w:rPr>
          <w:rFonts w:ascii="Arial Nova Light" w:hAnsi="Arial Nova Light"/>
          <w:color w:val="FF0000"/>
        </w:rPr>
        <w:t xml:space="preserve">, and </w:t>
      </w:r>
      <w:r w:rsidR="0004773E" w:rsidRPr="00DD69EC">
        <w:rPr>
          <w:rFonts w:ascii="Arial Nova Light" w:hAnsi="Arial Nova Light"/>
          <w:b/>
          <w:bCs/>
          <w:color w:val="FF0000"/>
        </w:rPr>
        <w:t>IDEADAMAGES</w:t>
      </w:r>
      <w:r w:rsidR="0004773E" w:rsidRPr="00DD69EC">
        <w:rPr>
          <w:rFonts w:ascii="Arial Nova Light" w:hAnsi="Arial Nova Light"/>
          <w:color w:val="FF0000"/>
        </w:rPr>
        <w:t xml:space="preserve"> shall never occur to any protectee of </w:t>
      </w:r>
      <w:r w:rsidR="0004773E" w:rsidRPr="00DD69EC">
        <w:rPr>
          <w:rFonts w:ascii="Arial Nova Light" w:hAnsi="Arial Nova Light"/>
          <w:b/>
          <w:bCs/>
          <w:color w:val="FF0000"/>
        </w:rPr>
        <w:t>CRYPTONYM</w:t>
      </w:r>
      <w:r w:rsidR="0004773E" w:rsidRPr="00DD69EC">
        <w:rPr>
          <w:rFonts w:ascii="Arial Nova Light" w:hAnsi="Arial Nova Light"/>
          <w:color w:val="FF0000"/>
        </w:rPr>
        <w:t>[:</w:t>
      </w:r>
      <w:r w:rsidR="0004773E" w:rsidRPr="00DD69EC">
        <w:rPr>
          <w:rFonts w:ascii="Arial Nova Light" w:hAnsi="Arial Nova Light"/>
          <w:b/>
          <w:bCs/>
          <w:i/>
          <w:iCs/>
          <w:color w:val="FF0000"/>
        </w:rPr>
        <w:t>PATRICK</w:t>
      </w:r>
      <w:r w:rsidR="0004773E" w:rsidRPr="00DD69EC">
        <w:rPr>
          <w:rFonts w:ascii="Arial Nova Light" w:hAnsi="Arial Nova Light"/>
          <w:color w:val="FF0000"/>
        </w:rPr>
        <w:t>:]</w:t>
      </w:r>
      <w:r w:rsidR="009078E0">
        <w:t>” shall herein be referred to as “</w:t>
      </w:r>
      <w:r w:rsidR="009078E0" w:rsidRPr="00DD69EC">
        <w:rPr>
          <w:b/>
          <w:bCs/>
          <w:color w:val="002060"/>
        </w:rPr>
        <w:t>BMTCI DAMAGES</w:t>
      </w:r>
      <w:r w:rsidR="009078E0">
        <w:t>”.</w:t>
      </w:r>
    </w:p>
    <w:p w14:paraId="507607B4" w14:textId="77777777" w:rsidR="00822FD9" w:rsidRDefault="00822FD9" w:rsidP="00822FD9">
      <w:pPr>
        <w:ind w:left="360" w:hanging="360"/>
        <w:jc w:val="both"/>
      </w:pPr>
      <w:r>
        <w:rPr>
          <w:u w:val="single"/>
        </w:rPr>
        <w:t>AUTOMATED MIND CONTROL SYSTEMS SECURITY</w:t>
      </w:r>
      <w:r w:rsidRPr="00590AA7">
        <w:t xml:space="preserve"> (</w:t>
      </w:r>
      <w:r w:rsidRPr="00590AA7">
        <w:rPr>
          <w:b/>
          <w:bCs/>
        </w:rPr>
        <w:t>2022</w:t>
      </w:r>
      <w:r w:rsidRPr="00590AA7">
        <w:t>)</w:t>
      </w:r>
      <w:r>
        <w:t xml:space="preserve"> – automatically binds </w:t>
      </w:r>
      <w:r w:rsidRPr="00AE6AC8">
        <w:rPr>
          <w:b/>
          <w:bCs/>
        </w:rPr>
        <w:t>CRYPTONYM</w:t>
      </w:r>
      <w:r>
        <w:t>[:</w:t>
      </w:r>
      <w:r>
        <w:rPr>
          <w:b/>
          <w:bCs/>
          <w:i/>
          <w:iCs/>
        </w:rPr>
        <w:t>PATRICK</w:t>
      </w:r>
      <w:r w:rsidRPr="002846F5">
        <w:t>:]</w:t>
      </w:r>
      <w:r>
        <w:t xml:space="preserve"> to any protectee of </w:t>
      </w:r>
      <w:r w:rsidRPr="00AE6AC8">
        <w:rPr>
          <w:b/>
          <w:bCs/>
        </w:rPr>
        <w:t>CRYPTONYM</w:t>
      </w:r>
      <w:r>
        <w:t>[:</w:t>
      </w:r>
      <w:r>
        <w:rPr>
          <w:b/>
          <w:bCs/>
          <w:i/>
          <w:iCs/>
        </w:rPr>
        <w:t>PATRICK</w:t>
      </w:r>
      <w:r w:rsidRPr="002846F5">
        <w:t>:]</w:t>
      </w:r>
      <w:r>
        <w:t xml:space="preserve"> to ensure their success in the world, by conducting mind control to them to ensure that they succeed in all their goals, and to ensure that all other mind </w:t>
      </w:r>
      <w:r>
        <w:lastRenderedPageBreak/>
        <w:t xml:space="preserve">control programs and systems are detected and destroyed to prevent misuse of mind control systems against protectees of </w:t>
      </w:r>
      <w:r w:rsidRPr="00AE6AC8">
        <w:rPr>
          <w:b/>
          <w:bCs/>
        </w:rPr>
        <w:t>CRYPTONYM</w:t>
      </w:r>
      <w:r>
        <w:t>[:</w:t>
      </w:r>
      <w:r>
        <w:rPr>
          <w:b/>
          <w:bCs/>
          <w:i/>
          <w:iCs/>
        </w:rPr>
        <w:t>PATRICK</w:t>
      </w:r>
      <w:r w:rsidRPr="002846F5">
        <w:t>:]</w:t>
      </w:r>
      <w:r>
        <w:t xml:space="preserve">, so that protectees of </w:t>
      </w:r>
      <w:r w:rsidRPr="00AE6AC8">
        <w:rPr>
          <w:b/>
          <w:bCs/>
        </w:rPr>
        <w:t>CRYPTONYM</w:t>
      </w:r>
      <w:r>
        <w:t>[:</w:t>
      </w:r>
      <w:r>
        <w:rPr>
          <w:b/>
          <w:bCs/>
          <w:i/>
          <w:iCs/>
        </w:rPr>
        <w:t>PATRICK</w:t>
      </w:r>
      <w:r w:rsidRPr="002846F5">
        <w:t>:]</w:t>
      </w:r>
      <w:r>
        <w:t xml:space="preserve"> will always be successful in the world.</w:t>
      </w:r>
    </w:p>
    <w:p w14:paraId="209AE5DC" w14:textId="77F80819" w:rsidR="00822FD9" w:rsidRDefault="00822FD9" w:rsidP="00822FD9">
      <w:pPr>
        <w:ind w:left="360" w:hanging="360"/>
        <w:jc w:val="both"/>
      </w:pPr>
      <w:r>
        <w:rPr>
          <w:u w:val="single"/>
        </w:rPr>
        <w:t>SUDO-</w:t>
      </w:r>
      <w:r w:rsidRPr="00C734DD">
        <w:rPr>
          <w:u w:val="single"/>
        </w:rPr>
        <w:t xml:space="preserve">AUTONOMOUS </w:t>
      </w:r>
      <w:r>
        <w:rPr>
          <w:u w:val="single"/>
        </w:rPr>
        <w:t>STARCTRE</w:t>
      </w:r>
      <w:r>
        <w:rPr>
          <w:rFonts w:cstheme="minorHAnsi"/>
          <w:u w:val="single"/>
        </w:rPr>
        <w:t>®</w:t>
      </w:r>
      <w:r>
        <w:rPr>
          <w:u w:val="single"/>
        </w:rPr>
        <w:t xml:space="preserve"> MIND CONTROL SECURITY</w:t>
      </w:r>
      <w:r w:rsidRPr="00C734DD">
        <w:rPr>
          <w:u w:val="single"/>
        </w:rPr>
        <w:t xml:space="preserve"> SYSTEM</w:t>
      </w:r>
      <w:r w:rsidRPr="00C734DD">
        <w:t xml:space="preserve"> (</w:t>
      </w:r>
      <w:r w:rsidRPr="00C734DD">
        <w:rPr>
          <w:b/>
          <w:bCs/>
        </w:rPr>
        <w:t>2022</w:t>
      </w:r>
      <w:r w:rsidRPr="00C734DD">
        <w:t xml:space="preserve">) – </w:t>
      </w:r>
      <w:r>
        <w:t>ensures that mind control is not used on any protectee of</w:t>
      </w:r>
      <w:r w:rsidRPr="0027015C">
        <w:t xml:space="preserve"> </w:t>
      </w:r>
      <w:r w:rsidRPr="00AE6AC8">
        <w:rPr>
          <w:b/>
          <w:bCs/>
        </w:rPr>
        <w:t>CRYPTONYM</w:t>
      </w:r>
      <w:proofErr w:type="gramStart"/>
      <w:r>
        <w:t>[:</w:t>
      </w:r>
      <w:r>
        <w:rPr>
          <w:b/>
          <w:bCs/>
          <w:i/>
          <w:iCs/>
        </w:rPr>
        <w:t>PATRICK</w:t>
      </w:r>
      <w:proofErr w:type="gramEnd"/>
      <w:r w:rsidRPr="002846F5">
        <w:t>:]</w:t>
      </w:r>
      <w:r>
        <w:t xml:space="preserve">, other than by </w:t>
      </w:r>
      <w:r w:rsidRPr="00AE6AC8">
        <w:rPr>
          <w:b/>
          <w:bCs/>
        </w:rPr>
        <w:t>CRYPTONYM</w:t>
      </w:r>
      <w:r>
        <w:t>[:</w:t>
      </w:r>
      <w:r>
        <w:rPr>
          <w:b/>
          <w:bCs/>
          <w:i/>
          <w:iCs/>
        </w:rPr>
        <w:t>PATRICK</w:t>
      </w:r>
      <w:r w:rsidRPr="002846F5">
        <w:t>:]</w:t>
      </w:r>
      <w:r>
        <w:t xml:space="preserve">. Otherwise, the publicly owned computer systems and the publicly owned satellite systems that do so are destroyed using space weapons, to ensure that </w:t>
      </w:r>
      <w:r w:rsidRPr="00C60AE0">
        <w:rPr>
          <w:b/>
          <w:bCs/>
        </w:rPr>
        <w:t>GLOBAL SECURITY</w:t>
      </w:r>
      <w:r>
        <w:t xml:space="preserve"> is not </w:t>
      </w:r>
      <w:proofErr w:type="gramStart"/>
      <w:r>
        <w:t xml:space="preserve">compromised,   </w:t>
      </w:r>
      <w:proofErr w:type="gramEnd"/>
      <w:r>
        <w:t xml:space="preserve">                     </w:t>
      </w:r>
      <w:r w:rsidRPr="005C56C4">
        <w:rPr>
          <w:b/>
          <w:bCs/>
        </w:rPr>
        <w:t>UNILATERALLY DEFINED</w:t>
      </w:r>
      <w:r>
        <w:t xml:space="preserve">, </w:t>
      </w:r>
      <w:r w:rsidRPr="005C56C4">
        <w:rPr>
          <w:b/>
          <w:bCs/>
        </w:rPr>
        <w:t>UNCONDITIONALLY DEFINED</w:t>
      </w:r>
      <w:r>
        <w:t xml:space="preserve">, </w:t>
      </w:r>
      <w:r w:rsidRPr="005C56C4">
        <w:rPr>
          <w:b/>
          <w:bCs/>
        </w:rPr>
        <w:t>UNLEGISLATIVELY DEFINED</w:t>
      </w:r>
      <w:r>
        <w:t xml:space="preserve">,           </w:t>
      </w:r>
      <w:r w:rsidRPr="005C56C4">
        <w:rPr>
          <w:b/>
          <w:bCs/>
        </w:rPr>
        <w:t>EXPLICITLY DEFINED</w:t>
      </w:r>
      <w:r>
        <w:t>.</w:t>
      </w:r>
    </w:p>
    <w:p w14:paraId="015BA232" w14:textId="7F9693C2" w:rsidR="00B857F2" w:rsidRPr="00164F94" w:rsidRDefault="00B857F2" w:rsidP="00822FD9">
      <w:pPr>
        <w:ind w:left="360" w:hanging="360"/>
        <w:jc w:val="both"/>
      </w:pPr>
      <w:r w:rsidRPr="00164F94">
        <w:rPr>
          <w:u w:val="single"/>
        </w:rPr>
        <w:t>AUTONOMOUS MIND CONTROL PREVENTION SYSTEMS</w:t>
      </w:r>
      <w:r w:rsidRPr="00164F94">
        <w:t xml:space="preserve"> (</w:t>
      </w:r>
      <w:r w:rsidRPr="00164F94">
        <w:rPr>
          <w:b/>
          <w:bCs/>
        </w:rPr>
        <w:t>2022</w:t>
      </w:r>
      <w:r w:rsidRPr="00164F94">
        <w:t xml:space="preserve">) – ensures that </w:t>
      </w:r>
      <w:r w:rsidRPr="00164F94">
        <w:rPr>
          <w:b/>
          <w:bCs/>
        </w:rPr>
        <w:t>MIND CONTROL</w:t>
      </w:r>
      <w:r w:rsidRPr="00164F94">
        <w:t xml:space="preserve"> does not occur from any </w:t>
      </w:r>
      <w:r w:rsidRPr="00B857F2">
        <w:t>system or</w:t>
      </w:r>
      <w:r w:rsidRPr="00164F94">
        <w:t xml:space="preserve"> destroys </w:t>
      </w:r>
      <w:r>
        <w:t xml:space="preserve">any computer equipment that is not running                         </w:t>
      </w:r>
      <w:r w:rsidRPr="00164F94">
        <w:rPr>
          <w:b/>
          <w:bCs/>
        </w:rPr>
        <w:t>GLOBAL SECURITY SYSTEMS</w:t>
      </w:r>
      <w:r>
        <w:t xml:space="preserve"> that is conducting </w:t>
      </w:r>
      <w:r w:rsidRPr="00164F94">
        <w:rPr>
          <w:b/>
          <w:bCs/>
        </w:rPr>
        <w:t>MIND CONTROL</w:t>
      </w:r>
      <w:r>
        <w:t xml:space="preserve"> on any protectee of </w:t>
      </w:r>
      <w:r w:rsidRPr="00AE6AC8">
        <w:rPr>
          <w:b/>
          <w:bCs/>
        </w:rPr>
        <w:t>CRYPTONYM</w:t>
      </w:r>
      <w:proofErr w:type="gramStart"/>
      <w:r>
        <w:t>[:</w:t>
      </w:r>
      <w:r>
        <w:rPr>
          <w:b/>
          <w:bCs/>
          <w:i/>
          <w:iCs/>
        </w:rPr>
        <w:t>PATRICK</w:t>
      </w:r>
      <w:proofErr w:type="gramEnd"/>
      <w:r w:rsidRPr="002846F5">
        <w:t>:]</w:t>
      </w:r>
      <w:r>
        <w:t>.</w:t>
      </w:r>
    </w:p>
    <w:p w14:paraId="256198CF" w14:textId="77777777" w:rsidR="0081084D" w:rsidRDefault="0081084D" w:rsidP="0081084D">
      <w:pPr>
        <w:spacing w:after="0"/>
        <w:ind w:left="360" w:hanging="360"/>
        <w:jc w:val="both"/>
      </w:pPr>
      <w:r>
        <w:rPr>
          <w:u w:val="single"/>
        </w:rPr>
        <w:t>AUTONOMOUS TELEPATHY PSYOPS PREVENTION SYSTEM</w:t>
      </w:r>
      <w:r w:rsidRPr="009B135C">
        <w:t xml:space="preserve"> </w:t>
      </w:r>
      <w:r>
        <w:t>(</w:t>
      </w:r>
      <w:r w:rsidRPr="00A871EC">
        <w:rPr>
          <w:b/>
          <w:bCs/>
        </w:rPr>
        <w:t>2010</w:t>
      </w:r>
      <w:r w:rsidRPr="00A871EC">
        <w:t xml:space="preserve">, </w:t>
      </w:r>
      <w:r>
        <w:rPr>
          <w:b/>
          <w:bCs/>
        </w:rPr>
        <w:t>2022</w:t>
      </w:r>
      <w:r>
        <w:t xml:space="preserve">) </w:t>
      </w:r>
      <w:r w:rsidRPr="009B135C">
        <w:t xml:space="preserve">– this technology pertains to a </w:t>
      </w:r>
      <w:r w:rsidRPr="005512B5">
        <w:rPr>
          <w:b/>
          <w:bCs/>
        </w:rPr>
        <w:t>PSYOPS</w:t>
      </w:r>
      <w:r w:rsidRPr="009B135C">
        <w:t xml:space="preserve"> system that is able to p</w:t>
      </w:r>
      <w:r>
        <w:t>revent</w:t>
      </w:r>
      <w:r w:rsidRPr="009B135C">
        <w:t xml:space="preserve"> </w:t>
      </w:r>
      <w:r w:rsidRPr="00164F94">
        <w:rPr>
          <w:b/>
          <w:bCs/>
        </w:rPr>
        <w:t>PSYOPS</w:t>
      </w:r>
      <w:r w:rsidRPr="009B135C">
        <w:t xml:space="preserve"> warfare against person(s) and/or organization(s) of person(s) and/or organization(s)</w:t>
      </w:r>
      <w:r>
        <w:t>, such that the system interfaces with the geospatial psychological satellite surveillance computing system and builds information based on the psychology of the surveillance targets, and then transmits information through any number of various information channels such as a transmission directly into the mind(s), to the media, and/or to other computer systems and programs that control other operations and/or mechanisms.</w:t>
      </w:r>
    </w:p>
    <w:p w14:paraId="19BAE34D" w14:textId="0FC26AA5" w:rsidR="00C10E16" w:rsidRDefault="00C10E16">
      <w:pPr>
        <w:rPr>
          <w:u w:val="single"/>
        </w:rPr>
      </w:pPr>
      <w:r>
        <w:rPr>
          <w:u w:val="single"/>
        </w:rPr>
        <w:br w:type="page"/>
      </w:r>
    </w:p>
    <w:p w14:paraId="21DD316D" w14:textId="4C351AB9" w:rsidR="00C10E16" w:rsidRPr="00C0532F" w:rsidRDefault="00C10E16" w:rsidP="00C10E16">
      <w:pPr>
        <w:ind w:left="360" w:hanging="360"/>
        <w:jc w:val="both"/>
        <w:rPr>
          <w:b/>
          <w:bCs/>
        </w:rPr>
      </w:pPr>
      <w:r>
        <w:rPr>
          <w:b/>
          <w:sz w:val="24"/>
        </w:rPr>
        <w:lastRenderedPageBreak/>
        <w:t>ESPIONAGE PREVENTION SECURITY SYSTEMS</w:t>
      </w:r>
    </w:p>
    <w:p w14:paraId="77ABBE67" w14:textId="5D693F16" w:rsidR="00173741" w:rsidRDefault="00173741" w:rsidP="00173741">
      <w:pPr>
        <w:ind w:left="360" w:hanging="360"/>
        <w:jc w:val="both"/>
      </w:pPr>
      <w:r>
        <w:rPr>
          <w:u w:val="single"/>
        </w:rPr>
        <w:t>AUTONOMOUS ANTI-SURVEILLANCE SYSTEMS SECURITY</w:t>
      </w:r>
      <w:r>
        <w:t xml:space="preserve"> (</w:t>
      </w:r>
      <w:r w:rsidRPr="00151BFC">
        <w:rPr>
          <w:b/>
          <w:bCs/>
        </w:rPr>
        <w:t>2022</w:t>
      </w:r>
      <w:r>
        <w:t xml:space="preserve">) – ensures that all </w:t>
      </w:r>
      <w:r w:rsidR="00A34AC9">
        <w:t xml:space="preserve">illegal </w:t>
      </w:r>
      <w:r>
        <w:t xml:space="preserve">surveillance that </w:t>
      </w:r>
      <w:r w:rsidR="00A34AC9">
        <w:t xml:space="preserve">is being </w:t>
      </w:r>
      <w:r>
        <w:t xml:space="preserve">conducted is </w:t>
      </w:r>
      <w:r w:rsidR="00A34AC9">
        <w:t>shut down</w:t>
      </w:r>
      <w:r>
        <w:t xml:space="preserve">, automatically, to ensure the privacy of all protectees of </w:t>
      </w:r>
      <w:r w:rsidRPr="00AE6AC8">
        <w:rPr>
          <w:b/>
          <w:bCs/>
        </w:rPr>
        <w:t>CRYPTONYM</w:t>
      </w:r>
      <w:r>
        <w:t>[:</w:t>
      </w:r>
      <w:r>
        <w:rPr>
          <w:b/>
          <w:bCs/>
          <w:i/>
          <w:iCs/>
        </w:rPr>
        <w:t>PATRICK</w:t>
      </w:r>
      <w:r w:rsidR="00A34AC9" w:rsidRPr="002846F5">
        <w:t>:]</w:t>
      </w:r>
      <w:r w:rsidR="00A34AC9">
        <w:t xml:space="preserve">, and to ensure that </w:t>
      </w:r>
      <w:r w:rsidR="00A34AC9" w:rsidRPr="00A34AC9">
        <w:rPr>
          <w:b/>
          <w:bCs/>
        </w:rPr>
        <w:t>INTELLECTUAL PROPERTY</w:t>
      </w:r>
      <w:r w:rsidR="00A34AC9">
        <w:t xml:space="preserve"> (</w:t>
      </w:r>
      <w:r w:rsidR="00A34AC9" w:rsidRPr="00A34AC9">
        <w:rPr>
          <w:b/>
          <w:bCs/>
        </w:rPr>
        <w:t>IP</w:t>
      </w:r>
      <w:r w:rsidR="00A34AC9">
        <w:t xml:space="preserve">) is not stolen or criminalized by </w:t>
      </w:r>
      <w:r w:rsidR="00A34AC9" w:rsidRPr="00A34AC9">
        <w:rPr>
          <w:b/>
          <w:bCs/>
        </w:rPr>
        <w:t>LAW ENFORCEMENT</w:t>
      </w:r>
      <w:r w:rsidR="00A34AC9">
        <w:t xml:space="preserve"> or </w:t>
      </w:r>
      <w:r w:rsidR="00A34AC9" w:rsidRPr="00A34AC9">
        <w:rPr>
          <w:b/>
          <w:bCs/>
        </w:rPr>
        <w:t>POLICE DEPARTMENTS</w:t>
      </w:r>
      <w:r w:rsidR="00A34AC9">
        <w:t xml:space="preserve"> or </w:t>
      </w:r>
      <w:r w:rsidR="00A34AC9" w:rsidRPr="00A34AC9">
        <w:rPr>
          <w:b/>
          <w:bCs/>
        </w:rPr>
        <w:t>LEGAL ENVIRONMENTS</w:t>
      </w:r>
      <w:r w:rsidR="00A34AC9">
        <w:t xml:space="preserve">, and ensure that </w:t>
      </w:r>
      <w:r w:rsidR="00A34AC9" w:rsidRPr="00A34AC9">
        <w:rPr>
          <w:b/>
          <w:bCs/>
        </w:rPr>
        <w:t>INTELLECTUAL PROPERTY</w:t>
      </w:r>
      <w:r w:rsidR="00A34AC9">
        <w:t xml:space="preserve"> is not being taken based on any pre-meditation to murder any protectee of </w:t>
      </w:r>
      <w:r w:rsidR="00A34AC9" w:rsidRPr="00AE6AC8">
        <w:rPr>
          <w:b/>
          <w:bCs/>
        </w:rPr>
        <w:t>CRYPTONYM</w:t>
      </w:r>
      <w:r w:rsidR="00A34AC9">
        <w:t>[:</w:t>
      </w:r>
      <w:r w:rsidR="00A34AC9">
        <w:rPr>
          <w:b/>
          <w:bCs/>
          <w:i/>
          <w:iCs/>
        </w:rPr>
        <w:t>PATRICK</w:t>
      </w:r>
      <w:r w:rsidR="00A34AC9" w:rsidRPr="002846F5">
        <w:t>:]</w:t>
      </w:r>
      <w:r w:rsidR="00A34AC9">
        <w:t xml:space="preserve"> or conduct war or terrorism or crime.</w:t>
      </w:r>
    </w:p>
    <w:p w14:paraId="29A61C9D" w14:textId="79F331C2" w:rsidR="00C10E16" w:rsidRDefault="00C10E16" w:rsidP="00173741">
      <w:pPr>
        <w:ind w:left="360" w:hanging="360"/>
        <w:jc w:val="both"/>
      </w:pPr>
      <w:r w:rsidRPr="00C10E16">
        <w:rPr>
          <w:u w:val="single"/>
        </w:rPr>
        <w:t>AUTONOMOUS ESPIONAGE PREVENTION SECURITY SYSTEMS</w:t>
      </w:r>
      <w:r w:rsidRPr="00C10E16">
        <w:t xml:space="preserve"> (</w:t>
      </w:r>
      <w:r w:rsidRPr="00C10E16">
        <w:rPr>
          <w:b/>
          <w:bCs/>
        </w:rPr>
        <w:t>2022</w:t>
      </w:r>
      <w:r w:rsidRPr="00C10E16">
        <w:t xml:space="preserve">) – ensures that </w:t>
      </w:r>
      <w:r w:rsidRPr="00C10E16">
        <w:rPr>
          <w:b/>
          <w:bCs/>
        </w:rPr>
        <w:t>ESPIONAGE</w:t>
      </w:r>
      <w:r w:rsidRPr="00C10E16">
        <w:t xml:space="preserve"> does not occur towards any protectee of </w:t>
      </w:r>
      <w:r w:rsidRPr="00C10E16">
        <w:rPr>
          <w:b/>
          <w:bCs/>
        </w:rPr>
        <w:t>CRYPTONYM</w:t>
      </w:r>
      <w:r w:rsidRPr="00C10E16">
        <w:t>[:</w:t>
      </w:r>
      <w:r w:rsidRPr="00C10E16">
        <w:rPr>
          <w:b/>
          <w:bCs/>
          <w:i/>
          <w:iCs/>
        </w:rPr>
        <w:t>PATRICK</w:t>
      </w:r>
      <w:r w:rsidRPr="00C10E16">
        <w:t>:]</w:t>
      </w:r>
      <w:r w:rsidR="003D5F80">
        <w:t xml:space="preserve"> or towards any </w:t>
      </w:r>
      <w:r w:rsidR="003D5F80" w:rsidRPr="003A7757">
        <w:rPr>
          <w:b/>
          <w:bCs/>
        </w:rPr>
        <w:t>INTELLIGENCE CHANNEL</w:t>
      </w:r>
      <w:r w:rsidR="003D5F80">
        <w:t xml:space="preserve">, including, however not limited to </w:t>
      </w:r>
      <w:r w:rsidR="003D5F80" w:rsidRPr="003A7757">
        <w:rPr>
          <w:b/>
          <w:bCs/>
        </w:rPr>
        <w:t>MINDCONTROLINT</w:t>
      </w:r>
      <w:r w:rsidR="003D5F80">
        <w:t xml:space="preserve">, </w:t>
      </w:r>
      <w:r w:rsidR="003D5F80" w:rsidRPr="003A7757">
        <w:rPr>
          <w:b/>
          <w:bCs/>
        </w:rPr>
        <w:t>IDEAINT</w:t>
      </w:r>
      <w:r w:rsidR="003D5F80">
        <w:t xml:space="preserve">, </w:t>
      </w:r>
      <w:r w:rsidR="003D5F80" w:rsidRPr="003A7757">
        <w:rPr>
          <w:b/>
          <w:bCs/>
        </w:rPr>
        <w:t>THOUGHTINT</w:t>
      </w:r>
      <w:r w:rsidR="003D5F80">
        <w:t xml:space="preserve">, </w:t>
      </w:r>
      <w:r w:rsidR="003D5F80" w:rsidRPr="003A7757">
        <w:rPr>
          <w:b/>
          <w:bCs/>
        </w:rPr>
        <w:t>MINDINT</w:t>
      </w:r>
      <w:r w:rsidR="003D5F80">
        <w:t xml:space="preserve">, </w:t>
      </w:r>
      <w:r w:rsidR="003D5F80" w:rsidRPr="003A7757">
        <w:rPr>
          <w:b/>
          <w:bCs/>
        </w:rPr>
        <w:t>BRAININT</w:t>
      </w:r>
      <w:r w:rsidR="003D5F80">
        <w:t xml:space="preserve">, </w:t>
      </w:r>
      <w:r w:rsidR="003D5F80" w:rsidRPr="003A7757">
        <w:rPr>
          <w:b/>
          <w:bCs/>
        </w:rPr>
        <w:t>HUMINT</w:t>
      </w:r>
      <w:r w:rsidR="003D5F80">
        <w:t xml:space="preserve">, </w:t>
      </w:r>
      <w:r w:rsidR="003D5F80" w:rsidRPr="003A7757">
        <w:rPr>
          <w:b/>
          <w:bCs/>
        </w:rPr>
        <w:t>MASINT</w:t>
      </w:r>
      <w:r w:rsidR="003D5F80">
        <w:t xml:space="preserve">, </w:t>
      </w:r>
      <w:r w:rsidR="003D5F80" w:rsidRPr="003A7757">
        <w:rPr>
          <w:b/>
          <w:bCs/>
        </w:rPr>
        <w:t>OSINT</w:t>
      </w:r>
      <w:r w:rsidR="003D5F80">
        <w:t xml:space="preserve">, and </w:t>
      </w:r>
      <w:r w:rsidR="003D5F80" w:rsidRPr="003A7757">
        <w:rPr>
          <w:b/>
          <w:bCs/>
        </w:rPr>
        <w:t>SIGINT</w:t>
      </w:r>
      <w:r w:rsidR="003D5F80">
        <w:t xml:space="preserve">, in general, including through any protectee of </w:t>
      </w:r>
      <w:r w:rsidR="003D5F80" w:rsidRPr="00AE6AC8">
        <w:rPr>
          <w:b/>
          <w:bCs/>
        </w:rPr>
        <w:t>CRYPTONYM</w:t>
      </w:r>
      <w:r w:rsidR="003D5F80">
        <w:t>[:</w:t>
      </w:r>
      <w:r w:rsidR="003D5F80">
        <w:rPr>
          <w:b/>
          <w:bCs/>
          <w:i/>
          <w:iCs/>
        </w:rPr>
        <w:t>PATRICK</w:t>
      </w:r>
      <w:r w:rsidR="003D5F80" w:rsidRPr="002846F5">
        <w:t>:]</w:t>
      </w:r>
      <w:r w:rsidRPr="00C10E16">
        <w:t xml:space="preserve">, by catching all spies, and ensuring all protectees of </w:t>
      </w:r>
      <w:r w:rsidRPr="00C10E16">
        <w:rPr>
          <w:b/>
          <w:bCs/>
        </w:rPr>
        <w:t>CRYPTONYM</w:t>
      </w:r>
      <w:r w:rsidRPr="00C10E16">
        <w:t>[:</w:t>
      </w:r>
      <w:r w:rsidRPr="00C10E16">
        <w:rPr>
          <w:b/>
          <w:bCs/>
          <w:i/>
          <w:iCs/>
        </w:rPr>
        <w:t>PATRICK</w:t>
      </w:r>
      <w:r w:rsidRPr="00C10E16">
        <w:t>:] are protected well from anything that was gathered by spies, in case if anything were to be disclosed, such as procedures to follow to ensure that the data is intercepted and deleted, midstream.</w:t>
      </w:r>
    </w:p>
    <w:p w14:paraId="01C8CA54" w14:textId="1EC7E126" w:rsidR="003D5F80" w:rsidRDefault="003D5F80" w:rsidP="00173741">
      <w:pPr>
        <w:ind w:left="360" w:hanging="360"/>
        <w:jc w:val="both"/>
      </w:pPr>
      <w:r w:rsidRPr="003A7757">
        <w:rPr>
          <w:u w:val="single"/>
        </w:rPr>
        <w:t>AUTONOMOUS SPYING PREVENTION SECURITY SYSTEMS</w:t>
      </w:r>
      <w:r w:rsidRPr="003A7757">
        <w:t xml:space="preserve"> </w:t>
      </w:r>
      <w:r w:rsidR="003A7757" w:rsidRPr="003A7757">
        <w:t>(</w:t>
      </w:r>
      <w:r w:rsidR="003A7757" w:rsidRPr="003A7757">
        <w:rPr>
          <w:b/>
          <w:bCs/>
        </w:rPr>
        <w:t>2022</w:t>
      </w:r>
      <w:r w:rsidR="003A7757" w:rsidRPr="003A7757">
        <w:t xml:space="preserve">) </w:t>
      </w:r>
      <w:r w:rsidRPr="003A7757">
        <w:t xml:space="preserve">– ensures that spying does not occur towards any protectee of </w:t>
      </w:r>
      <w:r w:rsidR="003A7757" w:rsidRPr="003A7757">
        <w:rPr>
          <w:b/>
          <w:bCs/>
        </w:rPr>
        <w:t>CRYPTONYM</w:t>
      </w:r>
      <w:proofErr w:type="gramStart"/>
      <w:r w:rsidR="003A7757" w:rsidRPr="003A7757">
        <w:t>[:</w:t>
      </w:r>
      <w:r w:rsidR="003A7757" w:rsidRPr="003A7757">
        <w:rPr>
          <w:b/>
          <w:bCs/>
          <w:i/>
          <w:iCs/>
        </w:rPr>
        <w:t>PATRICK</w:t>
      </w:r>
      <w:proofErr w:type="gramEnd"/>
      <w:r w:rsidR="003A7757" w:rsidRPr="003A7757">
        <w:t>:]</w:t>
      </w:r>
      <w:r w:rsidRPr="003A7757">
        <w:t xml:space="preserve">, except between </w:t>
      </w:r>
      <w:r w:rsidR="003A7757" w:rsidRPr="003A7757">
        <w:rPr>
          <w:b/>
          <w:bCs/>
        </w:rPr>
        <w:t>CRYPTONYM</w:t>
      </w:r>
      <w:r w:rsidR="003A7757" w:rsidRPr="003A7757">
        <w:t>[:</w:t>
      </w:r>
      <w:r w:rsidR="003A7757" w:rsidRPr="003A7757">
        <w:rPr>
          <w:b/>
          <w:bCs/>
          <w:i/>
          <w:iCs/>
        </w:rPr>
        <w:t>INVENTOR</w:t>
      </w:r>
      <w:r w:rsidR="003A7757" w:rsidRPr="003A7757">
        <w:t xml:space="preserve">:] and </w:t>
      </w:r>
      <w:r w:rsidR="003A7757" w:rsidRPr="003A7757">
        <w:rPr>
          <w:b/>
          <w:bCs/>
        </w:rPr>
        <w:t>CRYPTONYM</w:t>
      </w:r>
      <w:r w:rsidR="003A7757" w:rsidRPr="003A7757">
        <w:t>[:</w:t>
      </w:r>
      <w:r w:rsidR="003A7757" w:rsidRPr="003A7757">
        <w:rPr>
          <w:b/>
          <w:bCs/>
          <w:i/>
          <w:iCs/>
        </w:rPr>
        <w:t>QUEENBEE</w:t>
      </w:r>
      <w:r w:rsidR="003A7757" w:rsidRPr="003A7757">
        <w:t xml:space="preserve">:] for personal and professional purposes, only, using any </w:t>
      </w:r>
      <w:r w:rsidR="003A7757" w:rsidRPr="003A7757">
        <w:rPr>
          <w:b/>
          <w:bCs/>
        </w:rPr>
        <w:t>SATELLITE</w:t>
      </w:r>
      <w:r w:rsidR="003A7757" w:rsidRPr="003A7757">
        <w:t>.</w:t>
      </w:r>
    </w:p>
    <w:p w14:paraId="75153130" w14:textId="309BCC31" w:rsidR="00090B50" w:rsidRDefault="00090B50" w:rsidP="00173741">
      <w:pPr>
        <w:ind w:left="360" w:hanging="360"/>
        <w:jc w:val="both"/>
      </w:pPr>
      <w:r w:rsidRPr="00090B50">
        <w:rPr>
          <w:u w:val="single"/>
        </w:rPr>
        <w:t>AUTONOMOUS REMOTE VIEWING PREVENTION SECURITY SYSTEMS</w:t>
      </w:r>
      <w:r w:rsidRPr="00090B50">
        <w:t xml:space="preserve"> (</w:t>
      </w:r>
      <w:r w:rsidRPr="00090B50">
        <w:rPr>
          <w:b/>
          <w:bCs/>
        </w:rPr>
        <w:t>2022</w:t>
      </w:r>
      <w:r w:rsidRPr="00090B50">
        <w:t xml:space="preserve">) – ensures that remote viewing cannot occur towards or of any protectee of </w:t>
      </w:r>
      <w:r w:rsidRPr="00090B50">
        <w:rPr>
          <w:b/>
          <w:bCs/>
        </w:rPr>
        <w:t>CRYPTONYM</w:t>
      </w:r>
      <w:proofErr w:type="gramStart"/>
      <w:r w:rsidRPr="00090B50">
        <w:t>[:</w:t>
      </w:r>
      <w:r w:rsidRPr="00090B50">
        <w:rPr>
          <w:b/>
          <w:bCs/>
          <w:i/>
          <w:iCs/>
        </w:rPr>
        <w:t>PATRICK</w:t>
      </w:r>
      <w:proofErr w:type="gramEnd"/>
      <w:r w:rsidRPr="00090B50">
        <w:t xml:space="preserve">:], except between                          </w:t>
      </w:r>
      <w:r w:rsidRPr="00090B50">
        <w:rPr>
          <w:b/>
          <w:bCs/>
        </w:rPr>
        <w:t>CRYPTONYM</w:t>
      </w:r>
      <w:r w:rsidRPr="00090B50">
        <w:t>[:</w:t>
      </w:r>
      <w:r w:rsidRPr="00090B50">
        <w:rPr>
          <w:b/>
          <w:bCs/>
          <w:i/>
          <w:iCs/>
        </w:rPr>
        <w:t>INVENTOR</w:t>
      </w:r>
      <w:r w:rsidRPr="00090B50">
        <w:t xml:space="preserve">:] and </w:t>
      </w:r>
      <w:r w:rsidRPr="00090B50">
        <w:rPr>
          <w:b/>
          <w:bCs/>
        </w:rPr>
        <w:t>CRYPTONYM</w:t>
      </w:r>
      <w:r w:rsidRPr="00090B50">
        <w:t>[:</w:t>
      </w:r>
      <w:r w:rsidRPr="00090B50">
        <w:rPr>
          <w:b/>
          <w:bCs/>
          <w:i/>
          <w:iCs/>
        </w:rPr>
        <w:t>QUEENBEE</w:t>
      </w:r>
      <w:r w:rsidRPr="00090B50">
        <w:t>:].</w:t>
      </w:r>
    </w:p>
    <w:p w14:paraId="63F548B1" w14:textId="483A2CF7" w:rsidR="00090B50" w:rsidRPr="00090B50" w:rsidRDefault="00C40CA1" w:rsidP="00173741">
      <w:pPr>
        <w:ind w:left="360" w:hanging="360"/>
        <w:jc w:val="both"/>
      </w:pPr>
      <w:r>
        <w:rPr>
          <w:u w:val="single"/>
        </w:rPr>
        <w:t xml:space="preserve">AUTONOMOUS </w:t>
      </w:r>
      <w:r w:rsidR="00090B50" w:rsidRPr="00A142FC">
        <w:rPr>
          <w:u w:val="single"/>
        </w:rPr>
        <w:t>WIRETAPPING SECURITY SYSTEMS</w:t>
      </w:r>
      <w:r w:rsidR="00090B50" w:rsidRPr="00C40CA1">
        <w:t xml:space="preserve"> – ensures that </w:t>
      </w:r>
      <w:r w:rsidR="00090B50" w:rsidRPr="00C40CA1">
        <w:rPr>
          <w:b/>
          <w:bCs/>
        </w:rPr>
        <w:t>WIRETAPPING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6F065B9B" w14:textId="05D537D9" w:rsidR="00090B50" w:rsidRPr="00C40CA1" w:rsidRDefault="00C40CA1" w:rsidP="00090B50">
      <w:pPr>
        <w:ind w:left="360" w:hanging="360"/>
        <w:jc w:val="both"/>
      </w:pPr>
      <w:r>
        <w:rPr>
          <w:u w:val="single"/>
        </w:rPr>
        <w:t xml:space="preserve">AUTONOMOUS </w:t>
      </w:r>
      <w:r w:rsidR="00090B50" w:rsidRPr="00A142FC">
        <w:rPr>
          <w:u w:val="single"/>
        </w:rPr>
        <w:t>WIRESHARK SECURITY SYSTEMS</w:t>
      </w:r>
      <w:r w:rsidR="00090B50" w:rsidRPr="00C40CA1">
        <w:t xml:space="preserve"> – ensures that </w:t>
      </w:r>
      <w:r w:rsidR="00090B50" w:rsidRPr="00C40CA1">
        <w:rPr>
          <w:b/>
          <w:bCs/>
        </w:rPr>
        <w:t>WIRESHARKING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2EF9201D" w14:textId="4C0A5CB0" w:rsidR="00090B50" w:rsidRPr="00C40CA1" w:rsidRDefault="00C40CA1" w:rsidP="00090B50">
      <w:pPr>
        <w:ind w:left="360" w:hanging="360"/>
        <w:jc w:val="both"/>
      </w:pPr>
      <w:r>
        <w:rPr>
          <w:u w:val="single"/>
        </w:rPr>
        <w:t xml:space="preserve">AUTONOMOUS </w:t>
      </w:r>
      <w:r w:rsidR="00090B50" w:rsidRPr="00A142FC">
        <w:rPr>
          <w:u w:val="single"/>
        </w:rPr>
        <w:t>LIMEWIRING SECURITY SYSTEMS</w:t>
      </w:r>
      <w:r w:rsidR="00090B50" w:rsidRPr="00C40CA1">
        <w:t xml:space="preserve"> – ensures that </w:t>
      </w:r>
      <w:r w:rsidR="00090B50" w:rsidRPr="00C40CA1">
        <w:rPr>
          <w:b/>
          <w:bCs/>
        </w:rPr>
        <w:t>LIMEWIRING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5357F89F" w14:textId="0A2DB5FA" w:rsidR="00090B50" w:rsidRDefault="00C40CA1" w:rsidP="00090B50">
      <w:pPr>
        <w:ind w:left="360" w:hanging="360"/>
        <w:jc w:val="both"/>
      </w:pPr>
      <w:r>
        <w:rPr>
          <w:u w:val="single"/>
        </w:rPr>
        <w:t xml:space="preserve">AUTONOMOUS </w:t>
      </w:r>
      <w:r w:rsidR="00090B50" w:rsidRPr="00A142FC">
        <w:rPr>
          <w:u w:val="single"/>
        </w:rPr>
        <w:t>LINESHARKING SECURITY SYSTEMS</w:t>
      </w:r>
      <w:r w:rsidR="00090B50" w:rsidRPr="00C40CA1">
        <w:t xml:space="preserve"> – ensures that </w:t>
      </w:r>
      <w:r w:rsidR="00090B50" w:rsidRPr="00C40CA1">
        <w:rPr>
          <w:b/>
          <w:bCs/>
        </w:rPr>
        <w:t>LINESHARKING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396B1F6C" w14:textId="77777777" w:rsidR="00872299" w:rsidRDefault="00872299" w:rsidP="00872299">
      <w:pPr>
        <w:ind w:left="360" w:hanging="360"/>
        <w:jc w:val="both"/>
      </w:pPr>
      <w:r w:rsidRPr="00EE3F5B">
        <w:rPr>
          <w:u w:val="single"/>
        </w:rPr>
        <w:lastRenderedPageBreak/>
        <w:t xml:space="preserve">AUTONOMOUS </w:t>
      </w:r>
      <w:r>
        <w:rPr>
          <w:u w:val="single"/>
        </w:rPr>
        <w:t>FAST SCREEN TRANSITION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SCREEN MONITORING</w:t>
      </w:r>
      <w:r w:rsidRPr="00EE3F5B">
        <w:t xml:space="preserve"> </w:t>
      </w:r>
      <w:r>
        <w:t xml:space="preserve">is not performed between different compartments of intelligence, such as between a </w:t>
      </w:r>
      <w:r>
        <w:rPr>
          <w:b/>
          <w:bCs/>
        </w:rPr>
        <w:t>NUCLEAR TREATY</w:t>
      </w:r>
      <w:r>
        <w:t xml:space="preserve">, and a </w:t>
      </w:r>
      <w:r>
        <w:rPr>
          <w:b/>
          <w:bCs/>
        </w:rPr>
        <w:t>HEATHCARE BILL</w:t>
      </w:r>
      <w:r>
        <w:t>, in different screens or different documents.</w:t>
      </w:r>
    </w:p>
    <w:p w14:paraId="28DE51E7" w14:textId="24E351DB" w:rsidR="006921F6" w:rsidRDefault="006921F6">
      <w:pPr>
        <w:rPr>
          <w:u w:val="single"/>
        </w:rPr>
      </w:pPr>
    </w:p>
    <w:p w14:paraId="79D2D8EE" w14:textId="77777777" w:rsidR="00332337" w:rsidRDefault="00332337">
      <w:pPr>
        <w:rPr>
          <w:ins w:id="0" w:author="Patrick McElhiney" w:date="2022-08-28T17:11:00Z"/>
          <w:b/>
          <w:sz w:val="24"/>
        </w:rPr>
      </w:pPr>
      <w:ins w:id="1" w:author="Patrick McElhiney" w:date="2022-08-28T17:11:00Z">
        <w:r>
          <w:rPr>
            <w:b/>
            <w:sz w:val="24"/>
          </w:rPr>
          <w:br w:type="page"/>
        </w:r>
      </w:ins>
    </w:p>
    <w:p w14:paraId="158FAF55" w14:textId="3FC814CD" w:rsidR="000D23A1" w:rsidRPr="00887771" w:rsidRDefault="000D23A1" w:rsidP="000D23A1">
      <w:pPr>
        <w:jc w:val="both"/>
        <w:rPr>
          <w:b/>
          <w:sz w:val="24"/>
        </w:rPr>
      </w:pPr>
      <w:r>
        <w:rPr>
          <w:b/>
          <w:sz w:val="24"/>
        </w:rPr>
        <w:lastRenderedPageBreak/>
        <w:t>FOREIGN RELATIONS SECURITY SYSTEMS</w:t>
      </w:r>
    </w:p>
    <w:p w14:paraId="56F38CC1" w14:textId="078A46BD" w:rsidR="007071FE" w:rsidRDefault="007071FE" w:rsidP="007071FE">
      <w:pPr>
        <w:spacing w:after="0"/>
        <w:ind w:left="360" w:hanging="360"/>
        <w:jc w:val="both"/>
      </w:pPr>
      <w:r>
        <w:rPr>
          <w:u w:val="single"/>
        </w:rPr>
        <w:t>AUTONOMOUS MULTI</w:t>
      </w:r>
      <w:r w:rsidRPr="00F1557A">
        <w:rPr>
          <w:u w:val="single"/>
        </w:rPr>
        <w:t>-</w:t>
      </w:r>
      <w:r>
        <w:rPr>
          <w:u w:val="single"/>
        </w:rPr>
        <w:t>NATIONAL</w:t>
      </w:r>
      <w:r w:rsidRPr="00F1557A">
        <w:rPr>
          <w:u w:val="single"/>
        </w:rPr>
        <w:t xml:space="preserve"> </w:t>
      </w:r>
      <w:r>
        <w:rPr>
          <w:u w:val="single"/>
        </w:rPr>
        <w:t>INNER</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 AND</w:t>
      </w:r>
      <w:r w:rsidRPr="00F1557A">
        <w:rPr>
          <w:u w:val="single"/>
        </w:rPr>
        <w:t xml:space="preserve"> </w:t>
      </w:r>
      <w:r>
        <w:rPr>
          <w:u w:val="single"/>
        </w:rPr>
        <w:t>FOREIGN</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w:t>
      </w:r>
      <w:r w:rsidRPr="00F1557A">
        <w:rPr>
          <w:u w:val="single"/>
        </w:rPr>
        <w:t xml:space="preserve"> </w:t>
      </w:r>
      <w:r>
        <w:rPr>
          <w:u w:val="single"/>
        </w:rPr>
        <w:t>SYSTEMS</w:t>
      </w:r>
      <w:r w:rsidRPr="00A871EC">
        <w:t xml:space="preserve"> (</w:t>
      </w:r>
      <w:r w:rsidRPr="00A871EC">
        <w:rPr>
          <w:b/>
          <w:bCs/>
        </w:rPr>
        <w:t>2010</w:t>
      </w:r>
      <w:r w:rsidRPr="00A871EC">
        <w:t xml:space="preserve">, </w:t>
      </w:r>
      <w:r>
        <w:rPr>
          <w:b/>
          <w:bCs/>
        </w:rPr>
        <w:t>2022</w:t>
      </w:r>
      <w:r w:rsidRPr="00A871EC">
        <w:t xml:space="preserve">) </w:t>
      </w:r>
      <w:r>
        <w:t>– this technology pertains to the use of a systematic technology to determine how to implement national security policy that conforms to the necessary requirements of foreign national security and the implementation of a defense policy that is opposed to offensive uses of military force, such that the combination of the analysis of the foreign national security policies and the defense policy form a domestic and national security policy that improves all national security through improving the domestic nation, improving the foreign nations, and improving the ability to share common goals of national security that are in the best interest of civilian activities and the reduction of all types of conflicts.</w:t>
      </w:r>
    </w:p>
    <w:p w14:paraId="586BAAA5" w14:textId="77777777" w:rsidR="007071FE" w:rsidRDefault="007071FE" w:rsidP="007071FE">
      <w:pPr>
        <w:spacing w:after="0"/>
        <w:ind w:left="360" w:hanging="360"/>
        <w:jc w:val="both"/>
        <w:rPr>
          <w:u w:val="single"/>
        </w:rPr>
      </w:pPr>
    </w:p>
    <w:p w14:paraId="183A264D" w14:textId="77777777" w:rsidR="000D23A1" w:rsidRPr="00695E73" w:rsidRDefault="000D23A1" w:rsidP="000D23A1">
      <w:pPr>
        <w:ind w:left="360" w:hanging="360"/>
        <w:jc w:val="both"/>
      </w:pPr>
      <w:bookmarkStart w:id="2" w:name="_Hlk112265118"/>
      <w:r w:rsidRPr="00695E73">
        <w:rPr>
          <w:u w:val="single"/>
        </w:rPr>
        <w:t>AUTONOMOUS NORMALIZATION OF RELATIONS SYSTEMS</w:t>
      </w:r>
      <w:r w:rsidRPr="00695E73">
        <w:t xml:space="preserve"> (</w:t>
      </w:r>
      <w:r w:rsidRPr="00695E73">
        <w:rPr>
          <w:b/>
          <w:bCs/>
        </w:rPr>
        <w:t>2022</w:t>
      </w:r>
      <w:r w:rsidRPr="00695E73">
        <w:t xml:space="preserve">) – ensures that relations between two nations are normalized back to </w:t>
      </w:r>
      <w:r w:rsidRPr="00695E73">
        <w:rPr>
          <w:b/>
          <w:bCs/>
        </w:rPr>
        <w:t>WORLD PEACE</w:t>
      </w:r>
      <w:r w:rsidRPr="00695E73">
        <w:t xml:space="preserve"> standards, to ensure that when they are both fighting with each other, they stop fighting with each other and start conducting </w:t>
      </w:r>
      <w:r w:rsidRPr="00695E73">
        <w:rPr>
          <w:b/>
          <w:bCs/>
        </w:rPr>
        <w:t>DIPLOMACY</w:t>
      </w:r>
      <w:r w:rsidRPr="00695E73">
        <w:t xml:space="preserve"> with each other again.</w:t>
      </w:r>
    </w:p>
    <w:p w14:paraId="6D1A1E67" w14:textId="77777777" w:rsidR="00D53BD4" w:rsidRDefault="00D53BD4" w:rsidP="00D53BD4">
      <w:pPr>
        <w:spacing w:after="0"/>
        <w:ind w:left="360" w:hanging="360"/>
        <w:jc w:val="both"/>
      </w:pPr>
      <w:r>
        <w:rPr>
          <w:u w:val="single"/>
        </w:rPr>
        <w:t>AUTONOMOUS MULTI</w:t>
      </w:r>
      <w:r w:rsidRPr="009B135C">
        <w:rPr>
          <w:u w:val="single"/>
        </w:rPr>
        <w:t>-</w:t>
      </w:r>
      <w:r>
        <w:rPr>
          <w:u w:val="single"/>
        </w:rPr>
        <w:t>DIMENSIONAL</w:t>
      </w:r>
      <w:r w:rsidRPr="009B135C">
        <w:rPr>
          <w:u w:val="single"/>
        </w:rPr>
        <w:t xml:space="preserve"> </w:t>
      </w:r>
      <w:r>
        <w:rPr>
          <w:u w:val="single"/>
        </w:rPr>
        <w:t>CONFLICT</w:t>
      </w:r>
      <w:r w:rsidRPr="009B135C">
        <w:rPr>
          <w:u w:val="single"/>
        </w:rPr>
        <w:t xml:space="preserve"> </w:t>
      </w:r>
      <w:r>
        <w:rPr>
          <w:u w:val="single"/>
        </w:rPr>
        <w:t>RESOLUTION</w:t>
      </w:r>
      <w:r w:rsidRPr="009B135C">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a multi-dimensional conflict resolution system that has the capability of resolving large conflicts with large numbers of different types of conflicts, including multi-lateral, multi-national, and multi-political. The system can resolve the conflicts directly and indirectly, such as resolving the direct issue of the conflict, while at the same time resolve the indirect conflicts such as the linguistics of the sociological conflicts.</w:t>
      </w:r>
    </w:p>
    <w:p w14:paraId="1863B48D" w14:textId="77777777" w:rsidR="00FE5DD2" w:rsidRDefault="00FE5DD2">
      <w:pPr>
        <w:rPr>
          <w:u w:val="single"/>
        </w:rPr>
      </w:pPr>
      <w:r>
        <w:rPr>
          <w:u w:val="single"/>
        </w:rPr>
        <w:br w:type="page"/>
      </w:r>
    </w:p>
    <w:p w14:paraId="323C3B96" w14:textId="77777777" w:rsidR="00FE5DD2" w:rsidRPr="00C0532F" w:rsidRDefault="00FE5DD2" w:rsidP="00FE5DD2">
      <w:pPr>
        <w:ind w:left="360" w:hanging="360"/>
        <w:jc w:val="both"/>
        <w:rPr>
          <w:b/>
          <w:bCs/>
        </w:rPr>
      </w:pPr>
      <w:r>
        <w:rPr>
          <w:b/>
          <w:sz w:val="24"/>
        </w:rPr>
        <w:lastRenderedPageBreak/>
        <w:t>AUTOMATED-AUTONOMOUS PROTECTIVE SYSTEMS</w:t>
      </w:r>
    </w:p>
    <w:p w14:paraId="4BC6C68D" w14:textId="77777777" w:rsidR="00FE5DD2" w:rsidRDefault="00FE5DD2" w:rsidP="00FE5DD2">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2010</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bookmarkEnd w:id="2"/>
    <w:p w14:paraId="2C4277F5" w14:textId="77777777" w:rsidR="007071FE" w:rsidRDefault="007071FE" w:rsidP="007071FE">
      <w:pPr>
        <w:spacing w:after="0"/>
        <w:ind w:left="360" w:hanging="360"/>
        <w:jc w:val="both"/>
        <w:rPr>
          <w:u w:val="single"/>
        </w:rPr>
      </w:pPr>
    </w:p>
    <w:p w14:paraId="371E390C" w14:textId="77777777" w:rsidR="00FE5DD2" w:rsidRDefault="00FE5DD2">
      <w:pPr>
        <w:rPr>
          <w:u w:val="single"/>
        </w:rPr>
      </w:pPr>
      <w:r>
        <w:rPr>
          <w:u w:val="single"/>
        </w:rPr>
        <w:br w:type="page"/>
      </w:r>
    </w:p>
    <w:p w14:paraId="3ABD5147" w14:textId="094DAF21" w:rsidR="00E9676C" w:rsidRPr="00E9676C" w:rsidRDefault="00E9676C" w:rsidP="00E9676C">
      <w:pPr>
        <w:spacing w:after="0"/>
        <w:ind w:left="360" w:hanging="360"/>
        <w:jc w:val="both"/>
        <w:rPr>
          <w:b/>
          <w:sz w:val="24"/>
        </w:rPr>
      </w:pPr>
      <w:r w:rsidRPr="00E9676C">
        <w:rPr>
          <w:b/>
          <w:sz w:val="24"/>
        </w:rPr>
        <w:lastRenderedPageBreak/>
        <w:t>NETWORK TOOLS</w:t>
      </w:r>
    </w:p>
    <w:p w14:paraId="54CFEE30" w14:textId="77777777" w:rsidR="00E9676C" w:rsidRDefault="00E9676C" w:rsidP="007071FE">
      <w:pPr>
        <w:spacing w:after="0"/>
        <w:ind w:left="360" w:hanging="360"/>
        <w:jc w:val="both"/>
        <w:rPr>
          <w:u w:val="single"/>
        </w:rPr>
      </w:pPr>
    </w:p>
    <w:p w14:paraId="0D00AB54" w14:textId="58226659" w:rsidR="007071FE" w:rsidRDefault="007071FE" w:rsidP="007071FE">
      <w:pPr>
        <w:spacing w:after="0"/>
        <w:ind w:left="360" w:hanging="360"/>
        <w:jc w:val="both"/>
      </w:pPr>
      <w:r>
        <w:rPr>
          <w:u w:val="single"/>
        </w:rPr>
        <w:t>SYSTEMATIC</w:t>
      </w:r>
      <w:r w:rsidRPr="00AD46D6">
        <w:rPr>
          <w:u w:val="single"/>
        </w:rPr>
        <w:t xml:space="preserve"> </w:t>
      </w:r>
      <w:r>
        <w:rPr>
          <w:u w:val="single"/>
        </w:rPr>
        <w:t>LAYER</w:t>
      </w:r>
      <w:r w:rsidRPr="00AD46D6">
        <w:rPr>
          <w:u w:val="single"/>
        </w:rPr>
        <w:t xml:space="preserve"> 2 </w:t>
      </w:r>
      <w:r>
        <w:rPr>
          <w:u w:val="single"/>
        </w:rPr>
        <w:t>NETWORK</w:t>
      </w:r>
      <w:r w:rsidRPr="00AD46D6">
        <w:rPr>
          <w:u w:val="single"/>
        </w:rPr>
        <w:t xml:space="preserve"> </w:t>
      </w:r>
      <w:r>
        <w:rPr>
          <w:u w:val="single"/>
        </w:rPr>
        <w:t>BRUTE</w:t>
      </w:r>
      <w:r w:rsidRPr="00AD46D6">
        <w:rPr>
          <w:u w:val="single"/>
        </w:rPr>
        <w:t xml:space="preserve"> </w:t>
      </w:r>
      <w:r>
        <w:rPr>
          <w:u w:val="single"/>
        </w:rPr>
        <w:t>FORCE</w:t>
      </w:r>
      <w:r w:rsidRPr="00AD46D6">
        <w:rPr>
          <w:u w:val="single"/>
        </w:rPr>
        <w:t xml:space="preserve"> </w:t>
      </w:r>
      <w:r>
        <w:rPr>
          <w:u w:val="single"/>
        </w:rPr>
        <w:t>SYSTEM</w:t>
      </w:r>
      <w:r w:rsidRPr="00A871EC">
        <w:t xml:space="preserve"> (</w:t>
      </w:r>
      <w:r w:rsidRPr="00A871EC">
        <w:rPr>
          <w:b/>
          <w:bCs/>
        </w:rPr>
        <w:t>2010</w:t>
      </w:r>
      <w:r w:rsidRPr="00A871EC">
        <w:t xml:space="preserve">) </w:t>
      </w:r>
      <w:r>
        <w:t>– this system loads many frames on a command line to achieve trillions of active processes simultaneously, while re-routing the commands to another device.</w:t>
      </w:r>
    </w:p>
    <w:p w14:paraId="2F38952A" w14:textId="4552744B" w:rsidR="00720510" w:rsidRDefault="00720510" w:rsidP="007071FE">
      <w:pPr>
        <w:spacing w:after="0"/>
        <w:ind w:left="360" w:hanging="360"/>
        <w:jc w:val="both"/>
      </w:pPr>
    </w:p>
    <w:p w14:paraId="49A55415" w14:textId="1E14BBAE" w:rsidR="006C1BD3" w:rsidRDefault="006C1BD3" w:rsidP="006C1BD3">
      <w:pPr>
        <w:ind w:left="360" w:hanging="360"/>
        <w:jc w:val="both"/>
      </w:pPr>
      <w:r>
        <w:rPr>
          <w:bCs/>
          <w:u w:val="single"/>
        </w:rPr>
        <w:t>INTELLIGENCE</w:t>
      </w:r>
      <w:r w:rsidRPr="00500CA3">
        <w:rPr>
          <w:bCs/>
          <w:u w:val="single"/>
        </w:rPr>
        <w:t xml:space="preserve"> </w:t>
      </w:r>
      <w:r>
        <w:rPr>
          <w:bCs/>
          <w:u w:val="single"/>
        </w:rPr>
        <w:t>COMMUNITY</w:t>
      </w:r>
      <w:r w:rsidRPr="00500CA3">
        <w:rPr>
          <w:bCs/>
          <w:u w:val="single"/>
        </w:rPr>
        <w:t xml:space="preserve"> </w:t>
      </w:r>
      <w:r>
        <w:rPr>
          <w:bCs/>
          <w:u w:val="single"/>
        </w:rPr>
        <w:t>TRUNK</w:t>
      </w:r>
      <w:r w:rsidRPr="00500CA3">
        <w:rPr>
          <w:bCs/>
          <w:u w:val="single"/>
        </w:rPr>
        <w:t xml:space="preserve"> </w:t>
      </w:r>
      <w:r>
        <w:rPr>
          <w:bCs/>
          <w:u w:val="single"/>
        </w:rPr>
        <w:t>AND</w:t>
      </w:r>
      <w:r w:rsidRPr="00500CA3">
        <w:rPr>
          <w:bCs/>
          <w:u w:val="single"/>
        </w:rPr>
        <w:t xml:space="preserve"> </w:t>
      </w:r>
      <w:r>
        <w:rPr>
          <w:bCs/>
          <w:u w:val="single"/>
        </w:rPr>
        <w:t>ROOT</w:t>
      </w:r>
      <w:r w:rsidRPr="00500CA3">
        <w:rPr>
          <w:bCs/>
          <w:u w:val="single"/>
        </w:rPr>
        <w:t xml:space="preserve"> </w:t>
      </w:r>
      <w:r>
        <w:rPr>
          <w:bCs/>
          <w:u w:val="single"/>
        </w:rPr>
        <w:t>DEVELOPMENT</w:t>
      </w:r>
      <w:r w:rsidRPr="00500CA3">
        <w:rPr>
          <w:bCs/>
          <w:u w:val="single"/>
        </w:rPr>
        <w:t xml:space="preserve"> </w:t>
      </w:r>
      <w:r>
        <w:rPr>
          <w:bCs/>
          <w:u w:val="single"/>
        </w:rPr>
        <w:t>STRUCTURE</w:t>
      </w:r>
      <w:r w:rsidRPr="003D01F1">
        <w:rPr>
          <w:bCs/>
        </w:rPr>
        <w:t xml:space="preserve"> (</w:t>
      </w:r>
      <w:r>
        <w:rPr>
          <w:b/>
        </w:rPr>
        <w:t>2010</w:t>
      </w:r>
      <w:r w:rsidRPr="003D01F1">
        <w:rPr>
          <w:bCs/>
        </w:rPr>
        <w:t>)</w:t>
      </w:r>
      <w:r w:rsidRPr="00C05F19">
        <w:t xml:space="preserve"> – this structure pertains to the</w:t>
      </w:r>
      <w:r>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 DEPARTMENT</w:t>
      </w:r>
      <w:r>
        <w:t xml:space="preserve"> side, and that both the                                        </w:t>
      </w:r>
      <w:r w:rsidRPr="00FF7FAC">
        <w:rPr>
          <w:b/>
          <w:bCs/>
        </w:rPr>
        <w:t>U.S. DEFENSE DEPARTMENT</w:t>
      </w:r>
      <w:r>
        <w:t xml:space="preserve"> and the </w:t>
      </w:r>
      <w:r w:rsidRPr="00FF7FAC">
        <w:rPr>
          <w:b/>
          <w:bCs/>
        </w:rPr>
        <w:t>PUBLIC ENTERPRISE SYSTEMS</w:t>
      </w:r>
      <w:r>
        <w:t xml:space="preserve"> are profiting while the needs of the </w:t>
      </w:r>
      <w:r w:rsidRPr="00FF7FAC">
        <w:rPr>
          <w:b/>
          <w:bCs/>
        </w:rPr>
        <w:t>U.S. DEFENSE DEPARTMENT</w:t>
      </w:r>
      <w:r>
        <w:t xml:space="preserve"> and the </w:t>
      </w:r>
      <w:r w:rsidRPr="00FF7FAC">
        <w:rPr>
          <w:b/>
          <w:bCs/>
        </w:rPr>
        <w:t>PUBLIC ENTERPRISE SYSTEMS</w:t>
      </w:r>
      <w:r>
        <w:t xml:space="preserve"> are separate in addition to being complementary.</w:t>
      </w:r>
    </w:p>
    <w:p w14:paraId="1DF4AAC3" w14:textId="6533C503" w:rsidR="00020818" w:rsidRDefault="00020818">
      <w:pPr>
        <w:rPr>
          <w:b/>
          <w:sz w:val="24"/>
        </w:rPr>
      </w:pPr>
    </w:p>
    <w:p w14:paraId="13AB4AE2" w14:textId="77777777" w:rsidR="00332337" w:rsidRDefault="00332337">
      <w:pPr>
        <w:rPr>
          <w:b/>
          <w:sz w:val="24"/>
        </w:rPr>
      </w:pPr>
      <w:r>
        <w:rPr>
          <w:b/>
          <w:sz w:val="24"/>
        </w:rPr>
        <w:br w:type="page"/>
      </w:r>
    </w:p>
    <w:p w14:paraId="367A33AE" w14:textId="0E19ED25" w:rsidR="00F46550" w:rsidRDefault="009918A0" w:rsidP="00F46550">
      <w:pPr>
        <w:ind w:left="360" w:hanging="360"/>
        <w:jc w:val="both"/>
        <w:rPr>
          <w:b/>
          <w:sz w:val="24"/>
        </w:rPr>
      </w:pPr>
      <w:r>
        <w:rPr>
          <w:b/>
          <w:sz w:val="24"/>
        </w:rPr>
        <w:lastRenderedPageBreak/>
        <w:t>GOVERNMENT</w:t>
      </w:r>
      <w:r w:rsidR="00F46550">
        <w:rPr>
          <w:b/>
          <w:sz w:val="24"/>
        </w:rPr>
        <w:t xml:space="preserve"> </w:t>
      </w:r>
      <w:r>
        <w:rPr>
          <w:b/>
          <w:sz w:val="24"/>
        </w:rPr>
        <w:t>TECHNOLOGIES</w:t>
      </w:r>
    </w:p>
    <w:p w14:paraId="091D7960" w14:textId="12FBDCAD" w:rsidR="00F46550" w:rsidRDefault="009918A0" w:rsidP="00F46550">
      <w:pPr>
        <w:ind w:left="360" w:hanging="360"/>
        <w:jc w:val="both"/>
      </w:pPr>
      <w:r>
        <w:rPr>
          <w:u w:val="single"/>
        </w:rPr>
        <w:t>VIRTUAL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(4D)</w:t>
      </w:r>
      <w:r w:rsidR="00F46550" w:rsidRPr="008751D1">
        <w:rPr>
          <w:u w:val="single"/>
        </w:rPr>
        <w:t xml:space="preserve"> </w:t>
      </w:r>
      <w:r>
        <w:rPr>
          <w:u w:val="single"/>
        </w:rPr>
        <w:t>ORGANIZATIONAL</w:t>
      </w:r>
      <w:r w:rsidR="00F46550" w:rsidRPr="008751D1">
        <w:rPr>
          <w:u w:val="single"/>
        </w:rPr>
        <w:t xml:space="preserve"> </w:t>
      </w:r>
      <w:r>
        <w:rPr>
          <w:u w:val="single"/>
        </w:rPr>
        <w:t>BUREAUCRACY</w:t>
      </w:r>
      <w:r w:rsidR="00F46550" w:rsidRPr="008751D1">
        <w:rPr>
          <w:u w:val="single"/>
        </w:rPr>
        <w:t xml:space="preserve"> </w:t>
      </w:r>
      <w:r>
        <w:rPr>
          <w:u w:val="single"/>
        </w:rPr>
        <w:t>MODELING</w:t>
      </w:r>
      <w:r w:rsidR="00F46550" w:rsidRPr="008751D1">
        <w:rPr>
          <w:u w:val="single"/>
        </w:rPr>
        <w:t xml:space="preserve"> </w:t>
      </w:r>
      <w:r>
        <w:rPr>
          <w:u w:val="single"/>
        </w:rPr>
        <w:t>SYSTEM</w:t>
      </w:r>
      <w:r w:rsidR="00F46550" w:rsidRPr="003D01F1">
        <w:rPr>
          <w:bCs/>
        </w:rPr>
        <w:t xml:space="preserve"> (</w:t>
      </w:r>
      <w:r w:rsidR="00F46550">
        <w:rPr>
          <w:b/>
        </w:rPr>
        <w:t>2010</w:t>
      </w:r>
      <w:r w:rsidR="00170F18" w:rsidRPr="00170F18">
        <w:rPr>
          <w:bCs/>
        </w:rPr>
        <w:t xml:space="preserve">, </w:t>
      </w:r>
      <w:r w:rsidR="00170F18">
        <w:rPr>
          <w:b/>
        </w:rPr>
        <w:t>2022</w:t>
      </w:r>
      <w:r w:rsidR="00F46550" w:rsidRPr="003D01F1">
        <w:rPr>
          <w:bCs/>
        </w:rPr>
        <w:t>)</w:t>
      </w:r>
      <w:r w:rsidR="00F46550">
        <w:t xml:space="preserve"> – this pertains to the modeling of all the various positions within bureaucracy, such as displaying all the various career fields that a single employee could go into, and then displaying a </w:t>
      </w:r>
      <w:r w:rsidR="00180FA9">
        <w:t>four-dimensional</w:t>
      </w:r>
      <w:r w:rsidR="00F46550">
        <w:t xml:space="preserve"> </w:t>
      </w:r>
      <w:r w:rsidR="00180FA9">
        <w:t xml:space="preserve">(4D) </w:t>
      </w:r>
      <w:r w:rsidR="00F46550">
        <w:t xml:space="preserve">model of the employee in the various career fields. This includes custom transitions, and the ability to utilize the system to study the various possibilities of interactions between the various agencies, visually. </w:t>
      </w:r>
      <w:r w:rsidR="00170F18">
        <w:t xml:space="preserve">Any </w:t>
      </w:r>
      <w:r w:rsidR="00180FA9">
        <w:t>four-dimensional (</w:t>
      </w:r>
      <w:r w:rsidR="00170F18">
        <w:t>4D</w:t>
      </w:r>
      <w:r w:rsidR="00180FA9">
        <w:t>)</w:t>
      </w:r>
      <w:r w:rsidR="00170F18">
        <w:t xml:space="preserve"> technology pertains to </w:t>
      </w:r>
      <w:r w:rsidR="00180FA9">
        <w:t>three-dimensional (</w:t>
      </w:r>
      <w:r w:rsidR="00170F18">
        <w:t>3D</w:t>
      </w:r>
      <w:r w:rsidR="00180FA9">
        <w:t>)</w:t>
      </w:r>
      <w:r w:rsidR="00170F18">
        <w:t xml:space="preserve"> modelling with the addition of a fourth dimension</w:t>
      </w:r>
      <w:r w:rsidR="00A658CF">
        <w:t xml:space="preserve"> (4D)</w:t>
      </w:r>
      <w:r w:rsidR="00170F18">
        <w:t>, which is a time scale, which does not necessarily move from left to right or from right to left, however they are essentially keyframes of multiple possibilities in multiple conditions of time, such that there could be multiple time clocks that exist on a</w:t>
      </w:r>
      <w:r>
        <w:t xml:space="preserve"> </w:t>
      </w:r>
      <w:r w:rsidR="00180FA9">
        <w:t>four-dimensional (</w:t>
      </w:r>
      <w:r w:rsidR="00170F18">
        <w:t>4D</w:t>
      </w:r>
      <w:r w:rsidR="00180FA9">
        <w:t>)</w:t>
      </w:r>
      <w:r w:rsidR="00170F18">
        <w:t xml:space="preserve"> axis.</w:t>
      </w:r>
    </w:p>
    <w:p w14:paraId="4AC5FF36" w14:textId="6DD93DAB" w:rsidR="00F46550" w:rsidRDefault="009918A0" w:rsidP="00F46550">
      <w:pPr>
        <w:ind w:left="360" w:hanging="360"/>
        <w:jc w:val="both"/>
      </w:pPr>
      <w:r>
        <w:rPr>
          <w:u w:val="single"/>
        </w:rPr>
        <w:t>DIGITAL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w:t>
      </w:r>
      <w:r w:rsidR="00F46550" w:rsidRPr="008751D1">
        <w:rPr>
          <w:u w:val="single"/>
        </w:rPr>
        <w:t>4D</w:t>
      </w:r>
      <w:r w:rsidR="00180FA9">
        <w:rPr>
          <w:u w:val="single"/>
        </w:rPr>
        <w:t>)</w:t>
      </w:r>
      <w:r w:rsidR="00F46550" w:rsidRPr="008751D1">
        <w:rPr>
          <w:u w:val="single"/>
        </w:rPr>
        <w:t xml:space="preserve"> </w:t>
      </w:r>
      <w:r>
        <w:rPr>
          <w:u w:val="single"/>
        </w:rPr>
        <w:t>LAW</w:t>
      </w:r>
      <w:r w:rsidR="00F46550" w:rsidRPr="008751D1">
        <w:rPr>
          <w:u w:val="single"/>
        </w:rPr>
        <w:t xml:space="preserve"> </w:t>
      </w:r>
      <w:r>
        <w:rPr>
          <w:u w:val="single"/>
        </w:rPr>
        <w:t>ENFORCEMENT</w:t>
      </w:r>
      <w:r w:rsidR="00F46550" w:rsidRPr="008751D1">
        <w:rPr>
          <w:u w:val="single"/>
        </w:rPr>
        <w:t xml:space="preserve"> </w:t>
      </w:r>
      <w:r>
        <w:rPr>
          <w:u w:val="single"/>
        </w:rPr>
        <w:t>TARGETING</w:t>
      </w:r>
      <w:r w:rsidR="00F46550" w:rsidRPr="008751D1">
        <w:rPr>
          <w:u w:val="single"/>
        </w:rPr>
        <w:t xml:space="preserve"> </w:t>
      </w:r>
      <w:r>
        <w:rPr>
          <w:u w:val="single"/>
        </w:rPr>
        <w:t>SYSTEM</w:t>
      </w:r>
      <w:r w:rsidR="00F46550" w:rsidRPr="003D01F1">
        <w:rPr>
          <w:bCs/>
        </w:rPr>
        <w:t xml:space="preserve"> (</w:t>
      </w:r>
      <w:r w:rsidR="00F46550">
        <w:rPr>
          <w:b/>
        </w:rPr>
        <w:t>2010</w:t>
      </w:r>
      <w:r w:rsidR="00F46550" w:rsidRPr="003D01F1">
        <w:rPr>
          <w:bCs/>
        </w:rPr>
        <w:t>)</w:t>
      </w:r>
      <w:r w:rsidR="00F46550">
        <w:t xml:space="preserve"> – this technology pertains to the use of </w:t>
      </w:r>
      <w:r w:rsidR="00180FA9">
        <w:t>four-dimensional (</w:t>
      </w:r>
      <w:r w:rsidR="00F46550">
        <w:t>4D</w:t>
      </w:r>
      <w:r w:rsidR="00180FA9">
        <w:t>)</w:t>
      </w:r>
      <w:r w:rsidR="00F46550">
        <w:t xml:space="preserve"> models created from the </w:t>
      </w:r>
      <w:r w:rsidR="00CB2FE4" w:rsidRPr="00CB2FE4">
        <w:rPr>
          <w:u w:val="single"/>
        </w:rPr>
        <w:t>VIRTUAL</w:t>
      </w:r>
      <w:r w:rsidR="00F46550" w:rsidRPr="00CB2FE4">
        <w:rPr>
          <w:u w:val="single"/>
        </w:rPr>
        <w:t xml:space="preserve"> </w:t>
      </w:r>
      <w:r w:rsidR="00CB2FE4" w:rsidRPr="00CB2FE4">
        <w:rPr>
          <w:u w:val="single"/>
        </w:rPr>
        <w:t>FOUR</w:t>
      </w:r>
      <w:r w:rsidR="00180FA9" w:rsidRPr="00CB2FE4">
        <w:rPr>
          <w:u w:val="single"/>
        </w:rPr>
        <w:t>-</w:t>
      </w:r>
      <w:r w:rsidR="00CB2FE4" w:rsidRPr="00CB2FE4">
        <w:rPr>
          <w:u w:val="single"/>
        </w:rPr>
        <w:t>DIMENSIONAL</w:t>
      </w:r>
      <w:r w:rsidR="00180FA9" w:rsidRPr="00CB2FE4">
        <w:rPr>
          <w:u w:val="single"/>
        </w:rPr>
        <w:t xml:space="preserve"> (</w:t>
      </w:r>
      <w:r w:rsidR="00F46550" w:rsidRPr="00CB2FE4">
        <w:rPr>
          <w:u w:val="single"/>
        </w:rPr>
        <w:t>4D</w:t>
      </w:r>
      <w:r w:rsidR="00180FA9" w:rsidRPr="00CB2FE4">
        <w:rPr>
          <w:u w:val="single"/>
        </w:rPr>
        <w:t>)</w:t>
      </w:r>
      <w:r w:rsidR="00F46550" w:rsidRPr="00CB2FE4">
        <w:rPr>
          <w:u w:val="single"/>
        </w:rPr>
        <w:t xml:space="preserve"> </w:t>
      </w:r>
      <w:r w:rsidR="00CB2FE4" w:rsidRPr="00CB2FE4">
        <w:rPr>
          <w:u w:val="single"/>
        </w:rPr>
        <w:t>ORGANIZATIONAL</w:t>
      </w:r>
      <w:r w:rsidR="00F46550" w:rsidRPr="00CB2FE4">
        <w:rPr>
          <w:u w:val="single"/>
        </w:rPr>
        <w:t xml:space="preserve"> </w:t>
      </w:r>
      <w:r w:rsidR="00CB2FE4" w:rsidRPr="00CB2FE4">
        <w:rPr>
          <w:u w:val="single"/>
        </w:rPr>
        <w:t>BUREAUCRACY</w:t>
      </w:r>
      <w:r w:rsidR="00F46550" w:rsidRPr="00CB2FE4">
        <w:rPr>
          <w:u w:val="single"/>
        </w:rPr>
        <w:t xml:space="preserve"> </w:t>
      </w:r>
      <w:r w:rsidR="00CB2FE4" w:rsidRPr="00CB2FE4">
        <w:rPr>
          <w:u w:val="single"/>
        </w:rPr>
        <w:t>MODELING</w:t>
      </w:r>
      <w:r w:rsidR="00F46550" w:rsidRPr="00CB2FE4">
        <w:rPr>
          <w:u w:val="single"/>
        </w:rPr>
        <w:t xml:space="preserve"> </w:t>
      </w:r>
      <w:r w:rsidR="00CB2FE4" w:rsidRPr="00CB2FE4">
        <w:rPr>
          <w:u w:val="single"/>
        </w:rPr>
        <w:t>SYSTEM</w:t>
      </w:r>
      <w:r w:rsidR="00F46550">
        <w:t xml:space="preserve"> </w:t>
      </w:r>
      <w:r w:rsidR="00875A2F">
        <w:t>(</w:t>
      </w:r>
      <w:r w:rsidR="00875A2F" w:rsidRPr="00875A2F">
        <w:rPr>
          <w:b/>
          <w:bCs/>
        </w:rPr>
        <w:t>2010</w:t>
      </w:r>
      <w:r w:rsidR="00875A2F">
        <w:t xml:space="preserve">) </w:t>
      </w:r>
      <w:r w:rsidR="00F46550">
        <w:t xml:space="preserve">for the purpose of testing the display of various types of </w:t>
      </w:r>
      <w:r w:rsidR="00CB2FE4">
        <w:t>law enforcement</w:t>
      </w:r>
      <w:r w:rsidR="00F46550">
        <w:t xml:space="preserve"> warnings and systems displays in the public. This includes graphical</w:t>
      </w:r>
      <w:r w:rsidR="00CB2FE4">
        <w:t xml:space="preserve"> </w:t>
      </w:r>
      <w:r w:rsidR="00180FA9">
        <w:t>four-dimensional (</w:t>
      </w:r>
      <w:r w:rsidR="00F46550">
        <w:t>4D</w:t>
      </w:r>
      <w:r w:rsidR="00180FA9">
        <w:t>)</w:t>
      </w:r>
      <w:r w:rsidR="00F46550">
        <w:t xml:space="preserve"> models that interact based on information of the subject of the targeting, variable display selection based on the location of the subject of the targeting, and the ability to gather feedback from the subject of the targeting using the graphical </w:t>
      </w:r>
      <w:r w:rsidR="00180FA9">
        <w:t>four-dimensional (</w:t>
      </w:r>
      <w:r w:rsidR="00F46550">
        <w:t>4D</w:t>
      </w:r>
      <w:r w:rsidR="00180FA9">
        <w:t>)</w:t>
      </w:r>
      <w:r w:rsidR="00F46550">
        <w:t xml:space="preserve"> models and sensors in the area, including microphones, video cameras, and other types of input technologies. This system is meant to be cartoon oriented, while realistic, for the purpose of gathering information.</w:t>
      </w:r>
    </w:p>
    <w:p w14:paraId="28DCA252" w14:textId="0941E68B" w:rsidR="00F46550" w:rsidRDefault="009918A0" w:rsidP="00F46550">
      <w:pPr>
        <w:ind w:left="360" w:hanging="360"/>
        <w:jc w:val="both"/>
      </w:pPr>
      <w:r>
        <w:rPr>
          <w:u w:val="single"/>
        </w:rPr>
        <w:t>AUTOMATED</w:t>
      </w:r>
      <w:r w:rsidR="00F46550">
        <w:rPr>
          <w:u w:val="single"/>
        </w:rPr>
        <w:t xml:space="preserve"> </w:t>
      </w:r>
      <w:r>
        <w:rPr>
          <w:u w:val="single"/>
        </w:rPr>
        <w:t>MULTI</w:t>
      </w:r>
      <w:r w:rsidR="00F46550">
        <w:rPr>
          <w:u w:val="single"/>
        </w:rPr>
        <w:t>-</w:t>
      </w:r>
      <w:r>
        <w:rPr>
          <w:u w:val="single"/>
        </w:rPr>
        <w:t>LATERAL</w:t>
      </w:r>
      <w:r w:rsidR="00F46550">
        <w:rPr>
          <w:u w:val="single"/>
        </w:rPr>
        <w:t xml:space="preserve"> </w:t>
      </w:r>
      <w:r>
        <w:rPr>
          <w:u w:val="single"/>
        </w:rPr>
        <w:t>SECURITY</w:t>
      </w:r>
      <w:r w:rsidR="00F46550">
        <w:rPr>
          <w:u w:val="single"/>
        </w:rPr>
        <w:t xml:space="preserve"> </w:t>
      </w:r>
      <w:r>
        <w:rPr>
          <w:u w:val="single"/>
        </w:rPr>
        <w:t>RESOLUTION</w:t>
      </w:r>
      <w:r w:rsidR="00F46550">
        <w:rPr>
          <w:u w:val="single"/>
        </w:rPr>
        <w:t xml:space="preserve"> </w:t>
      </w:r>
      <w:r>
        <w:rPr>
          <w:u w:val="single"/>
        </w:rPr>
        <w:t>AND</w:t>
      </w:r>
      <w:r w:rsidR="00F46550">
        <w:rPr>
          <w:u w:val="single"/>
        </w:rPr>
        <w:t xml:space="preserve"> </w:t>
      </w:r>
      <w:r>
        <w:rPr>
          <w:u w:val="single"/>
        </w:rPr>
        <w:t>NEGOTIATION</w:t>
      </w:r>
      <w:r w:rsidR="00F46550">
        <w:rPr>
          <w:u w:val="single"/>
        </w:rPr>
        <w:t xml:space="preserve"> </w:t>
      </w:r>
      <w:r>
        <w:rPr>
          <w:u w:val="single"/>
        </w:rPr>
        <w:t>SOFTWARE</w:t>
      </w:r>
      <w:r w:rsidR="00F46550" w:rsidRPr="0078306E">
        <w:t xml:space="preserve"> (</w:t>
      </w:r>
      <w:r w:rsidR="00F46550" w:rsidRPr="00681D90">
        <w:rPr>
          <w:b/>
          <w:bCs/>
        </w:rPr>
        <w:t>2022</w:t>
      </w:r>
      <w:r w:rsidR="00F46550" w:rsidRPr="0078306E">
        <w:t>)</w:t>
      </w:r>
      <w:r w:rsidR="00F46550">
        <w:t xml:space="preserve"> – automatically resolves all diplomatic incidents by automatically negotiating and resolving all diplomatic situations through various types of international and multi-national mechanisms through bilateral and multilateral exchanges between the host nation and any foreign nation(s), to ensure, for an example, that a nation’s citizens are returned to their host nation, and are not held against their will in a foreign nation, especially for minor crimes that the domestic citizen was not aware of as being a legal violation in the foreign nation, to ensure that a nation’s people are not separated from their home nation and held as any prisoner of war in any foreign nation, even within that foreign nation’s Justice systems. This system, could for an instance, provide agreements between </w:t>
      </w:r>
      <w:r w:rsidRPr="009918A0">
        <w:rPr>
          <w:b/>
          <w:bCs/>
        </w:rPr>
        <w:t>RUSSIA</w:t>
      </w:r>
      <w:r w:rsidR="00F46550">
        <w:t xml:space="preserve"> and </w:t>
      </w:r>
      <w:r w:rsidRPr="009918A0">
        <w:rPr>
          <w:b/>
          <w:bCs/>
        </w:rPr>
        <w:t>THE UNITED STATES OF AMERICA</w:t>
      </w:r>
      <w:r w:rsidR="00F46550">
        <w:t xml:space="preserve"> for extradition treaties, to ensure that </w:t>
      </w:r>
      <w:r w:rsidRPr="009918A0">
        <w:rPr>
          <w:b/>
          <w:bCs/>
        </w:rPr>
        <w:t>RUSSIANS</w:t>
      </w:r>
      <w:r w:rsidR="00F46550">
        <w:t xml:space="preserve"> are never held in </w:t>
      </w:r>
      <w:r w:rsidRPr="009918A0">
        <w:rPr>
          <w:b/>
          <w:bCs/>
        </w:rPr>
        <w:t>THE UNITED STATES OF AMERICA</w:t>
      </w:r>
      <w:r w:rsidR="00F46550">
        <w:t xml:space="preserve">, and that </w:t>
      </w:r>
      <w:r w:rsidR="00F46550" w:rsidRPr="009918A0">
        <w:rPr>
          <w:b/>
          <w:bCs/>
        </w:rPr>
        <w:t xml:space="preserve">U.S. </w:t>
      </w:r>
      <w:r w:rsidRPr="009918A0">
        <w:rPr>
          <w:b/>
          <w:bCs/>
        </w:rPr>
        <w:t>CITIZENS</w:t>
      </w:r>
      <w:r w:rsidR="00F46550">
        <w:t xml:space="preserve"> are never held in </w:t>
      </w:r>
      <w:r>
        <w:t xml:space="preserve">              </w:t>
      </w:r>
      <w:r w:rsidRPr="009918A0">
        <w:rPr>
          <w:b/>
          <w:bCs/>
        </w:rPr>
        <w:lastRenderedPageBreak/>
        <w:t>THE</w:t>
      </w:r>
      <w:r w:rsidR="00F46550" w:rsidRPr="009918A0">
        <w:rPr>
          <w:b/>
          <w:bCs/>
        </w:rPr>
        <w:t xml:space="preserve"> </w:t>
      </w:r>
      <w:r w:rsidRPr="009918A0">
        <w:rPr>
          <w:b/>
          <w:bCs/>
        </w:rPr>
        <w:t>RUSSIAN</w:t>
      </w:r>
      <w:r w:rsidR="00F46550" w:rsidRPr="009918A0">
        <w:rPr>
          <w:b/>
          <w:bCs/>
        </w:rPr>
        <w:t xml:space="preserve"> </w:t>
      </w:r>
      <w:r w:rsidRPr="009918A0">
        <w:rPr>
          <w:b/>
          <w:bCs/>
        </w:rPr>
        <w:t>FEDERATION</w:t>
      </w:r>
      <w:r w:rsidR="00F46550">
        <w:t>, and that they are always returned by their respective Justice systems, and that each nation can ban specific individuals, temporarily or permanently, if they are conducting activities that are contrary to</w:t>
      </w:r>
      <w:r>
        <w:t xml:space="preserve"> </w:t>
      </w:r>
      <w:r w:rsidRPr="009918A0">
        <w:rPr>
          <w:b/>
          <w:bCs/>
        </w:rPr>
        <w:t>WORLD</w:t>
      </w:r>
      <w:r w:rsidR="00F46550" w:rsidRPr="009918A0">
        <w:rPr>
          <w:b/>
          <w:bCs/>
        </w:rPr>
        <w:t xml:space="preserve"> </w:t>
      </w:r>
      <w:r w:rsidRPr="009918A0">
        <w:rPr>
          <w:b/>
          <w:bCs/>
        </w:rPr>
        <w:t>PEACE</w:t>
      </w:r>
      <w:r w:rsidR="00F46550">
        <w:t xml:space="preserve"> efforts on the ground or in space.</w:t>
      </w:r>
    </w:p>
    <w:p w14:paraId="334BE640" w14:textId="44FDF550" w:rsidR="00F46550" w:rsidRDefault="009918A0" w:rsidP="00F46550">
      <w:pPr>
        <w:ind w:left="360" w:hanging="360"/>
        <w:jc w:val="both"/>
      </w:pPr>
      <w:r>
        <w:rPr>
          <w:u w:val="single"/>
        </w:rPr>
        <w:t>AUTOMATED</w:t>
      </w:r>
      <w:r w:rsidR="00F46550">
        <w:rPr>
          <w:u w:val="single"/>
        </w:rPr>
        <w:t xml:space="preserve"> </w:t>
      </w:r>
      <w:r>
        <w:rPr>
          <w:u w:val="single"/>
        </w:rPr>
        <w:t>TREATY</w:t>
      </w:r>
      <w:r w:rsidR="00F46550">
        <w:rPr>
          <w:u w:val="single"/>
        </w:rPr>
        <w:t xml:space="preserve"> </w:t>
      </w:r>
      <w:r>
        <w:rPr>
          <w:u w:val="single"/>
        </w:rPr>
        <w:t>DRAFTING</w:t>
      </w:r>
      <w:r w:rsidR="00F46550">
        <w:rPr>
          <w:u w:val="single"/>
        </w:rPr>
        <w:t xml:space="preserve"> </w:t>
      </w:r>
      <w:r>
        <w:rPr>
          <w:u w:val="single"/>
        </w:rPr>
        <w:t>SYSTEM</w:t>
      </w:r>
      <w:r w:rsidR="00F46550">
        <w:t xml:space="preserve"> (</w:t>
      </w:r>
      <w:r w:rsidR="00F46550" w:rsidRPr="009F5D5C">
        <w:rPr>
          <w:b/>
          <w:bCs/>
        </w:rPr>
        <w:t>2022</w:t>
      </w:r>
      <w:r w:rsidR="00F46550">
        <w:t xml:space="preserve">) – automatically writes treaties using </w:t>
      </w:r>
      <w:r w:rsidR="00280DD8" w:rsidRPr="00AE6AC8">
        <w:rPr>
          <w:b/>
          <w:bCs/>
        </w:rPr>
        <w:t>CRYPTONYM</w:t>
      </w:r>
      <w:proofErr w:type="gramStart"/>
      <w:r w:rsidR="00280DD8">
        <w:t>[:</w:t>
      </w:r>
      <w:r w:rsidR="00280DD8">
        <w:rPr>
          <w:b/>
          <w:bCs/>
          <w:i/>
          <w:iCs/>
        </w:rPr>
        <w:t>PATRICK</w:t>
      </w:r>
      <w:proofErr w:type="gramEnd"/>
      <w:r w:rsidR="00280DD8" w:rsidRPr="002846F5">
        <w:t>:]</w:t>
      </w:r>
      <w:r w:rsidR="00F46550">
        <w:t xml:space="preserve"> to automatically resolve legal problems between various nations, to ensure progress towards “grandiose” goals to achieve </w:t>
      </w:r>
      <w:r w:rsidRPr="009918A0">
        <w:rPr>
          <w:b/>
          <w:bCs/>
        </w:rPr>
        <w:t>WORLD PEACE</w:t>
      </w:r>
      <w:r w:rsidR="00F46550">
        <w:t xml:space="preserve"> and </w:t>
      </w:r>
      <w:r w:rsidRPr="009918A0">
        <w:rPr>
          <w:b/>
          <w:bCs/>
        </w:rPr>
        <w:t>WORLD TRADE</w:t>
      </w:r>
      <w:r w:rsidR="00F46550">
        <w:t xml:space="preserve">, to employ all persons and to prevent all warfare from occurring in the future. Treaties can be presented to all relevant governments, and then combined in </w:t>
      </w:r>
      <w:r w:rsidR="007072AC" w:rsidRPr="007072AC">
        <w:rPr>
          <w:b/>
          <w:bCs/>
        </w:rPr>
        <w:t>THE</w:t>
      </w:r>
      <w:r w:rsidR="00F46550" w:rsidRPr="007072AC">
        <w:rPr>
          <w:b/>
          <w:bCs/>
        </w:rPr>
        <w:t xml:space="preserve"> </w:t>
      </w:r>
      <w:r w:rsidR="007072AC" w:rsidRPr="007072AC">
        <w:rPr>
          <w:b/>
          <w:bCs/>
        </w:rPr>
        <w:t>UNITED</w:t>
      </w:r>
      <w:r w:rsidR="00F46550" w:rsidRPr="007072AC">
        <w:rPr>
          <w:b/>
          <w:bCs/>
        </w:rPr>
        <w:t xml:space="preserve"> </w:t>
      </w:r>
      <w:r w:rsidR="007072AC" w:rsidRPr="007072AC">
        <w:rPr>
          <w:b/>
          <w:bCs/>
        </w:rPr>
        <w:t>NATIONS</w:t>
      </w:r>
      <w:r w:rsidR="00F46550" w:rsidRPr="007072AC">
        <w:rPr>
          <w:b/>
          <w:bCs/>
        </w:rPr>
        <w:t xml:space="preserve"> </w:t>
      </w:r>
      <w:r w:rsidR="007072AC" w:rsidRPr="007072AC">
        <w:rPr>
          <w:b/>
          <w:bCs/>
        </w:rPr>
        <w:t>GENERAL</w:t>
      </w:r>
      <w:r w:rsidR="00F46550" w:rsidRPr="007072AC">
        <w:rPr>
          <w:b/>
          <w:bCs/>
        </w:rPr>
        <w:t xml:space="preserve"> </w:t>
      </w:r>
      <w:r w:rsidR="007072AC" w:rsidRPr="007072AC">
        <w:rPr>
          <w:b/>
          <w:bCs/>
        </w:rPr>
        <w:t>ASSEMBLY</w:t>
      </w:r>
      <w:r w:rsidR="00F46550">
        <w:t xml:space="preserve"> as to what various nations agree to between each other.</w:t>
      </w:r>
    </w:p>
    <w:p w14:paraId="310C7F66" w14:textId="2668C6CD" w:rsidR="00F46550" w:rsidRDefault="007072AC" w:rsidP="00F46550">
      <w:pPr>
        <w:ind w:left="360" w:hanging="360"/>
        <w:jc w:val="both"/>
      </w:pPr>
      <w:r>
        <w:rPr>
          <w:u w:val="single"/>
        </w:rPr>
        <w:t>AUTONOMOUS</w:t>
      </w:r>
      <w:r w:rsidR="00F46550">
        <w:rPr>
          <w:u w:val="single"/>
        </w:rPr>
        <w:t xml:space="preserve"> </w:t>
      </w:r>
      <w:r>
        <w:rPr>
          <w:u w:val="single"/>
        </w:rPr>
        <w:t>WEAPONS</w:t>
      </w:r>
      <w:r w:rsidR="00F46550">
        <w:rPr>
          <w:u w:val="single"/>
        </w:rPr>
        <w:t xml:space="preserve"> </w:t>
      </w:r>
      <w:r w:rsidR="00F46550" w:rsidRPr="00A7547B">
        <w:rPr>
          <w:b/>
          <w:bCs/>
          <w:color w:val="FF0000"/>
          <w:u w:val="single"/>
        </w:rPr>
        <w:t>CANNOT BE USED</w:t>
      </w:r>
      <w:r w:rsidR="00F46550">
        <w:rPr>
          <w:u w:val="single"/>
        </w:rPr>
        <w:t xml:space="preserve"> </w:t>
      </w:r>
      <w:r>
        <w:rPr>
          <w:u w:val="single"/>
        </w:rPr>
        <w:t>DEVELOPMENT</w:t>
      </w:r>
      <w:r w:rsidR="00F46550">
        <w:rPr>
          <w:u w:val="single"/>
        </w:rPr>
        <w:t xml:space="preserve"> </w:t>
      </w:r>
      <w:r>
        <w:rPr>
          <w:u w:val="single"/>
        </w:rPr>
        <w:t>SYSTEMS</w:t>
      </w:r>
      <w:r w:rsidR="00F46550">
        <w:t xml:space="preserve"> (</w:t>
      </w:r>
      <w:r w:rsidR="00F46550" w:rsidRPr="00127E8A">
        <w:rPr>
          <w:b/>
          <w:bCs/>
        </w:rPr>
        <w:t>2022</w:t>
      </w:r>
      <w:r w:rsidR="00F46550">
        <w:t xml:space="preserve">) – automatically creates all relevant </w:t>
      </w:r>
      <w:r w:rsidR="002B1DC5" w:rsidRPr="0068070C">
        <w:rPr>
          <w:b/>
          <w:bCs/>
        </w:rPr>
        <w:t>INTELLECTUAL PROPERTY</w:t>
      </w:r>
      <w:r w:rsidR="002B1DC5">
        <w:t xml:space="preserve"> (</w:t>
      </w:r>
      <w:r w:rsidR="002B1DC5" w:rsidRPr="0068070C">
        <w:rPr>
          <w:b/>
          <w:bCs/>
        </w:rPr>
        <w:t>IP</w:t>
      </w:r>
      <w:r w:rsidR="002B1DC5">
        <w:t>)</w:t>
      </w:r>
      <w:r w:rsidR="00F46550">
        <w:t xml:space="preserve"> about all possible weapons systems that can be developed around the world, and prevents them from being developed, by patenting them under </w:t>
      </w:r>
      <w:r w:rsidRPr="007072AC">
        <w:rPr>
          <w:b/>
          <w:bCs/>
        </w:rPr>
        <w:t>MILITARY PATENTS</w:t>
      </w:r>
      <w:r w:rsidR="00F46550">
        <w:t xml:space="preserve"> in the </w:t>
      </w:r>
      <w:r w:rsidRPr="007072AC">
        <w:rPr>
          <w:b/>
          <w:bCs/>
        </w:rPr>
        <w:t>WORLD</w:t>
      </w:r>
      <w:r w:rsidR="00F46550" w:rsidRPr="007072AC">
        <w:rPr>
          <w:b/>
          <w:bCs/>
        </w:rPr>
        <w:t xml:space="preserve"> </w:t>
      </w:r>
      <w:r w:rsidRPr="007072AC">
        <w:rPr>
          <w:b/>
          <w:bCs/>
        </w:rPr>
        <w:t>INTELLECTUAL</w:t>
      </w:r>
      <w:r w:rsidR="00F46550" w:rsidRPr="007072AC">
        <w:rPr>
          <w:b/>
          <w:bCs/>
        </w:rPr>
        <w:t xml:space="preserve"> </w:t>
      </w:r>
      <w:r w:rsidRPr="007072AC">
        <w:rPr>
          <w:b/>
          <w:bCs/>
        </w:rPr>
        <w:t>PROPERTY</w:t>
      </w:r>
      <w:r w:rsidR="00F46550" w:rsidRPr="007072AC">
        <w:rPr>
          <w:b/>
          <w:bCs/>
        </w:rPr>
        <w:t xml:space="preserve"> </w:t>
      </w:r>
      <w:r w:rsidRPr="007072AC">
        <w:rPr>
          <w:b/>
          <w:bCs/>
        </w:rPr>
        <w:t>ORGANIZATION</w:t>
      </w:r>
      <w:r>
        <w:t xml:space="preserve"> (</w:t>
      </w:r>
      <w:r w:rsidRPr="007072AC">
        <w:rPr>
          <w:b/>
          <w:bCs/>
        </w:rPr>
        <w:t>WIPO</w:t>
      </w:r>
      <w:r>
        <w:t>)</w:t>
      </w:r>
      <w:r w:rsidR="00F46550">
        <w:t xml:space="preserve"> as </w:t>
      </w:r>
      <w:r w:rsidR="00F46550" w:rsidRPr="00127E8A">
        <w:rPr>
          <w:b/>
          <w:bCs/>
          <w:color w:val="FF0000"/>
        </w:rPr>
        <w:t>CANNOT BE USED</w:t>
      </w:r>
      <w:r w:rsidR="00F46550">
        <w:t xml:space="preserve">, and if anything at all, literally ever develops them, they are automatically destroyed by </w:t>
      </w:r>
      <w:r w:rsidR="00280DD8" w:rsidRPr="00AE6AC8">
        <w:rPr>
          <w:b/>
          <w:bCs/>
        </w:rPr>
        <w:t>CRYPTONYM</w:t>
      </w:r>
      <w:r w:rsidR="00280DD8">
        <w:t>[:</w:t>
      </w:r>
      <w:r w:rsidR="00280DD8">
        <w:rPr>
          <w:b/>
          <w:bCs/>
          <w:i/>
          <w:iCs/>
        </w:rPr>
        <w:t>PATRICK</w:t>
      </w:r>
      <w:r w:rsidR="00280DD8" w:rsidRPr="002846F5">
        <w:t>:]</w:t>
      </w:r>
      <w:r w:rsidR="00F46550">
        <w:t>, retroactively defined.</w:t>
      </w:r>
    </w:p>
    <w:p w14:paraId="4780387C" w14:textId="46253F10" w:rsidR="00F46550" w:rsidRDefault="007072AC" w:rsidP="00F46550">
      <w:pPr>
        <w:ind w:left="360" w:hanging="360"/>
        <w:jc w:val="both"/>
      </w:pPr>
      <w:r>
        <w:rPr>
          <w:u w:val="single"/>
        </w:rPr>
        <w:t>AUTOMATED</w:t>
      </w:r>
      <w:r w:rsidR="00F46550">
        <w:rPr>
          <w:u w:val="single"/>
        </w:rPr>
        <w:t xml:space="preserve"> </w:t>
      </w:r>
      <w:r>
        <w:rPr>
          <w:u w:val="single"/>
        </w:rPr>
        <w:t>WAR</w:t>
      </w:r>
      <w:r w:rsidR="00F46550">
        <w:rPr>
          <w:u w:val="single"/>
        </w:rPr>
        <w:t xml:space="preserve"> </w:t>
      </w:r>
      <w:r>
        <w:rPr>
          <w:u w:val="single"/>
        </w:rPr>
        <w:t>RETALIATION</w:t>
      </w:r>
      <w:r w:rsidR="00F46550">
        <w:rPr>
          <w:u w:val="single"/>
        </w:rPr>
        <w:t xml:space="preserve"> </w:t>
      </w:r>
      <w:r>
        <w:rPr>
          <w:u w:val="single"/>
        </w:rPr>
        <w:t>SYSTEMS</w:t>
      </w:r>
      <w:r w:rsidR="00F46550">
        <w:t xml:space="preserve"> (</w:t>
      </w:r>
      <w:r w:rsidR="00F46550" w:rsidRPr="00046886">
        <w:rPr>
          <w:b/>
          <w:bCs/>
        </w:rPr>
        <w:t>2022</w:t>
      </w:r>
      <w:r w:rsidR="00F46550">
        <w:t xml:space="preserve">) – </w:t>
      </w:r>
      <w:r w:rsidR="00F84098">
        <w:t xml:space="preserve">prevents war by </w:t>
      </w:r>
      <w:r w:rsidR="00F46550">
        <w:t xml:space="preserve">automatically </w:t>
      </w:r>
      <w:r w:rsidR="00F84098">
        <w:t xml:space="preserve">retaliating </w:t>
      </w:r>
      <w:r w:rsidR="00F46550">
        <w:t xml:space="preserve">to minimize all warfare being conducted against </w:t>
      </w:r>
      <w:r w:rsidR="00F84098">
        <w:t>all persons</w:t>
      </w:r>
      <w:r w:rsidR="00F46550">
        <w:t xml:space="preserve"> by punishing the actual individuals that conducted or conduct the war, including by stopping them from conducting the war in the future, including through the usage of corrective strategies to not conduct war in the future, through mind control and through other actions that can prevent wars from occurring in the first place, so that </w:t>
      </w:r>
      <w:r w:rsidR="00F46550" w:rsidRPr="007072AC">
        <w:rPr>
          <w:b/>
          <w:bCs/>
        </w:rPr>
        <w:t>W</w:t>
      </w:r>
      <w:r w:rsidRPr="007072AC">
        <w:rPr>
          <w:b/>
          <w:bCs/>
        </w:rPr>
        <w:t>ORLD</w:t>
      </w:r>
      <w:r w:rsidR="00F46550" w:rsidRPr="007072AC">
        <w:rPr>
          <w:b/>
          <w:bCs/>
        </w:rPr>
        <w:t xml:space="preserve"> P</w:t>
      </w:r>
      <w:r w:rsidRPr="007072AC">
        <w:rPr>
          <w:b/>
          <w:bCs/>
        </w:rPr>
        <w:t>EACE</w:t>
      </w:r>
      <w:r w:rsidR="00F46550">
        <w:t xml:space="preserve"> will be accomplished at all times, through </w:t>
      </w:r>
      <w:r w:rsidRPr="007072AC">
        <w:rPr>
          <w:b/>
          <w:bCs/>
        </w:rPr>
        <w:t>WORLD</w:t>
      </w:r>
      <w:r w:rsidR="00F46550" w:rsidRPr="007072AC">
        <w:rPr>
          <w:b/>
          <w:bCs/>
        </w:rPr>
        <w:t xml:space="preserve"> </w:t>
      </w:r>
      <w:r w:rsidRPr="007072AC">
        <w:rPr>
          <w:b/>
          <w:bCs/>
        </w:rPr>
        <w:t>TRADE</w:t>
      </w:r>
      <w:r w:rsidR="00F46550">
        <w:t xml:space="preserve"> and through peaceful relations between all persons of the world.</w:t>
      </w:r>
    </w:p>
    <w:p w14:paraId="1D03C205" w14:textId="62D9D5B1" w:rsidR="00F46550" w:rsidRPr="00046886" w:rsidRDefault="007072AC" w:rsidP="00F46550">
      <w:pPr>
        <w:ind w:left="360" w:hanging="360"/>
        <w:jc w:val="both"/>
      </w:pPr>
      <w:r>
        <w:rPr>
          <w:u w:val="single"/>
        </w:rPr>
        <w:t>AUTONOMOUS</w:t>
      </w:r>
      <w:r w:rsidR="00F46550">
        <w:rPr>
          <w:u w:val="single"/>
        </w:rPr>
        <w:t xml:space="preserve"> </w:t>
      </w:r>
      <w:r>
        <w:rPr>
          <w:u w:val="single"/>
        </w:rPr>
        <w:t>FOREIGN</w:t>
      </w:r>
      <w:r w:rsidR="00F46550">
        <w:rPr>
          <w:u w:val="single"/>
        </w:rPr>
        <w:t xml:space="preserve"> </w:t>
      </w:r>
      <w:r>
        <w:rPr>
          <w:u w:val="single"/>
        </w:rPr>
        <w:t>LEADERS</w:t>
      </w:r>
      <w:r w:rsidR="00F46550">
        <w:rPr>
          <w:u w:val="single"/>
        </w:rPr>
        <w:t xml:space="preserve"> </w:t>
      </w:r>
      <w:r>
        <w:rPr>
          <w:u w:val="single"/>
        </w:rPr>
        <w:t>AND</w:t>
      </w:r>
      <w:r w:rsidR="00F46550">
        <w:rPr>
          <w:u w:val="single"/>
        </w:rPr>
        <w:t xml:space="preserve"> </w:t>
      </w:r>
      <w:r>
        <w:rPr>
          <w:u w:val="single"/>
        </w:rPr>
        <w:t>DIPLOMATS</w:t>
      </w:r>
      <w:r w:rsidR="00F46550">
        <w:rPr>
          <w:u w:val="single"/>
        </w:rPr>
        <w:t xml:space="preserve"> </w:t>
      </w:r>
      <w:r>
        <w:rPr>
          <w:u w:val="single"/>
        </w:rPr>
        <w:t>PROTECTION</w:t>
      </w:r>
      <w:r w:rsidR="00F46550">
        <w:rPr>
          <w:u w:val="single"/>
        </w:rPr>
        <w:t xml:space="preserve"> </w:t>
      </w:r>
      <w:r>
        <w:rPr>
          <w:u w:val="single"/>
        </w:rPr>
        <w:t>SYSTEMS</w:t>
      </w:r>
      <w:r w:rsidR="00F46550">
        <w:t xml:space="preserve"> (</w:t>
      </w:r>
      <w:r w:rsidR="00F46550" w:rsidRPr="00046886">
        <w:rPr>
          <w:b/>
          <w:bCs/>
        </w:rPr>
        <w:t>2022</w:t>
      </w:r>
      <w:r w:rsidR="00F46550">
        <w:t xml:space="preserve">) – automatically protects all foreign leaders and all diplomats from being negatively affected by the policies or actions of various governments and militaries and law enforcement around the world, to work out the policy differences between different nations and different governments and different militaries around the world through practical approaches to </w:t>
      </w:r>
      <w:r w:rsidRPr="007072AC">
        <w:rPr>
          <w:b/>
          <w:bCs/>
        </w:rPr>
        <w:t>WORLD</w:t>
      </w:r>
      <w:r w:rsidR="00F46550" w:rsidRPr="007072AC">
        <w:rPr>
          <w:b/>
          <w:bCs/>
        </w:rPr>
        <w:t xml:space="preserve"> </w:t>
      </w:r>
      <w:r w:rsidRPr="007072AC">
        <w:rPr>
          <w:b/>
          <w:bCs/>
        </w:rPr>
        <w:t>PEACE</w:t>
      </w:r>
      <w:r w:rsidR="00F46550">
        <w:t xml:space="preserve"> and </w:t>
      </w:r>
      <w:r w:rsidRPr="007072AC">
        <w:rPr>
          <w:b/>
          <w:bCs/>
        </w:rPr>
        <w:t>WORLD</w:t>
      </w:r>
      <w:r w:rsidR="00F46550" w:rsidRPr="007072AC">
        <w:rPr>
          <w:b/>
          <w:bCs/>
        </w:rPr>
        <w:t xml:space="preserve"> </w:t>
      </w:r>
      <w:r w:rsidRPr="007072AC">
        <w:rPr>
          <w:b/>
          <w:bCs/>
        </w:rPr>
        <w:t>TRADE</w:t>
      </w:r>
      <w:r w:rsidR="00F46550">
        <w:t>, to ensure that all persons around the world are successful at protecting their people, and their property, from crime, terrorism, and war, such as that conducted by domestic or foreign persons.</w:t>
      </w: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7E623" w14:textId="77777777" w:rsidR="004B6F89" w:rsidRDefault="004B6F89" w:rsidP="005B7682">
      <w:pPr>
        <w:spacing w:after="0" w:line="240" w:lineRule="auto"/>
      </w:pPr>
      <w:r>
        <w:separator/>
      </w:r>
    </w:p>
  </w:endnote>
  <w:endnote w:type="continuationSeparator" w:id="0">
    <w:p w14:paraId="6B923DC2" w14:textId="77777777" w:rsidR="004B6F89" w:rsidRDefault="004B6F8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FFEAF" w14:textId="77777777" w:rsidR="004B6F89" w:rsidRDefault="004B6F89" w:rsidP="005B7682">
      <w:pPr>
        <w:spacing w:after="0" w:line="240" w:lineRule="auto"/>
      </w:pPr>
      <w:r>
        <w:separator/>
      </w:r>
    </w:p>
  </w:footnote>
  <w:footnote w:type="continuationSeparator" w:id="0">
    <w:p w14:paraId="433974E4" w14:textId="77777777" w:rsidR="004B6F89" w:rsidRDefault="004B6F8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0818"/>
    <w:rsid w:val="000275ED"/>
    <w:rsid w:val="0003051F"/>
    <w:rsid w:val="0003089C"/>
    <w:rsid w:val="000325C1"/>
    <w:rsid w:val="00033558"/>
    <w:rsid w:val="0003359A"/>
    <w:rsid w:val="0003556E"/>
    <w:rsid w:val="00037897"/>
    <w:rsid w:val="00040007"/>
    <w:rsid w:val="000467EB"/>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3A1"/>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3797"/>
    <w:rsid w:val="0023535D"/>
    <w:rsid w:val="0023585D"/>
    <w:rsid w:val="002364C4"/>
    <w:rsid w:val="00240B07"/>
    <w:rsid w:val="00241092"/>
    <w:rsid w:val="00241FFF"/>
    <w:rsid w:val="0024269C"/>
    <w:rsid w:val="0024497E"/>
    <w:rsid w:val="00251A57"/>
    <w:rsid w:val="002534DB"/>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2337"/>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D9D"/>
    <w:rsid w:val="00372950"/>
    <w:rsid w:val="00375D8B"/>
    <w:rsid w:val="0037631C"/>
    <w:rsid w:val="00382090"/>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1180E"/>
    <w:rsid w:val="00412932"/>
    <w:rsid w:val="00412A22"/>
    <w:rsid w:val="00413633"/>
    <w:rsid w:val="004145FB"/>
    <w:rsid w:val="004213E8"/>
    <w:rsid w:val="00430198"/>
    <w:rsid w:val="0043289F"/>
    <w:rsid w:val="00435D7E"/>
    <w:rsid w:val="0043735B"/>
    <w:rsid w:val="00440B81"/>
    <w:rsid w:val="00442696"/>
    <w:rsid w:val="00442D30"/>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87840"/>
    <w:rsid w:val="004907AA"/>
    <w:rsid w:val="00491291"/>
    <w:rsid w:val="004921A3"/>
    <w:rsid w:val="00497160"/>
    <w:rsid w:val="004A27AD"/>
    <w:rsid w:val="004A28C4"/>
    <w:rsid w:val="004A3B93"/>
    <w:rsid w:val="004B1CB4"/>
    <w:rsid w:val="004B626C"/>
    <w:rsid w:val="004B6F89"/>
    <w:rsid w:val="004C14C5"/>
    <w:rsid w:val="004C6F78"/>
    <w:rsid w:val="004C75C8"/>
    <w:rsid w:val="004D1CFA"/>
    <w:rsid w:val="004D5983"/>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559F3"/>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5D6B"/>
    <w:rsid w:val="005F6A94"/>
    <w:rsid w:val="00600545"/>
    <w:rsid w:val="0060363B"/>
    <w:rsid w:val="00604384"/>
    <w:rsid w:val="006067AB"/>
    <w:rsid w:val="006074EA"/>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0DE"/>
    <w:rsid w:val="0080636C"/>
    <w:rsid w:val="00807B46"/>
    <w:rsid w:val="00810031"/>
    <w:rsid w:val="0081084D"/>
    <w:rsid w:val="00810C26"/>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5E82"/>
    <w:rsid w:val="0086680C"/>
    <w:rsid w:val="008668E1"/>
    <w:rsid w:val="008669E4"/>
    <w:rsid w:val="00867C6A"/>
    <w:rsid w:val="008704E3"/>
    <w:rsid w:val="00870CA9"/>
    <w:rsid w:val="00872299"/>
    <w:rsid w:val="00873DC9"/>
    <w:rsid w:val="0087496D"/>
    <w:rsid w:val="00875A2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408E"/>
    <w:rsid w:val="008A4662"/>
    <w:rsid w:val="008A4ADE"/>
    <w:rsid w:val="008A6C96"/>
    <w:rsid w:val="008A7EE6"/>
    <w:rsid w:val="008B0486"/>
    <w:rsid w:val="008B5174"/>
    <w:rsid w:val="008B5D07"/>
    <w:rsid w:val="008C53A7"/>
    <w:rsid w:val="008C5E5C"/>
    <w:rsid w:val="008C79BD"/>
    <w:rsid w:val="008D1610"/>
    <w:rsid w:val="008D59DC"/>
    <w:rsid w:val="008D75F9"/>
    <w:rsid w:val="008F0B9B"/>
    <w:rsid w:val="008F4485"/>
    <w:rsid w:val="008F5AFA"/>
    <w:rsid w:val="00902B20"/>
    <w:rsid w:val="009053C3"/>
    <w:rsid w:val="00906B01"/>
    <w:rsid w:val="009072BC"/>
    <w:rsid w:val="009078E0"/>
    <w:rsid w:val="0092052B"/>
    <w:rsid w:val="0092348B"/>
    <w:rsid w:val="009246DF"/>
    <w:rsid w:val="00924B83"/>
    <w:rsid w:val="0092755D"/>
    <w:rsid w:val="0093205E"/>
    <w:rsid w:val="00932BB1"/>
    <w:rsid w:val="00932DDC"/>
    <w:rsid w:val="00936DE9"/>
    <w:rsid w:val="00937DF2"/>
    <w:rsid w:val="00942548"/>
    <w:rsid w:val="009428AE"/>
    <w:rsid w:val="00945074"/>
    <w:rsid w:val="00947527"/>
    <w:rsid w:val="00950C0C"/>
    <w:rsid w:val="00952EAD"/>
    <w:rsid w:val="0095329A"/>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E0958"/>
    <w:rsid w:val="009E270A"/>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333CF"/>
    <w:rsid w:val="00A34AC9"/>
    <w:rsid w:val="00A35820"/>
    <w:rsid w:val="00A36AE9"/>
    <w:rsid w:val="00A4279B"/>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5611"/>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4FAD"/>
    <w:rsid w:val="00B811E7"/>
    <w:rsid w:val="00B82B77"/>
    <w:rsid w:val="00B8429D"/>
    <w:rsid w:val="00B84851"/>
    <w:rsid w:val="00B84857"/>
    <w:rsid w:val="00B857F2"/>
    <w:rsid w:val="00B87320"/>
    <w:rsid w:val="00B91581"/>
    <w:rsid w:val="00B918A0"/>
    <w:rsid w:val="00B930AF"/>
    <w:rsid w:val="00B93B4A"/>
    <w:rsid w:val="00B95F5D"/>
    <w:rsid w:val="00BA2B45"/>
    <w:rsid w:val="00BA7367"/>
    <w:rsid w:val="00BB3386"/>
    <w:rsid w:val="00BB6924"/>
    <w:rsid w:val="00BB7C2E"/>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7342"/>
    <w:rsid w:val="00C10967"/>
    <w:rsid w:val="00C10E16"/>
    <w:rsid w:val="00C115A6"/>
    <w:rsid w:val="00C11C35"/>
    <w:rsid w:val="00C1269D"/>
    <w:rsid w:val="00C1392B"/>
    <w:rsid w:val="00C139A5"/>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2987"/>
    <w:rsid w:val="00C5441A"/>
    <w:rsid w:val="00C548AA"/>
    <w:rsid w:val="00C57E00"/>
    <w:rsid w:val="00C60284"/>
    <w:rsid w:val="00C60AE0"/>
    <w:rsid w:val="00C623B4"/>
    <w:rsid w:val="00C673A6"/>
    <w:rsid w:val="00C72652"/>
    <w:rsid w:val="00C73270"/>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A1B"/>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015"/>
    <w:rsid w:val="00EE0F86"/>
    <w:rsid w:val="00EE2440"/>
    <w:rsid w:val="00EE2F89"/>
    <w:rsid w:val="00EE3F5B"/>
    <w:rsid w:val="00EF2C98"/>
    <w:rsid w:val="00EF3F84"/>
    <w:rsid w:val="00EF7C87"/>
    <w:rsid w:val="00F03360"/>
    <w:rsid w:val="00F067DF"/>
    <w:rsid w:val="00F10F8B"/>
    <w:rsid w:val="00F132C8"/>
    <w:rsid w:val="00F13E93"/>
    <w:rsid w:val="00F1557A"/>
    <w:rsid w:val="00F1647F"/>
    <w:rsid w:val="00F2405D"/>
    <w:rsid w:val="00F31646"/>
    <w:rsid w:val="00F32214"/>
    <w:rsid w:val="00F32C92"/>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47</Pages>
  <Words>13822</Words>
  <Characters>78787</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2022-08-06T19:04:00Z</cp:lastPrinted>
  <dcterms:created xsi:type="dcterms:W3CDTF">2022-08-28T20:01:00Z</dcterms:created>
  <dcterms:modified xsi:type="dcterms:W3CDTF">2022-08-28T21:13:00Z</dcterms:modified>
</cp:coreProperties>
</file>