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DBDF37A" w:rsidR="00074C5F" w:rsidRDefault="001B1203" w:rsidP="00B111EA">
      <w:pPr>
        <w:jc w:val="center"/>
        <w:rPr>
          <w:bCs/>
          <w:sz w:val="28"/>
          <w:szCs w:val="28"/>
        </w:rPr>
      </w:pPr>
      <w:r>
        <w:rPr>
          <w:bCs/>
          <w:sz w:val="28"/>
          <w:szCs w:val="28"/>
        </w:rPr>
        <w:t>9/22/2022 8:54:45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E55185F" w14:textId="77777777" w:rsidR="001B1203" w:rsidRDefault="001B1203" w:rsidP="00B657B0">
      <w:pPr>
        <w:pStyle w:val="Heading1"/>
        <w:jc w:val="center"/>
      </w:pPr>
      <w:r>
        <w:lastRenderedPageBreak/>
        <w:t>Description</w:t>
      </w:r>
    </w:p>
    <w:p w14:paraId="32703D72" w14:textId="77777777" w:rsidR="00D03675" w:rsidRDefault="001B1203" w:rsidP="00B657B0">
      <w:pPr>
        <w:pStyle w:val="Heading1"/>
        <w:jc w:val="both"/>
        <w:rPr>
          <w:ins w:id="0" w:author="Patrick McElhiney" w:date="2022-09-22T10:57:00Z"/>
          <w:rStyle w:val="SubtleReference"/>
          <w:sz w:val="22"/>
          <w:szCs w:val="22"/>
        </w:rPr>
      </w:pPr>
      <w:r w:rsidRPr="00B657B0">
        <w:rPr>
          <w:rStyle w:val="SubtleReference"/>
          <w:sz w:val="22"/>
          <w:szCs w:val="22"/>
        </w:rPr>
        <w:t>Since it was detected on 9/22/2022 that crimes were being mixed together as different categorizations for the same physical crime, this system now prevents all types of crime, even crime or illegal activities, such as war crimes against the eyes, under any classification or any name that it is renamed to or copied to, such that, the crimes are always researched, and the physical activities that the crime commit are banned from being conducted at the root level, such as any crimes with or without mind control, or with or without space weapons being involved.</w:t>
      </w:r>
    </w:p>
    <w:p w14:paraId="116B99CD" w14:textId="415FC84A" w:rsidR="001B1203" w:rsidRPr="00B657B0" w:rsidRDefault="00D03675" w:rsidP="00B657B0">
      <w:pPr>
        <w:pStyle w:val="Heading1"/>
        <w:jc w:val="both"/>
        <w:rPr>
          <w:sz w:val="22"/>
          <w:szCs w:val="22"/>
        </w:rPr>
      </w:pPr>
      <w:ins w:id="1" w:author="Patrick McElhiney" w:date="2022-09-22T10:57:00Z">
        <w:r>
          <w:rPr>
            <w:rStyle w:val="SubtleReference"/>
            <w:sz w:val="22"/>
            <w:szCs w:val="22"/>
          </w:rPr>
          <w:t>Any case against Patrick R. McElhiney or Anna V. Kushchenko and/or their family members must present all of the evidence against anyone that ever files the case or anything that ever files the case, professionally, against it or them</w:t>
        </w:r>
      </w:ins>
      <w:ins w:id="2" w:author="Patrick McElhiney" w:date="2022-09-22T10:58:00Z">
        <w:r>
          <w:rPr>
            <w:rStyle w:val="SubtleReference"/>
            <w:sz w:val="22"/>
            <w:szCs w:val="22"/>
          </w:rPr>
          <w:t>, based on what is identified in this system, and based on what was previously identified based on any criminal motives they had to file any case against Patrick R. McElhiney, Anna V. Kushchenko, or any other of their First Family Members.</w:t>
        </w:r>
      </w:ins>
      <w:r w:rsidR="001B1203" w:rsidRPr="00B657B0">
        <w:rPr>
          <w:sz w:val="22"/>
          <w:szCs w:val="22"/>
        </w:rPr>
        <w:br w:type="page"/>
      </w:r>
    </w:p>
    <w:p w14:paraId="7AA22042" w14:textId="5B4216A5" w:rsidR="00872299" w:rsidRPr="00C0532F" w:rsidRDefault="00872299" w:rsidP="00872299">
      <w:pPr>
        <w:ind w:left="360" w:hanging="360"/>
        <w:jc w:val="both"/>
        <w:rPr>
          <w:b/>
          <w:bCs/>
        </w:rPr>
      </w:pPr>
      <w:r>
        <w:rPr>
          <w:b/>
          <w:sz w:val="24"/>
        </w:rPr>
        <w:lastRenderedPageBreak/>
        <w:t>FILE PROTECTIVE SYSTEMS</w:t>
      </w:r>
    </w:p>
    <w:p w14:paraId="4AA0C4F2" w14:textId="0517CACF"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2E5250FF" w14:textId="17038F82"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40790EAB" w14:textId="77777777" w:rsidR="009918DD" w:rsidRDefault="009918DD">
      <w:pPr>
        <w:rPr>
          <w:u w:val="single"/>
        </w:rPr>
      </w:pPr>
      <w:r>
        <w:rPr>
          <w:u w:val="single"/>
        </w:rPr>
        <w:br w:type="page"/>
      </w:r>
    </w:p>
    <w:p w14:paraId="323C3B96" w14:textId="77777777" w:rsidR="00FE5DD2" w:rsidRPr="00C0532F" w:rsidRDefault="00FE5DD2" w:rsidP="00FE5DD2">
      <w:pPr>
        <w:ind w:left="360" w:hanging="360"/>
        <w:jc w:val="both"/>
        <w:rPr>
          <w:b/>
          <w:bCs/>
        </w:rPr>
      </w:pPr>
      <w:bookmarkStart w:id="3" w:name="_Hlk112265118"/>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3"/>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202F" w14:textId="77777777" w:rsidR="00CA2174" w:rsidRDefault="00CA2174" w:rsidP="005B7682">
      <w:pPr>
        <w:spacing w:after="0" w:line="240" w:lineRule="auto"/>
      </w:pPr>
      <w:r>
        <w:separator/>
      </w:r>
    </w:p>
  </w:endnote>
  <w:endnote w:type="continuationSeparator" w:id="0">
    <w:p w14:paraId="4D2EE930" w14:textId="77777777" w:rsidR="00CA2174" w:rsidRDefault="00CA217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7E566" w14:textId="77777777" w:rsidR="00CA2174" w:rsidRDefault="00CA2174" w:rsidP="005B7682">
      <w:pPr>
        <w:spacing w:after="0" w:line="240" w:lineRule="auto"/>
      </w:pPr>
      <w:r>
        <w:separator/>
      </w:r>
    </w:p>
  </w:footnote>
  <w:footnote w:type="continuationSeparator" w:id="0">
    <w:p w14:paraId="0C958E44" w14:textId="77777777" w:rsidR="00CA2174" w:rsidRDefault="00CA217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2022-09-22T12:55:00Z</dcterms:created>
  <dcterms:modified xsi:type="dcterms:W3CDTF">2022-09-22T14:58:00Z</dcterms:modified>
</cp:coreProperties>
</file>