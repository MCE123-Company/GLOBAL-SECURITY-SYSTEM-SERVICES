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04AE277E" w:rsidR="001D1B57" w:rsidRDefault="007C149F" w:rsidP="00B111EA">
      <w:pPr>
        <w:jc w:val="center"/>
        <w:rPr>
          <w:bCs/>
          <w:sz w:val="52"/>
          <w:szCs w:val="44"/>
        </w:rPr>
      </w:pPr>
      <w:del w:id="0" w:author="Patrick McElhiney" w:date="2022-09-29T18:35:00Z">
        <w:r w:rsidDel="001D70C5">
          <w:rPr>
            <w:bCs/>
            <w:sz w:val="52"/>
            <w:szCs w:val="44"/>
          </w:rPr>
          <w:delText xml:space="preserve">CIVILIAN </w:delText>
        </w:r>
        <w:r w:rsidR="001D1B57" w:rsidDel="001D70C5">
          <w:rPr>
            <w:bCs/>
            <w:sz w:val="52"/>
            <w:szCs w:val="44"/>
          </w:rPr>
          <w:delText>CRIME</w:delText>
        </w:r>
      </w:del>
      <w:ins w:id="1" w:author="Patrick McElhiney" w:date="2022-09-29T18:35:00Z">
        <w:r w:rsidR="001D70C5">
          <w:rPr>
            <w:bCs/>
            <w:sz w:val="52"/>
            <w:szCs w:val="44"/>
          </w:rPr>
          <w:t>TRANSCRIPT FRAUD</w:t>
        </w:r>
      </w:ins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5959168" w:rsidR="00074C5F" w:rsidRDefault="001D70C5" w:rsidP="00B111EA">
      <w:pPr>
        <w:jc w:val="center"/>
        <w:rPr>
          <w:bCs/>
          <w:sz w:val="28"/>
          <w:szCs w:val="28"/>
        </w:rPr>
      </w:pPr>
      <w:ins w:id="2" w:author="Patrick McElhiney" w:date="2022-09-29T18:36:00Z">
        <w:r>
          <w:rPr>
            <w:bCs/>
            <w:sz w:val="28"/>
            <w:szCs w:val="28"/>
          </w:rPr>
          <w:t>9/29/2022 6:36:01 PM</w:t>
        </w:r>
      </w:ins>
      <w:del w:id="3" w:author="Patrick McElhiney" w:date="2022-09-29T18:36:00Z">
        <w:r w:rsidR="007C149F" w:rsidDel="001D70C5">
          <w:rPr>
            <w:bCs/>
            <w:sz w:val="28"/>
            <w:szCs w:val="28"/>
          </w:rPr>
          <w:delText>9/26/2022 3:13:32 PM</w:delText>
        </w:r>
      </w:del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2CFCEA14" w:rsidR="0062053B" w:rsidRDefault="007C149F" w:rsidP="0062053B">
      <w:pPr>
        <w:ind w:left="360" w:hanging="360"/>
        <w:jc w:val="both"/>
        <w:rPr>
          <w:u w:val="single"/>
        </w:rPr>
      </w:pPr>
      <w:del w:id="4" w:author="Patrick McElhiney" w:date="2022-09-29T18:36:00Z">
        <w:r w:rsidDel="001D70C5">
          <w:rPr>
            <w:b/>
            <w:sz w:val="24"/>
          </w:rPr>
          <w:lastRenderedPageBreak/>
          <w:delText xml:space="preserve">CIVILIAN </w:delText>
        </w:r>
        <w:r w:rsidR="0062053B" w:rsidDel="001D70C5">
          <w:rPr>
            <w:b/>
            <w:sz w:val="24"/>
          </w:rPr>
          <w:delText>CRIME</w:delText>
        </w:r>
      </w:del>
      <w:ins w:id="5" w:author="Patrick McElhiney" w:date="2022-09-29T18:36:00Z">
        <w:r w:rsidR="001D70C5">
          <w:rPr>
            <w:b/>
            <w:sz w:val="24"/>
          </w:rPr>
          <w:t>TRANSCRIPT FRAUD</w:t>
        </w:r>
      </w:ins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48930185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del w:id="6" w:author="Patrick McElhiney" w:date="2022-09-29T18:36:00Z">
        <w:r w:rsidR="007C149F" w:rsidDel="001D70C5">
          <w:rPr>
            <w:u w:val="single"/>
          </w:rPr>
          <w:delText>CIVILIAN</w:delText>
        </w:r>
        <w:r w:rsidR="007C149F" w:rsidRPr="00477EDF" w:rsidDel="001D70C5">
          <w:rPr>
            <w:u w:val="single"/>
          </w:rPr>
          <w:delText xml:space="preserve"> </w:delText>
        </w:r>
        <w:r w:rsidRPr="00477EDF" w:rsidDel="001D70C5">
          <w:rPr>
            <w:u w:val="single"/>
          </w:rPr>
          <w:delText>CRIME</w:delText>
        </w:r>
      </w:del>
      <w:ins w:id="7" w:author="Patrick McElhiney" w:date="2022-09-29T18:36:00Z">
        <w:r w:rsidR="001D70C5">
          <w:rPr>
            <w:u w:val="single"/>
          </w:rPr>
          <w:t>TRANSCRIPT FRAUD</w:t>
        </w:r>
      </w:ins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</w:t>
      </w:r>
      <w:r w:rsidR="003928AC">
        <w:t xml:space="preserve">   </w:t>
      </w:r>
      <w:r w:rsidRPr="00477EDF">
        <w:t xml:space="preserve">            </w:t>
      </w:r>
      <w:del w:id="8" w:author="Patrick McElhiney" w:date="2022-09-29T18:36:00Z">
        <w:r w:rsidR="007C149F" w:rsidDel="001D70C5">
          <w:rPr>
            <w:b/>
            <w:bCs/>
          </w:rPr>
          <w:delText>CIVILIAN</w:delText>
        </w:r>
        <w:r w:rsidR="007C149F" w:rsidRPr="00477EDF" w:rsidDel="001D70C5">
          <w:rPr>
            <w:b/>
            <w:bCs/>
          </w:rPr>
          <w:delText xml:space="preserve"> </w:delText>
        </w:r>
        <w:r w:rsidRPr="00477EDF" w:rsidDel="001D70C5">
          <w:rPr>
            <w:b/>
            <w:bCs/>
          </w:rPr>
          <w:delText>CRIME</w:delText>
        </w:r>
      </w:del>
      <w:ins w:id="9" w:author="Patrick McElhiney" w:date="2022-09-29T18:36:00Z">
        <w:r w:rsidR="001D70C5">
          <w:rPr>
            <w:b/>
            <w:bCs/>
          </w:rPr>
          <w:t>TRANSCRIPT FRAUD</w:t>
        </w:r>
      </w:ins>
      <w:r w:rsidRPr="00477EDF">
        <w:t xml:space="preserve"> </w:t>
      </w:r>
      <w:del w:id="10" w:author="Patrick McElhiney" w:date="2022-09-29T18:36:00Z">
        <w:r w:rsidRPr="00477EDF" w:rsidDel="001D70C5">
          <w:delText>does not occur</w:delText>
        </w:r>
      </w:del>
      <w:ins w:id="11" w:author="Patrick McElhiney" w:date="2022-09-29T18:36:00Z">
        <w:r w:rsidR="001D70C5">
          <w:t>never occurs</w:t>
        </w:r>
      </w:ins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3F156" w14:textId="77777777" w:rsidR="003254F5" w:rsidRDefault="003254F5" w:rsidP="005B7682">
      <w:pPr>
        <w:spacing w:after="0" w:line="240" w:lineRule="auto"/>
      </w:pPr>
      <w:r>
        <w:separator/>
      </w:r>
    </w:p>
  </w:endnote>
  <w:endnote w:type="continuationSeparator" w:id="0">
    <w:p w14:paraId="621475C0" w14:textId="77777777" w:rsidR="003254F5" w:rsidRDefault="003254F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D7C64" w14:textId="77777777" w:rsidR="003254F5" w:rsidRDefault="003254F5" w:rsidP="005B7682">
      <w:pPr>
        <w:spacing w:after="0" w:line="240" w:lineRule="auto"/>
      </w:pPr>
      <w:r>
        <w:separator/>
      </w:r>
    </w:p>
  </w:footnote>
  <w:footnote w:type="continuationSeparator" w:id="0">
    <w:p w14:paraId="0148CD17" w14:textId="77777777" w:rsidR="003254F5" w:rsidRDefault="003254F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D70C5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54F5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5917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49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43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2022-09-29T22:37:00Z</dcterms:created>
  <dcterms:modified xsi:type="dcterms:W3CDTF">2022-09-29T22:37:00Z</dcterms:modified>
</cp:coreProperties>
</file>