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F736038" w14:textId="0F1DDDB2" w:rsidR="00C00A67" w:rsidRPr="00835B17" w:rsidRDefault="00C00A67" w:rsidP="00C00A6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94A5D6" w:rsidR="00074C5F" w:rsidRDefault="00A626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8:59:58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1AADAA3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E4A4253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A62675" w:rsidRPr="001E59DD">
        <w:rPr>
          <w:b/>
          <w:bCs/>
          <w:color w:val="7030A0"/>
        </w:rPr>
        <w:t>BUILD</w:t>
      </w:r>
      <w:r w:rsidR="00A62675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="00A62675">
        <w:t xml:space="preserve">  </w:t>
      </w:r>
      <w:proofErr w:type="gramEnd"/>
      <w:r w:rsidR="00A62675"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837C4F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del w:id="3" w:author="Patrick McElhiney" w:date="2023-09-08T09:06:00Z">
        <w:r w:rsidR="00EE5A8E" w:rsidDel="00CC44D6">
          <w:rPr>
            <w:b/>
            <w:bCs/>
            <w:color w:val="FF0000"/>
          </w:rPr>
          <w:delText xml:space="preserve">CRIME </w:delText>
        </w:r>
      </w:del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51E17C6" w14:textId="77777777" w:rsidR="00CC44D6" w:rsidRDefault="00CC44D6" w:rsidP="00CC44D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NEGOTIATION/AUTHENTICATION HANDSHAKE PROCESS</w:t>
      </w:r>
      <w:r>
        <w:rPr>
          <w:b/>
          <w:bCs/>
        </w:rPr>
        <w:t>;</w:t>
      </w:r>
    </w:p>
    <w:p w14:paraId="0E82C1D4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HEARING EFFECT COMMAND AUDIO SEND</w:t>
      </w:r>
      <w:r>
        <w:rPr>
          <w:b/>
          <w:bCs/>
        </w:rPr>
        <w:t>;</w:t>
      </w:r>
    </w:p>
    <w:p w14:paraId="49528CA6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HEARING EFFECT COMMAND AUDIO RECEIVE</w:t>
      </w:r>
      <w:r>
        <w:rPr>
          <w:b/>
          <w:bCs/>
        </w:rPr>
        <w:t>;</w:t>
      </w:r>
    </w:p>
    <w:p w14:paraId="7EEAA3B4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COMMAND AUDIO RECEIVE</w:t>
      </w:r>
      <w:r>
        <w:rPr>
          <w:b/>
          <w:bCs/>
        </w:rPr>
        <w:t>;</w:t>
      </w:r>
    </w:p>
    <w:p w14:paraId="0A9723B5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COMMAND AUDIO SEND</w:t>
      </w:r>
      <w:r>
        <w:rPr>
          <w:b/>
          <w:bCs/>
        </w:rPr>
        <w:t>;</w:t>
      </w:r>
    </w:p>
    <w:p w14:paraId="63419F35" w14:textId="77777777" w:rsidR="00CC44D6" w:rsidRDefault="00CC44D6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FUNCTION</w:t>
      </w:r>
      <w:r>
        <w:rPr>
          <w:b/>
          <w:bCs/>
        </w:rPr>
        <w:t>;</w:t>
      </w:r>
    </w:p>
    <w:p w14:paraId="6785A6E4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REQUEST</w:t>
      </w:r>
      <w:r>
        <w:rPr>
          <w:b/>
          <w:bCs/>
        </w:rPr>
        <w:t>;</w:t>
      </w:r>
    </w:p>
    <w:p w14:paraId="0D607596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SYSTEM ACCESS</w:t>
      </w:r>
      <w:r>
        <w:rPr>
          <w:b/>
          <w:bCs/>
        </w:rPr>
        <w:t>;</w:t>
      </w:r>
    </w:p>
    <w:p w14:paraId="488BBF87" w14:textId="77777777" w:rsidR="00CC44D6" w:rsidRDefault="00CC44D6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TRANSMISSION</w:t>
      </w:r>
      <w:r>
        <w:rPr>
          <w:b/>
          <w:bCs/>
        </w:rPr>
        <w:t>;</w:t>
      </w:r>
    </w:p>
    <w:p w14:paraId="343F7530" w14:textId="77777777" w:rsidR="00CC44D6" w:rsidRDefault="00CC44D6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ACCESS</w:t>
      </w:r>
      <w:r>
        <w:rPr>
          <w:b/>
          <w:bCs/>
        </w:rPr>
        <w:t>;</w:t>
      </w:r>
    </w:p>
    <w:p w14:paraId="017F6F6F" w14:textId="77777777" w:rsidR="00CC44D6" w:rsidRDefault="00CC44D6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TIMED ACCESS</w:t>
      </w:r>
      <w:r>
        <w:rPr>
          <w:b/>
          <w:bCs/>
        </w:rPr>
        <w:t>;</w:t>
      </w:r>
    </w:p>
    <w:p w14:paraId="10E2A342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SUBVOCAL SPEECH COMMAND AUDIO RECEIVE</w:t>
      </w:r>
      <w:r>
        <w:rPr>
          <w:b/>
          <w:bCs/>
        </w:rPr>
        <w:t>;</w:t>
      </w:r>
    </w:p>
    <w:p w14:paraId="619DDBB7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SUBVOCAL SPEECH COMMAND AUDIO SEND</w:t>
      </w:r>
      <w:r>
        <w:rPr>
          <w:b/>
          <w:bCs/>
        </w:rPr>
        <w:t>;</w:t>
      </w:r>
    </w:p>
    <w:p w14:paraId="0002DE6D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REQUEST</w:t>
      </w:r>
      <w:r>
        <w:rPr>
          <w:b/>
          <w:bCs/>
        </w:rPr>
        <w:t>;</w:t>
      </w:r>
    </w:p>
    <w:p w14:paraId="091BBCCA" w14:textId="77777777" w:rsidR="00CC44D6" w:rsidRDefault="00CC44D6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TRANSMISSION</w:t>
      </w:r>
      <w:r>
        <w:rPr>
          <w:b/>
          <w:bCs/>
        </w:rPr>
        <w:t>;</w:t>
      </w:r>
    </w:p>
    <w:p w14:paraId="082645EA" w14:textId="77777777" w:rsidR="00CC44D6" w:rsidRDefault="00CC44D6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REQUEST</w:t>
      </w:r>
      <w:r>
        <w:rPr>
          <w:b/>
          <w:bCs/>
        </w:rPr>
        <w:t>;</w:t>
      </w:r>
    </w:p>
    <w:p w14:paraId="3F54C99E" w14:textId="77777777" w:rsidR="00CC44D6" w:rsidRDefault="00CC44D6" w:rsidP="00F4650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TRANSMISSION</w:t>
      </w:r>
      <w:r>
        <w:rPr>
          <w:b/>
          <w:bCs/>
        </w:rPr>
        <w:t>;</w:t>
      </w:r>
    </w:p>
    <w:p w14:paraId="65E2A921" w14:textId="0E5FD26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17180" w14:textId="77777777" w:rsidR="00DE5805" w:rsidRDefault="00DE5805" w:rsidP="005B7682">
      <w:pPr>
        <w:spacing w:after="0" w:line="240" w:lineRule="auto"/>
      </w:pPr>
      <w:r>
        <w:separator/>
      </w:r>
    </w:p>
  </w:endnote>
  <w:endnote w:type="continuationSeparator" w:id="0">
    <w:p w14:paraId="03F5A195" w14:textId="77777777" w:rsidR="00DE5805" w:rsidRDefault="00DE58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D8DC3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 xml:space="preserve">GLOBAL </w:t>
            </w:r>
            <w:r w:rsidR="00A62675">
              <w:rPr>
                <w:b/>
                <w:bCs/>
                <w:u w:val="single"/>
              </w:rPr>
              <w:t>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85431" w14:textId="77777777" w:rsidR="00DE5805" w:rsidRDefault="00DE5805" w:rsidP="005B7682">
      <w:pPr>
        <w:spacing w:after="0" w:line="240" w:lineRule="auto"/>
      </w:pPr>
      <w:r>
        <w:separator/>
      </w:r>
    </w:p>
  </w:footnote>
  <w:footnote w:type="continuationSeparator" w:id="0">
    <w:p w14:paraId="6D569D57" w14:textId="77777777" w:rsidR="00DE5805" w:rsidRDefault="00DE58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CA4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675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04EA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4D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805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B01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2023-09-16T14:14:00Z</dcterms:created>
  <dcterms:modified xsi:type="dcterms:W3CDTF">2023-09-16T14:14:00Z</dcterms:modified>
</cp:coreProperties>
</file>