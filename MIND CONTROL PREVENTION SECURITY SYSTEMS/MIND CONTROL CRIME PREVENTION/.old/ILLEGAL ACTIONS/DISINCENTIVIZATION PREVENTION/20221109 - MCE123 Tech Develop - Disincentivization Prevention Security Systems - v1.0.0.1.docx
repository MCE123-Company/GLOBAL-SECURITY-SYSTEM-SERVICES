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F810D89" w:rsidR="009168FA" w:rsidRDefault="00A2146F" w:rsidP="00B111EA">
      <w:pPr>
        <w:jc w:val="center"/>
        <w:rPr>
          <w:bCs/>
          <w:sz w:val="52"/>
          <w:szCs w:val="44"/>
        </w:rPr>
      </w:pPr>
      <w:bookmarkStart w:id="0" w:name="_Hlk118925421"/>
      <w:r>
        <w:rPr>
          <w:bCs/>
          <w:sz w:val="52"/>
          <w:szCs w:val="44"/>
        </w:rPr>
        <w:t>DISINCENTIVIZATION</w:t>
      </w:r>
      <w:bookmarkEnd w:id="0"/>
      <w:r w:rsidR="00267558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C6FB41" w:rsidR="00074C5F" w:rsidRDefault="00A214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10:29:59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22CFB23" w:rsidR="0060363B" w:rsidRDefault="00A2146F" w:rsidP="0060363B">
      <w:pPr>
        <w:ind w:left="360" w:hanging="360"/>
        <w:jc w:val="both"/>
        <w:rPr>
          <w:b/>
          <w:sz w:val="24"/>
        </w:rPr>
      </w:pPr>
      <w:r w:rsidRPr="00A2146F">
        <w:rPr>
          <w:b/>
          <w:sz w:val="24"/>
        </w:rPr>
        <w:lastRenderedPageBreak/>
        <w:t>DISINCENTIVIZATION</w:t>
      </w:r>
      <w:r w:rsidR="00267558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5E0B04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A2146F" w:rsidRPr="00A2146F">
        <w:rPr>
          <w:u w:val="single"/>
        </w:rPr>
        <w:t>DISINCENTIVIZATION</w:t>
      </w:r>
      <w:r w:rsidR="00267558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6059C1">
        <w:t xml:space="preserve">   </w:t>
      </w:r>
      <w:r w:rsidR="003E3489" w:rsidRPr="003E3489">
        <w:rPr>
          <w:b/>
          <w:bCs/>
          <w:color w:val="FF0000"/>
        </w:rPr>
        <w:t xml:space="preserve">ANY </w:t>
      </w:r>
      <w:r w:rsidR="00A2146F" w:rsidRPr="00A2146F">
        <w:rPr>
          <w:b/>
          <w:bCs/>
          <w:color w:val="FF0000"/>
        </w:rPr>
        <w:t>DISINCENTIVIZATION</w:t>
      </w:r>
      <w:r w:rsidR="00267558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proofErr w:type="gramStart"/>
      <w:r w:rsidR="003E3489" w:rsidRPr="003E3489">
        <w:rPr>
          <w:b/>
          <w:bCs/>
          <w:color w:val="7030A0"/>
        </w:rPr>
        <w:t>OCCURS</w:t>
      </w:r>
      <w:r w:rsidR="006059C1">
        <w:t>,</w:t>
      </w:r>
      <w:r w:rsidR="006059C1">
        <w:t xml:space="preserve"> </w:t>
      </w:r>
      <w:ins w:id="1" w:author="Patrick McElhiney" w:date="2022-11-09T22:30:00Z">
        <w:r w:rsidR="00A2146F">
          <w:t xml:space="preserve">  </w:t>
        </w:r>
        <w:proofErr w:type="gramEnd"/>
        <w:r w:rsidR="00A2146F">
          <w:t xml:space="preserve">                                                                                  </w:t>
        </w:r>
      </w:ins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81E9" w14:textId="77777777" w:rsidR="00017A7B" w:rsidRDefault="00017A7B" w:rsidP="005B7682">
      <w:pPr>
        <w:spacing w:after="0" w:line="240" w:lineRule="auto"/>
      </w:pPr>
      <w:r>
        <w:separator/>
      </w:r>
    </w:p>
  </w:endnote>
  <w:endnote w:type="continuationSeparator" w:id="0">
    <w:p w14:paraId="655ED942" w14:textId="77777777" w:rsidR="00017A7B" w:rsidRDefault="00017A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44FB" w14:textId="77777777" w:rsidR="00017A7B" w:rsidRDefault="00017A7B" w:rsidP="005B7682">
      <w:pPr>
        <w:spacing w:after="0" w:line="240" w:lineRule="auto"/>
      </w:pPr>
      <w:r>
        <w:separator/>
      </w:r>
    </w:p>
  </w:footnote>
  <w:footnote w:type="continuationSeparator" w:id="0">
    <w:p w14:paraId="6F50803C" w14:textId="77777777" w:rsidR="00017A7B" w:rsidRDefault="00017A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17A7B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58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59C1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8E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146F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2022-11-10T03:29:00Z</cp:lastPrinted>
  <dcterms:created xsi:type="dcterms:W3CDTF">2022-11-10T03:31:00Z</dcterms:created>
  <dcterms:modified xsi:type="dcterms:W3CDTF">2022-11-10T03:31:00Z</dcterms:modified>
</cp:coreProperties>
</file>