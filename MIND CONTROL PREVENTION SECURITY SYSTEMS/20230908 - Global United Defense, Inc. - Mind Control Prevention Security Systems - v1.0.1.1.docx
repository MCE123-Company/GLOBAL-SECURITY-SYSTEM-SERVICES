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4718DD67" w14:textId="77777777" w:rsidR="00C00A67" w:rsidRPr="00835B17" w:rsidRDefault="00C00A67" w:rsidP="00C00A67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1FF2879F" w14:textId="77777777" w:rsidR="00C00A67" w:rsidRPr="00B111EA" w:rsidRDefault="00C00A67" w:rsidP="00C00A67">
      <w:pPr>
        <w:jc w:val="center"/>
        <w:rPr>
          <w:b/>
          <w:sz w:val="52"/>
          <w:szCs w:val="44"/>
        </w:rPr>
      </w:pPr>
    </w:p>
    <w:p w14:paraId="36499203" w14:textId="77777777" w:rsidR="00C00A67" w:rsidRPr="00E839FE" w:rsidRDefault="00C00A67" w:rsidP="00C00A67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F736038" w14:textId="0F1DDDB2" w:rsidR="00C00A67" w:rsidRPr="00835B17" w:rsidRDefault="00C00A67" w:rsidP="00C00A67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</w:rPr>
        <w:t>MIND CONTROL PREVENTION 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63F6C785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4094A5D6" w:rsidR="00074C5F" w:rsidRDefault="00A62675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9/8/2023 8:59:58 AM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00A9F6AB" w14:textId="21AADAA3" w:rsidR="00C40DD0" w:rsidRPr="00A279C3" w:rsidRDefault="00996F44" w:rsidP="00C40DD0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MIND CONTROL </w:t>
      </w:r>
      <w:r w:rsidR="00C40DD0" w:rsidRPr="00A279C3">
        <w:rPr>
          <w:b/>
          <w:sz w:val="24"/>
        </w:rPr>
        <w:t>PREVENTION SECURITY SYSTEMS</w:t>
      </w:r>
      <w:bookmarkEnd w:id="0"/>
    </w:p>
    <w:p w14:paraId="13689FEB" w14:textId="4E4A4253" w:rsidR="00C40DD0" w:rsidRDefault="00C40DD0" w:rsidP="00C40DD0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96F44">
        <w:rPr>
          <w:u w:val="single"/>
        </w:rPr>
        <w:t xml:space="preserve">MIND CONTROL </w:t>
      </w:r>
      <w:r>
        <w:rPr>
          <w:u w:val="single"/>
        </w:rPr>
        <w:t>PREVENTION SECURITY SYSTEMS INSTANCE BUILDER</w:t>
      </w:r>
      <w:r w:rsidRPr="001E59DD">
        <w:t xml:space="preserve"> (</w:t>
      </w:r>
      <w:r w:rsidRPr="001E59DD">
        <w:rPr>
          <w:b/>
          <w:bCs/>
          <w:color w:val="0070C0"/>
        </w:rPr>
        <w:t>FOR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B050"/>
        </w:rPr>
        <w:t>EACH</w:t>
      </w:r>
      <w:r w:rsidRPr="001E59DD">
        <w:rPr>
          <w:b/>
          <w:bCs/>
        </w:rPr>
        <w:t xml:space="preserve"> </w:t>
      </w:r>
      <w:r>
        <w:rPr>
          <w:b/>
          <w:bCs/>
        </w:rPr>
        <w:t xml:space="preserve">            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: </w:t>
      </w:r>
      <w:r w:rsidR="00996F44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TYPE</w:t>
      </w:r>
      <w:r w:rsidRPr="001E59DD">
        <w:rPr>
          <w:b/>
          <w:bCs/>
        </w:rPr>
        <w:t>;</w:t>
      </w:r>
      <w:r>
        <w:t xml:space="preserve"> </w:t>
      </w:r>
      <w:r w:rsidR="00A62675" w:rsidRPr="001E59DD">
        <w:rPr>
          <w:b/>
          <w:bCs/>
          <w:color w:val="7030A0"/>
        </w:rPr>
        <w:t>BUILD</w:t>
      </w:r>
      <w:r w:rsidR="00A62675">
        <w:rPr>
          <w:b/>
          <w:bCs/>
        </w:rPr>
        <w:t xml:space="preserve"> </w:t>
      </w:r>
      <w:r w:rsidRPr="001E59DD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PREVENTION SECURITY SYSTEM</w:t>
      </w:r>
      <w:r w:rsidRPr="001E59DD">
        <w:rPr>
          <w:b/>
          <w:bCs/>
        </w:rPr>
        <w:t xml:space="preserve"> </w:t>
      </w:r>
      <w:r w:rsidRPr="001E59DD">
        <w:rPr>
          <w:b/>
          <w:bCs/>
          <w:color w:val="0070C0"/>
        </w:rPr>
        <w:t>THAT</w:t>
      </w:r>
      <w:r w:rsidRPr="001E59DD">
        <w:rPr>
          <w:b/>
          <w:bCs/>
        </w:rPr>
        <w:t xml:space="preserve"> </w:t>
      </w:r>
      <w:r w:rsidRPr="00A279C3">
        <w:rPr>
          <w:b/>
          <w:bCs/>
          <w:color w:val="7030A0"/>
        </w:rPr>
        <w:t>ENSURES</w:t>
      </w:r>
      <w:r w:rsidRPr="00A279C3">
        <w:rPr>
          <w:b/>
          <w:bCs/>
        </w:rPr>
        <w:t xml:space="preserve"> </w:t>
      </w:r>
      <w:r w:rsidRPr="00243E3D">
        <w:rPr>
          <w:b/>
          <w:bCs/>
          <w:color w:val="0070C0"/>
        </w:rPr>
        <w:t>THAT</w:t>
      </w:r>
      <w:r>
        <w:t xml:space="preserve"> </w:t>
      </w:r>
      <w:r w:rsidRPr="00A279C3">
        <w:rPr>
          <w:b/>
          <w:bCs/>
          <w:color w:val="FF0000"/>
        </w:rPr>
        <w:t xml:space="preserve">ANY </w:t>
      </w:r>
      <w:r w:rsidR="00996F44"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TYPE</w:t>
      </w:r>
      <w:r w:rsidRPr="00A279C3">
        <w:t xml:space="preserve"> </w:t>
      </w:r>
      <w:r w:rsidR="00B63BA8">
        <w:rPr>
          <w:b/>
          <w:bCs/>
          <w:color w:val="0070C0"/>
        </w:rPr>
        <w:t xml:space="preserve">SHALL </w:t>
      </w:r>
      <w:r w:rsidR="00B63BA8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B63BA8">
        <w:rPr>
          <w:b/>
          <w:bCs/>
          <w:color w:val="FF0000"/>
        </w:rPr>
        <w:t>NEVER BE ALLOWED</w:t>
      </w:r>
      <w:r w:rsidR="00996F44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996F44">
        <w:t xml:space="preserve">, </w:t>
      </w:r>
      <w:r w:rsidR="00A62675">
        <w:t xml:space="preserve">                       </w:t>
      </w:r>
      <w:r w:rsidRPr="00A279C3">
        <w:rPr>
          <w:b/>
          <w:bCs/>
          <w:color w:val="00B0F0"/>
        </w:rPr>
        <w:t>IMPLICITLY-EXPLICITLY GLOBALLY VIRULENTLY DEFINED</w:t>
      </w:r>
      <w:r>
        <w:rPr>
          <w:u w:val="single"/>
        </w:rPr>
        <w:t>) {</w:t>
      </w:r>
    </w:p>
    <w:p w14:paraId="2FCBAAC7" w14:textId="3837C4F1" w:rsidR="00C40DD0" w:rsidRDefault="00C40DD0" w:rsidP="00C40DD0">
      <w:pPr>
        <w:ind w:left="360"/>
        <w:jc w:val="both"/>
        <w:rPr>
          <w:b/>
          <w:bCs/>
        </w:rPr>
      </w:pPr>
      <w:bookmarkStart w:id="1" w:name="_Hlk128330100"/>
      <w:bookmarkStart w:id="2" w:name="_Hlk123240210"/>
      <w:r>
        <w:rPr>
          <w:u w:val="single"/>
        </w:rPr>
        <w:t>PREVENTION SECURITY SYSTEM</w:t>
      </w:r>
      <w:bookmarkEnd w:id="1"/>
      <w:r>
        <w:rPr>
          <w:u w:val="single"/>
        </w:rPr>
        <w:t>S</w:t>
      </w:r>
      <w:r w:rsidRPr="001A4AA1">
        <w:t>:</w:t>
      </w:r>
      <w:r w:rsidRPr="00CE57F0">
        <w:t xml:space="preserve"> </w:t>
      </w:r>
      <w:r w:rsidRPr="00CE57F0">
        <w:rPr>
          <w:b/>
          <w:bCs/>
          <w:color w:val="FF0000"/>
        </w:rPr>
        <w:t xml:space="preserve">ALL </w:t>
      </w:r>
      <w:r w:rsidR="00996F44">
        <w:rPr>
          <w:b/>
          <w:bCs/>
          <w:color w:val="FF0000"/>
        </w:rPr>
        <w:t xml:space="preserve">MIND CONTROL </w:t>
      </w:r>
      <w:del w:id="3" w:author="Patrick McElhiney" w:date="2023-09-08T09:06:00Z">
        <w:r w:rsidR="00EE5A8E" w:rsidDel="00CC44D6">
          <w:rPr>
            <w:b/>
            <w:bCs/>
            <w:color w:val="FF0000"/>
          </w:rPr>
          <w:delText xml:space="preserve">CRIME </w:delText>
        </w:r>
      </w:del>
      <w:r w:rsidRPr="00CE57F0">
        <w:rPr>
          <w:b/>
          <w:bCs/>
          <w:color w:val="FF0000"/>
        </w:rPr>
        <w:t>TYPES</w:t>
      </w:r>
      <w:r w:rsidRPr="00CE57F0">
        <w:rPr>
          <w:b/>
          <w:bCs/>
        </w:rPr>
        <w:t>;</w:t>
      </w:r>
    </w:p>
    <w:p w14:paraId="251E17C6" w14:textId="77777777" w:rsidR="00CC44D6" w:rsidRDefault="00CC44D6" w:rsidP="00CC44D6">
      <w:pPr>
        <w:ind w:left="720" w:hanging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MIND CONTROL NEGOTIATION/AUTHENTICATION HANDSHAKE PROCESS</w:t>
      </w:r>
      <w:r>
        <w:rPr>
          <w:b/>
          <w:bCs/>
        </w:rPr>
        <w:t>;</w:t>
      </w:r>
    </w:p>
    <w:p w14:paraId="0E82C1D4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HEARING EFFECT</w:t>
      </w:r>
      <w:r>
        <w:rPr>
          <w:b/>
          <w:bCs/>
          <w:color w:val="FF0000"/>
        </w:rPr>
        <w:t xml:space="preserve"> COMMAND AUDIO SEND</w:t>
      </w:r>
      <w:r>
        <w:rPr>
          <w:b/>
          <w:bCs/>
        </w:rPr>
        <w:t>;</w:t>
      </w:r>
    </w:p>
    <w:p w14:paraId="49528CA6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AUDIBLE HEARING EFFECT</w:t>
      </w:r>
      <w:r>
        <w:rPr>
          <w:b/>
          <w:bCs/>
          <w:color w:val="FF0000"/>
        </w:rPr>
        <w:t xml:space="preserve"> COMMAND AUDIO RECEIVE</w:t>
      </w:r>
      <w:r>
        <w:rPr>
          <w:b/>
          <w:bCs/>
        </w:rPr>
        <w:t>;</w:t>
      </w:r>
    </w:p>
    <w:p w14:paraId="7EEAA3B4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</w:t>
      </w:r>
      <w:r>
        <w:rPr>
          <w:b/>
          <w:bCs/>
          <w:color w:val="FF0000"/>
        </w:rPr>
        <w:t xml:space="preserve"> COMMAND AUDIO RECEIVE</w:t>
      </w:r>
      <w:r>
        <w:rPr>
          <w:b/>
          <w:bCs/>
        </w:rPr>
        <w:t>;</w:t>
      </w:r>
    </w:p>
    <w:p w14:paraId="0A9723B5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COVERT AUDIO</w:t>
      </w:r>
      <w:r>
        <w:rPr>
          <w:b/>
          <w:bCs/>
          <w:color w:val="FF0000"/>
        </w:rPr>
        <w:t xml:space="preserve"> COMMAND AUDIO SEND</w:t>
      </w:r>
      <w:r>
        <w:rPr>
          <w:b/>
          <w:bCs/>
        </w:rPr>
        <w:t>;</w:t>
      </w:r>
    </w:p>
    <w:p w14:paraId="63419F35" w14:textId="77777777" w:rsidR="00CC44D6" w:rsidRDefault="00CC44D6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FUNCTION</w:t>
      </w:r>
      <w:r>
        <w:rPr>
          <w:b/>
          <w:bCs/>
        </w:rPr>
        <w:t>;</w:t>
      </w:r>
    </w:p>
    <w:p w14:paraId="6785A6E4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REQUEST</w:t>
      </w:r>
      <w:r>
        <w:rPr>
          <w:b/>
          <w:bCs/>
        </w:rPr>
        <w:t>;</w:t>
      </w:r>
    </w:p>
    <w:p w14:paraId="0D607596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 xml:space="preserve">MIND CONTROL </w:t>
      </w:r>
      <w:r>
        <w:rPr>
          <w:b/>
          <w:bCs/>
          <w:color w:val="FF0000"/>
        </w:rPr>
        <w:t>SYSTEM ACCESS</w:t>
      </w:r>
      <w:r>
        <w:rPr>
          <w:b/>
          <w:bCs/>
        </w:rPr>
        <w:t>;</w:t>
      </w:r>
    </w:p>
    <w:p w14:paraId="488BBF87" w14:textId="77777777" w:rsidR="00CC44D6" w:rsidRDefault="00CC44D6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MIND CONTROL TRANSMISSION</w:t>
      </w:r>
      <w:r>
        <w:rPr>
          <w:b/>
          <w:bCs/>
        </w:rPr>
        <w:t>;</w:t>
      </w:r>
    </w:p>
    <w:p w14:paraId="343F7530" w14:textId="77777777" w:rsidR="00CC44D6" w:rsidRDefault="00CC44D6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ACCESS</w:t>
      </w:r>
      <w:r>
        <w:rPr>
          <w:b/>
          <w:bCs/>
        </w:rPr>
        <w:t>;</w:t>
      </w:r>
    </w:p>
    <w:p w14:paraId="017F6F6F" w14:textId="77777777" w:rsidR="00CC44D6" w:rsidRDefault="00CC44D6" w:rsidP="00F46508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NEURON TIMED ACCESS</w:t>
      </w:r>
      <w:r>
        <w:rPr>
          <w:b/>
          <w:bCs/>
        </w:rPr>
        <w:t>;</w:t>
      </w:r>
    </w:p>
    <w:p w14:paraId="10E2A342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SUBVOCAL SPEECH COMMAND AUDIO RECEIVE</w:t>
      </w:r>
      <w:r>
        <w:rPr>
          <w:b/>
          <w:bCs/>
        </w:rPr>
        <w:t>;</w:t>
      </w:r>
    </w:p>
    <w:p w14:paraId="619DDBB7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SUBVOCAL SPEECH COMMAND AUDIO SEND</w:t>
      </w:r>
      <w:r>
        <w:rPr>
          <w:b/>
          <w:bCs/>
        </w:rPr>
        <w:t>;</w:t>
      </w:r>
    </w:p>
    <w:p w14:paraId="0002DE6D" w14:textId="77777777" w:rsidR="00CC44D6" w:rsidRDefault="00CC44D6" w:rsidP="00CC44D6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REQUEST</w:t>
      </w:r>
      <w:r>
        <w:rPr>
          <w:b/>
          <w:bCs/>
        </w:rPr>
        <w:t>;</w:t>
      </w:r>
    </w:p>
    <w:p w14:paraId="091BBCCA" w14:textId="77777777" w:rsidR="00CC44D6" w:rsidRDefault="00CC44D6" w:rsidP="005E6A10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NY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TRANSMISSION</w:t>
      </w:r>
      <w:r>
        <w:rPr>
          <w:b/>
          <w:bCs/>
        </w:rPr>
        <w:t>;</w:t>
      </w:r>
    </w:p>
    <w:p w14:paraId="082645EA" w14:textId="77777777" w:rsidR="00CC44D6" w:rsidRDefault="00CC44D6" w:rsidP="000F1485">
      <w:pPr>
        <w:ind w:left="360"/>
        <w:jc w:val="both"/>
        <w:rPr>
          <w:b/>
          <w:bCs/>
        </w:rPr>
      </w:pPr>
      <w:r w:rsidRPr="00964E60"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REQUEST</w:t>
      </w:r>
      <w:r>
        <w:rPr>
          <w:b/>
          <w:bCs/>
        </w:rPr>
        <w:t>;</w:t>
      </w:r>
    </w:p>
    <w:p w14:paraId="3F54C99E" w14:textId="77777777" w:rsidR="00CC44D6" w:rsidRDefault="00CC44D6" w:rsidP="00F46508">
      <w:pPr>
        <w:ind w:left="360"/>
        <w:jc w:val="both"/>
        <w:rPr>
          <w:b/>
          <w:bCs/>
        </w:rPr>
      </w:pPr>
      <w:r w:rsidRPr="00964E60">
        <w:lastRenderedPageBreak/>
        <w:tab/>
      </w:r>
      <w:r>
        <w:rPr>
          <w:u w:val="single"/>
        </w:rPr>
        <w:t>PREVENTION SECURITY SYSTEM</w:t>
      </w:r>
      <w:r w:rsidRPr="001E2952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THOUGHT TRANSMISSION</w:t>
      </w:r>
      <w:r>
        <w:rPr>
          <w:b/>
          <w:bCs/>
        </w:rPr>
        <w:t>;</w:t>
      </w:r>
    </w:p>
    <w:p w14:paraId="65E2A921" w14:textId="0E5FD26E" w:rsidR="00C40DD0" w:rsidRPr="00CE57F0" w:rsidRDefault="00C40DD0" w:rsidP="00C40DD0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Del="00E613F1">
        <w:rPr>
          <w:u w:val="single"/>
        </w:rPr>
        <w:t>S</w:t>
      </w:r>
      <w:r w:rsidRPr="001E2952">
        <w:t>:</w:t>
      </w:r>
      <w:r w:rsidRPr="00CE57F0">
        <w:t xml:space="preserve"> </w:t>
      </w:r>
      <w:r w:rsidRPr="00E613F1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613F1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OTHER </w:t>
      </w:r>
      <w:r w:rsidR="00154443">
        <w:rPr>
          <w:b/>
          <w:bCs/>
          <w:color w:val="FF0000"/>
        </w:rPr>
        <w:t xml:space="preserve">MIND CONTROL </w:t>
      </w:r>
      <w:r w:rsidRPr="00E613F1" w:rsidDel="00E613F1">
        <w:rPr>
          <w:b/>
          <w:bCs/>
          <w:color w:val="FF0000"/>
        </w:rPr>
        <w:t>TYP</w:t>
      </w:r>
      <w:r>
        <w:rPr>
          <w:b/>
          <w:bCs/>
          <w:color w:val="FF0000"/>
        </w:rPr>
        <w:t>ES</w:t>
      </w:r>
      <w:r w:rsidRPr="002A123B" w:rsidDel="00E613F1">
        <w:rPr>
          <w:b/>
          <w:bCs/>
        </w:rPr>
        <w:t>;</w:t>
      </w:r>
    </w:p>
    <w:bookmarkEnd w:id="2"/>
    <w:p w14:paraId="59B09ADC" w14:textId="1E10E758" w:rsidR="000F1485" w:rsidRPr="006C5F95" w:rsidRDefault="00C40DD0" w:rsidP="001D1DA3">
      <w:pPr>
        <w:jc w:val="both"/>
      </w:pPr>
      <w:r>
        <w:rPr>
          <w:u w:val="single"/>
        </w:rPr>
        <w:t>}</w:t>
      </w:r>
    </w:p>
    <w:sectPr w:rsidR="000F1485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04C2BF" w14:textId="77777777" w:rsidR="00C904EA" w:rsidRDefault="00C904EA" w:rsidP="005B7682">
      <w:pPr>
        <w:spacing w:after="0" w:line="240" w:lineRule="auto"/>
      </w:pPr>
      <w:r>
        <w:separator/>
      </w:r>
    </w:p>
  </w:endnote>
  <w:endnote w:type="continuationSeparator" w:id="0">
    <w:p w14:paraId="3621D723" w14:textId="77777777" w:rsidR="00C904EA" w:rsidRDefault="00C904EA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DD8DC39" w:rsidR="0078387A" w:rsidRDefault="005C0D3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4624716E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2075583486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5A26268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00A67">
              <w:rPr>
                <w:b/>
                <w:bCs/>
                <w:u w:val="single"/>
              </w:rPr>
              <w:t xml:space="preserve">GLOBAL </w:t>
            </w:r>
            <w:r w:rsidR="00A62675">
              <w:rPr>
                <w:b/>
                <w:bCs/>
                <w:u w:val="single"/>
              </w:rPr>
              <w:t>UNITED DEFENSE</w:t>
            </w:r>
            <w:r w:rsidR="00C00A67">
              <w:rPr>
                <w:rFonts w:cstheme="minorHAnsi"/>
                <w:b/>
                <w:bCs/>
                <w:vertAlign w:val="superscript"/>
              </w:rPr>
              <w:t>®</w:t>
            </w:r>
            <w:r w:rsidR="00C00A67" w:rsidRPr="00C00A67">
              <w:rPr>
                <w:rFonts w:cstheme="minorHAnsi"/>
                <w:b/>
                <w:bCs/>
              </w:rPr>
              <w:t>, INC.</w:t>
            </w:r>
            <w:r w:rsidR="00C00A67">
              <w:t xml:space="preserve"> </w:t>
            </w:r>
            <w:r>
              <w:t>2020</w:t>
            </w:r>
            <w:r w:rsidR="000B42C6">
              <w:t>-</w:t>
            </w:r>
            <w:r w:rsidR="001E2952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4DEEF9" w14:textId="77777777" w:rsidR="00C904EA" w:rsidRDefault="00C904EA" w:rsidP="005B7682">
      <w:pPr>
        <w:spacing w:after="0" w:line="240" w:lineRule="auto"/>
      </w:pPr>
      <w:r>
        <w:separator/>
      </w:r>
    </w:p>
  </w:footnote>
  <w:footnote w:type="continuationSeparator" w:id="0">
    <w:p w14:paraId="1BE0BBE1" w14:textId="77777777" w:rsidR="00C904EA" w:rsidRDefault="00C904EA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1A5834AB" w:rsidR="0078387A" w:rsidRPr="00756B5A" w:rsidRDefault="005C0D31" w:rsidP="005B7682">
    <w:pPr>
      <w:pStyle w:val="Header"/>
      <w:jc w:val="both"/>
      <w:rPr>
        <w:color w:val="FF0000"/>
        <w:sz w:val="10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158E978A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693785670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0E48E50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06F91718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1E2952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0E48E50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06F91718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1E2952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17F804C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2070441437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</w:p>
  <w:p w14:paraId="21FD4957" w14:textId="49EBDC8A" w:rsidR="0078387A" w:rsidRPr="005B7682" w:rsidRDefault="0078387A" w:rsidP="001E2952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Pr="00110AF9">
      <w:rPr>
        <w:b/>
        <w:bCs/>
        <w:color w:val="000000" w:themeColor="text1"/>
        <w:sz w:val="18"/>
        <w:u w:val="single"/>
      </w:rPr>
      <w:t xml:space="preserve"> R</w:t>
    </w:r>
    <w:r w:rsidR="00615FC1">
      <w:rPr>
        <w:b/>
        <w:bCs/>
        <w:color w:val="000000" w:themeColor="text1"/>
        <w:sz w:val="18"/>
        <w:u w:val="single"/>
      </w:rPr>
      <w:t>USSELL</w:t>
    </w:r>
    <w:r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0D58CBCC" w:rsidR="0078387A" w:rsidRPr="00756B5A" w:rsidRDefault="0078387A" w:rsidP="001E295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F90D23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1E2952" w:rsidRPr="00756B5A">
      <w:rPr>
        <w:i/>
        <w:color w:val="000000" w:themeColor="text1"/>
        <w:sz w:val="18"/>
      </w:rPr>
      <w:t>of</w:t>
    </w:r>
    <w:r w:rsidR="001E2952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>is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615FC1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1E2952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>
      <w:rPr>
        <w:i/>
        <w:color w:val="000000" w:themeColor="text1"/>
        <w:sz w:val="18"/>
      </w:rPr>
      <w:t>.</w:t>
    </w:r>
  </w:p>
  <w:p w14:paraId="01D31FFD" w14:textId="4405B8CE" w:rsidR="0078387A" w:rsidRDefault="005C0D3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7B77F52D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475640364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A01EAA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atrick McElhiney">
    <w15:presenceInfo w15:providerId="Windows Live" w15:userId="7b95016644d076d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1299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C62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1485"/>
    <w:rsid w:val="000F34E1"/>
    <w:rsid w:val="000F3634"/>
    <w:rsid w:val="000F6BF5"/>
    <w:rsid w:val="000F6EBC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4443"/>
    <w:rsid w:val="00155EAD"/>
    <w:rsid w:val="00156654"/>
    <w:rsid w:val="001573F6"/>
    <w:rsid w:val="00160330"/>
    <w:rsid w:val="00161CF7"/>
    <w:rsid w:val="001644F1"/>
    <w:rsid w:val="00164F94"/>
    <w:rsid w:val="00166BC8"/>
    <w:rsid w:val="00167A44"/>
    <w:rsid w:val="001705FC"/>
    <w:rsid w:val="00170F18"/>
    <w:rsid w:val="00171185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1DA3"/>
    <w:rsid w:val="001D28EE"/>
    <w:rsid w:val="001D4683"/>
    <w:rsid w:val="001E20FD"/>
    <w:rsid w:val="001E2952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3F8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23B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EE2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3EE3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1C4"/>
    <w:rsid w:val="005B0269"/>
    <w:rsid w:val="005B16FC"/>
    <w:rsid w:val="005B3538"/>
    <w:rsid w:val="005B4896"/>
    <w:rsid w:val="005B5BA5"/>
    <w:rsid w:val="005B6CF9"/>
    <w:rsid w:val="005B7682"/>
    <w:rsid w:val="005C0D31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A10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15FC1"/>
    <w:rsid w:val="0062053B"/>
    <w:rsid w:val="00620F2B"/>
    <w:rsid w:val="00621BD2"/>
    <w:rsid w:val="00622AA7"/>
    <w:rsid w:val="00622BF7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1CD0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091E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47C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96F4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5281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5D70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2675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3BA8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53EF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0A67"/>
    <w:rsid w:val="00C02CAC"/>
    <w:rsid w:val="00C0532F"/>
    <w:rsid w:val="00C055F7"/>
    <w:rsid w:val="00C06A94"/>
    <w:rsid w:val="00C07342"/>
    <w:rsid w:val="00C07B4B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0DD0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04EA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C44D6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B69C2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1B01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2FCE"/>
    <w:rsid w:val="00E8322A"/>
    <w:rsid w:val="00E84D12"/>
    <w:rsid w:val="00E8532E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E5A8E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08"/>
    <w:rsid w:val="00F46550"/>
    <w:rsid w:val="00F51E08"/>
    <w:rsid w:val="00F51F50"/>
    <w:rsid w:val="00F51FBF"/>
    <w:rsid w:val="00F5499F"/>
    <w:rsid w:val="00F55521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0D2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2BA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C00A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uiPriority w:val="9"/>
    <w:rsid w:val="00C00A67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254</Words>
  <Characters>1453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2023-02-27T14:05:00Z</cp:lastPrinted>
  <dcterms:created xsi:type="dcterms:W3CDTF">2023-09-08T12:58:00Z</dcterms:created>
  <dcterms:modified xsi:type="dcterms:W3CDTF">2023-09-08T13:06:00Z</dcterms:modified>
</cp:coreProperties>
</file>